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63C" w:rsidRPr="002407F9" w:rsidRDefault="0083463C" w:rsidP="00211C3F">
      <w:pPr>
        <w:pStyle w:val="CoverTitle"/>
        <w:rPr>
          <w:noProof/>
        </w:rPr>
      </w:pPr>
      <w:r w:rsidRPr="002407F9">
        <w:rPr>
          <w:noProof/>
        </w:rPr>
        <mc:AlternateContent>
          <mc:Choice Requires="wps">
            <w:drawing>
              <wp:anchor distT="0" distB="0" distL="114300" distR="114300" simplePos="0" relativeHeight="251659264" behindDoc="1" locked="0" layoutInCell="1" allowOverlap="1" wp14:anchorId="04D7D3E7" wp14:editId="66E90355">
                <wp:simplePos x="0" y="0"/>
                <wp:positionH relativeFrom="page">
                  <wp:posOffset>731520</wp:posOffset>
                </wp:positionH>
                <wp:positionV relativeFrom="page">
                  <wp:posOffset>342900</wp:posOffset>
                </wp:positionV>
                <wp:extent cx="812800" cy="902779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 cy="902779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BD40CD" w:rsidRDefault="00BD40CD" w:rsidP="0083463C">
                            <w:pPr>
                              <w:ind w:left="2"/>
                            </w:pPr>
                            <w:r w:rsidRPr="004574D7">
                              <w:rPr>
                                <w:rFonts w:ascii="Bookman" w:hAnsi="Bookman"/>
                                <w:noProof/>
                                <w:color w:val="000000"/>
                                <w:szCs w:val="24"/>
                              </w:rPr>
                              <w:object w:dxaOrig="1279" w:dyaOrig="13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95pt;height:692.85pt" o:ole="" fillcolor="window">
                                  <v:imagedata r:id="rId9" o:title=""/>
                                </v:shape>
                                <o:OLEObject Type="Embed" ProgID="Word.Picture.8" ShapeID="_x0000_i1025" DrawAspect="Content" ObjectID="_1635588174" r:id="rId10"/>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57.6pt;margin-top:27pt;width:64pt;height:710.8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" filled="f" stroked="f" strokeweight="0">
                <v:textbox style="mso-fit-shape-to-text:t" inset="0,0,0,0">
                  <w:txbxContent>
                    <w:p w:rsidR="00BD40CD" w:rsidRDefault="00BD40CD" w:rsidP="0083463C">
                      <w:pPr>
                        <w:ind w:left="2"/>
                      </w:pPr>
                      <w:r w:rsidRPr="004574D7">
                        <w:rPr>
                          <w:rFonts w:ascii="Bookman" w:hAnsi="Bookman"/>
                          <w:noProof/>
                          <w:color w:val="000000"/>
                          <w:szCs w:val="24"/>
                        </w:rPr>
                        <w:object w:dxaOrig="1279" w:dyaOrig="13857">
                          <v:shape id="_x0000_i1025" type="#_x0000_t75" style="width:63.95pt;height:692.85pt" o:ole="" fillcolor="window">
                            <v:imagedata r:id="rId9" o:title=""/>
                          </v:shape>
                          <o:OLEObject Type="Embed" ProgID="Word.Picture.8" ShapeID="_x0000_i1025" DrawAspect="Content" ObjectID="_1635588174" r:id="rId11"/>
                        </w:object>
                      </w:r>
                    </w:p>
                  </w:txbxContent>
                </v:textbox>
                <w10:wrap anchorx="page" anchory="page"/>
              </v:rect>
            </w:pict>
          </mc:Fallback>
        </mc:AlternateContent>
      </w:r>
      <w:bookmarkStart w:id="0" w:name="_Ref465142061"/>
      <w:bookmarkEnd w:id="0"/>
      <w:r w:rsidRPr="002407F9">
        <w:rPr>
          <w:noProof/>
        </w:rPr>
        <w:t>Trusted Platform Module Library</w:t>
      </w:r>
    </w:p>
    <w:p w:rsidR="0083463C" w:rsidRPr="002407F9" w:rsidRDefault="0083463C" w:rsidP="00211C3F">
      <w:pPr>
        <w:pStyle w:val="CoverSubtitle"/>
        <w:rPr>
          <w:noProof/>
        </w:rPr>
      </w:pPr>
      <w:r w:rsidRPr="002407F9">
        <w:rPr>
          <w:noProof/>
        </w:rPr>
        <w:t>Part 2: Structures</w:t>
      </w:r>
    </w:p>
    <w:p w:rsidR="0083463C" w:rsidRPr="002407F9" w:rsidRDefault="0083463C">
      <w:pPr>
        <w:pStyle w:val="CoverFamily"/>
        <w:rPr>
          <w:noProof/>
        </w:rPr>
      </w:pPr>
      <w:r w:rsidRPr="002407F9">
        <w:rPr>
          <w:noProof/>
        </w:rPr>
        <w:t>Family “2.0”</w:t>
      </w:r>
    </w:p>
    <w:p w:rsidR="0083463C" w:rsidRPr="002407F9" w:rsidRDefault="00567C1A" w:rsidP="0083463C">
      <w:pPr>
        <w:pStyle w:val="CoverVersion"/>
        <w:rPr>
          <w:noProof/>
        </w:rPr>
      </w:pPr>
      <w:r w:rsidRPr="002407F9">
        <w:rPr>
          <w:noProof/>
        </w:rPr>
        <w:t>Level 00 Revision 01.</w:t>
      </w:r>
      <w:r w:rsidR="003A13F6">
        <w:rPr>
          <w:noProof/>
        </w:rPr>
        <w:t>5</w:t>
      </w:r>
      <w:r w:rsidR="009B13D0">
        <w:rPr>
          <w:noProof/>
        </w:rPr>
        <w:t>9</w:t>
      </w:r>
    </w:p>
    <w:p w:rsidR="0083463C" w:rsidRPr="002407F9" w:rsidRDefault="006D01C0" w:rsidP="0083463C">
      <w:pPr>
        <w:pStyle w:val="CoverDate"/>
        <w:rPr>
          <w:noProof/>
        </w:rPr>
      </w:pPr>
      <w:r>
        <w:rPr>
          <w:noProof/>
        </w:rPr>
        <w:t>November 8</w:t>
      </w:r>
      <w:r w:rsidR="001D7D6F" w:rsidRPr="002407F9">
        <w:rPr>
          <w:noProof/>
        </w:rPr>
        <w:t>,</w:t>
      </w:r>
      <w:r w:rsidR="0083463C" w:rsidRPr="002407F9">
        <w:rPr>
          <w:noProof/>
        </w:rPr>
        <w:t xml:space="preserve"> 201</w:t>
      </w:r>
      <w:r w:rsidR="00FB7559">
        <w:rPr>
          <w:noProof/>
        </w:rPr>
        <w:t>9</w:t>
      </w:r>
    </w:p>
    <w:p w:rsidR="0083463C" w:rsidRPr="002407F9" w:rsidRDefault="0083463C" w:rsidP="00315E43">
      <w:pPr>
        <w:pStyle w:val="CoverStatus"/>
        <w:rPr>
          <w:noProof/>
        </w:rPr>
      </w:pPr>
      <w:r w:rsidRPr="002407F9">
        <w:rPr>
          <w:noProof/>
        </w:rPr>
        <w:t>Committee</w:t>
      </w:r>
      <w:r w:rsidR="00716221" w:rsidRPr="002407F9">
        <w:rPr>
          <w:noProof/>
        </w:rPr>
        <w:t xml:space="preserve"> </w:t>
      </w:r>
      <w:r w:rsidRPr="002407F9">
        <w:rPr>
          <w:noProof/>
        </w:rPr>
        <w:t>Draft</w:t>
      </w:r>
    </w:p>
    <w:p w:rsidR="0083463C" w:rsidRPr="002407F9" w:rsidRDefault="0083463C" w:rsidP="00315E43">
      <w:pPr>
        <w:pStyle w:val="CoverNormal"/>
        <w:spacing w:before="2160" w:after="240"/>
        <w:rPr>
          <w:noProof/>
        </w:rPr>
      </w:pPr>
      <w:r w:rsidRPr="002407F9">
        <w:rPr>
          <w:noProof/>
        </w:rPr>
        <w:t>Contact: admin@trustedcomputinggroup</w:t>
      </w:r>
      <w:r w:rsidR="00716221">
        <w:t>.org</w:t>
      </w:r>
    </w:p>
    <w:p w:rsidR="0083463C" w:rsidRPr="002407F9" w:rsidRDefault="0083463C" w:rsidP="00315E43">
      <w:pPr>
        <w:pStyle w:val="CoverConfidential"/>
        <w:spacing w:before="2880" w:after="240"/>
        <w:rPr>
          <w:noProof/>
        </w:rPr>
      </w:pPr>
      <w:r w:rsidRPr="002407F9">
        <w:rPr>
          <w:noProof/>
        </w:rPr>
        <w:t>TCG Confidential</w:t>
      </w:r>
    </w:p>
    <w:p w:rsidR="0083463C" w:rsidRPr="002407F9" w:rsidRDefault="0083463C" w:rsidP="00430BFB">
      <w:pPr>
        <w:pStyle w:val="CoverCopyright"/>
        <w:rPr>
          <w:noProof/>
        </w:rPr>
        <w:sectPr w:rsidR="0083463C" w:rsidRPr="002407F9" w:rsidSect="00BF3E57">
          <w:headerReference w:type="even" r:id="rId12"/>
          <w:headerReference w:type="default" r:id="rId13"/>
          <w:footerReference w:type="even" r:id="rId14"/>
          <w:headerReference w:type="first" r:id="rId15"/>
          <w:pgSz w:w="12240" w:h="15840" w:code="1"/>
          <w:pgMar w:top="1152" w:right="1440" w:bottom="1152" w:left="1440" w:header="432" w:footer="432" w:gutter="0"/>
          <w:pgNumType w:fmt="lowerRoman"/>
          <w:cols w:space="720"/>
          <w:titlePg/>
          <w:docGrid w:linePitch="360"/>
        </w:sectPr>
      </w:pPr>
      <w:r w:rsidRPr="002407F9">
        <w:rPr>
          <w:noProof/>
        </w:rPr>
        <w:t>Copyright © TCG 2006-201</w:t>
      </w:r>
      <w:r w:rsidR="00964C6F">
        <w:rPr>
          <w:noProof/>
        </w:rPr>
        <w:t>9</w:t>
      </w:r>
    </w:p>
    <w:p w:rsidR="0083463C" w:rsidRPr="002407F9" w:rsidRDefault="0083463C" w:rsidP="0083463C">
      <w:pPr>
        <w:rPr>
          <w:rFonts w:ascii="Arial" w:hAnsi="Arial" w:cs="Arial"/>
          <w:b/>
          <w:noProof/>
        </w:rPr>
      </w:pPr>
      <w:r w:rsidRPr="002407F9">
        <w:rPr>
          <w:rFonts w:ascii="Arial" w:hAnsi="Arial" w:cs="Arial"/>
          <w:b/>
          <w:noProof/>
        </w:rPr>
        <w:lastRenderedPageBreak/>
        <w:t>Licenses and Notices</w:t>
      </w:r>
    </w:p>
    <w:p w:rsidR="0083463C" w:rsidRPr="002407F9" w:rsidRDefault="0083463C" w:rsidP="0083463C">
      <w:pPr>
        <w:pStyle w:val="BodyText"/>
        <w:rPr>
          <w:noProof/>
        </w:rPr>
      </w:pPr>
      <w:r w:rsidRPr="002407F9">
        <w:rPr>
          <w:b/>
          <w:noProof/>
        </w:rPr>
        <w:t>Copyright Licenses</w:t>
      </w:r>
      <w:r w:rsidRPr="002407F9">
        <w:rPr>
          <w:noProof/>
        </w:rPr>
        <w:t>:</w:t>
      </w:r>
    </w:p>
    <w:p w:rsidR="0083463C" w:rsidRPr="002407F9" w:rsidRDefault="0083463C" w:rsidP="0083463C">
      <w:pPr>
        <w:pStyle w:val="ListBullet2"/>
        <w:keepNext w:val="0"/>
        <w:keepLines/>
        <w:ind w:left="360"/>
        <w:jc w:val="both"/>
        <w:rPr>
          <w:noProof/>
        </w:rPr>
      </w:pPr>
      <w:r w:rsidRPr="002407F9">
        <w:rPr>
          <w:noProof/>
        </w:rPr>
        <w:t>Trusted Computing Group (TCG) grants to the user of the source code in this specification (the “Source Code”) a worldwide, irrevocable, nonexclusive, royalty free, copyright license to reproduce, create derivative works, distribute, display and perform the Source Code and derivative works thereof, and to grant others the rights granted herein.</w:t>
      </w:r>
    </w:p>
    <w:p w:rsidR="0083463C" w:rsidRPr="002407F9" w:rsidRDefault="0083463C" w:rsidP="0083463C">
      <w:pPr>
        <w:pStyle w:val="ListBullet2"/>
        <w:keepNext w:val="0"/>
        <w:keepLines/>
        <w:ind w:left="360"/>
        <w:jc w:val="both"/>
        <w:rPr>
          <w:noProof/>
        </w:rPr>
      </w:pPr>
      <w:r w:rsidRPr="002407F9">
        <w:rPr>
          <w:noProof/>
        </w:rPr>
        <w:t>The TCG grants to the user of the other parts of the specification (other than the Source Code) the rights to reproduce, distribute, display, and perform the specification solely for the purpose of developing products based on such documents.</w:t>
      </w:r>
    </w:p>
    <w:p w:rsidR="0083463C" w:rsidRPr="002407F9" w:rsidRDefault="0083463C" w:rsidP="0083463C">
      <w:pPr>
        <w:pStyle w:val="BodyText"/>
        <w:rPr>
          <w:noProof/>
          <w:color w:val="000000"/>
        </w:rPr>
      </w:pPr>
      <w:r w:rsidRPr="002407F9">
        <w:rPr>
          <w:b/>
          <w:noProof/>
        </w:rPr>
        <w:t>Source</w:t>
      </w:r>
      <w:r w:rsidRPr="002407F9">
        <w:rPr>
          <w:b/>
          <w:noProof/>
          <w:color w:val="000000"/>
        </w:rPr>
        <w:t xml:space="preserve"> Code Distribution Conditions</w:t>
      </w:r>
      <w:r w:rsidRPr="002407F9">
        <w:rPr>
          <w:noProof/>
          <w:color w:val="000000"/>
        </w:rPr>
        <w:t>:</w:t>
      </w:r>
    </w:p>
    <w:p w:rsidR="0083463C" w:rsidRPr="002407F9" w:rsidRDefault="0083463C" w:rsidP="0083463C">
      <w:pPr>
        <w:pStyle w:val="ListBullet2"/>
        <w:keepNext w:val="0"/>
        <w:keepLines/>
        <w:ind w:left="360"/>
        <w:jc w:val="both"/>
        <w:rPr>
          <w:noProof/>
        </w:rPr>
      </w:pPr>
      <w:r w:rsidRPr="002407F9">
        <w:rPr>
          <w:noProof/>
        </w:rPr>
        <w:t>Redistributions of Source Code must retain the above copyright licenses, this list of conditions and the following disclaimers.</w:t>
      </w:r>
    </w:p>
    <w:p w:rsidR="0083463C" w:rsidRPr="002407F9" w:rsidRDefault="0083463C" w:rsidP="0083463C">
      <w:pPr>
        <w:pStyle w:val="ListBullet2"/>
        <w:keepNext w:val="0"/>
        <w:keepLines/>
        <w:ind w:left="360"/>
        <w:jc w:val="both"/>
        <w:rPr>
          <w:noProof/>
          <w:color w:val="000000"/>
        </w:rPr>
      </w:pPr>
      <w:r w:rsidRPr="002407F9">
        <w:rPr>
          <w:noProof/>
        </w:rPr>
        <w:t>Redistributions in binary form must reproduce the above copyright licenses, this list of conditions and the following disclaimers in the documentation and/or other materials provided with the distribution</w:t>
      </w:r>
      <w:r w:rsidRPr="002407F9">
        <w:rPr>
          <w:noProof/>
          <w:color w:val="000000"/>
        </w:rPr>
        <w:t>.</w:t>
      </w:r>
    </w:p>
    <w:p w:rsidR="0083463C" w:rsidRPr="002407F9" w:rsidRDefault="0083463C" w:rsidP="0083463C">
      <w:pPr>
        <w:pStyle w:val="BodyText"/>
        <w:rPr>
          <w:noProof/>
          <w:color w:val="000000"/>
        </w:rPr>
      </w:pPr>
      <w:r w:rsidRPr="002407F9">
        <w:rPr>
          <w:b/>
          <w:noProof/>
          <w:color w:val="000000"/>
        </w:rPr>
        <w:t>Disclaimers</w:t>
      </w:r>
      <w:r w:rsidRPr="002407F9">
        <w:rPr>
          <w:noProof/>
          <w:color w:val="000000"/>
        </w:rPr>
        <w:t>:</w:t>
      </w:r>
    </w:p>
    <w:p w:rsidR="0083463C" w:rsidRPr="002407F9" w:rsidRDefault="0083463C" w:rsidP="0083463C">
      <w:pPr>
        <w:pStyle w:val="ListBullet2"/>
        <w:keepNext w:val="0"/>
        <w:keepLines/>
        <w:ind w:left="360"/>
        <w:jc w:val="both"/>
        <w:rPr>
          <w:noProof/>
        </w:rPr>
      </w:pPr>
      <w:r w:rsidRPr="002407F9">
        <w:rPr>
          <w:noProof/>
        </w:rPr>
        <w:t>THE COPYRIGHT LICENSES SET FORTH ABOVE DO NOT REPRESENT ANY FORM OF LICENSE OR WAIVER, EXPRESS OR IMPLIED, BY ESTOPPEL OR OTHERWISE, WITH RESPECT TO PATENT RIGHTS HELD BY TCG MEMBERS (OR OTHER THIRD PARTIES) THAT MAY BE NECESSARY TO IMPLEMENT THIS SPECIFICATION OR OTHERWISE. Contact TCG Administration (</w:t>
      </w:r>
      <w:hyperlink r:id="rId16" w:history="1">
        <w:r w:rsidRPr="002407F9">
          <w:rPr>
            <w:rStyle w:val="Hyperlink"/>
            <w:noProof/>
          </w:rPr>
          <w:t>admin@trustedcomputinggroup.org</w:t>
        </w:r>
      </w:hyperlink>
      <w:r w:rsidRPr="002407F9">
        <w:rPr>
          <w:rStyle w:val="Hyperlink"/>
          <w:noProof/>
        </w:rPr>
        <w:t>)</w:t>
      </w:r>
      <w:r w:rsidRPr="002407F9">
        <w:rPr>
          <w:noProof/>
        </w:rPr>
        <w:t xml:space="preserve"> for information on specification licensing rights available through TCG membership agreements.</w:t>
      </w:r>
    </w:p>
    <w:p w:rsidR="0083463C" w:rsidRPr="002407F9" w:rsidRDefault="0083463C" w:rsidP="0083463C">
      <w:pPr>
        <w:pStyle w:val="ListBullet2"/>
        <w:keepNext w:val="0"/>
        <w:keepLines/>
        <w:ind w:left="360"/>
        <w:jc w:val="both"/>
        <w:rPr>
          <w:noProof/>
        </w:rPr>
      </w:pPr>
      <w:r w:rsidRPr="002407F9">
        <w:rPr>
          <w:noProof/>
        </w:rPr>
        <w:t>THIS SPECIFICATION IS PROVIDED "AS IS" WITH NO EXPRESS OR IMPLIED WARRANTIES WHATSOEVER, INCLUDING ANY WARRANTY OF MERCHANTABILITY OR FITNESS FOR A PARTICULAR PURPOSE, ACCURACY, COMPLETENESS, OR NONINFRINGEMENT OF INTELLECTUAL PROPERTY RIGHTS, OR ANY WARRANTY OTHERWISE ARISING OUT OF ANY PROPOSAL, SPECIFICATION OR SAMPLE.</w:t>
      </w:r>
    </w:p>
    <w:p w:rsidR="0083463C" w:rsidRPr="002407F9" w:rsidRDefault="0083463C" w:rsidP="0083463C">
      <w:pPr>
        <w:pStyle w:val="ListBullet2"/>
        <w:keepNext w:val="0"/>
        <w:keepLines/>
        <w:ind w:left="360"/>
        <w:jc w:val="both"/>
        <w:rPr>
          <w:noProof/>
        </w:rPr>
      </w:pPr>
      <w:r w:rsidRPr="002407F9">
        <w:rPr>
          <w:noProof/>
        </w:rPr>
        <w:t>Without limitation, TCG and its members and licensors disclaim all liability, including liability for infringement of any proprietary rights, relating to use of information in this specification and to the implementation of this specification, and TCG disclaims all liability for cost of procurement of substitute goods or services, lost profits, loss of use, loss of data or any incidental, consequential, direct, indirect, or special damages, whether under contract, tort, warranty or otherwise, arising in any way out of use or reliance upon this specification or any information herein.</w:t>
      </w:r>
    </w:p>
    <w:p w:rsidR="0083463C" w:rsidRPr="002407F9" w:rsidRDefault="0083463C" w:rsidP="0083463C">
      <w:pPr>
        <w:pStyle w:val="BodyText"/>
        <w:rPr>
          <w:noProof/>
        </w:rPr>
      </w:pPr>
      <w:r w:rsidRPr="002407F9">
        <w:rPr>
          <w:noProof/>
        </w:rPr>
        <w:t>Any marks and brands contained herein are the property of their respective owners.</w:t>
      </w:r>
    </w:p>
    <w:p w:rsidR="0083463C" w:rsidRPr="002407F9" w:rsidRDefault="0083463C" w:rsidP="0083463C">
      <w:pPr>
        <w:pStyle w:val="BodyText"/>
        <w:rPr>
          <w:noProof/>
        </w:rPr>
        <w:sectPr w:rsidR="0083463C" w:rsidRPr="002407F9" w:rsidSect="003D5994">
          <w:headerReference w:type="even" r:id="rId17"/>
          <w:headerReference w:type="default" r:id="rId18"/>
          <w:footerReference w:type="default" r:id="rId19"/>
          <w:headerReference w:type="first" r:id="rId20"/>
          <w:pgSz w:w="12240" w:h="15840" w:code="1"/>
          <w:pgMar w:top="1152" w:right="1440" w:bottom="1152" w:left="1440" w:header="432" w:footer="432" w:gutter="0"/>
          <w:pgNumType w:fmt="lowerRoman"/>
          <w:cols w:space="720"/>
          <w:docGrid w:linePitch="360"/>
        </w:sectPr>
      </w:pPr>
    </w:p>
    <w:p w:rsidR="0083463C" w:rsidRPr="002407F9" w:rsidRDefault="0083463C" w:rsidP="0083463C">
      <w:pPr>
        <w:pStyle w:val="Contents"/>
        <w:rPr>
          <w:rFonts w:cs="Arial"/>
          <w:noProof/>
          <w:lang w:val="en-US"/>
        </w:rPr>
      </w:pPr>
      <w:r w:rsidRPr="002407F9">
        <w:rPr>
          <w:rFonts w:cs="Arial"/>
          <w:noProof/>
          <w:lang w:val="en-US"/>
        </w:rPr>
        <w:lastRenderedPageBreak/>
        <w:t>CONTENTS</w:t>
      </w:r>
    </w:p>
    <w:p w:rsidR="00AE7D6E" w:rsidRDefault="0083463C">
      <w:pPr>
        <w:pStyle w:val="TOC1"/>
        <w:rPr>
          <w:rFonts w:asciiTheme="minorHAnsi" w:hAnsiTheme="minorHAnsi" w:cstheme="minorBidi"/>
          <w:sz w:val="22"/>
          <w:szCs w:val="22"/>
        </w:rPr>
      </w:pPr>
      <w:r w:rsidRPr="002407F9">
        <w:fldChar w:fldCharType="begin"/>
      </w:r>
      <w:r w:rsidRPr="002407F9">
        <w:instrText xml:space="preserve"> TOC \o "1-5" \h \z \u </w:instrText>
      </w:r>
      <w:r w:rsidRPr="002407F9">
        <w:fldChar w:fldCharType="separate"/>
      </w:r>
      <w:hyperlink w:anchor="_Toc20317506" w:history="1">
        <w:r w:rsidR="00AE7D6E" w:rsidRPr="00777F33">
          <w:rPr>
            <w:rStyle w:val="Hyperlink"/>
          </w:rPr>
          <w:t>1</w:t>
        </w:r>
        <w:r w:rsidR="00AE7D6E">
          <w:rPr>
            <w:rFonts w:asciiTheme="minorHAnsi" w:hAnsiTheme="minorHAnsi" w:cstheme="minorBidi"/>
            <w:sz w:val="22"/>
            <w:szCs w:val="22"/>
          </w:rPr>
          <w:tab/>
        </w:r>
        <w:r w:rsidR="00AE7D6E" w:rsidRPr="00777F33">
          <w:rPr>
            <w:rStyle w:val="Hyperlink"/>
          </w:rPr>
          <w:t>Scope</w:t>
        </w:r>
        <w:r w:rsidR="00AE7D6E">
          <w:rPr>
            <w:webHidden/>
          </w:rPr>
          <w:tab/>
        </w:r>
        <w:r w:rsidR="00AE7D6E">
          <w:rPr>
            <w:webHidden/>
          </w:rPr>
          <w:fldChar w:fldCharType="begin"/>
        </w:r>
        <w:r w:rsidR="00AE7D6E">
          <w:rPr>
            <w:webHidden/>
          </w:rPr>
          <w:instrText xml:space="preserve"> PAGEREF _Toc20317506 \h </w:instrText>
        </w:r>
        <w:r w:rsidR="00AE7D6E">
          <w:rPr>
            <w:webHidden/>
          </w:rPr>
        </w:r>
        <w:r w:rsidR="00AE7D6E">
          <w:rPr>
            <w:webHidden/>
          </w:rPr>
          <w:fldChar w:fldCharType="separate"/>
        </w:r>
        <w:r w:rsidR="00AE7D6E">
          <w:rPr>
            <w:webHidden/>
          </w:rPr>
          <w:t>1</w:t>
        </w:r>
        <w:r w:rsidR="00AE7D6E">
          <w:rPr>
            <w:webHidden/>
          </w:rPr>
          <w:fldChar w:fldCharType="end"/>
        </w:r>
      </w:hyperlink>
    </w:p>
    <w:p w:rsidR="00AE7D6E" w:rsidRDefault="00BD40CD">
      <w:pPr>
        <w:pStyle w:val="TOC1"/>
        <w:rPr>
          <w:rFonts w:asciiTheme="minorHAnsi" w:hAnsiTheme="minorHAnsi" w:cstheme="minorBidi"/>
          <w:sz w:val="22"/>
          <w:szCs w:val="22"/>
        </w:rPr>
      </w:pPr>
      <w:hyperlink w:anchor="_Toc20317507" w:history="1">
        <w:r w:rsidR="00AE7D6E" w:rsidRPr="00777F33">
          <w:rPr>
            <w:rStyle w:val="Hyperlink"/>
          </w:rPr>
          <w:t>2</w:t>
        </w:r>
        <w:r w:rsidR="00AE7D6E">
          <w:rPr>
            <w:rFonts w:asciiTheme="minorHAnsi" w:hAnsiTheme="minorHAnsi" w:cstheme="minorBidi"/>
            <w:sz w:val="22"/>
            <w:szCs w:val="22"/>
          </w:rPr>
          <w:tab/>
        </w:r>
        <w:r w:rsidR="00AE7D6E" w:rsidRPr="00777F33">
          <w:rPr>
            <w:rStyle w:val="Hyperlink"/>
          </w:rPr>
          <w:t>Terms and definitions</w:t>
        </w:r>
        <w:r w:rsidR="00AE7D6E">
          <w:rPr>
            <w:webHidden/>
          </w:rPr>
          <w:tab/>
        </w:r>
        <w:r w:rsidR="00AE7D6E">
          <w:rPr>
            <w:webHidden/>
          </w:rPr>
          <w:fldChar w:fldCharType="begin"/>
        </w:r>
        <w:r w:rsidR="00AE7D6E">
          <w:rPr>
            <w:webHidden/>
          </w:rPr>
          <w:instrText xml:space="preserve"> PAGEREF _Toc20317507 \h </w:instrText>
        </w:r>
        <w:r w:rsidR="00AE7D6E">
          <w:rPr>
            <w:webHidden/>
          </w:rPr>
        </w:r>
        <w:r w:rsidR="00AE7D6E">
          <w:rPr>
            <w:webHidden/>
          </w:rPr>
          <w:fldChar w:fldCharType="separate"/>
        </w:r>
        <w:r w:rsidR="00AE7D6E">
          <w:rPr>
            <w:webHidden/>
          </w:rPr>
          <w:t>1</w:t>
        </w:r>
        <w:r w:rsidR="00AE7D6E">
          <w:rPr>
            <w:webHidden/>
          </w:rPr>
          <w:fldChar w:fldCharType="end"/>
        </w:r>
      </w:hyperlink>
    </w:p>
    <w:p w:rsidR="00AE7D6E" w:rsidRDefault="00BD40CD">
      <w:pPr>
        <w:pStyle w:val="TOC1"/>
        <w:rPr>
          <w:rFonts w:asciiTheme="minorHAnsi" w:hAnsiTheme="minorHAnsi" w:cstheme="minorBidi"/>
          <w:sz w:val="22"/>
          <w:szCs w:val="22"/>
        </w:rPr>
      </w:pPr>
      <w:hyperlink w:anchor="_Toc20317508" w:history="1">
        <w:r w:rsidR="00AE7D6E" w:rsidRPr="00777F33">
          <w:rPr>
            <w:rStyle w:val="Hyperlink"/>
          </w:rPr>
          <w:t>3</w:t>
        </w:r>
        <w:r w:rsidR="00AE7D6E">
          <w:rPr>
            <w:rFonts w:asciiTheme="minorHAnsi" w:hAnsiTheme="minorHAnsi" w:cstheme="minorBidi"/>
            <w:sz w:val="22"/>
            <w:szCs w:val="22"/>
          </w:rPr>
          <w:tab/>
        </w:r>
        <w:r w:rsidR="00AE7D6E" w:rsidRPr="00777F33">
          <w:rPr>
            <w:rStyle w:val="Hyperlink"/>
          </w:rPr>
          <w:t>Symbols and abbreviated terms</w:t>
        </w:r>
        <w:r w:rsidR="00AE7D6E">
          <w:rPr>
            <w:webHidden/>
          </w:rPr>
          <w:tab/>
        </w:r>
        <w:r w:rsidR="00AE7D6E">
          <w:rPr>
            <w:webHidden/>
          </w:rPr>
          <w:fldChar w:fldCharType="begin"/>
        </w:r>
        <w:r w:rsidR="00AE7D6E">
          <w:rPr>
            <w:webHidden/>
          </w:rPr>
          <w:instrText xml:space="preserve"> PAGEREF _Toc20317508 \h </w:instrText>
        </w:r>
        <w:r w:rsidR="00AE7D6E">
          <w:rPr>
            <w:webHidden/>
          </w:rPr>
        </w:r>
        <w:r w:rsidR="00AE7D6E">
          <w:rPr>
            <w:webHidden/>
          </w:rPr>
          <w:fldChar w:fldCharType="separate"/>
        </w:r>
        <w:r w:rsidR="00AE7D6E">
          <w:rPr>
            <w:webHidden/>
          </w:rPr>
          <w:t>1</w:t>
        </w:r>
        <w:r w:rsidR="00AE7D6E">
          <w:rPr>
            <w:webHidden/>
          </w:rPr>
          <w:fldChar w:fldCharType="end"/>
        </w:r>
      </w:hyperlink>
    </w:p>
    <w:p w:rsidR="00AE7D6E" w:rsidRDefault="00BD40CD">
      <w:pPr>
        <w:pStyle w:val="TOC1"/>
        <w:rPr>
          <w:rFonts w:asciiTheme="minorHAnsi" w:hAnsiTheme="minorHAnsi" w:cstheme="minorBidi"/>
          <w:sz w:val="22"/>
          <w:szCs w:val="22"/>
        </w:rPr>
      </w:pPr>
      <w:hyperlink w:anchor="_Toc20317509" w:history="1">
        <w:r w:rsidR="00AE7D6E" w:rsidRPr="00777F33">
          <w:rPr>
            <w:rStyle w:val="Hyperlink"/>
          </w:rPr>
          <w:t>4</w:t>
        </w:r>
        <w:r w:rsidR="00AE7D6E">
          <w:rPr>
            <w:rFonts w:asciiTheme="minorHAnsi" w:hAnsiTheme="minorHAnsi" w:cstheme="minorBidi"/>
            <w:sz w:val="22"/>
            <w:szCs w:val="22"/>
          </w:rPr>
          <w:tab/>
        </w:r>
        <w:r w:rsidR="00AE7D6E" w:rsidRPr="00777F33">
          <w:rPr>
            <w:rStyle w:val="Hyperlink"/>
          </w:rPr>
          <w:t>Notation</w:t>
        </w:r>
        <w:r w:rsidR="00AE7D6E">
          <w:rPr>
            <w:webHidden/>
          </w:rPr>
          <w:tab/>
        </w:r>
        <w:r w:rsidR="00AE7D6E">
          <w:rPr>
            <w:webHidden/>
          </w:rPr>
          <w:fldChar w:fldCharType="begin"/>
        </w:r>
        <w:r w:rsidR="00AE7D6E">
          <w:rPr>
            <w:webHidden/>
          </w:rPr>
          <w:instrText xml:space="preserve"> PAGEREF _Toc20317509 \h </w:instrText>
        </w:r>
        <w:r w:rsidR="00AE7D6E">
          <w:rPr>
            <w:webHidden/>
          </w:rPr>
        </w:r>
        <w:r w:rsidR="00AE7D6E">
          <w:rPr>
            <w:webHidden/>
          </w:rPr>
          <w:fldChar w:fldCharType="separate"/>
        </w:r>
        <w:r w:rsidR="00AE7D6E">
          <w:rPr>
            <w:webHidden/>
          </w:rPr>
          <w:t>1</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10" w:history="1">
        <w:r w:rsidR="00AE7D6E" w:rsidRPr="00777F33">
          <w:rPr>
            <w:rStyle w:val="Hyperlink"/>
          </w:rPr>
          <w:t>4.1</w:t>
        </w:r>
        <w:r w:rsidR="00AE7D6E">
          <w:rPr>
            <w:rFonts w:asciiTheme="minorHAnsi" w:hAnsiTheme="minorHAnsi" w:cstheme="minorBid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_Toc20317510 \h </w:instrText>
        </w:r>
        <w:r w:rsidR="00AE7D6E">
          <w:rPr>
            <w:webHidden/>
          </w:rPr>
        </w:r>
        <w:r w:rsidR="00AE7D6E">
          <w:rPr>
            <w:webHidden/>
          </w:rPr>
          <w:fldChar w:fldCharType="separate"/>
        </w:r>
        <w:r w:rsidR="00AE7D6E">
          <w:rPr>
            <w:webHidden/>
          </w:rPr>
          <w:t>1</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11" w:history="1">
        <w:r w:rsidR="00AE7D6E" w:rsidRPr="00777F33">
          <w:rPr>
            <w:rStyle w:val="Hyperlink"/>
          </w:rPr>
          <w:t>4.2</w:t>
        </w:r>
        <w:r w:rsidR="00AE7D6E">
          <w:rPr>
            <w:rFonts w:asciiTheme="minorHAnsi" w:hAnsiTheme="minorHAnsi" w:cstheme="minorBidi"/>
            <w:sz w:val="22"/>
            <w:szCs w:val="22"/>
          </w:rPr>
          <w:tab/>
        </w:r>
        <w:r w:rsidR="00AE7D6E" w:rsidRPr="00777F33">
          <w:rPr>
            <w:rStyle w:val="Hyperlink"/>
          </w:rPr>
          <w:t>Named Constants</w:t>
        </w:r>
        <w:r w:rsidR="00AE7D6E">
          <w:rPr>
            <w:webHidden/>
          </w:rPr>
          <w:tab/>
        </w:r>
        <w:r w:rsidR="00AE7D6E">
          <w:rPr>
            <w:webHidden/>
          </w:rPr>
          <w:fldChar w:fldCharType="begin"/>
        </w:r>
        <w:r w:rsidR="00AE7D6E">
          <w:rPr>
            <w:webHidden/>
          </w:rPr>
          <w:instrText xml:space="preserve"> PAGEREF _Toc20317511 \h </w:instrText>
        </w:r>
        <w:r w:rsidR="00AE7D6E">
          <w:rPr>
            <w:webHidden/>
          </w:rPr>
        </w:r>
        <w:r w:rsidR="00AE7D6E">
          <w:rPr>
            <w:webHidden/>
          </w:rPr>
          <w:fldChar w:fldCharType="separate"/>
        </w:r>
        <w:r w:rsidR="00AE7D6E">
          <w:rPr>
            <w:webHidden/>
          </w:rPr>
          <w:t>2</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12" w:history="1">
        <w:r w:rsidR="00AE7D6E" w:rsidRPr="00777F33">
          <w:rPr>
            <w:rStyle w:val="Hyperlink"/>
          </w:rPr>
          <w:t>4.3</w:t>
        </w:r>
        <w:r w:rsidR="00AE7D6E">
          <w:rPr>
            <w:rFonts w:asciiTheme="minorHAnsi" w:hAnsiTheme="minorHAnsi" w:cstheme="minorBidi"/>
            <w:sz w:val="22"/>
            <w:szCs w:val="22"/>
          </w:rPr>
          <w:tab/>
        </w:r>
        <w:r w:rsidR="00AE7D6E" w:rsidRPr="00777F33">
          <w:rPr>
            <w:rStyle w:val="Hyperlink"/>
          </w:rPr>
          <w:t>Data Type Aliases (typedefs)</w:t>
        </w:r>
        <w:r w:rsidR="00AE7D6E">
          <w:rPr>
            <w:webHidden/>
          </w:rPr>
          <w:tab/>
        </w:r>
        <w:r w:rsidR="00AE7D6E">
          <w:rPr>
            <w:webHidden/>
          </w:rPr>
          <w:fldChar w:fldCharType="begin"/>
        </w:r>
        <w:r w:rsidR="00AE7D6E">
          <w:rPr>
            <w:webHidden/>
          </w:rPr>
          <w:instrText xml:space="preserve"> PAGEREF _Toc20317512 \h </w:instrText>
        </w:r>
        <w:r w:rsidR="00AE7D6E">
          <w:rPr>
            <w:webHidden/>
          </w:rPr>
        </w:r>
        <w:r w:rsidR="00AE7D6E">
          <w:rPr>
            <w:webHidden/>
          </w:rPr>
          <w:fldChar w:fldCharType="separate"/>
        </w:r>
        <w:r w:rsidR="00AE7D6E">
          <w:rPr>
            <w:webHidden/>
          </w:rPr>
          <w:t>3</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13" w:history="1">
        <w:r w:rsidR="00AE7D6E" w:rsidRPr="00777F33">
          <w:rPr>
            <w:rStyle w:val="Hyperlink"/>
          </w:rPr>
          <w:t>4.4</w:t>
        </w:r>
        <w:r w:rsidR="00AE7D6E">
          <w:rPr>
            <w:rFonts w:asciiTheme="minorHAnsi" w:hAnsiTheme="minorHAnsi" w:cstheme="minorBidi"/>
            <w:sz w:val="22"/>
            <w:szCs w:val="22"/>
          </w:rPr>
          <w:tab/>
        </w:r>
        <w:r w:rsidR="00AE7D6E" w:rsidRPr="00777F33">
          <w:rPr>
            <w:rStyle w:val="Hyperlink"/>
          </w:rPr>
          <w:t>Enumerations</w:t>
        </w:r>
        <w:r w:rsidR="00AE7D6E">
          <w:rPr>
            <w:webHidden/>
          </w:rPr>
          <w:tab/>
        </w:r>
        <w:r w:rsidR="00AE7D6E">
          <w:rPr>
            <w:webHidden/>
          </w:rPr>
          <w:fldChar w:fldCharType="begin"/>
        </w:r>
        <w:r w:rsidR="00AE7D6E">
          <w:rPr>
            <w:webHidden/>
          </w:rPr>
          <w:instrText xml:space="preserve"> PAGEREF _Toc20317513 \h </w:instrText>
        </w:r>
        <w:r w:rsidR="00AE7D6E">
          <w:rPr>
            <w:webHidden/>
          </w:rPr>
        </w:r>
        <w:r w:rsidR="00AE7D6E">
          <w:rPr>
            <w:webHidden/>
          </w:rPr>
          <w:fldChar w:fldCharType="separate"/>
        </w:r>
        <w:r w:rsidR="00AE7D6E">
          <w:rPr>
            <w:webHidden/>
          </w:rPr>
          <w:t>3</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14" w:history="1">
        <w:r w:rsidR="00AE7D6E" w:rsidRPr="00777F33">
          <w:rPr>
            <w:rStyle w:val="Hyperlink"/>
          </w:rPr>
          <w:t>4.5</w:t>
        </w:r>
        <w:r w:rsidR="00AE7D6E">
          <w:rPr>
            <w:rFonts w:asciiTheme="minorHAnsi" w:hAnsiTheme="minorHAnsi" w:cstheme="minorBidi"/>
            <w:sz w:val="22"/>
            <w:szCs w:val="22"/>
          </w:rPr>
          <w:tab/>
        </w:r>
        <w:r w:rsidR="00AE7D6E" w:rsidRPr="00777F33">
          <w:rPr>
            <w:rStyle w:val="Hyperlink"/>
          </w:rPr>
          <w:t>Interface Type</w:t>
        </w:r>
        <w:r w:rsidR="00AE7D6E">
          <w:rPr>
            <w:webHidden/>
          </w:rPr>
          <w:tab/>
        </w:r>
        <w:r w:rsidR="00AE7D6E">
          <w:rPr>
            <w:webHidden/>
          </w:rPr>
          <w:fldChar w:fldCharType="begin"/>
        </w:r>
        <w:r w:rsidR="00AE7D6E">
          <w:rPr>
            <w:webHidden/>
          </w:rPr>
          <w:instrText xml:space="preserve"> PAGEREF _Toc20317514 \h </w:instrText>
        </w:r>
        <w:r w:rsidR="00AE7D6E">
          <w:rPr>
            <w:webHidden/>
          </w:rPr>
        </w:r>
        <w:r w:rsidR="00AE7D6E">
          <w:rPr>
            <w:webHidden/>
          </w:rPr>
          <w:fldChar w:fldCharType="separate"/>
        </w:r>
        <w:r w:rsidR="00AE7D6E">
          <w:rPr>
            <w:webHidden/>
          </w:rPr>
          <w:t>4</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15" w:history="1">
        <w:r w:rsidR="00AE7D6E" w:rsidRPr="00777F33">
          <w:rPr>
            <w:rStyle w:val="Hyperlink"/>
          </w:rPr>
          <w:t>4.6</w:t>
        </w:r>
        <w:r w:rsidR="00AE7D6E">
          <w:rPr>
            <w:rFonts w:asciiTheme="minorHAnsi" w:hAnsiTheme="minorHAnsi" w:cstheme="minorBidi"/>
            <w:sz w:val="22"/>
            <w:szCs w:val="22"/>
          </w:rPr>
          <w:tab/>
        </w:r>
        <w:r w:rsidR="00AE7D6E" w:rsidRPr="00777F33">
          <w:rPr>
            <w:rStyle w:val="Hyperlink"/>
          </w:rPr>
          <w:t>Arrays</w:t>
        </w:r>
        <w:r w:rsidR="00AE7D6E">
          <w:rPr>
            <w:webHidden/>
          </w:rPr>
          <w:tab/>
        </w:r>
        <w:r w:rsidR="00AE7D6E">
          <w:rPr>
            <w:webHidden/>
          </w:rPr>
          <w:fldChar w:fldCharType="begin"/>
        </w:r>
        <w:r w:rsidR="00AE7D6E">
          <w:rPr>
            <w:webHidden/>
          </w:rPr>
          <w:instrText xml:space="preserve"> PAGEREF _Toc20317515 \h </w:instrText>
        </w:r>
        <w:r w:rsidR="00AE7D6E">
          <w:rPr>
            <w:webHidden/>
          </w:rPr>
        </w:r>
        <w:r w:rsidR="00AE7D6E">
          <w:rPr>
            <w:webHidden/>
          </w:rPr>
          <w:fldChar w:fldCharType="separate"/>
        </w:r>
        <w:r w:rsidR="00AE7D6E">
          <w:rPr>
            <w:webHidden/>
          </w:rPr>
          <w:t>5</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16" w:history="1">
        <w:r w:rsidR="00AE7D6E" w:rsidRPr="00777F33">
          <w:rPr>
            <w:rStyle w:val="Hyperlink"/>
          </w:rPr>
          <w:t>4.7</w:t>
        </w:r>
        <w:r w:rsidR="00AE7D6E">
          <w:rPr>
            <w:rFonts w:asciiTheme="minorHAnsi" w:hAnsiTheme="minorHAnsi" w:cstheme="minorBidi"/>
            <w:sz w:val="22"/>
            <w:szCs w:val="22"/>
          </w:rPr>
          <w:tab/>
        </w:r>
        <w:r w:rsidR="00AE7D6E" w:rsidRPr="00777F33">
          <w:rPr>
            <w:rStyle w:val="Hyperlink"/>
          </w:rPr>
          <w:t>Structure Definitions</w:t>
        </w:r>
        <w:r w:rsidR="00AE7D6E">
          <w:rPr>
            <w:webHidden/>
          </w:rPr>
          <w:tab/>
        </w:r>
        <w:r w:rsidR="00AE7D6E">
          <w:rPr>
            <w:webHidden/>
          </w:rPr>
          <w:fldChar w:fldCharType="begin"/>
        </w:r>
        <w:r w:rsidR="00AE7D6E">
          <w:rPr>
            <w:webHidden/>
          </w:rPr>
          <w:instrText xml:space="preserve"> PAGEREF _Toc20317516 \h </w:instrText>
        </w:r>
        <w:r w:rsidR="00AE7D6E">
          <w:rPr>
            <w:webHidden/>
          </w:rPr>
        </w:r>
        <w:r w:rsidR="00AE7D6E">
          <w:rPr>
            <w:webHidden/>
          </w:rPr>
          <w:fldChar w:fldCharType="separate"/>
        </w:r>
        <w:r w:rsidR="00AE7D6E">
          <w:rPr>
            <w:webHidden/>
          </w:rPr>
          <w:t>6</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17" w:history="1">
        <w:r w:rsidR="00AE7D6E" w:rsidRPr="00777F33">
          <w:rPr>
            <w:rStyle w:val="Hyperlink"/>
          </w:rPr>
          <w:t>4.8</w:t>
        </w:r>
        <w:r w:rsidR="00AE7D6E">
          <w:rPr>
            <w:rFonts w:asciiTheme="minorHAnsi" w:hAnsiTheme="minorHAnsi" w:cstheme="minorBidi"/>
            <w:sz w:val="22"/>
            <w:szCs w:val="22"/>
          </w:rPr>
          <w:tab/>
        </w:r>
        <w:r w:rsidR="00AE7D6E" w:rsidRPr="00777F33">
          <w:rPr>
            <w:rStyle w:val="Hyperlink"/>
          </w:rPr>
          <w:t>Conditional Types</w:t>
        </w:r>
        <w:r w:rsidR="00AE7D6E">
          <w:rPr>
            <w:webHidden/>
          </w:rPr>
          <w:tab/>
        </w:r>
        <w:r w:rsidR="00AE7D6E">
          <w:rPr>
            <w:webHidden/>
          </w:rPr>
          <w:fldChar w:fldCharType="begin"/>
        </w:r>
        <w:r w:rsidR="00AE7D6E">
          <w:rPr>
            <w:webHidden/>
          </w:rPr>
          <w:instrText xml:space="preserve"> PAGEREF _Toc20317517 \h </w:instrText>
        </w:r>
        <w:r w:rsidR="00AE7D6E">
          <w:rPr>
            <w:webHidden/>
          </w:rPr>
        </w:r>
        <w:r w:rsidR="00AE7D6E">
          <w:rPr>
            <w:webHidden/>
          </w:rPr>
          <w:fldChar w:fldCharType="separate"/>
        </w:r>
        <w:r w:rsidR="00AE7D6E">
          <w:rPr>
            <w:webHidden/>
          </w:rPr>
          <w:t>7</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18" w:history="1">
        <w:r w:rsidR="00AE7D6E" w:rsidRPr="00777F33">
          <w:rPr>
            <w:rStyle w:val="Hyperlink"/>
          </w:rPr>
          <w:t>4.9</w:t>
        </w:r>
        <w:r w:rsidR="00AE7D6E">
          <w:rPr>
            <w:rFonts w:asciiTheme="minorHAnsi" w:hAnsiTheme="minorHAnsi" w:cstheme="minorBidi"/>
            <w:sz w:val="22"/>
            <w:szCs w:val="22"/>
          </w:rPr>
          <w:tab/>
        </w:r>
        <w:r w:rsidR="00AE7D6E" w:rsidRPr="00777F33">
          <w:rPr>
            <w:rStyle w:val="Hyperlink"/>
          </w:rPr>
          <w:t>Unions</w:t>
        </w:r>
        <w:r w:rsidR="00AE7D6E">
          <w:rPr>
            <w:webHidden/>
          </w:rPr>
          <w:tab/>
        </w:r>
        <w:r w:rsidR="00AE7D6E">
          <w:rPr>
            <w:webHidden/>
          </w:rPr>
          <w:fldChar w:fldCharType="begin"/>
        </w:r>
        <w:r w:rsidR="00AE7D6E">
          <w:rPr>
            <w:webHidden/>
          </w:rPr>
          <w:instrText xml:space="preserve"> PAGEREF _Toc20317518 \h </w:instrText>
        </w:r>
        <w:r w:rsidR="00AE7D6E">
          <w:rPr>
            <w:webHidden/>
          </w:rPr>
        </w:r>
        <w:r w:rsidR="00AE7D6E">
          <w:rPr>
            <w:webHidden/>
          </w:rPr>
          <w:fldChar w:fldCharType="separate"/>
        </w:r>
        <w:r w:rsidR="00AE7D6E">
          <w:rPr>
            <w:webHidden/>
          </w:rPr>
          <w:t>9</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519" w:history="1">
        <w:r w:rsidR="00AE7D6E" w:rsidRPr="00777F33">
          <w:rPr>
            <w:rStyle w:val="Hyperlink"/>
          </w:rPr>
          <w:t>4.9.1</w:t>
        </w:r>
        <w:r w:rsidR="00AE7D6E">
          <w:rPr>
            <w:rFonts w:asciiTheme="minorHAnsi" w:eastAsiaTheme="minorEastAsia" w:hAnsiTheme="minorHAns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_Toc20317519 \h </w:instrText>
        </w:r>
        <w:r w:rsidR="00AE7D6E">
          <w:rPr>
            <w:webHidden/>
          </w:rPr>
        </w:r>
        <w:r w:rsidR="00AE7D6E">
          <w:rPr>
            <w:webHidden/>
          </w:rPr>
          <w:fldChar w:fldCharType="separate"/>
        </w:r>
        <w:r w:rsidR="00AE7D6E">
          <w:rPr>
            <w:webHidden/>
          </w:rPr>
          <w:t>9</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520" w:history="1">
        <w:r w:rsidR="00AE7D6E" w:rsidRPr="00777F33">
          <w:rPr>
            <w:rStyle w:val="Hyperlink"/>
          </w:rPr>
          <w:t>4.9.2</w:t>
        </w:r>
        <w:r w:rsidR="00AE7D6E">
          <w:rPr>
            <w:rFonts w:asciiTheme="minorHAnsi" w:eastAsiaTheme="minorEastAsia" w:hAnsiTheme="minorHAnsi"/>
            <w:sz w:val="22"/>
            <w:szCs w:val="22"/>
          </w:rPr>
          <w:tab/>
        </w:r>
        <w:r w:rsidR="00AE7D6E" w:rsidRPr="00777F33">
          <w:rPr>
            <w:rStyle w:val="Hyperlink"/>
          </w:rPr>
          <w:t>Union Definition</w:t>
        </w:r>
        <w:r w:rsidR="00AE7D6E">
          <w:rPr>
            <w:webHidden/>
          </w:rPr>
          <w:tab/>
        </w:r>
        <w:r w:rsidR="00AE7D6E">
          <w:rPr>
            <w:webHidden/>
          </w:rPr>
          <w:fldChar w:fldCharType="begin"/>
        </w:r>
        <w:r w:rsidR="00AE7D6E">
          <w:rPr>
            <w:webHidden/>
          </w:rPr>
          <w:instrText xml:space="preserve"> PAGEREF _Toc20317520 \h </w:instrText>
        </w:r>
        <w:r w:rsidR="00AE7D6E">
          <w:rPr>
            <w:webHidden/>
          </w:rPr>
        </w:r>
        <w:r w:rsidR="00AE7D6E">
          <w:rPr>
            <w:webHidden/>
          </w:rPr>
          <w:fldChar w:fldCharType="separate"/>
        </w:r>
        <w:r w:rsidR="00AE7D6E">
          <w:rPr>
            <w:webHidden/>
          </w:rPr>
          <w:t>9</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521" w:history="1">
        <w:r w:rsidR="00AE7D6E" w:rsidRPr="00777F33">
          <w:rPr>
            <w:rStyle w:val="Hyperlink"/>
          </w:rPr>
          <w:t>4.9.3</w:t>
        </w:r>
        <w:r w:rsidR="00AE7D6E">
          <w:rPr>
            <w:rFonts w:asciiTheme="minorHAnsi" w:eastAsiaTheme="minorEastAsia" w:hAnsiTheme="minorHAnsi"/>
            <w:sz w:val="22"/>
            <w:szCs w:val="22"/>
          </w:rPr>
          <w:tab/>
        </w:r>
        <w:r w:rsidR="00AE7D6E" w:rsidRPr="00777F33">
          <w:rPr>
            <w:rStyle w:val="Hyperlink"/>
          </w:rPr>
          <w:t>Union Instance</w:t>
        </w:r>
        <w:r w:rsidR="00AE7D6E">
          <w:rPr>
            <w:webHidden/>
          </w:rPr>
          <w:tab/>
        </w:r>
        <w:r w:rsidR="00AE7D6E">
          <w:rPr>
            <w:webHidden/>
          </w:rPr>
          <w:fldChar w:fldCharType="begin"/>
        </w:r>
        <w:r w:rsidR="00AE7D6E">
          <w:rPr>
            <w:webHidden/>
          </w:rPr>
          <w:instrText xml:space="preserve"> PAGEREF _Toc20317521 \h </w:instrText>
        </w:r>
        <w:r w:rsidR="00AE7D6E">
          <w:rPr>
            <w:webHidden/>
          </w:rPr>
        </w:r>
        <w:r w:rsidR="00AE7D6E">
          <w:rPr>
            <w:webHidden/>
          </w:rPr>
          <w:fldChar w:fldCharType="separate"/>
        </w:r>
        <w:r w:rsidR="00AE7D6E">
          <w:rPr>
            <w:webHidden/>
          </w:rPr>
          <w:t>10</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522" w:history="1">
        <w:r w:rsidR="00AE7D6E" w:rsidRPr="00777F33">
          <w:rPr>
            <w:rStyle w:val="Hyperlink"/>
          </w:rPr>
          <w:t>4.9.4</w:t>
        </w:r>
        <w:r w:rsidR="00AE7D6E">
          <w:rPr>
            <w:rFonts w:asciiTheme="minorHAnsi" w:eastAsiaTheme="minorEastAsia" w:hAnsiTheme="minorHAnsi"/>
            <w:sz w:val="22"/>
            <w:szCs w:val="22"/>
          </w:rPr>
          <w:tab/>
        </w:r>
        <w:r w:rsidR="00AE7D6E" w:rsidRPr="00777F33">
          <w:rPr>
            <w:rStyle w:val="Hyperlink"/>
          </w:rPr>
          <w:t>Union Selector Definition</w:t>
        </w:r>
        <w:r w:rsidR="00AE7D6E">
          <w:rPr>
            <w:webHidden/>
          </w:rPr>
          <w:tab/>
        </w:r>
        <w:r w:rsidR="00AE7D6E">
          <w:rPr>
            <w:webHidden/>
          </w:rPr>
          <w:fldChar w:fldCharType="begin"/>
        </w:r>
        <w:r w:rsidR="00AE7D6E">
          <w:rPr>
            <w:webHidden/>
          </w:rPr>
          <w:instrText xml:space="preserve"> PAGEREF _Toc20317522 \h </w:instrText>
        </w:r>
        <w:r w:rsidR="00AE7D6E">
          <w:rPr>
            <w:webHidden/>
          </w:rPr>
        </w:r>
        <w:r w:rsidR="00AE7D6E">
          <w:rPr>
            <w:webHidden/>
          </w:rPr>
          <w:fldChar w:fldCharType="separate"/>
        </w:r>
        <w:r w:rsidR="00AE7D6E">
          <w:rPr>
            <w:webHidden/>
          </w:rPr>
          <w:t>11</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23" w:history="1">
        <w:r w:rsidR="00AE7D6E" w:rsidRPr="00777F33">
          <w:rPr>
            <w:rStyle w:val="Hyperlink"/>
          </w:rPr>
          <w:t>4.10</w:t>
        </w:r>
        <w:r w:rsidR="00AE7D6E">
          <w:rPr>
            <w:rFonts w:asciiTheme="minorHAnsi" w:hAnsiTheme="minorHAnsi" w:cstheme="minorBidi"/>
            <w:sz w:val="22"/>
            <w:szCs w:val="22"/>
          </w:rPr>
          <w:tab/>
        </w:r>
        <w:r w:rsidR="00AE7D6E" w:rsidRPr="00777F33">
          <w:rPr>
            <w:rStyle w:val="Hyperlink"/>
          </w:rPr>
          <w:t>Bit Field Definitions</w:t>
        </w:r>
        <w:r w:rsidR="00AE7D6E">
          <w:rPr>
            <w:webHidden/>
          </w:rPr>
          <w:tab/>
        </w:r>
        <w:r w:rsidR="00AE7D6E">
          <w:rPr>
            <w:webHidden/>
          </w:rPr>
          <w:fldChar w:fldCharType="begin"/>
        </w:r>
        <w:r w:rsidR="00AE7D6E">
          <w:rPr>
            <w:webHidden/>
          </w:rPr>
          <w:instrText xml:space="preserve"> PAGEREF _Toc20317523 \h </w:instrText>
        </w:r>
        <w:r w:rsidR="00AE7D6E">
          <w:rPr>
            <w:webHidden/>
          </w:rPr>
        </w:r>
        <w:r w:rsidR="00AE7D6E">
          <w:rPr>
            <w:webHidden/>
          </w:rPr>
          <w:fldChar w:fldCharType="separate"/>
        </w:r>
        <w:r w:rsidR="00AE7D6E">
          <w:rPr>
            <w:webHidden/>
          </w:rPr>
          <w:t>12</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24" w:history="1">
        <w:r w:rsidR="00AE7D6E" w:rsidRPr="00777F33">
          <w:rPr>
            <w:rStyle w:val="Hyperlink"/>
          </w:rPr>
          <w:t>4.11</w:t>
        </w:r>
        <w:r w:rsidR="00AE7D6E">
          <w:rPr>
            <w:rFonts w:asciiTheme="minorHAnsi" w:hAnsiTheme="minorHAnsi" w:cstheme="minorBidi"/>
            <w:sz w:val="22"/>
            <w:szCs w:val="22"/>
          </w:rPr>
          <w:tab/>
        </w:r>
        <w:r w:rsidR="00AE7D6E" w:rsidRPr="00777F33">
          <w:rPr>
            <w:rStyle w:val="Hyperlink"/>
          </w:rPr>
          <w:t>Parameter Limits</w:t>
        </w:r>
        <w:r w:rsidR="00AE7D6E">
          <w:rPr>
            <w:webHidden/>
          </w:rPr>
          <w:tab/>
        </w:r>
        <w:r w:rsidR="00AE7D6E">
          <w:rPr>
            <w:webHidden/>
          </w:rPr>
          <w:fldChar w:fldCharType="begin"/>
        </w:r>
        <w:r w:rsidR="00AE7D6E">
          <w:rPr>
            <w:webHidden/>
          </w:rPr>
          <w:instrText xml:space="preserve"> PAGEREF _Toc20317524 \h </w:instrText>
        </w:r>
        <w:r w:rsidR="00AE7D6E">
          <w:rPr>
            <w:webHidden/>
          </w:rPr>
        </w:r>
        <w:r w:rsidR="00AE7D6E">
          <w:rPr>
            <w:webHidden/>
          </w:rPr>
          <w:fldChar w:fldCharType="separate"/>
        </w:r>
        <w:r w:rsidR="00AE7D6E">
          <w:rPr>
            <w:webHidden/>
          </w:rPr>
          <w:t>13</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25" w:history="1">
        <w:r w:rsidR="00AE7D6E" w:rsidRPr="00777F33">
          <w:rPr>
            <w:rStyle w:val="Hyperlink"/>
          </w:rPr>
          <w:t>4.12</w:t>
        </w:r>
        <w:r w:rsidR="00AE7D6E">
          <w:rPr>
            <w:rFonts w:asciiTheme="minorHAnsi" w:hAnsiTheme="minorHAnsi" w:cstheme="minorBidi"/>
            <w:sz w:val="22"/>
            <w:szCs w:val="22"/>
          </w:rPr>
          <w:tab/>
        </w:r>
        <w:r w:rsidR="00AE7D6E" w:rsidRPr="00777F33">
          <w:rPr>
            <w:rStyle w:val="Hyperlink"/>
          </w:rPr>
          <w:t>Algorithm Macros</w:t>
        </w:r>
        <w:r w:rsidR="00AE7D6E">
          <w:rPr>
            <w:webHidden/>
          </w:rPr>
          <w:tab/>
        </w:r>
        <w:r w:rsidR="00AE7D6E">
          <w:rPr>
            <w:webHidden/>
          </w:rPr>
          <w:fldChar w:fldCharType="begin"/>
        </w:r>
        <w:r w:rsidR="00AE7D6E">
          <w:rPr>
            <w:webHidden/>
          </w:rPr>
          <w:instrText xml:space="preserve"> PAGEREF _Toc20317525 \h </w:instrText>
        </w:r>
        <w:r w:rsidR="00AE7D6E">
          <w:rPr>
            <w:webHidden/>
          </w:rPr>
        </w:r>
        <w:r w:rsidR="00AE7D6E">
          <w:rPr>
            <w:webHidden/>
          </w:rPr>
          <w:fldChar w:fldCharType="separate"/>
        </w:r>
        <w:r w:rsidR="00AE7D6E">
          <w:rPr>
            <w:webHidden/>
          </w:rPr>
          <w:t>14</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526" w:history="1">
        <w:r w:rsidR="00AE7D6E" w:rsidRPr="00777F33">
          <w:rPr>
            <w:rStyle w:val="Hyperlink"/>
          </w:rPr>
          <w:t>4.12.1</w:t>
        </w:r>
        <w:r w:rsidR="00AE7D6E">
          <w:rPr>
            <w:rFonts w:asciiTheme="minorHAnsi" w:eastAsiaTheme="minorEastAsia" w:hAnsiTheme="minorHAns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_Toc20317526 \h </w:instrText>
        </w:r>
        <w:r w:rsidR="00AE7D6E">
          <w:rPr>
            <w:webHidden/>
          </w:rPr>
        </w:r>
        <w:r w:rsidR="00AE7D6E">
          <w:rPr>
            <w:webHidden/>
          </w:rPr>
          <w:fldChar w:fldCharType="separate"/>
        </w:r>
        <w:r w:rsidR="00AE7D6E">
          <w:rPr>
            <w:webHidden/>
          </w:rPr>
          <w:t>14</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527" w:history="1">
        <w:r w:rsidR="00AE7D6E" w:rsidRPr="00777F33">
          <w:rPr>
            <w:rStyle w:val="Hyperlink"/>
          </w:rPr>
          <w:t>4.12.2</w:t>
        </w:r>
        <w:r w:rsidR="00AE7D6E">
          <w:rPr>
            <w:rFonts w:asciiTheme="minorHAnsi" w:eastAsiaTheme="minorEastAsia" w:hAnsiTheme="minorHAnsi"/>
            <w:sz w:val="22"/>
            <w:szCs w:val="22"/>
          </w:rPr>
          <w:tab/>
        </w:r>
        <w:r w:rsidR="00AE7D6E" w:rsidRPr="00777F33">
          <w:rPr>
            <w:rStyle w:val="Hyperlink"/>
          </w:rPr>
          <w:t>Algorithm Token Semantics</w:t>
        </w:r>
        <w:r w:rsidR="00AE7D6E">
          <w:rPr>
            <w:webHidden/>
          </w:rPr>
          <w:tab/>
        </w:r>
        <w:r w:rsidR="00AE7D6E">
          <w:rPr>
            <w:webHidden/>
          </w:rPr>
          <w:fldChar w:fldCharType="begin"/>
        </w:r>
        <w:r w:rsidR="00AE7D6E">
          <w:rPr>
            <w:webHidden/>
          </w:rPr>
          <w:instrText xml:space="preserve"> PAGEREF _Toc20317527 \h </w:instrText>
        </w:r>
        <w:r w:rsidR="00AE7D6E">
          <w:rPr>
            <w:webHidden/>
          </w:rPr>
        </w:r>
        <w:r w:rsidR="00AE7D6E">
          <w:rPr>
            <w:webHidden/>
          </w:rPr>
          <w:fldChar w:fldCharType="separate"/>
        </w:r>
        <w:r w:rsidR="00AE7D6E">
          <w:rPr>
            <w:webHidden/>
          </w:rPr>
          <w:t>15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528" w:history="1">
        <w:r w:rsidR="00AE7D6E" w:rsidRPr="00777F33">
          <w:rPr>
            <w:rStyle w:val="Hyperlink"/>
          </w:rPr>
          <w:t>4.12.3</w:t>
        </w:r>
        <w:r w:rsidR="00AE7D6E">
          <w:rPr>
            <w:rFonts w:asciiTheme="minorHAnsi" w:eastAsiaTheme="minorEastAsia" w:hAnsiTheme="minorHAnsi"/>
            <w:sz w:val="22"/>
            <w:szCs w:val="22"/>
          </w:rPr>
          <w:tab/>
        </w:r>
        <w:r w:rsidR="00AE7D6E" w:rsidRPr="00777F33">
          <w:rPr>
            <w:rStyle w:val="Hyperlink"/>
          </w:rPr>
          <w:t>Algorithm Tokens in Unions</w:t>
        </w:r>
        <w:r w:rsidR="00AE7D6E">
          <w:rPr>
            <w:webHidden/>
          </w:rPr>
          <w:tab/>
        </w:r>
        <w:r w:rsidR="00AE7D6E">
          <w:rPr>
            <w:webHidden/>
          </w:rPr>
          <w:fldChar w:fldCharType="begin"/>
        </w:r>
        <w:r w:rsidR="00AE7D6E">
          <w:rPr>
            <w:webHidden/>
          </w:rPr>
          <w:instrText xml:space="preserve"> PAGEREF _Toc20317528 \h </w:instrText>
        </w:r>
        <w:r w:rsidR="00AE7D6E">
          <w:rPr>
            <w:webHidden/>
          </w:rPr>
        </w:r>
        <w:r w:rsidR="00AE7D6E">
          <w:rPr>
            <w:webHidden/>
          </w:rPr>
          <w:fldChar w:fldCharType="separate"/>
        </w:r>
        <w:r w:rsidR="00AE7D6E">
          <w:rPr>
            <w:webHidden/>
          </w:rPr>
          <w:t>15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529" w:history="1">
        <w:r w:rsidR="00AE7D6E" w:rsidRPr="00777F33">
          <w:rPr>
            <w:rStyle w:val="Hyperlink"/>
          </w:rPr>
          <w:t>4.12.4</w:t>
        </w:r>
        <w:r w:rsidR="00AE7D6E">
          <w:rPr>
            <w:rFonts w:asciiTheme="minorHAnsi" w:eastAsiaTheme="minorEastAsia" w:hAnsiTheme="minorHAnsi"/>
            <w:sz w:val="22"/>
            <w:szCs w:val="22"/>
          </w:rPr>
          <w:tab/>
        </w:r>
        <w:r w:rsidR="00AE7D6E" w:rsidRPr="00777F33">
          <w:rPr>
            <w:rStyle w:val="Hyperlink"/>
          </w:rPr>
          <w:t>Algorithm Tokens in Interface Types</w:t>
        </w:r>
        <w:r w:rsidR="00AE7D6E">
          <w:rPr>
            <w:webHidden/>
          </w:rPr>
          <w:tab/>
        </w:r>
        <w:r w:rsidR="00AE7D6E">
          <w:rPr>
            <w:webHidden/>
          </w:rPr>
          <w:fldChar w:fldCharType="begin"/>
        </w:r>
        <w:r w:rsidR="00AE7D6E">
          <w:rPr>
            <w:webHidden/>
          </w:rPr>
          <w:instrText xml:space="preserve"> PAGEREF _Toc20317529 \h </w:instrText>
        </w:r>
        <w:r w:rsidR="00AE7D6E">
          <w:rPr>
            <w:webHidden/>
          </w:rPr>
        </w:r>
        <w:r w:rsidR="00AE7D6E">
          <w:rPr>
            <w:webHidden/>
          </w:rPr>
          <w:fldChar w:fldCharType="separate"/>
        </w:r>
        <w:r w:rsidR="00AE7D6E">
          <w:rPr>
            <w:webHidden/>
          </w:rPr>
          <w:t>16</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530" w:history="1">
        <w:r w:rsidR="00AE7D6E" w:rsidRPr="00777F33">
          <w:rPr>
            <w:rStyle w:val="Hyperlink"/>
          </w:rPr>
          <w:t>4.12.5</w:t>
        </w:r>
        <w:r w:rsidR="00AE7D6E">
          <w:rPr>
            <w:rFonts w:asciiTheme="minorHAnsi" w:eastAsiaTheme="minorEastAsia" w:hAnsiTheme="minorHAnsi"/>
            <w:sz w:val="22"/>
            <w:szCs w:val="22"/>
          </w:rPr>
          <w:tab/>
        </w:r>
        <w:r w:rsidR="00AE7D6E" w:rsidRPr="00777F33">
          <w:rPr>
            <w:rStyle w:val="Hyperlink"/>
          </w:rPr>
          <w:t>Algorithm Tokens for Table Replication</w:t>
        </w:r>
        <w:r w:rsidR="00AE7D6E">
          <w:rPr>
            <w:webHidden/>
          </w:rPr>
          <w:tab/>
        </w:r>
        <w:r w:rsidR="00AE7D6E">
          <w:rPr>
            <w:webHidden/>
          </w:rPr>
          <w:fldChar w:fldCharType="begin"/>
        </w:r>
        <w:r w:rsidR="00AE7D6E">
          <w:rPr>
            <w:webHidden/>
          </w:rPr>
          <w:instrText xml:space="preserve"> PAGEREF _Toc20317530 \h </w:instrText>
        </w:r>
        <w:r w:rsidR="00AE7D6E">
          <w:rPr>
            <w:webHidden/>
          </w:rPr>
        </w:r>
        <w:r w:rsidR="00AE7D6E">
          <w:rPr>
            <w:webHidden/>
          </w:rPr>
          <w:fldChar w:fldCharType="separate"/>
        </w:r>
        <w:r w:rsidR="00AE7D6E">
          <w:rPr>
            <w:webHidden/>
          </w:rPr>
          <w:t>16</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31" w:history="1">
        <w:r w:rsidR="00AE7D6E" w:rsidRPr="00777F33">
          <w:rPr>
            <w:rStyle w:val="Hyperlink"/>
          </w:rPr>
          <w:t>4.13</w:t>
        </w:r>
        <w:r w:rsidR="00AE7D6E">
          <w:rPr>
            <w:rFonts w:asciiTheme="minorHAnsi" w:hAnsiTheme="minorHAnsi" w:cstheme="minorBidi"/>
            <w:sz w:val="22"/>
            <w:szCs w:val="22"/>
          </w:rPr>
          <w:tab/>
        </w:r>
        <w:r w:rsidR="00AE7D6E" w:rsidRPr="00777F33">
          <w:rPr>
            <w:rStyle w:val="Hyperlink"/>
          </w:rPr>
          <w:t>Size Checking</w:t>
        </w:r>
        <w:r w:rsidR="00AE7D6E">
          <w:rPr>
            <w:webHidden/>
          </w:rPr>
          <w:tab/>
        </w:r>
        <w:r w:rsidR="00AE7D6E">
          <w:rPr>
            <w:webHidden/>
          </w:rPr>
          <w:fldChar w:fldCharType="begin"/>
        </w:r>
        <w:r w:rsidR="00AE7D6E">
          <w:rPr>
            <w:webHidden/>
          </w:rPr>
          <w:instrText xml:space="preserve"> PAGEREF _Toc20317531 \h </w:instrText>
        </w:r>
        <w:r w:rsidR="00AE7D6E">
          <w:rPr>
            <w:webHidden/>
          </w:rPr>
        </w:r>
        <w:r w:rsidR="00AE7D6E">
          <w:rPr>
            <w:webHidden/>
          </w:rPr>
          <w:fldChar w:fldCharType="separate"/>
        </w:r>
        <w:r w:rsidR="00AE7D6E">
          <w:rPr>
            <w:webHidden/>
          </w:rPr>
          <w:t>18</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32" w:history="1">
        <w:r w:rsidR="00AE7D6E" w:rsidRPr="00777F33">
          <w:rPr>
            <w:rStyle w:val="Hyperlink"/>
          </w:rPr>
          <w:t>4.14</w:t>
        </w:r>
        <w:r w:rsidR="00AE7D6E">
          <w:rPr>
            <w:rFonts w:asciiTheme="minorHAnsi" w:hAnsiTheme="minorHAnsi" w:cstheme="minorBidi"/>
            <w:sz w:val="22"/>
            <w:szCs w:val="22"/>
          </w:rPr>
          <w:tab/>
        </w:r>
        <w:r w:rsidR="00AE7D6E" w:rsidRPr="00777F33">
          <w:rPr>
            <w:rStyle w:val="Hyperlink"/>
          </w:rPr>
          <w:t>Data Direction</w:t>
        </w:r>
        <w:r w:rsidR="00AE7D6E">
          <w:rPr>
            <w:webHidden/>
          </w:rPr>
          <w:tab/>
        </w:r>
        <w:r w:rsidR="00AE7D6E">
          <w:rPr>
            <w:webHidden/>
          </w:rPr>
          <w:fldChar w:fldCharType="begin"/>
        </w:r>
        <w:r w:rsidR="00AE7D6E">
          <w:rPr>
            <w:webHidden/>
          </w:rPr>
          <w:instrText xml:space="preserve"> PAGEREF _Toc20317532 \h </w:instrText>
        </w:r>
        <w:r w:rsidR="00AE7D6E">
          <w:rPr>
            <w:webHidden/>
          </w:rPr>
        </w:r>
        <w:r w:rsidR="00AE7D6E">
          <w:rPr>
            <w:webHidden/>
          </w:rPr>
          <w:fldChar w:fldCharType="separate"/>
        </w:r>
        <w:r w:rsidR="00AE7D6E">
          <w:rPr>
            <w:webHidden/>
          </w:rPr>
          <w:t>18</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33" w:history="1">
        <w:r w:rsidR="00AE7D6E" w:rsidRPr="00777F33">
          <w:rPr>
            <w:rStyle w:val="Hyperlink"/>
          </w:rPr>
          <w:t>4.15</w:t>
        </w:r>
        <w:r w:rsidR="00AE7D6E">
          <w:rPr>
            <w:rFonts w:asciiTheme="minorHAnsi" w:hAnsiTheme="minorHAnsi" w:cstheme="minorBidi"/>
            <w:sz w:val="22"/>
            <w:szCs w:val="22"/>
          </w:rPr>
          <w:tab/>
        </w:r>
        <w:r w:rsidR="00AE7D6E" w:rsidRPr="00777F33">
          <w:rPr>
            <w:rStyle w:val="Hyperlink"/>
          </w:rPr>
          <w:t>Structure Validations</w:t>
        </w:r>
        <w:r w:rsidR="00AE7D6E">
          <w:rPr>
            <w:webHidden/>
          </w:rPr>
          <w:tab/>
        </w:r>
        <w:r w:rsidR="00AE7D6E">
          <w:rPr>
            <w:webHidden/>
          </w:rPr>
          <w:fldChar w:fldCharType="begin"/>
        </w:r>
        <w:r w:rsidR="00AE7D6E">
          <w:rPr>
            <w:webHidden/>
          </w:rPr>
          <w:instrText xml:space="preserve"> PAGEREF _Toc20317533 \h </w:instrText>
        </w:r>
        <w:r w:rsidR="00AE7D6E">
          <w:rPr>
            <w:webHidden/>
          </w:rPr>
        </w:r>
        <w:r w:rsidR="00AE7D6E">
          <w:rPr>
            <w:webHidden/>
          </w:rPr>
          <w:fldChar w:fldCharType="separate"/>
        </w:r>
        <w:r w:rsidR="00AE7D6E">
          <w:rPr>
            <w:webHidden/>
          </w:rPr>
          <w:t>20</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34" w:history="1">
        <w:r w:rsidR="00AE7D6E" w:rsidRPr="00777F33">
          <w:rPr>
            <w:rStyle w:val="Hyperlink"/>
          </w:rPr>
          <w:t>4.16</w:t>
        </w:r>
        <w:r w:rsidR="00AE7D6E">
          <w:rPr>
            <w:rFonts w:asciiTheme="minorHAnsi" w:hAnsiTheme="minorHAnsi" w:cstheme="minorBidi"/>
            <w:sz w:val="22"/>
            <w:szCs w:val="22"/>
          </w:rPr>
          <w:tab/>
        </w:r>
        <w:r w:rsidR="00AE7D6E" w:rsidRPr="00777F33">
          <w:rPr>
            <w:rStyle w:val="Hyperlink"/>
          </w:rPr>
          <w:t>Name Prefix Convention</w:t>
        </w:r>
        <w:r w:rsidR="00AE7D6E">
          <w:rPr>
            <w:webHidden/>
          </w:rPr>
          <w:tab/>
        </w:r>
        <w:r w:rsidR="00AE7D6E">
          <w:rPr>
            <w:webHidden/>
          </w:rPr>
          <w:fldChar w:fldCharType="begin"/>
        </w:r>
        <w:r w:rsidR="00AE7D6E">
          <w:rPr>
            <w:webHidden/>
          </w:rPr>
          <w:instrText xml:space="preserve"> PAGEREF _Toc20317534 \h </w:instrText>
        </w:r>
        <w:r w:rsidR="00AE7D6E">
          <w:rPr>
            <w:webHidden/>
          </w:rPr>
        </w:r>
        <w:r w:rsidR="00AE7D6E">
          <w:rPr>
            <w:webHidden/>
          </w:rPr>
          <w:fldChar w:fldCharType="separate"/>
        </w:r>
        <w:r w:rsidR="00AE7D6E">
          <w:rPr>
            <w:webHidden/>
          </w:rPr>
          <w:t>20</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35" w:history="1">
        <w:r w:rsidR="00AE7D6E" w:rsidRPr="00777F33">
          <w:rPr>
            <w:rStyle w:val="Hyperlink"/>
          </w:rPr>
          <w:t>4.17</w:t>
        </w:r>
        <w:r w:rsidR="00AE7D6E">
          <w:rPr>
            <w:rFonts w:asciiTheme="minorHAnsi" w:hAnsiTheme="minorHAnsi" w:cstheme="minorBidi"/>
            <w:sz w:val="22"/>
            <w:szCs w:val="22"/>
          </w:rPr>
          <w:tab/>
        </w:r>
        <w:r w:rsidR="00AE7D6E" w:rsidRPr="00777F33">
          <w:rPr>
            <w:rStyle w:val="Hyperlink"/>
          </w:rPr>
          <w:t>Data Alignment</w:t>
        </w:r>
        <w:r w:rsidR="00AE7D6E">
          <w:rPr>
            <w:webHidden/>
          </w:rPr>
          <w:tab/>
        </w:r>
        <w:r w:rsidR="00AE7D6E">
          <w:rPr>
            <w:webHidden/>
          </w:rPr>
          <w:fldChar w:fldCharType="begin"/>
        </w:r>
        <w:r w:rsidR="00AE7D6E">
          <w:rPr>
            <w:webHidden/>
          </w:rPr>
          <w:instrText xml:space="preserve"> PAGEREF _Toc20317535 \h </w:instrText>
        </w:r>
        <w:r w:rsidR="00AE7D6E">
          <w:rPr>
            <w:webHidden/>
          </w:rPr>
        </w:r>
        <w:r w:rsidR="00AE7D6E">
          <w:rPr>
            <w:webHidden/>
          </w:rPr>
          <w:fldChar w:fldCharType="separate"/>
        </w:r>
        <w:r w:rsidR="00AE7D6E">
          <w:rPr>
            <w:webHidden/>
          </w:rPr>
          <w:t>21</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36" w:history="1">
        <w:r w:rsidR="00AE7D6E" w:rsidRPr="00777F33">
          <w:rPr>
            <w:rStyle w:val="Hyperlink"/>
          </w:rPr>
          <w:t>4.18</w:t>
        </w:r>
        <w:r w:rsidR="00AE7D6E">
          <w:rPr>
            <w:rFonts w:asciiTheme="minorHAnsi" w:hAnsiTheme="minorHAnsi" w:cstheme="minorBidi"/>
            <w:sz w:val="22"/>
            <w:szCs w:val="22"/>
          </w:rPr>
          <w:tab/>
        </w:r>
        <w:r w:rsidR="00AE7D6E" w:rsidRPr="00777F33">
          <w:rPr>
            <w:rStyle w:val="Hyperlink"/>
          </w:rPr>
          <w:t>Parameter Unmarshaling Errors</w:t>
        </w:r>
        <w:r w:rsidR="00AE7D6E">
          <w:rPr>
            <w:webHidden/>
          </w:rPr>
          <w:tab/>
        </w:r>
        <w:r w:rsidR="00AE7D6E">
          <w:rPr>
            <w:webHidden/>
          </w:rPr>
          <w:fldChar w:fldCharType="begin"/>
        </w:r>
        <w:r w:rsidR="00AE7D6E">
          <w:rPr>
            <w:webHidden/>
          </w:rPr>
          <w:instrText xml:space="preserve"> PAGEREF _Toc20317536 \h </w:instrText>
        </w:r>
        <w:r w:rsidR="00AE7D6E">
          <w:rPr>
            <w:webHidden/>
          </w:rPr>
        </w:r>
        <w:r w:rsidR="00AE7D6E">
          <w:rPr>
            <w:webHidden/>
          </w:rPr>
          <w:fldChar w:fldCharType="separate"/>
        </w:r>
        <w:r w:rsidR="00AE7D6E">
          <w:rPr>
            <w:webHidden/>
          </w:rPr>
          <w:t>21</w:t>
        </w:r>
        <w:r w:rsidR="00AE7D6E">
          <w:rPr>
            <w:webHidden/>
          </w:rPr>
          <w:fldChar w:fldCharType="end"/>
        </w:r>
      </w:hyperlink>
    </w:p>
    <w:p w:rsidR="00AE7D6E" w:rsidRDefault="00BD40CD">
      <w:pPr>
        <w:pStyle w:val="TOC1"/>
        <w:rPr>
          <w:rFonts w:asciiTheme="minorHAnsi" w:hAnsiTheme="minorHAnsi" w:cstheme="minorBidi"/>
          <w:sz w:val="22"/>
          <w:szCs w:val="22"/>
        </w:rPr>
      </w:pPr>
      <w:hyperlink w:anchor="_Toc20317537" w:history="1">
        <w:r w:rsidR="00AE7D6E" w:rsidRPr="00777F33">
          <w:rPr>
            <w:rStyle w:val="Hyperlink"/>
          </w:rPr>
          <w:t>5</w:t>
        </w:r>
        <w:r w:rsidR="00AE7D6E">
          <w:rPr>
            <w:rFonts w:asciiTheme="minorHAnsi" w:hAnsiTheme="minorHAnsi" w:cstheme="minorBidi"/>
            <w:sz w:val="22"/>
            <w:szCs w:val="22"/>
          </w:rPr>
          <w:tab/>
        </w:r>
        <w:r w:rsidR="00AE7D6E" w:rsidRPr="00777F33">
          <w:rPr>
            <w:rStyle w:val="Hyperlink"/>
          </w:rPr>
          <w:t>Base Types</w:t>
        </w:r>
        <w:r w:rsidR="00AE7D6E">
          <w:rPr>
            <w:webHidden/>
          </w:rPr>
          <w:tab/>
        </w:r>
        <w:r w:rsidR="00AE7D6E">
          <w:rPr>
            <w:webHidden/>
          </w:rPr>
          <w:fldChar w:fldCharType="begin"/>
        </w:r>
        <w:r w:rsidR="00AE7D6E">
          <w:rPr>
            <w:webHidden/>
          </w:rPr>
          <w:instrText xml:space="preserve"> PAGEREF _Toc20317537 \h </w:instrText>
        </w:r>
        <w:r w:rsidR="00AE7D6E">
          <w:rPr>
            <w:webHidden/>
          </w:rPr>
        </w:r>
        <w:r w:rsidR="00AE7D6E">
          <w:rPr>
            <w:webHidden/>
          </w:rPr>
          <w:fldChar w:fldCharType="separate"/>
        </w:r>
        <w:r w:rsidR="00AE7D6E">
          <w:rPr>
            <w:webHidden/>
          </w:rPr>
          <w:t>23</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38" w:history="1">
        <w:r w:rsidR="00AE7D6E" w:rsidRPr="00777F33">
          <w:rPr>
            <w:rStyle w:val="Hyperlink"/>
          </w:rPr>
          <w:t>5.1</w:t>
        </w:r>
        <w:r w:rsidR="00AE7D6E">
          <w:rPr>
            <w:rFonts w:asciiTheme="minorHAnsi" w:hAnsiTheme="minorHAnsi" w:cstheme="minorBidi"/>
            <w:sz w:val="22"/>
            <w:szCs w:val="22"/>
          </w:rPr>
          <w:tab/>
        </w:r>
        <w:r w:rsidR="00AE7D6E" w:rsidRPr="00777F33">
          <w:rPr>
            <w:rStyle w:val="Hyperlink"/>
          </w:rPr>
          <w:t>Primitive Types</w:t>
        </w:r>
        <w:r w:rsidR="00AE7D6E">
          <w:rPr>
            <w:webHidden/>
          </w:rPr>
          <w:tab/>
        </w:r>
        <w:r w:rsidR="00AE7D6E">
          <w:rPr>
            <w:webHidden/>
          </w:rPr>
          <w:fldChar w:fldCharType="begin"/>
        </w:r>
        <w:r w:rsidR="00AE7D6E">
          <w:rPr>
            <w:webHidden/>
          </w:rPr>
          <w:instrText xml:space="preserve"> PAGEREF _Toc20317538 \h </w:instrText>
        </w:r>
        <w:r w:rsidR="00AE7D6E">
          <w:rPr>
            <w:webHidden/>
          </w:rPr>
        </w:r>
        <w:r w:rsidR="00AE7D6E">
          <w:rPr>
            <w:webHidden/>
          </w:rPr>
          <w:fldChar w:fldCharType="separate"/>
        </w:r>
        <w:r w:rsidR="00AE7D6E">
          <w:rPr>
            <w:webHidden/>
          </w:rPr>
          <w:t>23</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39" w:history="1">
        <w:r w:rsidR="00AE7D6E" w:rsidRPr="00777F33">
          <w:rPr>
            <w:rStyle w:val="Hyperlink"/>
          </w:rPr>
          <w:t>5.2</w:t>
        </w:r>
        <w:r w:rsidR="00AE7D6E">
          <w:rPr>
            <w:rFonts w:asciiTheme="minorHAnsi" w:hAnsiTheme="minorHAnsi" w:cstheme="minorBidi"/>
            <w:sz w:val="22"/>
            <w:szCs w:val="22"/>
          </w:rPr>
          <w:tab/>
        </w:r>
        <w:r w:rsidR="00AE7D6E" w:rsidRPr="00777F33">
          <w:rPr>
            <w:rStyle w:val="Hyperlink"/>
          </w:rPr>
          <w:t>Specification Logic Value Constants</w:t>
        </w:r>
        <w:r w:rsidR="00AE7D6E">
          <w:rPr>
            <w:webHidden/>
          </w:rPr>
          <w:tab/>
        </w:r>
        <w:r w:rsidR="00AE7D6E">
          <w:rPr>
            <w:webHidden/>
          </w:rPr>
          <w:fldChar w:fldCharType="begin"/>
        </w:r>
        <w:r w:rsidR="00AE7D6E">
          <w:rPr>
            <w:webHidden/>
          </w:rPr>
          <w:instrText xml:space="preserve"> PAGEREF _Toc20317539 \h </w:instrText>
        </w:r>
        <w:r w:rsidR="00AE7D6E">
          <w:rPr>
            <w:webHidden/>
          </w:rPr>
        </w:r>
        <w:r w:rsidR="00AE7D6E">
          <w:rPr>
            <w:webHidden/>
          </w:rPr>
          <w:fldChar w:fldCharType="separate"/>
        </w:r>
        <w:r w:rsidR="00AE7D6E">
          <w:rPr>
            <w:webHidden/>
          </w:rPr>
          <w:t>23</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40" w:history="1">
        <w:r w:rsidR="00AE7D6E" w:rsidRPr="00777F33">
          <w:rPr>
            <w:rStyle w:val="Hyperlink"/>
          </w:rPr>
          <w:t>5.3</w:t>
        </w:r>
        <w:r w:rsidR="00AE7D6E">
          <w:rPr>
            <w:rFonts w:asciiTheme="minorHAnsi" w:hAnsiTheme="minorHAnsi" w:cstheme="minorBidi"/>
            <w:sz w:val="22"/>
            <w:szCs w:val="22"/>
          </w:rPr>
          <w:tab/>
        </w:r>
        <w:r w:rsidR="00AE7D6E" w:rsidRPr="00777F33">
          <w:rPr>
            <w:rStyle w:val="Hyperlink"/>
          </w:rPr>
          <w:t>Miscellaneous Types</w:t>
        </w:r>
        <w:r w:rsidR="00AE7D6E">
          <w:rPr>
            <w:webHidden/>
          </w:rPr>
          <w:tab/>
        </w:r>
        <w:r w:rsidR="00AE7D6E">
          <w:rPr>
            <w:webHidden/>
          </w:rPr>
          <w:fldChar w:fldCharType="begin"/>
        </w:r>
        <w:r w:rsidR="00AE7D6E">
          <w:rPr>
            <w:webHidden/>
          </w:rPr>
          <w:instrText xml:space="preserve"> PAGEREF _Toc20317540 \h </w:instrText>
        </w:r>
        <w:r w:rsidR="00AE7D6E">
          <w:rPr>
            <w:webHidden/>
          </w:rPr>
        </w:r>
        <w:r w:rsidR="00AE7D6E">
          <w:rPr>
            <w:webHidden/>
          </w:rPr>
          <w:fldChar w:fldCharType="separate"/>
        </w:r>
        <w:r w:rsidR="00AE7D6E">
          <w:rPr>
            <w:webHidden/>
          </w:rPr>
          <w:t>24</w:t>
        </w:r>
        <w:r w:rsidR="00AE7D6E">
          <w:rPr>
            <w:webHidden/>
          </w:rPr>
          <w:fldChar w:fldCharType="end"/>
        </w:r>
      </w:hyperlink>
    </w:p>
    <w:p w:rsidR="00AE7D6E" w:rsidRDefault="00BD40CD">
      <w:pPr>
        <w:pStyle w:val="TOC1"/>
        <w:rPr>
          <w:rFonts w:asciiTheme="minorHAnsi" w:hAnsiTheme="minorHAnsi" w:cstheme="minorBidi"/>
          <w:sz w:val="22"/>
          <w:szCs w:val="22"/>
        </w:rPr>
      </w:pPr>
      <w:hyperlink w:anchor="_Toc20317541" w:history="1">
        <w:r w:rsidR="00AE7D6E" w:rsidRPr="00777F33">
          <w:rPr>
            <w:rStyle w:val="Hyperlink"/>
          </w:rPr>
          <w:t>6</w:t>
        </w:r>
        <w:r w:rsidR="00AE7D6E">
          <w:rPr>
            <w:rFonts w:asciiTheme="minorHAnsi" w:hAnsiTheme="minorHAnsi" w:cstheme="minorBidi"/>
            <w:sz w:val="22"/>
            <w:szCs w:val="22"/>
          </w:rPr>
          <w:tab/>
        </w:r>
        <w:r w:rsidR="00AE7D6E" w:rsidRPr="00777F33">
          <w:rPr>
            <w:rStyle w:val="Hyperlink"/>
          </w:rPr>
          <w:t>Constants</w:t>
        </w:r>
        <w:r w:rsidR="00AE7D6E">
          <w:rPr>
            <w:webHidden/>
          </w:rPr>
          <w:tab/>
        </w:r>
        <w:r w:rsidR="00AE7D6E">
          <w:rPr>
            <w:webHidden/>
          </w:rPr>
          <w:fldChar w:fldCharType="begin"/>
        </w:r>
        <w:r w:rsidR="00AE7D6E">
          <w:rPr>
            <w:webHidden/>
          </w:rPr>
          <w:instrText xml:space="preserve"> PAGEREF _Toc20317541 \h </w:instrText>
        </w:r>
        <w:r w:rsidR="00AE7D6E">
          <w:rPr>
            <w:webHidden/>
          </w:rPr>
        </w:r>
        <w:r w:rsidR="00AE7D6E">
          <w:rPr>
            <w:webHidden/>
          </w:rPr>
          <w:fldChar w:fldCharType="separate"/>
        </w:r>
        <w:r w:rsidR="00AE7D6E">
          <w:rPr>
            <w:webHidden/>
          </w:rPr>
          <w:t>25</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42" w:history="1">
        <w:r w:rsidR="00AE7D6E" w:rsidRPr="00777F33">
          <w:rPr>
            <w:rStyle w:val="Hyperlink"/>
          </w:rPr>
          <w:t>6.1</w:t>
        </w:r>
        <w:r w:rsidR="00AE7D6E">
          <w:rPr>
            <w:rFonts w:asciiTheme="minorHAnsi" w:hAnsiTheme="minorHAnsi" w:cstheme="minorBidi"/>
            <w:sz w:val="22"/>
            <w:szCs w:val="22"/>
          </w:rPr>
          <w:tab/>
        </w:r>
        <w:r w:rsidR="00AE7D6E" w:rsidRPr="00777F33">
          <w:rPr>
            <w:rStyle w:val="Hyperlink"/>
          </w:rPr>
          <w:t>TPM_SPEC (Specification Version Values)</w:t>
        </w:r>
        <w:r w:rsidR="00AE7D6E">
          <w:rPr>
            <w:webHidden/>
          </w:rPr>
          <w:tab/>
        </w:r>
        <w:r w:rsidR="00AE7D6E">
          <w:rPr>
            <w:webHidden/>
          </w:rPr>
          <w:fldChar w:fldCharType="begin"/>
        </w:r>
        <w:r w:rsidR="00AE7D6E">
          <w:rPr>
            <w:webHidden/>
          </w:rPr>
          <w:instrText xml:space="preserve"> PAGEREF _Toc20317542 \h </w:instrText>
        </w:r>
        <w:r w:rsidR="00AE7D6E">
          <w:rPr>
            <w:webHidden/>
          </w:rPr>
        </w:r>
        <w:r w:rsidR="00AE7D6E">
          <w:rPr>
            <w:webHidden/>
          </w:rPr>
          <w:fldChar w:fldCharType="separate"/>
        </w:r>
        <w:r w:rsidR="00AE7D6E">
          <w:rPr>
            <w:webHidden/>
          </w:rPr>
          <w:t>25</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43" w:history="1">
        <w:r w:rsidR="00AE7D6E" w:rsidRPr="00777F33">
          <w:rPr>
            <w:rStyle w:val="Hyperlink"/>
          </w:rPr>
          <w:t>6.2</w:t>
        </w:r>
        <w:r w:rsidR="00AE7D6E">
          <w:rPr>
            <w:rFonts w:asciiTheme="minorHAnsi" w:hAnsiTheme="minorHAnsi" w:cstheme="minorBidi"/>
            <w:sz w:val="22"/>
            <w:szCs w:val="22"/>
          </w:rPr>
          <w:tab/>
        </w:r>
        <w:r w:rsidR="00AE7D6E" w:rsidRPr="00777F33">
          <w:rPr>
            <w:rStyle w:val="Hyperlink"/>
          </w:rPr>
          <w:t>TPM_GENERATED</w:t>
        </w:r>
        <w:r w:rsidR="00AE7D6E">
          <w:rPr>
            <w:webHidden/>
          </w:rPr>
          <w:tab/>
        </w:r>
        <w:r w:rsidR="00AE7D6E">
          <w:rPr>
            <w:webHidden/>
          </w:rPr>
          <w:fldChar w:fldCharType="begin"/>
        </w:r>
        <w:r w:rsidR="00AE7D6E">
          <w:rPr>
            <w:webHidden/>
          </w:rPr>
          <w:instrText xml:space="preserve"> PAGEREF _Toc20317543 \h </w:instrText>
        </w:r>
        <w:r w:rsidR="00AE7D6E">
          <w:rPr>
            <w:webHidden/>
          </w:rPr>
        </w:r>
        <w:r w:rsidR="00AE7D6E">
          <w:rPr>
            <w:webHidden/>
          </w:rPr>
          <w:fldChar w:fldCharType="separate"/>
        </w:r>
        <w:r w:rsidR="00AE7D6E">
          <w:rPr>
            <w:webHidden/>
          </w:rPr>
          <w:t>25</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44" w:history="1">
        <w:r w:rsidR="00AE7D6E" w:rsidRPr="00777F33">
          <w:rPr>
            <w:rStyle w:val="Hyperlink"/>
          </w:rPr>
          <w:t>6.3</w:t>
        </w:r>
        <w:r w:rsidR="00AE7D6E">
          <w:rPr>
            <w:rFonts w:asciiTheme="minorHAnsi" w:hAnsiTheme="minorHAnsi" w:cstheme="minorBidi"/>
            <w:sz w:val="22"/>
            <w:szCs w:val="22"/>
          </w:rPr>
          <w:tab/>
        </w:r>
        <w:r w:rsidR="00AE7D6E" w:rsidRPr="00777F33">
          <w:rPr>
            <w:rStyle w:val="Hyperlink"/>
          </w:rPr>
          <w:t>TPM_ALG_ID</w:t>
        </w:r>
        <w:r w:rsidR="00AE7D6E">
          <w:rPr>
            <w:webHidden/>
          </w:rPr>
          <w:tab/>
        </w:r>
        <w:r w:rsidR="00AE7D6E">
          <w:rPr>
            <w:webHidden/>
          </w:rPr>
          <w:fldChar w:fldCharType="begin"/>
        </w:r>
        <w:r w:rsidR="00AE7D6E">
          <w:rPr>
            <w:webHidden/>
          </w:rPr>
          <w:instrText xml:space="preserve"> PAGEREF _Toc20317544 \h </w:instrText>
        </w:r>
        <w:r w:rsidR="00AE7D6E">
          <w:rPr>
            <w:webHidden/>
          </w:rPr>
        </w:r>
        <w:r w:rsidR="00AE7D6E">
          <w:rPr>
            <w:webHidden/>
          </w:rPr>
          <w:fldChar w:fldCharType="separate"/>
        </w:r>
        <w:r w:rsidR="00AE7D6E">
          <w:rPr>
            <w:webHidden/>
          </w:rPr>
          <w:t>26</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45" w:history="1">
        <w:r w:rsidR="00AE7D6E" w:rsidRPr="00777F33">
          <w:rPr>
            <w:rStyle w:val="Hyperlink"/>
          </w:rPr>
          <w:t>6.4</w:t>
        </w:r>
        <w:r w:rsidR="00AE7D6E">
          <w:rPr>
            <w:rFonts w:asciiTheme="minorHAnsi" w:hAnsiTheme="minorHAnsi" w:cstheme="minorBidi"/>
            <w:sz w:val="22"/>
            <w:szCs w:val="22"/>
          </w:rPr>
          <w:tab/>
        </w:r>
        <w:r w:rsidR="00AE7D6E" w:rsidRPr="00777F33">
          <w:rPr>
            <w:rStyle w:val="Hyperlink"/>
          </w:rPr>
          <w:t>TPM_ECC_CURVE</w:t>
        </w:r>
        <w:r w:rsidR="00AE7D6E">
          <w:rPr>
            <w:webHidden/>
          </w:rPr>
          <w:tab/>
        </w:r>
        <w:r w:rsidR="00AE7D6E">
          <w:rPr>
            <w:webHidden/>
          </w:rPr>
          <w:fldChar w:fldCharType="begin"/>
        </w:r>
        <w:r w:rsidR="00AE7D6E">
          <w:rPr>
            <w:webHidden/>
          </w:rPr>
          <w:instrText xml:space="preserve"> PAGEREF _Toc20317545 \h </w:instrText>
        </w:r>
        <w:r w:rsidR="00AE7D6E">
          <w:rPr>
            <w:webHidden/>
          </w:rPr>
        </w:r>
        <w:r w:rsidR="00AE7D6E">
          <w:rPr>
            <w:webHidden/>
          </w:rPr>
          <w:fldChar w:fldCharType="separate"/>
        </w:r>
        <w:r w:rsidR="00AE7D6E">
          <w:rPr>
            <w:webHidden/>
          </w:rPr>
          <w:t>30</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46" w:history="1">
        <w:r w:rsidR="00AE7D6E" w:rsidRPr="00777F33">
          <w:rPr>
            <w:rStyle w:val="Hyperlink"/>
          </w:rPr>
          <w:t>6.5</w:t>
        </w:r>
        <w:r w:rsidR="00AE7D6E">
          <w:rPr>
            <w:rFonts w:asciiTheme="minorHAnsi" w:hAnsiTheme="minorHAnsi" w:cstheme="minorBidi"/>
            <w:sz w:val="22"/>
            <w:szCs w:val="22"/>
          </w:rPr>
          <w:tab/>
        </w:r>
        <w:r w:rsidR="00AE7D6E" w:rsidRPr="00777F33">
          <w:rPr>
            <w:rStyle w:val="Hyperlink"/>
          </w:rPr>
          <w:t>TPM_CC (Command Codes)</w:t>
        </w:r>
        <w:r w:rsidR="00AE7D6E">
          <w:rPr>
            <w:webHidden/>
          </w:rPr>
          <w:tab/>
        </w:r>
        <w:r w:rsidR="00AE7D6E">
          <w:rPr>
            <w:webHidden/>
          </w:rPr>
          <w:fldChar w:fldCharType="begin"/>
        </w:r>
        <w:r w:rsidR="00AE7D6E">
          <w:rPr>
            <w:webHidden/>
          </w:rPr>
          <w:instrText xml:space="preserve"> PAGEREF _Toc20317546 \h </w:instrText>
        </w:r>
        <w:r w:rsidR="00AE7D6E">
          <w:rPr>
            <w:webHidden/>
          </w:rPr>
        </w:r>
        <w:r w:rsidR="00AE7D6E">
          <w:rPr>
            <w:webHidden/>
          </w:rPr>
          <w:fldChar w:fldCharType="separate"/>
        </w:r>
        <w:r w:rsidR="00AE7D6E">
          <w:rPr>
            <w:webHidden/>
          </w:rPr>
          <w:t>30</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547" w:history="1">
        <w:r w:rsidR="00AE7D6E" w:rsidRPr="00777F33">
          <w:rPr>
            <w:rStyle w:val="Hyperlink"/>
          </w:rPr>
          <w:t>6.5.1</w:t>
        </w:r>
        <w:r w:rsidR="00AE7D6E">
          <w:rPr>
            <w:rFonts w:asciiTheme="minorHAnsi" w:eastAsiaTheme="minorEastAsia" w:hAnsiTheme="minorHAnsi"/>
            <w:sz w:val="22"/>
            <w:szCs w:val="22"/>
          </w:rPr>
          <w:tab/>
        </w:r>
        <w:r w:rsidR="00AE7D6E" w:rsidRPr="00777F33">
          <w:rPr>
            <w:rStyle w:val="Hyperlink"/>
          </w:rPr>
          <w:t>Format</w:t>
        </w:r>
        <w:r w:rsidR="00AE7D6E">
          <w:rPr>
            <w:webHidden/>
          </w:rPr>
          <w:tab/>
        </w:r>
        <w:r w:rsidR="00AE7D6E">
          <w:rPr>
            <w:webHidden/>
          </w:rPr>
          <w:fldChar w:fldCharType="begin"/>
        </w:r>
        <w:r w:rsidR="00AE7D6E">
          <w:rPr>
            <w:webHidden/>
          </w:rPr>
          <w:instrText xml:space="preserve"> PAGEREF _Toc20317547 \h </w:instrText>
        </w:r>
        <w:r w:rsidR="00AE7D6E">
          <w:rPr>
            <w:webHidden/>
          </w:rPr>
        </w:r>
        <w:r w:rsidR="00AE7D6E">
          <w:rPr>
            <w:webHidden/>
          </w:rPr>
          <w:fldChar w:fldCharType="separate"/>
        </w:r>
        <w:r w:rsidR="00AE7D6E">
          <w:rPr>
            <w:webHidden/>
          </w:rPr>
          <w:t>30</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548" w:history="1">
        <w:r w:rsidR="00AE7D6E" w:rsidRPr="00777F33">
          <w:rPr>
            <w:rStyle w:val="Hyperlink"/>
          </w:rPr>
          <w:t>6.5.2</w:t>
        </w:r>
        <w:r w:rsidR="00AE7D6E">
          <w:rPr>
            <w:rFonts w:asciiTheme="minorHAnsi" w:eastAsiaTheme="minorEastAsia" w:hAnsiTheme="minorHAnsi"/>
            <w:sz w:val="22"/>
            <w:szCs w:val="22"/>
          </w:rPr>
          <w:tab/>
        </w:r>
        <w:r w:rsidR="00AE7D6E" w:rsidRPr="00777F33">
          <w:rPr>
            <w:rStyle w:val="Hyperlink"/>
          </w:rPr>
          <w:t>TPM_CC Listing</w:t>
        </w:r>
        <w:r w:rsidR="00AE7D6E">
          <w:rPr>
            <w:webHidden/>
          </w:rPr>
          <w:tab/>
        </w:r>
        <w:r w:rsidR="00AE7D6E">
          <w:rPr>
            <w:webHidden/>
          </w:rPr>
          <w:fldChar w:fldCharType="begin"/>
        </w:r>
        <w:r w:rsidR="00AE7D6E">
          <w:rPr>
            <w:webHidden/>
          </w:rPr>
          <w:instrText xml:space="preserve"> PAGEREF _Toc20317548 \h </w:instrText>
        </w:r>
        <w:r w:rsidR="00AE7D6E">
          <w:rPr>
            <w:webHidden/>
          </w:rPr>
        </w:r>
        <w:r w:rsidR="00AE7D6E">
          <w:rPr>
            <w:webHidden/>
          </w:rPr>
          <w:fldChar w:fldCharType="separate"/>
        </w:r>
        <w:r w:rsidR="00AE7D6E">
          <w:rPr>
            <w:webHidden/>
          </w:rPr>
          <w:t>31</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49" w:history="1">
        <w:r w:rsidR="00AE7D6E" w:rsidRPr="00777F33">
          <w:rPr>
            <w:rStyle w:val="Hyperlink"/>
          </w:rPr>
          <w:t>6.6</w:t>
        </w:r>
        <w:r w:rsidR="00AE7D6E">
          <w:rPr>
            <w:rFonts w:asciiTheme="minorHAnsi" w:hAnsiTheme="minorHAnsi" w:cstheme="minorBidi"/>
            <w:sz w:val="22"/>
            <w:szCs w:val="22"/>
          </w:rPr>
          <w:tab/>
        </w:r>
        <w:r w:rsidR="00AE7D6E" w:rsidRPr="00777F33">
          <w:rPr>
            <w:rStyle w:val="Hyperlink"/>
          </w:rPr>
          <w:t>TPM_RC (Response Codes)</w:t>
        </w:r>
        <w:r w:rsidR="00AE7D6E">
          <w:rPr>
            <w:webHidden/>
          </w:rPr>
          <w:tab/>
        </w:r>
        <w:r w:rsidR="00AE7D6E">
          <w:rPr>
            <w:webHidden/>
          </w:rPr>
          <w:fldChar w:fldCharType="begin"/>
        </w:r>
        <w:r w:rsidR="00AE7D6E">
          <w:rPr>
            <w:webHidden/>
          </w:rPr>
          <w:instrText xml:space="preserve"> PAGEREF _Toc20317549 \h </w:instrText>
        </w:r>
        <w:r w:rsidR="00AE7D6E">
          <w:rPr>
            <w:webHidden/>
          </w:rPr>
        </w:r>
        <w:r w:rsidR="00AE7D6E">
          <w:rPr>
            <w:webHidden/>
          </w:rPr>
          <w:fldChar w:fldCharType="separate"/>
        </w:r>
        <w:r w:rsidR="00AE7D6E">
          <w:rPr>
            <w:webHidden/>
          </w:rPr>
          <w:t>35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550" w:history="1">
        <w:r w:rsidR="00AE7D6E" w:rsidRPr="00777F33">
          <w:rPr>
            <w:rStyle w:val="Hyperlink"/>
          </w:rPr>
          <w:t>6.6.1</w:t>
        </w:r>
        <w:r w:rsidR="00AE7D6E">
          <w:rPr>
            <w:rFonts w:asciiTheme="minorHAnsi" w:eastAsiaTheme="minorEastAsia" w:hAnsiTheme="minorHAnsi"/>
            <w:sz w:val="22"/>
            <w:szCs w:val="22"/>
          </w:rPr>
          <w:tab/>
        </w:r>
        <w:r w:rsidR="00AE7D6E" w:rsidRPr="00777F33">
          <w:rPr>
            <w:rStyle w:val="Hyperlink"/>
          </w:rPr>
          <w:t>Description</w:t>
        </w:r>
        <w:r w:rsidR="00AE7D6E">
          <w:rPr>
            <w:webHidden/>
          </w:rPr>
          <w:tab/>
        </w:r>
        <w:r w:rsidR="00AE7D6E">
          <w:rPr>
            <w:webHidden/>
          </w:rPr>
          <w:fldChar w:fldCharType="begin"/>
        </w:r>
        <w:r w:rsidR="00AE7D6E">
          <w:rPr>
            <w:webHidden/>
          </w:rPr>
          <w:instrText xml:space="preserve"> PAGEREF _Toc20317550 \h </w:instrText>
        </w:r>
        <w:r w:rsidR="00AE7D6E">
          <w:rPr>
            <w:webHidden/>
          </w:rPr>
        </w:r>
        <w:r w:rsidR="00AE7D6E">
          <w:rPr>
            <w:webHidden/>
          </w:rPr>
          <w:fldChar w:fldCharType="separate"/>
        </w:r>
        <w:r w:rsidR="00AE7D6E">
          <w:rPr>
            <w:webHidden/>
          </w:rPr>
          <w:t>35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551" w:history="1">
        <w:r w:rsidR="00AE7D6E" w:rsidRPr="00777F33">
          <w:rPr>
            <w:rStyle w:val="Hyperlink"/>
          </w:rPr>
          <w:t>6.6.2</w:t>
        </w:r>
        <w:r w:rsidR="00AE7D6E">
          <w:rPr>
            <w:rFonts w:asciiTheme="minorHAnsi" w:eastAsiaTheme="minorEastAsia" w:hAnsiTheme="minorHAnsi"/>
            <w:sz w:val="22"/>
            <w:szCs w:val="22"/>
          </w:rPr>
          <w:tab/>
        </w:r>
        <w:r w:rsidR="00AE7D6E" w:rsidRPr="00777F33">
          <w:rPr>
            <w:rStyle w:val="Hyperlink"/>
          </w:rPr>
          <w:t>Response Code Formats</w:t>
        </w:r>
        <w:r w:rsidR="00AE7D6E">
          <w:rPr>
            <w:webHidden/>
          </w:rPr>
          <w:tab/>
        </w:r>
        <w:r w:rsidR="00AE7D6E">
          <w:rPr>
            <w:webHidden/>
          </w:rPr>
          <w:fldChar w:fldCharType="begin"/>
        </w:r>
        <w:r w:rsidR="00AE7D6E">
          <w:rPr>
            <w:webHidden/>
          </w:rPr>
          <w:instrText xml:space="preserve"> PAGEREF _Toc20317551 \h </w:instrText>
        </w:r>
        <w:r w:rsidR="00AE7D6E">
          <w:rPr>
            <w:webHidden/>
          </w:rPr>
        </w:r>
        <w:r w:rsidR="00AE7D6E">
          <w:rPr>
            <w:webHidden/>
          </w:rPr>
          <w:fldChar w:fldCharType="separate"/>
        </w:r>
        <w:r w:rsidR="00AE7D6E">
          <w:rPr>
            <w:webHidden/>
          </w:rPr>
          <w:t>35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552" w:history="1">
        <w:r w:rsidR="00AE7D6E" w:rsidRPr="00777F33">
          <w:rPr>
            <w:rStyle w:val="Hyperlink"/>
          </w:rPr>
          <w:t>6.6.3</w:t>
        </w:r>
        <w:r w:rsidR="00AE7D6E">
          <w:rPr>
            <w:rFonts w:asciiTheme="minorHAnsi" w:eastAsiaTheme="minorEastAsia" w:hAnsiTheme="minorHAnsi"/>
            <w:sz w:val="22"/>
            <w:szCs w:val="22"/>
          </w:rPr>
          <w:tab/>
        </w:r>
        <w:r w:rsidR="00AE7D6E" w:rsidRPr="00777F33">
          <w:rPr>
            <w:rStyle w:val="Hyperlink"/>
          </w:rPr>
          <w:t>TPM_RC Values</w:t>
        </w:r>
        <w:r w:rsidR="00AE7D6E">
          <w:rPr>
            <w:webHidden/>
          </w:rPr>
          <w:tab/>
        </w:r>
        <w:r w:rsidR="00AE7D6E">
          <w:rPr>
            <w:webHidden/>
          </w:rPr>
          <w:fldChar w:fldCharType="begin"/>
        </w:r>
        <w:r w:rsidR="00AE7D6E">
          <w:rPr>
            <w:webHidden/>
          </w:rPr>
          <w:instrText xml:space="preserve"> PAGEREF _Toc20317552 \h </w:instrText>
        </w:r>
        <w:r w:rsidR="00AE7D6E">
          <w:rPr>
            <w:webHidden/>
          </w:rPr>
        </w:r>
        <w:r w:rsidR="00AE7D6E">
          <w:rPr>
            <w:webHidden/>
          </w:rPr>
          <w:fldChar w:fldCharType="separate"/>
        </w:r>
        <w:r w:rsidR="00AE7D6E">
          <w:rPr>
            <w:webHidden/>
          </w:rPr>
          <w:t>38</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53" w:history="1">
        <w:r w:rsidR="00AE7D6E" w:rsidRPr="00777F33">
          <w:rPr>
            <w:rStyle w:val="Hyperlink"/>
          </w:rPr>
          <w:t>6.7</w:t>
        </w:r>
        <w:r w:rsidR="00AE7D6E">
          <w:rPr>
            <w:rFonts w:asciiTheme="minorHAnsi" w:hAnsiTheme="minorHAnsi" w:cstheme="minorBidi"/>
            <w:sz w:val="22"/>
            <w:szCs w:val="22"/>
          </w:rPr>
          <w:tab/>
        </w:r>
        <w:r w:rsidR="00AE7D6E" w:rsidRPr="00777F33">
          <w:rPr>
            <w:rStyle w:val="Hyperlink"/>
          </w:rPr>
          <w:t>TPM_CLOCK_ADJUST</w:t>
        </w:r>
        <w:r w:rsidR="00AE7D6E">
          <w:rPr>
            <w:webHidden/>
          </w:rPr>
          <w:tab/>
        </w:r>
        <w:r w:rsidR="00AE7D6E">
          <w:rPr>
            <w:webHidden/>
          </w:rPr>
          <w:fldChar w:fldCharType="begin"/>
        </w:r>
        <w:r w:rsidR="00AE7D6E">
          <w:rPr>
            <w:webHidden/>
          </w:rPr>
          <w:instrText xml:space="preserve"> PAGEREF _Toc20317553 \h </w:instrText>
        </w:r>
        <w:r w:rsidR="00AE7D6E">
          <w:rPr>
            <w:webHidden/>
          </w:rPr>
        </w:r>
        <w:r w:rsidR="00AE7D6E">
          <w:rPr>
            <w:webHidden/>
          </w:rPr>
          <w:fldChar w:fldCharType="separate"/>
        </w:r>
        <w:r w:rsidR="00AE7D6E">
          <w:rPr>
            <w:webHidden/>
          </w:rPr>
          <w:t>43</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54" w:history="1">
        <w:r w:rsidR="00AE7D6E" w:rsidRPr="00777F33">
          <w:rPr>
            <w:rStyle w:val="Hyperlink"/>
          </w:rPr>
          <w:t>6.8</w:t>
        </w:r>
        <w:r w:rsidR="00AE7D6E">
          <w:rPr>
            <w:rFonts w:asciiTheme="minorHAnsi" w:hAnsiTheme="minorHAnsi" w:cstheme="minorBidi"/>
            <w:sz w:val="22"/>
            <w:szCs w:val="22"/>
          </w:rPr>
          <w:tab/>
        </w:r>
        <w:r w:rsidR="00AE7D6E" w:rsidRPr="00777F33">
          <w:rPr>
            <w:rStyle w:val="Hyperlink"/>
          </w:rPr>
          <w:t>TPM_EO (EA Arithmetic Operands)</w:t>
        </w:r>
        <w:r w:rsidR="00AE7D6E">
          <w:rPr>
            <w:webHidden/>
          </w:rPr>
          <w:tab/>
        </w:r>
        <w:r w:rsidR="00AE7D6E">
          <w:rPr>
            <w:webHidden/>
          </w:rPr>
          <w:fldChar w:fldCharType="begin"/>
        </w:r>
        <w:r w:rsidR="00AE7D6E">
          <w:rPr>
            <w:webHidden/>
          </w:rPr>
          <w:instrText xml:space="preserve"> PAGEREF _Toc20317554 \h </w:instrText>
        </w:r>
        <w:r w:rsidR="00AE7D6E">
          <w:rPr>
            <w:webHidden/>
          </w:rPr>
        </w:r>
        <w:r w:rsidR="00AE7D6E">
          <w:rPr>
            <w:webHidden/>
          </w:rPr>
          <w:fldChar w:fldCharType="separate"/>
        </w:r>
        <w:r w:rsidR="00AE7D6E">
          <w:rPr>
            <w:webHidden/>
          </w:rPr>
          <w:t>43</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55" w:history="1">
        <w:r w:rsidR="00AE7D6E" w:rsidRPr="00777F33">
          <w:rPr>
            <w:rStyle w:val="Hyperlink"/>
          </w:rPr>
          <w:t>6.9</w:t>
        </w:r>
        <w:r w:rsidR="00AE7D6E">
          <w:rPr>
            <w:rFonts w:asciiTheme="minorHAnsi" w:hAnsiTheme="minorHAnsi" w:cstheme="minorBidi"/>
            <w:sz w:val="22"/>
            <w:szCs w:val="22"/>
          </w:rPr>
          <w:tab/>
        </w:r>
        <w:r w:rsidR="00AE7D6E" w:rsidRPr="00777F33">
          <w:rPr>
            <w:rStyle w:val="Hyperlink"/>
          </w:rPr>
          <w:t>TPM_ST (Structure Tags)</w:t>
        </w:r>
        <w:r w:rsidR="00AE7D6E">
          <w:rPr>
            <w:webHidden/>
          </w:rPr>
          <w:tab/>
        </w:r>
        <w:r w:rsidR="00AE7D6E">
          <w:rPr>
            <w:webHidden/>
          </w:rPr>
          <w:fldChar w:fldCharType="begin"/>
        </w:r>
        <w:r w:rsidR="00AE7D6E">
          <w:rPr>
            <w:webHidden/>
          </w:rPr>
          <w:instrText xml:space="preserve"> PAGEREF _Toc20317555 \h </w:instrText>
        </w:r>
        <w:r w:rsidR="00AE7D6E">
          <w:rPr>
            <w:webHidden/>
          </w:rPr>
        </w:r>
        <w:r w:rsidR="00AE7D6E">
          <w:rPr>
            <w:webHidden/>
          </w:rPr>
          <w:fldChar w:fldCharType="separate"/>
        </w:r>
        <w:r w:rsidR="00AE7D6E">
          <w:rPr>
            <w:webHidden/>
          </w:rPr>
          <w:t>44</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56" w:history="1">
        <w:r w:rsidR="00AE7D6E" w:rsidRPr="00777F33">
          <w:rPr>
            <w:rStyle w:val="Hyperlink"/>
          </w:rPr>
          <w:t>6.10</w:t>
        </w:r>
        <w:r w:rsidR="00AE7D6E">
          <w:rPr>
            <w:rFonts w:asciiTheme="minorHAnsi" w:hAnsiTheme="minorHAnsi" w:cstheme="minorBidi"/>
            <w:sz w:val="22"/>
            <w:szCs w:val="22"/>
          </w:rPr>
          <w:tab/>
        </w:r>
        <w:r w:rsidR="00AE7D6E" w:rsidRPr="00777F33">
          <w:rPr>
            <w:rStyle w:val="Hyperlink"/>
          </w:rPr>
          <w:t>TPM_SU (Startup Type)</w:t>
        </w:r>
        <w:r w:rsidR="00AE7D6E">
          <w:rPr>
            <w:webHidden/>
          </w:rPr>
          <w:tab/>
        </w:r>
        <w:r w:rsidR="00AE7D6E">
          <w:rPr>
            <w:webHidden/>
          </w:rPr>
          <w:fldChar w:fldCharType="begin"/>
        </w:r>
        <w:r w:rsidR="00AE7D6E">
          <w:rPr>
            <w:webHidden/>
          </w:rPr>
          <w:instrText xml:space="preserve"> PAGEREF _Toc20317556 \h </w:instrText>
        </w:r>
        <w:r w:rsidR="00AE7D6E">
          <w:rPr>
            <w:webHidden/>
          </w:rPr>
        </w:r>
        <w:r w:rsidR="00AE7D6E">
          <w:rPr>
            <w:webHidden/>
          </w:rPr>
          <w:fldChar w:fldCharType="separate"/>
        </w:r>
        <w:r w:rsidR="00AE7D6E">
          <w:rPr>
            <w:webHidden/>
          </w:rPr>
          <w:t>46</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57" w:history="1">
        <w:r w:rsidR="00AE7D6E" w:rsidRPr="00777F33">
          <w:rPr>
            <w:rStyle w:val="Hyperlink"/>
          </w:rPr>
          <w:t>6.11</w:t>
        </w:r>
        <w:r w:rsidR="00AE7D6E">
          <w:rPr>
            <w:rFonts w:asciiTheme="minorHAnsi" w:hAnsiTheme="minorHAnsi" w:cstheme="minorBidi"/>
            <w:sz w:val="22"/>
            <w:szCs w:val="22"/>
          </w:rPr>
          <w:tab/>
        </w:r>
        <w:r w:rsidR="00AE7D6E" w:rsidRPr="00777F33">
          <w:rPr>
            <w:rStyle w:val="Hyperlink"/>
          </w:rPr>
          <w:t>TPM_SE (Session Type)</w:t>
        </w:r>
        <w:r w:rsidR="00AE7D6E">
          <w:rPr>
            <w:webHidden/>
          </w:rPr>
          <w:tab/>
        </w:r>
        <w:r w:rsidR="00AE7D6E">
          <w:rPr>
            <w:webHidden/>
          </w:rPr>
          <w:fldChar w:fldCharType="begin"/>
        </w:r>
        <w:r w:rsidR="00AE7D6E">
          <w:rPr>
            <w:webHidden/>
          </w:rPr>
          <w:instrText xml:space="preserve"> PAGEREF _Toc20317557 \h </w:instrText>
        </w:r>
        <w:r w:rsidR="00AE7D6E">
          <w:rPr>
            <w:webHidden/>
          </w:rPr>
        </w:r>
        <w:r w:rsidR="00AE7D6E">
          <w:rPr>
            <w:webHidden/>
          </w:rPr>
          <w:fldChar w:fldCharType="separate"/>
        </w:r>
        <w:r w:rsidR="00AE7D6E">
          <w:rPr>
            <w:webHidden/>
          </w:rPr>
          <w:t>47</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58" w:history="1">
        <w:r w:rsidR="00AE7D6E" w:rsidRPr="00777F33">
          <w:rPr>
            <w:rStyle w:val="Hyperlink"/>
          </w:rPr>
          <w:t>6.12</w:t>
        </w:r>
        <w:r w:rsidR="00AE7D6E">
          <w:rPr>
            <w:rFonts w:asciiTheme="minorHAnsi" w:hAnsiTheme="minorHAnsi" w:cstheme="minorBidi"/>
            <w:sz w:val="22"/>
            <w:szCs w:val="22"/>
          </w:rPr>
          <w:tab/>
        </w:r>
        <w:r w:rsidR="00AE7D6E" w:rsidRPr="00777F33">
          <w:rPr>
            <w:rStyle w:val="Hyperlink"/>
          </w:rPr>
          <w:t>TPM_CAP (Capabilities)</w:t>
        </w:r>
        <w:r w:rsidR="00AE7D6E">
          <w:rPr>
            <w:webHidden/>
          </w:rPr>
          <w:tab/>
        </w:r>
        <w:r w:rsidR="00AE7D6E">
          <w:rPr>
            <w:webHidden/>
          </w:rPr>
          <w:fldChar w:fldCharType="begin"/>
        </w:r>
        <w:r w:rsidR="00AE7D6E">
          <w:rPr>
            <w:webHidden/>
          </w:rPr>
          <w:instrText xml:space="preserve"> PAGEREF _Toc20317558 \h </w:instrText>
        </w:r>
        <w:r w:rsidR="00AE7D6E">
          <w:rPr>
            <w:webHidden/>
          </w:rPr>
        </w:r>
        <w:r w:rsidR="00AE7D6E">
          <w:rPr>
            <w:webHidden/>
          </w:rPr>
          <w:fldChar w:fldCharType="separate"/>
        </w:r>
        <w:r w:rsidR="00AE7D6E">
          <w:rPr>
            <w:webHidden/>
          </w:rPr>
          <w:t>48</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59" w:history="1">
        <w:r w:rsidR="00AE7D6E" w:rsidRPr="00777F33">
          <w:rPr>
            <w:rStyle w:val="Hyperlink"/>
          </w:rPr>
          <w:t>6.13</w:t>
        </w:r>
        <w:r w:rsidR="00AE7D6E">
          <w:rPr>
            <w:rFonts w:asciiTheme="minorHAnsi" w:hAnsiTheme="minorHAnsi" w:cstheme="minorBidi"/>
            <w:sz w:val="22"/>
            <w:szCs w:val="22"/>
          </w:rPr>
          <w:tab/>
        </w:r>
        <w:r w:rsidR="00AE7D6E" w:rsidRPr="00777F33">
          <w:rPr>
            <w:rStyle w:val="Hyperlink"/>
          </w:rPr>
          <w:t>TPM_PT (Property Tag)</w:t>
        </w:r>
        <w:r w:rsidR="00AE7D6E">
          <w:rPr>
            <w:webHidden/>
          </w:rPr>
          <w:tab/>
        </w:r>
        <w:r w:rsidR="00AE7D6E">
          <w:rPr>
            <w:webHidden/>
          </w:rPr>
          <w:fldChar w:fldCharType="begin"/>
        </w:r>
        <w:r w:rsidR="00AE7D6E">
          <w:rPr>
            <w:webHidden/>
          </w:rPr>
          <w:instrText xml:space="preserve"> PAGEREF _Toc20317559 \h </w:instrText>
        </w:r>
        <w:r w:rsidR="00AE7D6E">
          <w:rPr>
            <w:webHidden/>
          </w:rPr>
        </w:r>
        <w:r w:rsidR="00AE7D6E">
          <w:rPr>
            <w:webHidden/>
          </w:rPr>
          <w:fldChar w:fldCharType="separate"/>
        </w:r>
        <w:r w:rsidR="00AE7D6E">
          <w:rPr>
            <w:webHidden/>
          </w:rPr>
          <w:t>49</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60" w:history="1">
        <w:r w:rsidR="00AE7D6E" w:rsidRPr="00777F33">
          <w:rPr>
            <w:rStyle w:val="Hyperlink"/>
          </w:rPr>
          <w:t>6.14</w:t>
        </w:r>
        <w:r w:rsidR="00AE7D6E">
          <w:rPr>
            <w:rFonts w:asciiTheme="minorHAnsi" w:hAnsiTheme="minorHAnsi" w:cstheme="minorBidi"/>
            <w:sz w:val="22"/>
            <w:szCs w:val="22"/>
          </w:rPr>
          <w:tab/>
        </w:r>
        <w:r w:rsidR="00AE7D6E" w:rsidRPr="00777F33">
          <w:rPr>
            <w:rStyle w:val="Hyperlink"/>
          </w:rPr>
          <w:t>TPM_PT_PCR (PCR Property Tag)</w:t>
        </w:r>
        <w:r w:rsidR="00AE7D6E">
          <w:rPr>
            <w:webHidden/>
          </w:rPr>
          <w:tab/>
        </w:r>
        <w:r w:rsidR="00AE7D6E">
          <w:rPr>
            <w:webHidden/>
          </w:rPr>
          <w:fldChar w:fldCharType="begin"/>
        </w:r>
        <w:r w:rsidR="00AE7D6E">
          <w:rPr>
            <w:webHidden/>
          </w:rPr>
          <w:instrText xml:space="preserve"> PAGEREF _Toc20317560 \h </w:instrText>
        </w:r>
        <w:r w:rsidR="00AE7D6E">
          <w:rPr>
            <w:webHidden/>
          </w:rPr>
        </w:r>
        <w:r w:rsidR="00AE7D6E">
          <w:rPr>
            <w:webHidden/>
          </w:rPr>
          <w:fldChar w:fldCharType="separate"/>
        </w:r>
        <w:r w:rsidR="00AE7D6E">
          <w:rPr>
            <w:webHidden/>
          </w:rPr>
          <w:t>54</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61" w:history="1">
        <w:r w:rsidR="00AE7D6E" w:rsidRPr="00777F33">
          <w:rPr>
            <w:rStyle w:val="Hyperlink"/>
          </w:rPr>
          <w:t>6.15</w:t>
        </w:r>
        <w:r w:rsidR="00AE7D6E">
          <w:rPr>
            <w:rFonts w:asciiTheme="minorHAnsi" w:hAnsiTheme="minorHAnsi" w:cstheme="minorBidi"/>
            <w:sz w:val="22"/>
            <w:szCs w:val="22"/>
          </w:rPr>
          <w:tab/>
        </w:r>
        <w:r w:rsidR="00AE7D6E" w:rsidRPr="00777F33">
          <w:rPr>
            <w:rStyle w:val="Hyperlink"/>
          </w:rPr>
          <w:t>TPM_PS (Platform Specific)</w:t>
        </w:r>
        <w:r w:rsidR="00AE7D6E">
          <w:rPr>
            <w:webHidden/>
          </w:rPr>
          <w:tab/>
        </w:r>
        <w:r w:rsidR="00AE7D6E">
          <w:rPr>
            <w:webHidden/>
          </w:rPr>
          <w:fldChar w:fldCharType="begin"/>
        </w:r>
        <w:r w:rsidR="00AE7D6E">
          <w:rPr>
            <w:webHidden/>
          </w:rPr>
          <w:instrText xml:space="preserve"> PAGEREF _Toc20317561 \h </w:instrText>
        </w:r>
        <w:r w:rsidR="00AE7D6E">
          <w:rPr>
            <w:webHidden/>
          </w:rPr>
        </w:r>
        <w:r w:rsidR="00AE7D6E">
          <w:rPr>
            <w:webHidden/>
          </w:rPr>
          <w:fldChar w:fldCharType="separate"/>
        </w:r>
        <w:r w:rsidR="00AE7D6E">
          <w:rPr>
            <w:webHidden/>
          </w:rPr>
          <w:t>56</w:t>
        </w:r>
        <w:r w:rsidR="00AE7D6E">
          <w:rPr>
            <w:webHidden/>
          </w:rPr>
          <w:fldChar w:fldCharType="end"/>
        </w:r>
      </w:hyperlink>
    </w:p>
    <w:p w:rsidR="00AE7D6E" w:rsidRDefault="00BD40CD">
      <w:pPr>
        <w:pStyle w:val="TOC1"/>
        <w:rPr>
          <w:rFonts w:asciiTheme="minorHAnsi" w:hAnsiTheme="minorHAnsi" w:cstheme="minorBidi"/>
          <w:sz w:val="22"/>
          <w:szCs w:val="22"/>
        </w:rPr>
      </w:pPr>
      <w:hyperlink w:anchor="_Toc20317562" w:history="1">
        <w:r w:rsidR="00AE7D6E" w:rsidRPr="00777F33">
          <w:rPr>
            <w:rStyle w:val="Hyperlink"/>
          </w:rPr>
          <w:t>7</w:t>
        </w:r>
        <w:r w:rsidR="00AE7D6E">
          <w:rPr>
            <w:rFonts w:asciiTheme="minorHAnsi" w:hAnsiTheme="minorHAnsi" w:cstheme="minorBidi"/>
            <w:sz w:val="22"/>
            <w:szCs w:val="22"/>
          </w:rPr>
          <w:tab/>
        </w:r>
        <w:r w:rsidR="00AE7D6E" w:rsidRPr="00777F33">
          <w:rPr>
            <w:rStyle w:val="Hyperlink"/>
          </w:rPr>
          <w:t>Handles</w:t>
        </w:r>
        <w:r w:rsidR="00AE7D6E">
          <w:rPr>
            <w:webHidden/>
          </w:rPr>
          <w:tab/>
        </w:r>
        <w:r w:rsidR="00AE7D6E">
          <w:rPr>
            <w:webHidden/>
          </w:rPr>
          <w:fldChar w:fldCharType="begin"/>
        </w:r>
        <w:r w:rsidR="00AE7D6E">
          <w:rPr>
            <w:webHidden/>
          </w:rPr>
          <w:instrText xml:space="preserve"> PAGEREF _Toc20317562 \h </w:instrText>
        </w:r>
        <w:r w:rsidR="00AE7D6E">
          <w:rPr>
            <w:webHidden/>
          </w:rPr>
        </w:r>
        <w:r w:rsidR="00AE7D6E">
          <w:rPr>
            <w:webHidden/>
          </w:rPr>
          <w:fldChar w:fldCharType="separate"/>
        </w:r>
        <w:r w:rsidR="00AE7D6E">
          <w:rPr>
            <w:webHidden/>
          </w:rPr>
          <w:t>57</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63" w:history="1">
        <w:r w:rsidR="00AE7D6E" w:rsidRPr="00777F33">
          <w:rPr>
            <w:rStyle w:val="Hyperlink"/>
          </w:rPr>
          <w:t>7.1</w:t>
        </w:r>
        <w:r w:rsidR="00AE7D6E">
          <w:rPr>
            <w:rFonts w:asciiTheme="minorHAnsi" w:hAnsiTheme="minorHAnsi" w:cstheme="minorBid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_Toc20317563 \h </w:instrText>
        </w:r>
        <w:r w:rsidR="00AE7D6E">
          <w:rPr>
            <w:webHidden/>
          </w:rPr>
        </w:r>
        <w:r w:rsidR="00AE7D6E">
          <w:rPr>
            <w:webHidden/>
          </w:rPr>
          <w:fldChar w:fldCharType="separate"/>
        </w:r>
        <w:r w:rsidR="00AE7D6E">
          <w:rPr>
            <w:webHidden/>
          </w:rPr>
          <w:t>57</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64" w:history="1">
        <w:r w:rsidR="00AE7D6E" w:rsidRPr="00777F33">
          <w:rPr>
            <w:rStyle w:val="Hyperlink"/>
          </w:rPr>
          <w:t>7.2</w:t>
        </w:r>
        <w:r w:rsidR="00AE7D6E">
          <w:rPr>
            <w:rFonts w:asciiTheme="minorHAnsi" w:hAnsiTheme="minorHAnsi" w:cstheme="minorBidi"/>
            <w:sz w:val="22"/>
            <w:szCs w:val="22"/>
          </w:rPr>
          <w:tab/>
        </w:r>
        <w:r w:rsidR="00AE7D6E" w:rsidRPr="00777F33">
          <w:rPr>
            <w:rStyle w:val="Hyperlink"/>
          </w:rPr>
          <w:t>TPM_HT (Handle Types)</w:t>
        </w:r>
        <w:r w:rsidR="00AE7D6E">
          <w:rPr>
            <w:webHidden/>
          </w:rPr>
          <w:tab/>
        </w:r>
        <w:r w:rsidR="00AE7D6E">
          <w:rPr>
            <w:webHidden/>
          </w:rPr>
          <w:fldChar w:fldCharType="begin"/>
        </w:r>
        <w:r w:rsidR="00AE7D6E">
          <w:rPr>
            <w:webHidden/>
          </w:rPr>
          <w:instrText xml:space="preserve"> PAGEREF _Toc20317564 \h </w:instrText>
        </w:r>
        <w:r w:rsidR="00AE7D6E">
          <w:rPr>
            <w:webHidden/>
          </w:rPr>
        </w:r>
        <w:r w:rsidR="00AE7D6E">
          <w:rPr>
            <w:webHidden/>
          </w:rPr>
          <w:fldChar w:fldCharType="separate"/>
        </w:r>
        <w:r w:rsidR="00AE7D6E">
          <w:rPr>
            <w:webHidden/>
          </w:rPr>
          <w:t>57</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65" w:history="1">
        <w:r w:rsidR="00AE7D6E" w:rsidRPr="00777F33">
          <w:rPr>
            <w:rStyle w:val="Hyperlink"/>
          </w:rPr>
          <w:t>7.3</w:t>
        </w:r>
        <w:r w:rsidR="00AE7D6E">
          <w:rPr>
            <w:rFonts w:asciiTheme="minorHAnsi" w:hAnsiTheme="minorHAnsi" w:cstheme="minorBidi"/>
            <w:sz w:val="22"/>
            <w:szCs w:val="22"/>
          </w:rPr>
          <w:tab/>
        </w:r>
        <w:r w:rsidR="00AE7D6E" w:rsidRPr="00777F33">
          <w:rPr>
            <w:rStyle w:val="Hyperlink"/>
          </w:rPr>
          <w:t>Persistent Handle Sub-ranges</w:t>
        </w:r>
        <w:r w:rsidR="00AE7D6E">
          <w:rPr>
            <w:webHidden/>
          </w:rPr>
          <w:tab/>
        </w:r>
        <w:r w:rsidR="00AE7D6E">
          <w:rPr>
            <w:webHidden/>
          </w:rPr>
          <w:fldChar w:fldCharType="begin"/>
        </w:r>
        <w:r w:rsidR="00AE7D6E">
          <w:rPr>
            <w:webHidden/>
          </w:rPr>
          <w:instrText xml:space="preserve"> PAGEREF _Toc20317565 \h </w:instrText>
        </w:r>
        <w:r w:rsidR="00AE7D6E">
          <w:rPr>
            <w:webHidden/>
          </w:rPr>
        </w:r>
        <w:r w:rsidR="00AE7D6E">
          <w:rPr>
            <w:webHidden/>
          </w:rPr>
          <w:fldChar w:fldCharType="separate"/>
        </w:r>
        <w:r w:rsidR="00AE7D6E">
          <w:rPr>
            <w:webHidden/>
          </w:rPr>
          <w:t>58</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66" w:history="1">
        <w:r w:rsidR="00AE7D6E" w:rsidRPr="00777F33">
          <w:rPr>
            <w:rStyle w:val="Hyperlink"/>
          </w:rPr>
          <w:t>7.4</w:t>
        </w:r>
        <w:r w:rsidR="00AE7D6E">
          <w:rPr>
            <w:rFonts w:asciiTheme="minorHAnsi" w:hAnsiTheme="minorHAnsi" w:cstheme="minorBidi"/>
            <w:sz w:val="22"/>
            <w:szCs w:val="22"/>
          </w:rPr>
          <w:tab/>
        </w:r>
        <w:r w:rsidR="00AE7D6E" w:rsidRPr="00777F33">
          <w:rPr>
            <w:rStyle w:val="Hyperlink"/>
          </w:rPr>
          <w:t>TPM_RH (Permanent Handles)</w:t>
        </w:r>
        <w:r w:rsidR="00AE7D6E">
          <w:rPr>
            <w:webHidden/>
          </w:rPr>
          <w:tab/>
        </w:r>
        <w:r w:rsidR="00AE7D6E">
          <w:rPr>
            <w:webHidden/>
          </w:rPr>
          <w:fldChar w:fldCharType="begin"/>
        </w:r>
        <w:r w:rsidR="00AE7D6E">
          <w:rPr>
            <w:webHidden/>
          </w:rPr>
          <w:instrText xml:space="preserve"> PAGEREF _Toc20317566 \h </w:instrText>
        </w:r>
        <w:r w:rsidR="00AE7D6E">
          <w:rPr>
            <w:webHidden/>
          </w:rPr>
        </w:r>
        <w:r w:rsidR="00AE7D6E">
          <w:rPr>
            <w:webHidden/>
          </w:rPr>
          <w:fldChar w:fldCharType="separate"/>
        </w:r>
        <w:r w:rsidR="00AE7D6E">
          <w:rPr>
            <w:webHidden/>
          </w:rPr>
          <w:t>59</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67" w:history="1">
        <w:r w:rsidR="00AE7D6E" w:rsidRPr="00777F33">
          <w:rPr>
            <w:rStyle w:val="Hyperlink"/>
          </w:rPr>
          <w:t>7.5</w:t>
        </w:r>
        <w:r w:rsidR="00AE7D6E">
          <w:rPr>
            <w:rFonts w:asciiTheme="minorHAnsi" w:hAnsiTheme="minorHAnsi" w:cstheme="minorBidi"/>
            <w:sz w:val="22"/>
            <w:szCs w:val="22"/>
          </w:rPr>
          <w:tab/>
        </w:r>
        <w:r w:rsidR="00AE7D6E" w:rsidRPr="00777F33">
          <w:rPr>
            <w:rStyle w:val="Hyperlink"/>
          </w:rPr>
          <w:t>TPM_HC (Handle Value Constants)</w:t>
        </w:r>
        <w:r w:rsidR="00AE7D6E">
          <w:rPr>
            <w:webHidden/>
          </w:rPr>
          <w:tab/>
        </w:r>
        <w:r w:rsidR="00AE7D6E">
          <w:rPr>
            <w:webHidden/>
          </w:rPr>
          <w:fldChar w:fldCharType="begin"/>
        </w:r>
        <w:r w:rsidR="00AE7D6E">
          <w:rPr>
            <w:webHidden/>
          </w:rPr>
          <w:instrText xml:space="preserve"> PAGEREF _Toc20317567 \h </w:instrText>
        </w:r>
        <w:r w:rsidR="00AE7D6E">
          <w:rPr>
            <w:webHidden/>
          </w:rPr>
        </w:r>
        <w:r w:rsidR="00AE7D6E">
          <w:rPr>
            <w:webHidden/>
          </w:rPr>
          <w:fldChar w:fldCharType="separate"/>
        </w:r>
        <w:r w:rsidR="00AE7D6E">
          <w:rPr>
            <w:webHidden/>
          </w:rPr>
          <w:t>60</w:t>
        </w:r>
        <w:r w:rsidR="00AE7D6E">
          <w:rPr>
            <w:webHidden/>
          </w:rPr>
          <w:fldChar w:fldCharType="end"/>
        </w:r>
      </w:hyperlink>
    </w:p>
    <w:p w:rsidR="00AE7D6E" w:rsidRDefault="00BD40CD">
      <w:pPr>
        <w:pStyle w:val="TOC1"/>
        <w:rPr>
          <w:rFonts w:asciiTheme="minorHAnsi" w:hAnsiTheme="minorHAnsi" w:cstheme="minorBidi"/>
          <w:sz w:val="22"/>
          <w:szCs w:val="22"/>
        </w:rPr>
      </w:pPr>
      <w:hyperlink w:anchor="_Toc20317568" w:history="1">
        <w:r w:rsidR="00AE7D6E" w:rsidRPr="00777F33">
          <w:rPr>
            <w:rStyle w:val="Hyperlink"/>
          </w:rPr>
          <w:t>8</w:t>
        </w:r>
        <w:r w:rsidR="00AE7D6E">
          <w:rPr>
            <w:rFonts w:asciiTheme="minorHAnsi" w:hAnsiTheme="minorHAnsi" w:cstheme="minorBidi"/>
            <w:sz w:val="22"/>
            <w:szCs w:val="22"/>
          </w:rPr>
          <w:tab/>
        </w:r>
        <w:r w:rsidR="00AE7D6E" w:rsidRPr="00777F33">
          <w:rPr>
            <w:rStyle w:val="Hyperlink"/>
          </w:rPr>
          <w:t>Attribute Structures</w:t>
        </w:r>
        <w:r w:rsidR="00AE7D6E">
          <w:rPr>
            <w:webHidden/>
          </w:rPr>
          <w:tab/>
        </w:r>
        <w:r w:rsidR="00AE7D6E">
          <w:rPr>
            <w:webHidden/>
          </w:rPr>
          <w:fldChar w:fldCharType="begin"/>
        </w:r>
        <w:r w:rsidR="00AE7D6E">
          <w:rPr>
            <w:webHidden/>
          </w:rPr>
          <w:instrText xml:space="preserve"> PAGEREF _Toc20317568 \h </w:instrText>
        </w:r>
        <w:r w:rsidR="00AE7D6E">
          <w:rPr>
            <w:webHidden/>
          </w:rPr>
        </w:r>
        <w:r w:rsidR="00AE7D6E">
          <w:rPr>
            <w:webHidden/>
          </w:rPr>
          <w:fldChar w:fldCharType="separate"/>
        </w:r>
        <w:r w:rsidR="00AE7D6E">
          <w:rPr>
            <w:webHidden/>
          </w:rPr>
          <w:t>63</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69" w:history="1">
        <w:r w:rsidR="00AE7D6E" w:rsidRPr="00777F33">
          <w:rPr>
            <w:rStyle w:val="Hyperlink"/>
          </w:rPr>
          <w:t>8.1</w:t>
        </w:r>
        <w:r w:rsidR="00AE7D6E">
          <w:rPr>
            <w:rFonts w:asciiTheme="minorHAnsi" w:hAnsiTheme="minorHAnsi" w:cstheme="minorBidi"/>
            <w:sz w:val="22"/>
            <w:szCs w:val="22"/>
          </w:rPr>
          <w:tab/>
        </w:r>
        <w:r w:rsidR="00AE7D6E" w:rsidRPr="00777F33">
          <w:rPr>
            <w:rStyle w:val="Hyperlink"/>
          </w:rPr>
          <w:t>Description</w:t>
        </w:r>
        <w:r w:rsidR="00AE7D6E">
          <w:rPr>
            <w:webHidden/>
          </w:rPr>
          <w:tab/>
        </w:r>
        <w:r w:rsidR="00AE7D6E">
          <w:rPr>
            <w:webHidden/>
          </w:rPr>
          <w:fldChar w:fldCharType="begin"/>
        </w:r>
        <w:r w:rsidR="00AE7D6E">
          <w:rPr>
            <w:webHidden/>
          </w:rPr>
          <w:instrText xml:space="preserve"> PAGEREF _Toc20317569 \h </w:instrText>
        </w:r>
        <w:r w:rsidR="00AE7D6E">
          <w:rPr>
            <w:webHidden/>
          </w:rPr>
        </w:r>
        <w:r w:rsidR="00AE7D6E">
          <w:rPr>
            <w:webHidden/>
          </w:rPr>
          <w:fldChar w:fldCharType="separate"/>
        </w:r>
        <w:r w:rsidR="00AE7D6E">
          <w:rPr>
            <w:webHidden/>
          </w:rPr>
          <w:t>63</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70" w:history="1">
        <w:r w:rsidR="00AE7D6E" w:rsidRPr="00777F33">
          <w:rPr>
            <w:rStyle w:val="Hyperlink"/>
          </w:rPr>
          <w:t>8.2</w:t>
        </w:r>
        <w:r w:rsidR="00AE7D6E">
          <w:rPr>
            <w:rFonts w:asciiTheme="minorHAnsi" w:hAnsiTheme="minorHAnsi" w:cstheme="minorBidi"/>
            <w:sz w:val="22"/>
            <w:szCs w:val="22"/>
          </w:rPr>
          <w:tab/>
        </w:r>
        <w:r w:rsidR="00AE7D6E" w:rsidRPr="00777F33">
          <w:rPr>
            <w:rStyle w:val="Hyperlink"/>
          </w:rPr>
          <w:t>TPMA_ALGORITHM</w:t>
        </w:r>
        <w:r w:rsidR="00AE7D6E">
          <w:rPr>
            <w:webHidden/>
          </w:rPr>
          <w:tab/>
        </w:r>
        <w:r w:rsidR="00AE7D6E">
          <w:rPr>
            <w:webHidden/>
          </w:rPr>
          <w:fldChar w:fldCharType="begin"/>
        </w:r>
        <w:r w:rsidR="00AE7D6E">
          <w:rPr>
            <w:webHidden/>
          </w:rPr>
          <w:instrText xml:space="preserve"> PAGEREF _Toc20317570 \h </w:instrText>
        </w:r>
        <w:r w:rsidR="00AE7D6E">
          <w:rPr>
            <w:webHidden/>
          </w:rPr>
        </w:r>
        <w:r w:rsidR="00AE7D6E">
          <w:rPr>
            <w:webHidden/>
          </w:rPr>
          <w:fldChar w:fldCharType="separate"/>
        </w:r>
        <w:r w:rsidR="00AE7D6E">
          <w:rPr>
            <w:webHidden/>
          </w:rPr>
          <w:t>63</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71" w:history="1">
        <w:r w:rsidR="00AE7D6E" w:rsidRPr="00777F33">
          <w:rPr>
            <w:rStyle w:val="Hyperlink"/>
          </w:rPr>
          <w:t>8.3</w:t>
        </w:r>
        <w:r w:rsidR="00AE7D6E">
          <w:rPr>
            <w:rFonts w:asciiTheme="minorHAnsi" w:hAnsiTheme="minorHAnsi" w:cstheme="minorBidi"/>
            <w:sz w:val="22"/>
            <w:szCs w:val="22"/>
          </w:rPr>
          <w:tab/>
        </w:r>
        <w:r w:rsidR="00AE7D6E" w:rsidRPr="00777F33">
          <w:rPr>
            <w:rStyle w:val="Hyperlink"/>
          </w:rPr>
          <w:t>TPMA_OBJECT (Object Attributes)</w:t>
        </w:r>
        <w:r w:rsidR="00AE7D6E">
          <w:rPr>
            <w:webHidden/>
          </w:rPr>
          <w:tab/>
        </w:r>
        <w:r w:rsidR="00AE7D6E">
          <w:rPr>
            <w:webHidden/>
          </w:rPr>
          <w:fldChar w:fldCharType="begin"/>
        </w:r>
        <w:r w:rsidR="00AE7D6E">
          <w:rPr>
            <w:webHidden/>
          </w:rPr>
          <w:instrText xml:space="preserve"> PAGEREF _Toc20317571 \h </w:instrText>
        </w:r>
        <w:r w:rsidR="00AE7D6E">
          <w:rPr>
            <w:webHidden/>
          </w:rPr>
        </w:r>
        <w:r w:rsidR="00AE7D6E">
          <w:rPr>
            <w:webHidden/>
          </w:rPr>
          <w:fldChar w:fldCharType="separate"/>
        </w:r>
        <w:r w:rsidR="00AE7D6E">
          <w:rPr>
            <w:webHidden/>
          </w:rPr>
          <w:t>64</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572" w:history="1">
        <w:r w:rsidR="00AE7D6E" w:rsidRPr="00777F33">
          <w:rPr>
            <w:rStyle w:val="Hyperlink"/>
          </w:rPr>
          <w:t>8.3.1</w:t>
        </w:r>
        <w:r w:rsidR="00AE7D6E">
          <w:rPr>
            <w:rFonts w:asciiTheme="minorHAnsi" w:eastAsiaTheme="minorEastAsia" w:hAnsiTheme="minorHAns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_Toc20317572 \h </w:instrText>
        </w:r>
        <w:r w:rsidR="00AE7D6E">
          <w:rPr>
            <w:webHidden/>
          </w:rPr>
        </w:r>
        <w:r w:rsidR="00AE7D6E">
          <w:rPr>
            <w:webHidden/>
          </w:rPr>
          <w:fldChar w:fldCharType="separate"/>
        </w:r>
        <w:r w:rsidR="00AE7D6E">
          <w:rPr>
            <w:webHidden/>
          </w:rPr>
          <w:t>64</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573" w:history="1">
        <w:r w:rsidR="00AE7D6E" w:rsidRPr="00777F33">
          <w:rPr>
            <w:rStyle w:val="Hyperlink"/>
          </w:rPr>
          <w:t>8.3.2</w:t>
        </w:r>
        <w:r w:rsidR="00AE7D6E">
          <w:rPr>
            <w:rFonts w:asciiTheme="minorHAnsi" w:eastAsiaTheme="minorEastAsia" w:hAnsiTheme="minorHAnsi"/>
            <w:sz w:val="22"/>
            <w:szCs w:val="22"/>
          </w:rPr>
          <w:tab/>
        </w:r>
        <w:r w:rsidR="00AE7D6E" w:rsidRPr="00777F33">
          <w:rPr>
            <w:rStyle w:val="Hyperlink"/>
          </w:rPr>
          <w:t>Structure Definition</w:t>
        </w:r>
        <w:r w:rsidR="00AE7D6E">
          <w:rPr>
            <w:webHidden/>
          </w:rPr>
          <w:tab/>
        </w:r>
        <w:r w:rsidR="00AE7D6E">
          <w:rPr>
            <w:webHidden/>
          </w:rPr>
          <w:fldChar w:fldCharType="begin"/>
        </w:r>
        <w:r w:rsidR="00AE7D6E">
          <w:rPr>
            <w:webHidden/>
          </w:rPr>
          <w:instrText xml:space="preserve"> PAGEREF _Toc20317573 \h </w:instrText>
        </w:r>
        <w:r w:rsidR="00AE7D6E">
          <w:rPr>
            <w:webHidden/>
          </w:rPr>
        </w:r>
        <w:r w:rsidR="00AE7D6E">
          <w:rPr>
            <w:webHidden/>
          </w:rPr>
          <w:fldChar w:fldCharType="separate"/>
        </w:r>
        <w:r w:rsidR="00AE7D6E">
          <w:rPr>
            <w:webHidden/>
          </w:rPr>
          <w:t>64</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574" w:history="1">
        <w:r w:rsidR="00AE7D6E" w:rsidRPr="00777F33">
          <w:rPr>
            <w:rStyle w:val="Hyperlink"/>
          </w:rPr>
          <w:t>8.3.3</w:t>
        </w:r>
        <w:r w:rsidR="00AE7D6E">
          <w:rPr>
            <w:rFonts w:asciiTheme="minorHAnsi" w:eastAsiaTheme="minorEastAsia" w:hAnsiTheme="minorHAnsi"/>
            <w:sz w:val="22"/>
            <w:szCs w:val="22"/>
          </w:rPr>
          <w:tab/>
        </w:r>
        <w:r w:rsidR="00AE7D6E" w:rsidRPr="00777F33">
          <w:rPr>
            <w:rStyle w:val="Hyperlink"/>
          </w:rPr>
          <w:t>Attribute Descriptions</w:t>
        </w:r>
        <w:r w:rsidR="00AE7D6E">
          <w:rPr>
            <w:webHidden/>
          </w:rPr>
          <w:tab/>
        </w:r>
        <w:r w:rsidR="00AE7D6E">
          <w:rPr>
            <w:webHidden/>
          </w:rPr>
          <w:fldChar w:fldCharType="begin"/>
        </w:r>
        <w:r w:rsidR="00AE7D6E">
          <w:rPr>
            <w:webHidden/>
          </w:rPr>
          <w:instrText xml:space="preserve"> PAGEREF _Toc20317574 \h </w:instrText>
        </w:r>
        <w:r w:rsidR="00AE7D6E">
          <w:rPr>
            <w:webHidden/>
          </w:rPr>
        </w:r>
        <w:r w:rsidR="00AE7D6E">
          <w:rPr>
            <w:webHidden/>
          </w:rPr>
          <w:fldChar w:fldCharType="separate"/>
        </w:r>
        <w:r w:rsidR="00AE7D6E">
          <w:rPr>
            <w:webHidden/>
          </w:rPr>
          <w:t>65</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575" w:history="1">
        <w:r w:rsidR="00AE7D6E" w:rsidRPr="00777F33">
          <w:rPr>
            <w:rStyle w:val="Hyperlink"/>
          </w:rPr>
          <w:t>8.3.3.1</w:t>
        </w:r>
        <w:r w:rsidR="00AE7D6E">
          <w:rPr>
            <w:rFonts w:asciiTheme="minorHAnsi" w:eastAsiaTheme="minorEastAsia" w:hAnsiTheme="minorHAns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_Toc20317575 \h </w:instrText>
        </w:r>
        <w:r w:rsidR="00AE7D6E">
          <w:rPr>
            <w:webHidden/>
          </w:rPr>
        </w:r>
        <w:r w:rsidR="00AE7D6E">
          <w:rPr>
            <w:webHidden/>
          </w:rPr>
          <w:fldChar w:fldCharType="separate"/>
        </w:r>
        <w:r w:rsidR="00AE7D6E">
          <w:rPr>
            <w:webHidden/>
          </w:rPr>
          <w:t>65</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576" w:history="1">
        <w:r w:rsidR="00AE7D6E" w:rsidRPr="00777F33">
          <w:rPr>
            <w:rStyle w:val="Hyperlink"/>
          </w:rPr>
          <w:t>8.3.3.2</w:t>
        </w:r>
        <w:r w:rsidR="00AE7D6E">
          <w:rPr>
            <w:rFonts w:asciiTheme="minorHAnsi" w:eastAsiaTheme="minorEastAsia" w:hAnsiTheme="minorHAnsi"/>
            <w:sz w:val="22"/>
            <w:szCs w:val="22"/>
          </w:rPr>
          <w:tab/>
        </w:r>
        <w:r w:rsidR="00AE7D6E" w:rsidRPr="00777F33">
          <w:rPr>
            <w:rStyle w:val="Hyperlink"/>
          </w:rPr>
          <w:t xml:space="preserve">Bit[1] – </w:t>
        </w:r>
        <w:r w:rsidR="00AE7D6E" w:rsidRPr="00777F33">
          <w:rPr>
            <w:rStyle w:val="Hyperlink"/>
            <w:i/>
          </w:rPr>
          <w:t>fixedTPM</w:t>
        </w:r>
        <w:r w:rsidR="00AE7D6E">
          <w:rPr>
            <w:webHidden/>
          </w:rPr>
          <w:tab/>
        </w:r>
        <w:r w:rsidR="00AE7D6E">
          <w:rPr>
            <w:webHidden/>
          </w:rPr>
          <w:fldChar w:fldCharType="begin"/>
        </w:r>
        <w:r w:rsidR="00AE7D6E">
          <w:rPr>
            <w:webHidden/>
          </w:rPr>
          <w:instrText xml:space="preserve"> PAGEREF _Toc20317576 \h </w:instrText>
        </w:r>
        <w:r w:rsidR="00AE7D6E">
          <w:rPr>
            <w:webHidden/>
          </w:rPr>
        </w:r>
        <w:r w:rsidR="00AE7D6E">
          <w:rPr>
            <w:webHidden/>
          </w:rPr>
          <w:fldChar w:fldCharType="separate"/>
        </w:r>
        <w:r w:rsidR="00AE7D6E">
          <w:rPr>
            <w:webHidden/>
          </w:rPr>
          <w:t>66</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577" w:history="1">
        <w:r w:rsidR="00AE7D6E" w:rsidRPr="00777F33">
          <w:rPr>
            <w:rStyle w:val="Hyperlink"/>
          </w:rPr>
          <w:t>8.3.3.3</w:t>
        </w:r>
        <w:r w:rsidR="00AE7D6E">
          <w:rPr>
            <w:rFonts w:asciiTheme="minorHAnsi" w:eastAsiaTheme="minorEastAsia" w:hAnsiTheme="minorHAnsi"/>
            <w:sz w:val="22"/>
            <w:szCs w:val="22"/>
          </w:rPr>
          <w:tab/>
        </w:r>
        <w:r w:rsidR="00AE7D6E" w:rsidRPr="00777F33">
          <w:rPr>
            <w:rStyle w:val="Hyperlink"/>
          </w:rPr>
          <w:t xml:space="preserve">Bit[2] – </w:t>
        </w:r>
        <w:r w:rsidR="00AE7D6E" w:rsidRPr="00777F33">
          <w:rPr>
            <w:rStyle w:val="Hyperlink"/>
            <w:i/>
          </w:rPr>
          <w:t>stClear</w:t>
        </w:r>
        <w:r w:rsidR="00AE7D6E">
          <w:rPr>
            <w:webHidden/>
          </w:rPr>
          <w:tab/>
        </w:r>
        <w:r w:rsidR="00AE7D6E">
          <w:rPr>
            <w:webHidden/>
          </w:rPr>
          <w:fldChar w:fldCharType="begin"/>
        </w:r>
        <w:r w:rsidR="00AE7D6E">
          <w:rPr>
            <w:webHidden/>
          </w:rPr>
          <w:instrText xml:space="preserve"> PAGEREF _Toc20317577 \h </w:instrText>
        </w:r>
        <w:r w:rsidR="00AE7D6E">
          <w:rPr>
            <w:webHidden/>
          </w:rPr>
        </w:r>
        <w:r w:rsidR="00AE7D6E">
          <w:rPr>
            <w:webHidden/>
          </w:rPr>
          <w:fldChar w:fldCharType="separate"/>
        </w:r>
        <w:r w:rsidR="00AE7D6E">
          <w:rPr>
            <w:webHidden/>
          </w:rPr>
          <w:t>66</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578" w:history="1">
        <w:r w:rsidR="00AE7D6E" w:rsidRPr="00777F33">
          <w:rPr>
            <w:rStyle w:val="Hyperlink"/>
          </w:rPr>
          <w:t>8.3.3.4</w:t>
        </w:r>
        <w:r w:rsidR="00AE7D6E">
          <w:rPr>
            <w:rFonts w:asciiTheme="minorHAnsi" w:eastAsiaTheme="minorEastAsia" w:hAnsiTheme="minorHAnsi"/>
            <w:sz w:val="22"/>
            <w:szCs w:val="22"/>
          </w:rPr>
          <w:tab/>
        </w:r>
        <w:r w:rsidR="00AE7D6E" w:rsidRPr="00777F33">
          <w:rPr>
            <w:rStyle w:val="Hyperlink"/>
          </w:rPr>
          <w:t xml:space="preserve">Bit[4] – </w:t>
        </w:r>
        <w:r w:rsidR="00AE7D6E" w:rsidRPr="00777F33">
          <w:rPr>
            <w:rStyle w:val="Hyperlink"/>
            <w:i/>
          </w:rPr>
          <w:t>fixedParent</w:t>
        </w:r>
        <w:r w:rsidR="00AE7D6E">
          <w:rPr>
            <w:webHidden/>
          </w:rPr>
          <w:tab/>
        </w:r>
        <w:r w:rsidR="00AE7D6E">
          <w:rPr>
            <w:webHidden/>
          </w:rPr>
          <w:fldChar w:fldCharType="begin"/>
        </w:r>
        <w:r w:rsidR="00AE7D6E">
          <w:rPr>
            <w:webHidden/>
          </w:rPr>
          <w:instrText xml:space="preserve"> PAGEREF _Toc20317578 \h </w:instrText>
        </w:r>
        <w:r w:rsidR="00AE7D6E">
          <w:rPr>
            <w:webHidden/>
          </w:rPr>
        </w:r>
        <w:r w:rsidR="00AE7D6E">
          <w:rPr>
            <w:webHidden/>
          </w:rPr>
          <w:fldChar w:fldCharType="separate"/>
        </w:r>
        <w:r w:rsidR="00AE7D6E">
          <w:rPr>
            <w:webHidden/>
          </w:rPr>
          <w:t>66</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579" w:history="1">
        <w:r w:rsidR="00AE7D6E" w:rsidRPr="00777F33">
          <w:rPr>
            <w:rStyle w:val="Hyperlink"/>
          </w:rPr>
          <w:t>8.3.3.5</w:t>
        </w:r>
        <w:r w:rsidR="00AE7D6E">
          <w:rPr>
            <w:rFonts w:asciiTheme="minorHAnsi" w:eastAsiaTheme="minorEastAsia" w:hAnsiTheme="minorHAnsi"/>
            <w:sz w:val="22"/>
            <w:szCs w:val="22"/>
          </w:rPr>
          <w:tab/>
        </w:r>
        <w:r w:rsidR="00AE7D6E" w:rsidRPr="00777F33">
          <w:rPr>
            <w:rStyle w:val="Hyperlink"/>
          </w:rPr>
          <w:t xml:space="preserve">Bit[5] – </w:t>
        </w:r>
        <w:r w:rsidR="00AE7D6E" w:rsidRPr="00777F33">
          <w:rPr>
            <w:rStyle w:val="Hyperlink"/>
            <w:i/>
          </w:rPr>
          <w:t>sensitiveDataOrigin</w:t>
        </w:r>
        <w:r w:rsidR="00AE7D6E">
          <w:rPr>
            <w:webHidden/>
          </w:rPr>
          <w:tab/>
        </w:r>
        <w:r w:rsidR="00AE7D6E">
          <w:rPr>
            <w:webHidden/>
          </w:rPr>
          <w:fldChar w:fldCharType="begin"/>
        </w:r>
        <w:r w:rsidR="00AE7D6E">
          <w:rPr>
            <w:webHidden/>
          </w:rPr>
          <w:instrText xml:space="preserve"> PAGEREF _Toc20317579 \h </w:instrText>
        </w:r>
        <w:r w:rsidR="00AE7D6E">
          <w:rPr>
            <w:webHidden/>
          </w:rPr>
        </w:r>
        <w:r w:rsidR="00AE7D6E">
          <w:rPr>
            <w:webHidden/>
          </w:rPr>
          <w:fldChar w:fldCharType="separate"/>
        </w:r>
        <w:r w:rsidR="00AE7D6E">
          <w:rPr>
            <w:webHidden/>
          </w:rPr>
          <w:t>66</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580" w:history="1">
        <w:r w:rsidR="00AE7D6E" w:rsidRPr="00777F33">
          <w:rPr>
            <w:rStyle w:val="Hyperlink"/>
          </w:rPr>
          <w:t>8.3.3.6</w:t>
        </w:r>
        <w:r w:rsidR="00AE7D6E">
          <w:rPr>
            <w:rFonts w:asciiTheme="minorHAnsi" w:eastAsiaTheme="minorEastAsia" w:hAnsiTheme="minorHAnsi"/>
            <w:sz w:val="22"/>
            <w:szCs w:val="22"/>
          </w:rPr>
          <w:tab/>
        </w:r>
        <w:r w:rsidR="00AE7D6E" w:rsidRPr="00777F33">
          <w:rPr>
            <w:rStyle w:val="Hyperlink"/>
          </w:rPr>
          <w:t xml:space="preserve">Bit[6] – </w:t>
        </w:r>
        <w:r w:rsidR="00AE7D6E" w:rsidRPr="00777F33">
          <w:rPr>
            <w:rStyle w:val="Hyperlink"/>
            <w:i/>
          </w:rPr>
          <w:t>userWithAuth</w:t>
        </w:r>
        <w:r w:rsidR="00AE7D6E">
          <w:rPr>
            <w:webHidden/>
          </w:rPr>
          <w:tab/>
        </w:r>
        <w:r w:rsidR="00AE7D6E">
          <w:rPr>
            <w:webHidden/>
          </w:rPr>
          <w:fldChar w:fldCharType="begin"/>
        </w:r>
        <w:r w:rsidR="00AE7D6E">
          <w:rPr>
            <w:webHidden/>
          </w:rPr>
          <w:instrText xml:space="preserve"> PAGEREF _Toc20317580 \h </w:instrText>
        </w:r>
        <w:r w:rsidR="00AE7D6E">
          <w:rPr>
            <w:webHidden/>
          </w:rPr>
        </w:r>
        <w:r w:rsidR="00AE7D6E">
          <w:rPr>
            <w:webHidden/>
          </w:rPr>
          <w:fldChar w:fldCharType="separate"/>
        </w:r>
        <w:r w:rsidR="00AE7D6E">
          <w:rPr>
            <w:webHidden/>
          </w:rPr>
          <w:t>67</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581" w:history="1">
        <w:r w:rsidR="00AE7D6E" w:rsidRPr="00777F33">
          <w:rPr>
            <w:rStyle w:val="Hyperlink"/>
          </w:rPr>
          <w:t>8.3.3.7</w:t>
        </w:r>
        <w:r w:rsidR="00AE7D6E">
          <w:rPr>
            <w:rFonts w:asciiTheme="minorHAnsi" w:eastAsiaTheme="minorEastAsia" w:hAnsiTheme="minorHAnsi"/>
            <w:sz w:val="22"/>
            <w:szCs w:val="22"/>
          </w:rPr>
          <w:tab/>
        </w:r>
        <w:r w:rsidR="00AE7D6E" w:rsidRPr="00777F33">
          <w:rPr>
            <w:rStyle w:val="Hyperlink"/>
          </w:rPr>
          <w:t xml:space="preserve">Bit[7] – </w:t>
        </w:r>
        <w:r w:rsidR="00AE7D6E" w:rsidRPr="00777F33">
          <w:rPr>
            <w:rStyle w:val="Hyperlink"/>
            <w:i/>
          </w:rPr>
          <w:t>adminWithPolicy</w:t>
        </w:r>
        <w:r w:rsidR="00AE7D6E">
          <w:rPr>
            <w:webHidden/>
          </w:rPr>
          <w:tab/>
        </w:r>
        <w:r w:rsidR="00AE7D6E">
          <w:rPr>
            <w:webHidden/>
          </w:rPr>
          <w:fldChar w:fldCharType="begin"/>
        </w:r>
        <w:r w:rsidR="00AE7D6E">
          <w:rPr>
            <w:webHidden/>
          </w:rPr>
          <w:instrText xml:space="preserve"> PAGEREF _Toc20317581 \h </w:instrText>
        </w:r>
        <w:r w:rsidR="00AE7D6E">
          <w:rPr>
            <w:webHidden/>
          </w:rPr>
        </w:r>
        <w:r w:rsidR="00AE7D6E">
          <w:rPr>
            <w:webHidden/>
          </w:rPr>
          <w:fldChar w:fldCharType="separate"/>
        </w:r>
        <w:r w:rsidR="00AE7D6E">
          <w:rPr>
            <w:webHidden/>
          </w:rPr>
          <w:t>67</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582" w:history="1">
        <w:r w:rsidR="00AE7D6E" w:rsidRPr="00777F33">
          <w:rPr>
            <w:rStyle w:val="Hyperlink"/>
          </w:rPr>
          <w:t>8.3.3.8</w:t>
        </w:r>
        <w:r w:rsidR="00AE7D6E">
          <w:rPr>
            <w:rFonts w:asciiTheme="minorHAnsi" w:eastAsiaTheme="minorEastAsia" w:hAnsiTheme="minorHAnsi"/>
            <w:sz w:val="22"/>
            <w:szCs w:val="22"/>
          </w:rPr>
          <w:tab/>
        </w:r>
        <w:r w:rsidR="00AE7D6E" w:rsidRPr="00777F33">
          <w:rPr>
            <w:rStyle w:val="Hyperlink"/>
          </w:rPr>
          <w:t xml:space="preserve">Bit[10] – </w:t>
        </w:r>
        <w:r w:rsidR="00AE7D6E" w:rsidRPr="00777F33">
          <w:rPr>
            <w:rStyle w:val="Hyperlink"/>
            <w:i/>
          </w:rPr>
          <w:t>noDA</w:t>
        </w:r>
        <w:r w:rsidR="00AE7D6E">
          <w:rPr>
            <w:webHidden/>
          </w:rPr>
          <w:tab/>
        </w:r>
        <w:r w:rsidR="00AE7D6E">
          <w:rPr>
            <w:webHidden/>
          </w:rPr>
          <w:fldChar w:fldCharType="begin"/>
        </w:r>
        <w:r w:rsidR="00AE7D6E">
          <w:rPr>
            <w:webHidden/>
          </w:rPr>
          <w:instrText xml:space="preserve"> PAGEREF _Toc20317582 \h </w:instrText>
        </w:r>
        <w:r w:rsidR="00AE7D6E">
          <w:rPr>
            <w:webHidden/>
          </w:rPr>
        </w:r>
        <w:r w:rsidR="00AE7D6E">
          <w:rPr>
            <w:webHidden/>
          </w:rPr>
          <w:fldChar w:fldCharType="separate"/>
        </w:r>
        <w:r w:rsidR="00AE7D6E">
          <w:rPr>
            <w:webHidden/>
          </w:rPr>
          <w:t>68</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583" w:history="1">
        <w:r w:rsidR="00AE7D6E" w:rsidRPr="00777F33">
          <w:rPr>
            <w:rStyle w:val="Hyperlink"/>
          </w:rPr>
          <w:t>8.3.3.9</w:t>
        </w:r>
        <w:r w:rsidR="00AE7D6E">
          <w:rPr>
            <w:rFonts w:asciiTheme="minorHAnsi" w:eastAsiaTheme="minorEastAsia" w:hAnsiTheme="minorHAnsi"/>
            <w:sz w:val="22"/>
            <w:szCs w:val="22"/>
          </w:rPr>
          <w:tab/>
        </w:r>
        <w:r w:rsidR="00AE7D6E" w:rsidRPr="00777F33">
          <w:rPr>
            <w:rStyle w:val="Hyperlink"/>
          </w:rPr>
          <w:t xml:space="preserve">Bit[11] – </w:t>
        </w:r>
        <w:r w:rsidR="00AE7D6E" w:rsidRPr="00777F33">
          <w:rPr>
            <w:rStyle w:val="Hyperlink"/>
            <w:i/>
          </w:rPr>
          <w:t>encryptedDuplication</w:t>
        </w:r>
        <w:r w:rsidR="00AE7D6E">
          <w:rPr>
            <w:webHidden/>
          </w:rPr>
          <w:tab/>
        </w:r>
        <w:r w:rsidR="00AE7D6E">
          <w:rPr>
            <w:webHidden/>
          </w:rPr>
          <w:fldChar w:fldCharType="begin"/>
        </w:r>
        <w:r w:rsidR="00AE7D6E">
          <w:rPr>
            <w:webHidden/>
          </w:rPr>
          <w:instrText xml:space="preserve"> PAGEREF _Toc20317583 \h </w:instrText>
        </w:r>
        <w:r w:rsidR="00AE7D6E">
          <w:rPr>
            <w:webHidden/>
          </w:rPr>
        </w:r>
        <w:r w:rsidR="00AE7D6E">
          <w:rPr>
            <w:webHidden/>
          </w:rPr>
          <w:fldChar w:fldCharType="separate"/>
        </w:r>
        <w:r w:rsidR="00AE7D6E">
          <w:rPr>
            <w:webHidden/>
          </w:rPr>
          <w:t>68</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584" w:history="1">
        <w:r w:rsidR="00AE7D6E" w:rsidRPr="00777F33">
          <w:rPr>
            <w:rStyle w:val="Hyperlink"/>
          </w:rPr>
          <w:t>8.3.3.10</w:t>
        </w:r>
        <w:r w:rsidR="00AE7D6E">
          <w:rPr>
            <w:rFonts w:asciiTheme="minorHAnsi" w:eastAsiaTheme="minorEastAsia" w:hAnsiTheme="minorHAnsi"/>
            <w:sz w:val="22"/>
            <w:szCs w:val="22"/>
          </w:rPr>
          <w:tab/>
        </w:r>
        <w:r w:rsidR="00AE7D6E" w:rsidRPr="00777F33">
          <w:rPr>
            <w:rStyle w:val="Hyperlink"/>
          </w:rPr>
          <w:t xml:space="preserve">Bit[16] – </w:t>
        </w:r>
        <w:r w:rsidR="00AE7D6E" w:rsidRPr="00777F33">
          <w:rPr>
            <w:rStyle w:val="Hyperlink"/>
            <w:i/>
          </w:rPr>
          <w:t>restricted</w:t>
        </w:r>
        <w:r w:rsidR="00AE7D6E">
          <w:rPr>
            <w:webHidden/>
          </w:rPr>
          <w:tab/>
        </w:r>
        <w:r w:rsidR="00AE7D6E">
          <w:rPr>
            <w:webHidden/>
          </w:rPr>
          <w:fldChar w:fldCharType="begin"/>
        </w:r>
        <w:r w:rsidR="00AE7D6E">
          <w:rPr>
            <w:webHidden/>
          </w:rPr>
          <w:instrText xml:space="preserve"> PAGEREF _Toc20317584 \h </w:instrText>
        </w:r>
        <w:r w:rsidR="00AE7D6E">
          <w:rPr>
            <w:webHidden/>
          </w:rPr>
        </w:r>
        <w:r w:rsidR="00AE7D6E">
          <w:rPr>
            <w:webHidden/>
          </w:rPr>
          <w:fldChar w:fldCharType="separate"/>
        </w:r>
        <w:r w:rsidR="00AE7D6E">
          <w:rPr>
            <w:webHidden/>
          </w:rPr>
          <w:t>69</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585" w:history="1">
        <w:r w:rsidR="00AE7D6E" w:rsidRPr="00777F33">
          <w:rPr>
            <w:rStyle w:val="Hyperlink"/>
          </w:rPr>
          <w:t>8.3.3.11</w:t>
        </w:r>
        <w:r w:rsidR="00AE7D6E">
          <w:rPr>
            <w:rFonts w:asciiTheme="minorHAnsi" w:eastAsiaTheme="minorEastAsia" w:hAnsiTheme="minorHAnsi"/>
            <w:sz w:val="22"/>
            <w:szCs w:val="22"/>
          </w:rPr>
          <w:tab/>
        </w:r>
        <w:r w:rsidR="00AE7D6E" w:rsidRPr="00777F33">
          <w:rPr>
            <w:rStyle w:val="Hyperlink"/>
          </w:rPr>
          <w:t xml:space="preserve">Bit[17] – </w:t>
        </w:r>
        <w:r w:rsidR="00AE7D6E" w:rsidRPr="00777F33">
          <w:rPr>
            <w:rStyle w:val="Hyperlink"/>
            <w:i/>
          </w:rPr>
          <w:t>decrypt</w:t>
        </w:r>
        <w:r w:rsidR="00AE7D6E">
          <w:rPr>
            <w:webHidden/>
          </w:rPr>
          <w:tab/>
        </w:r>
        <w:r w:rsidR="00AE7D6E">
          <w:rPr>
            <w:webHidden/>
          </w:rPr>
          <w:fldChar w:fldCharType="begin"/>
        </w:r>
        <w:r w:rsidR="00AE7D6E">
          <w:rPr>
            <w:webHidden/>
          </w:rPr>
          <w:instrText xml:space="preserve"> PAGEREF _Toc20317585 \h </w:instrText>
        </w:r>
        <w:r w:rsidR="00AE7D6E">
          <w:rPr>
            <w:webHidden/>
          </w:rPr>
        </w:r>
        <w:r w:rsidR="00AE7D6E">
          <w:rPr>
            <w:webHidden/>
          </w:rPr>
          <w:fldChar w:fldCharType="separate"/>
        </w:r>
        <w:r w:rsidR="00AE7D6E">
          <w:rPr>
            <w:webHidden/>
          </w:rPr>
          <w:t>69</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586" w:history="1">
        <w:r w:rsidR="00AE7D6E" w:rsidRPr="00777F33">
          <w:rPr>
            <w:rStyle w:val="Hyperlink"/>
          </w:rPr>
          <w:t>8.3.3.12</w:t>
        </w:r>
        <w:r w:rsidR="00AE7D6E">
          <w:rPr>
            <w:rFonts w:asciiTheme="minorHAnsi" w:eastAsiaTheme="minorEastAsia" w:hAnsiTheme="minorHAnsi"/>
            <w:sz w:val="22"/>
            <w:szCs w:val="22"/>
          </w:rPr>
          <w:tab/>
        </w:r>
        <w:r w:rsidR="00AE7D6E" w:rsidRPr="00777F33">
          <w:rPr>
            <w:rStyle w:val="Hyperlink"/>
          </w:rPr>
          <w:t xml:space="preserve">Bit[18] – </w:t>
        </w:r>
        <w:r w:rsidR="00AE7D6E" w:rsidRPr="00777F33">
          <w:rPr>
            <w:rStyle w:val="Hyperlink"/>
            <w:i/>
          </w:rPr>
          <w:t>sign</w:t>
        </w:r>
        <w:r w:rsidR="00AE7D6E" w:rsidRPr="00777F33">
          <w:rPr>
            <w:rStyle w:val="Hyperlink"/>
          </w:rPr>
          <w:t xml:space="preserve"> / </w:t>
        </w:r>
        <w:r w:rsidR="00AE7D6E" w:rsidRPr="00777F33">
          <w:rPr>
            <w:rStyle w:val="Hyperlink"/>
            <w:i/>
          </w:rPr>
          <w:t>encrypt</w:t>
        </w:r>
        <w:r w:rsidR="00AE7D6E">
          <w:rPr>
            <w:webHidden/>
          </w:rPr>
          <w:tab/>
        </w:r>
        <w:r w:rsidR="00AE7D6E">
          <w:rPr>
            <w:webHidden/>
          </w:rPr>
          <w:fldChar w:fldCharType="begin"/>
        </w:r>
        <w:r w:rsidR="00AE7D6E">
          <w:rPr>
            <w:webHidden/>
          </w:rPr>
          <w:instrText xml:space="preserve"> PAGEREF _Toc20317586 \h </w:instrText>
        </w:r>
        <w:r w:rsidR="00AE7D6E">
          <w:rPr>
            <w:webHidden/>
          </w:rPr>
        </w:r>
        <w:r w:rsidR="00AE7D6E">
          <w:rPr>
            <w:webHidden/>
          </w:rPr>
          <w:fldChar w:fldCharType="separate"/>
        </w:r>
        <w:r w:rsidR="00AE7D6E">
          <w:rPr>
            <w:webHidden/>
          </w:rPr>
          <w:t>70</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587" w:history="1">
        <w:r w:rsidR="00AE7D6E" w:rsidRPr="00777F33">
          <w:rPr>
            <w:rStyle w:val="Hyperlink"/>
          </w:rPr>
          <w:t>8.3.3.13</w:t>
        </w:r>
        <w:r w:rsidR="00AE7D6E">
          <w:rPr>
            <w:rFonts w:asciiTheme="minorHAnsi" w:eastAsiaTheme="minorEastAsia" w:hAnsiTheme="minorHAnsi"/>
            <w:sz w:val="22"/>
            <w:szCs w:val="22"/>
          </w:rPr>
          <w:tab/>
        </w:r>
        <w:r w:rsidR="00AE7D6E" w:rsidRPr="00777F33">
          <w:rPr>
            <w:rStyle w:val="Hyperlink"/>
          </w:rPr>
          <w:t xml:space="preserve">Bit[19] – </w:t>
        </w:r>
        <w:r w:rsidR="00AE7D6E" w:rsidRPr="00777F33">
          <w:rPr>
            <w:rStyle w:val="Hyperlink"/>
            <w:i/>
          </w:rPr>
          <w:t>x509sign</w:t>
        </w:r>
        <w:r w:rsidR="00AE7D6E">
          <w:rPr>
            <w:webHidden/>
          </w:rPr>
          <w:tab/>
        </w:r>
        <w:r w:rsidR="00AE7D6E">
          <w:rPr>
            <w:webHidden/>
          </w:rPr>
          <w:fldChar w:fldCharType="begin"/>
        </w:r>
        <w:r w:rsidR="00AE7D6E">
          <w:rPr>
            <w:webHidden/>
          </w:rPr>
          <w:instrText xml:space="preserve"> PAGEREF _Toc20317587 \h </w:instrText>
        </w:r>
        <w:r w:rsidR="00AE7D6E">
          <w:rPr>
            <w:webHidden/>
          </w:rPr>
        </w:r>
        <w:r w:rsidR="00AE7D6E">
          <w:rPr>
            <w:webHidden/>
          </w:rPr>
          <w:fldChar w:fldCharType="separate"/>
        </w:r>
        <w:r w:rsidR="00AE7D6E">
          <w:rPr>
            <w:webHidden/>
          </w:rPr>
          <w:t>70</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88" w:history="1">
        <w:r w:rsidR="00AE7D6E" w:rsidRPr="00777F33">
          <w:rPr>
            <w:rStyle w:val="Hyperlink"/>
          </w:rPr>
          <w:t>8.4</w:t>
        </w:r>
        <w:r w:rsidR="00AE7D6E">
          <w:rPr>
            <w:rFonts w:asciiTheme="minorHAnsi" w:hAnsiTheme="minorHAnsi" w:cstheme="minorBidi"/>
            <w:sz w:val="22"/>
            <w:szCs w:val="22"/>
          </w:rPr>
          <w:tab/>
        </w:r>
        <w:r w:rsidR="00AE7D6E" w:rsidRPr="00777F33">
          <w:rPr>
            <w:rStyle w:val="Hyperlink"/>
          </w:rPr>
          <w:t>TPMA_SESSION (Session Attributes)</w:t>
        </w:r>
        <w:r w:rsidR="00AE7D6E">
          <w:rPr>
            <w:webHidden/>
          </w:rPr>
          <w:tab/>
        </w:r>
        <w:r w:rsidR="00AE7D6E">
          <w:rPr>
            <w:webHidden/>
          </w:rPr>
          <w:fldChar w:fldCharType="begin"/>
        </w:r>
        <w:r w:rsidR="00AE7D6E">
          <w:rPr>
            <w:webHidden/>
          </w:rPr>
          <w:instrText xml:space="preserve"> PAGEREF _Toc20317588 \h </w:instrText>
        </w:r>
        <w:r w:rsidR="00AE7D6E">
          <w:rPr>
            <w:webHidden/>
          </w:rPr>
        </w:r>
        <w:r w:rsidR="00AE7D6E">
          <w:rPr>
            <w:webHidden/>
          </w:rPr>
          <w:fldChar w:fldCharType="separate"/>
        </w:r>
        <w:r w:rsidR="00AE7D6E">
          <w:rPr>
            <w:webHidden/>
          </w:rPr>
          <w:t>71</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89" w:history="1">
        <w:r w:rsidR="00AE7D6E" w:rsidRPr="00777F33">
          <w:rPr>
            <w:rStyle w:val="Hyperlink"/>
          </w:rPr>
          <w:t>8.5</w:t>
        </w:r>
        <w:r w:rsidR="00AE7D6E">
          <w:rPr>
            <w:rFonts w:asciiTheme="minorHAnsi" w:hAnsiTheme="minorHAnsi" w:cstheme="minorBidi"/>
            <w:sz w:val="22"/>
            <w:szCs w:val="22"/>
          </w:rPr>
          <w:tab/>
        </w:r>
        <w:r w:rsidR="00AE7D6E" w:rsidRPr="00777F33">
          <w:rPr>
            <w:rStyle w:val="Hyperlink"/>
          </w:rPr>
          <w:t>TPMA_LOCALITY (Locality Attribute)</w:t>
        </w:r>
        <w:r w:rsidR="00AE7D6E">
          <w:rPr>
            <w:webHidden/>
          </w:rPr>
          <w:tab/>
        </w:r>
        <w:r w:rsidR="00AE7D6E">
          <w:rPr>
            <w:webHidden/>
          </w:rPr>
          <w:fldChar w:fldCharType="begin"/>
        </w:r>
        <w:r w:rsidR="00AE7D6E">
          <w:rPr>
            <w:webHidden/>
          </w:rPr>
          <w:instrText xml:space="preserve"> PAGEREF _Toc20317589 \h </w:instrText>
        </w:r>
        <w:r w:rsidR="00AE7D6E">
          <w:rPr>
            <w:webHidden/>
          </w:rPr>
        </w:r>
        <w:r w:rsidR="00AE7D6E">
          <w:rPr>
            <w:webHidden/>
          </w:rPr>
          <w:fldChar w:fldCharType="separate"/>
        </w:r>
        <w:r w:rsidR="00AE7D6E">
          <w:rPr>
            <w:webHidden/>
          </w:rPr>
          <w:t>73</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90" w:history="1">
        <w:r w:rsidR="00AE7D6E" w:rsidRPr="00777F33">
          <w:rPr>
            <w:rStyle w:val="Hyperlink"/>
          </w:rPr>
          <w:t>8.6</w:t>
        </w:r>
        <w:r w:rsidR="00AE7D6E">
          <w:rPr>
            <w:rFonts w:asciiTheme="minorHAnsi" w:hAnsiTheme="minorHAnsi" w:cstheme="minorBidi"/>
            <w:sz w:val="22"/>
            <w:szCs w:val="22"/>
          </w:rPr>
          <w:tab/>
        </w:r>
        <w:r w:rsidR="00AE7D6E" w:rsidRPr="00777F33">
          <w:rPr>
            <w:rStyle w:val="Hyperlink"/>
          </w:rPr>
          <w:t>TPMA_PERMANENT</w:t>
        </w:r>
        <w:r w:rsidR="00AE7D6E">
          <w:rPr>
            <w:webHidden/>
          </w:rPr>
          <w:tab/>
        </w:r>
        <w:r w:rsidR="00AE7D6E">
          <w:rPr>
            <w:webHidden/>
          </w:rPr>
          <w:fldChar w:fldCharType="begin"/>
        </w:r>
        <w:r w:rsidR="00AE7D6E">
          <w:rPr>
            <w:webHidden/>
          </w:rPr>
          <w:instrText xml:space="preserve"> PAGEREF _Toc20317590 \h </w:instrText>
        </w:r>
        <w:r w:rsidR="00AE7D6E">
          <w:rPr>
            <w:webHidden/>
          </w:rPr>
        </w:r>
        <w:r w:rsidR="00AE7D6E">
          <w:rPr>
            <w:webHidden/>
          </w:rPr>
          <w:fldChar w:fldCharType="separate"/>
        </w:r>
        <w:r w:rsidR="00AE7D6E">
          <w:rPr>
            <w:webHidden/>
          </w:rPr>
          <w:t>74</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91" w:history="1">
        <w:r w:rsidR="00AE7D6E" w:rsidRPr="00777F33">
          <w:rPr>
            <w:rStyle w:val="Hyperlink"/>
          </w:rPr>
          <w:t>8.7</w:t>
        </w:r>
        <w:r w:rsidR="00AE7D6E">
          <w:rPr>
            <w:rFonts w:asciiTheme="minorHAnsi" w:hAnsiTheme="minorHAnsi" w:cstheme="minorBidi"/>
            <w:sz w:val="22"/>
            <w:szCs w:val="22"/>
          </w:rPr>
          <w:tab/>
        </w:r>
        <w:r w:rsidR="00AE7D6E" w:rsidRPr="00777F33">
          <w:rPr>
            <w:rStyle w:val="Hyperlink"/>
          </w:rPr>
          <w:t>TPMA_STARTUP_CLEAR</w:t>
        </w:r>
        <w:r w:rsidR="00AE7D6E">
          <w:rPr>
            <w:webHidden/>
          </w:rPr>
          <w:tab/>
        </w:r>
        <w:r w:rsidR="00AE7D6E">
          <w:rPr>
            <w:webHidden/>
          </w:rPr>
          <w:fldChar w:fldCharType="begin"/>
        </w:r>
        <w:r w:rsidR="00AE7D6E">
          <w:rPr>
            <w:webHidden/>
          </w:rPr>
          <w:instrText xml:space="preserve"> PAGEREF _Toc20317591 \h </w:instrText>
        </w:r>
        <w:r w:rsidR="00AE7D6E">
          <w:rPr>
            <w:webHidden/>
          </w:rPr>
        </w:r>
        <w:r w:rsidR="00AE7D6E">
          <w:rPr>
            <w:webHidden/>
          </w:rPr>
          <w:fldChar w:fldCharType="separate"/>
        </w:r>
        <w:r w:rsidR="00AE7D6E">
          <w:rPr>
            <w:webHidden/>
          </w:rPr>
          <w:t>75</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92" w:history="1">
        <w:r w:rsidR="00AE7D6E" w:rsidRPr="00777F33">
          <w:rPr>
            <w:rStyle w:val="Hyperlink"/>
          </w:rPr>
          <w:t>8.8</w:t>
        </w:r>
        <w:r w:rsidR="00AE7D6E">
          <w:rPr>
            <w:rFonts w:asciiTheme="minorHAnsi" w:hAnsiTheme="minorHAnsi" w:cstheme="minorBidi"/>
            <w:sz w:val="22"/>
            <w:szCs w:val="22"/>
          </w:rPr>
          <w:tab/>
        </w:r>
        <w:r w:rsidR="00AE7D6E" w:rsidRPr="00777F33">
          <w:rPr>
            <w:rStyle w:val="Hyperlink"/>
          </w:rPr>
          <w:t>TPMA_MEMORY</w:t>
        </w:r>
        <w:r w:rsidR="00AE7D6E">
          <w:rPr>
            <w:webHidden/>
          </w:rPr>
          <w:tab/>
        </w:r>
        <w:r w:rsidR="00AE7D6E">
          <w:rPr>
            <w:webHidden/>
          </w:rPr>
          <w:fldChar w:fldCharType="begin"/>
        </w:r>
        <w:r w:rsidR="00AE7D6E">
          <w:rPr>
            <w:webHidden/>
          </w:rPr>
          <w:instrText xml:space="preserve"> PAGEREF _Toc20317592 \h </w:instrText>
        </w:r>
        <w:r w:rsidR="00AE7D6E">
          <w:rPr>
            <w:webHidden/>
          </w:rPr>
        </w:r>
        <w:r w:rsidR="00AE7D6E">
          <w:rPr>
            <w:webHidden/>
          </w:rPr>
          <w:fldChar w:fldCharType="separate"/>
        </w:r>
        <w:r w:rsidR="00AE7D6E">
          <w:rPr>
            <w:webHidden/>
          </w:rPr>
          <w:t>76</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593" w:history="1">
        <w:r w:rsidR="00AE7D6E" w:rsidRPr="00777F33">
          <w:rPr>
            <w:rStyle w:val="Hyperlink"/>
          </w:rPr>
          <w:t>8.9</w:t>
        </w:r>
        <w:r w:rsidR="00AE7D6E">
          <w:rPr>
            <w:rFonts w:asciiTheme="minorHAnsi" w:hAnsiTheme="minorHAnsi" w:cstheme="minorBidi"/>
            <w:sz w:val="22"/>
            <w:szCs w:val="22"/>
          </w:rPr>
          <w:tab/>
        </w:r>
        <w:r w:rsidR="00AE7D6E" w:rsidRPr="00777F33">
          <w:rPr>
            <w:rStyle w:val="Hyperlink"/>
          </w:rPr>
          <w:t>TPMA_CC (Command Code Attributes)</w:t>
        </w:r>
        <w:r w:rsidR="00AE7D6E">
          <w:rPr>
            <w:webHidden/>
          </w:rPr>
          <w:tab/>
        </w:r>
        <w:r w:rsidR="00AE7D6E">
          <w:rPr>
            <w:webHidden/>
          </w:rPr>
          <w:fldChar w:fldCharType="begin"/>
        </w:r>
        <w:r w:rsidR="00AE7D6E">
          <w:rPr>
            <w:webHidden/>
          </w:rPr>
          <w:instrText xml:space="preserve"> PAGEREF _Toc20317593 \h </w:instrText>
        </w:r>
        <w:r w:rsidR="00AE7D6E">
          <w:rPr>
            <w:webHidden/>
          </w:rPr>
        </w:r>
        <w:r w:rsidR="00AE7D6E">
          <w:rPr>
            <w:webHidden/>
          </w:rPr>
          <w:fldChar w:fldCharType="separate"/>
        </w:r>
        <w:r w:rsidR="00AE7D6E">
          <w:rPr>
            <w:webHidden/>
          </w:rPr>
          <w:t>77</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594" w:history="1">
        <w:r w:rsidR="00AE7D6E" w:rsidRPr="00777F33">
          <w:rPr>
            <w:rStyle w:val="Hyperlink"/>
          </w:rPr>
          <w:t>8.9.1</w:t>
        </w:r>
        <w:r w:rsidR="00AE7D6E">
          <w:rPr>
            <w:rFonts w:asciiTheme="minorHAnsi" w:eastAsiaTheme="minorEastAsia" w:hAnsiTheme="minorHAns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_Toc20317594 \h </w:instrText>
        </w:r>
        <w:r w:rsidR="00AE7D6E">
          <w:rPr>
            <w:webHidden/>
          </w:rPr>
        </w:r>
        <w:r w:rsidR="00AE7D6E">
          <w:rPr>
            <w:webHidden/>
          </w:rPr>
          <w:fldChar w:fldCharType="separate"/>
        </w:r>
        <w:r w:rsidR="00AE7D6E">
          <w:rPr>
            <w:webHidden/>
          </w:rPr>
          <w:t>77</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595" w:history="1">
        <w:r w:rsidR="00AE7D6E" w:rsidRPr="00777F33">
          <w:rPr>
            <w:rStyle w:val="Hyperlink"/>
          </w:rPr>
          <w:t>8.9.2</w:t>
        </w:r>
        <w:r w:rsidR="00AE7D6E">
          <w:rPr>
            <w:rFonts w:asciiTheme="minorHAnsi" w:eastAsiaTheme="minorEastAsia" w:hAnsiTheme="minorHAnsi"/>
            <w:sz w:val="22"/>
            <w:szCs w:val="22"/>
          </w:rPr>
          <w:tab/>
        </w:r>
        <w:r w:rsidR="00AE7D6E" w:rsidRPr="00777F33">
          <w:rPr>
            <w:rStyle w:val="Hyperlink"/>
          </w:rPr>
          <w:t>Structure Definition</w:t>
        </w:r>
        <w:r w:rsidR="00AE7D6E">
          <w:rPr>
            <w:webHidden/>
          </w:rPr>
          <w:tab/>
        </w:r>
        <w:r w:rsidR="00AE7D6E">
          <w:rPr>
            <w:webHidden/>
          </w:rPr>
          <w:fldChar w:fldCharType="begin"/>
        </w:r>
        <w:r w:rsidR="00AE7D6E">
          <w:rPr>
            <w:webHidden/>
          </w:rPr>
          <w:instrText xml:space="preserve"> PAGEREF _Toc20317595 \h </w:instrText>
        </w:r>
        <w:r w:rsidR="00AE7D6E">
          <w:rPr>
            <w:webHidden/>
          </w:rPr>
        </w:r>
        <w:r w:rsidR="00AE7D6E">
          <w:rPr>
            <w:webHidden/>
          </w:rPr>
          <w:fldChar w:fldCharType="separate"/>
        </w:r>
        <w:r w:rsidR="00AE7D6E">
          <w:rPr>
            <w:webHidden/>
          </w:rPr>
          <w:t>77</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596" w:history="1">
        <w:r w:rsidR="00AE7D6E" w:rsidRPr="00777F33">
          <w:rPr>
            <w:rStyle w:val="Hyperlink"/>
          </w:rPr>
          <w:t>8.9.3</w:t>
        </w:r>
        <w:r w:rsidR="00AE7D6E">
          <w:rPr>
            <w:rFonts w:asciiTheme="minorHAnsi" w:eastAsiaTheme="minorEastAsia" w:hAnsiTheme="minorHAnsi"/>
            <w:sz w:val="22"/>
            <w:szCs w:val="22"/>
          </w:rPr>
          <w:tab/>
        </w:r>
        <w:r w:rsidR="00AE7D6E" w:rsidRPr="00777F33">
          <w:rPr>
            <w:rStyle w:val="Hyperlink"/>
          </w:rPr>
          <w:t>Field Descriptions</w:t>
        </w:r>
        <w:r w:rsidR="00AE7D6E">
          <w:rPr>
            <w:webHidden/>
          </w:rPr>
          <w:tab/>
        </w:r>
        <w:r w:rsidR="00AE7D6E">
          <w:rPr>
            <w:webHidden/>
          </w:rPr>
          <w:fldChar w:fldCharType="begin"/>
        </w:r>
        <w:r w:rsidR="00AE7D6E">
          <w:rPr>
            <w:webHidden/>
          </w:rPr>
          <w:instrText xml:space="preserve"> PAGEREF _Toc20317596 \h </w:instrText>
        </w:r>
        <w:r w:rsidR="00AE7D6E">
          <w:rPr>
            <w:webHidden/>
          </w:rPr>
        </w:r>
        <w:r w:rsidR="00AE7D6E">
          <w:rPr>
            <w:webHidden/>
          </w:rPr>
          <w:fldChar w:fldCharType="separate"/>
        </w:r>
        <w:r w:rsidR="00AE7D6E">
          <w:rPr>
            <w:webHidden/>
          </w:rPr>
          <w:t>77</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597" w:history="1">
        <w:r w:rsidR="00AE7D6E" w:rsidRPr="00777F33">
          <w:rPr>
            <w:rStyle w:val="Hyperlink"/>
          </w:rPr>
          <w:t>8.9.3.1</w:t>
        </w:r>
        <w:r w:rsidR="00AE7D6E">
          <w:rPr>
            <w:rFonts w:asciiTheme="minorHAnsi" w:eastAsiaTheme="minorEastAsia" w:hAnsiTheme="minorHAnsi"/>
            <w:sz w:val="22"/>
            <w:szCs w:val="22"/>
          </w:rPr>
          <w:tab/>
        </w:r>
        <w:r w:rsidR="00AE7D6E" w:rsidRPr="00777F33">
          <w:rPr>
            <w:rStyle w:val="Hyperlink"/>
          </w:rPr>
          <w:t xml:space="preserve">Bits[15:0] – </w:t>
        </w:r>
        <w:r w:rsidR="00AE7D6E" w:rsidRPr="00777F33">
          <w:rPr>
            <w:rStyle w:val="Hyperlink"/>
            <w:i/>
          </w:rPr>
          <w:t>commandIndex</w:t>
        </w:r>
        <w:r w:rsidR="00AE7D6E">
          <w:rPr>
            <w:webHidden/>
          </w:rPr>
          <w:tab/>
        </w:r>
        <w:r w:rsidR="00AE7D6E">
          <w:rPr>
            <w:webHidden/>
          </w:rPr>
          <w:fldChar w:fldCharType="begin"/>
        </w:r>
        <w:r w:rsidR="00AE7D6E">
          <w:rPr>
            <w:webHidden/>
          </w:rPr>
          <w:instrText xml:space="preserve"> PAGEREF _Toc20317597 \h </w:instrText>
        </w:r>
        <w:r w:rsidR="00AE7D6E">
          <w:rPr>
            <w:webHidden/>
          </w:rPr>
        </w:r>
        <w:r w:rsidR="00AE7D6E">
          <w:rPr>
            <w:webHidden/>
          </w:rPr>
          <w:fldChar w:fldCharType="separate"/>
        </w:r>
        <w:r w:rsidR="00AE7D6E">
          <w:rPr>
            <w:webHidden/>
          </w:rPr>
          <w:t>77</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598" w:history="1">
        <w:r w:rsidR="00AE7D6E" w:rsidRPr="00777F33">
          <w:rPr>
            <w:rStyle w:val="Hyperlink"/>
          </w:rPr>
          <w:t>8.9.3.2</w:t>
        </w:r>
        <w:r w:rsidR="00AE7D6E">
          <w:rPr>
            <w:rFonts w:asciiTheme="minorHAnsi" w:eastAsiaTheme="minorEastAsia" w:hAnsiTheme="minorHAnsi"/>
            <w:sz w:val="22"/>
            <w:szCs w:val="22"/>
          </w:rPr>
          <w:tab/>
        </w:r>
        <w:r w:rsidR="00AE7D6E" w:rsidRPr="00777F33">
          <w:rPr>
            <w:rStyle w:val="Hyperlink"/>
          </w:rPr>
          <w:t xml:space="preserve">Bit[22] – </w:t>
        </w:r>
        <w:r w:rsidR="00AE7D6E" w:rsidRPr="00777F33">
          <w:rPr>
            <w:rStyle w:val="Hyperlink"/>
            <w:i/>
          </w:rPr>
          <w:t>nv</w:t>
        </w:r>
        <w:r w:rsidR="00AE7D6E">
          <w:rPr>
            <w:webHidden/>
          </w:rPr>
          <w:tab/>
        </w:r>
        <w:r w:rsidR="00AE7D6E">
          <w:rPr>
            <w:webHidden/>
          </w:rPr>
          <w:fldChar w:fldCharType="begin"/>
        </w:r>
        <w:r w:rsidR="00AE7D6E">
          <w:rPr>
            <w:webHidden/>
          </w:rPr>
          <w:instrText xml:space="preserve"> PAGEREF _Toc20317598 \h </w:instrText>
        </w:r>
        <w:r w:rsidR="00AE7D6E">
          <w:rPr>
            <w:webHidden/>
          </w:rPr>
        </w:r>
        <w:r w:rsidR="00AE7D6E">
          <w:rPr>
            <w:webHidden/>
          </w:rPr>
          <w:fldChar w:fldCharType="separate"/>
        </w:r>
        <w:r w:rsidR="00AE7D6E">
          <w:rPr>
            <w:webHidden/>
          </w:rPr>
          <w:t>77</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599" w:history="1">
        <w:r w:rsidR="00AE7D6E" w:rsidRPr="00777F33">
          <w:rPr>
            <w:rStyle w:val="Hyperlink"/>
          </w:rPr>
          <w:t>8.9.3.3</w:t>
        </w:r>
        <w:r w:rsidR="00AE7D6E">
          <w:rPr>
            <w:rFonts w:asciiTheme="minorHAnsi" w:eastAsiaTheme="minorEastAsia" w:hAnsiTheme="minorHAnsi"/>
            <w:sz w:val="22"/>
            <w:szCs w:val="22"/>
          </w:rPr>
          <w:tab/>
        </w:r>
        <w:r w:rsidR="00AE7D6E" w:rsidRPr="00777F33">
          <w:rPr>
            <w:rStyle w:val="Hyperlink"/>
          </w:rPr>
          <w:t xml:space="preserve">Bit[23] – </w:t>
        </w:r>
        <w:r w:rsidR="00AE7D6E" w:rsidRPr="00777F33">
          <w:rPr>
            <w:rStyle w:val="Hyperlink"/>
            <w:i/>
          </w:rPr>
          <w:t>extensive</w:t>
        </w:r>
        <w:r w:rsidR="00AE7D6E">
          <w:rPr>
            <w:webHidden/>
          </w:rPr>
          <w:tab/>
        </w:r>
        <w:r w:rsidR="00AE7D6E">
          <w:rPr>
            <w:webHidden/>
          </w:rPr>
          <w:fldChar w:fldCharType="begin"/>
        </w:r>
        <w:r w:rsidR="00AE7D6E">
          <w:rPr>
            <w:webHidden/>
          </w:rPr>
          <w:instrText xml:space="preserve"> PAGEREF _Toc20317599 \h </w:instrText>
        </w:r>
        <w:r w:rsidR="00AE7D6E">
          <w:rPr>
            <w:webHidden/>
          </w:rPr>
        </w:r>
        <w:r w:rsidR="00AE7D6E">
          <w:rPr>
            <w:webHidden/>
          </w:rPr>
          <w:fldChar w:fldCharType="separate"/>
        </w:r>
        <w:r w:rsidR="00AE7D6E">
          <w:rPr>
            <w:webHidden/>
          </w:rPr>
          <w:t>78</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600" w:history="1">
        <w:r w:rsidR="00AE7D6E" w:rsidRPr="00777F33">
          <w:rPr>
            <w:rStyle w:val="Hyperlink"/>
          </w:rPr>
          <w:t>8.9.3.4</w:t>
        </w:r>
        <w:r w:rsidR="00AE7D6E">
          <w:rPr>
            <w:rFonts w:asciiTheme="minorHAnsi" w:eastAsiaTheme="minorEastAsia" w:hAnsiTheme="minorHAnsi"/>
            <w:sz w:val="22"/>
            <w:szCs w:val="22"/>
          </w:rPr>
          <w:tab/>
        </w:r>
        <w:r w:rsidR="00AE7D6E" w:rsidRPr="00777F33">
          <w:rPr>
            <w:rStyle w:val="Hyperlink"/>
          </w:rPr>
          <w:t xml:space="preserve">Bit[24] – </w:t>
        </w:r>
        <w:r w:rsidR="00AE7D6E" w:rsidRPr="00777F33">
          <w:rPr>
            <w:rStyle w:val="Hyperlink"/>
            <w:i/>
          </w:rPr>
          <w:t>flushed</w:t>
        </w:r>
        <w:r w:rsidR="00AE7D6E">
          <w:rPr>
            <w:webHidden/>
          </w:rPr>
          <w:tab/>
        </w:r>
        <w:r w:rsidR="00AE7D6E">
          <w:rPr>
            <w:webHidden/>
          </w:rPr>
          <w:fldChar w:fldCharType="begin"/>
        </w:r>
        <w:r w:rsidR="00AE7D6E">
          <w:rPr>
            <w:webHidden/>
          </w:rPr>
          <w:instrText xml:space="preserve"> PAGEREF _Toc20317600 \h </w:instrText>
        </w:r>
        <w:r w:rsidR="00AE7D6E">
          <w:rPr>
            <w:webHidden/>
          </w:rPr>
        </w:r>
        <w:r w:rsidR="00AE7D6E">
          <w:rPr>
            <w:webHidden/>
          </w:rPr>
          <w:fldChar w:fldCharType="separate"/>
        </w:r>
        <w:r w:rsidR="00AE7D6E">
          <w:rPr>
            <w:webHidden/>
          </w:rPr>
          <w:t>78</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601" w:history="1">
        <w:r w:rsidR="00AE7D6E" w:rsidRPr="00777F33">
          <w:rPr>
            <w:rStyle w:val="Hyperlink"/>
          </w:rPr>
          <w:t>8.9.3.5</w:t>
        </w:r>
        <w:r w:rsidR="00AE7D6E">
          <w:rPr>
            <w:rFonts w:asciiTheme="minorHAnsi" w:eastAsiaTheme="minorEastAsia" w:hAnsiTheme="minorHAnsi"/>
            <w:sz w:val="22"/>
            <w:szCs w:val="22"/>
          </w:rPr>
          <w:tab/>
        </w:r>
        <w:r w:rsidR="00AE7D6E" w:rsidRPr="00777F33">
          <w:rPr>
            <w:rStyle w:val="Hyperlink"/>
          </w:rPr>
          <w:t xml:space="preserve">Bits[27:25] – </w:t>
        </w:r>
        <w:r w:rsidR="00AE7D6E" w:rsidRPr="00777F33">
          <w:rPr>
            <w:rStyle w:val="Hyperlink"/>
            <w:i/>
          </w:rPr>
          <w:t>cHandles</w:t>
        </w:r>
        <w:r w:rsidR="00AE7D6E">
          <w:rPr>
            <w:webHidden/>
          </w:rPr>
          <w:tab/>
        </w:r>
        <w:r w:rsidR="00AE7D6E">
          <w:rPr>
            <w:webHidden/>
          </w:rPr>
          <w:fldChar w:fldCharType="begin"/>
        </w:r>
        <w:r w:rsidR="00AE7D6E">
          <w:rPr>
            <w:webHidden/>
          </w:rPr>
          <w:instrText xml:space="preserve"> PAGEREF _Toc20317601 \h </w:instrText>
        </w:r>
        <w:r w:rsidR="00AE7D6E">
          <w:rPr>
            <w:webHidden/>
          </w:rPr>
        </w:r>
        <w:r w:rsidR="00AE7D6E">
          <w:rPr>
            <w:webHidden/>
          </w:rPr>
          <w:fldChar w:fldCharType="separate"/>
        </w:r>
        <w:r w:rsidR="00AE7D6E">
          <w:rPr>
            <w:webHidden/>
          </w:rPr>
          <w:t>78</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602" w:history="1">
        <w:r w:rsidR="00AE7D6E" w:rsidRPr="00777F33">
          <w:rPr>
            <w:rStyle w:val="Hyperlink"/>
          </w:rPr>
          <w:t>8.9.3.6</w:t>
        </w:r>
        <w:r w:rsidR="00AE7D6E">
          <w:rPr>
            <w:rFonts w:asciiTheme="minorHAnsi" w:eastAsiaTheme="minorEastAsia" w:hAnsiTheme="minorHAnsi"/>
            <w:sz w:val="22"/>
            <w:szCs w:val="22"/>
          </w:rPr>
          <w:tab/>
        </w:r>
        <w:r w:rsidR="00AE7D6E" w:rsidRPr="00777F33">
          <w:rPr>
            <w:rStyle w:val="Hyperlink"/>
          </w:rPr>
          <w:t xml:space="preserve">Bit[28] – </w:t>
        </w:r>
        <w:r w:rsidR="00AE7D6E" w:rsidRPr="00777F33">
          <w:rPr>
            <w:rStyle w:val="Hyperlink"/>
            <w:i/>
          </w:rPr>
          <w:t>rHandle</w:t>
        </w:r>
        <w:r w:rsidR="00AE7D6E">
          <w:rPr>
            <w:webHidden/>
          </w:rPr>
          <w:tab/>
        </w:r>
        <w:r w:rsidR="00AE7D6E">
          <w:rPr>
            <w:webHidden/>
          </w:rPr>
          <w:fldChar w:fldCharType="begin"/>
        </w:r>
        <w:r w:rsidR="00AE7D6E">
          <w:rPr>
            <w:webHidden/>
          </w:rPr>
          <w:instrText xml:space="preserve"> PAGEREF _Toc20317602 \h </w:instrText>
        </w:r>
        <w:r w:rsidR="00AE7D6E">
          <w:rPr>
            <w:webHidden/>
          </w:rPr>
        </w:r>
        <w:r w:rsidR="00AE7D6E">
          <w:rPr>
            <w:webHidden/>
          </w:rPr>
          <w:fldChar w:fldCharType="separate"/>
        </w:r>
        <w:r w:rsidR="00AE7D6E">
          <w:rPr>
            <w:webHidden/>
          </w:rPr>
          <w:t>78</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603" w:history="1">
        <w:r w:rsidR="00AE7D6E" w:rsidRPr="00777F33">
          <w:rPr>
            <w:rStyle w:val="Hyperlink"/>
          </w:rPr>
          <w:t>8.9.3.7</w:t>
        </w:r>
        <w:r w:rsidR="00AE7D6E">
          <w:rPr>
            <w:rFonts w:asciiTheme="minorHAnsi" w:eastAsiaTheme="minorEastAsia" w:hAnsiTheme="minorHAnsi"/>
            <w:sz w:val="22"/>
            <w:szCs w:val="22"/>
          </w:rPr>
          <w:tab/>
        </w:r>
        <w:r w:rsidR="00AE7D6E" w:rsidRPr="00777F33">
          <w:rPr>
            <w:rStyle w:val="Hyperlink"/>
          </w:rPr>
          <w:t>Bit[29] – V</w:t>
        </w:r>
        <w:r w:rsidR="00AE7D6E">
          <w:rPr>
            <w:webHidden/>
          </w:rPr>
          <w:tab/>
        </w:r>
        <w:r w:rsidR="00AE7D6E">
          <w:rPr>
            <w:webHidden/>
          </w:rPr>
          <w:fldChar w:fldCharType="begin"/>
        </w:r>
        <w:r w:rsidR="00AE7D6E">
          <w:rPr>
            <w:webHidden/>
          </w:rPr>
          <w:instrText xml:space="preserve"> PAGEREF _Toc20317603 \h </w:instrText>
        </w:r>
        <w:r w:rsidR="00AE7D6E">
          <w:rPr>
            <w:webHidden/>
          </w:rPr>
        </w:r>
        <w:r w:rsidR="00AE7D6E">
          <w:rPr>
            <w:webHidden/>
          </w:rPr>
          <w:fldChar w:fldCharType="separate"/>
        </w:r>
        <w:r w:rsidR="00AE7D6E">
          <w:rPr>
            <w:webHidden/>
          </w:rPr>
          <w:t>78</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604" w:history="1">
        <w:r w:rsidR="00AE7D6E" w:rsidRPr="00777F33">
          <w:rPr>
            <w:rStyle w:val="Hyperlink"/>
          </w:rPr>
          <w:t>8.9.3.8</w:t>
        </w:r>
        <w:r w:rsidR="00AE7D6E">
          <w:rPr>
            <w:rFonts w:asciiTheme="minorHAnsi" w:eastAsiaTheme="minorEastAsia" w:hAnsiTheme="minorHAnsi"/>
            <w:sz w:val="22"/>
            <w:szCs w:val="22"/>
          </w:rPr>
          <w:tab/>
        </w:r>
        <w:r w:rsidR="00AE7D6E" w:rsidRPr="00777F33">
          <w:rPr>
            <w:rStyle w:val="Hyperlink"/>
          </w:rPr>
          <w:t>Bits[31:30] – Res</w:t>
        </w:r>
        <w:r w:rsidR="00AE7D6E">
          <w:rPr>
            <w:webHidden/>
          </w:rPr>
          <w:tab/>
        </w:r>
        <w:r w:rsidR="00AE7D6E">
          <w:rPr>
            <w:webHidden/>
          </w:rPr>
          <w:fldChar w:fldCharType="begin"/>
        </w:r>
        <w:r w:rsidR="00AE7D6E">
          <w:rPr>
            <w:webHidden/>
          </w:rPr>
          <w:instrText xml:space="preserve"> PAGEREF _Toc20317604 \h </w:instrText>
        </w:r>
        <w:r w:rsidR="00AE7D6E">
          <w:rPr>
            <w:webHidden/>
          </w:rPr>
        </w:r>
        <w:r w:rsidR="00AE7D6E">
          <w:rPr>
            <w:webHidden/>
          </w:rPr>
          <w:fldChar w:fldCharType="separate"/>
        </w:r>
        <w:r w:rsidR="00AE7D6E">
          <w:rPr>
            <w:webHidden/>
          </w:rPr>
          <w:t>79</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05" w:history="1">
        <w:r w:rsidR="00AE7D6E" w:rsidRPr="00777F33">
          <w:rPr>
            <w:rStyle w:val="Hyperlink"/>
          </w:rPr>
          <w:t>8.10</w:t>
        </w:r>
        <w:r w:rsidR="00AE7D6E">
          <w:rPr>
            <w:rFonts w:asciiTheme="minorHAnsi" w:hAnsiTheme="minorHAnsi" w:cstheme="minorBidi"/>
            <w:sz w:val="22"/>
            <w:szCs w:val="22"/>
          </w:rPr>
          <w:tab/>
        </w:r>
        <w:r w:rsidR="00AE7D6E" w:rsidRPr="00777F33">
          <w:rPr>
            <w:rStyle w:val="Hyperlink"/>
          </w:rPr>
          <w:t>TPMA_MODES</w:t>
        </w:r>
        <w:r w:rsidR="00AE7D6E">
          <w:rPr>
            <w:webHidden/>
          </w:rPr>
          <w:tab/>
        </w:r>
        <w:r w:rsidR="00AE7D6E">
          <w:rPr>
            <w:webHidden/>
          </w:rPr>
          <w:fldChar w:fldCharType="begin"/>
        </w:r>
        <w:r w:rsidR="00AE7D6E">
          <w:rPr>
            <w:webHidden/>
          </w:rPr>
          <w:instrText xml:space="preserve"> PAGEREF _Toc20317605 \h </w:instrText>
        </w:r>
        <w:r w:rsidR="00AE7D6E">
          <w:rPr>
            <w:webHidden/>
          </w:rPr>
        </w:r>
        <w:r w:rsidR="00AE7D6E">
          <w:rPr>
            <w:webHidden/>
          </w:rPr>
          <w:fldChar w:fldCharType="separate"/>
        </w:r>
        <w:r w:rsidR="00AE7D6E">
          <w:rPr>
            <w:webHidden/>
          </w:rPr>
          <w:t>79</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06" w:history="1">
        <w:r w:rsidR="00AE7D6E" w:rsidRPr="00777F33">
          <w:rPr>
            <w:rStyle w:val="Hyperlink"/>
          </w:rPr>
          <w:t>8.11</w:t>
        </w:r>
        <w:r w:rsidR="00AE7D6E">
          <w:rPr>
            <w:rFonts w:asciiTheme="minorHAnsi" w:hAnsiTheme="minorHAnsi" w:cstheme="minorBidi"/>
            <w:sz w:val="22"/>
            <w:szCs w:val="22"/>
          </w:rPr>
          <w:tab/>
        </w:r>
        <w:r w:rsidR="00AE7D6E" w:rsidRPr="00777F33">
          <w:rPr>
            <w:rStyle w:val="Hyperlink"/>
          </w:rPr>
          <w:t>TPMA_X509_KEY_USAGE</w:t>
        </w:r>
        <w:r w:rsidR="00AE7D6E">
          <w:rPr>
            <w:webHidden/>
          </w:rPr>
          <w:tab/>
        </w:r>
        <w:r w:rsidR="00AE7D6E">
          <w:rPr>
            <w:webHidden/>
          </w:rPr>
          <w:fldChar w:fldCharType="begin"/>
        </w:r>
        <w:r w:rsidR="00AE7D6E">
          <w:rPr>
            <w:webHidden/>
          </w:rPr>
          <w:instrText xml:space="preserve"> PAGEREF _Toc20317606 \h </w:instrText>
        </w:r>
        <w:r w:rsidR="00AE7D6E">
          <w:rPr>
            <w:webHidden/>
          </w:rPr>
        </w:r>
        <w:r w:rsidR="00AE7D6E">
          <w:rPr>
            <w:webHidden/>
          </w:rPr>
          <w:fldChar w:fldCharType="separate"/>
        </w:r>
        <w:r w:rsidR="00AE7D6E">
          <w:rPr>
            <w:webHidden/>
          </w:rPr>
          <w:t>80</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07" w:history="1">
        <w:r w:rsidR="00AE7D6E" w:rsidRPr="00777F33">
          <w:rPr>
            <w:rStyle w:val="Hyperlink"/>
          </w:rPr>
          <w:t>8.12</w:t>
        </w:r>
        <w:r w:rsidR="00AE7D6E">
          <w:rPr>
            <w:rFonts w:asciiTheme="minorHAnsi" w:hAnsiTheme="minorHAnsi" w:cstheme="minorBidi"/>
            <w:sz w:val="22"/>
            <w:szCs w:val="22"/>
          </w:rPr>
          <w:tab/>
        </w:r>
        <w:r w:rsidR="00AE7D6E" w:rsidRPr="00777F33">
          <w:rPr>
            <w:rStyle w:val="Hyperlink"/>
          </w:rPr>
          <w:t>TPMA_ACT</w:t>
        </w:r>
        <w:r w:rsidR="00AE7D6E">
          <w:rPr>
            <w:webHidden/>
          </w:rPr>
          <w:tab/>
        </w:r>
        <w:r w:rsidR="00AE7D6E">
          <w:rPr>
            <w:webHidden/>
          </w:rPr>
          <w:fldChar w:fldCharType="begin"/>
        </w:r>
        <w:r w:rsidR="00AE7D6E">
          <w:rPr>
            <w:webHidden/>
          </w:rPr>
          <w:instrText xml:space="preserve"> PAGEREF _Toc20317607 \h </w:instrText>
        </w:r>
        <w:r w:rsidR="00AE7D6E">
          <w:rPr>
            <w:webHidden/>
          </w:rPr>
        </w:r>
        <w:r w:rsidR="00AE7D6E">
          <w:rPr>
            <w:webHidden/>
          </w:rPr>
          <w:fldChar w:fldCharType="separate"/>
        </w:r>
        <w:r w:rsidR="00AE7D6E">
          <w:rPr>
            <w:webHidden/>
          </w:rPr>
          <w:t>81</w:t>
        </w:r>
        <w:r w:rsidR="00AE7D6E">
          <w:rPr>
            <w:webHidden/>
          </w:rPr>
          <w:fldChar w:fldCharType="end"/>
        </w:r>
      </w:hyperlink>
    </w:p>
    <w:p w:rsidR="00AE7D6E" w:rsidRDefault="00BD40CD">
      <w:pPr>
        <w:pStyle w:val="TOC1"/>
        <w:rPr>
          <w:rFonts w:asciiTheme="minorHAnsi" w:hAnsiTheme="minorHAnsi" w:cstheme="minorBidi"/>
          <w:sz w:val="22"/>
          <w:szCs w:val="22"/>
        </w:rPr>
      </w:pPr>
      <w:hyperlink w:anchor="_Toc20317608" w:history="1">
        <w:r w:rsidR="00AE7D6E" w:rsidRPr="00777F33">
          <w:rPr>
            <w:rStyle w:val="Hyperlink"/>
          </w:rPr>
          <w:t>9</w:t>
        </w:r>
        <w:r w:rsidR="00AE7D6E">
          <w:rPr>
            <w:rFonts w:asciiTheme="minorHAnsi" w:hAnsiTheme="minorHAnsi" w:cstheme="minorBidi"/>
            <w:sz w:val="22"/>
            <w:szCs w:val="22"/>
          </w:rPr>
          <w:tab/>
        </w:r>
        <w:r w:rsidR="00AE7D6E" w:rsidRPr="00777F33">
          <w:rPr>
            <w:rStyle w:val="Hyperlink"/>
          </w:rPr>
          <w:t>Interface Types</w:t>
        </w:r>
        <w:r w:rsidR="00AE7D6E">
          <w:rPr>
            <w:webHidden/>
          </w:rPr>
          <w:tab/>
        </w:r>
        <w:r w:rsidR="00AE7D6E">
          <w:rPr>
            <w:webHidden/>
          </w:rPr>
          <w:fldChar w:fldCharType="begin"/>
        </w:r>
        <w:r w:rsidR="00AE7D6E">
          <w:rPr>
            <w:webHidden/>
          </w:rPr>
          <w:instrText xml:space="preserve"> PAGEREF _Toc20317608 \h </w:instrText>
        </w:r>
        <w:r w:rsidR="00AE7D6E">
          <w:rPr>
            <w:webHidden/>
          </w:rPr>
        </w:r>
        <w:r w:rsidR="00AE7D6E">
          <w:rPr>
            <w:webHidden/>
          </w:rPr>
          <w:fldChar w:fldCharType="separate"/>
        </w:r>
        <w:r w:rsidR="00AE7D6E">
          <w:rPr>
            <w:webHidden/>
          </w:rPr>
          <w:t>82</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09" w:history="1">
        <w:r w:rsidR="00AE7D6E" w:rsidRPr="00777F33">
          <w:rPr>
            <w:rStyle w:val="Hyperlink"/>
          </w:rPr>
          <w:t>9.1</w:t>
        </w:r>
        <w:r w:rsidR="00AE7D6E">
          <w:rPr>
            <w:rFonts w:asciiTheme="minorHAnsi" w:hAnsiTheme="minorHAnsi" w:cstheme="minorBid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_Toc20317609 \h </w:instrText>
        </w:r>
        <w:r w:rsidR="00AE7D6E">
          <w:rPr>
            <w:webHidden/>
          </w:rPr>
        </w:r>
        <w:r w:rsidR="00AE7D6E">
          <w:rPr>
            <w:webHidden/>
          </w:rPr>
          <w:fldChar w:fldCharType="separate"/>
        </w:r>
        <w:r w:rsidR="00AE7D6E">
          <w:rPr>
            <w:webHidden/>
          </w:rPr>
          <w:t>82</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10" w:history="1">
        <w:r w:rsidR="00AE7D6E" w:rsidRPr="00777F33">
          <w:rPr>
            <w:rStyle w:val="Hyperlink"/>
          </w:rPr>
          <w:t>9.2</w:t>
        </w:r>
        <w:r w:rsidR="00AE7D6E">
          <w:rPr>
            <w:rFonts w:asciiTheme="minorHAnsi" w:hAnsiTheme="minorHAnsi" w:cstheme="minorBidi"/>
            <w:sz w:val="22"/>
            <w:szCs w:val="22"/>
          </w:rPr>
          <w:tab/>
        </w:r>
        <w:r w:rsidR="00AE7D6E" w:rsidRPr="00777F33">
          <w:rPr>
            <w:rStyle w:val="Hyperlink"/>
          </w:rPr>
          <w:t>TPMI_YES_NO</w:t>
        </w:r>
        <w:r w:rsidR="00AE7D6E">
          <w:rPr>
            <w:webHidden/>
          </w:rPr>
          <w:tab/>
        </w:r>
        <w:r w:rsidR="00AE7D6E">
          <w:rPr>
            <w:webHidden/>
          </w:rPr>
          <w:fldChar w:fldCharType="begin"/>
        </w:r>
        <w:r w:rsidR="00AE7D6E">
          <w:rPr>
            <w:webHidden/>
          </w:rPr>
          <w:instrText xml:space="preserve"> PAGEREF _Toc20317610 \h </w:instrText>
        </w:r>
        <w:r w:rsidR="00AE7D6E">
          <w:rPr>
            <w:webHidden/>
          </w:rPr>
        </w:r>
        <w:r w:rsidR="00AE7D6E">
          <w:rPr>
            <w:webHidden/>
          </w:rPr>
          <w:fldChar w:fldCharType="separate"/>
        </w:r>
        <w:r w:rsidR="00AE7D6E">
          <w:rPr>
            <w:webHidden/>
          </w:rPr>
          <w:t>82</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11" w:history="1">
        <w:r w:rsidR="00AE7D6E" w:rsidRPr="00777F33">
          <w:rPr>
            <w:rStyle w:val="Hyperlink"/>
          </w:rPr>
          <w:t>9.3</w:t>
        </w:r>
        <w:r w:rsidR="00AE7D6E">
          <w:rPr>
            <w:rFonts w:asciiTheme="minorHAnsi" w:hAnsiTheme="minorHAnsi" w:cstheme="minorBidi"/>
            <w:sz w:val="22"/>
            <w:szCs w:val="22"/>
          </w:rPr>
          <w:tab/>
        </w:r>
        <w:r w:rsidR="00AE7D6E" w:rsidRPr="00777F33">
          <w:rPr>
            <w:rStyle w:val="Hyperlink"/>
          </w:rPr>
          <w:t>TPMI_DH_OBJECT</w:t>
        </w:r>
        <w:r w:rsidR="00AE7D6E">
          <w:rPr>
            <w:webHidden/>
          </w:rPr>
          <w:tab/>
        </w:r>
        <w:r w:rsidR="00AE7D6E">
          <w:rPr>
            <w:webHidden/>
          </w:rPr>
          <w:fldChar w:fldCharType="begin"/>
        </w:r>
        <w:r w:rsidR="00AE7D6E">
          <w:rPr>
            <w:webHidden/>
          </w:rPr>
          <w:instrText xml:space="preserve"> PAGEREF _Toc20317611 \h </w:instrText>
        </w:r>
        <w:r w:rsidR="00AE7D6E">
          <w:rPr>
            <w:webHidden/>
          </w:rPr>
        </w:r>
        <w:r w:rsidR="00AE7D6E">
          <w:rPr>
            <w:webHidden/>
          </w:rPr>
          <w:fldChar w:fldCharType="separate"/>
        </w:r>
        <w:r w:rsidR="00AE7D6E">
          <w:rPr>
            <w:webHidden/>
          </w:rPr>
          <w:t>82</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12" w:history="1">
        <w:r w:rsidR="00AE7D6E" w:rsidRPr="00777F33">
          <w:rPr>
            <w:rStyle w:val="Hyperlink"/>
          </w:rPr>
          <w:t>9.4</w:t>
        </w:r>
        <w:r w:rsidR="00AE7D6E">
          <w:rPr>
            <w:rFonts w:asciiTheme="minorHAnsi" w:hAnsiTheme="minorHAnsi" w:cstheme="minorBidi"/>
            <w:sz w:val="22"/>
            <w:szCs w:val="22"/>
          </w:rPr>
          <w:tab/>
        </w:r>
        <w:r w:rsidR="00AE7D6E" w:rsidRPr="00777F33">
          <w:rPr>
            <w:rStyle w:val="Hyperlink"/>
          </w:rPr>
          <w:t>TPMI_DH_PARENT</w:t>
        </w:r>
        <w:r w:rsidR="00AE7D6E">
          <w:rPr>
            <w:webHidden/>
          </w:rPr>
          <w:tab/>
        </w:r>
        <w:r w:rsidR="00AE7D6E">
          <w:rPr>
            <w:webHidden/>
          </w:rPr>
          <w:fldChar w:fldCharType="begin"/>
        </w:r>
        <w:r w:rsidR="00AE7D6E">
          <w:rPr>
            <w:webHidden/>
          </w:rPr>
          <w:instrText xml:space="preserve"> PAGEREF _Toc20317612 \h </w:instrText>
        </w:r>
        <w:r w:rsidR="00AE7D6E">
          <w:rPr>
            <w:webHidden/>
          </w:rPr>
        </w:r>
        <w:r w:rsidR="00AE7D6E">
          <w:rPr>
            <w:webHidden/>
          </w:rPr>
          <w:fldChar w:fldCharType="separate"/>
        </w:r>
        <w:r w:rsidR="00AE7D6E">
          <w:rPr>
            <w:webHidden/>
          </w:rPr>
          <w:t>83</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13" w:history="1">
        <w:r w:rsidR="00AE7D6E" w:rsidRPr="00777F33">
          <w:rPr>
            <w:rStyle w:val="Hyperlink"/>
          </w:rPr>
          <w:t>9.5</w:t>
        </w:r>
        <w:r w:rsidR="00AE7D6E">
          <w:rPr>
            <w:rFonts w:asciiTheme="minorHAnsi" w:hAnsiTheme="minorHAnsi" w:cstheme="minorBidi"/>
            <w:sz w:val="22"/>
            <w:szCs w:val="22"/>
          </w:rPr>
          <w:tab/>
        </w:r>
        <w:r w:rsidR="00AE7D6E" w:rsidRPr="00777F33">
          <w:rPr>
            <w:rStyle w:val="Hyperlink"/>
          </w:rPr>
          <w:t>TPMI_DH_PERSISTENT</w:t>
        </w:r>
        <w:r w:rsidR="00AE7D6E">
          <w:rPr>
            <w:webHidden/>
          </w:rPr>
          <w:tab/>
        </w:r>
        <w:r w:rsidR="00AE7D6E">
          <w:rPr>
            <w:webHidden/>
          </w:rPr>
          <w:fldChar w:fldCharType="begin"/>
        </w:r>
        <w:r w:rsidR="00AE7D6E">
          <w:rPr>
            <w:webHidden/>
          </w:rPr>
          <w:instrText xml:space="preserve"> PAGEREF _Toc20317613 \h </w:instrText>
        </w:r>
        <w:r w:rsidR="00AE7D6E">
          <w:rPr>
            <w:webHidden/>
          </w:rPr>
        </w:r>
        <w:r w:rsidR="00AE7D6E">
          <w:rPr>
            <w:webHidden/>
          </w:rPr>
          <w:fldChar w:fldCharType="separate"/>
        </w:r>
        <w:r w:rsidR="00AE7D6E">
          <w:rPr>
            <w:webHidden/>
          </w:rPr>
          <w:t>83</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14" w:history="1">
        <w:r w:rsidR="00AE7D6E" w:rsidRPr="00777F33">
          <w:rPr>
            <w:rStyle w:val="Hyperlink"/>
          </w:rPr>
          <w:t>9.6</w:t>
        </w:r>
        <w:r w:rsidR="00AE7D6E">
          <w:rPr>
            <w:rFonts w:asciiTheme="minorHAnsi" w:hAnsiTheme="minorHAnsi" w:cstheme="minorBidi"/>
            <w:sz w:val="22"/>
            <w:szCs w:val="22"/>
          </w:rPr>
          <w:tab/>
        </w:r>
        <w:r w:rsidR="00AE7D6E" w:rsidRPr="00777F33">
          <w:rPr>
            <w:rStyle w:val="Hyperlink"/>
          </w:rPr>
          <w:t>TPMI_DH_ENTITY</w:t>
        </w:r>
        <w:r w:rsidR="00AE7D6E">
          <w:rPr>
            <w:webHidden/>
          </w:rPr>
          <w:tab/>
        </w:r>
        <w:r w:rsidR="00AE7D6E">
          <w:rPr>
            <w:webHidden/>
          </w:rPr>
          <w:fldChar w:fldCharType="begin"/>
        </w:r>
        <w:r w:rsidR="00AE7D6E">
          <w:rPr>
            <w:webHidden/>
          </w:rPr>
          <w:instrText xml:space="preserve"> PAGEREF _Toc20317614 \h </w:instrText>
        </w:r>
        <w:r w:rsidR="00AE7D6E">
          <w:rPr>
            <w:webHidden/>
          </w:rPr>
        </w:r>
        <w:r w:rsidR="00AE7D6E">
          <w:rPr>
            <w:webHidden/>
          </w:rPr>
          <w:fldChar w:fldCharType="separate"/>
        </w:r>
        <w:r w:rsidR="00AE7D6E">
          <w:rPr>
            <w:webHidden/>
          </w:rPr>
          <w:t>84</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15" w:history="1">
        <w:r w:rsidR="00AE7D6E" w:rsidRPr="00777F33">
          <w:rPr>
            <w:rStyle w:val="Hyperlink"/>
          </w:rPr>
          <w:t>9.7</w:t>
        </w:r>
        <w:r w:rsidR="00AE7D6E">
          <w:rPr>
            <w:rFonts w:asciiTheme="minorHAnsi" w:hAnsiTheme="minorHAnsi" w:cstheme="minorBidi"/>
            <w:sz w:val="22"/>
            <w:szCs w:val="22"/>
          </w:rPr>
          <w:tab/>
        </w:r>
        <w:r w:rsidR="00AE7D6E" w:rsidRPr="00777F33">
          <w:rPr>
            <w:rStyle w:val="Hyperlink"/>
          </w:rPr>
          <w:t>TPMI_DH_PCR</w:t>
        </w:r>
        <w:r w:rsidR="00AE7D6E">
          <w:rPr>
            <w:webHidden/>
          </w:rPr>
          <w:tab/>
        </w:r>
        <w:r w:rsidR="00AE7D6E">
          <w:rPr>
            <w:webHidden/>
          </w:rPr>
          <w:fldChar w:fldCharType="begin"/>
        </w:r>
        <w:r w:rsidR="00AE7D6E">
          <w:rPr>
            <w:webHidden/>
          </w:rPr>
          <w:instrText xml:space="preserve"> PAGEREF _Toc20317615 \h </w:instrText>
        </w:r>
        <w:r w:rsidR="00AE7D6E">
          <w:rPr>
            <w:webHidden/>
          </w:rPr>
        </w:r>
        <w:r w:rsidR="00AE7D6E">
          <w:rPr>
            <w:webHidden/>
          </w:rPr>
          <w:fldChar w:fldCharType="separate"/>
        </w:r>
        <w:r w:rsidR="00AE7D6E">
          <w:rPr>
            <w:webHidden/>
          </w:rPr>
          <w:t>84</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16" w:history="1">
        <w:r w:rsidR="00AE7D6E" w:rsidRPr="00777F33">
          <w:rPr>
            <w:rStyle w:val="Hyperlink"/>
          </w:rPr>
          <w:t>9.8</w:t>
        </w:r>
        <w:r w:rsidR="00AE7D6E">
          <w:rPr>
            <w:rFonts w:asciiTheme="minorHAnsi" w:hAnsiTheme="minorHAnsi" w:cstheme="minorBidi"/>
            <w:sz w:val="22"/>
            <w:szCs w:val="22"/>
          </w:rPr>
          <w:tab/>
        </w:r>
        <w:r w:rsidR="00AE7D6E" w:rsidRPr="00777F33">
          <w:rPr>
            <w:rStyle w:val="Hyperlink"/>
          </w:rPr>
          <w:t>TPMI_SH_AUTH_SESSION</w:t>
        </w:r>
        <w:r w:rsidR="00AE7D6E">
          <w:rPr>
            <w:webHidden/>
          </w:rPr>
          <w:tab/>
        </w:r>
        <w:r w:rsidR="00AE7D6E">
          <w:rPr>
            <w:webHidden/>
          </w:rPr>
          <w:fldChar w:fldCharType="begin"/>
        </w:r>
        <w:r w:rsidR="00AE7D6E">
          <w:rPr>
            <w:webHidden/>
          </w:rPr>
          <w:instrText xml:space="preserve"> PAGEREF _Toc20317616 \h </w:instrText>
        </w:r>
        <w:r w:rsidR="00AE7D6E">
          <w:rPr>
            <w:webHidden/>
          </w:rPr>
        </w:r>
        <w:r w:rsidR="00AE7D6E">
          <w:rPr>
            <w:webHidden/>
          </w:rPr>
          <w:fldChar w:fldCharType="separate"/>
        </w:r>
        <w:r w:rsidR="00AE7D6E">
          <w:rPr>
            <w:webHidden/>
          </w:rPr>
          <w:t>85</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17" w:history="1">
        <w:r w:rsidR="00AE7D6E" w:rsidRPr="00777F33">
          <w:rPr>
            <w:rStyle w:val="Hyperlink"/>
          </w:rPr>
          <w:t>9.9</w:t>
        </w:r>
        <w:r w:rsidR="00AE7D6E">
          <w:rPr>
            <w:rFonts w:asciiTheme="minorHAnsi" w:hAnsiTheme="minorHAnsi" w:cstheme="minorBidi"/>
            <w:sz w:val="22"/>
            <w:szCs w:val="22"/>
          </w:rPr>
          <w:tab/>
        </w:r>
        <w:r w:rsidR="00AE7D6E" w:rsidRPr="00777F33">
          <w:rPr>
            <w:rStyle w:val="Hyperlink"/>
          </w:rPr>
          <w:t>TPMI_SH_HMAC</w:t>
        </w:r>
        <w:r w:rsidR="00AE7D6E">
          <w:rPr>
            <w:webHidden/>
          </w:rPr>
          <w:tab/>
        </w:r>
        <w:r w:rsidR="00AE7D6E">
          <w:rPr>
            <w:webHidden/>
          </w:rPr>
          <w:fldChar w:fldCharType="begin"/>
        </w:r>
        <w:r w:rsidR="00AE7D6E">
          <w:rPr>
            <w:webHidden/>
          </w:rPr>
          <w:instrText xml:space="preserve"> PAGEREF _Toc20317617 \h </w:instrText>
        </w:r>
        <w:r w:rsidR="00AE7D6E">
          <w:rPr>
            <w:webHidden/>
          </w:rPr>
        </w:r>
        <w:r w:rsidR="00AE7D6E">
          <w:rPr>
            <w:webHidden/>
          </w:rPr>
          <w:fldChar w:fldCharType="separate"/>
        </w:r>
        <w:r w:rsidR="00AE7D6E">
          <w:rPr>
            <w:webHidden/>
          </w:rPr>
          <w:t>85</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18" w:history="1">
        <w:r w:rsidR="00AE7D6E" w:rsidRPr="00777F33">
          <w:rPr>
            <w:rStyle w:val="Hyperlink"/>
          </w:rPr>
          <w:t>9.10</w:t>
        </w:r>
        <w:r w:rsidR="00AE7D6E">
          <w:rPr>
            <w:rFonts w:asciiTheme="minorHAnsi" w:hAnsiTheme="minorHAnsi" w:cstheme="minorBidi"/>
            <w:sz w:val="22"/>
            <w:szCs w:val="22"/>
          </w:rPr>
          <w:tab/>
        </w:r>
        <w:r w:rsidR="00AE7D6E" w:rsidRPr="00777F33">
          <w:rPr>
            <w:rStyle w:val="Hyperlink"/>
          </w:rPr>
          <w:t>TPMI_SH_POLICY</w:t>
        </w:r>
        <w:r w:rsidR="00AE7D6E">
          <w:rPr>
            <w:webHidden/>
          </w:rPr>
          <w:tab/>
        </w:r>
        <w:r w:rsidR="00AE7D6E">
          <w:rPr>
            <w:webHidden/>
          </w:rPr>
          <w:fldChar w:fldCharType="begin"/>
        </w:r>
        <w:r w:rsidR="00AE7D6E">
          <w:rPr>
            <w:webHidden/>
          </w:rPr>
          <w:instrText xml:space="preserve"> PAGEREF _Toc20317618 \h </w:instrText>
        </w:r>
        <w:r w:rsidR="00AE7D6E">
          <w:rPr>
            <w:webHidden/>
          </w:rPr>
        </w:r>
        <w:r w:rsidR="00AE7D6E">
          <w:rPr>
            <w:webHidden/>
          </w:rPr>
          <w:fldChar w:fldCharType="separate"/>
        </w:r>
        <w:r w:rsidR="00AE7D6E">
          <w:rPr>
            <w:webHidden/>
          </w:rPr>
          <w:t>85</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19" w:history="1">
        <w:r w:rsidR="00AE7D6E" w:rsidRPr="00777F33">
          <w:rPr>
            <w:rStyle w:val="Hyperlink"/>
          </w:rPr>
          <w:t>9.11</w:t>
        </w:r>
        <w:r w:rsidR="00AE7D6E">
          <w:rPr>
            <w:rFonts w:asciiTheme="minorHAnsi" w:hAnsiTheme="minorHAnsi" w:cstheme="minorBidi"/>
            <w:sz w:val="22"/>
            <w:szCs w:val="22"/>
          </w:rPr>
          <w:tab/>
        </w:r>
        <w:r w:rsidR="00AE7D6E" w:rsidRPr="00777F33">
          <w:rPr>
            <w:rStyle w:val="Hyperlink"/>
          </w:rPr>
          <w:t>TPMI_DH_CONTEXT</w:t>
        </w:r>
        <w:r w:rsidR="00AE7D6E">
          <w:rPr>
            <w:webHidden/>
          </w:rPr>
          <w:tab/>
        </w:r>
        <w:r w:rsidR="00AE7D6E">
          <w:rPr>
            <w:webHidden/>
          </w:rPr>
          <w:fldChar w:fldCharType="begin"/>
        </w:r>
        <w:r w:rsidR="00AE7D6E">
          <w:rPr>
            <w:webHidden/>
          </w:rPr>
          <w:instrText xml:space="preserve"> PAGEREF _Toc20317619 \h </w:instrText>
        </w:r>
        <w:r w:rsidR="00AE7D6E">
          <w:rPr>
            <w:webHidden/>
          </w:rPr>
        </w:r>
        <w:r w:rsidR="00AE7D6E">
          <w:rPr>
            <w:webHidden/>
          </w:rPr>
          <w:fldChar w:fldCharType="separate"/>
        </w:r>
        <w:r w:rsidR="00AE7D6E">
          <w:rPr>
            <w:webHidden/>
          </w:rPr>
          <w:t>85</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20" w:history="1">
        <w:r w:rsidR="00AE7D6E" w:rsidRPr="00777F33">
          <w:rPr>
            <w:rStyle w:val="Hyperlink"/>
          </w:rPr>
          <w:t>9.12</w:t>
        </w:r>
        <w:r w:rsidR="00AE7D6E">
          <w:rPr>
            <w:rFonts w:asciiTheme="minorHAnsi" w:hAnsiTheme="minorHAnsi" w:cstheme="minorBidi"/>
            <w:sz w:val="22"/>
            <w:szCs w:val="22"/>
          </w:rPr>
          <w:tab/>
        </w:r>
        <w:r w:rsidR="00AE7D6E" w:rsidRPr="00777F33">
          <w:rPr>
            <w:rStyle w:val="Hyperlink"/>
          </w:rPr>
          <w:t>TPMI_DH_SAVED</w:t>
        </w:r>
        <w:r w:rsidR="00AE7D6E">
          <w:rPr>
            <w:webHidden/>
          </w:rPr>
          <w:tab/>
        </w:r>
        <w:r w:rsidR="00AE7D6E">
          <w:rPr>
            <w:webHidden/>
          </w:rPr>
          <w:fldChar w:fldCharType="begin"/>
        </w:r>
        <w:r w:rsidR="00AE7D6E">
          <w:rPr>
            <w:webHidden/>
          </w:rPr>
          <w:instrText xml:space="preserve"> PAGEREF _Toc20317620 \h </w:instrText>
        </w:r>
        <w:r w:rsidR="00AE7D6E">
          <w:rPr>
            <w:webHidden/>
          </w:rPr>
        </w:r>
        <w:r w:rsidR="00AE7D6E">
          <w:rPr>
            <w:webHidden/>
          </w:rPr>
          <w:fldChar w:fldCharType="separate"/>
        </w:r>
        <w:r w:rsidR="00AE7D6E">
          <w:rPr>
            <w:webHidden/>
          </w:rPr>
          <w:t>86</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21" w:history="1">
        <w:r w:rsidR="00AE7D6E" w:rsidRPr="00777F33">
          <w:rPr>
            <w:rStyle w:val="Hyperlink"/>
          </w:rPr>
          <w:t>9.13</w:t>
        </w:r>
        <w:r w:rsidR="00AE7D6E">
          <w:rPr>
            <w:rFonts w:asciiTheme="minorHAnsi" w:hAnsiTheme="minorHAnsi" w:cstheme="minorBidi"/>
            <w:sz w:val="22"/>
            <w:szCs w:val="22"/>
          </w:rPr>
          <w:tab/>
        </w:r>
        <w:r w:rsidR="00AE7D6E" w:rsidRPr="00777F33">
          <w:rPr>
            <w:rStyle w:val="Hyperlink"/>
          </w:rPr>
          <w:t>TPMI_RH_HIERARCHY</w:t>
        </w:r>
        <w:r w:rsidR="00AE7D6E">
          <w:rPr>
            <w:webHidden/>
          </w:rPr>
          <w:tab/>
        </w:r>
        <w:r w:rsidR="00AE7D6E">
          <w:rPr>
            <w:webHidden/>
          </w:rPr>
          <w:fldChar w:fldCharType="begin"/>
        </w:r>
        <w:r w:rsidR="00AE7D6E">
          <w:rPr>
            <w:webHidden/>
          </w:rPr>
          <w:instrText xml:space="preserve"> PAGEREF _Toc20317621 \h </w:instrText>
        </w:r>
        <w:r w:rsidR="00AE7D6E">
          <w:rPr>
            <w:webHidden/>
          </w:rPr>
        </w:r>
        <w:r w:rsidR="00AE7D6E">
          <w:rPr>
            <w:webHidden/>
          </w:rPr>
          <w:fldChar w:fldCharType="separate"/>
        </w:r>
        <w:r w:rsidR="00AE7D6E">
          <w:rPr>
            <w:webHidden/>
          </w:rPr>
          <w:t>86</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22" w:history="1">
        <w:r w:rsidR="00AE7D6E" w:rsidRPr="00777F33">
          <w:rPr>
            <w:rStyle w:val="Hyperlink"/>
          </w:rPr>
          <w:t>9.14</w:t>
        </w:r>
        <w:r w:rsidR="00AE7D6E">
          <w:rPr>
            <w:rFonts w:asciiTheme="minorHAnsi" w:hAnsiTheme="minorHAnsi" w:cstheme="minorBidi"/>
            <w:sz w:val="22"/>
            <w:szCs w:val="22"/>
          </w:rPr>
          <w:tab/>
        </w:r>
        <w:r w:rsidR="00AE7D6E" w:rsidRPr="00777F33">
          <w:rPr>
            <w:rStyle w:val="Hyperlink"/>
          </w:rPr>
          <w:t>TPMI_RH_ENABLES</w:t>
        </w:r>
        <w:r w:rsidR="00AE7D6E">
          <w:rPr>
            <w:webHidden/>
          </w:rPr>
          <w:tab/>
        </w:r>
        <w:r w:rsidR="00AE7D6E">
          <w:rPr>
            <w:webHidden/>
          </w:rPr>
          <w:fldChar w:fldCharType="begin"/>
        </w:r>
        <w:r w:rsidR="00AE7D6E">
          <w:rPr>
            <w:webHidden/>
          </w:rPr>
          <w:instrText xml:space="preserve"> PAGEREF _Toc20317622 \h </w:instrText>
        </w:r>
        <w:r w:rsidR="00AE7D6E">
          <w:rPr>
            <w:webHidden/>
          </w:rPr>
        </w:r>
        <w:r w:rsidR="00AE7D6E">
          <w:rPr>
            <w:webHidden/>
          </w:rPr>
          <w:fldChar w:fldCharType="separate"/>
        </w:r>
        <w:r w:rsidR="00AE7D6E">
          <w:rPr>
            <w:webHidden/>
          </w:rPr>
          <w:t>86</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23" w:history="1">
        <w:r w:rsidR="00AE7D6E" w:rsidRPr="00777F33">
          <w:rPr>
            <w:rStyle w:val="Hyperlink"/>
          </w:rPr>
          <w:t>9.15</w:t>
        </w:r>
        <w:r w:rsidR="00AE7D6E">
          <w:rPr>
            <w:rFonts w:asciiTheme="minorHAnsi" w:hAnsiTheme="minorHAnsi" w:cstheme="minorBidi"/>
            <w:sz w:val="22"/>
            <w:szCs w:val="22"/>
          </w:rPr>
          <w:tab/>
        </w:r>
        <w:r w:rsidR="00AE7D6E" w:rsidRPr="00777F33">
          <w:rPr>
            <w:rStyle w:val="Hyperlink"/>
          </w:rPr>
          <w:t>TPMI_RH_HIERARCHY_AUTH</w:t>
        </w:r>
        <w:r w:rsidR="00AE7D6E">
          <w:rPr>
            <w:webHidden/>
          </w:rPr>
          <w:tab/>
        </w:r>
        <w:r w:rsidR="00AE7D6E">
          <w:rPr>
            <w:webHidden/>
          </w:rPr>
          <w:fldChar w:fldCharType="begin"/>
        </w:r>
        <w:r w:rsidR="00AE7D6E">
          <w:rPr>
            <w:webHidden/>
          </w:rPr>
          <w:instrText xml:space="preserve"> PAGEREF _Toc20317623 \h </w:instrText>
        </w:r>
        <w:r w:rsidR="00AE7D6E">
          <w:rPr>
            <w:webHidden/>
          </w:rPr>
        </w:r>
        <w:r w:rsidR="00AE7D6E">
          <w:rPr>
            <w:webHidden/>
          </w:rPr>
          <w:fldChar w:fldCharType="separate"/>
        </w:r>
        <w:r w:rsidR="00AE7D6E">
          <w:rPr>
            <w:webHidden/>
          </w:rPr>
          <w:t>87</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24" w:history="1">
        <w:r w:rsidR="00AE7D6E" w:rsidRPr="00777F33">
          <w:rPr>
            <w:rStyle w:val="Hyperlink"/>
          </w:rPr>
          <w:t>9.16</w:t>
        </w:r>
        <w:r w:rsidR="00AE7D6E">
          <w:rPr>
            <w:rFonts w:asciiTheme="minorHAnsi" w:hAnsiTheme="minorHAnsi" w:cstheme="minorBidi"/>
            <w:sz w:val="22"/>
            <w:szCs w:val="22"/>
          </w:rPr>
          <w:tab/>
        </w:r>
        <w:r w:rsidR="00AE7D6E" w:rsidRPr="00777F33">
          <w:rPr>
            <w:rStyle w:val="Hyperlink"/>
          </w:rPr>
          <w:t>TPMI_RH_HIERARCHY_POLICY</w:t>
        </w:r>
        <w:r w:rsidR="00AE7D6E">
          <w:rPr>
            <w:webHidden/>
          </w:rPr>
          <w:tab/>
        </w:r>
        <w:r w:rsidR="00AE7D6E">
          <w:rPr>
            <w:webHidden/>
          </w:rPr>
          <w:fldChar w:fldCharType="begin"/>
        </w:r>
        <w:r w:rsidR="00AE7D6E">
          <w:rPr>
            <w:webHidden/>
          </w:rPr>
          <w:instrText xml:space="preserve"> PAGEREF _Toc20317624 \h </w:instrText>
        </w:r>
        <w:r w:rsidR="00AE7D6E">
          <w:rPr>
            <w:webHidden/>
          </w:rPr>
        </w:r>
        <w:r w:rsidR="00AE7D6E">
          <w:rPr>
            <w:webHidden/>
          </w:rPr>
          <w:fldChar w:fldCharType="separate"/>
        </w:r>
        <w:r w:rsidR="00AE7D6E">
          <w:rPr>
            <w:webHidden/>
          </w:rPr>
          <w:t>87</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25" w:history="1">
        <w:r w:rsidR="00AE7D6E" w:rsidRPr="00777F33">
          <w:rPr>
            <w:rStyle w:val="Hyperlink"/>
          </w:rPr>
          <w:t>9.17</w:t>
        </w:r>
        <w:r w:rsidR="00AE7D6E">
          <w:rPr>
            <w:rFonts w:asciiTheme="minorHAnsi" w:hAnsiTheme="minorHAnsi" w:cstheme="minorBidi"/>
            <w:sz w:val="22"/>
            <w:szCs w:val="22"/>
          </w:rPr>
          <w:tab/>
        </w:r>
        <w:r w:rsidR="00AE7D6E" w:rsidRPr="00777F33">
          <w:rPr>
            <w:rStyle w:val="Hyperlink"/>
          </w:rPr>
          <w:t>TPMI_RH_PLATFORM</w:t>
        </w:r>
        <w:r w:rsidR="00AE7D6E">
          <w:rPr>
            <w:webHidden/>
          </w:rPr>
          <w:tab/>
        </w:r>
        <w:r w:rsidR="00AE7D6E">
          <w:rPr>
            <w:webHidden/>
          </w:rPr>
          <w:fldChar w:fldCharType="begin"/>
        </w:r>
        <w:r w:rsidR="00AE7D6E">
          <w:rPr>
            <w:webHidden/>
          </w:rPr>
          <w:instrText xml:space="preserve"> PAGEREF _Toc20317625 \h </w:instrText>
        </w:r>
        <w:r w:rsidR="00AE7D6E">
          <w:rPr>
            <w:webHidden/>
          </w:rPr>
        </w:r>
        <w:r w:rsidR="00AE7D6E">
          <w:rPr>
            <w:webHidden/>
          </w:rPr>
          <w:fldChar w:fldCharType="separate"/>
        </w:r>
        <w:r w:rsidR="00AE7D6E">
          <w:rPr>
            <w:webHidden/>
          </w:rPr>
          <w:t>87</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26" w:history="1">
        <w:r w:rsidR="00AE7D6E" w:rsidRPr="00777F33">
          <w:rPr>
            <w:rStyle w:val="Hyperlink"/>
          </w:rPr>
          <w:t>9.18</w:t>
        </w:r>
        <w:r w:rsidR="00AE7D6E">
          <w:rPr>
            <w:rFonts w:asciiTheme="minorHAnsi" w:hAnsiTheme="minorHAnsi" w:cstheme="minorBidi"/>
            <w:sz w:val="22"/>
            <w:szCs w:val="22"/>
          </w:rPr>
          <w:tab/>
        </w:r>
        <w:r w:rsidR="00AE7D6E" w:rsidRPr="00777F33">
          <w:rPr>
            <w:rStyle w:val="Hyperlink"/>
          </w:rPr>
          <w:t>TPMI_RH_OWNER</w:t>
        </w:r>
        <w:r w:rsidR="00AE7D6E">
          <w:rPr>
            <w:webHidden/>
          </w:rPr>
          <w:tab/>
        </w:r>
        <w:r w:rsidR="00AE7D6E">
          <w:rPr>
            <w:webHidden/>
          </w:rPr>
          <w:fldChar w:fldCharType="begin"/>
        </w:r>
        <w:r w:rsidR="00AE7D6E">
          <w:rPr>
            <w:webHidden/>
          </w:rPr>
          <w:instrText xml:space="preserve"> PAGEREF _Toc20317626 \h </w:instrText>
        </w:r>
        <w:r w:rsidR="00AE7D6E">
          <w:rPr>
            <w:webHidden/>
          </w:rPr>
        </w:r>
        <w:r w:rsidR="00AE7D6E">
          <w:rPr>
            <w:webHidden/>
          </w:rPr>
          <w:fldChar w:fldCharType="separate"/>
        </w:r>
        <w:r w:rsidR="00AE7D6E">
          <w:rPr>
            <w:webHidden/>
          </w:rPr>
          <w:t>88</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27" w:history="1">
        <w:r w:rsidR="00AE7D6E" w:rsidRPr="00777F33">
          <w:rPr>
            <w:rStyle w:val="Hyperlink"/>
          </w:rPr>
          <w:t>9.19</w:t>
        </w:r>
        <w:r w:rsidR="00AE7D6E">
          <w:rPr>
            <w:rFonts w:asciiTheme="minorHAnsi" w:hAnsiTheme="minorHAnsi" w:cstheme="minorBidi"/>
            <w:sz w:val="22"/>
            <w:szCs w:val="22"/>
          </w:rPr>
          <w:tab/>
        </w:r>
        <w:r w:rsidR="00AE7D6E" w:rsidRPr="00777F33">
          <w:rPr>
            <w:rStyle w:val="Hyperlink"/>
          </w:rPr>
          <w:t>TPMI_RH_ENDORSEMENT</w:t>
        </w:r>
        <w:r w:rsidR="00AE7D6E">
          <w:rPr>
            <w:webHidden/>
          </w:rPr>
          <w:tab/>
        </w:r>
        <w:r w:rsidR="00AE7D6E">
          <w:rPr>
            <w:webHidden/>
          </w:rPr>
          <w:fldChar w:fldCharType="begin"/>
        </w:r>
        <w:r w:rsidR="00AE7D6E">
          <w:rPr>
            <w:webHidden/>
          </w:rPr>
          <w:instrText xml:space="preserve"> PAGEREF _Toc20317627 \h </w:instrText>
        </w:r>
        <w:r w:rsidR="00AE7D6E">
          <w:rPr>
            <w:webHidden/>
          </w:rPr>
        </w:r>
        <w:r w:rsidR="00AE7D6E">
          <w:rPr>
            <w:webHidden/>
          </w:rPr>
          <w:fldChar w:fldCharType="separate"/>
        </w:r>
        <w:r w:rsidR="00AE7D6E">
          <w:rPr>
            <w:webHidden/>
          </w:rPr>
          <w:t>88</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28" w:history="1">
        <w:r w:rsidR="00AE7D6E" w:rsidRPr="00777F33">
          <w:rPr>
            <w:rStyle w:val="Hyperlink"/>
          </w:rPr>
          <w:t>9.20</w:t>
        </w:r>
        <w:r w:rsidR="00AE7D6E">
          <w:rPr>
            <w:rFonts w:asciiTheme="minorHAnsi" w:hAnsiTheme="minorHAnsi" w:cstheme="minorBidi"/>
            <w:sz w:val="22"/>
            <w:szCs w:val="22"/>
          </w:rPr>
          <w:tab/>
        </w:r>
        <w:r w:rsidR="00AE7D6E" w:rsidRPr="00777F33">
          <w:rPr>
            <w:rStyle w:val="Hyperlink"/>
          </w:rPr>
          <w:t>TPMI_RH_PROVISION</w:t>
        </w:r>
        <w:r w:rsidR="00AE7D6E">
          <w:rPr>
            <w:webHidden/>
          </w:rPr>
          <w:tab/>
        </w:r>
        <w:r w:rsidR="00AE7D6E">
          <w:rPr>
            <w:webHidden/>
          </w:rPr>
          <w:fldChar w:fldCharType="begin"/>
        </w:r>
        <w:r w:rsidR="00AE7D6E">
          <w:rPr>
            <w:webHidden/>
          </w:rPr>
          <w:instrText xml:space="preserve"> PAGEREF _Toc20317628 \h </w:instrText>
        </w:r>
        <w:r w:rsidR="00AE7D6E">
          <w:rPr>
            <w:webHidden/>
          </w:rPr>
        </w:r>
        <w:r w:rsidR="00AE7D6E">
          <w:rPr>
            <w:webHidden/>
          </w:rPr>
          <w:fldChar w:fldCharType="separate"/>
        </w:r>
        <w:r w:rsidR="00AE7D6E">
          <w:rPr>
            <w:webHidden/>
          </w:rPr>
          <w:t>88</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29" w:history="1">
        <w:r w:rsidR="00AE7D6E" w:rsidRPr="00777F33">
          <w:rPr>
            <w:rStyle w:val="Hyperlink"/>
          </w:rPr>
          <w:t>9.21</w:t>
        </w:r>
        <w:r w:rsidR="00AE7D6E">
          <w:rPr>
            <w:rFonts w:asciiTheme="minorHAnsi" w:hAnsiTheme="minorHAnsi" w:cstheme="minorBidi"/>
            <w:sz w:val="22"/>
            <w:szCs w:val="22"/>
          </w:rPr>
          <w:tab/>
        </w:r>
        <w:r w:rsidR="00AE7D6E" w:rsidRPr="00777F33">
          <w:rPr>
            <w:rStyle w:val="Hyperlink"/>
          </w:rPr>
          <w:t>TPMI_RH_CLEAR</w:t>
        </w:r>
        <w:r w:rsidR="00AE7D6E">
          <w:rPr>
            <w:webHidden/>
          </w:rPr>
          <w:tab/>
        </w:r>
        <w:r w:rsidR="00AE7D6E">
          <w:rPr>
            <w:webHidden/>
          </w:rPr>
          <w:fldChar w:fldCharType="begin"/>
        </w:r>
        <w:r w:rsidR="00AE7D6E">
          <w:rPr>
            <w:webHidden/>
          </w:rPr>
          <w:instrText xml:space="preserve"> PAGEREF _Toc20317629 \h </w:instrText>
        </w:r>
        <w:r w:rsidR="00AE7D6E">
          <w:rPr>
            <w:webHidden/>
          </w:rPr>
        </w:r>
        <w:r w:rsidR="00AE7D6E">
          <w:rPr>
            <w:webHidden/>
          </w:rPr>
          <w:fldChar w:fldCharType="separate"/>
        </w:r>
        <w:r w:rsidR="00AE7D6E">
          <w:rPr>
            <w:webHidden/>
          </w:rPr>
          <w:t>89</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30" w:history="1">
        <w:r w:rsidR="00AE7D6E" w:rsidRPr="00777F33">
          <w:rPr>
            <w:rStyle w:val="Hyperlink"/>
          </w:rPr>
          <w:t>9.22</w:t>
        </w:r>
        <w:r w:rsidR="00AE7D6E">
          <w:rPr>
            <w:rFonts w:asciiTheme="minorHAnsi" w:hAnsiTheme="minorHAnsi" w:cstheme="minorBidi"/>
            <w:sz w:val="22"/>
            <w:szCs w:val="22"/>
          </w:rPr>
          <w:tab/>
        </w:r>
        <w:r w:rsidR="00AE7D6E" w:rsidRPr="00777F33">
          <w:rPr>
            <w:rStyle w:val="Hyperlink"/>
          </w:rPr>
          <w:t>TPMI_RH_NV_AUTH</w:t>
        </w:r>
        <w:r w:rsidR="00AE7D6E">
          <w:rPr>
            <w:webHidden/>
          </w:rPr>
          <w:tab/>
        </w:r>
        <w:r w:rsidR="00AE7D6E">
          <w:rPr>
            <w:webHidden/>
          </w:rPr>
          <w:fldChar w:fldCharType="begin"/>
        </w:r>
        <w:r w:rsidR="00AE7D6E">
          <w:rPr>
            <w:webHidden/>
          </w:rPr>
          <w:instrText xml:space="preserve"> PAGEREF _Toc20317630 \h </w:instrText>
        </w:r>
        <w:r w:rsidR="00AE7D6E">
          <w:rPr>
            <w:webHidden/>
          </w:rPr>
        </w:r>
        <w:r w:rsidR="00AE7D6E">
          <w:rPr>
            <w:webHidden/>
          </w:rPr>
          <w:fldChar w:fldCharType="separate"/>
        </w:r>
        <w:r w:rsidR="00AE7D6E">
          <w:rPr>
            <w:webHidden/>
          </w:rPr>
          <w:t>89</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31" w:history="1">
        <w:r w:rsidR="00AE7D6E" w:rsidRPr="00777F33">
          <w:rPr>
            <w:rStyle w:val="Hyperlink"/>
          </w:rPr>
          <w:t>9.23</w:t>
        </w:r>
        <w:r w:rsidR="00AE7D6E">
          <w:rPr>
            <w:rFonts w:asciiTheme="minorHAnsi" w:hAnsiTheme="minorHAnsi" w:cstheme="minorBidi"/>
            <w:sz w:val="22"/>
            <w:szCs w:val="22"/>
          </w:rPr>
          <w:tab/>
        </w:r>
        <w:r w:rsidR="00AE7D6E" w:rsidRPr="00777F33">
          <w:rPr>
            <w:rStyle w:val="Hyperlink"/>
          </w:rPr>
          <w:t>TPMI_RH_LOCKOUT</w:t>
        </w:r>
        <w:r w:rsidR="00AE7D6E">
          <w:rPr>
            <w:webHidden/>
          </w:rPr>
          <w:tab/>
        </w:r>
        <w:r w:rsidR="00AE7D6E">
          <w:rPr>
            <w:webHidden/>
          </w:rPr>
          <w:fldChar w:fldCharType="begin"/>
        </w:r>
        <w:r w:rsidR="00AE7D6E">
          <w:rPr>
            <w:webHidden/>
          </w:rPr>
          <w:instrText xml:space="preserve"> PAGEREF _Toc20317631 \h </w:instrText>
        </w:r>
        <w:r w:rsidR="00AE7D6E">
          <w:rPr>
            <w:webHidden/>
          </w:rPr>
        </w:r>
        <w:r w:rsidR="00AE7D6E">
          <w:rPr>
            <w:webHidden/>
          </w:rPr>
          <w:fldChar w:fldCharType="separate"/>
        </w:r>
        <w:r w:rsidR="00AE7D6E">
          <w:rPr>
            <w:webHidden/>
          </w:rPr>
          <w:t>89</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32" w:history="1">
        <w:r w:rsidR="00AE7D6E" w:rsidRPr="00777F33">
          <w:rPr>
            <w:rStyle w:val="Hyperlink"/>
          </w:rPr>
          <w:t>9.24</w:t>
        </w:r>
        <w:r w:rsidR="00AE7D6E">
          <w:rPr>
            <w:rFonts w:asciiTheme="minorHAnsi" w:hAnsiTheme="minorHAnsi" w:cstheme="minorBidi"/>
            <w:sz w:val="22"/>
            <w:szCs w:val="22"/>
          </w:rPr>
          <w:tab/>
        </w:r>
        <w:r w:rsidR="00AE7D6E" w:rsidRPr="00777F33">
          <w:rPr>
            <w:rStyle w:val="Hyperlink"/>
          </w:rPr>
          <w:t>TPMI_RH_NV_INDEX</w:t>
        </w:r>
        <w:r w:rsidR="00AE7D6E">
          <w:rPr>
            <w:webHidden/>
          </w:rPr>
          <w:tab/>
        </w:r>
        <w:r w:rsidR="00AE7D6E">
          <w:rPr>
            <w:webHidden/>
          </w:rPr>
          <w:fldChar w:fldCharType="begin"/>
        </w:r>
        <w:r w:rsidR="00AE7D6E">
          <w:rPr>
            <w:webHidden/>
          </w:rPr>
          <w:instrText xml:space="preserve"> PAGEREF _Toc20317632 \h </w:instrText>
        </w:r>
        <w:r w:rsidR="00AE7D6E">
          <w:rPr>
            <w:webHidden/>
          </w:rPr>
        </w:r>
        <w:r w:rsidR="00AE7D6E">
          <w:rPr>
            <w:webHidden/>
          </w:rPr>
          <w:fldChar w:fldCharType="separate"/>
        </w:r>
        <w:r w:rsidR="00AE7D6E">
          <w:rPr>
            <w:webHidden/>
          </w:rPr>
          <w:t>90</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33" w:history="1">
        <w:r w:rsidR="00AE7D6E" w:rsidRPr="00777F33">
          <w:rPr>
            <w:rStyle w:val="Hyperlink"/>
          </w:rPr>
          <w:t>9.25</w:t>
        </w:r>
        <w:r w:rsidR="00AE7D6E">
          <w:rPr>
            <w:rFonts w:asciiTheme="minorHAnsi" w:hAnsiTheme="minorHAnsi" w:cstheme="minorBidi"/>
            <w:sz w:val="22"/>
            <w:szCs w:val="22"/>
          </w:rPr>
          <w:tab/>
        </w:r>
        <w:r w:rsidR="00AE7D6E" w:rsidRPr="00777F33">
          <w:rPr>
            <w:rStyle w:val="Hyperlink"/>
          </w:rPr>
          <w:t>TPMI_RH_AC</w:t>
        </w:r>
        <w:r w:rsidR="00AE7D6E">
          <w:rPr>
            <w:webHidden/>
          </w:rPr>
          <w:tab/>
        </w:r>
        <w:r w:rsidR="00AE7D6E">
          <w:rPr>
            <w:webHidden/>
          </w:rPr>
          <w:fldChar w:fldCharType="begin"/>
        </w:r>
        <w:r w:rsidR="00AE7D6E">
          <w:rPr>
            <w:webHidden/>
          </w:rPr>
          <w:instrText xml:space="preserve"> PAGEREF _Toc20317633 \h </w:instrText>
        </w:r>
        <w:r w:rsidR="00AE7D6E">
          <w:rPr>
            <w:webHidden/>
          </w:rPr>
        </w:r>
        <w:r w:rsidR="00AE7D6E">
          <w:rPr>
            <w:webHidden/>
          </w:rPr>
          <w:fldChar w:fldCharType="separate"/>
        </w:r>
        <w:r w:rsidR="00AE7D6E">
          <w:rPr>
            <w:webHidden/>
          </w:rPr>
          <w:t>90</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34" w:history="1">
        <w:r w:rsidR="00AE7D6E" w:rsidRPr="00777F33">
          <w:rPr>
            <w:rStyle w:val="Hyperlink"/>
          </w:rPr>
          <w:t>9.26</w:t>
        </w:r>
        <w:r w:rsidR="00AE7D6E">
          <w:rPr>
            <w:rFonts w:asciiTheme="minorHAnsi" w:hAnsiTheme="minorHAnsi" w:cstheme="minorBidi"/>
            <w:sz w:val="22"/>
            <w:szCs w:val="22"/>
          </w:rPr>
          <w:tab/>
        </w:r>
        <w:r w:rsidR="00AE7D6E" w:rsidRPr="00777F33">
          <w:rPr>
            <w:rStyle w:val="Hyperlink"/>
          </w:rPr>
          <w:t>TPMI_RH_ACT</w:t>
        </w:r>
        <w:r w:rsidR="00AE7D6E">
          <w:rPr>
            <w:webHidden/>
          </w:rPr>
          <w:tab/>
        </w:r>
        <w:r w:rsidR="00AE7D6E">
          <w:rPr>
            <w:webHidden/>
          </w:rPr>
          <w:fldChar w:fldCharType="begin"/>
        </w:r>
        <w:r w:rsidR="00AE7D6E">
          <w:rPr>
            <w:webHidden/>
          </w:rPr>
          <w:instrText xml:space="preserve"> PAGEREF _Toc20317634 \h </w:instrText>
        </w:r>
        <w:r w:rsidR="00AE7D6E">
          <w:rPr>
            <w:webHidden/>
          </w:rPr>
        </w:r>
        <w:r w:rsidR="00AE7D6E">
          <w:rPr>
            <w:webHidden/>
          </w:rPr>
          <w:fldChar w:fldCharType="separate"/>
        </w:r>
        <w:r w:rsidR="00AE7D6E">
          <w:rPr>
            <w:webHidden/>
          </w:rPr>
          <w:t>91</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35" w:history="1">
        <w:r w:rsidR="00AE7D6E" w:rsidRPr="00777F33">
          <w:rPr>
            <w:rStyle w:val="Hyperlink"/>
          </w:rPr>
          <w:t>9.27</w:t>
        </w:r>
        <w:r w:rsidR="00AE7D6E">
          <w:rPr>
            <w:rFonts w:asciiTheme="minorHAnsi" w:hAnsiTheme="minorHAnsi" w:cstheme="minorBidi"/>
            <w:sz w:val="22"/>
            <w:szCs w:val="22"/>
          </w:rPr>
          <w:tab/>
        </w:r>
        <w:r w:rsidR="00AE7D6E" w:rsidRPr="00777F33">
          <w:rPr>
            <w:rStyle w:val="Hyperlink"/>
          </w:rPr>
          <w:t>TPMI_ALG_HASH</w:t>
        </w:r>
        <w:r w:rsidR="00AE7D6E">
          <w:rPr>
            <w:webHidden/>
          </w:rPr>
          <w:tab/>
        </w:r>
        <w:r w:rsidR="00AE7D6E">
          <w:rPr>
            <w:webHidden/>
          </w:rPr>
          <w:fldChar w:fldCharType="begin"/>
        </w:r>
        <w:r w:rsidR="00AE7D6E">
          <w:rPr>
            <w:webHidden/>
          </w:rPr>
          <w:instrText xml:space="preserve"> PAGEREF _Toc20317635 \h </w:instrText>
        </w:r>
        <w:r w:rsidR="00AE7D6E">
          <w:rPr>
            <w:webHidden/>
          </w:rPr>
        </w:r>
        <w:r w:rsidR="00AE7D6E">
          <w:rPr>
            <w:webHidden/>
          </w:rPr>
          <w:fldChar w:fldCharType="separate"/>
        </w:r>
        <w:r w:rsidR="00AE7D6E">
          <w:rPr>
            <w:webHidden/>
          </w:rPr>
          <w:t>91</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36" w:history="1">
        <w:r w:rsidR="00AE7D6E" w:rsidRPr="00777F33">
          <w:rPr>
            <w:rStyle w:val="Hyperlink"/>
          </w:rPr>
          <w:t>9.28</w:t>
        </w:r>
        <w:r w:rsidR="00AE7D6E">
          <w:rPr>
            <w:rFonts w:asciiTheme="minorHAnsi" w:hAnsiTheme="minorHAnsi" w:cstheme="minorBidi"/>
            <w:sz w:val="22"/>
            <w:szCs w:val="22"/>
          </w:rPr>
          <w:tab/>
        </w:r>
        <w:r w:rsidR="00AE7D6E" w:rsidRPr="00777F33">
          <w:rPr>
            <w:rStyle w:val="Hyperlink"/>
          </w:rPr>
          <w:t>TPMI_ALG_ASYM (Asymmetric Algorithms)</w:t>
        </w:r>
        <w:r w:rsidR="00AE7D6E">
          <w:rPr>
            <w:webHidden/>
          </w:rPr>
          <w:tab/>
        </w:r>
        <w:r w:rsidR="00AE7D6E">
          <w:rPr>
            <w:webHidden/>
          </w:rPr>
          <w:fldChar w:fldCharType="begin"/>
        </w:r>
        <w:r w:rsidR="00AE7D6E">
          <w:rPr>
            <w:webHidden/>
          </w:rPr>
          <w:instrText xml:space="preserve"> PAGEREF _Toc20317636 \h </w:instrText>
        </w:r>
        <w:r w:rsidR="00AE7D6E">
          <w:rPr>
            <w:webHidden/>
          </w:rPr>
        </w:r>
        <w:r w:rsidR="00AE7D6E">
          <w:rPr>
            <w:webHidden/>
          </w:rPr>
          <w:fldChar w:fldCharType="separate"/>
        </w:r>
        <w:r w:rsidR="00AE7D6E">
          <w:rPr>
            <w:webHidden/>
          </w:rPr>
          <w:t>91</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37" w:history="1">
        <w:r w:rsidR="00AE7D6E" w:rsidRPr="00777F33">
          <w:rPr>
            <w:rStyle w:val="Hyperlink"/>
          </w:rPr>
          <w:t>9.29</w:t>
        </w:r>
        <w:r w:rsidR="00AE7D6E">
          <w:rPr>
            <w:rFonts w:asciiTheme="minorHAnsi" w:hAnsiTheme="minorHAnsi" w:cstheme="minorBidi"/>
            <w:sz w:val="22"/>
            <w:szCs w:val="22"/>
          </w:rPr>
          <w:tab/>
        </w:r>
        <w:r w:rsidR="00AE7D6E" w:rsidRPr="00777F33">
          <w:rPr>
            <w:rStyle w:val="Hyperlink"/>
          </w:rPr>
          <w:t>TPMI_ALG_SYM (Symmetric Algorithms)</w:t>
        </w:r>
        <w:r w:rsidR="00AE7D6E">
          <w:rPr>
            <w:webHidden/>
          </w:rPr>
          <w:tab/>
        </w:r>
        <w:r w:rsidR="00AE7D6E">
          <w:rPr>
            <w:webHidden/>
          </w:rPr>
          <w:fldChar w:fldCharType="begin"/>
        </w:r>
        <w:r w:rsidR="00AE7D6E">
          <w:rPr>
            <w:webHidden/>
          </w:rPr>
          <w:instrText xml:space="preserve"> PAGEREF _Toc20317637 \h </w:instrText>
        </w:r>
        <w:r w:rsidR="00AE7D6E">
          <w:rPr>
            <w:webHidden/>
          </w:rPr>
        </w:r>
        <w:r w:rsidR="00AE7D6E">
          <w:rPr>
            <w:webHidden/>
          </w:rPr>
          <w:fldChar w:fldCharType="separate"/>
        </w:r>
        <w:r w:rsidR="00AE7D6E">
          <w:rPr>
            <w:webHidden/>
          </w:rPr>
          <w:t>92</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38" w:history="1">
        <w:r w:rsidR="00AE7D6E" w:rsidRPr="00777F33">
          <w:rPr>
            <w:rStyle w:val="Hyperlink"/>
          </w:rPr>
          <w:t>9.30</w:t>
        </w:r>
        <w:r w:rsidR="00AE7D6E">
          <w:rPr>
            <w:rFonts w:asciiTheme="minorHAnsi" w:hAnsiTheme="minorHAnsi" w:cstheme="minorBidi"/>
            <w:sz w:val="22"/>
            <w:szCs w:val="22"/>
          </w:rPr>
          <w:tab/>
        </w:r>
        <w:r w:rsidR="00AE7D6E" w:rsidRPr="00777F33">
          <w:rPr>
            <w:rStyle w:val="Hyperlink"/>
          </w:rPr>
          <w:t>TPMI_ALG_SYM_OBJECT</w:t>
        </w:r>
        <w:r w:rsidR="00AE7D6E">
          <w:rPr>
            <w:webHidden/>
          </w:rPr>
          <w:tab/>
        </w:r>
        <w:r w:rsidR="00AE7D6E">
          <w:rPr>
            <w:webHidden/>
          </w:rPr>
          <w:fldChar w:fldCharType="begin"/>
        </w:r>
        <w:r w:rsidR="00AE7D6E">
          <w:rPr>
            <w:webHidden/>
          </w:rPr>
          <w:instrText xml:space="preserve"> PAGEREF _Toc20317638 \h </w:instrText>
        </w:r>
        <w:r w:rsidR="00AE7D6E">
          <w:rPr>
            <w:webHidden/>
          </w:rPr>
        </w:r>
        <w:r w:rsidR="00AE7D6E">
          <w:rPr>
            <w:webHidden/>
          </w:rPr>
          <w:fldChar w:fldCharType="separate"/>
        </w:r>
        <w:r w:rsidR="00AE7D6E">
          <w:rPr>
            <w:webHidden/>
          </w:rPr>
          <w:t>92</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39" w:history="1">
        <w:r w:rsidR="00AE7D6E" w:rsidRPr="00777F33">
          <w:rPr>
            <w:rStyle w:val="Hyperlink"/>
          </w:rPr>
          <w:t>9.31</w:t>
        </w:r>
        <w:r w:rsidR="00AE7D6E">
          <w:rPr>
            <w:rFonts w:asciiTheme="minorHAnsi" w:hAnsiTheme="minorHAnsi" w:cstheme="minorBidi"/>
            <w:sz w:val="22"/>
            <w:szCs w:val="22"/>
          </w:rPr>
          <w:tab/>
        </w:r>
        <w:r w:rsidR="00AE7D6E" w:rsidRPr="00777F33">
          <w:rPr>
            <w:rStyle w:val="Hyperlink"/>
          </w:rPr>
          <w:t>TPMI_ALG_SYM_MODE</w:t>
        </w:r>
        <w:r w:rsidR="00AE7D6E">
          <w:rPr>
            <w:webHidden/>
          </w:rPr>
          <w:tab/>
        </w:r>
        <w:r w:rsidR="00AE7D6E">
          <w:rPr>
            <w:webHidden/>
          </w:rPr>
          <w:fldChar w:fldCharType="begin"/>
        </w:r>
        <w:r w:rsidR="00AE7D6E">
          <w:rPr>
            <w:webHidden/>
          </w:rPr>
          <w:instrText xml:space="preserve"> PAGEREF _Toc20317639 \h </w:instrText>
        </w:r>
        <w:r w:rsidR="00AE7D6E">
          <w:rPr>
            <w:webHidden/>
          </w:rPr>
        </w:r>
        <w:r w:rsidR="00AE7D6E">
          <w:rPr>
            <w:webHidden/>
          </w:rPr>
          <w:fldChar w:fldCharType="separate"/>
        </w:r>
        <w:r w:rsidR="00AE7D6E">
          <w:rPr>
            <w:webHidden/>
          </w:rPr>
          <w:t>92</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40" w:history="1">
        <w:r w:rsidR="00AE7D6E" w:rsidRPr="00777F33">
          <w:rPr>
            <w:rStyle w:val="Hyperlink"/>
          </w:rPr>
          <w:t>9.32</w:t>
        </w:r>
        <w:r w:rsidR="00AE7D6E">
          <w:rPr>
            <w:rFonts w:asciiTheme="minorHAnsi" w:hAnsiTheme="minorHAnsi" w:cstheme="minorBidi"/>
            <w:sz w:val="22"/>
            <w:szCs w:val="22"/>
          </w:rPr>
          <w:tab/>
        </w:r>
        <w:r w:rsidR="00AE7D6E" w:rsidRPr="00777F33">
          <w:rPr>
            <w:rStyle w:val="Hyperlink"/>
          </w:rPr>
          <w:t>TPMI_ALG_KDF (Key and Mask Generation Functions)</w:t>
        </w:r>
        <w:r w:rsidR="00AE7D6E">
          <w:rPr>
            <w:webHidden/>
          </w:rPr>
          <w:tab/>
        </w:r>
        <w:r w:rsidR="00AE7D6E">
          <w:rPr>
            <w:webHidden/>
          </w:rPr>
          <w:fldChar w:fldCharType="begin"/>
        </w:r>
        <w:r w:rsidR="00AE7D6E">
          <w:rPr>
            <w:webHidden/>
          </w:rPr>
          <w:instrText xml:space="preserve"> PAGEREF _Toc20317640 \h </w:instrText>
        </w:r>
        <w:r w:rsidR="00AE7D6E">
          <w:rPr>
            <w:webHidden/>
          </w:rPr>
        </w:r>
        <w:r w:rsidR="00AE7D6E">
          <w:rPr>
            <w:webHidden/>
          </w:rPr>
          <w:fldChar w:fldCharType="separate"/>
        </w:r>
        <w:r w:rsidR="00AE7D6E">
          <w:rPr>
            <w:webHidden/>
          </w:rPr>
          <w:t>93</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41" w:history="1">
        <w:r w:rsidR="00AE7D6E" w:rsidRPr="00777F33">
          <w:rPr>
            <w:rStyle w:val="Hyperlink"/>
          </w:rPr>
          <w:t>9.33</w:t>
        </w:r>
        <w:r w:rsidR="00AE7D6E">
          <w:rPr>
            <w:rFonts w:asciiTheme="minorHAnsi" w:hAnsiTheme="minorHAnsi" w:cstheme="minorBidi"/>
            <w:sz w:val="22"/>
            <w:szCs w:val="22"/>
          </w:rPr>
          <w:tab/>
        </w:r>
        <w:r w:rsidR="00AE7D6E" w:rsidRPr="00777F33">
          <w:rPr>
            <w:rStyle w:val="Hyperlink"/>
          </w:rPr>
          <w:t>TPMI_ALG_SIG_SCHEME</w:t>
        </w:r>
        <w:r w:rsidR="00AE7D6E">
          <w:rPr>
            <w:webHidden/>
          </w:rPr>
          <w:tab/>
        </w:r>
        <w:r w:rsidR="00AE7D6E">
          <w:rPr>
            <w:webHidden/>
          </w:rPr>
          <w:fldChar w:fldCharType="begin"/>
        </w:r>
        <w:r w:rsidR="00AE7D6E">
          <w:rPr>
            <w:webHidden/>
          </w:rPr>
          <w:instrText xml:space="preserve"> PAGEREF _Toc20317641 \h </w:instrText>
        </w:r>
        <w:r w:rsidR="00AE7D6E">
          <w:rPr>
            <w:webHidden/>
          </w:rPr>
        </w:r>
        <w:r w:rsidR="00AE7D6E">
          <w:rPr>
            <w:webHidden/>
          </w:rPr>
          <w:fldChar w:fldCharType="separate"/>
        </w:r>
        <w:r w:rsidR="00AE7D6E">
          <w:rPr>
            <w:webHidden/>
          </w:rPr>
          <w:t>93</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42" w:history="1">
        <w:r w:rsidR="00AE7D6E" w:rsidRPr="00777F33">
          <w:rPr>
            <w:rStyle w:val="Hyperlink"/>
          </w:rPr>
          <w:t>9.34</w:t>
        </w:r>
        <w:r w:rsidR="00AE7D6E">
          <w:rPr>
            <w:rFonts w:asciiTheme="minorHAnsi" w:hAnsiTheme="minorHAnsi" w:cstheme="minorBidi"/>
            <w:sz w:val="22"/>
            <w:szCs w:val="22"/>
          </w:rPr>
          <w:tab/>
        </w:r>
        <w:r w:rsidR="00AE7D6E" w:rsidRPr="00777F33">
          <w:rPr>
            <w:rStyle w:val="Hyperlink"/>
          </w:rPr>
          <w:t>TPMI_ECC_KEY_EXCHANGE</w:t>
        </w:r>
        <w:r w:rsidR="00AE7D6E">
          <w:rPr>
            <w:webHidden/>
          </w:rPr>
          <w:tab/>
        </w:r>
        <w:r w:rsidR="00AE7D6E">
          <w:rPr>
            <w:webHidden/>
          </w:rPr>
          <w:fldChar w:fldCharType="begin"/>
        </w:r>
        <w:r w:rsidR="00AE7D6E">
          <w:rPr>
            <w:webHidden/>
          </w:rPr>
          <w:instrText xml:space="preserve"> PAGEREF _Toc20317642 \h </w:instrText>
        </w:r>
        <w:r w:rsidR="00AE7D6E">
          <w:rPr>
            <w:webHidden/>
          </w:rPr>
        </w:r>
        <w:r w:rsidR="00AE7D6E">
          <w:rPr>
            <w:webHidden/>
          </w:rPr>
          <w:fldChar w:fldCharType="separate"/>
        </w:r>
        <w:r w:rsidR="00AE7D6E">
          <w:rPr>
            <w:webHidden/>
          </w:rPr>
          <w:t>93</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43" w:history="1">
        <w:r w:rsidR="00AE7D6E" w:rsidRPr="00777F33">
          <w:rPr>
            <w:rStyle w:val="Hyperlink"/>
          </w:rPr>
          <w:t>9.35</w:t>
        </w:r>
        <w:r w:rsidR="00AE7D6E">
          <w:rPr>
            <w:rFonts w:asciiTheme="minorHAnsi" w:hAnsiTheme="minorHAnsi" w:cstheme="minorBidi"/>
            <w:sz w:val="22"/>
            <w:szCs w:val="22"/>
          </w:rPr>
          <w:tab/>
        </w:r>
        <w:r w:rsidR="00AE7D6E" w:rsidRPr="00777F33">
          <w:rPr>
            <w:rStyle w:val="Hyperlink"/>
          </w:rPr>
          <w:t>TPMI_ST_COMMAND_TAG</w:t>
        </w:r>
        <w:r w:rsidR="00AE7D6E">
          <w:rPr>
            <w:webHidden/>
          </w:rPr>
          <w:tab/>
        </w:r>
        <w:r w:rsidR="00AE7D6E">
          <w:rPr>
            <w:webHidden/>
          </w:rPr>
          <w:fldChar w:fldCharType="begin"/>
        </w:r>
        <w:r w:rsidR="00AE7D6E">
          <w:rPr>
            <w:webHidden/>
          </w:rPr>
          <w:instrText xml:space="preserve"> PAGEREF _Toc20317643 \h </w:instrText>
        </w:r>
        <w:r w:rsidR="00AE7D6E">
          <w:rPr>
            <w:webHidden/>
          </w:rPr>
        </w:r>
        <w:r w:rsidR="00AE7D6E">
          <w:rPr>
            <w:webHidden/>
          </w:rPr>
          <w:fldChar w:fldCharType="separate"/>
        </w:r>
        <w:r w:rsidR="00AE7D6E">
          <w:rPr>
            <w:webHidden/>
          </w:rPr>
          <w:t>94</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44" w:history="1">
        <w:r w:rsidR="00AE7D6E" w:rsidRPr="00777F33">
          <w:rPr>
            <w:rStyle w:val="Hyperlink"/>
          </w:rPr>
          <w:t>9.36</w:t>
        </w:r>
        <w:r w:rsidR="00AE7D6E">
          <w:rPr>
            <w:rFonts w:asciiTheme="minorHAnsi" w:hAnsiTheme="minorHAnsi" w:cstheme="minorBidi"/>
            <w:sz w:val="22"/>
            <w:szCs w:val="22"/>
          </w:rPr>
          <w:tab/>
        </w:r>
        <w:r w:rsidR="00AE7D6E" w:rsidRPr="00777F33">
          <w:rPr>
            <w:rStyle w:val="Hyperlink"/>
          </w:rPr>
          <w:t>TPMI_ALG_MAC_SCHEME</w:t>
        </w:r>
        <w:r w:rsidR="00AE7D6E">
          <w:rPr>
            <w:webHidden/>
          </w:rPr>
          <w:tab/>
        </w:r>
        <w:r w:rsidR="00AE7D6E">
          <w:rPr>
            <w:webHidden/>
          </w:rPr>
          <w:fldChar w:fldCharType="begin"/>
        </w:r>
        <w:r w:rsidR="00AE7D6E">
          <w:rPr>
            <w:webHidden/>
          </w:rPr>
          <w:instrText xml:space="preserve"> PAGEREF _Toc20317644 \h </w:instrText>
        </w:r>
        <w:r w:rsidR="00AE7D6E">
          <w:rPr>
            <w:webHidden/>
          </w:rPr>
        </w:r>
        <w:r w:rsidR="00AE7D6E">
          <w:rPr>
            <w:webHidden/>
          </w:rPr>
          <w:fldChar w:fldCharType="separate"/>
        </w:r>
        <w:r w:rsidR="00AE7D6E">
          <w:rPr>
            <w:webHidden/>
          </w:rPr>
          <w:t>94</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45" w:history="1">
        <w:r w:rsidR="00AE7D6E" w:rsidRPr="00777F33">
          <w:rPr>
            <w:rStyle w:val="Hyperlink"/>
          </w:rPr>
          <w:t>9.37</w:t>
        </w:r>
        <w:r w:rsidR="00AE7D6E">
          <w:rPr>
            <w:rFonts w:asciiTheme="minorHAnsi" w:hAnsiTheme="minorHAnsi" w:cstheme="minorBidi"/>
            <w:sz w:val="22"/>
            <w:szCs w:val="22"/>
          </w:rPr>
          <w:tab/>
        </w:r>
        <w:r w:rsidR="00AE7D6E" w:rsidRPr="00777F33">
          <w:rPr>
            <w:rStyle w:val="Hyperlink"/>
          </w:rPr>
          <w:t>TPMI_ALG_CIPHER_MODE</w:t>
        </w:r>
        <w:r w:rsidR="00AE7D6E">
          <w:rPr>
            <w:webHidden/>
          </w:rPr>
          <w:tab/>
        </w:r>
        <w:r w:rsidR="00AE7D6E">
          <w:rPr>
            <w:webHidden/>
          </w:rPr>
          <w:fldChar w:fldCharType="begin"/>
        </w:r>
        <w:r w:rsidR="00AE7D6E">
          <w:rPr>
            <w:webHidden/>
          </w:rPr>
          <w:instrText xml:space="preserve"> PAGEREF _Toc20317645 \h </w:instrText>
        </w:r>
        <w:r w:rsidR="00AE7D6E">
          <w:rPr>
            <w:webHidden/>
          </w:rPr>
        </w:r>
        <w:r w:rsidR="00AE7D6E">
          <w:rPr>
            <w:webHidden/>
          </w:rPr>
          <w:fldChar w:fldCharType="separate"/>
        </w:r>
        <w:r w:rsidR="00AE7D6E">
          <w:rPr>
            <w:webHidden/>
          </w:rPr>
          <w:t>94</w:t>
        </w:r>
        <w:r w:rsidR="00AE7D6E">
          <w:rPr>
            <w:webHidden/>
          </w:rPr>
          <w:fldChar w:fldCharType="end"/>
        </w:r>
      </w:hyperlink>
    </w:p>
    <w:p w:rsidR="00AE7D6E" w:rsidRDefault="00BD40CD">
      <w:pPr>
        <w:pStyle w:val="TOC1"/>
        <w:rPr>
          <w:rFonts w:asciiTheme="minorHAnsi" w:hAnsiTheme="minorHAnsi" w:cstheme="minorBidi"/>
          <w:sz w:val="22"/>
          <w:szCs w:val="22"/>
        </w:rPr>
      </w:pPr>
      <w:hyperlink w:anchor="_Toc20317646" w:history="1">
        <w:r w:rsidR="00AE7D6E" w:rsidRPr="00777F33">
          <w:rPr>
            <w:rStyle w:val="Hyperlink"/>
          </w:rPr>
          <w:t>10</w:t>
        </w:r>
        <w:r w:rsidR="00AE7D6E">
          <w:rPr>
            <w:rFonts w:asciiTheme="minorHAnsi" w:hAnsiTheme="minorHAnsi" w:cstheme="minorBidi"/>
            <w:sz w:val="22"/>
            <w:szCs w:val="22"/>
          </w:rPr>
          <w:tab/>
        </w:r>
        <w:r w:rsidR="00AE7D6E" w:rsidRPr="00777F33">
          <w:rPr>
            <w:rStyle w:val="Hyperlink"/>
          </w:rPr>
          <w:t>Structure Definitions</w:t>
        </w:r>
        <w:r w:rsidR="00AE7D6E">
          <w:rPr>
            <w:webHidden/>
          </w:rPr>
          <w:tab/>
        </w:r>
        <w:r w:rsidR="00AE7D6E">
          <w:rPr>
            <w:webHidden/>
          </w:rPr>
          <w:fldChar w:fldCharType="begin"/>
        </w:r>
        <w:r w:rsidR="00AE7D6E">
          <w:rPr>
            <w:webHidden/>
          </w:rPr>
          <w:instrText xml:space="preserve"> PAGEREF _Toc20317646 \h </w:instrText>
        </w:r>
        <w:r w:rsidR="00AE7D6E">
          <w:rPr>
            <w:webHidden/>
          </w:rPr>
        </w:r>
        <w:r w:rsidR="00AE7D6E">
          <w:rPr>
            <w:webHidden/>
          </w:rPr>
          <w:fldChar w:fldCharType="separate"/>
        </w:r>
        <w:r w:rsidR="00AE7D6E">
          <w:rPr>
            <w:webHidden/>
          </w:rPr>
          <w:t>95</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47" w:history="1">
        <w:r w:rsidR="00AE7D6E" w:rsidRPr="00777F33">
          <w:rPr>
            <w:rStyle w:val="Hyperlink"/>
          </w:rPr>
          <w:t>10.1</w:t>
        </w:r>
        <w:r w:rsidR="00AE7D6E">
          <w:rPr>
            <w:rFonts w:asciiTheme="minorHAnsi" w:hAnsiTheme="minorHAnsi" w:cstheme="minorBidi"/>
            <w:sz w:val="22"/>
            <w:szCs w:val="22"/>
          </w:rPr>
          <w:tab/>
        </w:r>
        <w:r w:rsidR="00AE7D6E" w:rsidRPr="00777F33">
          <w:rPr>
            <w:rStyle w:val="Hyperlink"/>
          </w:rPr>
          <w:t>TPMS_EMPTY</w:t>
        </w:r>
        <w:r w:rsidR="00AE7D6E">
          <w:rPr>
            <w:webHidden/>
          </w:rPr>
          <w:tab/>
        </w:r>
        <w:r w:rsidR="00AE7D6E">
          <w:rPr>
            <w:webHidden/>
          </w:rPr>
          <w:fldChar w:fldCharType="begin"/>
        </w:r>
        <w:r w:rsidR="00AE7D6E">
          <w:rPr>
            <w:webHidden/>
          </w:rPr>
          <w:instrText xml:space="preserve"> PAGEREF _Toc20317647 \h </w:instrText>
        </w:r>
        <w:r w:rsidR="00AE7D6E">
          <w:rPr>
            <w:webHidden/>
          </w:rPr>
        </w:r>
        <w:r w:rsidR="00AE7D6E">
          <w:rPr>
            <w:webHidden/>
          </w:rPr>
          <w:fldChar w:fldCharType="separate"/>
        </w:r>
        <w:r w:rsidR="00AE7D6E">
          <w:rPr>
            <w:webHidden/>
          </w:rPr>
          <w:t>95</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48" w:history="1">
        <w:r w:rsidR="00AE7D6E" w:rsidRPr="00777F33">
          <w:rPr>
            <w:rStyle w:val="Hyperlink"/>
          </w:rPr>
          <w:t>10.2</w:t>
        </w:r>
        <w:r w:rsidR="00AE7D6E">
          <w:rPr>
            <w:rFonts w:asciiTheme="minorHAnsi" w:hAnsiTheme="minorHAnsi" w:cstheme="minorBidi"/>
            <w:sz w:val="22"/>
            <w:szCs w:val="22"/>
          </w:rPr>
          <w:tab/>
        </w:r>
        <w:r w:rsidR="00AE7D6E" w:rsidRPr="00777F33">
          <w:rPr>
            <w:rStyle w:val="Hyperlink"/>
          </w:rPr>
          <w:t>TPMS_ALGORITHM_DESCRIPTION</w:t>
        </w:r>
        <w:r w:rsidR="00AE7D6E">
          <w:rPr>
            <w:webHidden/>
          </w:rPr>
          <w:tab/>
        </w:r>
        <w:r w:rsidR="00AE7D6E">
          <w:rPr>
            <w:webHidden/>
          </w:rPr>
          <w:fldChar w:fldCharType="begin"/>
        </w:r>
        <w:r w:rsidR="00AE7D6E">
          <w:rPr>
            <w:webHidden/>
          </w:rPr>
          <w:instrText xml:space="preserve"> PAGEREF _Toc20317648 \h </w:instrText>
        </w:r>
        <w:r w:rsidR="00AE7D6E">
          <w:rPr>
            <w:webHidden/>
          </w:rPr>
        </w:r>
        <w:r w:rsidR="00AE7D6E">
          <w:rPr>
            <w:webHidden/>
          </w:rPr>
          <w:fldChar w:fldCharType="separate"/>
        </w:r>
        <w:r w:rsidR="00AE7D6E">
          <w:rPr>
            <w:webHidden/>
          </w:rPr>
          <w:t>95</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49" w:history="1">
        <w:r w:rsidR="00AE7D6E" w:rsidRPr="00777F33">
          <w:rPr>
            <w:rStyle w:val="Hyperlink"/>
          </w:rPr>
          <w:t>10.3</w:t>
        </w:r>
        <w:r w:rsidR="00AE7D6E">
          <w:rPr>
            <w:rFonts w:asciiTheme="minorHAnsi" w:hAnsiTheme="minorHAnsi" w:cstheme="minorBidi"/>
            <w:sz w:val="22"/>
            <w:szCs w:val="22"/>
          </w:rPr>
          <w:tab/>
        </w:r>
        <w:r w:rsidR="00AE7D6E" w:rsidRPr="00777F33">
          <w:rPr>
            <w:rStyle w:val="Hyperlink"/>
          </w:rPr>
          <w:t>Hash/Digest Structures</w:t>
        </w:r>
        <w:r w:rsidR="00AE7D6E">
          <w:rPr>
            <w:webHidden/>
          </w:rPr>
          <w:tab/>
        </w:r>
        <w:r w:rsidR="00AE7D6E">
          <w:rPr>
            <w:webHidden/>
          </w:rPr>
          <w:fldChar w:fldCharType="begin"/>
        </w:r>
        <w:r w:rsidR="00AE7D6E">
          <w:rPr>
            <w:webHidden/>
          </w:rPr>
          <w:instrText xml:space="preserve"> PAGEREF _Toc20317649 \h </w:instrText>
        </w:r>
        <w:r w:rsidR="00AE7D6E">
          <w:rPr>
            <w:webHidden/>
          </w:rPr>
        </w:r>
        <w:r w:rsidR="00AE7D6E">
          <w:rPr>
            <w:webHidden/>
          </w:rPr>
          <w:fldChar w:fldCharType="separate"/>
        </w:r>
        <w:r w:rsidR="00AE7D6E">
          <w:rPr>
            <w:webHidden/>
          </w:rPr>
          <w:t>95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50" w:history="1">
        <w:r w:rsidR="00AE7D6E" w:rsidRPr="00777F33">
          <w:rPr>
            <w:rStyle w:val="Hyperlink"/>
          </w:rPr>
          <w:t>10.3.1</w:t>
        </w:r>
        <w:r w:rsidR="00AE7D6E">
          <w:rPr>
            <w:rFonts w:asciiTheme="minorHAnsi" w:eastAsiaTheme="minorEastAsia" w:hAnsiTheme="minorHAnsi"/>
            <w:sz w:val="22"/>
            <w:szCs w:val="22"/>
          </w:rPr>
          <w:tab/>
        </w:r>
        <w:r w:rsidR="00AE7D6E" w:rsidRPr="00777F33">
          <w:rPr>
            <w:rStyle w:val="Hyperlink"/>
          </w:rPr>
          <w:t>TPMU_HA (Hash)</w:t>
        </w:r>
        <w:r w:rsidR="00AE7D6E">
          <w:rPr>
            <w:webHidden/>
          </w:rPr>
          <w:tab/>
        </w:r>
        <w:r w:rsidR="00AE7D6E">
          <w:rPr>
            <w:webHidden/>
          </w:rPr>
          <w:fldChar w:fldCharType="begin"/>
        </w:r>
        <w:r w:rsidR="00AE7D6E">
          <w:rPr>
            <w:webHidden/>
          </w:rPr>
          <w:instrText xml:space="preserve"> PAGEREF _Toc20317650 \h </w:instrText>
        </w:r>
        <w:r w:rsidR="00AE7D6E">
          <w:rPr>
            <w:webHidden/>
          </w:rPr>
        </w:r>
        <w:r w:rsidR="00AE7D6E">
          <w:rPr>
            <w:webHidden/>
          </w:rPr>
          <w:fldChar w:fldCharType="separate"/>
        </w:r>
        <w:r w:rsidR="00AE7D6E">
          <w:rPr>
            <w:webHidden/>
          </w:rPr>
          <w:t>95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51" w:history="1">
        <w:r w:rsidR="00AE7D6E" w:rsidRPr="00777F33">
          <w:rPr>
            <w:rStyle w:val="Hyperlink"/>
          </w:rPr>
          <w:t>10.3.2</w:t>
        </w:r>
        <w:r w:rsidR="00AE7D6E">
          <w:rPr>
            <w:rFonts w:asciiTheme="minorHAnsi" w:eastAsiaTheme="minorEastAsia" w:hAnsiTheme="minorHAnsi"/>
            <w:sz w:val="22"/>
            <w:szCs w:val="22"/>
          </w:rPr>
          <w:tab/>
        </w:r>
        <w:r w:rsidR="00AE7D6E" w:rsidRPr="00777F33">
          <w:rPr>
            <w:rStyle w:val="Hyperlink"/>
          </w:rPr>
          <w:t>TPMT_HA</w:t>
        </w:r>
        <w:r w:rsidR="00AE7D6E">
          <w:rPr>
            <w:webHidden/>
          </w:rPr>
          <w:tab/>
        </w:r>
        <w:r w:rsidR="00AE7D6E">
          <w:rPr>
            <w:webHidden/>
          </w:rPr>
          <w:fldChar w:fldCharType="begin"/>
        </w:r>
        <w:r w:rsidR="00AE7D6E">
          <w:rPr>
            <w:webHidden/>
          </w:rPr>
          <w:instrText xml:space="preserve"> PAGEREF _Toc20317651 \h </w:instrText>
        </w:r>
        <w:r w:rsidR="00AE7D6E">
          <w:rPr>
            <w:webHidden/>
          </w:rPr>
        </w:r>
        <w:r w:rsidR="00AE7D6E">
          <w:rPr>
            <w:webHidden/>
          </w:rPr>
          <w:fldChar w:fldCharType="separate"/>
        </w:r>
        <w:r w:rsidR="00AE7D6E">
          <w:rPr>
            <w:webHidden/>
          </w:rPr>
          <w:t>96</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52" w:history="1">
        <w:r w:rsidR="00AE7D6E" w:rsidRPr="00777F33">
          <w:rPr>
            <w:rStyle w:val="Hyperlink"/>
          </w:rPr>
          <w:t>10.4</w:t>
        </w:r>
        <w:r w:rsidR="00AE7D6E">
          <w:rPr>
            <w:rFonts w:asciiTheme="minorHAnsi" w:hAnsiTheme="minorHAnsi" w:cstheme="minorBidi"/>
            <w:sz w:val="22"/>
            <w:szCs w:val="22"/>
          </w:rPr>
          <w:tab/>
        </w:r>
        <w:r w:rsidR="00AE7D6E" w:rsidRPr="00777F33">
          <w:rPr>
            <w:rStyle w:val="Hyperlink"/>
          </w:rPr>
          <w:t>Sized Buffers</w:t>
        </w:r>
        <w:r w:rsidR="00AE7D6E">
          <w:rPr>
            <w:webHidden/>
          </w:rPr>
          <w:tab/>
        </w:r>
        <w:r w:rsidR="00AE7D6E">
          <w:rPr>
            <w:webHidden/>
          </w:rPr>
          <w:fldChar w:fldCharType="begin"/>
        </w:r>
        <w:r w:rsidR="00AE7D6E">
          <w:rPr>
            <w:webHidden/>
          </w:rPr>
          <w:instrText xml:space="preserve"> PAGEREF _Toc20317652 \h </w:instrText>
        </w:r>
        <w:r w:rsidR="00AE7D6E">
          <w:rPr>
            <w:webHidden/>
          </w:rPr>
        </w:r>
        <w:r w:rsidR="00AE7D6E">
          <w:rPr>
            <w:webHidden/>
          </w:rPr>
          <w:fldChar w:fldCharType="separate"/>
        </w:r>
        <w:r w:rsidR="00AE7D6E">
          <w:rPr>
            <w:webHidden/>
          </w:rPr>
          <w:t>96</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53" w:history="1">
        <w:r w:rsidR="00AE7D6E" w:rsidRPr="00777F33">
          <w:rPr>
            <w:rStyle w:val="Hyperlink"/>
          </w:rPr>
          <w:t>10.4.1</w:t>
        </w:r>
        <w:r w:rsidR="00AE7D6E">
          <w:rPr>
            <w:rFonts w:asciiTheme="minorHAnsi" w:eastAsiaTheme="minorEastAsia" w:hAnsiTheme="minorHAns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_Toc20317653 \h </w:instrText>
        </w:r>
        <w:r w:rsidR="00AE7D6E">
          <w:rPr>
            <w:webHidden/>
          </w:rPr>
        </w:r>
        <w:r w:rsidR="00AE7D6E">
          <w:rPr>
            <w:webHidden/>
          </w:rPr>
          <w:fldChar w:fldCharType="separate"/>
        </w:r>
        <w:r w:rsidR="00AE7D6E">
          <w:rPr>
            <w:webHidden/>
          </w:rPr>
          <w:t>96</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54" w:history="1">
        <w:r w:rsidR="00AE7D6E" w:rsidRPr="00777F33">
          <w:rPr>
            <w:rStyle w:val="Hyperlink"/>
          </w:rPr>
          <w:t>10.4.2</w:t>
        </w:r>
        <w:r w:rsidR="00AE7D6E">
          <w:rPr>
            <w:rFonts w:asciiTheme="minorHAnsi" w:eastAsiaTheme="minorEastAsia" w:hAnsiTheme="minorHAnsi"/>
            <w:sz w:val="22"/>
            <w:szCs w:val="22"/>
          </w:rPr>
          <w:tab/>
        </w:r>
        <w:r w:rsidR="00AE7D6E" w:rsidRPr="00777F33">
          <w:rPr>
            <w:rStyle w:val="Hyperlink"/>
          </w:rPr>
          <w:t>TPM2B_DIGEST</w:t>
        </w:r>
        <w:r w:rsidR="00AE7D6E">
          <w:rPr>
            <w:webHidden/>
          </w:rPr>
          <w:tab/>
        </w:r>
        <w:r w:rsidR="00AE7D6E">
          <w:rPr>
            <w:webHidden/>
          </w:rPr>
          <w:fldChar w:fldCharType="begin"/>
        </w:r>
        <w:r w:rsidR="00AE7D6E">
          <w:rPr>
            <w:webHidden/>
          </w:rPr>
          <w:instrText xml:space="preserve"> PAGEREF _Toc20317654 \h </w:instrText>
        </w:r>
        <w:r w:rsidR="00AE7D6E">
          <w:rPr>
            <w:webHidden/>
          </w:rPr>
        </w:r>
        <w:r w:rsidR="00AE7D6E">
          <w:rPr>
            <w:webHidden/>
          </w:rPr>
          <w:fldChar w:fldCharType="separate"/>
        </w:r>
        <w:r w:rsidR="00AE7D6E">
          <w:rPr>
            <w:webHidden/>
          </w:rPr>
          <w:t>97</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55" w:history="1">
        <w:r w:rsidR="00AE7D6E" w:rsidRPr="00777F33">
          <w:rPr>
            <w:rStyle w:val="Hyperlink"/>
          </w:rPr>
          <w:t>10.4.3</w:t>
        </w:r>
        <w:r w:rsidR="00AE7D6E">
          <w:rPr>
            <w:rFonts w:asciiTheme="minorHAnsi" w:eastAsiaTheme="minorEastAsia" w:hAnsiTheme="minorHAnsi"/>
            <w:sz w:val="22"/>
            <w:szCs w:val="22"/>
          </w:rPr>
          <w:tab/>
        </w:r>
        <w:r w:rsidR="00AE7D6E" w:rsidRPr="00777F33">
          <w:rPr>
            <w:rStyle w:val="Hyperlink"/>
          </w:rPr>
          <w:t>TPM2B_DATA</w:t>
        </w:r>
        <w:r w:rsidR="00AE7D6E">
          <w:rPr>
            <w:webHidden/>
          </w:rPr>
          <w:tab/>
        </w:r>
        <w:r w:rsidR="00AE7D6E">
          <w:rPr>
            <w:webHidden/>
          </w:rPr>
          <w:fldChar w:fldCharType="begin"/>
        </w:r>
        <w:r w:rsidR="00AE7D6E">
          <w:rPr>
            <w:webHidden/>
          </w:rPr>
          <w:instrText xml:space="preserve"> PAGEREF _Toc20317655 \h </w:instrText>
        </w:r>
        <w:r w:rsidR="00AE7D6E">
          <w:rPr>
            <w:webHidden/>
          </w:rPr>
        </w:r>
        <w:r w:rsidR="00AE7D6E">
          <w:rPr>
            <w:webHidden/>
          </w:rPr>
          <w:fldChar w:fldCharType="separate"/>
        </w:r>
        <w:r w:rsidR="00AE7D6E">
          <w:rPr>
            <w:webHidden/>
          </w:rPr>
          <w:t>97</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56" w:history="1">
        <w:r w:rsidR="00AE7D6E" w:rsidRPr="00777F33">
          <w:rPr>
            <w:rStyle w:val="Hyperlink"/>
          </w:rPr>
          <w:t>10.4.4</w:t>
        </w:r>
        <w:r w:rsidR="00AE7D6E">
          <w:rPr>
            <w:rFonts w:asciiTheme="minorHAnsi" w:eastAsiaTheme="minorEastAsia" w:hAnsiTheme="minorHAnsi"/>
            <w:sz w:val="22"/>
            <w:szCs w:val="22"/>
          </w:rPr>
          <w:tab/>
        </w:r>
        <w:r w:rsidR="00AE7D6E" w:rsidRPr="00777F33">
          <w:rPr>
            <w:rStyle w:val="Hyperlink"/>
          </w:rPr>
          <w:t>TPM2B_NONCE</w:t>
        </w:r>
        <w:r w:rsidR="00AE7D6E">
          <w:rPr>
            <w:webHidden/>
          </w:rPr>
          <w:tab/>
        </w:r>
        <w:r w:rsidR="00AE7D6E">
          <w:rPr>
            <w:webHidden/>
          </w:rPr>
          <w:fldChar w:fldCharType="begin"/>
        </w:r>
        <w:r w:rsidR="00AE7D6E">
          <w:rPr>
            <w:webHidden/>
          </w:rPr>
          <w:instrText xml:space="preserve"> PAGEREF _Toc20317656 \h </w:instrText>
        </w:r>
        <w:r w:rsidR="00AE7D6E">
          <w:rPr>
            <w:webHidden/>
          </w:rPr>
        </w:r>
        <w:r w:rsidR="00AE7D6E">
          <w:rPr>
            <w:webHidden/>
          </w:rPr>
          <w:fldChar w:fldCharType="separate"/>
        </w:r>
        <w:r w:rsidR="00AE7D6E">
          <w:rPr>
            <w:webHidden/>
          </w:rPr>
          <w:t>97</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57" w:history="1">
        <w:r w:rsidR="00AE7D6E" w:rsidRPr="00777F33">
          <w:rPr>
            <w:rStyle w:val="Hyperlink"/>
          </w:rPr>
          <w:t>10.4.5</w:t>
        </w:r>
        <w:r w:rsidR="00AE7D6E">
          <w:rPr>
            <w:rFonts w:asciiTheme="minorHAnsi" w:eastAsiaTheme="minorEastAsia" w:hAnsiTheme="minorHAnsi"/>
            <w:sz w:val="22"/>
            <w:szCs w:val="22"/>
          </w:rPr>
          <w:tab/>
        </w:r>
        <w:r w:rsidR="00AE7D6E" w:rsidRPr="00777F33">
          <w:rPr>
            <w:rStyle w:val="Hyperlink"/>
          </w:rPr>
          <w:t>TPM2B_AUTH</w:t>
        </w:r>
        <w:r w:rsidR="00AE7D6E">
          <w:rPr>
            <w:webHidden/>
          </w:rPr>
          <w:tab/>
        </w:r>
        <w:r w:rsidR="00AE7D6E">
          <w:rPr>
            <w:webHidden/>
          </w:rPr>
          <w:fldChar w:fldCharType="begin"/>
        </w:r>
        <w:r w:rsidR="00AE7D6E">
          <w:rPr>
            <w:webHidden/>
          </w:rPr>
          <w:instrText xml:space="preserve"> PAGEREF _Toc20317657 \h </w:instrText>
        </w:r>
        <w:r w:rsidR="00AE7D6E">
          <w:rPr>
            <w:webHidden/>
          </w:rPr>
        </w:r>
        <w:r w:rsidR="00AE7D6E">
          <w:rPr>
            <w:webHidden/>
          </w:rPr>
          <w:fldChar w:fldCharType="separate"/>
        </w:r>
        <w:r w:rsidR="00AE7D6E">
          <w:rPr>
            <w:webHidden/>
          </w:rPr>
          <w:t>97</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58" w:history="1">
        <w:r w:rsidR="00AE7D6E" w:rsidRPr="00777F33">
          <w:rPr>
            <w:rStyle w:val="Hyperlink"/>
          </w:rPr>
          <w:t>10.4.6</w:t>
        </w:r>
        <w:r w:rsidR="00AE7D6E">
          <w:rPr>
            <w:rFonts w:asciiTheme="minorHAnsi" w:eastAsiaTheme="minorEastAsia" w:hAnsiTheme="minorHAnsi"/>
            <w:sz w:val="22"/>
            <w:szCs w:val="22"/>
          </w:rPr>
          <w:tab/>
        </w:r>
        <w:r w:rsidR="00AE7D6E" w:rsidRPr="00777F33">
          <w:rPr>
            <w:rStyle w:val="Hyperlink"/>
          </w:rPr>
          <w:t>TPM2B_OPERAND</w:t>
        </w:r>
        <w:r w:rsidR="00AE7D6E">
          <w:rPr>
            <w:webHidden/>
          </w:rPr>
          <w:tab/>
        </w:r>
        <w:r w:rsidR="00AE7D6E">
          <w:rPr>
            <w:webHidden/>
          </w:rPr>
          <w:fldChar w:fldCharType="begin"/>
        </w:r>
        <w:r w:rsidR="00AE7D6E">
          <w:rPr>
            <w:webHidden/>
          </w:rPr>
          <w:instrText xml:space="preserve"> PAGEREF _Toc20317658 \h </w:instrText>
        </w:r>
        <w:r w:rsidR="00AE7D6E">
          <w:rPr>
            <w:webHidden/>
          </w:rPr>
        </w:r>
        <w:r w:rsidR="00AE7D6E">
          <w:rPr>
            <w:webHidden/>
          </w:rPr>
          <w:fldChar w:fldCharType="separate"/>
        </w:r>
        <w:r w:rsidR="00AE7D6E">
          <w:rPr>
            <w:webHidden/>
          </w:rPr>
          <w:t>98</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59" w:history="1">
        <w:r w:rsidR="00AE7D6E" w:rsidRPr="00777F33">
          <w:rPr>
            <w:rStyle w:val="Hyperlink"/>
          </w:rPr>
          <w:t>10.4.7</w:t>
        </w:r>
        <w:r w:rsidR="00AE7D6E">
          <w:rPr>
            <w:rFonts w:asciiTheme="minorHAnsi" w:eastAsiaTheme="minorEastAsia" w:hAnsiTheme="minorHAnsi"/>
            <w:sz w:val="22"/>
            <w:szCs w:val="22"/>
          </w:rPr>
          <w:tab/>
        </w:r>
        <w:r w:rsidR="00AE7D6E" w:rsidRPr="00777F33">
          <w:rPr>
            <w:rStyle w:val="Hyperlink"/>
          </w:rPr>
          <w:t>TPM2B_EVENT</w:t>
        </w:r>
        <w:r w:rsidR="00AE7D6E">
          <w:rPr>
            <w:webHidden/>
          </w:rPr>
          <w:tab/>
        </w:r>
        <w:r w:rsidR="00AE7D6E">
          <w:rPr>
            <w:webHidden/>
          </w:rPr>
          <w:fldChar w:fldCharType="begin"/>
        </w:r>
        <w:r w:rsidR="00AE7D6E">
          <w:rPr>
            <w:webHidden/>
          </w:rPr>
          <w:instrText xml:space="preserve"> PAGEREF _Toc20317659 \h </w:instrText>
        </w:r>
        <w:r w:rsidR="00AE7D6E">
          <w:rPr>
            <w:webHidden/>
          </w:rPr>
        </w:r>
        <w:r w:rsidR="00AE7D6E">
          <w:rPr>
            <w:webHidden/>
          </w:rPr>
          <w:fldChar w:fldCharType="separate"/>
        </w:r>
        <w:r w:rsidR="00AE7D6E">
          <w:rPr>
            <w:webHidden/>
          </w:rPr>
          <w:t>98</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60" w:history="1">
        <w:r w:rsidR="00AE7D6E" w:rsidRPr="00777F33">
          <w:rPr>
            <w:rStyle w:val="Hyperlink"/>
          </w:rPr>
          <w:t>10.4.8</w:t>
        </w:r>
        <w:r w:rsidR="00AE7D6E">
          <w:rPr>
            <w:rFonts w:asciiTheme="minorHAnsi" w:eastAsiaTheme="minorEastAsia" w:hAnsiTheme="minorHAnsi"/>
            <w:sz w:val="22"/>
            <w:szCs w:val="22"/>
          </w:rPr>
          <w:tab/>
        </w:r>
        <w:r w:rsidR="00AE7D6E" w:rsidRPr="00777F33">
          <w:rPr>
            <w:rStyle w:val="Hyperlink"/>
          </w:rPr>
          <w:t>TPM2B_MAX_BUFFER</w:t>
        </w:r>
        <w:r w:rsidR="00AE7D6E">
          <w:rPr>
            <w:webHidden/>
          </w:rPr>
          <w:tab/>
        </w:r>
        <w:r w:rsidR="00AE7D6E">
          <w:rPr>
            <w:webHidden/>
          </w:rPr>
          <w:fldChar w:fldCharType="begin"/>
        </w:r>
        <w:r w:rsidR="00AE7D6E">
          <w:rPr>
            <w:webHidden/>
          </w:rPr>
          <w:instrText xml:space="preserve"> PAGEREF _Toc20317660 \h </w:instrText>
        </w:r>
        <w:r w:rsidR="00AE7D6E">
          <w:rPr>
            <w:webHidden/>
          </w:rPr>
        </w:r>
        <w:r w:rsidR="00AE7D6E">
          <w:rPr>
            <w:webHidden/>
          </w:rPr>
          <w:fldChar w:fldCharType="separate"/>
        </w:r>
        <w:r w:rsidR="00AE7D6E">
          <w:rPr>
            <w:webHidden/>
          </w:rPr>
          <w:t>98</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61" w:history="1">
        <w:r w:rsidR="00AE7D6E" w:rsidRPr="00777F33">
          <w:rPr>
            <w:rStyle w:val="Hyperlink"/>
          </w:rPr>
          <w:t>10.4.9</w:t>
        </w:r>
        <w:r w:rsidR="00AE7D6E">
          <w:rPr>
            <w:rFonts w:asciiTheme="minorHAnsi" w:eastAsiaTheme="minorEastAsia" w:hAnsiTheme="minorHAnsi"/>
            <w:sz w:val="22"/>
            <w:szCs w:val="22"/>
          </w:rPr>
          <w:tab/>
        </w:r>
        <w:r w:rsidR="00AE7D6E" w:rsidRPr="00777F33">
          <w:rPr>
            <w:rStyle w:val="Hyperlink"/>
          </w:rPr>
          <w:t>TPM2B_MAX_NV_BUFFER</w:t>
        </w:r>
        <w:r w:rsidR="00AE7D6E">
          <w:rPr>
            <w:webHidden/>
          </w:rPr>
          <w:tab/>
        </w:r>
        <w:r w:rsidR="00AE7D6E">
          <w:rPr>
            <w:webHidden/>
          </w:rPr>
          <w:fldChar w:fldCharType="begin"/>
        </w:r>
        <w:r w:rsidR="00AE7D6E">
          <w:rPr>
            <w:webHidden/>
          </w:rPr>
          <w:instrText xml:space="preserve"> PAGEREF _Toc20317661 \h </w:instrText>
        </w:r>
        <w:r w:rsidR="00AE7D6E">
          <w:rPr>
            <w:webHidden/>
          </w:rPr>
        </w:r>
        <w:r w:rsidR="00AE7D6E">
          <w:rPr>
            <w:webHidden/>
          </w:rPr>
          <w:fldChar w:fldCharType="separate"/>
        </w:r>
        <w:r w:rsidR="00AE7D6E">
          <w:rPr>
            <w:webHidden/>
          </w:rPr>
          <w:t>98</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62" w:history="1">
        <w:r w:rsidR="00AE7D6E" w:rsidRPr="00777F33">
          <w:rPr>
            <w:rStyle w:val="Hyperlink"/>
          </w:rPr>
          <w:t>10.4.10</w:t>
        </w:r>
        <w:r w:rsidR="00AE7D6E">
          <w:rPr>
            <w:rFonts w:asciiTheme="minorHAnsi" w:eastAsiaTheme="minorEastAsia" w:hAnsiTheme="minorHAnsi"/>
            <w:sz w:val="22"/>
            <w:szCs w:val="22"/>
          </w:rPr>
          <w:tab/>
        </w:r>
        <w:r w:rsidR="00AE7D6E" w:rsidRPr="00777F33">
          <w:rPr>
            <w:rStyle w:val="Hyperlink"/>
          </w:rPr>
          <w:t>TPM2B_TIMEOUT</w:t>
        </w:r>
        <w:r w:rsidR="00AE7D6E">
          <w:rPr>
            <w:webHidden/>
          </w:rPr>
          <w:tab/>
        </w:r>
        <w:r w:rsidR="00AE7D6E">
          <w:rPr>
            <w:webHidden/>
          </w:rPr>
          <w:fldChar w:fldCharType="begin"/>
        </w:r>
        <w:r w:rsidR="00AE7D6E">
          <w:rPr>
            <w:webHidden/>
          </w:rPr>
          <w:instrText xml:space="preserve"> PAGEREF _Toc20317662 \h </w:instrText>
        </w:r>
        <w:r w:rsidR="00AE7D6E">
          <w:rPr>
            <w:webHidden/>
          </w:rPr>
        </w:r>
        <w:r w:rsidR="00AE7D6E">
          <w:rPr>
            <w:webHidden/>
          </w:rPr>
          <w:fldChar w:fldCharType="separate"/>
        </w:r>
        <w:r w:rsidR="00AE7D6E">
          <w:rPr>
            <w:webHidden/>
          </w:rPr>
          <w:t>99</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63" w:history="1">
        <w:r w:rsidR="00AE7D6E" w:rsidRPr="00777F33">
          <w:rPr>
            <w:rStyle w:val="Hyperlink"/>
          </w:rPr>
          <w:t>10.4.11</w:t>
        </w:r>
        <w:r w:rsidR="00AE7D6E">
          <w:rPr>
            <w:rFonts w:asciiTheme="minorHAnsi" w:eastAsiaTheme="minorEastAsia" w:hAnsiTheme="minorHAnsi"/>
            <w:sz w:val="22"/>
            <w:szCs w:val="22"/>
          </w:rPr>
          <w:tab/>
        </w:r>
        <w:r w:rsidR="00AE7D6E" w:rsidRPr="00777F33">
          <w:rPr>
            <w:rStyle w:val="Hyperlink"/>
          </w:rPr>
          <w:t>TPM2B_IV</w:t>
        </w:r>
        <w:r w:rsidR="00AE7D6E">
          <w:rPr>
            <w:webHidden/>
          </w:rPr>
          <w:tab/>
        </w:r>
        <w:r w:rsidR="00AE7D6E">
          <w:rPr>
            <w:webHidden/>
          </w:rPr>
          <w:fldChar w:fldCharType="begin"/>
        </w:r>
        <w:r w:rsidR="00AE7D6E">
          <w:rPr>
            <w:webHidden/>
          </w:rPr>
          <w:instrText xml:space="preserve"> PAGEREF _Toc20317663 \h </w:instrText>
        </w:r>
        <w:r w:rsidR="00AE7D6E">
          <w:rPr>
            <w:webHidden/>
          </w:rPr>
        </w:r>
        <w:r w:rsidR="00AE7D6E">
          <w:rPr>
            <w:webHidden/>
          </w:rPr>
          <w:fldChar w:fldCharType="separate"/>
        </w:r>
        <w:r w:rsidR="00AE7D6E">
          <w:rPr>
            <w:webHidden/>
          </w:rPr>
          <w:t>99</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64" w:history="1">
        <w:r w:rsidR="00AE7D6E" w:rsidRPr="00777F33">
          <w:rPr>
            <w:rStyle w:val="Hyperlink"/>
          </w:rPr>
          <w:t>10.5</w:t>
        </w:r>
        <w:r w:rsidR="00AE7D6E">
          <w:rPr>
            <w:rFonts w:asciiTheme="minorHAnsi" w:hAnsiTheme="minorHAnsi" w:cstheme="minorBidi"/>
            <w:sz w:val="22"/>
            <w:szCs w:val="22"/>
          </w:rPr>
          <w:tab/>
        </w:r>
        <w:r w:rsidR="00AE7D6E" w:rsidRPr="00777F33">
          <w:rPr>
            <w:rStyle w:val="Hyperlink"/>
          </w:rPr>
          <w:t>Names</w:t>
        </w:r>
        <w:r w:rsidR="00AE7D6E">
          <w:rPr>
            <w:webHidden/>
          </w:rPr>
          <w:tab/>
        </w:r>
        <w:r w:rsidR="00AE7D6E">
          <w:rPr>
            <w:webHidden/>
          </w:rPr>
          <w:fldChar w:fldCharType="begin"/>
        </w:r>
        <w:r w:rsidR="00AE7D6E">
          <w:rPr>
            <w:webHidden/>
          </w:rPr>
          <w:instrText xml:space="preserve"> PAGEREF _Toc20317664 \h </w:instrText>
        </w:r>
        <w:r w:rsidR="00AE7D6E">
          <w:rPr>
            <w:webHidden/>
          </w:rPr>
        </w:r>
        <w:r w:rsidR="00AE7D6E">
          <w:rPr>
            <w:webHidden/>
          </w:rPr>
          <w:fldChar w:fldCharType="separate"/>
        </w:r>
        <w:r w:rsidR="00AE7D6E">
          <w:rPr>
            <w:webHidden/>
          </w:rPr>
          <w:t>99</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65" w:history="1">
        <w:r w:rsidR="00AE7D6E" w:rsidRPr="00777F33">
          <w:rPr>
            <w:rStyle w:val="Hyperlink"/>
          </w:rPr>
          <w:t>10.5.1</w:t>
        </w:r>
        <w:r w:rsidR="00AE7D6E">
          <w:rPr>
            <w:rFonts w:asciiTheme="minorHAnsi" w:eastAsiaTheme="minorEastAsia" w:hAnsiTheme="minorHAns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_Toc20317665 \h </w:instrText>
        </w:r>
        <w:r w:rsidR="00AE7D6E">
          <w:rPr>
            <w:webHidden/>
          </w:rPr>
        </w:r>
        <w:r w:rsidR="00AE7D6E">
          <w:rPr>
            <w:webHidden/>
          </w:rPr>
          <w:fldChar w:fldCharType="separate"/>
        </w:r>
        <w:r w:rsidR="00AE7D6E">
          <w:rPr>
            <w:webHidden/>
          </w:rPr>
          <w:t>99</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66" w:history="1">
        <w:r w:rsidR="00AE7D6E" w:rsidRPr="00777F33">
          <w:rPr>
            <w:rStyle w:val="Hyperlink"/>
          </w:rPr>
          <w:t>10.5.2</w:t>
        </w:r>
        <w:r w:rsidR="00AE7D6E">
          <w:rPr>
            <w:rFonts w:asciiTheme="minorHAnsi" w:eastAsiaTheme="minorEastAsia" w:hAnsiTheme="minorHAnsi"/>
            <w:sz w:val="22"/>
            <w:szCs w:val="22"/>
          </w:rPr>
          <w:tab/>
        </w:r>
        <w:r w:rsidR="00AE7D6E" w:rsidRPr="00777F33">
          <w:rPr>
            <w:rStyle w:val="Hyperlink"/>
          </w:rPr>
          <w:t>TPMU_NAME</w:t>
        </w:r>
        <w:r w:rsidR="00AE7D6E">
          <w:rPr>
            <w:webHidden/>
          </w:rPr>
          <w:tab/>
        </w:r>
        <w:r w:rsidR="00AE7D6E">
          <w:rPr>
            <w:webHidden/>
          </w:rPr>
          <w:fldChar w:fldCharType="begin"/>
        </w:r>
        <w:r w:rsidR="00AE7D6E">
          <w:rPr>
            <w:webHidden/>
          </w:rPr>
          <w:instrText xml:space="preserve"> PAGEREF _Toc20317666 \h </w:instrText>
        </w:r>
        <w:r w:rsidR="00AE7D6E">
          <w:rPr>
            <w:webHidden/>
          </w:rPr>
        </w:r>
        <w:r w:rsidR="00AE7D6E">
          <w:rPr>
            <w:webHidden/>
          </w:rPr>
          <w:fldChar w:fldCharType="separate"/>
        </w:r>
        <w:r w:rsidR="00AE7D6E">
          <w:rPr>
            <w:webHidden/>
          </w:rPr>
          <w:t>99</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67" w:history="1">
        <w:r w:rsidR="00AE7D6E" w:rsidRPr="00777F33">
          <w:rPr>
            <w:rStyle w:val="Hyperlink"/>
          </w:rPr>
          <w:t>10.5.3</w:t>
        </w:r>
        <w:r w:rsidR="00AE7D6E">
          <w:rPr>
            <w:rFonts w:asciiTheme="minorHAnsi" w:eastAsiaTheme="minorEastAsia" w:hAnsiTheme="minorHAnsi"/>
            <w:sz w:val="22"/>
            <w:szCs w:val="22"/>
          </w:rPr>
          <w:tab/>
        </w:r>
        <w:r w:rsidR="00AE7D6E" w:rsidRPr="00777F33">
          <w:rPr>
            <w:rStyle w:val="Hyperlink"/>
          </w:rPr>
          <w:t>TPM2B_NAME</w:t>
        </w:r>
        <w:r w:rsidR="00AE7D6E">
          <w:rPr>
            <w:webHidden/>
          </w:rPr>
          <w:tab/>
        </w:r>
        <w:r w:rsidR="00AE7D6E">
          <w:rPr>
            <w:webHidden/>
          </w:rPr>
          <w:fldChar w:fldCharType="begin"/>
        </w:r>
        <w:r w:rsidR="00AE7D6E">
          <w:rPr>
            <w:webHidden/>
          </w:rPr>
          <w:instrText xml:space="preserve"> PAGEREF _Toc20317667 \h </w:instrText>
        </w:r>
        <w:r w:rsidR="00AE7D6E">
          <w:rPr>
            <w:webHidden/>
          </w:rPr>
        </w:r>
        <w:r w:rsidR="00AE7D6E">
          <w:rPr>
            <w:webHidden/>
          </w:rPr>
          <w:fldChar w:fldCharType="separate"/>
        </w:r>
        <w:r w:rsidR="00AE7D6E">
          <w:rPr>
            <w:webHidden/>
          </w:rPr>
          <w:t>100</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68" w:history="1">
        <w:r w:rsidR="00AE7D6E" w:rsidRPr="00777F33">
          <w:rPr>
            <w:rStyle w:val="Hyperlink"/>
          </w:rPr>
          <w:t>10.6</w:t>
        </w:r>
        <w:r w:rsidR="00AE7D6E">
          <w:rPr>
            <w:rFonts w:asciiTheme="minorHAnsi" w:hAnsiTheme="minorHAnsi" w:cstheme="minorBidi"/>
            <w:sz w:val="22"/>
            <w:szCs w:val="22"/>
          </w:rPr>
          <w:tab/>
        </w:r>
        <w:r w:rsidR="00AE7D6E" w:rsidRPr="00777F33">
          <w:rPr>
            <w:rStyle w:val="Hyperlink"/>
          </w:rPr>
          <w:t>PCR Structures</w:t>
        </w:r>
        <w:r w:rsidR="00AE7D6E">
          <w:rPr>
            <w:webHidden/>
          </w:rPr>
          <w:tab/>
        </w:r>
        <w:r w:rsidR="00AE7D6E">
          <w:rPr>
            <w:webHidden/>
          </w:rPr>
          <w:fldChar w:fldCharType="begin"/>
        </w:r>
        <w:r w:rsidR="00AE7D6E">
          <w:rPr>
            <w:webHidden/>
          </w:rPr>
          <w:instrText xml:space="preserve"> PAGEREF _Toc20317668 \h </w:instrText>
        </w:r>
        <w:r w:rsidR="00AE7D6E">
          <w:rPr>
            <w:webHidden/>
          </w:rPr>
        </w:r>
        <w:r w:rsidR="00AE7D6E">
          <w:rPr>
            <w:webHidden/>
          </w:rPr>
          <w:fldChar w:fldCharType="separate"/>
        </w:r>
        <w:r w:rsidR="00AE7D6E">
          <w:rPr>
            <w:webHidden/>
          </w:rPr>
          <w:t>100</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69" w:history="1">
        <w:r w:rsidR="00AE7D6E" w:rsidRPr="00777F33">
          <w:rPr>
            <w:rStyle w:val="Hyperlink"/>
          </w:rPr>
          <w:t>10.6.1</w:t>
        </w:r>
        <w:r w:rsidR="00AE7D6E">
          <w:rPr>
            <w:rFonts w:asciiTheme="minorHAnsi" w:eastAsiaTheme="minorEastAsia" w:hAnsiTheme="minorHAnsi"/>
            <w:sz w:val="22"/>
            <w:szCs w:val="22"/>
          </w:rPr>
          <w:tab/>
        </w:r>
        <w:r w:rsidR="00AE7D6E" w:rsidRPr="00777F33">
          <w:rPr>
            <w:rStyle w:val="Hyperlink"/>
          </w:rPr>
          <w:t>TPMS_PCR_SELECT</w:t>
        </w:r>
        <w:r w:rsidR="00AE7D6E">
          <w:rPr>
            <w:webHidden/>
          </w:rPr>
          <w:tab/>
        </w:r>
        <w:r w:rsidR="00AE7D6E">
          <w:rPr>
            <w:webHidden/>
          </w:rPr>
          <w:fldChar w:fldCharType="begin"/>
        </w:r>
        <w:r w:rsidR="00AE7D6E">
          <w:rPr>
            <w:webHidden/>
          </w:rPr>
          <w:instrText xml:space="preserve"> PAGEREF _Toc20317669 \h </w:instrText>
        </w:r>
        <w:r w:rsidR="00AE7D6E">
          <w:rPr>
            <w:webHidden/>
          </w:rPr>
        </w:r>
        <w:r w:rsidR="00AE7D6E">
          <w:rPr>
            <w:webHidden/>
          </w:rPr>
          <w:fldChar w:fldCharType="separate"/>
        </w:r>
        <w:r w:rsidR="00AE7D6E">
          <w:rPr>
            <w:webHidden/>
          </w:rPr>
          <w:t>100</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70" w:history="1">
        <w:r w:rsidR="00AE7D6E" w:rsidRPr="00777F33">
          <w:rPr>
            <w:rStyle w:val="Hyperlink"/>
          </w:rPr>
          <w:t>10.6.2</w:t>
        </w:r>
        <w:r w:rsidR="00AE7D6E">
          <w:rPr>
            <w:rFonts w:asciiTheme="minorHAnsi" w:eastAsiaTheme="minorEastAsia" w:hAnsiTheme="minorHAnsi"/>
            <w:sz w:val="22"/>
            <w:szCs w:val="22"/>
          </w:rPr>
          <w:tab/>
        </w:r>
        <w:r w:rsidR="00AE7D6E" w:rsidRPr="00777F33">
          <w:rPr>
            <w:rStyle w:val="Hyperlink"/>
          </w:rPr>
          <w:t>TPMS_PCR_SELECTION</w:t>
        </w:r>
        <w:r w:rsidR="00AE7D6E">
          <w:rPr>
            <w:webHidden/>
          </w:rPr>
          <w:tab/>
        </w:r>
        <w:r w:rsidR="00AE7D6E">
          <w:rPr>
            <w:webHidden/>
          </w:rPr>
          <w:fldChar w:fldCharType="begin"/>
        </w:r>
        <w:r w:rsidR="00AE7D6E">
          <w:rPr>
            <w:webHidden/>
          </w:rPr>
          <w:instrText xml:space="preserve"> PAGEREF _Toc20317670 \h </w:instrText>
        </w:r>
        <w:r w:rsidR="00AE7D6E">
          <w:rPr>
            <w:webHidden/>
          </w:rPr>
        </w:r>
        <w:r w:rsidR="00AE7D6E">
          <w:rPr>
            <w:webHidden/>
          </w:rPr>
          <w:fldChar w:fldCharType="separate"/>
        </w:r>
        <w:r w:rsidR="00AE7D6E">
          <w:rPr>
            <w:webHidden/>
          </w:rPr>
          <w:t>101</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71" w:history="1">
        <w:r w:rsidR="00AE7D6E" w:rsidRPr="00777F33">
          <w:rPr>
            <w:rStyle w:val="Hyperlink"/>
          </w:rPr>
          <w:t>10.7</w:t>
        </w:r>
        <w:r w:rsidR="00AE7D6E">
          <w:rPr>
            <w:rFonts w:asciiTheme="minorHAnsi" w:hAnsiTheme="minorHAnsi" w:cstheme="minorBidi"/>
            <w:sz w:val="22"/>
            <w:szCs w:val="22"/>
          </w:rPr>
          <w:tab/>
        </w:r>
        <w:r w:rsidR="00AE7D6E" w:rsidRPr="00777F33">
          <w:rPr>
            <w:rStyle w:val="Hyperlink"/>
          </w:rPr>
          <w:t>Tickets</w:t>
        </w:r>
        <w:r w:rsidR="00AE7D6E">
          <w:rPr>
            <w:webHidden/>
          </w:rPr>
          <w:tab/>
        </w:r>
        <w:r w:rsidR="00AE7D6E">
          <w:rPr>
            <w:webHidden/>
          </w:rPr>
          <w:fldChar w:fldCharType="begin"/>
        </w:r>
        <w:r w:rsidR="00AE7D6E">
          <w:rPr>
            <w:webHidden/>
          </w:rPr>
          <w:instrText xml:space="preserve"> PAGEREF _Toc20317671 \h </w:instrText>
        </w:r>
        <w:r w:rsidR="00AE7D6E">
          <w:rPr>
            <w:webHidden/>
          </w:rPr>
        </w:r>
        <w:r w:rsidR="00AE7D6E">
          <w:rPr>
            <w:webHidden/>
          </w:rPr>
          <w:fldChar w:fldCharType="separate"/>
        </w:r>
        <w:r w:rsidR="00AE7D6E">
          <w:rPr>
            <w:webHidden/>
          </w:rPr>
          <w:t>101</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72" w:history="1">
        <w:r w:rsidR="00AE7D6E" w:rsidRPr="00777F33">
          <w:rPr>
            <w:rStyle w:val="Hyperlink"/>
          </w:rPr>
          <w:t>10.7.1</w:t>
        </w:r>
        <w:r w:rsidR="00AE7D6E">
          <w:rPr>
            <w:rFonts w:asciiTheme="minorHAnsi" w:eastAsiaTheme="minorEastAsia" w:hAnsiTheme="minorHAns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_Toc20317672 \h </w:instrText>
        </w:r>
        <w:r w:rsidR="00AE7D6E">
          <w:rPr>
            <w:webHidden/>
          </w:rPr>
        </w:r>
        <w:r w:rsidR="00AE7D6E">
          <w:rPr>
            <w:webHidden/>
          </w:rPr>
          <w:fldChar w:fldCharType="separate"/>
        </w:r>
        <w:r w:rsidR="00AE7D6E">
          <w:rPr>
            <w:webHidden/>
          </w:rPr>
          <w:t>101</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73" w:history="1">
        <w:r w:rsidR="00AE7D6E" w:rsidRPr="00777F33">
          <w:rPr>
            <w:rStyle w:val="Hyperlink"/>
          </w:rPr>
          <w:t>10.7.2</w:t>
        </w:r>
        <w:r w:rsidR="00AE7D6E">
          <w:rPr>
            <w:rFonts w:asciiTheme="minorHAnsi" w:eastAsiaTheme="minorEastAsia" w:hAnsiTheme="minorHAnsi"/>
            <w:sz w:val="22"/>
            <w:szCs w:val="22"/>
          </w:rPr>
          <w:tab/>
        </w:r>
        <w:r w:rsidR="00AE7D6E" w:rsidRPr="00777F33">
          <w:rPr>
            <w:rStyle w:val="Hyperlink"/>
          </w:rPr>
          <w:t>A NULL Ticket</w:t>
        </w:r>
        <w:r w:rsidR="00AE7D6E">
          <w:rPr>
            <w:webHidden/>
          </w:rPr>
          <w:tab/>
        </w:r>
        <w:r w:rsidR="00AE7D6E">
          <w:rPr>
            <w:webHidden/>
          </w:rPr>
          <w:fldChar w:fldCharType="begin"/>
        </w:r>
        <w:r w:rsidR="00AE7D6E">
          <w:rPr>
            <w:webHidden/>
          </w:rPr>
          <w:instrText xml:space="preserve"> PAGEREF _Toc20317673 \h </w:instrText>
        </w:r>
        <w:r w:rsidR="00AE7D6E">
          <w:rPr>
            <w:webHidden/>
          </w:rPr>
        </w:r>
        <w:r w:rsidR="00AE7D6E">
          <w:rPr>
            <w:webHidden/>
          </w:rPr>
          <w:fldChar w:fldCharType="separate"/>
        </w:r>
        <w:r w:rsidR="00AE7D6E">
          <w:rPr>
            <w:webHidden/>
          </w:rPr>
          <w:t>102</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74" w:history="1">
        <w:r w:rsidR="00AE7D6E" w:rsidRPr="00777F33">
          <w:rPr>
            <w:rStyle w:val="Hyperlink"/>
          </w:rPr>
          <w:t>10.7.3</w:t>
        </w:r>
        <w:r w:rsidR="00AE7D6E">
          <w:rPr>
            <w:rFonts w:asciiTheme="minorHAnsi" w:eastAsiaTheme="minorEastAsia" w:hAnsiTheme="minorHAnsi"/>
            <w:sz w:val="22"/>
            <w:szCs w:val="22"/>
          </w:rPr>
          <w:tab/>
        </w:r>
        <w:r w:rsidR="00AE7D6E" w:rsidRPr="00777F33">
          <w:rPr>
            <w:rStyle w:val="Hyperlink"/>
          </w:rPr>
          <w:t>TPMT_TK_CREATION</w:t>
        </w:r>
        <w:r w:rsidR="00AE7D6E">
          <w:rPr>
            <w:webHidden/>
          </w:rPr>
          <w:tab/>
        </w:r>
        <w:r w:rsidR="00AE7D6E">
          <w:rPr>
            <w:webHidden/>
          </w:rPr>
          <w:fldChar w:fldCharType="begin"/>
        </w:r>
        <w:r w:rsidR="00AE7D6E">
          <w:rPr>
            <w:webHidden/>
          </w:rPr>
          <w:instrText xml:space="preserve"> PAGEREF _Toc20317674 \h </w:instrText>
        </w:r>
        <w:r w:rsidR="00AE7D6E">
          <w:rPr>
            <w:webHidden/>
          </w:rPr>
        </w:r>
        <w:r w:rsidR="00AE7D6E">
          <w:rPr>
            <w:webHidden/>
          </w:rPr>
          <w:fldChar w:fldCharType="separate"/>
        </w:r>
        <w:r w:rsidR="00AE7D6E">
          <w:rPr>
            <w:webHidden/>
          </w:rPr>
          <w:t>102</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75" w:history="1">
        <w:r w:rsidR="00AE7D6E" w:rsidRPr="00777F33">
          <w:rPr>
            <w:rStyle w:val="Hyperlink"/>
          </w:rPr>
          <w:t>10.7.4</w:t>
        </w:r>
        <w:r w:rsidR="00AE7D6E">
          <w:rPr>
            <w:rFonts w:asciiTheme="minorHAnsi" w:eastAsiaTheme="minorEastAsia" w:hAnsiTheme="minorHAnsi"/>
            <w:sz w:val="22"/>
            <w:szCs w:val="22"/>
          </w:rPr>
          <w:tab/>
        </w:r>
        <w:r w:rsidR="00AE7D6E" w:rsidRPr="00777F33">
          <w:rPr>
            <w:rStyle w:val="Hyperlink"/>
          </w:rPr>
          <w:t>TPMT_TK_VERIFIED</w:t>
        </w:r>
        <w:r w:rsidR="00AE7D6E">
          <w:rPr>
            <w:webHidden/>
          </w:rPr>
          <w:tab/>
        </w:r>
        <w:r w:rsidR="00AE7D6E">
          <w:rPr>
            <w:webHidden/>
          </w:rPr>
          <w:fldChar w:fldCharType="begin"/>
        </w:r>
        <w:r w:rsidR="00AE7D6E">
          <w:rPr>
            <w:webHidden/>
          </w:rPr>
          <w:instrText xml:space="preserve"> PAGEREF _Toc20317675 \h </w:instrText>
        </w:r>
        <w:r w:rsidR="00AE7D6E">
          <w:rPr>
            <w:webHidden/>
          </w:rPr>
        </w:r>
        <w:r w:rsidR="00AE7D6E">
          <w:rPr>
            <w:webHidden/>
          </w:rPr>
          <w:fldChar w:fldCharType="separate"/>
        </w:r>
        <w:r w:rsidR="00AE7D6E">
          <w:rPr>
            <w:webHidden/>
          </w:rPr>
          <w:t>103</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76" w:history="1">
        <w:r w:rsidR="00AE7D6E" w:rsidRPr="00777F33">
          <w:rPr>
            <w:rStyle w:val="Hyperlink"/>
          </w:rPr>
          <w:t>10.7.5</w:t>
        </w:r>
        <w:r w:rsidR="00AE7D6E">
          <w:rPr>
            <w:rFonts w:asciiTheme="minorHAnsi" w:eastAsiaTheme="minorEastAsia" w:hAnsiTheme="minorHAnsi"/>
            <w:sz w:val="22"/>
            <w:szCs w:val="22"/>
          </w:rPr>
          <w:tab/>
        </w:r>
        <w:r w:rsidR="00AE7D6E" w:rsidRPr="00777F33">
          <w:rPr>
            <w:rStyle w:val="Hyperlink"/>
          </w:rPr>
          <w:t>TPMT_TK_AUTH</w:t>
        </w:r>
        <w:r w:rsidR="00AE7D6E">
          <w:rPr>
            <w:webHidden/>
          </w:rPr>
          <w:tab/>
        </w:r>
        <w:r w:rsidR="00AE7D6E">
          <w:rPr>
            <w:webHidden/>
          </w:rPr>
          <w:fldChar w:fldCharType="begin"/>
        </w:r>
        <w:r w:rsidR="00AE7D6E">
          <w:rPr>
            <w:webHidden/>
          </w:rPr>
          <w:instrText xml:space="preserve"> PAGEREF _Toc20317676 \h </w:instrText>
        </w:r>
        <w:r w:rsidR="00AE7D6E">
          <w:rPr>
            <w:webHidden/>
          </w:rPr>
        </w:r>
        <w:r w:rsidR="00AE7D6E">
          <w:rPr>
            <w:webHidden/>
          </w:rPr>
          <w:fldChar w:fldCharType="separate"/>
        </w:r>
        <w:r w:rsidR="00AE7D6E">
          <w:rPr>
            <w:webHidden/>
          </w:rPr>
          <w:t>104</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77" w:history="1">
        <w:r w:rsidR="00AE7D6E" w:rsidRPr="00777F33">
          <w:rPr>
            <w:rStyle w:val="Hyperlink"/>
          </w:rPr>
          <w:t>10.7.6</w:t>
        </w:r>
        <w:r w:rsidR="00AE7D6E">
          <w:rPr>
            <w:rFonts w:asciiTheme="minorHAnsi" w:eastAsiaTheme="minorEastAsia" w:hAnsiTheme="minorHAnsi"/>
            <w:sz w:val="22"/>
            <w:szCs w:val="22"/>
          </w:rPr>
          <w:tab/>
        </w:r>
        <w:r w:rsidR="00AE7D6E" w:rsidRPr="00777F33">
          <w:rPr>
            <w:rStyle w:val="Hyperlink"/>
          </w:rPr>
          <w:t>TPMT_TK_HASHCHECK</w:t>
        </w:r>
        <w:r w:rsidR="00AE7D6E">
          <w:rPr>
            <w:webHidden/>
          </w:rPr>
          <w:tab/>
        </w:r>
        <w:r w:rsidR="00AE7D6E">
          <w:rPr>
            <w:webHidden/>
          </w:rPr>
          <w:fldChar w:fldCharType="begin"/>
        </w:r>
        <w:r w:rsidR="00AE7D6E">
          <w:rPr>
            <w:webHidden/>
          </w:rPr>
          <w:instrText xml:space="preserve"> PAGEREF _Toc20317677 \h </w:instrText>
        </w:r>
        <w:r w:rsidR="00AE7D6E">
          <w:rPr>
            <w:webHidden/>
          </w:rPr>
        </w:r>
        <w:r w:rsidR="00AE7D6E">
          <w:rPr>
            <w:webHidden/>
          </w:rPr>
          <w:fldChar w:fldCharType="separate"/>
        </w:r>
        <w:r w:rsidR="00AE7D6E">
          <w:rPr>
            <w:webHidden/>
          </w:rPr>
          <w:t>105</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78" w:history="1">
        <w:r w:rsidR="00AE7D6E" w:rsidRPr="00777F33">
          <w:rPr>
            <w:rStyle w:val="Hyperlink"/>
          </w:rPr>
          <w:t>10.8</w:t>
        </w:r>
        <w:r w:rsidR="00AE7D6E">
          <w:rPr>
            <w:rFonts w:asciiTheme="minorHAnsi" w:hAnsiTheme="minorHAnsi" w:cstheme="minorBidi"/>
            <w:sz w:val="22"/>
            <w:szCs w:val="22"/>
          </w:rPr>
          <w:tab/>
        </w:r>
        <w:r w:rsidR="00AE7D6E" w:rsidRPr="00777F33">
          <w:rPr>
            <w:rStyle w:val="Hyperlink"/>
          </w:rPr>
          <w:t>Property Structures</w:t>
        </w:r>
        <w:r w:rsidR="00AE7D6E">
          <w:rPr>
            <w:webHidden/>
          </w:rPr>
          <w:tab/>
        </w:r>
        <w:r w:rsidR="00AE7D6E">
          <w:rPr>
            <w:webHidden/>
          </w:rPr>
          <w:fldChar w:fldCharType="begin"/>
        </w:r>
        <w:r w:rsidR="00AE7D6E">
          <w:rPr>
            <w:webHidden/>
          </w:rPr>
          <w:instrText xml:space="preserve"> PAGEREF _Toc20317678 \h </w:instrText>
        </w:r>
        <w:r w:rsidR="00AE7D6E">
          <w:rPr>
            <w:webHidden/>
          </w:rPr>
        </w:r>
        <w:r w:rsidR="00AE7D6E">
          <w:rPr>
            <w:webHidden/>
          </w:rPr>
          <w:fldChar w:fldCharType="separate"/>
        </w:r>
        <w:r w:rsidR="00AE7D6E">
          <w:rPr>
            <w:webHidden/>
          </w:rPr>
          <w:t>105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79" w:history="1">
        <w:r w:rsidR="00AE7D6E" w:rsidRPr="00777F33">
          <w:rPr>
            <w:rStyle w:val="Hyperlink"/>
          </w:rPr>
          <w:t>10.8.1</w:t>
        </w:r>
        <w:r w:rsidR="00AE7D6E">
          <w:rPr>
            <w:rFonts w:asciiTheme="minorHAnsi" w:eastAsiaTheme="minorEastAsia" w:hAnsiTheme="minorHAnsi"/>
            <w:sz w:val="22"/>
            <w:szCs w:val="22"/>
          </w:rPr>
          <w:tab/>
        </w:r>
        <w:r w:rsidR="00AE7D6E" w:rsidRPr="00777F33">
          <w:rPr>
            <w:rStyle w:val="Hyperlink"/>
          </w:rPr>
          <w:t>TPMS_ALG_PROPERTY</w:t>
        </w:r>
        <w:r w:rsidR="00AE7D6E">
          <w:rPr>
            <w:webHidden/>
          </w:rPr>
          <w:tab/>
        </w:r>
        <w:r w:rsidR="00AE7D6E">
          <w:rPr>
            <w:webHidden/>
          </w:rPr>
          <w:fldChar w:fldCharType="begin"/>
        </w:r>
        <w:r w:rsidR="00AE7D6E">
          <w:rPr>
            <w:webHidden/>
          </w:rPr>
          <w:instrText xml:space="preserve"> PAGEREF _Toc20317679 \h </w:instrText>
        </w:r>
        <w:r w:rsidR="00AE7D6E">
          <w:rPr>
            <w:webHidden/>
          </w:rPr>
        </w:r>
        <w:r w:rsidR="00AE7D6E">
          <w:rPr>
            <w:webHidden/>
          </w:rPr>
          <w:fldChar w:fldCharType="separate"/>
        </w:r>
        <w:r w:rsidR="00AE7D6E">
          <w:rPr>
            <w:webHidden/>
          </w:rPr>
          <w:t>105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80" w:history="1">
        <w:r w:rsidR="00AE7D6E" w:rsidRPr="00777F33">
          <w:rPr>
            <w:rStyle w:val="Hyperlink"/>
          </w:rPr>
          <w:t>10.8.2</w:t>
        </w:r>
        <w:r w:rsidR="00AE7D6E">
          <w:rPr>
            <w:rFonts w:asciiTheme="minorHAnsi" w:eastAsiaTheme="minorEastAsia" w:hAnsiTheme="minorHAnsi"/>
            <w:sz w:val="22"/>
            <w:szCs w:val="22"/>
          </w:rPr>
          <w:tab/>
        </w:r>
        <w:r w:rsidR="00AE7D6E" w:rsidRPr="00777F33">
          <w:rPr>
            <w:rStyle w:val="Hyperlink"/>
          </w:rPr>
          <w:t>TPMS_TAGGED_PROPERTY</w:t>
        </w:r>
        <w:r w:rsidR="00AE7D6E">
          <w:rPr>
            <w:webHidden/>
          </w:rPr>
          <w:tab/>
        </w:r>
        <w:r w:rsidR="00AE7D6E">
          <w:rPr>
            <w:webHidden/>
          </w:rPr>
          <w:fldChar w:fldCharType="begin"/>
        </w:r>
        <w:r w:rsidR="00AE7D6E">
          <w:rPr>
            <w:webHidden/>
          </w:rPr>
          <w:instrText xml:space="preserve"> PAGEREF _Toc20317680 \h </w:instrText>
        </w:r>
        <w:r w:rsidR="00AE7D6E">
          <w:rPr>
            <w:webHidden/>
          </w:rPr>
        </w:r>
        <w:r w:rsidR="00AE7D6E">
          <w:rPr>
            <w:webHidden/>
          </w:rPr>
          <w:fldChar w:fldCharType="separate"/>
        </w:r>
        <w:r w:rsidR="00AE7D6E">
          <w:rPr>
            <w:webHidden/>
          </w:rPr>
          <w:t>105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81" w:history="1">
        <w:r w:rsidR="00AE7D6E" w:rsidRPr="00777F33">
          <w:rPr>
            <w:rStyle w:val="Hyperlink"/>
          </w:rPr>
          <w:t>10.8.3</w:t>
        </w:r>
        <w:r w:rsidR="00AE7D6E">
          <w:rPr>
            <w:rFonts w:asciiTheme="minorHAnsi" w:eastAsiaTheme="minorEastAsia" w:hAnsiTheme="minorHAnsi"/>
            <w:sz w:val="22"/>
            <w:szCs w:val="22"/>
          </w:rPr>
          <w:tab/>
        </w:r>
        <w:r w:rsidR="00AE7D6E" w:rsidRPr="00777F33">
          <w:rPr>
            <w:rStyle w:val="Hyperlink"/>
          </w:rPr>
          <w:t>TPMS_TAGGED_PCR_SELECT</w:t>
        </w:r>
        <w:r w:rsidR="00AE7D6E">
          <w:rPr>
            <w:webHidden/>
          </w:rPr>
          <w:tab/>
        </w:r>
        <w:r w:rsidR="00AE7D6E">
          <w:rPr>
            <w:webHidden/>
          </w:rPr>
          <w:fldChar w:fldCharType="begin"/>
        </w:r>
        <w:r w:rsidR="00AE7D6E">
          <w:rPr>
            <w:webHidden/>
          </w:rPr>
          <w:instrText xml:space="preserve"> PAGEREF _Toc20317681 \h </w:instrText>
        </w:r>
        <w:r w:rsidR="00AE7D6E">
          <w:rPr>
            <w:webHidden/>
          </w:rPr>
        </w:r>
        <w:r w:rsidR="00AE7D6E">
          <w:rPr>
            <w:webHidden/>
          </w:rPr>
          <w:fldChar w:fldCharType="separate"/>
        </w:r>
        <w:r w:rsidR="00AE7D6E">
          <w:rPr>
            <w:webHidden/>
          </w:rPr>
          <w:t>106</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82" w:history="1">
        <w:r w:rsidR="00AE7D6E" w:rsidRPr="00777F33">
          <w:rPr>
            <w:rStyle w:val="Hyperlink"/>
          </w:rPr>
          <w:t>10.8.4</w:t>
        </w:r>
        <w:r w:rsidR="00AE7D6E">
          <w:rPr>
            <w:rFonts w:asciiTheme="minorHAnsi" w:eastAsiaTheme="minorEastAsia" w:hAnsiTheme="minorHAnsi"/>
            <w:sz w:val="22"/>
            <w:szCs w:val="22"/>
          </w:rPr>
          <w:tab/>
        </w:r>
        <w:r w:rsidR="00AE7D6E" w:rsidRPr="00777F33">
          <w:rPr>
            <w:rStyle w:val="Hyperlink"/>
          </w:rPr>
          <w:t>TPMS_TAGGED_POLICY</w:t>
        </w:r>
        <w:r w:rsidR="00AE7D6E">
          <w:rPr>
            <w:webHidden/>
          </w:rPr>
          <w:tab/>
        </w:r>
        <w:r w:rsidR="00AE7D6E">
          <w:rPr>
            <w:webHidden/>
          </w:rPr>
          <w:fldChar w:fldCharType="begin"/>
        </w:r>
        <w:r w:rsidR="00AE7D6E">
          <w:rPr>
            <w:webHidden/>
          </w:rPr>
          <w:instrText xml:space="preserve"> PAGEREF _Toc20317682 \h </w:instrText>
        </w:r>
        <w:r w:rsidR="00AE7D6E">
          <w:rPr>
            <w:webHidden/>
          </w:rPr>
        </w:r>
        <w:r w:rsidR="00AE7D6E">
          <w:rPr>
            <w:webHidden/>
          </w:rPr>
          <w:fldChar w:fldCharType="separate"/>
        </w:r>
        <w:r w:rsidR="00AE7D6E">
          <w:rPr>
            <w:webHidden/>
          </w:rPr>
          <w:t>106</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83" w:history="1">
        <w:r w:rsidR="00AE7D6E" w:rsidRPr="00777F33">
          <w:rPr>
            <w:rStyle w:val="Hyperlink"/>
          </w:rPr>
          <w:t>10.8.5</w:t>
        </w:r>
        <w:r w:rsidR="00AE7D6E">
          <w:rPr>
            <w:rFonts w:asciiTheme="minorHAnsi" w:eastAsiaTheme="minorEastAsia" w:hAnsiTheme="minorHAnsi"/>
            <w:sz w:val="22"/>
            <w:szCs w:val="22"/>
          </w:rPr>
          <w:tab/>
        </w:r>
        <w:r w:rsidR="00AE7D6E" w:rsidRPr="00777F33">
          <w:rPr>
            <w:rStyle w:val="Hyperlink"/>
          </w:rPr>
          <w:t>TPMS_ACT_DATA</w:t>
        </w:r>
        <w:r w:rsidR="00AE7D6E">
          <w:rPr>
            <w:webHidden/>
          </w:rPr>
          <w:tab/>
        </w:r>
        <w:r w:rsidR="00AE7D6E">
          <w:rPr>
            <w:webHidden/>
          </w:rPr>
          <w:fldChar w:fldCharType="begin"/>
        </w:r>
        <w:r w:rsidR="00AE7D6E">
          <w:rPr>
            <w:webHidden/>
          </w:rPr>
          <w:instrText xml:space="preserve"> PAGEREF _Toc20317683 \h </w:instrText>
        </w:r>
        <w:r w:rsidR="00AE7D6E">
          <w:rPr>
            <w:webHidden/>
          </w:rPr>
        </w:r>
        <w:r w:rsidR="00AE7D6E">
          <w:rPr>
            <w:webHidden/>
          </w:rPr>
          <w:fldChar w:fldCharType="separate"/>
        </w:r>
        <w:r w:rsidR="00AE7D6E">
          <w:rPr>
            <w:webHidden/>
          </w:rPr>
          <w:t>106</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684" w:history="1">
        <w:r w:rsidR="00AE7D6E" w:rsidRPr="00777F33">
          <w:rPr>
            <w:rStyle w:val="Hyperlink"/>
          </w:rPr>
          <w:t>10.9</w:t>
        </w:r>
        <w:r w:rsidR="00AE7D6E">
          <w:rPr>
            <w:rFonts w:asciiTheme="minorHAnsi" w:hAnsiTheme="minorHAnsi" w:cstheme="minorBidi"/>
            <w:sz w:val="22"/>
            <w:szCs w:val="22"/>
          </w:rPr>
          <w:tab/>
        </w:r>
        <w:r w:rsidR="00AE7D6E" w:rsidRPr="00777F33">
          <w:rPr>
            <w:rStyle w:val="Hyperlink"/>
          </w:rPr>
          <w:t>Lists</w:t>
        </w:r>
        <w:r w:rsidR="00AE7D6E">
          <w:rPr>
            <w:webHidden/>
          </w:rPr>
          <w:tab/>
        </w:r>
        <w:r w:rsidR="00AE7D6E">
          <w:rPr>
            <w:webHidden/>
          </w:rPr>
          <w:fldChar w:fldCharType="begin"/>
        </w:r>
        <w:r w:rsidR="00AE7D6E">
          <w:rPr>
            <w:webHidden/>
          </w:rPr>
          <w:instrText xml:space="preserve"> PAGEREF _Toc20317684 \h </w:instrText>
        </w:r>
        <w:r w:rsidR="00AE7D6E">
          <w:rPr>
            <w:webHidden/>
          </w:rPr>
        </w:r>
        <w:r w:rsidR="00AE7D6E">
          <w:rPr>
            <w:webHidden/>
          </w:rPr>
          <w:fldChar w:fldCharType="separate"/>
        </w:r>
        <w:r w:rsidR="00AE7D6E">
          <w:rPr>
            <w:webHidden/>
          </w:rPr>
          <w:t>107</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85" w:history="1">
        <w:r w:rsidR="00AE7D6E" w:rsidRPr="00777F33">
          <w:rPr>
            <w:rStyle w:val="Hyperlink"/>
          </w:rPr>
          <w:t>10.9.1</w:t>
        </w:r>
        <w:r w:rsidR="00AE7D6E">
          <w:rPr>
            <w:rFonts w:asciiTheme="minorHAnsi" w:eastAsiaTheme="minorEastAsia" w:hAnsiTheme="minorHAnsi"/>
            <w:sz w:val="22"/>
            <w:szCs w:val="22"/>
          </w:rPr>
          <w:tab/>
        </w:r>
        <w:r w:rsidR="00AE7D6E" w:rsidRPr="00777F33">
          <w:rPr>
            <w:rStyle w:val="Hyperlink"/>
          </w:rPr>
          <w:t>TPML_CC</w:t>
        </w:r>
        <w:r w:rsidR="00AE7D6E">
          <w:rPr>
            <w:webHidden/>
          </w:rPr>
          <w:tab/>
        </w:r>
        <w:r w:rsidR="00AE7D6E">
          <w:rPr>
            <w:webHidden/>
          </w:rPr>
          <w:fldChar w:fldCharType="begin"/>
        </w:r>
        <w:r w:rsidR="00AE7D6E">
          <w:rPr>
            <w:webHidden/>
          </w:rPr>
          <w:instrText xml:space="preserve"> PAGEREF _Toc20317685 \h </w:instrText>
        </w:r>
        <w:r w:rsidR="00AE7D6E">
          <w:rPr>
            <w:webHidden/>
          </w:rPr>
        </w:r>
        <w:r w:rsidR="00AE7D6E">
          <w:rPr>
            <w:webHidden/>
          </w:rPr>
          <w:fldChar w:fldCharType="separate"/>
        </w:r>
        <w:r w:rsidR="00AE7D6E">
          <w:rPr>
            <w:webHidden/>
          </w:rPr>
          <w:t>107</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86" w:history="1">
        <w:r w:rsidR="00AE7D6E" w:rsidRPr="00777F33">
          <w:rPr>
            <w:rStyle w:val="Hyperlink"/>
          </w:rPr>
          <w:t>10.9.2</w:t>
        </w:r>
        <w:r w:rsidR="00AE7D6E">
          <w:rPr>
            <w:rFonts w:asciiTheme="minorHAnsi" w:eastAsiaTheme="minorEastAsia" w:hAnsiTheme="minorHAnsi"/>
            <w:sz w:val="22"/>
            <w:szCs w:val="22"/>
          </w:rPr>
          <w:tab/>
        </w:r>
        <w:r w:rsidR="00AE7D6E" w:rsidRPr="00777F33">
          <w:rPr>
            <w:rStyle w:val="Hyperlink"/>
          </w:rPr>
          <w:t>TPML_CCA</w:t>
        </w:r>
        <w:r w:rsidR="00AE7D6E">
          <w:rPr>
            <w:webHidden/>
          </w:rPr>
          <w:tab/>
        </w:r>
        <w:r w:rsidR="00AE7D6E">
          <w:rPr>
            <w:webHidden/>
          </w:rPr>
          <w:fldChar w:fldCharType="begin"/>
        </w:r>
        <w:r w:rsidR="00AE7D6E">
          <w:rPr>
            <w:webHidden/>
          </w:rPr>
          <w:instrText xml:space="preserve"> PAGEREF _Toc20317686 \h </w:instrText>
        </w:r>
        <w:r w:rsidR="00AE7D6E">
          <w:rPr>
            <w:webHidden/>
          </w:rPr>
        </w:r>
        <w:r w:rsidR="00AE7D6E">
          <w:rPr>
            <w:webHidden/>
          </w:rPr>
          <w:fldChar w:fldCharType="separate"/>
        </w:r>
        <w:r w:rsidR="00AE7D6E">
          <w:rPr>
            <w:webHidden/>
          </w:rPr>
          <w:t>107</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87" w:history="1">
        <w:r w:rsidR="00AE7D6E" w:rsidRPr="00777F33">
          <w:rPr>
            <w:rStyle w:val="Hyperlink"/>
          </w:rPr>
          <w:t>10.9.3</w:t>
        </w:r>
        <w:r w:rsidR="00AE7D6E">
          <w:rPr>
            <w:rFonts w:asciiTheme="minorHAnsi" w:eastAsiaTheme="minorEastAsia" w:hAnsiTheme="minorHAnsi"/>
            <w:sz w:val="22"/>
            <w:szCs w:val="22"/>
          </w:rPr>
          <w:tab/>
        </w:r>
        <w:r w:rsidR="00AE7D6E" w:rsidRPr="00777F33">
          <w:rPr>
            <w:rStyle w:val="Hyperlink"/>
          </w:rPr>
          <w:t>TPML_ALG</w:t>
        </w:r>
        <w:r w:rsidR="00AE7D6E">
          <w:rPr>
            <w:webHidden/>
          </w:rPr>
          <w:tab/>
        </w:r>
        <w:r w:rsidR="00AE7D6E">
          <w:rPr>
            <w:webHidden/>
          </w:rPr>
          <w:fldChar w:fldCharType="begin"/>
        </w:r>
        <w:r w:rsidR="00AE7D6E">
          <w:rPr>
            <w:webHidden/>
          </w:rPr>
          <w:instrText xml:space="preserve"> PAGEREF _Toc20317687 \h </w:instrText>
        </w:r>
        <w:r w:rsidR="00AE7D6E">
          <w:rPr>
            <w:webHidden/>
          </w:rPr>
        </w:r>
        <w:r w:rsidR="00AE7D6E">
          <w:rPr>
            <w:webHidden/>
          </w:rPr>
          <w:fldChar w:fldCharType="separate"/>
        </w:r>
        <w:r w:rsidR="00AE7D6E">
          <w:rPr>
            <w:webHidden/>
          </w:rPr>
          <w:t>107</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88" w:history="1">
        <w:r w:rsidR="00AE7D6E" w:rsidRPr="00777F33">
          <w:rPr>
            <w:rStyle w:val="Hyperlink"/>
          </w:rPr>
          <w:t>10.9.4</w:t>
        </w:r>
        <w:r w:rsidR="00AE7D6E">
          <w:rPr>
            <w:rFonts w:asciiTheme="minorHAnsi" w:eastAsiaTheme="minorEastAsia" w:hAnsiTheme="minorHAnsi"/>
            <w:sz w:val="22"/>
            <w:szCs w:val="22"/>
          </w:rPr>
          <w:tab/>
        </w:r>
        <w:r w:rsidR="00AE7D6E" w:rsidRPr="00777F33">
          <w:rPr>
            <w:rStyle w:val="Hyperlink"/>
          </w:rPr>
          <w:t>TPML_HANDLE</w:t>
        </w:r>
        <w:r w:rsidR="00AE7D6E">
          <w:rPr>
            <w:webHidden/>
          </w:rPr>
          <w:tab/>
        </w:r>
        <w:r w:rsidR="00AE7D6E">
          <w:rPr>
            <w:webHidden/>
          </w:rPr>
          <w:fldChar w:fldCharType="begin"/>
        </w:r>
        <w:r w:rsidR="00AE7D6E">
          <w:rPr>
            <w:webHidden/>
          </w:rPr>
          <w:instrText xml:space="preserve"> PAGEREF _Toc20317688 \h </w:instrText>
        </w:r>
        <w:r w:rsidR="00AE7D6E">
          <w:rPr>
            <w:webHidden/>
          </w:rPr>
        </w:r>
        <w:r w:rsidR="00AE7D6E">
          <w:rPr>
            <w:webHidden/>
          </w:rPr>
          <w:fldChar w:fldCharType="separate"/>
        </w:r>
        <w:r w:rsidR="00AE7D6E">
          <w:rPr>
            <w:webHidden/>
          </w:rPr>
          <w:t>108</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89" w:history="1">
        <w:r w:rsidR="00AE7D6E" w:rsidRPr="00777F33">
          <w:rPr>
            <w:rStyle w:val="Hyperlink"/>
          </w:rPr>
          <w:t>10.9.5</w:t>
        </w:r>
        <w:r w:rsidR="00AE7D6E">
          <w:rPr>
            <w:rFonts w:asciiTheme="minorHAnsi" w:eastAsiaTheme="minorEastAsia" w:hAnsiTheme="minorHAnsi"/>
            <w:sz w:val="22"/>
            <w:szCs w:val="22"/>
          </w:rPr>
          <w:tab/>
        </w:r>
        <w:r w:rsidR="00AE7D6E" w:rsidRPr="00777F33">
          <w:rPr>
            <w:rStyle w:val="Hyperlink"/>
          </w:rPr>
          <w:t>TPML_DIGEST</w:t>
        </w:r>
        <w:r w:rsidR="00AE7D6E">
          <w:rPr>
            <w:webHidden/>
          </w:rPr>
          <w:tab/>
        </w:r>
        <w:r w:rsidR="00AE7D6E">
          <w:rPr>
            <w:webHidden/>
          </w:rPr>
          <w:fldChar w:fldCharType="begin"/>
        </w:r>
        <w:r w:rsidR="00AE7D6E">
          <w:rPr>
            <w:webHidden/>
          </w:rPr>
          <w:instrText xml:space="preserve"> PAGEREF _Toc20317689 \h </w:instrText>
        </w:r>
        <w:r w:rsidR="00AE7D6E">
          <w:rPr>
            <w:webHidden/>
          </w:rPr>
        </w:r>
        <w:r w:rsidR="00AE7D6E">
          <w:rPr>
            <w:webHidden/>
          </w:rPr>
          <w:fldChar w:fldCharType="separate"/>
        </w:r>
        <w:r w:rsidR="00AE7D6E">
          <w:rPr>
            <w:webHidden/>
          </w:rPr>
          <w:t>108</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90" w:history="1">
        <w:r w:rsidR="00AE7D6E" w:rsidRPr="00777F33">
          <w:rPr>
            <w:rStyle w:val="Hyperlink"/>
          </w:rPr>
          <w:t>10.9.6</w:t>
        </w:r>
        <w:r w:rsidR="00AE7D6E">
          <w:rPr>
            <w:rFonts w:asciiTheme="minorHAnsi" w:eastAsiaTheme="minorEastAsia" w:hAnsiTheme="minorHAnsi"/>
            <w:sz w:val="22"/>
            <w:szCs w:val="22"/>
          </w:rPr>
          <w:tab/>
        </w:r>
        <w:r w:rsidR="00AE7D6E" w:rsidRPr="00777F33">
          <w:rPr>
            <w:rStyle w:val="Hyperlink"/>
          </w:rPr>
          <w:t>TPML_DIGEST_VALUES</w:t>
        </w:r>
        <w:r w:rsidR="00AE7D6E">
          <w:rPr>
            <w:webHidden/>
          </w:rPr>
          <w:tab/>
        </w:r>
        <w:r w:rsidR="00AE7D6E">
          <w:rPr>
            <w:webHidden/>
          </w:rPr>
          <w:fldChar w:fldCharType="begin"/>
        </w:r>
        <w:r w:rsidR="00AE7D6E">
          <w:rPr>
            <w:webHidden/>
          </w:rPr>
          <w:instrText xml:space="preserve"> PAGEREF _Toc20317690 \h </w:instrText>
        </w:r>
        <w:r w:rsidR="00AE7D6E">
          <w:rPr>
            <w:webHidden/>
          </w:rPr>
        </w:r>
        <w:r w:rsidR="00AE7D6E">
          <w:rPr>
            <w:webHidden/>
          </w:rPr>
          <w:fldChar w:fldCharType="separate"/>
        </w:r>
        <w:r w:rsidR="00AE7D6E">
          <w:rPr>
            <w:webHidden/>
          </w:rPr>
          <w:t>109</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91" w:history="1">
        <w:r w:rsidR="00AE7D6E" w:rsidRPr="00777F33">
          <w:rPr>
            <w:rStyle w:val="Hyperlink"/>
          </w:rPr>
          <w:t>10.9.7</w:t>
        </w:r>
        <w:r w:rsidR="00AE7D6E">
          <w:rPr>
            <w:rFonts w:asciiTheme="minorHAnsi" w:eastAsiaTheme="minorEastAsia" w:hAnsiTheme="minorHAnsi"/>
            <w:sz w:val="22"/>
            <w:szCs w:val="22"/>
          </w:rPr>
          <w:tab/>
        </w:r>
        <w:r w:rsidR="00AE7D6E" w:rsidRPr="00777F33">
          <w:rPr>
            <w:rStyle w:val="Hyperlink"/>
          </w:rPr>
          <w:t>TPML_PCR_SELECTION</w:t>
        </w:r>
        <w:r w:rsidR="00AE7D6E">
          <w:rPr>
            <w:webHidden/>
          </w:rPr>
          <w:tab/>
        </w:r>
        <w:r w:rsidR="00AE7D6E">
          <w:rPr>
            <w:webHidden/>
          </w:rPr>
          <w:fldChar w:fldCharType="begin"/>
        </w:r>
        <w:r w:rsidR="00AE7D6E">
          <w:rPr>
            <w:webHidden/>
          </w:rPr>
          <w:instrText xml:space="preserve"> PAGEREF _Toc20317691 \h </w:instrText>
        </w:r>
        <w:r w:rsidR="00AE7D6E">
          <w:rPr>
            <w:webHidden/>
          </w:rPr>
        </w:r>
        <w:r w:rsidR="00AE7D6E">
          <w:rPr>
            <w:webHidden/>
          </w:rPr>
          <w:fldChar w:fldCharType="separate"/>
        </w:r>
        <w:r w:rsidR="00AE7D6E">
          <w:rPr>
            <w:webHidden/>
          </w:rPr>
          <w:t>109</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92" w:history="1">
        <w:r w:rsidR="00AE7D6E" w:rsidRPr="00777F33">
          <w:rPr>
            <w:rStyle w:val="Hyperlink"/>
          </w:rPr>
          <w:t>10.9.8</w:t>
        </w:r>
        <w:r w:rsidR="00AE7D6E">
          <w:rPr>
            <w:rFonts w:asciiTheme="minorHAnsi" w:eastAsiaTheme="minorEastAsia" w:hAnsiTheme="minorHAnsi"/>
            <w:sz w:val="22"/>
            <w:szCs w:val="22"/>
          </w:rPr>
          <w:tab/>
        </w:r>
        <w:r w:rsidR="00AE7D6E" w:rsidRPr="00777F33">
          <w:rPr>
            <w:rStyle w:val="Hyperlink"/>
          </w:rPr>
          <w:t>TPML_ALG_PROPERTY</w:t>
        </w:r>
        <w:r w:rsidR="00AE7D6E">
          <w:rPr>
            <w:webHidden/>
          </w:rPr>
          <w:tab/>
        </w:r>
        <w:r w:rsidR="00AE7D6E">
          <w:rPr>
            <w:webHidden/>
          </w:rPr>
          <w:fldChar w:fldCharType="begin"/>
        </w:r>
        <w:r w:rsidR="00AE7D6E">
          <w:rPr>
            <w:webHidden/>
          </w:rPr>
          <w:instrText xml:space="preserve"> PAGEREF _Toc20317692 \h </w:instrText>
        </w:r>
        <w:r w:rsidR="00AE7D6E">
          <w:rPr>
            <w:webHidden/>
          </w:rPr>
        </w:r>
        <w:r w:rsidR="00AE7D6E">
          <w:rPr>
            <w:webHidden/>
          </w:rPr>
          <w:fldChar w:fldCharType="separate"/>
        </w:r>
        <w:r w:rsidR="00AE7D6E">
          <w:rPr>
            <w:webHidden/>
          </w:rPr>
          <w:t>109</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93" w:history="1">
        <w:r w:rsidR="00AE7D6E" w:rsidRPr="00777F33">
          <w:rPr>
            <w:rStyle w:val="Hyperlink"/>
          </w:rPr>
          <w:t>10.9.9</w:t>
        </w:r>
        <w:r w:rsidR="00AE7D6E">
          <w:rPr>
            <w:rFonts w:asciiTheme="minorHAnsi" w:eastAsiaTheme="minorEastAsia" w:hAnsiTheme="minorHAnsi"/>
            <w:sz w:val="22"/>
            <w:szCs w:val="22"/>
          </w:rPr>
          <w:tab/>
        </w:r>
        <w:r w:rsidR="00AE7D6E" w:rsidRPr="00777F33">
          <w:rPr>
            <w:rStyle w:val="Hyperlink"/>
          </w:rPr>
          <w:t>TPML_TAGGED_TPM_PROPERTY</w:t>
        </w:r>
        <w:r w:rsidR="00AE7D6E">
          <w:rPr>
            <w:webHidden/>
          </w:rPr>
          <w:tab/>
        </w:r>
        <w:r w:rsidR="00AE7D6E">
          <w:rPr>
            <w:webHidden/>
          </w:rPr>
          <w:fldChar w:fldCharType="begin"/>
        </w:r>
        <w:r w:rsidR="00AE7D6E">
          <w:rPr>
            <w:webHidden/>
          </w:rPr>
          <w:instrText xml:space="preserve"> PAGEREF _Toc20317693 \h </w:instrText>
        </w:r>
        <w:r w:rsidR="00AE7D6E">
          <w:rPr>
            <w:webHidden/>
          </w:rPr>
        </w:r>
        <w:r w:rsidR="00AE7D6E">
          <w:rPr>
            <w:webHidden/>
          </w:rPr>
          <w:fldChar w:fldCharType="separate"/>
        </w:r>
        <w:r w:rsidR="00AE7D6E">
          <w:rPr>
            <w:webHidden/>
          </w:rPr>
          <w:t>110</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94" w:history="1">
        <w:r w:rsidR="00AE7D6E" w:rsidRPr="00777F33">
          <w:rPr>
            <w:rStyle w:val="Hyperlink"/>
          </w:rPr>
          <w:t>10.9.10</w:t>
        </w:r>
        <w:r w:rsidR="00AE7D6E">
          <w:rPr>
            <w:rFonts w:asciiTheme="minorHAnsi" w:eastAsiaTheme="minorEastAsia" w:hAnsiTheme="minorHAnsi"/>
            <w:sz w:val="22"/>
            <w:szCs w:val="22"/>
          </w:rPr>
          <w:tab/>
        </w:r>
        <w:r w:rsidR="00AE7D6E" w:rsidRPr="00777F33">
          <w:rPr>
            <w:rStyle w:val="Hyperlink"/>
          </w:rPr>
          <w:t>TPML_TAGGED_PCR_PROPERTY</w:t>
        </w:r>
        <w:r w:rsidR="00AE7D6E">
          <w:rPr>
            <w:webHidden/>
          </w:rPr>
          <w:tab/>
        </w:r>
        <w:r w:rsidR="00AE7D6E">
          <w:rPr>
            <w:webHidden/>
          </w:rPr>
          <w:fldChar w:fldCharType="begin"/>
        </w:r>
        <w:r w:rsidR="00AE7D6E">
          <w:rPr>
            <w:webHidden/>
          </w:rPr>
          <w:instrText xml:space="preserve"> PAGEREF _Toc20317694 \h </w:instrText>
        </w:r>
        <w:r w:rsidR="00AE7D6E">
          <w:rPr>
            <w:webHidden/>
          </w:rPr>
        </w:r>
        <w:r w:rsidR="00AE7D6E">
          <w:rPr>
            <w:webHidden/>
          </w:rPr>
          <w:fldChar w:fldCharType="separate"/>
        </w:r>
        <w:r w:rsidR="00AE7D6E">
          <w:rPr>
            <w:webHidden/>
          </w:rPr>
          <w:t>110</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95" w:history="1">
        <w:r w:rsidR="00AE7D6E" w:rsidRPr="00777F33">
          <w:rPr>
            <w:rStyle w:val="Hyperlink"/>
          </w:rPr>
          <w:t>10.9.11</w:t>
        </w:r>
        <w:r w:rsidR="00AE7D6E">
          <w:rPr>
            <w:rFonts w:asciiTheme="minorHAnsi" w:eastAsiaTheme="minorEastAsia" w:hAnsiTheme="minorHAnsi"/>
            <w:sz w:val="22"/>
            <w:szCs w:val="22"/>
          </w:rPr>
          <w:tab/>
        </w:r>
        <w:r w:rsidR="00AE7D6E" w:rsidRPr="00777F33">
          <w:rPr>
            <w:rStyle w:val="Hyperlink"/>
          </w:rPr>
          <w:t>TPML_ECC_CURVE</w:t>
        </w:r>
        <w:r w:rsidR="00AE7D6E">
          <w:rPr>
            <w:webHidden/>
          </w:rPr>
          <w:tab/>
        </w:r>
        <w:r w:rsidR="00AE7D6E">
          <w:rPr>
            <w:webHidden/>
          </w:rPr>
          <w:fldChar w:fldCharType="begin"/>
        </w:r>
        <w:r w:rsidR="00AE7D6E">
          <w:rPr>
            <w:webHidden/>
          </w:rPr>
          <w:instrText xml:space="preserve"> PAGEREF _Toc20317695 \h </w:instrText>
        </w:r>
        <w:r w:rsidR="00AE7D6E">
          <w:rPr>
            <w:webHidden/>
          </w:rPr>
        </w:r>
        <w:r w:rsidR="00AE7D6E">
          <w:rPr>
            <w:webHidden/>
          </w:rPr>
          <w:fldChar w:fldCharType="separate"/>
        </w:r>
        <w:r w:rsidR="00AE7D6E">
          <w:rPr>
            <w:webHidden/>
          </w:rPr>
          <w:t>110</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96" w:history="1">
        <w:r w:rsidR="00AE7D6E" w:rsidRPr="00777F33">
          <w:rPr>
            <w:rStyle w:val="Hyperlink"/>
          </w:rPr>
          <w:t>10.9.12</w:t>
        </w:r>
        <w:r w:rsidR="00AE7D6E">
          <w:rPr>
            <w:rFonts w:asciiTheme="minorHAnsi" w:eastAsiaTheme="minorEastAsia" w:hAnsiTheme="minorHAnsi"/>
            <w:sz w:val="22"/>
            <w:szCs w:val="22"/>
          </w:rPr>
          <w:tab/>
        </w:r>
        <w:r w:rsidR="00AE7D6E" w:rsidRPr="00777F33">
          <w:rPr>
            <w:rStyle w:val="Hyperlink"/>
          </w:rPr>
          <w:t>TPML_TAGGED_POLICY</w:t>
        </w:r>
        <w:r w:rsidR="00AE7D6E">
          <w:rPr>
            <w:webHidden/>
          </w:rPr>
          <w:tab/>
        </w:r>
        <w:r w:rsidR="00AE7D6E">
          <w:rPr>
            <w:webHidden/>
          </w:rPr>
          <w:fldChar w:fldCharType="begin"/>
        </w:r>
        <w:r w:rsidR="00AE7D6E">
          <w:rPr>
            <w:webHidden/>
          </w:rPr>
          <w:instrText xml:space="preserve"> PAGEREF _Toc20317696 \h </w:instrText>
        </w:r>
        <w:r w:rsidR="00AE7D6E">
          <w:rPr>
            <w:webHidden/>
          </w:rPr>
        </w:r>
        <w:r w:rsidR="00AE7D6E">
          <w:rPr>
            <w:webHidden/>
          </w:rPr>
          <w:fldChar w:fldCharType="separate"/>
        </w:r>
        <w:r w:rsidR="00AE7D6E">
          <w:rPr>
            <w:webHidden/>
          </w:rPr>
          <w:t>111</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97" w:history="1">
        <w:r w:rsidR="00AE7D6E" w:rsidRPr="00777F33">
          <w:rPr>
            <w:rStyle w:val="Hyperlink"/>
          </w:rPr>
          <w:t>10.9.13</w:t>
        </w:r>
        <w:r w:rsidR="00AE7D6E">
          <w:rPr>
            <w:rFonts w:asciiTheme="minorHAnsi" w:eastAsiaTheme="minorEastAsia" w:hAnsiTheme="minorHAnsi"/>
            <w:sz w:val="22"/>
            <w:szCs w:val="22"/>
          </w:rPr>
          <w:tab/>
        </w:r>
        <w:r w:rsidR="00AE7D6E" w:rsidRPr="00777F33">
          <w:rPr>
            <w:rStyle w:val="Hyperlink"/>
          </w:rPr>
          <w:t>TPML_ACT_DATA</w:t>
        </w:r>
        <w:r w:rsidR="00AE7D6E">
          <w:rPr>
            <w:webHidden/>
          </w:rPr>
          <w:tab/>
        </w:r>
        <w:r w:rsidR="00AE7D6E">
          <w:rPr>
            <w:webHidden/>
          </w:rPr>
          <w:fldChar w:fldCharType="begin"/>
        </w:r>
        <w:r w:rsidR="00AE7D6E">
          <w:rPr>
            <w:webHidden/>
          </w:rPr>
          <w:instrText xml:space="preserve"> PAGEREF _Toc20317697 \h </w:instrText>
        </w:r>
        <w:r w:rsidR="00AE7D6E">
          <w:rPr>
            <w:webHidden/>
          </w:rPr>
        </w:r>
        <w:r w:rsidR="00AE7D6E">
          <w:rPr>
            <w:webHidden/>
          </w:rPr>
          <w:fldChar w:fldCharType="separate"/>
        </w:r>
        <w:r w:rsidR="00AE7D6E">
          <w:rPr>
            <w:webHidden/>
          </w:rPr>
          <w:t>111</w:t>
        </w:r>
        <w:r w:rsidR="00AE7D6E">
          <w:rPr>
            <w:webHidden/>
          </w:rPr>
          <w:fldChar w:fldCharType="end"/>
        </w:r>
      </w:hyperlink>
    </w:p>
    <w:p w:rsidR="00AE7D6E" w:rsidRDefault="00BD40CD">
      <w:pPr>
        <w:pStyle w:val="TOC2"/>
        <w:tabs>
          <w:tab w:val="left" w:pos="1656"/>
        </w:tabs>
        <w:rPr>
          <w:rFonts w:asciiTheme="minorHAnsi" w:hAnsiTheme="minorHAnsi" w:cstheme="minorBidi"/>
          <w:sz w:val="22"/>
          <w:szCs w:val="22"/>
        </w:rPr>
      </w:pPr>
      <w:hyperlink w:anchor="_Toc20317698" w:history="1">
        <w:r w:rsidR="00AE7D6E" w:rsidRPr="00777F33">
          <w:rPr>
            <w:rStyle w:val="Hyperlink"/>
          </w:rPr>
          <w:t>10.10</w:t>
        </w:r>
        <w:r w:rsidR="00AE7D6E">
          <w:rPr>
            <w:rFonts w:asciiTheme="minorHAnsi" w:hAnsiTheme="minorHAnsi" w:cstheme="minorBidi"/>
            <w:sz w:val="22"/>
            <w:szCs w:val="22"/>
          </w:rPr>
          <w:tab/>
        </w:r>
        <w:r w:rsidR="00AE7D6E" w:rsidRPr="00777F33">
          <w:rPr>
            <w:rStyle w:val="Hyperlink"/>
          </w:rPr>
          <w:t>Capabilities Structures</w:t>
        </w:r>
        <w:r w:rsidR="00AE7D6E">
          <w:rPr>
            <w:webHidden/>
          </w:rPr>
          <w:tab/>
        </w:r>
        <w:r w:rsidR="00AE7D6E">
          <w:rPr>
            <w:webHidden/>
          </w:rPr>
          <w:fldChar w:fldCharType="begin"/>
        </w:r>
        <w:r w:rsidR="00AE7D6E">
          <w:rPr>
            <w:webHidden/>
          </w:rPr>
          <w:instrText xml:space="preserve"> PAGEREF _Toc20317698 \h </w:instrText>
        </w:r>
        <w:r w:rsidR="00AE7D6E">
          <w:rPr>
            <w:webHidden/>
          </w:rPr>
        </w:r>
        <w:r w:rsidR="00AE7D6E">
          <w:rPr>
            <w:webHidden/>
          </w:rPr>
          <w:fldChar w:fldCharType="separate"/>
        </w:r>
        <w:r w:rsidR="00AE7D6E">
          <w:rPr>
            <w:webHidden/>
          </w:rPr>
          <w:t>111</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699" w:history="1">
        <w:r w:rsidR="00AE7D6E" w:rsidRPr="00777F33">
          <w:rPr>
            <w:rStyle w:val="Hyperlink"/>
          </w:rPr>
          <w:t>10.10.1</w:t>
        </w:r>
        <w:r w:rsidR="00AE7D6E">
          <w:rPr>
            <w:rFonts w:asciiTheme="minorHAnsi" w:eastAsiaTheme="minorEastAsia" w:hAnsiTheme="minorHAnsi"/>
            <w:sz w:val="22"/>
            <w:szCs w:val="22"/>
          </w:rPr>
          <w:tab/>
        </w:r>
        <w:r w:rsidR="00AE7D6E" w:rsidRPr="00777F33">
          <w:rPr>
            <w:rStyle w:val="Hyperlink"/>
          </w:rPr>
          <w:t>TPMU_CAPABILITIES</w:t>
        </w:r>
        <w:r w:rsidR="00AE7D6E">
          <w:rPr>
            <w:webHidden/>
          </w:rPr>
          <w:tab/>
        </w:r>
        <w:r w:rsidR="00AE7D6E">
          <w:rPr>
            <w:webHidden/>
          </w:rPr>
          <w:fldChar w:fldCharType="begin"/>
        </w:r>
        <w:r w:rsidR="00AE7D6E">
          <w:rPr>
            <w:webHidden/>
          </w:rPr>
          <w:instrText xml:space="preserve"> PAGEREF _Toc20317699 \h </w:instrText>
        </w:r>
        <w:r w:rsidR="00AE7D6E">
          <w:rPr>
            <w:webHidden/>
          </w:rPr>
        </w:r>
        <w:r w:rsidR="00AE7D6E">
          <w:rPr>
            <w:webHidden/>
          </w:rPr>
          <w:fldChar w:fldCharType="separate"/>
        </w:r>
        <w:r w:rsidR="00AE7D6E">
          <w:rPr>
            <w:webHidden/>
          </w:rPr>
          <w:t>112</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00" w:history="1">
        <w:r w:rsidR="00AE7D6E" w:rsidRPr="00777F33">
          <w:rPr>
            <w:rStyle w:val="Hyperlink"/>
          </w:rPr>
          <w:t>10.10.2</w:t>
        </w:r>
        <w:r w:rsidR="00AE7D6E">
          <w:rPr>
            <w:rFonts w:asciiTheme="minorHAnsi" w:eastAsiaTheme="minorEastAsia" w:hAnsiTheme="minorHAnsi"/>
            <w:sz w:val="22"/>
            <w:szCs w:val="22"/>
          </w:rPr>
          <w:tab/>
        </w:r>
        <w:r w:rsidR="00AE7D6E" w:rsidRPr="00777F33">
          <w:rPr>
            <w:rStyle w:val="Hyperlink"/>
          </w:rPr>
          <w:t>TPMS_CAPABILITY_DATA</w:t>
        </w:r>
        <w:r w:rsidR="00AE7D6E">
          <w:rPr>
            <w:webHidden/>
          </w:rPr>
          <w:tab/>
        </w:r>
        <w:r w:rsidR="00AE7D6E">
          <w:rPr>
            <w:webHidden/>
          </w:rPr>
          <w:fldChar w:fldCharType="begin"/>
        </w:r>
        <w:r w:rsidR="00AE7D6E">
          <w:rPr>
            <w:webHidden/>
          </w:rPr>
          <w:instrText xml:space="preserve"> PAGEREF _Toc20317700 \h </w:instrText>
        </w:r>
        <w:r w:rsidR="00AE7D6E">
          <w:rPr>
            <w:webHidden/>
          </w:rPr>
        </w:r>
        <w:r w:rsidR="00AE7D6E">
          <w:rPr>
            <w:webHidden/>
          </w:rPr>
          <w:fldChar w:fldCharType="separate"/>
        </w:r>
        <w:r w:rsidR="00AE7D6E">
          <w:rPr>
            <w:webHidden/>
          </w:rPr>
          <w:t>112</w:t>
        </w:r>
        <w:r w:rsidR="00AE7D6E">
          <w:rPr>
            <w:webHidden/>
          </w:rPr>
          <w:fldChar w:fldCharType="end"/>
        </w:r>
      </w:hyperlink>
    </w:p>
    <w:p w:rsidR="00AE7D6E" w:rsidRDefault="00BD40CD">
      <w:pPr>
        <w:pStyle w:val="TOC2"/>
        <w:tabs>
          <w:tab w:val="left" w:pos="1656"/>
        </w:tabs>
        <w:rPr>
          <w:rFonts w:asciiTheme="minorHAnsi" w:hAnsiTheme="minorHAnsi" w:cstheme="minorBidi"/>
          <w:sz w:val="22"/>
          <w:szCs w:val="22"/>
        </w:rPr>
      </w:pPr>
      <w:hyperlink w:anchor="_Toc20317701" w:history="1">
        <w:r w:rsidR="00AE7D6E" w:rsidRPr="00777F33">
          <w:rPr>
            <w:rStyle w:val="Hyperlink"/>
          </w:rPr>
          <w:t>10.11</w:t>
        </w:r>
        <w:r w:rsidR="00AE7D6E">
          <w:rPr>
            <w:rFonts w:asciiTheme="minorHAnsi" w:hAnsiTheme="minorHAnsi" w:cstheme="minorBidi"/>
            <w:sz w:val="22"/>
            <w:szCs w:val="22"/>
          </w:rPr>
          <w:tab/>
        </w:r>
        <w:r w:rsidR="00AE7D6E" w:rsidRPr="00777F33">
          <w:rPr>
            <w:rStyle w:val="Hyperlink"/>
          </w:rPr>
          <w:t>Clock/Counter Structures</w:t>
        </w:r>
        <w:r w:rsidR="00AE7D6E">
          <w:rPr>
            <w:webHidden/>
          </w:rPr>
          <w:tab/>
        </w:r>
        <w:r w:rsidR="00AE7D6E">
          <w:rPr>
            <w:webHidden/>
          </w:rPr>
          <w:fldChar w:fldCharType="begin"/>
        </w:r>
        <w:r w:rsidR="00AE7D6E">
          <w:rPr>
            <w:webHidden/>
          </w:rPr>
          <w:instrText xml:space="preserve"> PAGEREF _Toc20317701 \h </w:instrText>
        </w:r>
        <w:r w:rsidR="00AE7D6E">
          <w:rPr>
            <w:webHidden/>
          </w:rPr>
        </w:r>
        <w:r w:rsidR="00AE7D6E">
          <w:rPr>
            <w:webHidden/>
          </w:rPr>
          <w:fldChar w:fldCharType="separate"/>
        </w:r>
        <w:r w:rsidR="00AE7D6E">
          <w:rPr>
            <w:webHidden/>
          </w:rPr>
          <w:t>112</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02" w:history="1">
        <w:r w:rsidR="00AE7D6E" w:rsidRPr="00777F33">
          <w:rPr>
            <w:rStyle w:val="Hyperlink"/>
          </w:rPr>
          <w:t>10.11.1</w:t>
        </w:r>
        <w:r w:rsidR="00AE7D6E">
          <w:rPr>
            <w:rFonts w:asciiTheme="minorHAnsi" w:eastAsiaTheme="minorEastAsia" w:hAnsiTheme="minorHAnsi"/>
            <w:sz w:val="22"/>
            <w:szCs w:val="22"/>
          </w:rPr>
          <w:tab/>
        </w:r>
        <w:r w:rsidR="00AE7D6E" w:rsidRPr="00777F33">
          <w:rPr>
            <w:rStyle w:val="Hyperlink"/>
          </w:rPr>
          <w:t>TPMS_CLOCK_INFO</w:t>
        </w:r>
        <w:r w:rsidR="00AE7D6E">
          <w:rPr>
            <w:webHidden/>
          </w:rPr>
          <w:tab/>
        </w:r>
        <w:r w:rsidR="00AE7D6E">
          <w:rPr>
            <w:webHidden/>
          </w:rPr>
          <w:fldChar w:fldCharType="begin"/>
        </w:r>
        <w:r w:rsidR="00AE7D6E">
          <w:rPr>
            <w:webHidden/>
          </w:rPr>
          <w:instrText xml:space="preserve"> PAGEREF _Toc20317702 \h </w:instrText>
        </w:r>
        <w:r w:rsidR="00AE7D6E">
          <w:rPr>
            <w:webHidden/>
          </w:rPr>
        </w:r>
        <w:r w:rsidR="00AE7D6E">
          <w:rPr>
            <w:webHidden/>
          </w:rPr>
          <w:fldChar w:fldCharType="separate"/>
        </w:r>
        <w:r w:rsidR="00AE7D6E">
          <w:rPr>
            <w:webHidden/>
          </w:rPr>
          <w:t>112</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03" w:history="1">
        <w:r w:rsidR="00AE7D6E" w:rsidRPr="00777F33">
          <w:rPr>
            <w:rStyle w:val="Hyperlink"/>
          </w:rPr>
          <w:t>10.11.2</w:t>
        </w:r>
        <w:r w:rsidR="00AE7D6E">
          <w:rPr>
            <w:rFonts w:asciiTheme="minorHAnsi" w:eastAsiaTheme="minorEastAsia" w:hAnsiTheme="minorHAnsi"/>
            <w:sz w:val="22"/>
            <w:szCs w:val="22"/>
          </w:rPr>
          <w:tab/>
        </w:r>
        <w:r w:rsidR="00AE7D6E" w:rsidRPr="00777F33">
          <w:rPr>
            <w:rStyle w:val="Hyperlink"/>
            <w:i/>
          </w:rPr>
          <w:t>Clock</w:t>
        </w:r>
        <w:r w:rsidR="00AE7D6E">
          <w:rPr>
            <w:webHidden/>
          </w:rPr>
          <w:tab/>
        </w:r>
        <w:r w:rsidR="00AE7D6E">
          <w:rPr>
            <w:webHidden/>
          </w:rPr>
          <w:fldChar w:fldCharType="begin"/>
        </w:r>
        <w:r w:rsidR="00AE7D6E">
          <w:rPr>
            <w:webHidden/>
          </w:rPr>
          <w:instrText xml:space="preserve"> PAGEREF _Toc20317703 \h </w:instrText>
        </w:r>
        <w:r w:rsidR="00AE7D6E">
          <w:rPr>
            <w:webHidden/>
          </w:rPr>
        </w:r>
        <w:r w:rsidR="00AE7D6E">
          <w:rPr>
            <w:webHidden/>
          </w:rPr>
          <w:fldChar w:fldCharType="separate"/>
        </w:r>
        <w:r w:rsidR="00AE7D6E">
          <w:rPr>
            <w:webHidden/>
          </w:rPr>
          <w:t>113</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04" w:history="1">
        <w:r w:rsidR="00AE7D6E" w:rsidRPr="00777F33">
          <w:rPr>
            <w:rStyle w:val="Hyperlink"/>
          </w:rPr>
          <w:t>10.11.3</w:t>
        </w:r>
        <w:r w:rsidR="00AE7D6E">
          <w:rPr>
            <w:rFonts w:asciiTheme="minorHAnsi" w:eastAsiaTheme="minorEastAsia" w:hAnsiTheme="minorHAnsi"/>
            <w:sz w:val="22"/>
            <w:szCs w:val="22"/>
          </w:rPr>
          <w:tab/>
        </w:r>
        <w:r w:rsidR="00AE7D6E" w:rsidRPr="00777F33">
          <w:rPr>
            <w:rStyle w:val="Hyperlink"/>
            <w:i/>
          </w:rPr>
          <w:t>ResetCount</w:t>
        </w:r>
        <w:r w:rsidR="00AE7D6E">
          <w:rPr>
            <w:webHidden/>
          </w:rPr>
          <w:tab/>
        </w:r>
        <w:r w:rsidR="00AE7D6E">
          <w:rPr>
            <w:webHidden/>
          </w:rPr>
          <w:fldChar w:fldCharType="begin"/>
        </w:r>
        <w:r w:rsidR="00AE7D6E">
          <w:rPr>
            <w:webHidden/>
          </w:rPr>
          <w:instrText xml:space="preserve"> PAGEREF _Toc20317704 \h </w:instrText>
        </w:r>
        <w:r w:rsidR="00AE7D6E">
          <w:rPr>
            <w:webHidden/>
          </w:rPr>
        </w:r>
        <w:r w:rsidR="00AE7D6E">
          <w:rPr>
            <w:webHidden/>
          </w:rPr>
          <w:fldChar w:fldCharType="separate"/>
        </w:r>
        <w:r w:rsidR="00AE7D6E">
          <w:rPr>
            <w:webHidden/>
          </w:rPr>
          <w:t>113</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05" w:history="1">
        <w:r w:rsidR="00AE7D6E" w:rsidRPr="00777F33">
          <w:rPr>
            <w:rStyle w:val="Hyperlink"/>
          </w:rPr>
          <w:t>10.11.4</w:t>
        </w:r>
        <w:r w:rsidR="00AE7D6E">
          <w:rPr>
            <w:rFonts w:asciiTheme="minorHAnsi" w:eastAsiaTheme="minorEastAsia" w:hAnsiTheme="minorHAnsi"/>
            <w:sz w:val="22"/>
            <w:szCs w:val="22"/>
          </w:rPr>
          <w:tab/>
        </w:r>
        <w:r w:rsidR="00AE7D6E" w:rsidRPr="00777F33">
          <w:rPr>
            <w:rStyle w:val="Hyperlink"/>
            <w:i/>
          </w:rPr>
          <w:t>RestartCount</w:t>
        </w:r>
        <w:r w:rsidR="00AE7D6E">
          <w:rPr>
            <w:webHidden/>
          </w:rPr>
          <w:tab/>
        </w:r>
        <w:r w:rsidR="00AE7D6E">
          <w:rPr>
            <w:webHidden/>
          </w:rPr>
          <w:fldChar w:fldCharType="begin"/>
        </w:r>
        <w:r w:rsidR="00AE7D6E">
          <w:rPr>
            <w:webHidden/>
          </w:rPr>
          <w:instrText xml:space="preserve"> PAGEREF _Toc20317705 \h </w:instrText>
        </w:r>
        <w:r w:rsidR="00AE7D6E">
          <w:rPr>
            <w:webHidden/>
          </w:rPr>
        </w:r>
        <w:r w:rsidR="00AE7D6E">
          <w:rPr>
            <w:webHidden/>
          </w:rPr>
          <w:fldChar w:fldCharType="separate"/>
        </w:r>
        <w:r w:rsidR="00AE7D6E">
          <w:rPr>
            <w:webHidden/>
          </w:rPr>
          <w:t>113</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06" w:history="1">
        <w:r w:rsidR="00AE7D6E" w:rsidRPr="00777F33">
          <w:rPr>
            <w:rStyle w:val="Hyperlink"/>
          </w:rPr>
          <w:t>10.11.5</w:t>
        </w:r>
        <w:r w:rsidR="00AE7D6E">
          <w:rPr>
            <w:rFonts w:asciiTheme="minorHAnsi" w:eastAsiaTheme="minorEastAsia" w:hAnsiTheme="minorHAnsi"/>
            <w:sz w:val="22"/>
            <w:szCs w:val="22"/>
          </w:rPr>
          <w:tab/>
        </w:r>
        <w:r w:rsidR="00AE7D6E" w:rsidRPr="00777F33">
          <w:rPr>
            <w:rStyle w:val="Hyperlink"/>
            <w:i/>
          </w:rPr>
          <w:t>Safe</w:t>
        </w:r>
        <w:r w:rsidR="00AE7D6E">
          <w:rPr>
            <w:webHidden/>
          </w:rPr>
          <w:tab/>
        </w:r>
        <w:r w:rsidR="00AE7D6E">
          <w:rPr>
            <w:webHidden/>
          </w:rPr>
          <w:fldChar w:fldCharType="begin"/>
        </w:r>
        <w:r w:rsidR="00AE7D6E">
          <w:rPr>
            <w:webHidden/>
          </w:rPr>
          <w:instrText xml:space="preserve"> PAGEREF _Toc20317706 \h </w:instrText>
        </w:r>
        <w:r w:rsidR="00AE7D6E">
          <w:rPr>
            <w:webHidden/>
          </w:rPr>
        </w:r>
        <w:r w:rsidR="00AE7D6E">
          <w:rPr>
            <w:webHidden/>
          </w:rPr>
          <w:fldChar w:fldCharType="separate"/>
        </w:r>
        <w:r w:rsidR="00AE7D6E">
          <w:rPr>
            <w:webHidden/>
          </w:rPr>
          <w:t>113</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07" w:history="1">
        <w:r w:rsidR="00AE7D6E" w:rsidRPr="00777F33">
          <w:rPr>
            <w:rStyle w:val="Hyperlink"/>
          </w:rPr>
          <w:t>10.11.6</w:t>
        </w:r>
        <w:r w:rsidR="00AE7D6E">
          <w:rPr>
            <w:rFonts w:asciiTheme="minorHAnsi" w:eastAsiaTheme="minorEastAsia" w:hAnsiTheme="minorHAnsi"/>
            <w:sz w:val="22"/>
            <w:szCs w:val="22"/>
          </w:rPr>
          <w:tab/>
        </w:r>
        <w:r w:rsidR="00AE7D6E" w:rsidRPr="00777F33">
          <w:rPr>
            <w:rStyle w:val="Hyperlink"/>
          </w:rPr>
          <w:t>TPMS_TIME_INFO</w:t>
        </w:r>
        <w:r w:rsidR="00AE7D6E">
          <w:rPr>
            <w:webHidden/>
          </w:rPr>
          <w:tab/>
        </w:r>
        <w:r w:rsidR="00AE7D6E">
          <w:rPr>
            <w:webHidden/>
          </w:rPr>
          <w:fldChar w:fldCharType="begin"/>
        </w:r>
        <w:r w:rsidR="00AE7D6E">
          <w:rPr>
            <w:webHidden/>
          </w:rPr>
          <w:instrText xml:space="preserve"> PAGEREF _Toc20317707 \h </w:instrText>
        </w:r>
        <w:r w:rsidR="00AE7D6E">
          <w:rPr>
            <w:webHidden/>
          </w:rPr>
        </w:r>
        <w:r w:rsidR="00AE7D6E">
          <w:rPr>
            <w:webHidden/>
          </w:rPr>
          <w:fldChar w:fldCharType="separate"/>
        </w:r>
        <w:r w:rsidR="00AE7D6E">
          <w:rPr>
            <w:webHidden/>
          </w:rPr>
          <w:t>114</w:t>
        </w:r>
        <w:r w:rsidR="00AE7D6E">
          <w:rPr>
            <w:webHidden/>
          </w:rPr>
          <w:fldChar w:fldCharType="end"/>
        </w:r>
      </w:hyperlink>
    </w:p>
    <w:p w:rsidR="00AE7D6E" w:rsidRDefault="00BD40CD">
      <w:pPr>
        <w:pStyle w:val="TOC2"/>
        <w:tabs>
          <w:tab w:val="left" w:pos="1656"/>
        </w:tabs>
        <w:rPr>
          <w:rFonts w:asciiTheme="minorHAnsi" w:hAnsiTheme="minorHAnsi" w:cstheme="minorBidi"/>
          <w:sz w:val="22"/>
          <w:szCs w:val="22"/>
        </w:rPr>
      </w:pPr>
      <w:hyperlink w:anchor="_Toc20317708" w:history="1">
        <w:r w:rsidR="00AE7D6E" w:rsidRPr="00777F33">
          <w:rPr>
            <w:rStyle w:val="Hyperlink"/>
          </w:rPr>
          <w:t>10.12</w:t>
        </w:r>
        <w:r w:rsidR="00AE7D6E">
          <w:rPr>
            <w:rFonts w:asciiTheme="minorHAnsi" w:hAnsiTheme="minorHAnsi" w:cstheme="minorBidi"/>
            <w:sz w:val="22"/>
            <w:szCs w:val="22"/>
          </w:rPr>
          <w:tab/>
        </w:r>
        <w:r w:rsidR="00AE7D6E" w:rsidRPr="00777F33">
          <w:rPr>
            <w:rStyle w:val="Hyperlink"/>
          </w:rPr>
          <w:t>TPM Attestation Structures</w:t>
        </w:r>
        <w:r w:rsidR="00AE7D6E">
          <w:rPr>
            <w:webHidden/>
          </w:rPr>
          <w:tab/>
        </w:r>
        <w:r w:rsidR="00AE7D6E">
          <w:rPr>
            <w:webHidden/>
          </w:rPr>
          <w:fldChar w:fldCharType="begin"/>
        </w:r>
        <w:r w:rsidR="00AE7D6E">
          <w:rPr>
            <w:webHidden/>
          </w:rPr>
          <w:instrText xml:space="preserve"> PAGEREF _Toc20317708 \h </w:instrText>
        </w:r>
        <w:r w:rsidR="00AE7D6E">
          <w:rPr>
            <w:webHidden/>
          </w:rPr>
        </w:r>
        <w:r w:rsidR="00AE7D6E">
          <w:rPr>
            <w:webHidden/>
          </w:rPr>
          <w:fldChar w:fldCharType="separate"/>
        </w:r>
        <w:r w:rsidR="00AE7D6E">
          <w:rPr>
            <w:webHidden/>
          </w:rPr>
          <w:t>114</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09" w:history="1">
        <w:r w:rsidR="00AE7D6E" w:rsidRPr="00777F33">
          <w:rPr>
            <w:rStyle w:val="Hyperlink"/>
          </w:rPr>
          <w:t>10.12.1</w:t>
        </w:r>
        <w:r w:rsidR="00AE7D6E">
          <w:rPr>
            <w:rFonts w:asciiTheme="minorHAnsi" w:eastAsiaTheme="minorEastAsia" w:hAnsiTheme="minorHAns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_Toc20317709 \h </w:instrText>
        </w:r>
        <w:r w:rsidR="00AE7D6E">
          <w:rPr>
            <w:webHidden/>
          </w:rPr>
        </w:r>
        <w:r w:rsidR="00AE7D6E">
          <w:rPr>
            <w:webHidden/>
          </w:rPr>
          <w:fldChar w:fldCharType="separate"/>
        </w:r>
        <w:r w:rsidR="00AE7D6E">
          <w:rPr>
            <w:webHidden/>
          </w:rPr>
          <w:t>114</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10" w:history="1">
        <w:r w:rsidR="00AE7D6E" w:rsidRPr="00777F33">
          <w:rPr>
            <w:rStyle w:val="Hyperlink"/>
          </w:rPr>
          <w:t>10.12.2</w:t>
        </w:r>
        <w:r w:rsidR="00AE7D6E">
          <w:rPr>
            <w:rFonts w:asciiTheme="minorHAnsi" w:eastAsiaTheme="minorEastAsia" w:hAnsiTheme="minorHAnsi"/>
            <w:sz w:val="22"/>
            <w:szCs w:val="22"/>
          </w:rPr>
          <w:tab/>
        </w:r>
        <w:r w:rsidR="00AE7D6E" w:rsidRPr="00777F33">
          <w:rPr>
            <w:rStyle w:val="Hyperlink"/>
          </w:rPr>
          <w:t>TPMS_TIME_ATTEST_INFO</w:t>
        </w:r>
        <w:r w:rsidR="00AE7D6E">
          <w:rPr>
            <w:webHidden/>
          </w:rPr>
          <w:tab/>
        </w:r>
        <w:r w:rsidR="00AE7D6E">
          <w:rPr>
            <w:webHidden/>
          </w:rPr>
          <w:fldChar w:fldCharType="begin"/>
        </w:r>
        <w:r w:rsidR="00AE7D6E">
          <w:rPr>
            <w:webHidden/>
          </w:rPr>
          <w:instrText xml:space="preserve"> PAGEREF _Toc20317710 \h </w:instrText>
        </w:r>
        <w:r w:rsidR="00AE7D6E">
          <w:rPr>
            <w:webHidden/>
          </w:rPr>
        </w:r>
        <w:r w:rsidR="00AE7D6E">
          <w:rPr>
            <w:webHidden/>
          </w:rPr>
          <w:fldChar w:fldCharType="separate"/>
        </w:r>
        <w:r w:rsidR="00AE7D6E">
          <w:rPr>
            <w:webHidden/>
          </w:rPr>
          <w:t>114</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11" w:history="1">
        <w:r w:rsidR="00AE7D6E" w:rsidRPr="00777F33">
          <w:rPr>
            <w:rStyle w:val="Hyperlink"/>
          </w:rPr>
          <w:t>10.12.3</w:t>
        </w:r>
        <w:r w:rsidR="00AE7D6E">
          <w:rPr>
            <w:rFonts w:asciiTheme="minorHAnsi" w:eastAsiaTheme="minorEastAsia" w:hAnsiTheme="minorHAnsi"/>
            <w:sz w:val="22"/>
            <w:szCs w:val="22"/>
          </w:rPr>
          <w:tab/>
        </w:r>
        <w:r w:rsidR="00AE7D6E" w:rsidRPr="00777F33">
          <w:rPr>
            <w:rStyle w:val="Hyperlink"/>
          </w:rPr>
          <w:t>TPMS_CERTIFY_INFO</w:t>
        </w:r>
        <w:r w:rsidR="00AE7D6E">
          <w:rPr>
            <w:webHidden/>
          </w:rPr>
          <w:tab/>
        </w:r>
        <w:r w:rsidR="00AE7D6E">
          <w:rPr>
            <w:webHidden/>
          </w:rPr>
          <w:fldChar w:fldCharType="begin"/>
        </w:r>
        <w:r w:rsidR="00AE7D6E">
          <w:rPr>
            <w:webHidden/>
          </w:rPr>
          <w:instrText xml:space="preserve"> PAGEREF _Toc20317711 \h </w:instrText>
        </w:r>
        <w:r w:rsidR="00AE7D6E">
          <w:rPr>
            <w:webHidden/>
          </w:rPr>
        </w:r>
        <w:r w:rsidR="00AE7D6E">
          <w:rPr>
            <w:webHidden/>
          </w:rPr>
          <w:fldChar w:fldCharType="separate"/>
        </w:r>
        <w:r w:rsidR="00AE7D6E">
          <w:rPr>
            <w:webHidden/>
          </w:rPr>
          <w:t>114</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12" w:history="1">
        <w:r w:rsidR="00AE7D6E" w:rsidRPr="00777F33">
          <w:rPr>
            <w:rStyle w:val="Hyperlink"/>
          </w:rPr>
          <w:t>10.12.4</w:t>
        </w:r>
        <w:r w:rsidR="00AE7D6E">
          <w:rPr>
            <w:rFonts w:asciiTheme="minorHAnsi" w:eastAsiaTheme="minorEastAsia" w:hAnsiTheme="minorHAnsi"/>
            <w:sz w:val="22"/>
            <w:szCs w:val="22"/>
          </w:rPr>
          <w:tab/>
        </w:r>
        <w:r w:rsidR="00AE7D6E" w:rsidRPr="00777F33">
          <w:rPr>
            <w:rStyle w:val="Hyperlink"/>
          </w:rPr>
          <w:t>TPMS_QUOTE_INFO</w:t>
        </w:r>
        <w:r w:rsidR="00AE7D6E">
          <w:rPr>
            <w:webHidden/>
          </w:rPr>
          <w:tab/>
        </w:r>
        <w:r w:rsidR="00AE7D6E">
          <w:rPr>
            <w:webHidden/>
          </w:rPr>
          <w:fldChar w:fldCharType="begin"/>
        </w:r>
        <w:r w:rsidR="00AE7D6E">
          <w:rPr>
            <w:webHidden/>
          </w:rPr>
          <w:instrText xml:space="preserve"> PAGEREF _Toc20317712 \h </w:instrText>
        </w:r>
        <w:r w:rsidR="00AE7D6E">
          <w:rPr>
            <w:webHidden/>
          </w:rPr>
        </w:r>
        <w:r w:rsidR="00AE7D6E">
          <w:rPr>
            <w:webHidden/>
          </w:rPr>
          <w:fldChar w:fldCharType="separate"/>
        </w:r>
        <w:r w:rsidR="00AE7D6E">
          <w:rPr>
            <w:webHidden/>
          </w:rPr>
          <w:t>115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13" w:history="1">
        <w:r w:rsidR="00AE7D6E" w:rsidRPr="00777F33">
          <w:rPr>
            <w:rStyle w:val="Hyperlink"/>
          </w:rPr>
          <w:t>10.12.5</w:t>
        </w:r>
        <w:r w:rsidR="00AE7D6E">
          <w:rPr>
            <w:rFonts w:asciiTheme="minorHAnsi" w:eastAsiaTheme="minorEastAsia" w:hAnsiTheme="minorHAnsi"/>
            <w:sz w:val="22"/>
            <w:szCs w:val="22"/>
          </w:rPr>
          <w:tab/>
        </w:r>
        <w:r w:rsidR="00AE7D6E" w:rsidRPr="00777F33">
          <w:rPr>
            <w:rStyle w:val="Hyperlink"/>
          </w:rPr>
          <w:t>TPMS_COMMAND_AUDIT_INFO</w:t>
        </w:r>
        <w:r w:rsidR="00AE7D6E">
          <w:rPr>
            <w:webHidden/>
          </w:rPr>
          <w:tab/>
        </w:r>
        <w:r w:rsidR="00AE7D6E">
          <w:rPr>
            <w:webHidden/>
          </w:rPr>
          <w:fldChar w:fldCharType="begin"/>
        </w:r>
        <w:r w:rsidR="00AE7D6E">
          <w:rPr>
            <w:webHidden/>
          </w:rPr>
          <w:instrText xml:space="preserve"> PAGEREF _Toc20317713 \h </w:instrText>
        </w:r>
        <w:r w:rsidR="00AE7D6E">
          <w:rPr>
            <w:webHidden/>
          </w:rPr>
        </w:r>
        <w:r w:rsidR="00AE7D6E">
          <w:rPr>
            <w:webHidden/>
          </w:rPr>
          <w:fldChar w:fldCharType="separate"/>
        </w:r>
        <w:r w:rsidR="00AE7D6E">
          <w:rPr>
            <w:webHidden/>
          </w:rPr>
          <w:t>115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14" w:history="1">
        <w:r w:rsidR="00AE7D6E" w:rsidRPr="00777F33">
          <w:rPr>
            <w:rStyle w:val="Hyperlink"/>
          </w:rPr>
          <w:t>10.12.6</w:t>
        </w:r>
        <w:r w:rsidR="00AE7D6E">
          <w:rPr>
            <w:rFonts w:asciiTheme="minorHAnsi" w:eastAsiaTheme="minorEastAsia" w:hAnsiTheme="minorHAnsi"/>
            <w:sz w:val="22"/>
            <w:szCs w:val="22"/>
          </w:rPr>
          <w:tab/>
        </w:r>
        <w:r w:rsidR="00AE7D6E" w:rsidRPr="00777F33">
          <w:rPr>
            <w:rStyle w:val="Hyperlink"/>
          </w:rPr>
          <w:t>TPMS_SESSION_AUDIT_INFO</w:t>
        </w:r>
        <w:r w:rsidR="00AE7D6E">
          <w:rPr>
            <w:webHidden/>
          </w:rPr>
          <w:tab/>
        </w:r>
        <w:r w:rsidR="00AE7D6E">
          <w:rPr>
            <w:webHidden/>
          </w:rPr>
          <w:fldChar w:fldCharType="begin"/>
        </w:r>
        <w:r w:rsidR="00AE7D6E">
          <w:rPr>
            <w:webHidden/>
          </w:rPr>
          <w:instrText xml:space="preserve"> PAGEREF _Toc20317714 \h </w:instrText>
        </w:r>
        <w:r w:rsidR="00AE7D6E">
          <w:rPr>
            <w:webHidden/>
          </w:rPr>
        </w:r>
        <w:r w:rsidR="00AE7D6E">
          <w:rPr>
            <w:webHidden/>
          </w:rPr>
          <w:fldChar w:fldCharType="separate"/>
        </w:r>
        <w:r w:rsidR="00AE7D6E">
          <w:rPr>
            <w:webHidden/>
          </w:rPr>
          <w:t>115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15" w:history="1">
        <w:r w:rsidR="00AE7D6E" w:rsidRPr="00777F33">
          <w:rPr>
            <w:rStyle w:val="Hyperlink"/>
          </w:rPr>
          <w:t>10.12.7</w:t>
        </w:r>
        <w:r w:rsidR="00AE7D6E">
          <w:rPr>
            <w:rFonts w:asciiTheme="minorHAnsi" w:eastAsiaTheme="minorEastAsia" w:hAnsiTheme="minorHAnsi"/>
            <w:sz w:val="22"/>
            <w:szCs w:val="22"/>
          </w:rPr>
          <w:tab/>
        </w:r>
        <w:r w:rsidR="00AE7D6E" w:rsidRPr="00777F33">
          <w:rPr>
            <w:rStyle w:val="Hyperlink"/>
          </w:rPr>
          <w:t>TPMS_CREATION_INFO</w:t>
        </w:r>
        <w:r w:rsidR="00AE7D6E">
          <w:rPr>
            <w:webHidden/>
          </w:rPr>
          <w:tab/>
        </w:r>
        <w:r w:rsidR="00AE7D6E">
          <w:rPr>
            <w:webHidden/>
          </w:rPr>
          <w:fldChar w:fldCharType="begin"/>
        </w:r>
        <w:r w:rsidR="00AE7D6E">
          <w:rPr>
            <w:webHidden/>
          </w:rPr>
          <w:instrText xml:space="preserve"> PAGEREF _Toc20317715 \h </w:instrText>
        </w:r>
        <w:r w:rsidR="00AE7D6E">
          <w:rPr>
            <w:webHidden/>
          </w:rPr>
        </w:r>
        <w:r w:rsidR="00AE7D6E">
          <w:rPr>
            <w:webHidden/>
          </w:rPr>
          <w:fldChar w:fldCharType="separate"/>
        </w:r>
        <w:r w:rsidR="00AE7D6E">
          <w:rPr>
            <w:webHidden/>
          </w:rPr>
          <w:t>115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16" w:history="1">
        <w:r w:rsidR="00AE7D6E" w:rsidRPr="00777F33">
          <w:rPr>
            <w:rStyle w:val="Hyperlink"/>
          </w:rPr>
          <w:t>10.12.8</w:t>
        </w:r>
        <w:r w:rsidR="00AE7D6E">
          <w:rPr>
            <w:rFonts w:asciiTheme="minorHAnsi" w:eastAsiaTheme="minorEastAsia" w:hAnsiTheme="minorHAnsi"/>
            <w:sz w:val="22"/>
            <w:szCs w:val="22"/>
          </w:rPr>
          <w:tab/>
        </w:r>
        <w:r w:rsidR="00AE7D6E" w:rsidRPr="00777F33">
          <w:rPr>
            <w:rStyle w:val="Hyperlink"/>
          </w:rPr>
          <w:t>TPMS_NV_CERTIFY_INFO</w:t>
        </w:r>
        <w:r w:rsidR="00AE7D6E">
          <w:rPr>
            <w:webHidden/>
          </w:rPr>
          <w:tab/>
        </w:r>
        <w:r w:rsidR="00AE7D6E">
          <w:rPr>
            <w:webHidden/>
          </w:rPr>
          <w:fldChar w:fldCharType="begin"/>
        </w:r>
        <w:r w:rsidR="00AE7D6E">
          <w:rPr>
            <w:webHidden/>
          </w:rPr>
          <w:instrText xml:space="preserve"> PAGEREF _Toc20317716 \h </w:instrText>
        </w:r>
        <w:r w:rsidR="00AE7D6E">
          <w:rPr>
            <w:webHidden/>
          </w:rPr>
        </w:r>
        <w:r w:rsidR="00AE7D6E">
          <w:rPr>
            <w:webHidden/>
          </w:rPr>
          <w:fldChar w:fldCharType="separate"/>
        </w:r>
        <w:r w:rsidR="00AE7D6E">
          <w:rPr>
            <w:webHidden/>
          </w:rPr>
          <w:t>116</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17" w:history="1">
        <w:r w:rsidR="00AE7D6E" w:rsidRPr="00777F33">
          <w:rPr>
            <w:rStyle w:val="Hyperlink"/>
          </w:rPr>
          <w:t>10.12.9</w:t>
        </w:r>
        <w:r w:rsidR="00AE7D6E">
          <w:rPr>
            <w:rFonts w:asciiTheme="minorHAnsi" w:eastAsiaTheme="minorEastAsia" w:hAnsiTheme="minorHAnsi"/>
            <w:sz w:val="22"/>
            <w:szCs w:val="22"/>
          </w:rPr>
          <w:tab/>
        </w:r>
        <w:r w:rsidR="00AE7D6E" w:rsidRPr="00777F33">
          <w:rPr>
            <w:rStyle w:val="Hyperlink"/>
          </w:rPr>
          <w:t>TPMS_NV_DIGEST_CERTIFY_INFO</w:t>
        </w:r>
        <w:r w:rsidR="00AE7D6E">
          <w:rPr>
            <w:webHidden/>
          </w:rPr>
          <w:tab/>
        </w:r>
        <w:r w:rsidR="00AE7D6E">
          <w:rPr>
            <w:webHidden/>
          </w:rPr>
          <w:fldChar w:fldCharType="begin"/>
        </w:r>
        <w:r w:rsidR="00AE7D6E">
          <w:rPr>
            <w:webHidden/>
          </w:rPr>
          <w:instrText xml:space="preserve"> PAGEREF _Toc20317717 \h </w:instrText>
        </w:r>
        <w:r w:rsidR="00AE7D6E">
          <w:rPr>
            <w:webHidden/>
          </w:rPr>
        </w:r>
        <w:r w:rsidR="00AE7D6E">
          <w:rPr>
            <w:webHidden/>
          </w:rPr>
          <w:fldChar w:fldCharType="separate"/>
        </w:r>
        <w:r w:rsidR="00AE7D6E">
          <w:rPr>
            <w:webHidden/>
          </w:rPr>
          <w:t>116</w:t>
        </w:r>
        <w:r w:rsidR="00AE7D6E">
          <w:rPr>
            <w:webHidden/>
          </w:rPr>
          <w:fldChar w:fldCharType="end"/>
        </w:r>
      </w:hyperlink>
    </w:p>
    <w:p w:rsidR="00AE7D6E" w:rsidRDefault="00BD40CD">
      <w:pPr>
        <w:pStyle w:val="TOC3"/>
        <w:tabs>
          <w:tab w:val="left" w:pos="2088"/>
        </w:tabs>
        <w:rPr>
          <w:rFonts w:asciiTheme="minorHAnsi" w:eastAsiaTheme="minorEastAsia" w:hAnsiTheme="minorHAnsi"/>
          <w:sz w:val="22"/>
          <w:szCs w:val="22"/>
        </w:rPr>
      </w:pPr>
      <w:hyperlink w:anchor="_Toc20317718" w:history="1">
        <w:r w:rsidR="00AE7D6E" w:rsidRPr="00777F33">
          <w:rPr>
            <w:rStyle w:val="Hyperlink"/>
          </w:rPr>
          <w:t>10.12.10</w:t>
        </w:r>
        <w:r w:rsidR="00AE7D6E">
          <w:rPr>
            <w:rFonts w:asciiTheme="minorHAnsi" w:eastAsiaTheme="minorEastAsia" w:hAnsiTheme="minorHAnsi"/>
            <w:sz w:val="22"/>
            <w:szCs w:val="22"/>
          </w:rPr>
          <w:tab/>
        </w:r>
        <w:r w:rsidR="00AE7D6E" w:rsidRPr="00777F33">
          <w:rPr>
            <w:rStyle w:val="Hyperlink"/>
          </w:rPr>
          <w:t>TPMI_ST_ATTEST</w:t>
        </w:r>
        <w:r w:rsidR="00AE7D6E">
          <w:rPr>
            <w:webHidden/>
          </w:rPr>
          <w:tab/>
        </w:r>
        <w:r w:rsidR="00AE7D6E">
          <w:rPr>
            <w:webHidden/>
          </w:rPr>
          <w:fldChar w:fldCharType="begin"/>
        </w:r>
        <w:r w:rsidR="00AE7D6E">
          <w:rPr>
            <w:webHidden/>
          </w:rPr>
          <w:instrText xml:space="preserve"> PAGEREF _Toc20317718 \h </w:instrText>
        </w:r>
        <w:r w:rsidR="00AE7D6E">
          <w:rPr>
            <w:webHidden/>
          </w:rPr>
        </w:r>
        <w:r w:rsidR="00AE7D6E">
          <w:rPr>
            <w:webHidden/>
          </w:rPr>
          <w:fldChar w:fldCharType="separate"/>
        </w:r>
        <w:r w:rsidR="00AE7D6E">
          <w:rPr>
            <w:webHidden/>
          </w:rPr>
          <w:t>116</w:t>
        </w:r>
        <w:r w:rsidR="00AE7D6E">
          <w:rPr>
            <w:webHidden/>
          </w:rPr>
          <w:fldChar w:fldCharType="end"/>
        </w:r>
      </w:hyperlink>
    </w:p>
    <w:p w:rsidR="00AE7D6E" w:rsidRDefault="00BD40CD">
      <w:pPr>
        <w:pStyle w:val="TOC3"/>
        <w:tabs>
          <w:tab w:val="left" w:pos="2088"/>
        </w:tabs>
        <w:rPr>
          <w:rFonts w:asciiTheme="minorHAnsi" w:eastAsiaTheme="minorEastAsia" w:hAnsiTheme="minorHAnsi"/>
          <w:sz w:val="22"/>
          <w:szCs w:val="22"/>
        </w:rPr>
      </w:pPr>
      <w:hyperlink w:anchor="_Toc20317719" w:history="1">
        <w:r w:rsidR="00AE7D6E" w:rsidRPr="00777F33">
          <w:rPr>
            <w:rStyle w:val="Hyperlink"/>
          </w:rPr>
          <w:t>10.12.11</w:t>
        </w:r>
        <w:r w:rsidR="00AE7D6E">
          <w:rPr>
            <w:rFonts w:asciiTheme="minorHAnsi" w:eastAsiaTheme="minorEastAsia" w:hAnsiTheme="minorHAnsi"/>
            <w:sz w:val="22"/>
            <w:szCs w:val="22"/>
          </w:rPr>
          <w:tab/>
        </w:r>
        <w:r w:rsidR="00AE7D6E" w:rsidRPr="00777F33">
          <w:rPr>
            <w:rStyle w:val="Hyperlink"/>
          </w:rPr>
          <w:t>TPMU_ATTEST</w:t>
        </w:r>
        <w:r w:rsidR="00AE7D6E">
          <w:rPr>
            <w:webHidden/>
          </w:rPr>
          <w:tab/>
        </w:r>
        <w:r w:rsidR="00AE7D6E">
          <w:rPr>
            <w:webHidden/>
          </w:rPr>
          <w:fldChar w:fldCharType="begin"/>
        </w:r>
        <w:r w:rsidR="00AE7D6E">
          <w:rPr>
            <w:webHidden/>
          </w:rPr>
          <w:instrText xml:space="preserve"> PAGEREF _Toc20317719 \h </w:instrText>
        </w:r>
        <w:r w:rsidR="00AE7D6E">
          <w:rPr>
            <w:webHidden/>
          </w:rPr>
        </w:r>
        <w:r w:rsidR="00AE7D6E">
          <w:rPr>
            <w:webHidden/>
          </w:rPr>
          <w:fldChar w:fldCharType="separate"/>
        </w:r>
        <w:r w:rsidR="00AE7D6E">
          <w:rPr>
            <w:webHidden/>
          </w:rPr>
          <w:t>117</w:t>
        </w:r>
        <w:r w:rsidR="00AE7D6E">
          <w:rPr>
            <w:webHidden/>
          </w:rPr>
          <w:fldChar w:fldCharType="end"/>
        </w:r>
      </w:hyperlink>
    </w:p>
    <w:p w:rsidR="00AE7D6E" w:rsidRDefault="00BD40CD">
      <w:pPr>
        <w:pStyle w:val="TOC3"/>
        <w:tabs>
          <w:tab w:val="left" w:pos="2088"/>
        </w:tabs>
        <w:rPr>
          <w:rFonts w:asciiTheme="minorHAnsi" w:eastAsiaTheme="minorEastAsia" w:hAnsiTheme="minorHAnsi"/>
          <w:sz w:val="22"/>
          <w:szCs w:val="22"/>
        </w:rPr>
      </w:pPr>
      <w:hyperlink w:anchor="_Toc20317720" w:history="1">
        <w:r w:rsidR="00AE7D6E" w:rsidRPr="00777F33">
          <w:rPr>
            <w:rStyle w:val="Hyperlink"/>
          </w:rPr>
          <w:t>10.12.12</w:t>
        </w:r>
        <w:r w:rsidR="00AE7D6E">
          <w:rPr>
            <w:rFonts w:asciiTheme="minorHAnsi" w:eastAsiaTheme="minorEastAsia" w:hAnsiTheme="minorHAnsi"/>
            <w:sz w:val="22"/>
            <w:szCs w:val="22"/>
          </w:rPr>
          <w:tab/>
        </w:r>
        <w:r w:rsidR="00AE7D6E" w:rsidRPr="00777F33">
          <w:rPr>
            <w:rStyle w:val="Hyperlink"/>
          </w:rPr>
          <w:t>TPMS_ATTEST</w:t>
        </w:r>
        <w:r w:rsidR="00AE7D6E">
          <w:rPr>
            <w:webHidden/>
          </w:rPr>
          <w:tab/>
        </w:r>
        <w:r w:rsidR="00AE7D6E">
          <w:rPr>
            <w:webHidden/>
          </w:rPr>
          <w:fldChar w:fldCharType="begin"/>
        </w:r>
        <w:r w:rsidR="00AE7D6E">
          <w:rPr>
            <w:webHidden/>
          </w:rPr>
          <w:instrText xml:space="preserve"> PAGEREF _Toc20317720 \h </w:instrText>
        </w:r>
        <w:r w:rsidR="00AE7D6E">
          <w:rPr>
            <w:webHidden/>
          </w:rPr>
        </w:r>
        <w:r w:rsidR="00AE7D6E">
          <w:rPr>
            <w:webHidden/>
          </w:rPr>
          <w:fldChar w:fldCharType="separate"/>
        </w:r>
        <w:r w:rsidR="00AE7D6E">
          <w:rPr>
            <w:webHidden/>
          </w:rPr>
          <w:t>117</w:t>
        </w:r>
        <w:r w:rsidR="00AE7D6E">
          <w:rPr>
            <w:webHidden/>
          </w:rPr>
          <w:fldChar w:fldCharType="end"/>
        </w:r>
      </w:hyperlink>
    </w:p>
    <w:p w:rsidR="00AE7D6E" w:rsidRDefault="00BD40CD">
      <w:pPr>
        <w:pStyle w:val="TOC3"/>
        <w:tabs>
          <w:tab w:val="left" w:pos="2088"/>
        </w:tabs>
        <w:rPr>
          <w:rFonts w:asciiTheme="minorHAnsi" w:eastAsiaTheme="minorEastAsia" w:hAnsiTheme="minorHAnsi"/>
          <w:sz w:val="22"/>
          <w:szCs w:val="22"/>
        </w:rPr>
      </w:pPr>
      <w:hyperlink w:anchor="_Toc20317721" w:history="1">
        <w:r w:rsidR="00AE7D6E" w:rsidRPr="00777F33">
          <w:rPr>
            <w:rStyle w:val="Hyperlink"/>
          </w:rPr>
          <w:t>10.12.13</w:t>
        </w:r>
        <w:r w:rsidR="00AE7D6E">
          <w:rPr>
            <w:rFonts w:asciiTheme="minorHAnsi" w:eastAsiaTheme="minorEastAsia" w:hAnsiTheme="minorHAnsi"/>
            <w:sz w:val="22"/>
            <w:szCs w:val="22"/>
          </w:rPr>
          <w:tab/>
        </w:r>
        <w:r w:rsidR="00AE7D6E" w:rsidRPr="00777F33">
          <w:rPr>
            <w:rStyle w:val="Hyperlink"/>
          </w:rPr>
          <w:t>TPM2B_ATTEST</w:t>
        </w:r>
        <w:r w:rsidR="00AE7D6E">
          <w:rPr>
            <w:webHidden/>
          </w:rPr>
          <w:tab/>
        </w:r>
        <w:r w:rsidR="00AE7D6E">
          <w:rPr>
            <w:webHidden/>
          </w:rPr>
          <w:fldChar w:fldCharType="begin"/>
        </w:r>
        <w:r w:rsidR="00AE7D6E">
          <w:rPr>
            <w:webHidden/>
          </w:rPr>
          <w:instrText xml:space="preserve"> PAGEREF _Toc20317721 \h </w:instrText>
        </w:r>
        <w:r w:rsidR="00AE7D6E">
          <w:rPr>
            <w:webHidden/>
          </w:rPr>
        </w:r>
        <w:r w:rsidR="00AE7D6E">
          <w:rPr>
            <w:webHidden/>
          </w:rPr>
          <w:fldChar w:fldCharType="separate"/>
        </w:r>
        <w:r w:rsidR="00AE7D6E">
          <w:rPr>
            <w:webHidden/>
          </w:rPr>
          <w:t>118</w:t>
        </w:r>
        <w:r w:rsidR="00AE7D6E">
          <w:rPr>
            <w:webHidden/>
          </w:rPr>
          <w:fldChar w:fldCharType="end"/>
        </w:r>
      </w:hyperlink>
    </w:p>
    <w:p w:rsidR="00AE7D6E" w:rsidRDefault="00BD40CD">
      <w:pPr>
        <w:pStyle w:val="TOC2"/>
        <w:tabs>
          <w:tab w:val="left" w:pos="1656"/>
        </w:tabs>
        <w:rPr>
          <w:rFonts w:asciiTheme="minorHAnsi" w:hAnsiTheme="minorHAnsi" w:cstheme="minorBidi"/>
          <w:sz w:val="22"/>
          <w:szCs w:val="22"/>
        </w:rPr>
      </w:pPr>
      <w:hyperlink w:anchor="_Toc20317722" w:history="1">
        <w:r w:rsidR="00AE7D6E" w:rsidRPr="00777F33">
          <w:rPr>
            <w:rStyle w:val="Hyperlink"/>
          </w:rPr>
          <w:t>10.13</w:t>
        </w:r>
        <w:r w:rsidR="00AE7D6E">
          <w:rPr>
            <w:rFonts w:asciiTheme="minorHAnsi" w:hAnsiTheme="minorHAnsi" w:cstheme="minorBidi"/>
            <w:sz w:val="22"/>
            <w:szCs w:val="22"/>
          </w:rPr>
          <w:tab/>
        </w:r>
        <w:r w:rsidR="00AE7D6E" w:rsidRPr="00777F33">
          <w:rPr>
            <w:rStyle w:val="Hyperlink"/>
          </w:rPr>
          <w:t>Authorization Structures</w:t>
        </w:r>
        <w:r w:rsidR="00AE7D6E">
          <w:rPr>
            <w:webHidden/>
          </w:rPr>
          <w:tab/>
        </w:r>
        <w:r w:rsidR="00AE7D6E">
          <w:rPr>
            <w:webHidden/>
          </w:rPr>
          <w:fldChar w:fldCharType="begin"/>
        </w:r>
        <w:r w:rsidR="00AE7D6E">
          <w:rPr>
            <w:webHidden/>
          </w:rPr>
          <w:instrText xml:space="preserve"> PAGEREF _Toc20317722 \h </w:instrText>
        </w:r>
        <w:r w:rsidR="00AE7D6E">
          <w:rPr>
            <w:webHidden/>
          </w:rPr>
        </w:r>
        <w:r w:rsidR="00AE7D6E">
          <w:rPr>
            <w:webHidden/>
          </w:rPr>
          <w:fldChar w:fldCharType="separate"/>
        </w:r>
        <w:r w:rsidR="00AE7D6E">
          <w:rPr>
            <w:webHidden/>
          </w:rPr>
          <w:t>118</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23" w:history="1">
        <w:r w:rsidR="00AE7D6E" w:rsidRPr="00777F33">
          <w:rPr>
            <w:rStyle w:val="Hyperlink"/>
          </w:rPr>
          <w:t>10.13.1</w:t>
        </w:r>
        <w:r w:rsidR="00AE7D6E">
          <w:rPr>
            <w:rFonts w:asciiTheme="minorHAnsi" w:eastAsiaTheme="minorEastAsia" w:hAnsiTheme="minorHAns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_Toc20317723 \h </w:instrText>
        </w:r>
        <w:r w:rsidR="00AE7D6E">
          <w:rPr>
            <w:webHidden/>
          </w:rPr>
        </w:r>
        <w:r w:rsidR="00AE7D6E">
          <w:rPr>
            <w:webHidden/>
          </w:rPr>
          <w:fldChar w:fldCharType="separate"/>
        </w:r>
        <w:r w:rsidR="00AE7D6E">
          <w:rPr>
            <w:webHidden/>
          </w:rPr>
          <w:t>118</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24" w:history="1">
        <w:r w:rsidR="00AE7D6E" w:rsidRPr="00777F33">
          <w:rPr>
            <w:rStyle w:val="Hyperlink"/>
          </w:rPr>
          <w:t>10.13.2</w:t>
        </w:r>
        <w:r w:rsidR="00AE7D6E">
          <w:rPr>
            <w:rFonts w:asciiTheme="minorHAnsi" w:eastAsiaTheme="minorEastAsia" w:hAnsiTheme="minorHAnsi"/>
            <w:sz w:val="22"/>
            <w:szCs w:val="22"/>
          </w:rPr>
          <w:tab/>
        </w:r>
        <w:r w:rsidR="00AE7D6E" w:rsidRPr="00777F33">
          <w:rPr>
            <w:rStyle w:val="Hyperlink"/>
          </w:rPr>
          <w:t>TPMS_AUTH_COMMAND</w:t>
        </w:r>
        <w:r w:rsidR="00AE7D6E">
          <w:rPr>
            <w:webHidden/>
          </w:rPr>
          <w:tab/>
        </w:r>
        <w:r w:rsidR="00AE7D6E">
          <w:rPr>
            <w:webHidden/>
          </w:rPr>
          <w:fldChar w:fldCharType="begin"/>
        </w:r>
        <w:r w:rsidR="00AE7D6E">
          <w:rPr>
            <w:webHidden/>
          </w:rPr>
          <w:instrText xml:space="preserve"> PAGEREF _Toc20317724 \h </w:instrText>
        </w:r>
        <w:r w:rsidR="00AE7D6E">
          <w:rPr>
            <w:webHidden/>
          </w:rPr>
        </w:r>
        <w:r w:rsidR="00AE7D6E">
          <w:rPr>
            <w:webHidden/>
          </w:rPr>
          <w:fldChar w:fldCharType="separate"/>
        </w:r>
        <w:r w:rsidR="00AE7D6E">
          <w:rPr>
            <w:webHidden/>
          </w:rPr>
          <w:t>118</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25" w:history="1">
        <w:r w:rsidR="00AE7D6E" w:rsidRPr="00777F33">
          <w:rPr>
            <w:rStyle w:val="Hyperlink"/>
          </w:rPr>
          <w:t>10.13.3</w:t>
        </w:r>
        <w:r w:rsidR="00AE7D6E">
          <w:rPr>
            <w:rFonts w:asciiTheme="minorHAnsi" w:eastAsiaTheme="minorEastAsia" w:hAnsiTheme="minorHAnsi"/>
            <w:sz w:val="22"/>
            <w:szCs w:val="22"/>
          </w:rPr>
          <w:tab/>
        </w:r>
        <w:r w:rsidR="00AE7D6E" w:rsidRPr="00777F33">
          <w:rPr>
            <w:rStyle w:val="Hyperlink"/>
          </w:rPr>
          <w:t>TPMS_AUTH_RESPONSE</w:t>
        </w:r>
        <w:r w:rsidR="00AE7D6E">
          <w:rPr>
            <w:webHidden/>
          </w:rPr>
          <w:tab/>
        </w:r>
        <w:r w:rsidR="00AE7D6E">
          <w:rPr>
            <w:webHidden/>
          </w:rPr>
          <w:fldChar w:fldCharType="begin"/>
        </w:r>
        <w:r w:rsidR="00AE7D6E">
          <w:rPr>
            <w:webHidden/>
          </w:rPr>
          <w:instrText xml:space="preserve"> PAGEREF _Toc20317725 \h </w:instrText>
        </w:r>
        <w:r w:rsidR="00AE7D6E">
          <w:rPr>
            <w:webHidden/>
          </w:rPr>
        </w:r>
        <w:r w:rsidR="00AE7D6E">
          <w:rPr>
            <w:webHidden/>
          </w:rPr>
          <w:fldChar w:fldCharType="separate"/>
        </w:r>
        <w:r w:rsidR="00AE7D6E">
          <w:rPr>
            <w:webHidden/>
          </w:rPr>
          <w:t>118</w:t>
        </w:r>
        <w:r w:rsidR="00AE7D6E">
          <w:rPr>
            <w:webHidden/>
          </w:rPr>
          <w:fldChar w:fldCharType="end"/>
        </w:r>
      </w:hyperlink>
    </w:p>
    <w:p w:rsidR="00AE7D6E" w:rsidRDefault="00BD40CD">
      <w:pPr>
        <w:pStyle w:val="TOC1"/>
        <w:rPr>
          <w:rFonts w:asciiTheme="minorHAnsi" w:hAnsiTheme="minorHAnsi" w:cstheme="minorBidi"/>
          <w:sz w:val="22"/>
          <w:szCs w:val="22"/>
        </w:rPr>
      </w:pPr>
      <w:hyperlink w:anchor="_Toc20317726" w:history="1">
        <w:r w:rsidR="00AE7D6E" w:rsidRPr="00777F33">
          <w:rPr>
            <w:rStyle w:val="Hyperlink"/>
          </w:rPr>
          <w:t>11</w:t>
        </w:r>
        <w:r w:rsidR="00AE7D6E">
          <w:rPr>
            <w:rFonts w:asciiTheme="minorHAnsi" w:hAnsiTheme="minorHAnsi" w:cstheme="minorBidi"/>
            <w:sz w:val="22"/>
            <w:szCs w:val="22"/>
          </w:rPr>
          <w:tab/>
        </w:r>
        <w:r w:rsidR="00AE7D6E" w:rsidRPr="00777F33">
          <w:rPr>
            <w:rStyle w:val="Hyperlink"/>
          </w:rPr>
          <w:t>Algorithm Parameters and Structures</w:t>
        </w:r>
        <w:r w:rsidR="00AE7D6E">
          <w:rPr>
            <w:webHidden/>
          </w:rPr>
          <w:tab/>
        </w:r>
        <w:r w:rsidR="00AE7D6E">
          <w:rPr>
            <w:webHidden/>
          </w:rPr>
          <w:fldChar w:fldCharType="begin"/>
        </w:r>
        <w:r w:rsidR="00AE7D6E">
          <w:rPr>
            <w:webHidden/>
          </w:rPr>
          <w:instrText xml:space="preserve"> PAGEREF _Toc20317726 \h </w:instrText>
        </w:r>
        <w:r w:rsidR="00AE7D6E">
          <w:rPr>
            <w:webHidden/>
          </w:rPr>
        </w:r>
        <w:r w:rsidR="00AE7D6E">
          <w:rPr>
            <w:webHidden/>
          </w:rPr>
          <w:fldChar w:fldCharType="separate"/>
        </w:r>
        <w:r w:rsidR="00AE7D6E">
          <w:rPr>
            <w:webHidden/>
          </w:rPr>
          <w:t>119</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727" w:history="1">
        <w:r w:rsidR="00AE7D6E" w:rsidRPr="00777F33">
          <w:rPr>
            <w:rStyle w:val="Hyperlink"/>
          </w:rPr>
          <w:t>11.1</w:t>
        </w:r>
        <w:r w:rsidR="00AE7D6E">
          <w:rPr>
            <w:rFonts w:asciiTheme="minorHAnsi" w:hAnsiTheme="minorHAnsi" w:cstheme="minorBidi"/>
            <w:sz w:val="22"/>
            <w:szCs w:val="22"/>
          </w:rPr>
          <w:tab/>
        </w:r>
        <w:r w:rsidR="00AE7D6E" w:rsidRPr="00777F33">
          <w:rPr>
            <w:rStyle w:val="Hyperlink"/>
          </w:rPr>
          <w:t>Symmetric</w:t>
        </w:r>
        <w:r w:rsidR="00AE7D6E">
          <w:rPr>
            <w:webHidden/>
          </w:rPr>
          <w:tab/>
        </w:r>
        <w:r w:rsidR="00AE7D6E">
          <w:rPr>
            <w:webHidden/>
          </w:rPr>
          <w:fldChar w:fldCharType="begin"/>
        </w:r>
        <w:r w:rsidR="00AE7D6E">
          <w:rPr>
            <w:webHidden/>
          </w:rPr>
          <w:instrText xml:space="preserve"> PAGEREF _Toc20317727 \h </w:instrText>
        </w:r>
        <w:r w:rsidR="00AE7D6E">
          <w:rPr>
            <w:webHidden/>
          </w:rPr>
        </w:r>
        <w:r w:rsidR="00AE7D6E">
          <w:rPr>
            <w:webHidden/>
          </w:rPr>
          <w:fldChar w:fldCharType="separate"/>
        </w:r>
        <w:r w:rsidR="00AE7D6E">
          <w:rPr>
            <w:webHidden/>
          </w:rPr>
          <w:t>119</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28" w:history="1">
        <w:r w:rsidR="00AE7D6E" w:rsidRPr="00777F33">
          <w:rPr>
            <w:rStyle w:val="Hyperlink"/>
          </w:rPr>
          <w:t>11.1.1</w:t>
        </w:r>
        <w:r w:rsidR="00AE7D6E">
          <w:rPr>
            <w:rFonts w:asciiTheme="minorHAnsi" w:eastAsiaTheme="minorEastAsia" w:hAnsiTheme="minorHAns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_Toc20317728 \h </w:instrText>
        </w:r>
        <w:r w:rsidR="00AE7D6E">
          <w:rPr>
            <w:webHidden/>
          </w:rPr>
        </w:r>
        <w:r w:rsidR="00AE7D6E">
          <w:rPr>
            <w:webHidden/>
          </w:rPr>
          <w:fldChar w:fldCharType="separate"/>
        </w:r>
        <w:r w:rsidR="00AE7D6E">
          <w:rPr>
            <w:webHidden/>
          </w:rPr>
          <w:t>119</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29" w:history="1">
        <w:r w:rsidR="00AE7D6E" w:rsidRPr="00777F33">
          <w:rPr>
            <w:rStyle w:val="Hyperlink"/>
          </w:rPr>
          <w:t>11.1.2</w:t>
        </w:r>
        <w:r w:rsidR="00AE7D6E">
          <w:rPr>
            <w:rFonts w:asciiTheme="minorHAnsi" w:eastAsiaTheme="minorEastAsia" w:hAnsiTheme="minorHAnsi"/>
            <w:sz w:val="22"/>
            <w:szCs w:val="22"/>
          </w:rPr>
          <w:tab/>
        </w:r>
        <w:r w:rsidR="00AE7D6E" w:rsidRPr="00777F33">
          <w:rPr>
            <w:rStyle w:val="Hyperlink"/>
          </w:rPr>
          <w:t>TPMI_!ALG.S_KEY_BITS</w:t>
        </w:r>
        <w:r w:rsidR="00AE7D6E">
          <w:rPr>
            <w:webHidden/>
          </w:rPr>
          <w:tab/>
        </w:r>
        <w:r w:rsidR="00AE7D6E">
          <w:rPr>
            <w:webHidden/>
          </w:rPr>
          <w:fldChar w:fldCharType="begin"/>
        </w:r>
        <w:r w:rsidR="00AE7D6E">
          <w:rPr>
            <w:webHidden/>
          </w:rPr>
          <w:instrText xml:space="preserve"> PAGEREF _Toc20317729 \h </w:instrText>
        </w:r>
        <w:r w:rsidR="00AE7D6E">
          <w:rPr>
            <w:webHidden/>
          </w:rPr>
        </w:r>
        <w:r w:rsidR="00AE7D6E">
          <w:rPr>
            <w:webHidden/>
          </w:rPr>
          <w:fldChar w:fldCharType="separate"/>
        </w:r>
        <w:r w:rsidR="00AE7D6E">
          <w:rPr>
            <w:webHidden/>
          </w:rPr>
          <w:t>119</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30" w:history="1">
        <w:r w:rsidR="00AE7D6E" w:rsidRPr="00777F33">
          <w:rPr>
            <w:rStyle w:val="Hyperlink"/>
          </w:rPr>
          <w:t>11.1.3</w:t>
        </w:r>
        <w:r w:rsidR="00AE7D6E">
          <w:rPr>
            <w:rFonts w:asciiTheme="minorHAnsi" w:eastAsiaTheme="minorEastAsia" w:hAnsiTheme="minorHAnsi"/>
            <w:sz w:val="22"/>
            <w:szCs w:val="22"/>
          </w:rPr>
          <w:tab/>
        </w:r>
        <w:r w:rsidR="00AE7D6E" w:rsidRPr="00777F33">
          <w:rPr>
            <w:rStyle w:val="Hyperlink"/>
          </w:rPr>
          <w:t>TPMU_SYM_KEY_BITS</w:t>
        </w:r>
        <w:r w:rsidR="00AE7D6E">
          <w:rPr>
            <w:webHidden/>
          </w:rPr>
          <w:tab/>
        </w:r>
        <w:r w:rsidR="00AE7D6E">
          <w:rPr>
            <w:webHidden/>
          </w:rPr>
          <w:fldChar w:fldCharType="begin"/>
        </w:r>
        <w:r w:rsidR="00AE7D6E">
          <w:rPr>
            <w:webHidden/>
          </w:rPr>
          <w:instrText xml:space="preserve"> PAGEREF _Toc20317730 \h </w:instrText>
        </w:r>
        <w:r w:rsidR="00AE7D6E">
          <w:rPr>
            <w:webHidden/>
          </w:rPr>
        </w:r>
        <w:r w:rsidR="00AE7D6E">
          <w:rPr>
            <w:webHidden/>
          </w:rPr>
          <w:fldChar w:fldCharType="separate"/>
        </w:r>
        <w:r w:rsidR="00AE7D6E">
          <w:rPr>
            <w:webHidden/>
          </w:rPr>
          <w:t>119</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31" w:history="1">
        <w:r w:rsidR="00AE7D6E" w:rsidRPr="00777F33">
          <w:rPr>
            <w:rStyle w:val="Hyperlink"/>
          </w:rPr>
          <w:t>11.1.4</w:t>
        </w:r>
        <w:r w:rsidR="00AE7D6E">
          <w:rPr>
            <w:rFonts w:asciiTheme="minorHAnsi" w:eastAsiaTheme="minorEastAsia" w:hAnsiTheme="minorHAnsi"/>
            <w:sz w:val="22"/>
            <w:szCs w:val="22"/>
          </w:rPr>
          <w:tab/>
        </w:r>
        <w:r w:rsidR="00AE7D6E" w:rsidRPr="00777F33">
          <w:rPr>
            <w:rStyle w:val="Hyperlink"/>
          </w:rPr>
          <w:t>TPMU_SYM_MODE</w:t>
        </w:r>
        <w:r w:rsidR="00AE7D6E">
          <w:rPr>
            <w:webHidden/>
          </w:rPr>
          <w:tab/>
        </w:r>
        <w:r w:rsidR="00AE7D6E">
          <w:rPr>
            <w:webHidden/>
          </w:rPr>
          <w:fldChar w:fldCharType="begin"/>
        </w:r>
        <w:r w:rsidR="00AE7D6E">
          <w:rPr>
            <w:webHidden/>
          </w:rPr>
          <w:instrText xml:space="preserve"> PAGEREF _Toc20317731 \h </w:instrText>
        </w:r>
        <w:r w:rsidR="00AE7D6E">
          <w:rPr>
            <w:webHidden/>
          </w:rPr>
        </w:r>
        <w:r w:rsidR="00AE7D6E">
          <w:rPr>
            <w:webHidden/>
          </w:rPr>
          <w:fldChar w:fldCharType="separate"/>
        </w:r>
        <w:r w:rsidR="00AE7D6E">
          <w:rPr>
            <w:webHidden/>
          </w:rPr>
          <w:t>120</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32" w:history="1">
        <w:r w:rsidR="00AE7D6E" w:rsidRPr="00777F33">
          <w:rPr>
            <w:rStyle w:val="Hyperlink"/>
          </w:rPr>
          <w:t>11.1.5</w:t>
        </w:r>
        <w:r w:rsidR="00AE7D6E">
          <w:rPr>
            <w:rFonts w:asciiTheme="minorHAnsi" w:eastAsiaTheme="minorEastAsia" w:hAnsiTheme="minorHAnsi"/>
            <w:sz w:val="22"/>
            <w:szCs w:val="22"/>
          </w:rPr>
          <w:tab/>
        </w:r>
        <w:r w:rsidR="00AE7D6E" w:rsidRPr="00777F33">
          <w:rPr>
            <w:rStyle w:val="Hyperlink"/>
          </w:rPr>
          <w:t>TPMU_SYM_DETAILS</w:t>
        </w:r>
        <w:r w:rsidR="00AE7D6E">
          <w:rPr>
            <w:webHidden/>
          </w:rPr>
          <w:tab/>
        </w:r>
        <w:r w:rsidR="00AE7D6E">
          <w:rPr>
            <w:webHidden/>
          </w:rPr>
          <w:fldChar w:fldCharType="begin"/>
        </w:r>
        <w:r w:rsidR="00AE7D6E">
          <w:rPr>
            <w:webHidden/>
          </w:rPr>
          <w:instrText xml:space="preserve"> PAGEREF _Toc20317732 \h </w:instrText>
        </w:r>
        <w:r w:rsidR="00AE7D6E">
          <w:rPr>
            <w:webHidden/>
          </w:rPr>
        </w:r>
        <w:r w:rsidR="00AE7D6E">
          <w:rPr>
            <w:webHidden/>
          </w:rPr>
          <w:fldChar w:fldCharType="separate"/>
        </w:r>
        <w:r w:rsidR="00AE7D6E">
          <w:rPr>
            <w:webHidden/>
          </w:rPr>
          <w:t>120</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33" w:history="1">
        <w:r w:rsidR="00AE7D6E" w:rsidRPr="00777F33">
          <w:rPr>
            <w:rStyle w:val="Hyperlink"/>
          </w:rPr>
          <w:t>11.1.6</w:t>
        </w:r>
        <w:r w:rsidR="00AE7D6E">
          <w:rPr>
            <w:rFonts w:asciiTheme="minorHAnsi" w:eastAsiaTheme="minorEastAsia" w:hAnsiTheme="minorHAnsi"/>
            <w:sz w:val="22"/>
            <w:szCs w:val="22"/>
          </w:rPr>
          <w:tab/>
        </w:r>
        <w:r w:rsidR="00AE7D6E" w:rsidRPr="00777F33">
          <w:rPr>
            <w:rStyle w:val="Hyperlink"/>
          </w:rPr>
          <w:t>TPMT_SYM_DEF</w:t>
        </w:r>
        <w:r w:rsidR="00AE7D6E">
          <w:rPr>
            <w:webHidden/>
          </w:rPr>
          <w:tab/>
        </w:r>
        <w:r w:rsidR="00AE7D6E">
          <w:rPr>
            <w:webHidden/>
          </w:rPr>
          <w:fldChar w:fldCharType="begin"/>
        </w:r>
        <w:r w:rsidR="00AE7D6E">
          <w:rPr>
            <w:webHidden/>
          </w:rPr>
          <w:instrText xml:space="preserve"> PAGEREF _Toc20317733 \h </w:instrText>
        </w:r>
        <w:r w:rsidR="00AE7D6E">
          <w:rPr>
            <w:webHidden/>
          </w:rPr>
        </w:r>
        <w:r w:rsidR="00AE7D6E">
          <w:rPr>
            <w:webHidden/>
          </w:rPr>
          <w:fldChar w:fldCharType="separate"/>
        </w:r>
        <w:r w:rsidR="00AE7D6E">
          <w:rPr>
            <w:webHidden/>
          </w:rPr>
          <w:t>121</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34" w:history="1">
        <w:r w:rsidR="00AE7D6E" w:rsidRPr="00777F33">
          <w:rPr>
            <w:rStyle w:val="Hyperlink"/>
          </w:rPr>
          <w:t>11.1.7</w:t>
        </w:r>
        <w:r w:rsidR="00AE7D6E">
          <w:rPr>
            <w:rFonts w:asciiTheme="minorHAnsi" w:eastAsiaTheme="minorEastAsia" w:hAnsiTheme="minorHAnsi"/>
            <w:sz w:val="22"/>
            <w:szCs w:val="22"/>
          </w:rPr>
          <w:tab/>
        </w:r>
        <w:r w:rsidR="00AE7D6E" w:rsidRPr="00777F33">
          <w:rPr>
            <w:rStyle w:val="Hyperlink"/>
          </w:rPr>
          <w:t>TPMT_SYM_DEF_OBJECT</w:t>
        </w:r>
        <w:r w:rsidR="00AE7D6E">
          <w:rPr>
            <w:webHidden/>
          </w:rPr>
          <w:tab/>
        </w:r>
        <w:r w:rsidR="00AE7D6E">
          <w:rPr>
            <w:webHidden/>
          </w:rPr>
          <w:fldChar w:fldCharType="begin"/>
        </w:r>
        <w:r w:rsidR="00AE7D6E">
          <w:rPr>
            <w:webHidden/>
          </w:rPr>
          <w:instrText xml:space="preserve"> PAGEREF _Toc20317734 \h </w:instrText>
        </w:r>
        <w:r w:rsidR="00AE7D6E">
          <w:rPr>
            <w:webHidden/>
          </w:rPr>
        </w:r>
        <w:r w:rsidR="00AE7D6E">
          <w:rPr>
            <w:webHidden/>
          </w:rPr>
          <w:fldChar w:fldCharType="separate"/>
        </w:r>
        <w:r w:rsidR="00AE7D6E">
          <w:rPr>
            <w:webHidden/>
          </w:rPr>
          <w:t>121</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35" w:history="1">
        <w:r w:rsidR="00AE7D6E" w:rsidRPr="00777F33">
          <w:rPr>
            <w:rStyle w:val="Hyperlink"/>
          </w:rPr>
          <w:t>11.1.8</w:t>
        </w:r>
        <w:r w:rsidR="00AE7D6E">
          <w:rPr>
            <w:rFonts w:asciiTheme="minorHAnsi" w:eastAsiaTheme="minorEastAsia" w:hAnsiTheme="minorHAnsi"/>
            <w:sz w:val="22"/>
            <w:szCs w:val="22"/>
          </w:rPr>
          <w:tab/>
        </w:r>
        <w:r w:rsidR="00AE7D6E" w:rsidRPr="00777F33">
          <w:rPr>
            <w:rStyle w:val="Hyperlink"/>
          </w:rPr>
          <w:t>TPM2B_SYM_KEY</w:t>
        </w:r>
        <w:r w:rsidR="00AE7D6E">
          <w:rPr>
            <w:webHidden/>
          </w:rPr>
          <w:tab/>
        </w:r>
        <w:r w:rsidR="00AE7D6E">
          <w:rPr>
            <w:webHidden/>
          </w:rPr>
          <w:fldChar w:fldCharType="begin"/>
        </w:r>
        <w:r w:rsidR="00AE7D6E">
          <w:rPr>
            <w:webHidden/>
          </w:rPr>
          <w:instrText xml:space="preserve"> PAGEREF _Toc20317735 \h </w:instrText>
        </w:r>
        <w:r w:rsidR="00AE7D6E">
          <w:rPr>
            <w:webHidden/>
          </w:rPr>
        </w:r>
        <w:r w:rsidR="00AE7D6E">
          <w:rPr>
            <w:webHidden/>
          </w:rPr>
          <w:fldChar w:fldCharType="separate"/>
        </w:r>
        <w:r w:rsidR="00AE7D6E">
          <w:rPr>
            <w:webHidden/>
          </w:rPr>
          <w:t>121</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36" w:history="1">
        <w:r w:rsidR="00AE7D6E" w:rsidRPr="00777F33">
          <w:rPr>
            <w:rStyle w:val="Hyperlink"/>
          </w:rPr>
          <w:t>11.1.9</w:t>
        </w:r>
        <w:r w:rsidR="00AE7D6E">
          <w:rPr>
            <w:rFonts w:asciiTheme="minorHAnsi" w:eastAsiaTheme="minorEastAsia" w:hAnsiTheme="minorHAnsi"/>
            <w:sz w:val="22"/>
            <w:szCs w:val="22"/>
          </w:rPr>
          <w:tab/>
        </w:r>
        <w:r w:rsidR="00AE7D6E" w:rsidRPr="00777F33">
          <w:rPr>
            <w:rStyle w:val="Hyperlink"/>
          </w:rPr>
          <w:t>TPMS_SYMCIPHER_PARMS</w:t>
        </w:r>
        <w:r w:rsidR="00AE7D6E">
          <w:rPr>
            <w:webHidden/>
          </w:rPr>
          <w:tab/>
        </w:r>
        <w:r w:rsidR="00AE7D6E">
          <w:rPr>
            <w:webHidden/>
          </w:rPr>
          <w:fldChar w:fldCharType="begin"/>
        </w:r>
        <w:r w:rsidR="00AE7D6E">
          <w:rPr>
            <w:webHidden/>
          </w:rPr>
          <w:instrText xml:space="preserve"> PAGEREF _Toc20317736 \h </w:instrText>
        </w:r>
        <w:r w:rsidR="00AE7D6E">
          <w:rPr>
            <w:webHidden/>
          </w:rPr>
        </w:r>
        <w:r w:rsidR="00AE7D6E">
          <w:rPr>
            <w:webHidden/>
          </w:rPr>
          <w:fldChar w:fldCharType="separate"/>
        </w:r>
        <w:r w:rsidR="00AE7D6E">
          <w:rPr>
            <w:webHidden/>
          </w:rPr>
          <w:t>122</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37" w:history="1">
        <w:r w:rsidR="00AE7D6E" w:rsidRPr="00777F33">
          <w:rPr>
            <w:rStyle w:val="Hyperlink"/>
          </w:rPr>
          <w:t>11.1.10</w:t>
        </w:r>
        <w:r w:rsidR="00AE7D6E">
          <w:rPr>
            <w:rFonts w:asciiTheme="minorHAnsi" w:eastAsiaTheme="minorEastAsia" w:hAnsiTheme="minorHAnsi"/>
            <w:sz w:val="22"/>
            <w:szCs w:val="22"/>
          </w:rPr>
          <w:tab/>
        </w:r>
        <w:r w:rsidR="00AE7D6E" w:rsidRPr="00777F33">
          <w:rPr>
            <w:rStyle w:val="Hyperlink"/>
          </w:rPr>
          <w:t>TPM2B_LABEL</w:t>
        </w:r>
        <w:r w:rsidR="00AE7D6E">
          <w:rPr>
            <w:webHidden/>
          </w:rPr>
          <w:tab/>
        </w:r>
        <w:r w:rsidR="00AE7D6E">
          <w:rPr>
            <w:webHidden/>
          </w:rPr>
          <w:fldChar w:fldCharType="begin"/>
        </w:r>
        <w:r w:rsidR="00AE7D6E">
          <w:rPr>
            <w:webHidden/>
          </w:rPr>
          <w:instrText xml:space="preserve"> PAGEREF _Toc20317737 \h </w:instrText>
        </w:r>
        <w:r w:rsidR="00AE7D6E">
          <w:rPr>
            <w:webHidden/>
          </w:rPr>
        </w:r>
        <w:r w:rsidR="00AE7D6E">
          <w:rPr>
            <w:webHidden/>
          </w:rPr>
          <w:fldChar w:fldCharType="separate"/>
        </w:r>
        <w:r w:rsidR="00AE7D6E">
          <w:rPr>
            <w:webHidden/>
          </w:rPr>
          <w:t>122</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38" w:history="1">
        <w:r w:rsidR="00AE7D6E" w:rsidRPr="00777F33">
          <w:rPr>
            <w:rStyle w:val="Hyperlink"/>
          </w:rPr>
          <w:t>11.1.11</w:t>
        </w:r>
        <w:r w:rsidR="00AE7D6E">
          <w:rPr>
            <w:rFonts w:asciiTheme="minorHAnsi" w:eastAsiaTheme="minorEastAsia" w:hAnsiTheme="minorHAnsi"/>
            <w:sz w:val="22"/>
            <w:szCs w:val="22"/>
          </w:rPr>
          <w:tab/>
        </w:r>
        <w:r w:rsidR="00AE7D6E" w:rsidRPr="00777F33">
          <w:rPr>
            <w:rStyle w:val="Hyperlink"/>
          </w:rPr>
          <w:t>TPMS_DERIVE</w:t>
        </w:r>
        <w:r w:rsidR="00AE7D6E">
          <w:rPr>
            <w:webHidden/>
          </w:rPr>
          <w:tab/>
        </w:r>
        <w:r w:rsidR="00AE7D6E">
          <w:rPr>
            <w:webHidden/>
          </w:rPr>
          <w:fldChar w:fldCharType="begin"/>
        </w:r>
        <w:r w:rsidR="00AE7D6E">
          <w:rPr>
            <w:webHidden/>
          </w:rPr>
          <w:instrText xml:space="preserve"> PAGEREF _Toc20317738 \h </w:instrText>
        </w:r>
        <w:r w:rsidR="00AE7D6E">
          <w:rPr>
            <w:webHidden/>
          </w:rPr>
        </w:r>
        <w:r w:rsidR="00AE7D6E">
          <w:rPr>
            <w:webHidden/>
          </w:rPr>
          <w:fldChar w:fldCharType="separate"/>
        </w:r>
        <w:r w:rsidR="00AE7D6E">
          <w:rPr>
            <w:webHidden/>
          </w:rPr>
          <w:t>122</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39" w:history="1">
        <w:r w:rsidR="00AE7D6E" w:rsidRPr="00777F33">
          <w:rPr>
            <w:rStyle w:val="Hyperlink"/>
          </w:rPr>
          <w:t>11.1.12</w:t>
        </w:r>
        <w:r w:rsidR="00AE7D6E">
          <w:rPr>
            <w:rFonts w:asciiTheme="minorHAnsi" w:eastAsiaTheme="minorEastAsia" w:hAnsiTheme="minorHAnsi"/>
            <w:sz w:val="22"/>
            <w:szCs w:val="22"/>
          </w:rPr>
          <w:tab/>
        </w:r>
        <w:r w:rsidR="00AE7D6E" w:rsidRPr="00777F33">
          <w:rPr>
            <w:rStyle w:val="Hyperlink"/>
          </w:rPr>
          <w:t>TPM2B_DERIVE</w:t>
        </w:r>
        <w:r w:rsidR="00AE7D6E">
          <w:rPr>
            <w:webHidden/>
          </w:rPr>
          <w:tab/>
        </w:r>
        <w:r w:rsidR="00AE7D6E">
          <w:rPr>
            <w:webHidden/>
          </w:rPr>
          <w:fldChar w:fldCharType="begin"/>
        </w:r>
        <w:r w:rsidR="00AE7D6E">
          <w:rPr>
            <w:webHidden/>
          </w:rPr>
          <w:instrText xml:space="preserve"> PAGEREF _Toc20317739 \h </w:instrText>
        </w:r>
        <w:r w:rsidR="00AE7D6E">
          <w:rPr>
            <w:webHidden/>
          </w:rPr>
        </w:r>
        <w:r w:rsidR="00AE7D6E">
          <w:rPr>
            <w:webHidden/>
          </w:rPr>
          <w:fldChar w:fldCharType="separate"/>
        </w:r>
        <w:r w:rsidR="00AE7D6E">
          <w:rPr>
            <w:webHidden/>
          </w:rPr>
          <w:t>123</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40" w:history="1">
        <w:r w:rsidR="00AE7D6E" w:rsidRPr="00777F33">
          <w:rPr>
            <w:rStyle w:val="Hyperlink"/>
          </w:rPr>
          <w:t>11.1.13</w:t>
        </w:r>
        <w:r w:rsidR="00AE7D6E">
          <w:rPr>
            <w:rFonts w:asciiTheme="minorHAnsi" w:eastAsiaTheme="minorEastAsia" w:hAnsiTheme="minorHAnsi"/>
            <w:sz w:val="22"/>
            <w:szCs w:val="22"/>
          </w:rPr>
          <w:tab/>
        </w:r>
        <w:r w:rsidR="00AE7D6E" w:rsidRPr="00777F33">
          <w:rPr>
            <w:rStyle w:val="Hyperlink"/>
          </w:rPr>
          <w:t>TPMU_SENSITIVE_CREATE</w:t>
        </w:r>
        <w:r w:rsidR="00AE7D6E">
          <w:rPr>
            <w:webHidden/>
          </w:rPr>
          <w:tab/>
        </w:r>
        <w:r w:rsidR="00AE7D6E">
          <w:rPr>
            <w:webHidden/>
          </w:rPr>
          <w:fldChar w:fldCharType="begin"/>
        </w:r>
        <w:r w:rsidR="00AE7D6E">
          <w:rPr>
            <w:webHidden/>
          </w:rPr>
          <w:instrText xml:space="preserve"> PAGEREF _Toc20317740 \h </w:instrText>
        </w:r>
        <w:r w:rsidR="00AE7D6E">
          <w:rPr>
            <w:webHidden/>
          </w:rPr>
        </w:r>
        <w:r w:rsidR="00AE7D6E">
          <w:rPr>
            <w:webHidden/>
          </w:rPr>
          <w:fldChar w:fldCharType="separate"/>
        </w:r>
        <w:r w:rsidR="00AE7D6E">
          <w:rPr>
            <w:webHidden/>
          </w:rPr>
          <w:t>123</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41" w:history="1">
        <w:r w:rsidR="00AE7D6E" w:rsidRPr="00777F33">
          <w:rPr>
            <w:rStyle w:val="Hyperlink"/>
          </w:rPr>
          <w:t>11.1.14</w:t>
        </w:r>
        <w:r w:rsidR="00AE7D6E">
          <w:rPr>
            <w:rFonts w:asciiTheme="minorHAnsi" w:eastAsiaTheme="minorEastAsia" w:hAnsiTheme="minorHAnsi"/>
            <w:sz w:val="22"/>
            <w:szCs w:val="22"/>
          </w:rPr>
          <w:tab/>
        </w:r>
        <w:r w:rsidR="00AE7D6E" w:rsidRPr="00777F33">
          <w:rPr>
            <w:rStyle w:val="Hyperlink"/>
          </w:rPr>
          <w:t>TPM2B_SENSITIVE_DATA</w:t>
        </w:r>
        <w:r w:rsidR="00AE7D6E">
          <w:rPr>
            <w:webHidden/>
          </w:rPr>
          <w:tab/>
        </w:r>
        <w:r w:rsidR="00AE7D6E">
          <w:rPr>
            <w:webHidden/>
          </w:rPr>
          <w:fldChar w:fldCharType="begin"/>
        </w:r>
        <w:r w:rsidR="00AE7D6E">
          <w:rPr>
            <w:webHidden/>
          </w:rPr>
          <w:instrText xml:space="preserve"> PAGEREF _Toc20317741 \h </w:instrText>
        </w:r>
        <w:r w:rsidR="00AE7D6E">
          <w:rPr>
            <w:webHidden/>
          </w:rPr>
        </w:r>
        <w:r w:rsidR="00AE7D6E">
          <w:rPr>
            <w:webHidden/>
          </w:rPr>
          <w:fldChar w:fldCharType="separate"/>
        </w:r>
        <w:r w:rsidR="00AE7D6E">
          <w:rPr>
            <w:webHidden/>
          </w:rPr>
          <w:t>123</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42" w:history="1">
        <w:r w:rsidR="00AE7D6E" w:rsidRPr="00777F33">
          <w:rPr>
            <w:rStyle w:val="Hyperlink"/>
          </w:rPr>
          <w:t>11.1.15</w:t>
        </w:r>
        <w:r w:rsidR="00AE7D6E">
          <w:rPr>
            <w:rFonts w:asciiTheme="minorHAnsi" w:eastAsiaTheme="minorEastAsia" w:hAnsiTheme="minorHAnsi"/>
            <w:sz w:val="22"/>
            <w:szCs w:val="22"/>
          </w:rPr>
          <w:tab/>
        </w:r>
        <w:r w:rsidR="00AE7D6E" w:rsidRPr="00777F33">
          <w:rPr>
            <w:rStyle w:val="Hyperlink"/>
          </w:rPr>
          <w:t>TPMS_SENSITIVE_CREATE</w:t>
        </w:r>
        <w:r w:rsidR="00AE7D6E">
          <w:rPr>
            <w:webHidden/>
          </w:rPr>
          <w:tab/>
        </w:r>
        <w:r w:rsidR="00AE7D6E">
          <w:rPr>
            <w:webHidden/>
          </w:rPr>
          <w:fldChar w:fldCharType="begin"/>
        </w:r>
        <w:r w:rsidR="00AE7D6E">
          <w:rPr>
            <w:webHidden/>
          </w:rPr>
          <w:instrText xml:space="preserve"> PAGEREF _Toc20317742 \h </w:instrText>
        </w:r>
        <w:r w:rsidR="00AE7D6E">
          <w:rPr>
            <w:webHidden/>
          </w:rPr>
        </w:r>
        <w:r w:rsidR="00AE7D6E">
          <w:rPr>
            <w:webHidden/>
          </w:rPr>
          <w:fldChar w:fldCharType="separate"/>
        </w:r>
        <w:r w:rsidR="00AE7D6E">
          <w:rPr>
            <w:webHidden/>
          </w:rPr>
          <w:t>124</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43" w:history="1">
        <w:r w:rsidR="00AE7D6E" w:rsidRPr="00777F33">
          <w:rPr>
            <w:rStyle w:val="Hyperlink"/>
          </w:rPr>
          <w:t>11.1.16</w:t>
        </w:r>
        <w:r w:rsidR="00AE7D6E">
          <w:rPr>
            <w:rFonts w:asciiTheme="minorHAnsi" w:eastAsiaTheme="minorEastAsia" w:hAnsiTheme="minorHAnsi"/>
            <w:sz w:val="22"/>
            <w:szCs w:val="22"/>
          </w:rPr>
          <w:tab/>
        </w:r>
        <w:r w:rsidR="00AE7D6E" w:rsidRPr="00777F33">
          <w:rPr>
            <w:rStyle w:val="Hyperlink"/>
          </w:rPr>
          <w:t>TPM2B_SENSITIVE_CREATE</w:t>
        </w:r>
        <w:r w:rsidR="00AE7D6E">
          <w:rPr>
            <w:webHidden/>
          </w:rPr>
          <w:tab/>
        </w:r>
        <w:r w:rsidR="00AE7D6E">
          <w:rPr>
            <w:webHidden/>
          </w:rPr>
          <w:fldChar w:fldCharType="begin"/>
        </w:r>
        <w:r w:rsidR="00AE7D6E">
          <w:rPr>
            <w:webHidden/>
          </w:rPr>
          <w:instrText xml:space="preserve"> PAGEREF _Toc20317743 \h </w:instrText>
        </w:r>
        <w:r w:rsidR="00AE7D6E">
          <w:rPr>
            <w:webHidden/>
          </w:rPr>
        </w:r>
        <w:r w:rsidR="00AE7D6E">
          <w:rPr>
            <w:webHidden/>
          </w:rPr>
          <w:fldChar w:fldCharType="separate"/>
        </w:r>
        <w:r w:rsidR="00AE7D6E">
          <w:rPr>
            <w:webHidden/>
          </w:rPr>
          <w:t>124</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44" w:history="1">
        <w:r w:rsidR="00AE7D6E" w:rsidRPr="00777F33">
          <w:rPr>
            <w:rStyle w:val="Hyperlink"/>
          </w:rPr>
          <w:t>11.1.17</w:t>
        </w:r>
        <w:r w:rsidR="00AE7D6E">
          <w:rPr>
            <w:rFonts w:asciiTheme="minorHAnsi" w:eastAsiaTheme="minorEastAsia" w:hAnsiTheme="minorHAnsi"/>
            <w:sz w:val="22"/>
            <w:szCs w:val="22"/>
          </w:rPr>
          <w:tab/>
        </w:r>
        <w:r w:rsidR="00AE7D6E" w:rsidRPr="00777F33">
          <w:rPr>
            <w:rStyle w:val="Hyperlink"/>
          </w:rPr>
          <w:t>TPMS_SCHEME_HASH</w:t>
        </w:r>
        <w:r w:rsidR="00AE7D6E">
          <w:rPr>
            <w:webHidden/>
          </w:rPr>
          <w:tab/>
        </w:r>
        <w:r w:rsidR="00AE7D6E">
          <w:rPr>
            <w:webHidden/>
          </w:rPr>
          <w:fldChar w:fldCharType="begin"/>
        </w:r>
        <w:r w:rsidR="00AE7D6E">
          <w:rPr>
            <w:webHidden/>
          </w:rPr>
          <w:instrText xml:space="preserve"> PAGEREF _Toc20317744 \h </w:instrText>
        </w:r>
        <w:r w:rsidR="00AE7D6E">
          <w:rPr>
            <w:webHidden/>
          </w:rPr>
        </w:r>
        <w:r w:rsidR="00AE7D6E">
          <w:rPr>
            <w:webHidden/>
          </w:rPr>
          <w:fldChar w:fldCharType="separate"/>
        </w:r>
        <w:r w:rsidR="00AE7D6E">
          <w:rPr>
            <w:webHidden/>
          </w:rPr>
          <w:t>124</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45" w:history="1">
        <w:r w:rsidR="00AE7D6E" w:rsidRPr="00777F33">
          <w:rPr>
            <w:rStyle w:val="Hyperlink"/>
          </w:rPr>
          <w:t>11.1.18</w:t>
        </w:r>
        <w:r w:rsidR="00AE7D6E">
          <w:rPr>
            <w:rFonts w:asciiTheme="minorHAnsi" w:eastAsiaTheme="minorEastAsia" w:hAnsiTheme="minorHAnsi"/>
            <w:sz w:val="22"/>
            <w:szCs w:val="22"/>
          </w:rPr>
          <w:tab/>
        </w:r>
        <w:r w:rsidR="00AE7D6E" w:rsidRPr="00777F33">
          <w:rPr>
            <w:rStyle w:val="Hyperlink"/>
          </w:rPr>
          <w:t>TPMS_SCHEME_ECDAA</w:t>
        </w:r>
        <w:r w:rsidR="00AE7D6E">
          <w:rPr>
            <w:webHidden/>
          </w:rPr>
          <w:tab/>
        </w:r>
        <w:r w:rsidR="00AE7D6E">
          <w:rPr>
            <w:webHidden/>
          </w:rPr>
          <w:fldChar w:fldCharType="begin"/>
        </w:r>
        <w:r w:rsidR="00AE7D6E">
          <w:rPr>
            <w:webHidden/>
          </w:rPr>
          <w:instrText xml:space="preserve"> PAGEREF _Toc20317745 \h </w:instrText>
        </w:r>
        <w:r w:rsidR="00AE7D6E">
          <w:rPr>
            <w:webHidden/>
          </w:rPr>
        </w:r>
        <w:r w:rsidR="00AE7D6E">
          <w:rPr>
            <w:webHidden/>
          </w:rPr>
          <w:fldChar w:fldCharType="separate"/>
        </w:r>
        <w:r w:rsidR="00AE7D6E">
          <w:rPr>
            <w:webHidden/>
          </w:rPr>
          <w:t>125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46" w:history="1">
        <w:r w:rsidR="00AE7D6E" w:rsidRPr="00777F33">
          <w:rPr>
            <w:rStyle w:val="Hyperlink"/>
          </w:rPr>
          <w:t>11.1.19</w:t>
        </w:r>
        <w:r w:rsidR="00AE7D6E">
          <w:rPr>
            <w:rFonts w:asciiTheme="minorHAnsi" w:eastAsiaTheme="minorEastAsia" w:hAnsiTheme="minorHAnsi"/>
            <w:sz w:val="22"/>
            <w:szCs w:val="22"/>
          </w:rPr>
          <w:tab/>
        </w:r>
        <w:r w:rsidR="00AE7D6E" w:rsidRPr="00777F33">
          <w:rPr>
            <w:rStyle w:val="Hyperlink"/>
          </w:rPr>
          <w:t>TPMI_ALG_KEYEDHASH_SCHEME</w:t>
        </w:r>
        <w:r w:rsidR="00AE7D6E">
          <w:rPr>
            <w:webHidden/>
          </w:rPr>
          <w:tab/>
        </w:r>
        <w:r w:rsidR="00AE7D6E">
          <w:rPr>
            <w:webHidden/>
          </w:rPr>
          <w:fldChar w:fldCharType="begin"/>
        </w:r>
        <w:r w:rsidR="00AE7D6E">
          <w:rPr>
            <w:webHidden/>
          </w:rPr>
          <w:instrText xml:space="preserve"> PAGEREF _Toc20317746 \h </w:instrText>
        </w:r>
        <w:r w:rsidR="00AE7D6E">
          <w:rPr>
            <w:webHidden/>
          </w:rPr>
        </w:r>
        <w:r w:rsidR="00AE7D6E">
          <w:rPr>
            <w:webHidden/>
          </w:rPr>
          <w:fldChar w:fldCharType="separate"/>
        </w:r>
        <w:r w:rsidR="00AE7D6E">
          <w:rPr>
            <w:webHidden/>
          </w:rPr>
          <w:t>125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47" w:history="1">
        <w:r w:rsidR="00AE7D6E" w:rsidRPr="00777F33">
          <w:rPr>
            <w:rStyle w:val="Hyperlink"/>
          </w:rPr>
          <w:t>11.1.20</w:t>
        </w:r>
        <w:r w:rsidR="00AE7D6E">
          <w:rPr>
            <w:rFonts w:asciiTheme="minorHAnsi" w:eastAsiaTheme="minorEastAsia" w:hAnsiTheme="minorHAnsi"/>
            <w:sz w:val="22"/>
            <w:szCs w:val="22"/>
          </w:rPr>
          <w:tab/>
        </w:r>
        <w:r w:rsidR="00AE7D6E" w:rsidRPr="00777F33">
          <w:rPr>
            <w:rStyle w:val="Hyperlink"/>
          </w:rPr>
          <w:t>HMAC_SIG_SCHEME</w:t>
        </w:r>
        <w:r w:rsidR="00AE7D6E">
          <w:rPr>
            <w:webHidden/>
          </w:rPr>
          <w:tab/>
        </w:r>
        <w:r w:rsidR="00AE7D6E">
          <w:rPr>
            <w:webHidden/>
          </w:rPr>
          <w:fldChar w:fldCharType="begin"/>
        </w:r>
        <w:r w:rsidR="00AE7D6E">
          <w:rPr>
            <w:webHidden/>
          </w:rPr>
          <w:instrText xml:space="preserve"> PAGEREF _Toc20317747 \h </w:instrText>
        </w:r>
        <w:r w:rsidR="00AE7D6E">
          <w:rPr>
            <w:webHidden/>
          </w:rPr>
        </w:r>
        <w:r w:rsidR="00AE7D6E">
          <w:rPr>
            <w:webHidden/>
          </w:rPr>
          <w:fldChar w:fldCharType="separate"/>
        </w:r>
        <w:r w:rsidR="00AE7D6E">
          <w:rPr>
            <w:webHidden/>
          </w:rPr>
          <w:t>125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48" w:history="1">
        <w:r w:rsidR="00AE7D6E" w:rsidRPr="00777F33">
          <w:rPr>
            <w:rStyle w:val="Hyperlink"/>
          </w:rPr>
          <w:t>11.1.21</w:t>
        </w:r>
        <w:r w:rsidR="00AE7D6E">
          <w:rPr>
            <w:rFonts w:asciiTheme="minorHAnsi" w:eastAsiaTheme="minorEastAsia" w:hAnsiTheme="minorHAnsi"/>
            <w:sz w:val="22"/>
            <w:szCs w:val="22"/>
          </w:rPr>
          <w:tab/>
        </w:r>
        <w:r w:rsidR="00AE7D6E" w:rsidRPr="00777F33">
          <w:rPr>
            <w:rStyle w:val="Hyperlink"/>
          </w:rPr>
          <w:t>TPMS_SCHEME_XOR</w:t>
        </w:r>
        <w:r w:rsidR="00AE7D6E">
          <w:rPr>
            <w:webHidden/>
          </w:rPr>
          <w:tab/>
        </w:r>
        <w:r w:rsidR="00AE7D6E">
          <w:rPr>
            <w:webHidden/>
          </w:rPr>
          <w:fldChar w:fldCharType="begin"/>
        </w:r>
        <w:r w:rsidR="00AE7D6E">
          <w:rPr>
            <w:webHidden/>
          </w:rPr>
          <w:instrText xml:space="preserve"> PAGEREF _Toc20317748 \h </w:instrText>
        </w:r>
        <w:r w:rsidR="00AE7D6E">
          <w:rPr>
            <w:webHidden/>
          </w:rPr>
        </w:r>
        <w:r w:rsidR="00AE7D6E">
          <w:rPr>
            <w:webHidden/>
          </w:rPr>
          <w:fldChar w:fldCharType="separate"/>
        </w:r>
        <w:r w:rsidR="00AE7D6E">
          <w:rPr>
            <w:webHidden/>
          </w:rPr>
          <w:t>125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49" w:history="1">
        <w:r w:rsidR="00AE7D6E" w:rsidRPr="00777F33">
          <w:rPr>
            <w:rStyle w:val="Hyperlink"/>
          </w:rPr>
          <w:t>11.1.22</w:t>
        </w:r>
        <w:r w:rsidR="00AE7D6E">
          <w:rPr>
            <w:rFonts w:asciiTheme="minorHAnsi" w:eastAsiaTheme="minorEastAsia" w:hAnsiTheme="minorHAnsi"/>
            <w:sz w:val="22"/>
            <w:szCs w:val="22"/>
          </w:rPr>
          <w:tab/>
        </w:r>
        <w:r w:rsidR="00AE7D6E" w:rsidRPr="00777F33">
          <w:rPr>
            <w:rStyle w:val="Hyperlink"/>
          </w:rPr>
          <w:t>TPMU_SCHEME_KEYEDHASH</w:t>
        </w:r>
        <w:r w:rsidR="00AE7D6E">
          <w:rPr>
            <w:webHidden/>
          </w:rPr>
          <w:tab/>
        </w:r>
        <w:r w:rsidR="00AE7D6E">
          <w:rPr>
            <w:webHidden/>
          </w:rPr>
          <w:fldChar w:fldCharType="begin"/>
        </w:r>
        <w:r w:rsidR="00AE7D6E">
          <w:rPr>
            <w:webHidden/>
          </w:rPr>
          <w:instrText xml:space="preserve"> PAGEREF _Toc20317749 \h </w:instrText>
        </w:r>
        <w:r w:rsidR="00AE7D6E">
          <w:rPr>
            <w:webHidden/>
          </w:rPr>
        </w:r>
        <w:r w:rsidR="00AE7D6E">
          <w:rPr>
            <w:webHidden/>
          </w:rPr>
          <w:fldChar w:fldCharType="separate"/>
        </w:r>
        <w:r w:rsidR="00AE7D6E">
          <w:rPr>
            <w:webHidden/>
          </w:rPr>
          <w:t>126</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50" w:history="1">
        <w:r w:rsidR="00AE7D6E" w:rsidRPr="00777F33">
          <w:rPr>
            <w:rStyle w:val="Hyperlink"/>
          </w:rPr>
          <w:t>11.1.23</w:t>
        </w:r>
        <w:r w:rsidR="00AE7D6E">
          <w:rPr>
            <w:rFonts w:asciiTheme="minorHAnsi" w:eastAsiaTheme="minorEastAsia" w:hAnsiTheme="minorHAnsi"/>
            <w:sz w:val="22"/>
            <w:szCs w:val="22"/>
          </w:rPr>
          <w:tab/>
        </w:r>
        <w:r w:rsidR="00AE7D6E" w:rsidRPr="00777F33">
          <w:rPr>
            <w:rStyle w:val="Hyperlink"/>
          </w:rPr>
          <w:t>TPMT_KEYEDHASH_SCHEME</w:t>
        </w:r>
        <w:r w:rsidR="00AE7D6E">
          <w:rPr>
            <w:webHidden/>
          </w:rPr>
          <w:tab/>
        </w:r>
        <w:r w:rsidR="00AE7D6E">
          <w:rPr>
            <w:webHidden/>
          </w:rPr>
          <w:fldChar w:fldCharType="begin"/>
        </w:r>
        <w:r w:rsidR="00AE7D6E">
          <w:rPr>
            <w:webHidden/>
          </w:rPr>
          <w:instrText xml:space="preserve"> PAGEREF _Toc20317750 \h </w:instrText>
        </w:r>
        <w:r w:rsidR="00AE7D6E">
          <w:rPr>
            <w:webHidden/>
          </w:rPr>
        </w:r>
        <w:r w:rsidR="00AE7D6E">
          <w:rPr>
            <w:webHidden/>
          </w:rPr>
          <w:fldChar w:fldCharType="separate"/>
        </w:r>
        <w:r w:rsidR="00AE7D6E">
          <w:rPr>
            <w:webHidden/>
          </w:rPr>
          <w:t>126</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751" w:history="1">
        <w:r w:rsidR="00AE7D6E" w:rsidRPr="00777F33">
          <w:rPr>
            <w:rStyle w:val="Hyperlink"/>
          </w:rPr>
          <w:t>11.2</w:t>
        </w:r>
        <w:r w:rsidR="00AE7D6E">
          <w:rPr>
            <w:rFonts w:asciiTheme="minorHAnsi" w:hAnsiTheme="minorHAnsi" w:cstheme="minorBidi"/>
            <w:sz w:val="22"/>
            <w:szCs w:val="22"/>
          </w:rPr>
          <w:tab/>
        </w:r>
        <w:r w:rsidR="00AE7D6E" w:rsidRPr="00777F33">
          <w:rPr>
            <w:rStyle w:val="Hyperlink"/>
          </w:rPr>
          <w:t>Asymmetric</w:t>
        </w:r>
        <w:r w:rsidR="00AE7D6E">
          <w:rPr>
            <w:webHidden/>
          </w:rPr>
          <w:tab/>
        </w:r>
        <w:r w:rsidR="00AE7D6E">
          <w:rPr>
            <w:webHidden/>
          </w:rPr>
          <w:fldChar w:fldCharType="begin"/>
        </w:r>
        <w:r w:rsidR="00AE7D6E">
          <w:rPr>
            <w:webHidden/>
          </w:rPr>
          <w:instrText xml:space="preserve"> PAGEREF _Toc20317751 \h </w:instrText>
        </w:r>
        <w:r w:rsidR="00AE7D6E">
          <w:rPr>
            <w:webHidden/>
          </w:rPr>
        </w:r>
        <w:r w:rsidR="00AE7D6E">
          <w:rPr>
            <w:webHidden/>
          </w:rPr>
          <w:fldChar w:fldCharType="separate"/>
        </w:r>
        <w:r w:rsidR="00AE7D6E">
          <w:rPr>
            <w:webHidden/>
          </w:rPr>
          <w:t>127</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52" w:history="1">
        <w:r w:rsidR="00AE7D6E" w:rsidRPr="00777F33">
          <w:rPr>
            <w:rStyle w:val="Hyperlink"/>
          </w:rPr>
          <w:t>11.2.1</w:t>
        </w:r>
        <w:r w:rsidR="00AE7D6E">
          <w:rPr>
            <w:rFonts w:asciiTheme="minorHAnsi" w:eastAsiaTheme="minorEastAsia" w:hAnsiTheme="minorHAnsi"/>
            <w:sz w:val="22"/>
            <w:szCs w:val="22"/>
          </w:rPr>
          <w:tab/>
        </w:r>
        <w:r w:rsidR="00AE7D6E" w:rsidRPr="00777F33">
          <w:rPr>
            <w:rStyle w:val="Hyperlink"/>
          </w:rPr>
          <w:t>Signing Schemes</w:t>
        </w:r>
        <w:r w:rsidR="00AE7D6E">
          <w:rPr>
            <w:webHidden/>
          </w:rPr>
          <w:tab/>
        </w:r>
        <w:r w:rsidR="00AE7D6E">
          <w:rPr>
            <w:webHidden/>
          </w:rPr>
          <w:fldChar w:fldCharType="begin"/>
        </w:r>
        <w:r w:rsidR="00AE7D6E">
          <w:rPr>
            <w:webHidden/>
          </w:rPr>
          <w:instrText xml:space="preserve"> PAGEREF _Toc20317752 \h </w:instrText>
        </w:r>
        <w:r w:rsidR="00AE7D6E">
          <w:rPr>
            <w:webHidden/>
          </w:rPr>
        </w:r>
        <w:r w:rsidR="00AE7D6E">
          <w:rPr>
            <w:webHidden/>
          </w:rPr>
          <w:fldChar w:fldCharType="separate"/>
        </w:r>
        <w:r w:rsidR="00AE7D6E">
          <w:rPr>
            <w:webHidden/>
          </w:rPr>
          <w:t>127</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53" w:history="1">
        <w:r w:rsidR="00AE7D6E" w:rsidRPr="00777F33">
          <w:rPr>
            <w:rStyle w:val="Hyperlink"/>
          </w:rPr>
          <w:t>11.2.1.1</w:t>
        </w:r>
        <w:r w:rsidR="00AE7D6E">
          <w:rPr>
            <w:rFonts w:asciiTheme="minorHAnsi" w:eastAsiaTheme="minorEastAsia" w:hAnsiTheme="minorHAns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_Toc20317753 \h </w:instrText>
        </w:r>
        <w:r w:rsidR="00AE7D6E">
          <w:rPr>
            <w:webHidden/>
          </w:rPr>
        </w:r>
        <w:r w:rsidR="00AE7D6E">
          <w:rPr>
            <w:webHidden/>
          </w:rPr>
          <w:fldChar w:fldCharType="separate"/>
        </w:r>
        <w:r w:rsidR="00AE7D6E">
          <w:rPr>
            <w:webHidden/>
          </w:rPr>
          <w:t>127</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54" w:history="1">
        <w:r w:rsidR="00AE7D6E" w:rsidRPr="00777F33">
          <w:rPr>
            <w:rStyle w:val="Hyperlink"/>
          </w:rPr>
          <w:t>11.2.1.2</w:t>
        </w:r>
        <w:r w:rsidR="00AE7D6E">
          <w:rPr>
            <w:rFonts w:asciiTheme="minorHAnsi" w:eastAsiaTheme="minorEastAsia" w:hAnsiTheme="minorHAnsi"/>
            <w:sz w:val="22"/>
            <w:szCs w:val="22"/>
          </w:rPr>
          <w:tab/>
        </w:r>
        <w:r w:rsidR="00AE7D6E" w:rsidRPr="00777F33">
          <w:rPr>
            <w:rStyle w:val="Hyperlink"/>
          </w:rPr>
          <w:t>RSA Signature Schemes</w:t>
        </w:r>
        <w:r w:rsidR="00AE7D6E">
          <w:rPr>
            <w:webHidden/>
          </w:rPr>
          <w:tab/>
        </w:r>
        <w:r w:rsidR="00AE7D6E">
          <w:rPr>
            <w:webHidden/>
          </w:rPr>
          <w:fldChar w:fldCharType="begin"/>
        </w:r>
        <w:r w:rsidR="00AE7D6E">
          <w:rPr>
            <w:webHidden/>
          </w:rPr>
          <w:instrText xml:space="preserve"> PAGEREF _Toc20317754 \h </w:instrText>
        </w:r>
        <w:r w:rsidR="00AE7D6E">
          <w:rPr>
            <w:webHidden/>
          </w:rPr>
        </w:r>
        <w:r w:rsidR="00AE7D6E">
          <w:rPr>
            <w:webHidden/>
          </w:rPr>
          <w:fldChar w:fldCharType="separate"/>
        </w:r>
        <w:r w:rsidR="00AE7D6E">
          <w:rPr>
            <w:webHidden/>
          </w:rPr>
          <w:t>127</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55" w:history="1">
        <w:r w:rsidR="00AE7D6E" w:rsidRPr="00777F33">
          <w:rPr>
            <w:rStyle w:val="Hyperlink"/>
          </w:rPr>
          <w:t>11.2.1.3</w:t>
        </w:r>
        <w:r w:rsidR="00AE7D6E">
          <w:rPr>
            <w:rFonts w:asciiTheme="minorHAnsi" w:eastAsiaTheme="minorEastAsia" w:hAnsiTheme="minorHAnsi"/>
            <w:sz w:val="22"/>
            <w:szCs w:val="22"/>
          </w:rPr>
          <w:tab/>
        </w:r>
        <w:r w:rsidR="00AE7D6E" w:rsidRPr="00777F33">
          <w:rPr>
            <w:rStyle w:val="Hyperlink"/>
          </w:rPr>
          <w:t>ECC Signature Schemes</w:t>
        </w:r>
        <w:r w:rsidR="00AE7D6E">
          <w:rPr>
            <w:webHidden/>
          </w:rPr>
          <w:tab/>
        </w:r>
        <w:r w:rsidR="00AE7D6E">
          <w:rPr>
            <w:webHidden/>
          </w:rPr>
          <w:fldChar w:fldCharType="begin"/>
        </w:r>
        <w:r w:rsidR="00AE7D6E">
          <w:rPr>
            <w:webHidden/>
          </w:rPr>
          <w:instrText xml:space="preserve"> PAGEREF _Toc20317755 \h </w:instrText>
        </w:r>
        <w:r w:rsidR="00AE7D6E">
          <w:rPr>
            <w:webHidden/>
          </w:rPr>
        </w:r>
        <w:r w:rsidR="00AE7D6E">
          <w:rPr>
            <w:webHidden/>
          </w:rPr>
          <w:fldChar w:fldCharType="separate"/>
        </w:r>
        <w:r w:rsidR="00AE7D6E">
          <w:rPr>
            <w:webHidden/>
          </w:rPr>
          <w:t>127</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56" w:history="1">
        <w:r w:rsidR="00AE7D6E" w:rsidRPr="00777F33">
          <w:rPr>
            <w:rStyle w:val="Hyperlink"/>
          </w:rPr>
          <w:t>11.2.1.4</w:t>
        </w:r>
        <w:r w:rsidR="00AE7D6E">
          <w:rPr>
            <w:rFonts w:asciiTheme="minorHAnsi" w:eastAsiaTheme="minorEastAsia" w:hAnsiTheme="minorHAnsi"/>
            <w:sz w:val="22"/>
            <w:szCs w:val="22"/>
          </w:rPr>
          <w:tab/>
        </w:r>
        <w:r w:rsidR="00AE7D6E" w:rsidRPr="00777F33">
          <w:rPr>
            <w:rStyle w:val="Hyperlink"/>
          </w:rPr>
          <w:t>TPMU_SIG_SCHEME</w:t>
        </w:r>
        <w:r w:rsidR="00AE7D6E">
          <w:rPr>
            <w:webHidden/>
          </w:rPr>
          <w:tab/>
        </w:r>
        <w:r w:rsidR="00AE7D6E">
          <w:rPr>
            <w:webHidden/>
          </w:rPr>
          <w:fldChar w:fldCharType="begin"/>
        </w:r>
        <w:r w:rsidR="00AE7D6E">
          <w:rPr>
            <w:webHidden/>
          </w:rPr>
          <w:instrText xml:space="preserve"> PAGEREF _Toc20317756 \h </w:instrText>
        </w:r>
        <w:r w:rsidR="00AE7D6E">
          <w:rPr>
            <w:webHidden/>
          </w:rPr>
        </w:r>
        <w:r w:rsidR="00AE7D6E">
          <w:rPr>
            <w:webHidden/>
          </w:rPr>
          <w:fldChar w:fldCharType="separate"/>
        </w:r>
        <w:r w:rsidR="00AE7D6E">
          <w:rPr>
            <w:webHidden/>
          </w:rPr>
          <w:t>128</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57" w:history="1">
        <w:r w:rsidR="00AE7D6E" w:rsidRPr="00777F33">
          <w:rPr>
            <w:rStyle w:val="Hyperlink"/>
          </w:rPr>
          <w:t>11.2.1.5</w:t>
        </w:r>
        <w:r w:rsidR="00AE7D6E">
          <w:rPr>
            <w:rFonts w:asciiTheme="minorHAnsi" w:eastAsiaTheme="minorEastAsia" w:hAnsiTheme="minorHAnsi"/>
            <w:sz w:val="22"/>
            <w:szCs w:val="22"/>
          </w:rPr>
          <w:tab/>
        </w:r>
        <w:r w:rsidR="00AE7D6E" w:rsidRPr="00777F33">
          <w:rPr>
            <w:rStyle w:val="Hyperlink"/>
          </w:rPr>
          <w:t>TPMT_SIG_SCHEME</w:t>
        </w:r>
        <w:r w:rsidR="00AE7D6E">
          <w:rPr>
            <w:webHidden/>
          </w:rPr>
          <w:tab/>
        </w:r>
        <w:r w:rsidR="00AE7D6E">
          <w:rPr>
            <w:webHidden/>
          </w:rPr>
          <w:fldChar w:fldCharType="begin"/>
        </w:r>
        <w:r w:rsidR="00AE7D6E">
          <w:rPr>
            <w:webHidden/>
          </w:rPr>
          <w:instrText xml:space="preserve"> PAGEREF _Toc20317757 \h </w:instrText>
        </w:r>
        <w:r w:rsidR="00AE7D6E">
          <w:rPr>
            <w:webHidden/>
          </w:rPr>
        </w:r>
        <w:r w:rsidR="00AE7D6E">
          <w:rPr>
            <w:webHidden/>
          </w:rPr>
          <w:fldChar w:fldCharType="separate"/>
        </w:r>
        <w:r w:rsidR="00AE7D6E">
          <w:rPr>
            <w:webHidden/>
          </w:rPr>
          <w:t>128</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58" w:history="1">
        <w:r w:rsidR="00AE7D6E" w:rsidRPr="00777F33">
          <w:rPr>
            <w:rStyle w:val="Hyperlink"/>
          </w:rPr>
          <w:t>11.2.2</w:t>
        </w:r>
        <w:r w:rsidR="00AE7D6E">
          <w:rPr>
            <w:rFonts w:asciiTheme="minorHAnsi" w:eastAsiaTheme="minorEastAsia" w:hAnsiTheme="minorHAnsi"/>
            <w:sz w:val="22"/>
            <w:szCs w:val="22"/>
          </w:rPr>
          <w:tab/>
        </w:r>
        <w:r w:rsidR="00AE7D6E" w:rsidRPr="00777F33">
          <w:rPr>
            <w:rStyle w:val="Hyperlink"/>
          </w:rPr>
          <w:t>Encryption Schemes</w:t>
        </w:r>
        <w:r w:rsidR="00AE7D6E">
          <w:rPr>
            <w:webHidden/>
          </w:rPr>
          <w:tab/>
        </w:r>
        <w:r w:rsidR="00AE7D6E">
          <w:rPr>
            <w:webHidden/>
          </w:rPr>
          <w:fldChar w:fldCharType="begin"/>
        </w:r>
        <w:r w:rsidR="00AE7D6E">
          <w:rPr>
            <w:webHidden/>
          </w:rPr>
          <w:instrText xml:space="preserve"> PAGEREF _Toc20317758 \h </w:instrText>
        </w:r>
        <w:r w:rsidR="00AE7D6E">
          <w:rPr>
            <w:webHidden/>
          </w:rPr>
        </w:r>
        <w:r w:rsidR="00AE7D6E">
          <w:rPr>
            <w:webHidden/>
          </w:rPr>
          <w:fldChar w:fldCharType="separate"/>
        </w:r>
        <w:r w:rsidR="00AE7D6E">
          <w:rPr>
            <w:webHidden/>
          </w:rPr>
          <w:t>128</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59" w:history="1">
        <w:r w:rsidR="00AE7D6E" w:rsidRPr="00777F33">
          <w:rPr>
            <w:rStyle w:val="Hyperlink"/>
          </w:rPr>
          <w:t>11.2.2.1</w:t>
        </w:r>
        <w:r w:rsidR="00AE7D6E">
          <w:rPr>
            <w:rFonts w:asciiTheme="minorHAnsi" w:eastAsiaTheme="minorEastAsia" w:hAnsiTheme="minorHAns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_Toc20317759 \h </w:instrText>
        </w:r>
        <w:r w:rsidR="00AE7D6E">
          <w:rPr>
            <w:webHidden/>
          </w:rPr>
        </w:r>
        <w:r w:rsidR="00AE7D6E">
          <w:rPr>
            <w:webHidden/>
          </w:rPr>
          <w:fldChar w:fldCharType="separate"/>
        </w:r>
        <w:r w:rsidR="00AE7D6E">
          <w:rPr>
            <w:webHidden/>
          </w:rPr>
          <w:t>128</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60" w:history="1">
        <w:r w:rsidR="00AE7D6E" w:rsidRPr="00777F33">
          <w:rPr>
            <w:rStyle w:val="Hyperlink"/>
          </w:rPr>
          <w:t>11.2.2.2</w:t>
        </w:r>
        <w:r w:rsidR="00AE7D6E">
          <w:rPr>
            <w:rFonts w:asciiTheme="minorHAnsi" w:eastAsiaTheme="minorEastAsia" w:hAnsiTheme="minorHAnsi"/>
            <w:sz w:val="22"/>
            <w:szCs w:val="22"/>
          </w:rPr>
          <w:tab/>
        </w:r>
        <w:r w:rsidR="00AE7D6E" w:rsidRPr="00777F33">
          <w:rPr>
            <w:rStyle w:val="Hyperlink"/>
          </w:rPr>
          <w:t>RSA Encryption Schemes</w:t>
        </w:r>
        <w:r w:rsidR="00AE7D6E">
          <w:rPr>
            <w:webHidden/>
          </w:rPr>
          <w:tab/>
        </w:r>
        <w:r w:rsidR="00AE7D6E">
          <w:rPr>
            <w:webHidden/>
          </w:rPr>
          <w:fldChar w:fldCharType="begin"/>
        </w:r>
        <w:r w:rsidR="00AE7D6E">
          <w:rPr>
            <w:webHidden/>
          </w:rPr>
          <w:instrText xml:space="preserve"> PAGEREF _Toc20317760 \h </w:instrText>
        </w:r>
        <w:r w:rsidR="00AE7D6E">
          <w:rPr>
            <w:webHidden/>
          </w:rPr>
        </w:r>
        <w:r w:rsidR="00AE7D6E">
          <w:rPr>
            <w:webHidden/>
          </w:rPr>
          <w:fldChar w:fldCharType="separate"/>
        </w:r>
        <w:r w:rsidR="00AE7D6E">
          <w:rPr>
            <w:webHidden/>
          </w:rPr>
          <w:t>128</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61" w:history="1">
        <w:r w:rsidR="00AE7D6E" w:rsidRPr="00777F33">
          <w:rPr>
            <w:rStyle w:val="Hyperlink"/>
          </w:rPr>
          <w:t>11.2.2.3</w:t>
        </w:r>
        <w:r w:rsidR="00AE7D6E">
          <w:rPr>
            <w:rFonts w:asciiTheme="minorHAnsi" w:eastAsiaTheme="minorEastAsia" w:hAnsiTheme="minorHAnsi"/>
            <w:sz w:val="22"/>
            <w:szCs w:val="22"/>
          </w:rPr>
          <w:tab/>
        </w:r>
        <w:r w:rsidR="00AE7D6E" w:rsidRPr="00777F33">
          <w:rPr>
            <w:rStyle w:val="Hyperlink"/>
          </w:rPr>
          <w:t>ECC Key Exchange Schemes</w:t>
        </w:r>
        <w:r w:rsidR="00AE7D6E">
          <w:rPr>
            <w:webHidden/>
          </w:rPr>
          <w:tab/>
        </w:r>
        <w:r w:rsidR="00AE7D6E">
          <w:rPr>
            <w:webHidden/>
          </w:rPr>
          <w:fldChar w:fldCharType="begin"/>
        </w:r>
        <w:r w:rsidR="00AE7D6E">
          <w:rPr>
            <w:webHidden/>
          </w:rPr>
          <w:instrText xml:space="preserve"> PAGEREF _Toc20317761 \h </w:instrText>
        </w:r>
        <w:r w:rsidR="00AE7D6E">
          <w:rPr>
            <w:webHidden/>
          </w:rPr>
        </w:r>
        <w:r w:rsidR="00AE7D6E">
          <w:rPr>
            <w:webHidden/>
          </w:rPr>
          <w:fldChar w:fldCharType="separate"/>
        </w:r>
        <w:r w:rsidR="00AE7D6E">
          <w:rPr>
            <w:webHidden/>
          </w:rPr>
          <w:t>129</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62" w:history="1">
        <w:r w:rsidR="00AE7D6E" w:rsidRPr="00777F33">
          <w:rPr>
            <w:rStyle w:val="Hyperlink"/>
          </w:rPr>
          <w:t>11.2.3</w:t>
        </w:r>
        <w:r w:rsidR="00AE7D6E">
          <w:rPr>
            <w:rFonts w:asciiTheme="minorHAnsi" w:eastAsiaTheme="minorEastAsia" w:hAnsiTheme="minorHAnsi"/>
            <w:sz w:val="22"/>
            <w:szCs w:val="22"/>
          </w:rPr>
          <w:tab/>
        </w:r>
        <w:r w:rsidR="00AE7D6E" w:rsidRPr="00777F33">
          <w:rPr>
            <w:rStyle w:val="Hyperlink"/>
          </w:rPr>
          <w:t>Key Derivation Schemes</w:t>
        </w:r>
        <w:r w:rsidR="00AE7D6E">
          <w:rPr>
            <w:webHidden/>
          </w:rPr>
          <w:tab/>
        </w:r>
        <w:r w:rsidR="00AE7D6E">
          <w:rPr>
            <w:webHidden/>
          </w:rPr>
          <w:fldChar w:fldCharType="begin"/>
        </w:r>
        <w:r w:rsidR="00AE7D6E">
          <w:rPr>
            <w:webHidden/>
          </w:rPr>
          <w:instrText xml:space="preserve"> PAGEREF _Toc20317762 \h </w:instrText>
        </w:r>
        <w:r w:rsidR="00AE7D6E">
          <w:rPr>
            <w:webHidden/>
          </w:rPr>
        </w:r>
        <w:r w:rsidR="00AE7D6E">
          <w:rPr>
            <w:webHidden/>
          </w:rPr>
          <w:fldChar w:fldCharType="separate"/>
        </w:r>
        <w:r w:rsidR="00AE7D6E">
          <w:rPr>
            <w:webHidden/>
          </w:rPr>
          <w:t>129</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63" w:history="1">
        <w:r w:rsidR="00AE7D6E" w:rsidRPr="00777F33">
          <w:rPr>
            <w:rStyle w:val="Hyperlink"/>
          </w:rPr>
          <w:t>11.2.3.1</w:t>
        </w:r>
        <w:r w:rsidR="00AE7D6E">
          <w:rPr>
            <w:rFonts w:asciiTheme="minorHAnsi" w:eastAsiaTheme="minorEastAsia" w:hAnsiTheme="minorHAns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_Toc20317763 \h </w:instrText>
        </w:r>
        <w:r w:rsidR="00AE7D6E">
          <w:rPr>
            <w:webHidden/>
          </w:rPr>
        </w:r>
        <w:r w:rsidR="00AE7D6E">
          <w:rPr>
            <w:webHidden/>
          </w:rPr>
          <w:fldChar w:fldCharType="separate"/>
        </w:r>
        <w:r w:rsidR="00AE7D6E">
          <w:rPr>
            <w:webHidden/>
          </w:rPr>
          <w:t>129</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64" w:history="1">
        <w:r w:rsidR="00AE7D6E" w:rsidRPr="00777F33">
          <w:rPr>
            <w:rStyle w:val="Hyperlink"/>
          </w:rPr>
          <w:t>11.2.3.2</w:t>
        </w:r>
        <w:r w:rsidR="00AE7D6E">
          <w:rPr>
            <w:rFonts w:asciiTheme="minorHAnsi" w:eastAsiaTheme="minorEastAsia" w:hAnsiTheme="minorHAnsi"/>
            <w:sz w:val="22"/>
            <w:szCs w:val="22"/>
          </w:rPr>
          <w:tab/>
        </w:r>
        <w:r w:rsidR="00AE7D6E" w:rsidRPr="00777F33">
          <w:rPr>
            <w:rStyle w:val="Hyperlink"/>
          </w:rPr>
          <w:t>TPMU_KDF_SCHEME</w:t>
        </w:r>
        <w:r w:rsidR="00AE7D6E">
          <w:rPr>
            <w:webHidden/>
          </w:rPr>
          <w:tab/>
        </w:r>
        <w:r w:rsidR="00AE7D6E">
          <w:rPr>
            <w:webHidden/>
          </w:rPr>
          <w:fldChar w:fldCharType="begin"/>
        </w:r>
        <w:r w:rsidR="00AE7D6E">
          <w:rPr>
            <w:webHidden/>
          </w:rPr>
          <w:instrText xml:space="preserve"> PAGEREF _Toc20317764 \h </w:instrText>
        </w:r>
        <w:r w:rsidR="00AE7D6E">
          <w:rPr>
            <w:webHidden/>
          </w:rPr>
        </w:r>
        <w:r w:rsidR="00AE7D6E">
          <w:rPr>
            <w:webHidden/>
          </w:rPr>
          <w:fldChar w:fldCharType="separate"/>
        </w:r>
        <w:r w:rsidR="00AE7D6E">
          <w:rPr>
            <w:webHidden/>
          </w:rPr>
          <w:t>129</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65" w:history="1">
        <w:r w:rsidR="00AE7D6E" w:rsidRPr="00777F33">
          <w:rPr>
            <w:rStyle w:val="Hyperlink"/>
          </w:rPr>
          <w:t>11.2.3.3</w:t>
        </w:r>
        <w:r w:rsidR="00AE7D6E">
          <w:rPr>
            <w:rFonts w:asciiTheme="minorHAnsi" w:eastAsiaTheme="minorEastAsia" w:hAnsiTheme="minorHAnsi"/>
            <w:sz w:val="22"/>
            <w:szCs w:val="22"/>
          </w:rPr>
          <w:tab/>
        </w:r>
        <w:r w:rsidR="00AE7D6E" w:rsidRPr="00777F33">
          <w:rPr>
            <w:rStyle w:val="Hyperlink"/>
          </w:rPr>
          <w:t>TPMT_KDF_SCHEME</w:t>
        </w:r>
        <w:r w:rsidR="00AE7D6E">
          <w:rPr>
            <w:webHidden/>
          </w:rPr>
          <w:tab/>
        </w:r>
        <w:r w:rsidR="00AE7D6E">
          <w:rPr>
            <w:webHidden/>
          </w:rPr>
          <w:fldChar w:fldCharType="begin"/>
        </w:r>
        <w:r w:rsidR="00AE7D6E">
          <w:rPr>
            <w:webHidden/>
          </w:rPr>
          <w:instrText xml:space="preserve"> PAGEREF _Toc20317765 \h </w:instrText>
        </w:r>
        <w:r w:rsidR="00AE7D6E">
          <w:rPr>
            <w:webHidden/>
          </w:rPr>
        </w:r>
        <w:r w:rsidR="00AE7D6E">
          <w:rPr>
            <w:webHidden/>
          </w:rPr>
          <w:fldChar w:fldCharType="separate"/>
        </w:r>
        <w:r w:rsidR="00AE7D6E">
          <w:rPr>
            <w:webHidden/>
          </w:rPr>
          <w:t>129</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66" w:history="1">
        <w:r w:rsidR="00AE7D6E" w:rsidRPr="00777F33">
          <w:rPr>
            <w:rStyle w:val="Hyperlink"/>
          </w:rPr>
          <w:t>11.2.3.4</w:t>
        </w:r>
        <w:r w:rsidR="00AE7D6E">
          <w:rPr>
            <w:rFonts w:asciiTheme="minorHAnsi" w:eastAsiaTheme="minorEastAsia" w:hAnsiTheme="minorHAnsi"/>
            <w:sz w:val="22"/>
            <w:szCs w:val="22"/>
          </w:rPr>
          <w:tab/>
        </w:r>
        <w:r w:rsidR="00AE7D6E" w:rsidRPr="00777F33">
          <w:rPr>
            <w:rStyle w:val="Hyperlink"/>
          </w:rPr>
          <w:t>TPMI_ALG_ASYM_SCHEME</w:t>
        </w:r>
        <w:r w:rsidR="00AE7D6E">
          <w:rPr>
            <w:webHidden/>
          </w:rPr>
          <w:tab/>
        </w:r>
        <w:r w:rsidR="00AE7D6E">
          <w:rPr>
            <w:webHidden/>
          </w:rPr>
          <w:fldChar w:fldCharType="begin"/>
        </w:r>
        <w:r w:rsidR="00AE7D6E">
          <w:rPr>
            <w:webHidden/>
          </w:rPr>
          <w:instrText xml:space="preserve"> PAGEREF _Toc20317766 \h </w:instrText>
        </w:r>
        <w:r w:rsidR="00AE7D6E">
          <w:rPr>
            <w:webHidden/>
          </w:rPr>
        </w:r>
        <w:r w:rsidR="00AE7D6E">
          <w:rPr>
            <w:webHidden/>
          </w:rPr>
          <w:fldChar w:fldCharType="separate"/>
        </w:r>
        <w:r w:rsidR="00AE7D6E">
          <w:rPr>
            <w:webHidden/>
          </w:rPr>
          <w:t>130</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67" w:history="1">
        <w:r w:rsidR="00AE7D6E" w:rsidRPr="00777F33">
          <w:rPr>
            <w:rStyle w:val="Hyperlink"/>
          </w:rPr>
          <w:t>11.2.3.5</w:t>
        </w:r>
        <w:r w:rsidR="00AE7D6E">
          <w:rPr>
            <w:rFonts w:asciiTheme="minorHAnsi" w:eastAsiaTheme="minorEastAsia" w:hAnsiTheme="minorHAnsi"/>
            <w:sz w:val="22"/>
            <w:szCs w:val="22"/>
          </w:rPr>
          <w:tab/>
        </w:r>
        <w:r w:rsidR="00AE7D6E" w:rsidRPr="00777F33">
          <w:rPr>
            <w:rStyle w:val="Hyperlink"/>
          </w:rPr>
          <w:t>TPMU_ASYM_SCHEME</w:t>
        </w:r>
        <w:r w:rsidR="00AE7D6E">
          <w:rPr>
            <w:webHidden/>
          </w:rPr>
          <w:tab/>
        </w:r>
        <w:r w:rsidR="00AE7D6E">
          <w:rPr>
            <w:webHidden/>
          </w:rPr>
          <w:fldChar w:fldCharType="begin"/>
        </w:r>
        <w:r w:rsidR="00AE7D6E">
          <w:rPr>
            <w:webHidden/>
          </w:rPr>
          <w:instrText xml:space="preserve"> PAGEREF _Toc20317767 \h </w:instrText>
        </w:r>
        <w:r w:rsidR="00AE7D6E">
          <w:rPr>
            <w:webHidden/>
          </w:rPr>
        </w:r>
        <w:r w:rsidR="00AE7D6E">
          <w:rPr>
            <w:webHidden/>
          </w:rPr>
          <w:fldChar w:fldCharType="separate"/>
        </w:r>
        <w:r w:rsidR="00AE7D6E">
          <w:rPr>
            <w:webHidden/>
          </w:rPr>
          <w:t>130</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68" w:history="1">
        <w:r w:rsidR="00AE7D6E" w:rsidRPr="00777F33">
          <w:rPr>
            <w:rStyle w:val="Hyperlink"/>
          </w:rPr>
          <w:t>11.2.3.6</w:t>
        </w:r>
        <w:r w:rsidR="00AE7D6E">
          <w:rPr>
            <w:rFonts w:asciiTheme="minorHAnsi" w:eastAsiaTheme="minorEastAsia" w:hAnsiTheme="minorHAnsi"/>
            <w:sz w:val="22"/>
            <w:szCs w:val="22"/>
          </w:rPr>
          <w:tab/>
        </w:r>
        <w:r w:rsidR="00AE7D6E" w:rsidRPr="00777F33">
          <w:rPr>
            <w:rStyle w:val="Hyperlink"/>
          </w:rPr>
          <w:t>TPMT_ASYM_SCHEME</w:t>
        </w:r>
        <w:r w:rsidR="00AE7D6E">
          <w:rPr>
            <w:webHidden/>
          </w:rPr>
          <w:tab/>
        </w:r>
        <w:r w:rsidR="00AE7D6E">
          <w:rPr>
            <w:webHidden/>
          </w:rPr>
          <w:fldChar w:fldCharType="begin"/>
        </w:r>
        <w:r w:rsidR="00AE7D6E">
          <w:rPr>
            <w:webHidden/>
          </w:rPr>
          <w:instrText xml:space="preserve"> PAGEREF _Toc20317768 \h </w:instrText>
        </w:r>
        <w:r w:rsidR="00AE7D6E">
          <w:rPr>
            <w:webHidden/>
          </w:rPr>
        </w:r>
        <w:r w:rsidR="00AE7D6E">
          <w:rPr>
            <w:webHidden/>
          </w:rPr>
          <w:fldChar w:fldCharType="separate"/>
        </w:r>
        <w:r w:rsidR="00AE7D6E">
          <w:rPr>
            <w:webHidden/>
          </w:rPr>
          <w:t>130</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69" w:history="1">
        <w:r w:rsidR="00AE7D6E" w:rsidRPr="00777F33">
          <w:rPr>
            <w:rStyle w:val="Hyperlink"/>
          </w:rPr>
          <w:t>11.2.4</w:t>
        </w:r>
        <w:r w:rsidR="00AE7D6E">
          <w:rPr>
            <w:rFonts w:asciiTheme="minorHAnsi" w:eastAsiaTheme="minorEastAsia" w:hAnsiTheme="minorHAnsi"/>
            <w:sz w:val="22"/>
            <w:szCs w:val="22"/>
          </w:rPr>
          <w:tab/>
        </w:r>
        <w:r w:rsidR="00AE7D6E" w:rsidRPr="00777F33">
          <w:rPr>
            <w:rStyle w:val="Hyperlink"/>
          </w:rPr>
          <w:t>RSA</w:t>
        </w:r>
        <w:r w:rsidR="00AE7D6E">
          <w:rPr>
            <w:webHidden/>
          </w:rPr>
          <w:tab/>
        </w:r>
        <w:r w:rsidR="00AE7D6E">
          <w:rPr>
            <w:webHidden/>
          </w:rPr>
          <w:fldChar w:fldCharType="begin"/>
        </w:r>
        <w:r w:rsidR="00AE7D6E">
          <w:rPr>
            <w:webHidden/>
          </w:rPr>
          <w:instrText xml:space="preserve"> PAGEREF _Toc20317769 \h </w:instrText>
        </w:r>
        <w:r w:rsidR="00AE7D6E">
          <w:rPr>
            <w:webHidden/>
          </w:rPr>
        </w:r>
        <w:r w:rsidR="00AE7D6E">
          <w:rPr>
            <w:webHidden/>
          </w:rPr>
          <w:fldChar w:fldCharType="separate"/>
        </w:r>
        <w:r w:rsidR="00AE7D6E">
          <w:rPr>
            <w:webHidden/>
          </w:rPr>
          <w:t>131</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70" w:history="1">
        <w:r w:rsidR="00AE7D6E" w:rsidRPr="00777F33">
          <w:rPr>
            <w:rStyle w:val="Hyperlink"/>
          </w:rPr>
          <w:t>11.2.4.1</w:t>
        </w:r>
        <w:r w:rsidR="00AE7D6E">
          <w:rPr>
            <w:rFonts w:asciiTheme="minorHAnsi" w:eastAsiaTheme="minorEastAsia" w:hAnsiTheme="minorHAnsi"/>
            <w:sz w:val="22"/>
            <w:szCs w:val="22"/>
          </w:rPr>
          <w:tab/>
        </w:r>
        <w:r w:rsidR="00AE7D6E" w:rsidRPr="00777F33">
          <w:rPr>
            <w:rStyle w:val="Hyperlink"/>
          </w:rPr>
          <w:t>TPMI_ALG_RSA_SCHEME</w:t>
        </w:r>
        <w:r w:rsidR="00AE7D6E">
          <w:rPr>
            <w:webHidden/>
          </w:rPr>
          <w:tab/>
        </w:r>
        <w:r w:rsidR="00AE7D6E">
          <w:rPr>
            <w:webHidden/>
          </w:rPr>
          <w:fldChar w:fldCharType="begin"/>
        </w:r>
        <w:r w:rsidR="00AE7D6E">
          <w:rPr>
            <w:webHidden/>
          </w:rPr>
          <w:instrText xml:space="preserve"> PAGEREF _Toc20317770 \h </w:instrText>
        </w:r>
        <w:r w:rsidR="00AE7D6E">
          <w:rPr>
            <w:webHidden/>
          </w:rPr>
        </w:r>
        <w:r w:rsidR="00AE7D6E">
          <w:rPr>
            <w:webHidden/>
          </w:rPr>
          <w:fldChar w:fldCharType="separate"/>
        </w:r>
        <w:r w:rsidR="00AE7D6E">
          <w:rPr>
            <w:webHidden/>
          </w:rPr>
          <w:t>131</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71" w:history="1">
        <w:r w:rsidR="00AE7D6E" w:rsidRPr="00777F33">
          <w:rPr>
            <w:rStyle w:val="Hyperlink"/>
          </w:rPr>
          <w:t>11.2.4.2</w:t>
        </w:r>
        <w:r w:rsidR="00AE7D6E">
          <w:rPr>
            <w:rFonts w:asciiTheme="minorHAnsi" w:eastAsiaTheme="minorEastAsia" w:hAnsiTheme="minorHAnsi"/>
            <w:sz w:val="22"/>
            <w:szCs w:val="22"/>
          </w:rPr>
          <w:tab/>
        </w:r>
        <w:r w:rsidR="00AE7D6E" w:rsidRPr="00777F33">
          <w:rPr>
            <w:rStyle w:val="Hyperlink"/>
          </w:rPr>
          <w:t>TPMT_RSA_SCHEME</w:t>
        </w:r>
        <w:r w:rsidR="00AE7D6E">
          <w:rPr>
            <w:webHidden/>
          </w:rPr>
          <w:tab/>
        </w:r>
        <w:r w:rsidR="00AE7D6E">
          <w:rPr>
            <w:webHidden/>
          </w:rPr>
          <w:fldChar w:fldCharType="begin"/>
        </w:r>
        <w:r w:rsidR="00AE7D6E">
          <w:rPr>
            <w:webHidden/>
          </w:rPr>
          <w:instrText xml:space="preserve"> PAGEREF _Toc20317771 \h </w:instrText>
        </w:r>
        <w:r w:rsidR="00AE7D6E">
          <w:rPr>
            <w:webHidden/>
          </w:rPr>
        </w:r>
        <w:r w:rsidR="00AE7D6E">
          <w:rPr>
            <w:webHidden/>
          </w:rPr>
          <w:fldChar w:fldCharType="separate"/>
        </w:r>
        <w:r w:rsidR="00AE7D6E">
          <w:rPr>
            <w:webHidden/>
          </w:rPr>
          <w:t>131</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72" w:history="1">
        <w:r w:rsidR="00AE7D6E" w:rsidRPr="00777F33">
          <w:rPr>
            <w:rStyle w:val="Hyperlink"/>
          </w:rPr>
          <w:t>11.2.4.3</w:t>
        </w:r>
        <w:r w:rsidR="00AE7D6E">
          <w:rPr>
            <w:rFonts w:asciiTheme="minorHAnsi" w:eastAsiaTheme="minorEastAsia" w:hAnsiTheme="minorHAnsi"/>
            <w:sz w:val="22"/>
            <w:szCs w:val="22"/>
          </w:rPr>
          <w:tab/>
        </w:r>
        <w:r w:rsidR="00AE7D6E" w:rsidRPr="00777F33">
          <w:rPr>
            <w:rStyle w:val="Hyperlink"/>
          </w:rPr>
          <w:t>TPMI_ALG_RSA_DECRYPT</w:t>
        </w:r>
        <w:r w:rsidR="00AE7D6E">
          <w:rPr>
            <w:webHidden/>
          </w:rPr>
          <w:tab/>
        </w:r>
        <w:r w:rsidR="00AE7D6E">
          <w:rPr>
            <w:webHidden/>
          </w:rPr>
          <w:fldChar w:fldCharType="begin"/>
        </w:r>
        <w:r w:rsidR="00AE7D6E">
          <w:rPr>
            <w:webHidden/>
          </w:rPr>
          <w:instrText xml:space="preserve"> PAGEREF _Toc20317772 \h </w:instrText>
        </w:r>
        <w:r w:rsidR="00AE7D6E">
          <w:rPr>
            <w:webHidden/>
          </w:rPr>
        </w:r>
        <w:r w:rsidR="00AE7D6E">
          <w:rPr>
            <w:webHidden/>
          </w:rPr>
          <w:fldChar w:fldCharType="separate"/>
        </w:r>
        <w:r w:rsidR="00AE7D6E">
          <w:rPr>
            <w:webHidden/>
          </w:rPr>
          <w:t>131</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73" w:history="1">
        <w:r w:rsidR="00AE7D6E" w:rsidRPr="00777F33">
          <w:rPr>
            <w:rStyle w:val="Hyperlink"/>
          </w:rPr>
          <w:t>11.2.4.4</w:t>
        </w:r>
        <w:r w:rsidR="00AE7D6E">
          <w:rPr>
            <w:rFonts w:asciiTheme="minorHAnsi" w:eastAsiaTheme="minorEastAsia" w:hAnsiTheme="minorHAnsi"/>
            <w:sz w:val="22"/>
            <w:szCs w:val="22"/>
          </w:rPr>
          <w:tab/>
        </w:r>
        <w:r w:rsidR="00AE7D6E" w:rsidRPr="00777F33">
          <w:rPr>
            <w:rStyle w:val="Hyperlink"/>
          </w:rPr>
          <w:t>TPMT_RSA_DECRYPT</w:t>
        </w:r>
        <w:r w:rsidR="00AE7D6E">
          <w:rPr>
            <w:webHidden/>
          </w:rPr>
          <w:tab/>
        </w:r>
        <w:r w:rsidR="00AE7D6E">
          <w:rPr>
            <w:webHidden/>
          </w:rPr>
          <w:fldChar w:fldCharType="begin"/>
        </w:r>
        <w:r w:rsidR="00AE7D6E">
          <w:rPr>
            <w:webHidden/>
          </w:rPr>
          <w:instrText xml:space="preserve"> PAGEREF _Toc20317773 \h </w:instrText>
        </w:r>
        <w:r w:rsidR="00AE7D6E">
          <w:rPr>
            <w:webHidden/>
          </w:rPr>
        </w:r>
        <w:r w:rsidR="00AE7D6E">
          <w:rPr>
            <w:webHidden/>
          </w:rPr>
          <w:fldChar w:fldCharType="separate"/>
        </w:r>
        <w:r w:rsidR="00AE7D6E">
          <w:rPr>
            <w:webHidden/>
          </w:rPr>
          <w:t>131</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74" w:history="1">
        <w:r w:rsidR="00AE7D6E" w:rsidRPr="00777F33">
          <w:rPr>
            <w:rStyle w:val="Hyperlink"/>
          </w:rPr>
          <w:t>11.2.4.5</w:t>
        </w:r>
        <w:r w:rsidR="00AE7D6E">
          <w:rPr>
            <w:rFonts w:asciiTheme="minorHAnsi" w:eastAsiaTheme="minorEastAsia" w:hAnsiTheme="minorHAnsi"/>
            <w:sz w:val="22"/>
            <w:szCs w:val="22"/>
          </w:rPr>
          <w:tab/>
        </w:r>
        <w:r w:rsidR="00AE7D6E" w:rsidRPr="00777F33">
          <w:rPr>
            <w:rStyle w:val="Hyperlink"/>
          </w:rPr>
          <w:t>TPM2B_PUBLIC_KEY_RSA</w:t>
        </w:r>
        <w:r w:rsidR="00AE7D6E">
          <w:rPr>
            <w:webHidden/>
          </w:rPr>
          <w:tab/>
        </w:r>
        <w:r w:rsidR="00AE7D6E">
          <w:rPr>
            <w:webHidden/>
          </w:rPr>
          <w:fldChar w:fldCharType="begin"/>
        </w:r>
        <w:r w:rsidR="00AE7D6E">
          <w:rPr>
            <w:webHidden/>
          </w:rPr>
          <w:instrText xml:space="preserve"> PAGEREF _Toc20317774 \h </w:instrText>
        </w:r>
        <w:r w:rsidR="00AE7D6E">
          <w:rPr>
            <w:webHidden/>
          </w:rPr>
        </w:r>
        <w:r w:rsidR="00AE7D6E">
          <w:rPr>
            <w:webHidden/>
          </w:rPr>
          <w:fldChar w:fldCharType="separate"/>
        </w:r>
        <w:r w:rsidR="00AE7D6E">
          <w:rPr>
            <w:webHidden/>
          </w:rPr>
          <w:t>132</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75" w:history="1">
        <w:r w:rsidR="00AE7D6E" w:rsidRPr="00777F33">
          <w:rPr>
            <w:rStyle w:val="Hyperlink"/>
          </w:rPr>
          <w:t>11.2.4.6</w:t>
        </w:r>
        <w:r w:rsidR="00AE7D6E">
          <w:rPr>
            <w:rFonts w:asciiTheme="minorHAnsi" w:eastAsiaTheme="minorEastAsia" w:hAnsiTheme="minorHAnsi"/>
            <w:sz w:val="22"/>
            <w:szCs w:val="22"/>
          </w:rPr>
          <w:tab/>
        </w:r>
        <w:r w:rsidR="00AE7D6E" w:rsidRPr="00777F33">
          <w:rPr>
            <w:rStyle w:val="Hyperlink"/>
          </w:rPr>
          <w:t>TPMI_RSA_KEY_BITS</w:t>
        </w:r>
        <w:r w:rsidR="00AE7D6E">
          <w:rPr>
            <w:webHidden/>
          </w:rPr>
          <w:tab/>
        </w:r>
        <w:r w:rsidR="00AE7D6E">
          <w:rPr>
            <w:webHidden/>
          </w:rPr>
          <w:fldChar w:fldCharType="begin"/>
        </w:r>
        <w:r w:rsidR="00AE7D6E">
          <w:rPr>
            <w:webHidden/>
          </w:rPr>
          <w:instrText xml:space="preserve"> PAGEREF _Toc20317775 \h </w:instrText>
        </w:r>
        <w:r w:rsidR="00AE7D6E">
          <w:rPr>
            <w:webHidden/>
          </w:rPr>
        </w:r>
        <w:r w:rsidR="00AE7D6E">
          <w:rPr>
            <w:webHidden/>
          </w:rPr>
          <w:fldChar w:fldCharType="separate"/>
        </w:r>
        <w:r w:rsidR="00AE7D6E">
          <w:rPr>
            <w:webHidden/>
          </w:rPr>
          <w:t>132</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76" w:history="1">
        <w:r w:rsidR="00AE7D6E" w:rsidRPr="00777F33">
          <w:rPr>
            <w:rStyle w:val="Hyperlink"/>
          </w:rPr>
          <w:t>11.2.4.7</w:t>
        </w:r>
        <w:r w:rsidR="00AE7D6E">
          <w:rPr>
            <w:rFonts w:asciiTheme="minorHAnsi" w:eastAsiaTheme="minorEastAsia" w:hAnsiTheme="minorHAnsi"/>
            <w:sz w:val="22"/>
            <w:szCs w:val="22"/>
          </w:rPr>
          <w:tab/>
        </w:r>
        <w:r w:rsidR="00AE7D6E" w:rsidRPr="00777F33">
          <w:rPr>
            <w:rStyle w:val="Hyperlink"/>
          </w:rPr>
          <w:t>TPM2B_PRIVATE_KEY_RSA</w:t>
        </w:r>
        <w:r w:rsidR="00AE7D6E">
          <w:rPr>
            <w:webHidden/>
          </w:rPr>
          <w:tab/>
        </w:r>
        <w:r w:rsidR="00AE7D6E">
          <w:rPr>
            <w:webHidden/>
          </w:rPr>
          <w:fldChar w:fldCharType="begin"/>
        </w:r>
        <w:r w:rsidR="00AE7D6E">
          <w:rPr>
            <w:webHidden/>
          </w:rPr>
          <w:instrText xml:space="preserve"> PAGEREF _Toc20317776 \h </w:instrText>
        </w:r>
        <w:r w:rsidR="00AE7D6E">
          <w:rPr>
            <w:webHidden/>
          </w:rPr>
        </w:r>
        <w:r w:rsidR="00AE7D6E">
          <w:rPr>
            <w:webHidden/>
          </w:rPr>
          <w:fldChar w:fldCharType="separate"/>
        </w:r>
        <w:r w:rsidR="00AE7D6E">
          <w:rPr>
            <w:webHidden/>
          </w:rPr>
          <w:t>132</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77" w:history="1">
        <w:r w:rsidR="00AE7D6E" w:rsidRPr="00777F33">
          <w:rPr>
            <w:rStyle w:val="Hyperlink"/>
          </w:rPr>
          <w:t>11.2.5</w:t>
        </w:r>
        <w:r w:rsidR="00AE7D6E">
          <w:rPr>
            <w:rFonts w:asciiTheme="minorHAnsi" w:eastAsiaTheme="minorEastAsia" w:hAnsiTheme="minorHAnsi"/>
            <w:sz w:val="22"/>
            <w:szCs w:val="22"/>
          </w:rPr>
          <w:tab/>
        </w:r>
        <w:r w:rsidR="00AE7D6E" w:rsidRPr="00777F33">
          <w:rPr>
            <w:rStyle w:val="Hyperlink"/>
          </w:rPr>
          <w:t>ECC</w:t>
        </w:r>
        <w:r w:rsidR="00AE7D6E">
          <w:rPr>
            <w:webHidden/>
          </w:rPr>
          <w:tab/>
        </w:r>
        <w:r w:rsidR="00AE7D6E">
          <w:rPr>
            <w:webHidden/>
          </w:rPr>
          <w:fldChar w:fldCharType="begin"/>
        </w:r>
        <w:r w:rsidR="00AE7D6E">
          <w:rPr>
            <w:webHidden/>
          </w:rPr>
          <w:instrText xml:space="preserve"> PAGEREF _Toc20317777 \h </w:instrText>
        </w:r>
        <w:r w:rsidR="00AE7D6E">
          <w:rPr>
            <w:webHidden/>
          </w:rPr>
        </w:r>
        <w:r w:rsidR="00AE7D6E">
          <w:rPr>
            <w:webHidden/>
          </w:rPr>
          <w:fldChar w:fldCharType="separate"/>
        </w:r>
        <w:r w:rsidR="00AE7D6E">
          <w:rPr>
            <w:webHidden/>
          </w:rPr>
          <w:t>133</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78" w:history="1">
        <w:r w:rsidR="00AE7D6E" w:rsidRPr="00777F33">
          <w:rPr>
            <w:rStyle w:val="Hyperlink"/>
          </w:rPr>
          <w:t>11.2.5.1</w:t>
        </w:r>
        <w:r w:rsidR="00AE7D6E">
          <w:rPr>
            <w:rFonts w:asciiTheme="minorHAnsi" w:eastAsiaTheme="minorEastAsia" w:hAnsiTheme="minorHAnsi"/>
            <w:sz w:val="22"/>
            <w:szCs w:val="22"/>
          </w:rPr>
          <w:tab/>
        </w:r>
        <w:r w:rsidR="00AE7D6E" w:rsidRPr="00777F33">
          <w:rPr>
            <w:rStyle w:val="Hyperlink"/>
          </w:rPr>
          <w:t>TPM2B_ECC_PARAMETER</w:t>
        </w:r>
        <w:r w:rsidR="00AE7D6E">
          <w:rPr>
            <w:webHidden/>
          </w:rPr>
          <w:tab/>
        </w:r>
        <w:r w:rsidR="00AE7D6E">
          <w:rPr>
            <w:webHidden/>
          </w:rPr>
          <w:fldChar w:fldCharType="begin"/>
        </w:r>
        <w:r w:rsidR="00AE7D6E">
          <w:rPr>
            <w:webHidden/>
          </w:rPr>
          <w:instrText xml:space="preserve"> PAGEREF _Toc20317778 \h </w:instrText>
        </w:r>
        <w:r w:rsidR="00AE7D6E">
          <w:rPr>
            <w:webHidden/>
          </w:rPr>
        </w:r>
        <w:r w:rsidR="00AE7D6E">
          <w:rPr>
            <w:webHidden/>
          </w:rPr>
          <w:fldChar w:fldCharType="separate"/>
        </w:r>
        <w:r w:rsidR="00AE7D6E">
          <w:rPr>
            <w:webHidden/>
          </w:rPr>
          <w:t>133</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79" w:history="1">
        <w:r w:rsidR="00AE7D6E" w:rsidRPr="00777F33">
          <w:rPr>
            <w:rStyle w:val="Hyperlink"/>
          </w:rPr>
          <w:t>11.2.5.2</w:t>
        </w:r>
        <w:r w:rsidR="00AE7D6E">
          <w:rPr>
            <w:rFonts w:asciiTheme="minorHAnsi" w:eastAsiaTheme="minorEastAsia" w:hAnsiTheme="minorHAnsi"/>
            <w:sz w:val="22"/>
            <w:szCs w:val="22"/>
          </w:rPr>
          <w:tab/>
        </w:r>
        <w:r w:rsidR="00AE7D6E" w:rsidRPr="00777F33">
          <w:rPr>
            <w:rStyle w:val="Hyperlink"/>
          </w:rPr>
          <w:t>TPMS_ECC_POINT</w:t>
        </w:r>
        <w:r w:rsidR="00AE7D6E">
          <w:rPr>
            <w:webHidden/>
          </w:rPr>
          <w:tab/>
        </w:r>
        <w:r w:rsidR="00AE7D6E">
          <w:rPr>
            <w:webHidden/>
          </w:rPr>
          <w:fldChar w:fldCharType="begin"/>
        </w:r>
        <w:r w:rsidR="00AE7D6E">
          <w:rPr>
            <w:webHidden/>
          </w:rPr>
          <w:instrText xml:space="preserve"> PAGEREF _Toc20317779 \h </w:instrText>
        </w:r>
        <w:r w:rsidR="00AE7D6E">
          <w:rPr>
            <w:webHidden/>
          </w:rPr>
        </w:r>
        <w:r w:rsidR="00AE7D6E">
          <w:rPr>
            <w:webHidden/>
          </w:rPr>
          <w:fldChar w:fldCharType="separate"/>
        </w:r>
        <w:r w:rsidR="00AE7D6E">
          <w:rPr>
            <w:webHidden/>
          </w:rPr>
          <w:t>133</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80" w:history="1">
        <w:r w:rsidR="00AE7D6E" w:rsidRPr="00777F33">
          <w:rPr>
            <w:rStyle w:val="Hyperlink"/>
          </w:rPr>
          <w:t>11.2.5.3</w:t>
        </w:r>
        <w:r w:rsidR="00AE7D6E">
          <w:rPr>
            <w:rFonts w:asciiTheme="minorHAnsi" w:eastAsiaTheme="minorEastAsia" w:hAnsiTheme="minorHAnsi"/>
            <w:sz w:val="22"/>
            <w:szCs w:val="22"/>
          </w:rPr>
          <w:tab/>
        </w:r>
        <w:r w:rsidR="00AE7D6E" w:rsidRPr="00777F33">
          <w:rPr>
            <w:rStyle w:val="Hyperlink"/>
          </w:rPr>
          <w:t>TPM2B_ECC_POINT</w:t>
        </w:r>
        <w:r w:rsidR="00AE7D6E">
          <w:rPr>
            <w:webHidden/>
          </w:rPr>
          <w:tab/>
        </w:r>
        <w:r w:rsidR="00AE7D6E">
          <w:rPr>
            <w:webHidden/>
          </w:rPr>
          <w:fldChar w:fldCharType="begin"/>
        </w:r>
        <w:r w:rsidR="00AE7D6E">
          <w:rPr>
            <w:webHidden/>
          </w:rPr>
          <w:instrText xml:space="preserve"> PAGEREF _Toc20317780 \h </w:instrText>
        </w:r>
        <w:r w:rsidR="00AE7D6E">
          <w:rPr>
            <w:webHidden/>
          </w:rPr>
        </w:r>
        <w:r w:rsidR="00AE7D6E">
          <w:rPr>
            <w:webHidden/>
          </w:rPr>
          <w:fldChar w:fldCharType="separate"/>
        </w:r>
        <w:r w:rsidR="00AE7D6E">
          <w:rPr>
            <w:webHidden/>
          </w:rPr>
          <w:t>133</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81" w:history="1">
        <w:r w:rsidR="00AE7D6E" w:rsidRPr="00777F33">
          <w:rPr>
            <w:rStyle w:val="Hyperlink"/>
          </w:rPr>
          <w:t>11.2.5.4</w:t>
        </w:r>
        <w:r w:rsidR="00AE7D6E">
          <w:rPr>
            <w:rFonts w:asciiTheme="minorHAnsi" w:eastAsiaTheme="minorEastAsia" w:hAnsiTheme="minorHAnsi"/>
            <w:sz w:val="22"/>
            <w:szCs w:val="22"/>
          </w:rPr>
          <w:tab/>
        </w:r>
        <w:r w:rsidR="00AE7D6E" w:rsidRPr="00777F33">
          <w:rPr>
            <w:rStyle w:val="Hyperlink"/>
          </w:rPr>
          <w:t>TPMI_ALG_ECC_SCHEME</w:t>
        </w:r>
        <w:r w:rsidR="00AE7D6E">
          <w:rPr>
            <w:webHidden/>
          </w:rPr>
          <w:tab/>
        </w:r>
        <w:r w:rsidR="00AE7D6E">
          <w:rPr>
            <w:webHidden/>
          </w:rPr>
          <w:fldChar w:fldCharType="begin"/>
        </w:r>
        <w:r w:rsidR="00AE7D6E">
          <w:rPr>
            <w:webHidden/>
          </w:rPr>
          <w:instrText xml:space="preserve"> PAGEREF _Toc20317781 \h </w:instrText>
        </w:r>
        <w:r w:rsidR="00AE7D6E">
          <w:rPr>
            <w:webHidden/>
          </w:rPr>
        </w:r>
        <w:r w:rsidR="00AE7D6E">
          <w:rPr>
            <w:webHidden/>
          </w:rPr>
          <w:fldChar w:fldCharType="separate"/>
        </w:r>
        <w:r w:rsidR="00AE7D6E">
          <w:rPr>
            <w:webHidden/>
          </w:rPr>
          <w:t>134</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82" w:history="1">
        <w:r w:rsidR="00AE7D6E" w:rsidRPr="00777F33">
          <w:rPr>
            <w:rStyle w:val="Hyperlink"/>
          </w:rPr>
          <w:t>11.2.5.5</w:t>
        </w:r>
        <w:r w:rsidR="00AE7D6E">
          <w:rPr>
            <w:rFonts w:asciiTheme="minorHAnsi" w:eastAsiaTheme="minorEastAsia" w:hAnsiTheme="minorHAnsi"/>
            <w:sz w:val="22"/>
            <w:szCs w:val="22"/>
          </w:rPr>
          <w:tab/>
        </w:r>
        <w:r w:rsidR="00AE7D6E" w:rsidRPr="00777F33">
          <w:rPr>
            <w:rStyle w:val="Hyperlink"/>
          </w:rPr>
          <w:t>TPMI_ECC_CURVE</w:t>
        </w:r>
        <w:r w:rsidR="00AE7D6E">
          <w:rPr>
            <w:webHidden/>
          </w:rPr>
          <w:tab/>
        </w:r>
        <w:r w:rsidR="00AE7D6E">
          <w:rPr>
            <w:webHidden/>
          </w:rPr>
          <w:fldChar w:fldCharType="begin"/>
        </w:r>
        <w:r w:rsidR="00AE7D6E">
          <w:rPr>
            <w:webHidden/>
          </w:rPr>
          <w:instrText xml:space="preserve"> PAGEREF _Toc20317782 \h </w:instrText>
        </w:r>
        <w:r w:rsidR="00AE7D6E">
          <w:rPr>
            <w:webHidden/>
          </w:rPr>
        </w:r>
        <w:r w:rsidR="00AE7D6E">
          <w:rPr>
            <w:webHidden/>
          </w:rPr>
          <w:fldChar w:fldCharType="separate"/>
        </w:r>
        <w:r w:rsidR="00AE7D6E">
          <w:rPr>
            <w:webHidden/>
          </w:rPr>
          <w:t>134</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83" w:history="1">
        <w:r w:rsidR="00AE7D6E" w:rsidRPr="00777F33">
          <w:rPr>
            <w:rStyle w:val="Hyperlink"/>
          </w:rPr>
          <w:t>11.2.5.6</w:t>
        </w:r>
        <w:r w:rsidR="00AE7D6E">
          <w:rPr>
            <w:rFonts w:asciiTheme="minorHAnsi" w:eastAsiaTheme="minorEastAsia" w:hAnsiTheme="minorHAnsi"/>
            <w:sz w:val="22"/>
            <w:szCs w:val="22"/>
          </w:rPr>
          <w:tab/>
        </w:r>
        <w:r w:rsidR="00AE7D6E" w:rsidRPr="00777F33">
          <w:rPr>
            <w:rStyle w:val="Hyperlink"/>
          </w:rPr>
          <w:t>TPMT_ECC_SCHEME</w:t>
        </w:r>
        <w:r w:rsidR="00AE7D6E">
          <w:rPr>
            <w:webHidden/>
          </w:rPr>
          <w:tab/>
        </w:r>
        <w:r w:rsidR="00AE7D6E">
          <w:rPr>
            <w:webHidden/>
          </w:rPr>
          <w:fldChar w:fldCharType="begin"/>
        </w:r>
        <w:r w:rsidR="00AE7D6E">
          <w:rPr>
            <w:webHidden/>
          </w:rPr>
          <w:instrText xml:space="preserve"> PAGEREF _Toc20317783 \h </w:instrText>
        </w:r>
        <w:r w:rsidR="00AE7D6E">
          <w:rPr>
            <w:webHidden/>
          </w:rPr>
        </w:r>
        <w:r w:rsidR="00AE7D6E">
          <w:rPr>
            <w:webHidden/>
          </w:rPr>
          <w:fldChar w:fldCharType="separate"/>
        </w:r>
        <w:r w:rsidR="00AE7D6E">
          <w:rPr>
            <w:webHidden/>
          </w:rPr>
          <w:t>134</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784" w:history="1">
        <w:r w:rsidR="00AE7D6E" w:rsidRPr="00777F33">
          <w:rPr>
            <w:rStyle w:val="Hyperlink"/>
          </w:rPr>
          <w:t>11.2.5.7</w:t>
        </w:r>
        <w:r w:rsidR="00AE7D6E">
          <w:rPr>
            <w:rFonts w:asciiTheme="minorHAnsi" w:eastAsiaTheme="minorEastAsia" w:hAnsiTheme="minorHAnsi"/>
            <w:sz w:val="22"/>
            <w:szCs w:val="22"/>
          </w:rPr>
          <w:tab/>
        </w:r>
        <w:r w:rsidR="00AE7D6E" w:rsidRPr="00777F33">
          <w:rPr>
            <w:rStyle w:val="Hyperlink"/>
          </w:rPr>
          <w:t>TPMS_ALGORITHM_DETAIL_ECC</w:t>
        </w:r>
        <w:r w:rsidR="00AE7D6E">
          <w:rPr>
            <w:webHidden/>
          </w:rPr>
          <w:tab/>
        </w:r>
        <w:r w:rsidR="00AE7D6E">
          <w:rPr>
            <w:webHidden/>
          </w:rPr>
          <w:fldChar w:fldCharType="begin"/>
        </w:r>
        <w:r w:rsidR="00AE7D6E">
          <w:rPr>
            <w:webHidden/>
          </w:rPr>
          <w:instrText xml:space="preserve"> PAGEREF _Toc20317784 \h </w:instrText>
        </w:r>
        <w:r w:rsidR="00AE7D6E">
          <w:rPr>
            <w:webHidden/>
          </w:rPr>
        </w:r>
        <w:r w:rsidR="00AE7D6E">
          <w:rPr>
            <w:webHidden/>
          </w:rPr>
          <w:fldChar w:fldCharType="separate"/>
        </w:r>
        <w:r w:rsidR="00AE7D6E">
          <w:rPr>
            <w:webHidden/>
          </w:rPr>
          <w:t>135</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785" w:history="1">
        <w:r w:rsidR="00AE7D6E" w:rsidRPr="00777F33">
          <w:rPr>
            <w:rStyle w:val="Hyperlink"/>
          </w:rPr>
          <w:t>11.3</w:t>
        </w:r>
        <w:r w:rsidR="00AE7D6E">
          <w:rPr>
            <w:rFonts w:asciiTheme="minorHAnsi" w:hAnsiTheme="minorHAnsi" w:cstheme="minorBidi"/>
            <w:sz w:val="22"/>
            <w:szCs w:val="22"/>
          </w:rPr>
          <w:tab/>
        </w:r>
        <w:r w:rsidR="00AE7D6E" w:rsidRPr="00777F33">
          <w:rPr>
            <w:rStyle w:val="Hyperlink"/>
          </w:rPr>
          <w:t>Signatures</w:t>
        </w:r>
        <w:r w:rsidR="00AE7D6E">
          <w:rPr>
            <w:webHidden/>
          </w:rPr>
          <w:tab/>
        </w:r>
        <w:r w:rsidR="00AE7D6E">
          <w:rPr>
            <w:webHidden/>
          </w:rPr>
          <w:fldChar w:fldCharType="begin"/>
        </w:r>
        <w:r w:rsidR="00AE7D6E">
          <w:rPr>
            <w:webHidden/>
          </w:rPr>
          <w:instrText xml:space="preserve"> PAGEREF _Toc20317785 \h </w:instrText>
        </w:r>
        <w:r w:rsidR="00AE7D6E">
          <w:rPr>
            <w:webHidden/>
          </w:rPr>
        </w:r>
        <w:r w:rsidR="00AE7D6E">
          <w:rPr>
            <w:webHidden/>
          </w:rPr>
          <w:fldChar w:fldCharType="separate"/>
        </w:r>
        <w:r w:rsidR="00AE7D6E">
          <w:rPr>
            <w:webHidden/>
          </w:rPr>
          <w:t>135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86" w:history="1">
        <w:r w:rsidR="00AE7D6E" w:rsidRPr="00777F33">
          <w:rPr>
            <w:rStyle w:val="Hyperlink"/>
          </w:rPr>
          <w:t>11.3.1</w:t>
        </w:r>
        <w:r w:rsidR="00AE7D6E">
          <w:rPr>
            <w:rFonts w:asciiTheme="minorHAnsi" w:eastAsiaTheme="minorEastAsia" w:hAnsiTheme="minorHAnsi"/>
            <w:sz w:val="22"/>
            <w:szCs w:val="22"/>
          </w:rPr>
          <w:tab/>
        </w:r>
        <w:r w:rsidR="00AE7D6E" w:rsidRPr="00777F33">
          <w:rPr>
            <w:rStyle w:val="Hyperlink"/>
          </w:rPr>
          <w:t>TPMS_SIGNATURE_RSA</w:t>
        </w:r>
        <w:r w:rsidR="00AE7D6E">
          <w:rPr>
            <w:webHidden/>
          </w:rPr>
          <w:tab/>
        </w:r>
        <w:r w:rsidR="00AE7D6E">
          <w:rPr>
            <w:webHidden/>
          </w:rPr>
          <w:fldChar w:fldCharType="begin"/>
        </w:r>
        <w:r w:rsidR="00AE7D6E">
          <w:rPr>
            <w:webHidden/>
          </w:rPr>
          <w:instrText xml:space="preserve"> PAGEREF _Toc20317786 \h </w:instrText>
        </w:r>
        <w:r w:rsidR="00AE7D6E">
          <w:rPr>
            <w:webHidden/>
          </w:rPr>
        </w:r>
        <w:r w:rsidR="00AE7D6E">
          <w:rPr>
            <w:webHidden/>
          </w:rPr>
          <w:fldChar w:fldCharType="separate"/>
        </w:r>
        <w:r w:rsidR="00AE7D6E">
          <w:rPr>
            <w:webHidden/>
          </w:rPr>
          <w:t>135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87" w:history="1">
        <w:r w:rsidR="00AE7D6E" w:rsidRPr="00777F33">
          <w:rPr>
            <w:rStyle w:val="Hyperlink"/>
          </w:rPr>
          <w:t>11.3.2</w:t>
        </w:r>
        <w:r w:rsidR="00AE7D6E">
          <w:rPr>
            <w:rFonts w:asciiTheme="minorHAnsi" w:eastAsiaTheme="minorEastAsia" w:hAnsiTheme="minorHAnsi"/>
            <w:sz w:val="22"/>
            <w:szCs w:val="22"/>
          </w:rPr>
          <w:tab/>
        </w:r>
        <w:r w:rsidR="00AE7D6E" w:rsidRPr="00777F33">
          <w:rPr>
            <w:rStyle w:val="Hyperlink"/>
          </w:rPr>
          <w:t>TPMS_SIGNATURE_ECC</w:t>
        </w:r>
        <w:r w:rsidR="00AE7D6E">
          <w:rPr>
            <w:webHidden/>
          </w:rPr>
          <w:tab/>
        </w:r>
        <w:r w:rsidR="00AE7D6E">
          <w:rPr>
            <w:webHidden/>
          </w:rPr>
          <w:fldChar w:fldCharType="begin"/>
        </w:r>
        <w:r w:rsidR="00AE7D6E">
          <w:rPr>
            <w:webHidden/>
          </w:rPr>
          <w:instrText xml:space="preserve"> PAGEREF _Toc20317787 \h </w:instrText>
        </w:r>
        <w:r w:rsidR="00AE7D6E">
          <w:rPr>
            <w:webHidden/>
          </w:rPr>
        </w:r>
        <w:r w:rsidR="00AE7D6E">
          <w:rPr>
            <w:webHidden/>
          </w:rPr>
          <w:fldChar w:fldCharType="separate"/>
        </w:r>
        <w:r w:rsidR="00AE7D6E">
          <w:rPr>
            <w:webHidden/>
          </w:rPr>
          <w:t>136</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88" w:history="1">
        <w:r w:rsidR="00AE7D6E" w:rsidRPr="00777F33">
          <w:rPr>
            <w:rStyle w:val="Hyperlink"/>
          </w:rPr>
          <w:t>11.3.3</w:t>
        </w:r>
        <w:r w:rsidR="00AE7D6E">
          <w:rPr>
            <w:rFonts w:asciiTheme="minorHAnsi" w:eastAsiaTheme="minorEastAsia" w:hAnsiTheme="minorHAnsi"/>
            <w:sz w:val="22"/>
            <w:szCs w:val="22"/>
          </w:rPr>
          <w:tab/>
        </w:r>
        <w:r w:rsidR="00AE7D6E" w:rsidRPr="00777F33">
          <w:rPr>
            <w:rStyle w:val="Hyperlink"/>
          </w:rPr>
          <w:t>TPMU_SIGNATURE</w:t>
        </w:r>
        <w:r w:rsidR="00AE7D6E">
          <w:rPr>
            <w:webHidden/>
          </w:rPr>
          <w:tab/>
        </w:r>
        <w:r w:rsidR="00AE7D6E">
          <w:rPr>
            <w:webHidden/>
          </w:rPr>
          <w:fldChar w:fldCharType="begin"/>
        </w:r>
        <w:r w:rsidR="00AE7D6E">
          <w:rPr>
            <w:webHidden/>
          </w:rPr>
          <w:instrText xml:space="preserve"> PAGEREF _Toc20317788 \h </w:instrText>
        </w:r>
        <w:r w:rsidR="00AE7D6E">
          <w:rPr>
            <w:webHidden/>
          </w:rPr>
        </w:r>
        <w:r w:rsidR="00AE7D6E">
          <w:rPr>
            <w:webHidden/>
          </w:rPr>
          <w:fldChar w:fldCharType="separate"/>
        </w:r>
        <w:r w:rsidR="00AE7D6E">
          <w:rPr>
            <w:webHidden/>
          </w:rPr>
          <w:t>136</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89" w:history="1">
        <w:r w:rsidR="00AE7D6E" w:rsidRPr="00777F33">
          <w:rPr>
            <w:rStyle w:val="Hyperlink"/>
          </w:rPr>
          <w:t>11.3.4</w:t>
        </w:r>
        <w:r w:rsidR="00AE7D6E">
          <w:rPr>
            <w:rFonts w:asciiTheme="minorHAnsi" w:eastAsiaTheme="minorEastAsia" w:hAnsiTheme="minorHAnsi"/>
            <w:sz w:val="22"/>
            <w:szCs w:val="22"/>
          </w:rPr>
          <w:tab/>
        </w:r>
        <w:r w:rsidR="00AE7D6E" w:rsidRPr="00777F33">
          <w:rPr>
            <w:rStyle w:val="Hyperlink"/>
          </w:rPr>
          <w:t>TPMT_SIGNATURE</w:t>
        </w:r>
        <w:r w:rsidR="00AE7D6E">
          <w:rPr>
            <w:webHidden/>
          </w:rPr>
          <w:tab/>
        </w:r>
        <w:r w:rsidR="00AE7D6E">
          <w:rPr>
            <w:webHidden/>
          </w:rPr>
          <w:fldChar w:fldCharType="begin"/>
        </w:r>
        <w:r w:rsidR="00AE7D6E">
          <w:rPr>
            <w:webHidden/>
          </w:rPr>
          <w:instrText xml:space="preserve"> PAGEREF _Toc20317789 \h </w:instrText>
        </w:r>
        <w:r w:rsidR="00AE7D6E">
          <w:rPr>
            <w:webHidden/>
          </w:rPr>
        </w:r>
        <w:r w:rsidR="00AE7D6E">
          <w:rPr>
            <w:webHidden/>
          </w:rPr>
          <w:fldChar w:fldCharType="separate"/>
        </w:r>
        <w:r w:rsidR="00AE7D6E">
          <w:rPr>
            <w:webHidden/>
          </w:rPr>
          <w:t>136</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790" w:history="1">
        <w:r w:rsidR="00AE7D6E" w:rsidRPr="00777F33">
          <w:rPr>
            <w:rStyle w:val="Hyperlink"/>
          </w:rPr>
          <w:t>11.4</w:t>
        </w:r>
        <w:r w:rsidR="00AE7D6E">
          <w:rPr>
            <w:rFonts w:asciiTheme="minorHAnsi" w:hAnsiTheme="minorHAnsi" w:cstheme="minorBidi"/>
            <w:sz w:val="22"/>
            <w:szCs w:val="22"/>
          </w:rPr>
          <w:tab/>
        </w:r>
        <w:r w:rsidR="00AE7D6E" w:rsidRPr="00777F33">
          <w:rPr>
            <w:rStyle w:val="Hyperlink"/>
          </w:rPr>
          <w:t>Key/Secret Exchange</w:t>
        </w:r>
        <w:r w:rsidR="00AE7D6E">
          <w:rPr>
            <w:webHidden/>
          </w:rPr>
          <w:tab/>
        </w:r>
        <w:r w:rsidR="00AE7D6E">
          <w:rPr>
            <w:webHidden/>
          </w:rPr>
          <w:fldChar w:fldCharType="begin"/>
        </w:r>
        <w:r w:rsidR="00AE7D6E">
          <w:rPr>
            <w:webHidden/>
          </w:rPr>
          <w:instrText xml:space="preserve"> PAGEREF _Toc20317790 \h </w:instrText>
        </w:r>
        <w:r w:rsidR="00AE7D6E">
          <w:rPr>
            <w:webHidden/>
          </w:rPr>
        </w:r>
        <w:r w:rsidR="00AE7D6E">
          <w:rPr>
            <w:webHidden/>
          </w:rPr>
          <w:fldChar w:fldCharType="separate"/>
        </w:r>
        <w:r w:rsidR="00AE7D6E">
          <w:rPr>
            <w:webHidden/>
          </w:rPr>
          <w:t>137</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91" w:history="1">
        <w:r w:rsidR="00AE7D6E" w:rsidRPr="00777F33">
          <w:rPr>
            <w:rStyle w:val="Hyperlink"/>
          </w:rPr>
          <w:t>11.4.1</w:t>
        </w:r>
        <w:r w:rsidR="00AE7D6E">
          <w:rPr>
            <w:rFonts w:asciiTheme="minorHAnsi" w:eastAsiaTheme="minorEastAsia" w:hAnsiTheme="minorHAns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_Toc20317791 \h </w:instrText>
        </w:r>
        <w:r w:rsidR="00AE7D6E">
          <w:rPr>
            <w:webHidden/>
          </w:rPr>
        </w:r>
        <w:r w:rsidR="00AE7D6E">
          <w:rPr>
            <w:webHidden/>
          </w:rPr>
          <w:fldChar w:fldCharType="separate"/>
        </w:r>
        <w:r w:rsidR="00AE7D6E">
          <w:rPr>
            <w:webHidden/>
          </w:rPr>
          <w:t>137</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92" w:history="1">
        <w:r w:rsidR="00AE7D6E" w:rsidRPr="00777F33">
          <w:rPr>
            <w:rStyle w:val="Hyperlink"/>
          </w:rPr>
          <w:t>11.4.2</w:t>
        </w:r>
        <w:r w:rsidR="00AE7D6E">
          <w:rPr>
            <w:rFonts w:asciiTheme="minorHAnsi" w:eastAsiaTheme="minorEastAsia" w:hAnsiTheme="minorHAnsi"/>
            <w:sz w:val="22"/>
            <w:szCs w:val="22"/>
          </w:rPr>
          <w:tab/>
        </w:r>
        <w:r w:rsidR="00AE7D6E" w:rsidRPr="00777F33">
          <w:rPr>
            <w:rStyle w:val="Hyperlink"/>
          </w:rPr>
          <w:t>TPMU_ENCRYPTED_SECRET</w:t>
        </w:r>
        <w:r w:rsidR="00AE7D6E">
          <w:rPr>
            <w:webHidden/>
          </w:rPr>
          <w:tab/>
        </w:r>
        <w:r w:rsidR="00AE7D6E">
          <w:rPr>
            <w:webHidden/>
          </w:rPr>
          <w:fldChar w:fldCharType="begin"/>
        </w:r>
        <w:r w:rsidR="00AE7D6E">
          <w:rPr>
            <w:webHidden/>
          </w:rPr>
          <w:instrText xml:space="preserve"> PAGEREF _Toc20317792 \h </w:instrText>
        </w:r>
        <w:r w:rsidR="00AE7D6E">
          <w:rPr>
            <w:webHidden/>
          </w:rPr>
        </w:r>
        <w:r w:rsidR="00AE7D6E">
          <w:rPr>
            <w:webHidden/>
          </w:rPr>
          <w:fldChar w:fldCharType="separate"/>
        </w:r>
        <w:r w:rsidR="00AE7D6E">
          <w:rPr>
            <w:webHidden/>
          </w:rPr>
          <w:t>137</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93" w:history="1">
        <w:r w:rsidR="00AE7D6E" w:rsidRPr="00777F33">
          <w:rPr>
            <w:rStyle w:val="Hyperlink"/>
          </w:rPr>
          <w:t>11.4.3</w:t>
        </w:r>
        <w:r w:rsidR="00AE7D6E">
          <w:rPr>
            <w:rFonts w:asciiTheme="minorHAnsi" w:eastAsiaTheme="minorEastAsia" w:hAnsiTheme="minorHAnsi"/>
            <w:sz w:val="22"/>
            <w:szCs w:val="22"/>
          </w:rPr>
          <w:tab/>
        </w:r>
        <w:r w:rsidR="00AE7D6E" w:rsidRPr="00777F33">
          <w:rPr>
            <w:rStyle w:val="Hyperlink"/>
          </w:rPr>
          <w:t>TPM2B_ENCRYPTED_SECRET</w:t>
        </w:r>
        <w:r w:rsidR="00AE7D6E">
          <w:rPr>
            <w:webHidden/>
          </w:rPr>
          <w:tab/>
        </w:r>
        <w:r w:rsidR="00AE7D6E">
          <w:rPr>
            <w:webHidden/>
          </w:rPr>
          <w:fldChar w:fldCharType="begin"/>
        </w:r>
        <w:r w:rsidR="00AE7D6E">
          <w:rPr>
            <w:webHidden/>
          </w:rPr>
          <w:instrText xml:space="preserve"> PAGEREF _Toc20317793 \h </w:instrText>
        </w:r>
        <w:r w:rsidR="00AE7D6E">
          <w:rPr>
            <w:webHidden/>
          </w:rPr>
        </w:r>
        <w:r w:rsidR="00AE7D6E">
          <w:rPr>
            <w:webHidden/>
          </w:rPr>
          <w:fldChar w:fldCharType="separate"/>
        </w:r>
        <w:r w:rsidR="00AE7D6E">
          <w:rPr>
            <w:webHidden/>
          </w:rPr>
          <w:t>137</w:t>
        </w:r>
        <w:r w:rsidR="00AE7D6E">
          <w:rPr>
            <w:webHidden/>
          </w:rPr>
          <w:fldChar w:fldCharType="end"/>
        </w:r>
      </w:hyperlink>
    </w:p>
    <w:p w:rsidR="00AE7D6E" w:rsidRDefault="00BD40CD">
      <w:pPr>
        <w:pStyle w:val="TOC1"/>
        <w:rPr>
          <w:rFonts w:asciiTheme="minorHAnsi" w:hAnsiTheme="minorHAnsi" w:cstheme="minorBidi"/>
          <w:sz w:val="22"/>
          <w:szCs w:val="22"/>
        </w:rPr>
      </w:pPr>
      <w:hyperlink w:anchor="_Toc20317794" w:history="1">
        <w:r w:rsidR="00AE7D6E" w:rsidRPr="00777F33">
          <w:rPr>
            <w:rStyle w:val="Hyperlink"/>
          </w:rPr>
          <w:t>12</w:t>
        </w:r>
        <w:r w:rsidR="00AE7D6E">
          <w:rPr>
            <w:rFonts w:asciiTheme="minorHAnsi" w:hAnsiTheme="minorHAnsi" w:cstheme="minorBidi"/>
            <w:sz w:val="22"/>
            <w:szCs w:val="22"/>
          </w:rPr>
          <w:tab/>
        </w:r>
        <w:r w:rsidR="00AE7D6E" w:rsidRPr="00777F33">
          <w:rPr>
            <w:rStyle w:val="Hyperlink"/>
          </w:rPr>
          <w:t>Key/Object Complex</w:t>
        </w:r>
        <w:r w:rsidR="00AE7D6E">
          <w:rPr>
            <w:webHidden/>
          </w:rPr>
          <w:tab/>
        </w:r>
        <w:r w:rsidR="00AE7D6E">
          <w:rPr>
            <w:webHidden/>
          </w:rPr>
          <w:fldChar w:fldCharType="begin"/>
        </w:r>
        <w:r w:rsidR="00AE7D6E">
          <w:rPr>
            <w:webHidden/>
          </w:rPr>
          <w:instrText xml:space="preserve"> PAGEREF _Toc20317794 \h </w:instrText>
        </w:r>
        <w:r w:rsidR="00AE7D6E">
          <w:rPr>
            <w:webHidden/>
          </w:rPr>
        </w:r>
        <w:r w:rsidR="00AE7D6E">
          <w:rPr>
            <w:webHidden/>
          </w:rPr>
          <w:fldChar w:fldCharType="separate"/>
        </w:r>
        <w:r w:rsidR="00AE7D6E">
          <w:rPr>
            <w:webHidden/>
          </w:rPr>
          <w:t>138</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795" w:history="1">
        <w:r w:rsidR="00AE7D6E" w:rsidRPr="00777F33">
          <w:rPr>
            <w:rStyle w:val="Hyperlink"/>
          </w:rPr>
          <w:t>12.1</w:t>
        </w:r>
        <w:r w:rsidR="00AE7D6E">
          <w:rPr>
            <w:rFonts w:asciiTheme="minorHAnsi" w:hAnsiTheme="minorHAnsi" w:cstheme="minorBid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_Toc20317795 \h </w:instrText>
        </w:r>
        <w:r w:rsidR="00AE7D6E">
          <w:rPr>
            <w:webHidden/>
          </w:rPr>
        </w:r>
        <w:r w:rsidR="00AE7D6E">
          <w:rPr>
            <w:webHidden/>
          </w:rPr>
          <w:fldChar w:fldCharType="separate"/>
        </w:r>
        <w:r w:rsidR="00AE7D6E">
          <w:rPr>
            <w:webHidden/>
          </w:rPr>
          <w:t>138</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796" w:history="1">
        <w:r w:rsidR="00AE7D6E" w:rsidRPr="00777F33">
          <w:rPr>
            <w:rStyle w:val="Hyperlink"/>
          </w:rPr>
          <w:t>12.2</w:t>
        </w:r>
        <w:r w:rsidR="00AE7D6E">
          <w:rPr>
            <w:rFonts w:asciiTheme="minorHAnsi" w:hAnsiTheme="minorHAnsi" w:cstheme="minorBidi"/>
            <w:sz w:val="22"/>
            <w:szCs w:val="22"/>
          </w:rPr>
          <w:tab/>
        </w:r>
        <w:r w:rsidR="00AE7D6E" w:rsidRPr="00777F33">
          <w:rPr>
            <w:rStyle w:val="Hyperlink"/>
          </w:rPr>
          <w:t>Public Area Structures</w:t>
        </w:r>
        <w:r w:rsidR="00AE7D6E">
          <w:rPr>
            <w:webHidden/>
          </w:rPr>
          <w:tab/>
        </w:r>
        <w:r w:rsidR="00AE7D6E">
          <w:rPr>
            <w:webHidden/>
          </w:rPr>
          <w:fldChar w:fldCharType="begin"/>
        </w:r>
        <w:r w:rsidR="00AE7D6E">
          <w:rPr>
            <w:webHidden/>
          </w:rPr>
          <w:instrText xml:space="preserve"> PAGEREF _Toc20317796 \h </w:instrText>
        </w:r>
        <w:r w:rsidR="00AE7D6E">
          <w:rPr>
            <w:webHidden/>
          </w:rPr>
        </w:r>
        <w:r w:rsidR="00AE7D6E">
          <w:rPr>
            <w:webHidden/>
          </w:rPr>
          <w:fldChar w:fldCharType="separate"/>
        </w:r>
        <w:r w:rsidR="00AE7D6E">
          <w:rPr>
            <w:webHidden/>
          </w:rPr>
          <w:t>138</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97" w:history="1">
        <w:r w:rsidR="00AE7D6E" w:rsidRPr="00777F33">
          <w:rPr>
            <w:rStyle w:val="Hyperlink"/>
          </w:rPr>
          <w:t>12.2.1</w:t>
        </w:r>
        <w:r w:rsidR="00AE7D6E">
          <w:rPr>
            <w:rFonts w:asciiTheme="minorHAnsi" w:eastAsiaTheme="minorEastAsia" w:hAnsiTheme="minorHAnsi"/>
            <w:sz w:val="22"/>
            <w:szCs w:val="22"/>
          </w:rPr>
          <w:tab/>
        </w:r>
        <w:r w:rsidR="00AE7D6E" w:rsidRPr="00777F33">
          <w:rPr>
            <w:rStyle w:val="Hyperlink"/>
          </w:rPr>
          <w:t>Description</w:t>
        </w:r>
        <w:r w:rsidR="00AE7D6E">
          <w:rPr>
            <w:webHidden/>
          </w:rPr>
          <w:tab/>
        </w:r>
        <w:r w:rsidR="00AE7D6E">
          <w:rPr>
            <w:webHidden/>
          </w:rPr>
          <w:fldChar w:fldCharType="begin"/>
        </w:r>
        <w:r w:rsidR="00AE7D6E">
          <w:rPr>
            <w:webHidden/>
          </w:rPr>
          <w:instrText xml:space="preserve"> PAGEREF _Toc20317797 \h </w:instrText>
        </w:r>
        <w:r w:rsidR="00AE7D6E">
          <w:rPr>
            <w:webHidden/>
          </w:rPr>
        </w:r>
        <w:r w:rsidR="00AE7D6E">
          <w:rPr>
            <w:webHidden/>
          </w:rPr>
          <w:fldChar w:fldCharType="separate"/>
        </w:r>
        <w:r w:rsidR="00AE7D6E">
          <w:rPr>
            <w:webHidden/>
          </w:rPr>
          <w:t>138</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98" w:history="1">
        <w:r w:rsidR="00AE7D6E" w:rsidRPr="00777F33">
          <w:rPr>
            <w:rStyle w:val="Hyperlink"/>
          </w:rPr>
          <w:t>12.2.2</w:t>
        </w:r>
        <w:r w:rsidR="00AE7D6E">
          <w:rPr>
            <w:rFonts w:asciiTheme="minorHAnsi" w:eastAsiaTheme="minorEastAsia" w:hAnsiTheme="minorHAnsi"/>
            <w:sz w:val="22"/>
            <w:szCs w:val="22"/>
          </w:rPr>
          <w:tab/>
        </w:r>
        <w:r w:rsidR="00AE7D6E" w:rsidRPr="00777F33">
          <w:rPr>
            <w:rStyle w:val="Hyperlink"/>
          </w:rPr>
          <w:t>TPMI_ALG_PUBLIC</w:t>
        </w:r>
        <w:r w:rsidR="00AE7D6E">
          <w:rPr>
            <w:webHidden/>
          </w:rPr>
          <w:tab/>
        </w:r>
        <w:r w:rsidR="00AE7D6E">
          <w:rPr>
            <w:webHidden/>
          </w:rPr>
          <w:fldChar w:fldCharType="begin"/>
        </w:r>
        <w:r w:rsidR="00AE7D6E">
          <w:rPr>
            <w:webHidden/>
          </w:rPr>
          <w:instrText xml:space="preserve"> PAGEREF _Toc20317798 \h </w:instrText>
        </w:r>
        <w:r w:rsidR="00AE7D6E">
          <w:rPr>
            <w:webHidden/>
          </w:rPr>
        </w:r>
        <w:r w:rsidR="00AE7D6E">
          <w:rPr>
            <w:webHidden/>
          </w:rPr>
          <w:fldChar w:fldCharType="separate"/>
        </w:r>
        <w:r w:rsidR="00AE7D6E">
          <w:rPr>
            <w:webHidden/>
          </w:rPr>
          <w:t>138</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799" w:history="1">
        <w:r w:rsidR="00AE7D6E" w:rsidRPr="00777F33">
          <w:rPr>
            <w:rStyle w:val="Hyperlink"/>
          </w:rPr>
          <w:t>12.2.3</w:t>
        </w:r>
        <w:r w:rsidR="00AE7D6E">
          <w:rPr>
            <w:rFonts w:asciiTheme="minorHAnsi" w:eastAsiaTheme="minorEastAsia" w:hAnsiTheme="minorHAnsi"/>
            <w:sz w:val="22"/>
            <w:szCs w:val="22"/>
          </w:rPr>
          <w:tab/>
        </w:r>
        <w:r w:rsidR="00AE7D6E" w:rsidRPr="00777F33">
          <w:rPr>
            <w:rStyle w:val="Hyperlink"/>
          </w:rPr>
          <w:t>Type-Specific Parameters</w:t>
        </w:r>
        <w:r w:rsidR="00AE7D6E">
          <w:rPr>
            <w:webHidden/>
          </w:rPr>
          <w:tab/>
        </w:r>
        <w:r w:rsidR="00AE7D6E">
          <w:rPr>
            <w:webHidden/>
          </w:rPr>
          <w:fldChar w:fldCharType="begin"/>
        </w:r>
        <w:r w:rsidR="00AE7D6E">
          <w:rPr>
            <w:webHidden/>
          </w:rPr>
          <w:instrText xml:space="preserve"> PAGEREF _Toc20317799 \h </w:instrText>
        </w:r>
        <w:r w:rsidR="00AE7D6E">
          <w:rPr>
            <w:webHidden/>
          </w:rPr>
        </w:r>
        <w:r w:rsidR="00AE7D6E">
          <w:rPr>
            <w:webHidden/>
          </w:rPr>
          <w:fldChar w:fldCharType="separate"/>
        </w:r>
        <w:r w:rsidR="00AE7D6E">
          <w:rPr>
            <w:webHidden/>
          </w:rPr>
          <w:t>139</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800" w:history="1">
        <w:r w:rsidR="00AE7D6E" w:rsidRPr="00777F33">
          <w:rPr>
            <w:rStyle w:val="Hyperlink"/>
          </w:rPr>
          <w:t>12.2.3.1</w:t>
        </w:r>
        <w:r w:rsidR="00AE7D6E">
          <w:rPr>
            <w:rFonts w:asciiTheme="minorHAnsi" w:eastAsiaTheme="minorEastAsia" w:hAnsiTheme="minorHAnsi"/>
            <w:sz w:val="22"/>
            <w:szCs w:val="22"/>
          </w:rPr>
          <w:tab/>
        </w:r>
        <w:r w:rsidR="00AE7D6E" w:rsidRPr="00777F33">
          <w:rPr>
            <w:rStyle w:val="Hyperlink"/>
          </w:rPr>
          <w:t>Description</w:t>
        </w:r>
        <w:r w:rsidR="00AE7D6E">
          <w:rPr>
            <w:webHidden/>
          </w:rPr>
          <w:tab/>
        </w:r>
        <w:r w:rsidR="00AE7D6E">
          <w:rPr>
            <w:webHidden/>
          </w:rPr>
          <w:fldChar w:fldCharType="begin"/>
        </w:r>
        <w:r w:rsidR="00AE7D6E">
          <w:rPr>
            <w:webHidden/>
          </w:rPr>
          <w:instrText xml:space="preserve"> PAGEREF _Toc20317800 \h </w:instrText>
        </w:r>
        <w:r w:rsidR="00AE7D6E">
          <w:rPr>
            <w:webHidden/>
          </w:rPr>
        </w:r>
        <w:r w:rsidR="00AE7D6E">
          <w:rPr>
            <w:webHidden/>
          </w:rPr>
          <w:fldChar w:fldCharType="separate"/>
        </w:r>
        <w:r w:rsidR="00AE7D6E">
          <w:rPr>
            <w:webHidden/>
          </w:rPr>
          <w:t>139</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801" w:history="1">
        <w:r w:rsidR="00AE7D6E" w:rsidRPr="00777F33">
          <w:rPr>
            <w:rStyle w:val="Hyperlink"/>
          </w:rPr>
          <w:t>12.2.3.2</w:t>
        </w:r>
        <w:r w:rsidR="00AE7D6E">
          <w:rPr>
            <w:rFonts w:asciiTheme="minorHAnsi" w:eastAsiaTheme="minorEastAsia" w:hAnsiTheme="minorHAnsi"/>
            <w:sz w:val="22"/>
            <w:szCs w:val="22"/>
          </w:rPr>
          <w:tab/>
        </w:r>
        <w:r w:rsidR="00AE7D6E" w:rsidRPr="00777F33">
          <w:rPr>
            <w:rStyle w:val="Hyperlink"/>
          </w:rPr>
          <w:t>TPMU_PUBLIC_ID</w:t>
        </w:r>
        <w:r w:rsidR="00AE7D6E">
          <w:rPr>
            <w:webHidden/>
          </w:rPr>
          <w:tab/>
        </w:r>
        <w:r w:rsidR="00AE7D6E">
          <w:rPr>
            <w:webHidden/>
          </w:rPr>
          <w:fldChar w:fldCharType="begin"/>
        </w:r>
        <w:r w:rsidR="00AE7D6E">
          <w:rPr>
            <w:webHidden/>
          </w:rPr>
          <w:instrText xml:space="preserve"> PAGEREF _Toc20317801 \h </w:instrText>
        </w:r>
        <w:r w:rsidR="00AE7D6E">
          <w:rPr>
            <w:webHidden/>
          </w:rPr>
        </w:r>
        <w:r w:rsidR="00AE7D6E">
          <w:rPr>
            <w:webHidden/>
          </w:rPr>
          <w:fldChar w:fldCharType="separate"/>
        </w:r>
        <w:r w:rsidR="00AE7D6E">
          <w:rPr>
            <w:webHidden/>
          </w:rPr>
          <w:t>139</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802" w:history="1">
        <w:r w:rsidR="00AE7D6E" w:rsidRPr="00777F33">
          <w:rPr>
            <w:rStyle w:val="Hyperlink"/>
          </w:rPr>
          <w:t>12.2.3.3</w:t>
        </w:r>
        <w:r w:rsidR="00AE7D6E">
          <w:rPr>
            <w:rFonts w:asciiTheme="minorHAnsi" w:eastAsiaTheme="minorEastAsia" w:hAnsiTheme="minorHAnsi"/>
            <w:sz w:val="22"/>
            <w:szCs w:val="22"/>
          </w:rPr>
          <w:tab/>
        </w:r>
        <w:r w:rsidR="00AE7D6E" w:rsidRPr="00777F33">
          <w:rPr>
            <w:rStyle w:val="Hyperlink"/>
          </w:rPr>
          <w:t>TPMS_KEYEDHASH_PARMS</w:t>
        </w:r>
        <w:r w:rsidR="00AE7D6E">
          <w:rPr>
            <w:webHidden/>
          </w:rPr>
          <w:tab/>
        </w:r>
        <w:r w:rsidR="00AE7D6E">
          <w:rPr>
            <w:webHidden/>
          </w:rPr>
          <w:fldChar w:fldCharType="begin"/>
        </w:r>
        <w:r w:rsidR="00AE7D6E">
          <w:rPr>
            <w:webHidden/>
          </w:rPr>
          <w:instrText xml:space="preserve"> PAGEREF _Toc20317802 \h </w:instrText>
        </w:r>
        <w:r w:rsidR="00AE7D6E">
          <w:rPr>
            <w:webHidden/>
          </w:rPr>
        </w:r>
        <w:r w:rsidR="00AE7D6E">
          <w:rPr>
            <w:webHidden/>
          </w:rPr>
          <w:fldChar w:fldCharType="separate"/>
        </w:r>
        <w:r w:rsidR="00AE7D6E">
          <w:rPr>
            <w:webHidden/>
          </w:rPr>
          <w:t>140</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803" w:history="1">
        <w:r w:rsidR="00AE7D6E" w:rsidRPr="00777F33">
          <w:rPr>
            <w:rStyle w:val="Hyperlink"/>
          </w:rPr>
          <w:t>12.2.3.4</w:t>
        </w:r>
        <w:r w:rsidR="00AE7D6E">
          <w:rPr>
            <w:rFonts w:asciiTheme="minorHAnsi" w:eastAsiaTheme="minorEastAsia" w:hAnsiTheme="minorHAnsi"/>
            <w:sz w:val="22"/>
            <w:szCs w:val="22"/>
          </w:rPr>
          <w:tab/>
        </w:r>
        <w:r w:rsidR="00AE7D6E" w:rsidRPr="00777F33">
          <w:rPr>
            <w:rStyle w:val="Hyperlink"/>
          </w:rPr>
          <w:t>TPMS_ASYM_PARMS</w:t>
        </w:r>
        <w:r w:rsidR="00AE7D6E">
          <w:rPr>
            <w:webHidden/>
          </w:rPr>
          <w:tab/>
        </w:r>
        <w:r w:rsidR="00AE7D6E">
          <w:rPr>
            <w:webHidden/>
          </w:rPr>
          <w:fldChar w:fldCharType="begin"/>
        </w:r>
        <w:r w:rsidR="00AE7D6E">
          <w:rPr>
            <w:webHidden/>
          </w:rPr>
          <w:instrText xml:space="preserve"> PAGEREF _Toc20317803 \h </w:instrText>
        </w:r>
        <w:r w:rsidR="00AE7D6E">
          <w:rPr>
            <w:webHidden/>
          </w:rPr>
        </w:r>
        <w:r w:rsidR="00AE7D6E">
          <w:rPr>
            <w:webHidden/>
          </w:rPr>
          <w:fldChar w:fldCharType="separate"/>
        </w:r>
        <w:r w:rsidR="00AE7D6E">
          <w:rPr>
            <w:webHidden/>
          </w:rPr>
          <w:t>140</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804" w:history="1">
        <w:r w:rsidR="00AE7D6E" w:rsidRPr="00777F33">
          <w:rPr>
            <w:rStyle w:val="Hyperlink"/>
          </w:rPr>
          <w:t>12.2.3.5</w:t>
        </w:r>
        <w:r w:rsidR="00AE7D6E">
          <w:rPr>
            <w:rFonts w:asciiTheme="minorHAnsi" w:eastAsiaTheme="minorEastAsia" w:hAnsiTheme="minorHAnsi"/>
            <w:sz w:val="22"/>
            <w:szCs w:val="22"/>
          </w:rPr>
          <w:tab/>
        </w:r>
        <w:r w:rsidR="00AE7D6E" w:rsidRPr="00777F33">
          <w:rPr>
            <w:rStyle w:val="Hyperlink"/>
          </w:rPr>
          <w:t>TPMS_RSA_PARMS</w:t>
        </w:r>
        <w:r w:rsidR="00AE7D6E">
          <w:rPr>
            <w:webHidden/>
          </w:rPr>
          <w:tab/>
        </w:r>
        <w:r w:rsidR="00AE7D6E">
          <w:rPr>
            <w:webHidden/>
          </w:rPr>
          <w:fldChar w:fldCharType="begin"/>
        </w:r>
        <w:r w:rsidR="00AE7D6E">
          <w:rPr>
            <w:webHidden/>
          </w:rPr>
          <w:instrText xml:space="preserve"> PAGEREF _Toc20317804 \h </w:instrText>
        </w:r>
        <w:r w:rsidR="00AE7D6E">
          <w:rPr>
            <w:webHidden/>
          </w:rPr>
        </w:r>
        <w:r w:rsidR="00AE7D6E">
          <w:rPr>
            <w:webHidden/>
          </w:rPr>
          <w:fldChar w:fldCharType="separate"/>
        </w:r>
        <w:r w:rsidR="00AE7D6E">
          <w:rPr>
            <w:webHidden/>
          </w:rPr>
          <w:t>141</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805" w:history="1">
        <w:r w:rsidR="00AE7D6E" w:rsidRPr="00777F33">
          <w:rPr>
            <w:rStyle w:val="Hyperlink"/>
          </w:rPr>
          <w:t>12.2.3.6</w:t>
        </w:r>
        <w:r w:rsidR="00AE7D6E">
          <w:rPr>
            <w:rFonts w:asciiTheme="minorHAnsi" w:eastAsiaTheme="minorEastAsia" w:hAnsiTheme="minorHAnsi"/>
            <w:sz w:val="22"/>
            <w:szCs w:val="22"/>
          </w:rPr>
          <w:tab/>
        </w:r>
        <w:r w:rsidR="00AE7D6E" w:rsidRPr="00777F33">
          <w:rPr>
            <w:rStyle w:val="Hyperlink"/>
          </w:rPr>
          <w:t>TPMS_ECC_PARMS</w:t>
        </w:r>
        <w:r w:rsidR="00AE7D6E">
          <w:rPr>
            <w:webHidden/>
          </w:rPr>
          <w:tab/>
        </w:r>
        <w:r w:rsidR="00AE7D6E">
          <w:rPr>
            <w:webHidden/>
          </w:rPr>
          <w:fldChar w:fldCharType="begin"/>
        </w:r>
        <w:r w:rsidR="00AE7D6E">
          <w:rPr>
            <w:webHidden/>
          </w:rPr>
          <w:instrText xml:space="preserve"> PAGEREF _Toc20317805 \h </w:instrText>
        </w:r>
        <w:r w:rsidR="00AE7D6E">
          <w:rPr>
            <w:webHidden/>
          </w:rPr>
        </w:r>
        <w:r w:rsidR="00AE7D6E">
          <w:rPr>
            <w:webHidden/>
          </w:rPr>
          <w:fldChar w:fldCharType="separate"/>
        </w:r>
        <w:r w:rsidR="00AE7D6E">
          <w:rPr>
            <w:webHidden/>
          </w:rPr>
          <w:t>142</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806" w:history="1">
        <w:r w:rsidR="00AE7D6E" w:rsidRPr="00777F33">
          <w:rPr>
            <w:rStyle w:val="Hyperlink"/>
          </w:rPr>
          <w:t>12.2.3.7</w:t>
        </w:r>
        <w:r w:rsidR="00AE7D6E">
          <w:rPr>
            <w:rFonts w:asciiTheme="minorHAnsi" w:eastAsiaTheme="minorEastAsia" w:hAnsiTheme="minorHAnsi"/>
            <w:sz w:val="22"/>
            <w:szCs w:val="22"/>
          </w:rPr>
          <w:tab/>
        </w:r>
        <w:r w:rsidR="00AE7D6E" w:rsidRPr="00777F33">
          <w:rPr>
            <w:rStyle w:val="Hyperlink"/>
          </w:rPr>
          <w:t>TPMU_PUBLIC_PARMS</w:t>
        </w:r>
        <w:r w:rsidR="00AE7D6E">
          <w:rPr>
            <w:webHidden/>
          </w:rPr>
          <w:tab/>
        </w:r>
        <w:r w:rsidR="00AE7D6E">
          <w:rPr>
            <w:webHidden/>
          </w:rPr>
          <w:fldChar w:fldCharType="begin"/>
        </w:r>
        <w:r w:rsidR="00AE7D6E">
          <w:rPr>
            <w:webHidden/>
          </w:rPr>
          <w:instrText xml:space="preserve"> PAGEREF _Toc20317806 \h </w:instrText>
        </w:r>
        <w:r w:rsidR="00AE7D6E">
          <w:rPr>
            <w:webHidden/>
          </w:rPr>
        </w:r>
        <w:r w:rsidR="00AE7D6E">
          <w:rPr>
            <w:webHidden/>
          </w:rPr>
          <w:fldChar w:fldCharType="separate"/>
        </w:r>
        <w:r w:rsidR="00AE7D6E">
          <w:rPr>
            <w:webHidden/>
          </w:rPr>
          <w:t>142</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807" w:history="1">
        <w:r w:rsidR="00AE7D6E" w:rsidRPr="00777F33">
          <w:rPr>
            <w:rStyle w:val="Hyperlink"/>
          </w:rPr>
          <w:t>12.2.3.8</w:t>
        </w:r>
        <w:r w:rsidR="00AE7D6E">
          <w:rPr>
            <w:rFonts w:asciiTheme="minorHAnsi" w:eastAsiaTheme="minorEastAsia" w:hAnsiTheme="minorHAnsi"/>
            <w:sz w:val="22"/>
            <w:szCs w:val="22"/>
          </w:rPr>
          <w:tab/>
        </w:r>
        <w:r w:rsidR="00AE7D6E" w:rsidRPr="00777F33">
          <w:rPr>
            <w:rStyle w:val="Hyperlink"/>
          </w:rPr>
          <w:t>TPMT_PUBLIC_PARMS</w:t>
        </w:r>
        <w:r w:rsidR="00AE7D6E">
          <w:rPr>
            <w:webHidden/>
          </w:rPr>
          <w:tab/>
        </w:r>
        <w:r w:rsidR="00AE7D6E">
          <w:rPr>
            <w:webHidden/>
          </w:rPr>
          <w:fldChar w:fldCharType="begin"/>
        </w:r>
        <w:r w:rsidR="00AE7D6E">
          <w:rPr>
            <w:webHidden/>
          </w:rPr>
          <w:instrText xml:space="preserve"> PAGEREF _Toc20317807 \h </w:instrText>
        </w:r>
        <w:r w:rsidR="00AE7D6E">
          <w:rPr>
            <w:webHidden/>
          </w:rPr>
        </w:r>
        <w:r w:rsidR="00AE7D6E">
          <w:rPr>
            <w:webHidden/>
          </w:rPr>
          <w:fldChar w:fldCharType="separate"/>
        </w:r>
        <w:r w:rsidR="00AE7D6E">
          <w:rPr>
            <w:webHidden/>
          </w:rPr>
          <w:t>143</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808" w:history="1">
        <w:r w:rsidR="00AE7D6E" w:rsidRPr="00777F33">
          <w:rPr>
            <w:rStyle w:val="Hyperlink"/>
          </w:rPr>
          <w:t>12.2.4</w:t>
        </w:r>
        <w:r w:rsidR="00AE7D6E">
          <w:rPr>
            <w:rFonts w:asciiTheme="minorHAnsi" w:eastAsiaTheme="minorEastAsia" w:hAnsiTheme="minorHAnsi"/>
            <w:sz w:val="22"/>
            <w:szCs w:val="22"/>
          </w:rPr>
          <w:tab/>
        </w:r>
        <w:r w:rsidR="00AE7D6E" w:rsidRPr="00777F33">
          <w:rPr>
            <w:rStyle w:val="Hyperlink"/>
          </w:rPr>
          <w:t>TPMT_PUBLIC</w:t>
        </w:r>
        <w:r w:rsidR="00AE7D6E">
          <w:rPr>
            <w:webHidden/>
          </w:rPr>
          <w:tab/>
        </w:r>
        <w:r w:rsidR="00AE7D6E">
          <w:rPr>
            <w:webHidden/>
          </w:rPr>
          <w:fldChar w:fldCharType="begin"/>
        </w:r>
        <w:r w:rsidR="00AE7D6E">
          <w:rPr>
            <w:webHidden/>
          </w:rPr>
          <w:instrText xml:space="preserve"> PAGEREF _Toc20317808 \h </w:instrText>
        </w:r>
        <w:r w:rsidR="00AE7D6E">
          <w:rPr>
            <w:webHidden/>
          </w:rPr>
        </w:r>
        <w:r w:rsidR="00AE7D6E">
          <w:rPr>
            <w:webHidden/>
          </w:rPr>
          <w:fldChar w:fldCharType="separate"/>
        </w:r>
        <w:r w:rsidR="00AE7D6E">
          <w:rPr>
            <w:webHidden/>
          </w:rPr>
          <w:t>143</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809" w:history="1">
        <w:r w:rsidR="00AE7D6E" w:rsidRPr="00777F33">
          <w:rPr>
            <w:rStyle w:val="Hyperlink"/>
          </w:rPr>
          <w:t>12.2.5</w:t>
        </w:r>
        <w:r w:rsidR="00AE7D6E">
          <w:rPr>
            <w:rFonts w:asciiTheme="minorHAnsi" w:eastAsiaTheme="minorEastAsia" w:hAnsiTheme="minorHAnsi"/>
            <w:sz w:val="22"/>
            <w:szCs w:val="22"/>
          </w:rPr>
          <w:tab/>
        </w:r>
        <w:r w:rsidR="00AE7D6E" w:rsidRPr="00777F33">
          <w:rPr>
            <w:rStyle w:val="Hyperlink"/>
          </w:rPr>
          <w:t>TPM2B_PUBLIC</w:t>
        </w:r>
        <w:r w:rsidR="00AE7D6E">
          <w:rPr>
            <w:webHidden/>
          </w:rPr>
          <w:tab/>
        </w:r>
        <w:r w:rsidR="00AE7D6E">
          <w:rPr>
            <w:webHidden/>
          </w:rPr>
          <w:fldChar w:fldCharType="begin"/>
        </w:r>
        <w:r w:rsidR="00AE7D6E">
          <w:rPr>
            <w:webHidden/>
          </w:rPr>
          <w:instrText xml:space="preserve"> PAGEREF _Toc20317809 \h </w:instrText>
        </w:r>
        <w:r w:rsidR="00AE7D6E">
          <w:rPr>
            <w:webHidden/>
          </w:rPr>
        </w:r>
        <w:r w:rsidR="00AE7D6E">
          <w:rPr>
            <w:webHidden/>
          </w:rPr>
          <w:fldChar w:fldCharType="separate"/>
        </w:r>
        <w:r w:rsidR="00AE7D6E">
          <w:rPr>
            <w:webHidden/>
          </w:rPr>
          <w:t>143</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810" w:history="1">
        <w:r w:rsidR="00AE7D6E" w:rsidRPr="00777F33">
          <w:rPr>
            <w:rStyle w:val="Hyperlink"/>
          </w:rPr>
          <w:t>12.2.6</w:t>
        </w:r>
        <w:r w:rsidR="00AE7D6E">
          <w:rPr>
            <w:rFonts w:asciiTheme="minorHAnsi" w:eastAsiaTheme="minorEastAsia" w:hAnsiTheme="minorHAnsi"/>
            <w:sz w:val="22"/>
            <w:szCs w:val="22"/>
          </w:rPr>
          <w:tab/>
        </w:r>
        <w:r w:rsidR="00AE7D6E" w:rsidRPr="00777F33">
          <w:rPr>
            <w:rStyle w:val="Hyperlink"/>
          </w:rPr>
          <w:t>TPM2B_TEMPLATE</w:t>
        </w:r>
        <w:r w:rsidR="00AE7D6E">
          <w:rPr>
            <w:webHidden/>
          </w:rPr>
          <w:tab/>
        </w:r>
        <w:r w:rsidR="00AE7D6E">
          <w:rPr>
            <w:webHidden/>
          </w:rPr>
          <w:fldChar w:fldCharType="begin"/>
        </w:r>
        <w:r w:rsidR="00AE7D6E">
          <w:rPr>
            <w:webHidden/>
          </w:rPr>
          <w:instrText xml:space="preserve"> PAGEREF _Toc20317810 \h </w:instrText>
        </w:r>
        <w:r w:rsidR="00AE7D6E">
          <w:rPr>
            <w:webHidden/>
          </w:rPr>
        </w:r>
        <w:r w:rsidR="00AE7D6E">
          <w:rPr>
            <w:webHidden/>
          </w:rPr>
          <w:fldChar w:fldCharType="separate"/>
        </w:r>
        <w:r w:rsidR="00AE7D6E">
          <w:rPr>
            <w:webHidden/>
          </w:rPr>
          <w:t>144</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11" w:history="1">
        <w:r w:rsidR="00AE7D6E" w:rsidRPr="00777F33">
          <w:rPr>
            <w:rStyle w:val="Hyperlink"/>
          </w:rPr>
          <w:t>12.3</w:t>
        </w:r>
        <w:r w:rsidR="00AE7D6E">
          <w:rPr>
            <w:rFonts w:asciiTheme="minorHAnsi" w:hAnsiTheme="minorHAnsi" w:cstheme="minorBidi"/>
            <w:sz w:val="22"/>
            <w:szCs w:val="22"/>
          </w:rPr>
          <w:tab/>
        </w:r>
        <w:r w:rsidR="00AE7D6E" w:rsidRPr="00777F33">
          <w:rPr>
            <w:rStyle w:val="Hyperlink"/>
          </w:rPr>
          <w:t>Private Area Structures</w:t>
        </w:r>
        <w:r w:rsidR="00AE7D6E">
          <w:rPr>
            <w:webHidden/>
          </w:rPr>
          <w:tab/>
        </w:r>
        <w:r w:rsidR="00AE7D6E">
          <w:rPr>
            <w:webHidden/>
          </w:rPr>
          <w:fldChar w:fldCharType="begin"/>
        </w:r>
        <w:r w:rsidR="00AE7D6E">
          <w:rPr>
            <w:webHidden/>
          </w:rPr>
          <w:instrText xml:space="preserve"> PAGEREF _Toc20317811 \h </w:instrText>
        </w:r>
        <w:r w:rsidR="00AE7D6E">
          <w:rPr>
            <w:webHidden/>
          </w:rPr>
        </w:r>
        <w:r w:rsidR="00AE7D6E">
          <w:rPr>
            <w:webHidden/>
          </w:rPr>
          <w:fldChar w:fldCharType="separate"/>
        </w:r>
        <w:r w:rsidR="00AE7D6E">
          <w:rPr>
            <w:webHidden/>
          </w:rPr>
          <w:t>144</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812" w:history="1">
        <w:r w:rsidR="00AE7D6E" w:rsidRPr="00777F33">
          <w:rPr>
            <w:rStyle w:val="Hyperlink"/>
          </w:rPr>
          <w:t>12.3.1</w:t>
        </w:r>
        <w:r w:rsidR="00AE7D6E">
          <w:rPr>
            <w:rFonts w:asciiTheme="minorHAnsi" w:eastAsiaTheme="minorEastAsia" w:hAnsiTheme="minorHAns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_Toc20317812 \h </w:instrText>
        </w:r>
        <w:r w:rsidR="00AE7D6E">
          <w:rPr>
            <w:webHidden/>
          </w:rPr>
        </w:r>
        <w:r w:rsidR="00AE7D6E">
          <w:rPr>
            <w:webHidden/>
          </w:rPr>
          <w:fldChar w:fldCharType="separate"/>
        </w:r>
        <w:r w:rsidR="00AE7D6E">
          <w:rPr>
            <w:webHidden/>
          </w:rPr>
          <w:t>144</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813" w:history="1">
        <w:r w:rsidR="00AE7D6E" w:rsidRPr="00777F33">
          <w:rPr>
            <w:rStyle w:val="Hyperlink"/>
          </w:rPr>
          <w:t>12.3.2</w:t>
        </w:r>
        <w:r w:rsidR="00AE7D6E">
          <w:rPr>
            <w:rFonts w:asciiTheme="minorHAnsi" w:eastAsiaTheme="minorEastAsia" w:hAnsiTheme="minorHAnsi"/>
            <w:sz w:val="22"/>
            <w:szCs w:val="22"/>
          </w:rPr>
          <w:tab/>
        </w:r>
        <w:r w:rsidR="00AE7D6E" w:rsidRPr="00777F33">
          <w:rPr>
            <w:rStyle w:val="Hyperlink"/>
          </w:rPr>
          <w:t>Sensitive Data Structures</w:t>
        </w:r>
        <w:r w:rsidR="00AE7D6E">
          <w:rPr>
            <w:webHidden/>
          </w:rPr>
          <w:tab/>
        </w:r>
        <w:r w:rsidR="00AE7D6E">
          <w:rPr>
            <w:webHidden/>
          </w:rPr>
          <w:fldChar w:fldCharType="begin"/>
        </w:r>
        <w:r w:rsidR="00AE7D6E">
          <w:rPr>
            <w:webHidden/>
          </w:rPr>
          <w:instrText xml:space="preserve"> PAGEREF _Toc20317813 \h </w:instrText>
        </w:r>
        <w:r w:rsidR="00AE7D6E">
          <w:rPr>
            <w:webHidden/>
          </w:rPr>
        </w:r>
        <w:r w:rsidR="00AE7D6E">
          <w:rPr>
            <w:webHidden/>
          </w:rPr>
          <w:fldChar w:fldCharType="separate"/>
        </w:r>
        <w:r w:rsidR="00AE7D6E">
          <w:rPr>
            <w:webHidden/>
          </w:rPr>
          <w:t>144</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814" w:history="1">
        <w:r w:rsidR="00AE7D6E" w:rsidRPr="00777F33">
          <w:rPr>
            <w:rStyle w:val="Hyperlink"/>
          </w:rPr>
          <w:t>12.3.2.1</w:t>
        </w:r>
        <w:r w:rsidR="00AE7D6E">
          <w:rPr>
            <w:rFonts w:asciiTheme="minorHAnsi" w:eastAsiaTheme="minorEastAsia" w:hAnsiTheme="minorHAns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_Toc20317814 \h </w:instrText>
        </w:r>
        <w:r w:rsidR="00AE7D6E">
          <w:rPr>
            <w:webHidden/>
          </w:rPr>
        </w:r>
        <w:r w:rsidR="00AE7D6E">
          <w:rPr>
            <w:webHidden/>
          </w:rPr>
          <w:fldChar w:fldCharType="separate"/>
        </w:r>
        <w:r w:rsidR="00AE7D6E">
          <w:rPr>
            <w:webHidden/>
          </w:rPr>
          <w:t>144</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815" w:history="1">
        <w:r w:rsidR="00AE7D6E" w:rsidRPr="00777F33">
          <w:rPr>
            <w:rStyle w:val="Hyperlink"/>
          </w:rPr>
          <w:t>12.3.2.2</w:t>
        </w:r>
        <w:r w:rsidR="00AE7D6E">
          <w:rPr>
            <w:rFonts w:asciiTheme="minorHAnsi" w:eastAsiaTheme="minorEastAsia" w:hAnsiTheme="minorHAnsi"/>
            <w:sz w:val="22"/>
            <w:szCs w:val="22"/>
          </w:rPr>
          <w:tab/>
        </w:r>
        <w:r w:rsidR="00AE7D6E" w:rsidRPr="00777F33">
          <w:rPr>
            <w:rStyle w:val="Hyperlink"/>
          </w:rPr>
          <w:t>TPM2B_PRIVATE_VENDOR_SPECIFIC</w:t>
        </w:r>
        <w:r w:rsidR="00AE7D6E">
          <w:rPr>
            <w:webHidden/>
          </w:rPr>
          <w:tab/>
        </w:r>
        <w:r w:rsidR="00AE7D6E">
          <w:rPr>
            <w:webHidden/>
          </w:rPr>
          <w:fldChar w:fldCharType="begin"/>
        </w:r>
        <w:r w:rsidR="00AE7D6E">
          <w:rPr>
            <w:webHidden/>
          </w:rPr>
          <w:instrText xml:space="preserve"> PAGEREF _Toc20317815 \h </w:instrText>
        </w:r>
        <w:r w:rsidR="00AE7D6E">
          <w:rPr>
            <w:webHidden/>
          </w:rPr>
        </w:r>
        <w:r w:rsidR="00AE7D6E">
          <w:rPr>
            <w:webHidden/>
          </w:rPr>
          <w:fldChar w:fldCharType="separate"/>
        </w:r>
        <w:r w:rsidR="00AE7D6E">
          <w:rPr>
            <w:webHidden/>
          </w:rPr>
          <w:t>144</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816" w:history="1">
        <w:r w:rsidR="00AE7D6E" w:rsidRPr="00777F33">
          <w:rPr>
            <w:rStyle w:val="Hyperlink"/>
          </w:rPr>
          <w:t>12.3.2.3</w:t>
        </w:r>
        <w:r w:rsidR="00AE7D6E">
          <w:rPr>
            <w:rFonts w:asciiTheme="minorHAnsi" w:eastAsiaTheme="minorEastAsia" w:hAnsiTheme="minorHAnsi"/>
            <w:sz w:val="22"/>
            <w:szCs w:val="22"/>
          </w:rPr>
          <w:tab/>
        </w:r>
        <w:r w:rsidR="00AE7D6E" w:rsidRPr="00777F33">
          <w:rPr>
            <w:rStyle w:val="Hyperlink"/>
          </w:rPr>
          <w:t>TPMU_SENSITIVE_COMPOSITE</w:t>
        </w:r>
        <w:r w:rsidR="00AE7D6E">
          <w:rPr>
            <w:webHidden/>
          </w:rPr>
          <w:tab/>
        </w:r>
        <w:r w:rsidR="00AE7D6E">
          <w:rPr>
            <w:webHidden/>
          </w:rPr>
          <w:fldChar w:fldCharType="begin"/>
        </w:r>
        <w:r w:rsidR="00AE7D6E">
          <w:rPr>
            <w:webHidden/>
          </w:rPr>
          <w:instrText xml:space="preserve"> PAGEREF _Toc20317816 \h </w:instrText>
        </w:r>
        <w:r w:rsidR="00AE7D6E">
          <w:rPr>
            <w:webHidden/>
          </w:rPr>
        </w:r>
        <w:r w:rsidR="00AE7D6E">
          <w:rPr>
            <w:webHidden/>
          </w:rPr>
          <w:fldChar w:fldCharType="separate"/>
        </w:r>
        <w:r w:rsidR="00AE7D6E">
          <w:rPr>
            <w:webHidden/>
          </w:rPr>
          <w:t>145</w:t>
        </w:r>
        <w:r w:rsidR="00AE7D6E">
          <w:rPr>
            <w:webHidden/>
          </w:rPr>
          <w:fldChar w:fldCharType="end"/>
        </w:r>
      </w:hyperlink>
    </w:p>
    <w:p w:rsidR="00AE7D6E" w:rsidRDefault="00BD40CD">
      <w:pPr>
        <w:pStyle w:val="TOC4"/>
        <w:tabs>
          <w:tab w:val="left" w:pos="2088"/>
        </w:tabs>
        <w:rPr>
          <w:rFonts w:asciiTheme="minorHAnsi" w:eastAsiaTheme="minorEastAsia" w:hAnsiTheme="minorHAnsi"/>
          <w:sz w:val="22"/>
          <w:szCs w:val="22"/>
        </w:rPr>
      </w:pPr>
      <w:hyperlink w:anchor="_Toc20317817" w:history="1">
        <w:r w:rsidR="00AE7D6E" w:rsidRPr="00777F33">
          <w:rPr>
            <w:rStyle w:val="Hyperlink"/>
          </w:rPr>
          <w:t>12.3.2.4</w:t>
        </w:r>
        <w:r w:rsidR="00AE7D6E">
          <w:rPr>
            <w:rFonts w:asciiTheme="minorHAnsi" w:eastAsiaTheme="minorEastAsia" w:hAnsiTheme="minorHAnsi"/>
            <w:sz w:val="22"/>
            <w:szCs w:val="22"/>
          </w:rPr>
          <w:tab/>
        </w:r>
        <w:r w:rsidR="00AE7D6E" w:rsidRPr="00777F33">
          <w:rPr>
            <w:rStyle w:val="Hyperlink"/>
          </w:rPr>
          <w:t>TPMT_SENSITIVE</w:t>
        </w:r>
        <w:r w:rsidR="00AE7D6E">
          <w:rPr>
            <w:webHidden/>
          </w:rPr>
          <w:tab/>
        </w:r>
        <w:r w:rsidR="00AE7D6E">
          <w:rPr>
            <w:webHidden/>
          </w:rPr>
          <w:fldChar w:fldCharType="begin"/>
        </w:r>
        <w:r w:rsidR="00AE7D6E">
          <w:rPr>
            <w:webHidden/>
          </w:rPr>
          <w:instrText xml:space="preserve"> PAGEREF _Toc20317817 \h </w:instrText>
        </w:r>
        <w:r w:rsidR="00AE7D6E">
          <w:rPr>
            <w:webHidden/>
          </w:rPr>
        </w:r>
        <w:r w:rsidR="00AE7D6E">
          <w:rPr>
            <w:webHidden/>
          </w:rPr>
          <w:fldChar w:fldCharType="separate"/>
        </w:r>
        <w:r w:rsidR="00AE7D6E">
          <w:rPr>
            <w:webHidden/>
          </w:rPr>
          <w:t>145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818" w:history="1">
        <w:r w:rsidR="00AE7D6E" w:rsidRPr="00777F33">
          <w:rPr>
            <w:rStyle w:val="Hyperlink"/>
          </w:rPr>
          <w:t>12.3.3</w:t>
        </w:r>
        <w:r w:rsidR="00AE7D6E">
          <w:rPr>
            <w:rFonts w:asciiTheme="minorHAnsi" w:eastAsiaTheme="minorEastAsia" w:hAnsiTheme="minorHAnsi"/>
            <w:sz w:val="22"/>
            <w:szCs w:val="22"/>
          </w:rPr>
          <w:tab/>
        </w:r>
        <w:r w:rsidR="00AE7D6E" w:rsidRPr="00777F33">
          <w:rPr>
            <w:rStyle w:val="Hyperlink"/>
          </w:rPr>
          <w:t>TPM2B_SENSITIVE</w:t>
        </w:r>
        <w:r w:rsidR="00AE7D6E">
          <w:rPr>
            <w:webHidden/>
          </w:rPr>
          <w:tab/>
        </w:r>
        <w:r w:rsidR="00AE7D6E">
          <w:rPr>
            <w:webHidden/>
          </w:rPr>
          <w:fldChar w:fldCharType="begin"/>
        </w:r>
        <w:r w:rsidR="00AE7D6E">
          <w:rPr>
            <w:webHidden/>
          </w:rPr>
          <w:instrText xml:space="preserve"> PAGEREF _Toc20317818 \h </w:instrText>
        </w:r>
        <w:r w:rsidR="00AE7D6E">
          <w:rPr>
            <w:webHidden/>
          </w:rPr>
        </w:r>
        <w:r w:rsidR="00AE7D6E">
          <w:rPr>
            <w:webHidden/>
          </w:rPr>
          <w:fldChar w:fldCharType="separate"/>
        </w:r>
        <w:r w:rsidR="00AE7D6E">
          <w:rPr>
            <w:webHidden/>
          </w:rPr>
          <w:t>145</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819" w:history="1">
        <w:r w:rsidR="00AE7D6E" w:rsidRPr="00777F33">
          <w:rPr>
            <w:rStyle w:val="Hyperlink"/>
          </w:rPr>
          <w:t>12.3.4</w:t>
        </w:r>
        <w:r w:rsidR="00AE7D6E">
          <w:rPr>
            <w:rFonts w:asciiTheme="minorHAnsi" w:eastAsiaTheme="minorEastAsia" w:hAnsiTheme="minorHAnsi"/>
            <w:sz w:val="22"/>
            <w:szCs w:val="22"/>
          </w:rPr>
          <w:tab/>
        </w:r>
        <w:r w:rsidR="00AE7D6E" w:rsidRPr="00777F33">
          <w:rPr>
            <w:rStyle w:val="Hyperlink"/>
          </w:rPr>
          <w:t>Encryption</w:t>
        </w:r>
        <w:r w:rsidR="00AE7D6E">
          <w:rPr>
            <w:webHidden/>
          </w:rPr>
          <w:tab/>
        </w:r>
        <w:r w:rsidR="00AE7D6E">
          <w:rPr>
            <w:webHidden/>
          </w:rPr>
          <w:fldChar w:fldCharType="begin"/>
        </w:r>
        <w:r w:rsidR="00AE7D6E">
          <w:rPr>
            <w:webHidden/>
          </w:rPr>
          <w:instrText xml:space="preserve"> PAGEREF _Toc20317819 \h </w:instrText>
        </w:r>
        <w:r w:rsidR="00AE7D6E">
          <w:rPr>
            <w:webHidden/>
          </w:rPr>
        </w:r>
        <w:r w:rsidR="00AE7D6E">
          <w:rPr>
            <w:webHidden/>
          </w:rPr>
          <w:fldChar w:fldCharType="separate"/>
        </w:r>
        <w:r w:rsidR="00AE7D6E">
          <w:rPr>
            <w:webHidden/>
          </w:rPr>
          <w:t>146</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820" w:history="1">
        <w:r w:rsidR="00AE7D6E" w:rsidRPr="00777F33">
          <w:rPr>
            <w:rStyle w:val="Hyperlink"/>
          </w:rPr>
          <w:t>12.3.5</w:t>
        </w:r>
        <w:r w:rsidR="00AE7D6E">
          <w:rPr>
            <w:rFonts w:asciiTheme="minorHAnsi" w:eastAsiaTheme="minorEastAsia" w:hAnsiTheme="minorHAnsi"/>
            <w:sz w:val="22"/>
            <w:szCs w:val="22"/>
          </w:rPr>
          <w:tab/>
        </w:r>
        <w:r w:rsidR="00AE7D6E" w:rsidRPr="00777F33">
          <w:rPr>
            <w:rStyle w:val="Hyperlink"/>
          </w:rPr>
          <w:t>Integrity</w:t>
        </w:r>
        <w:r w:rsidR="00AE7D6E">
          <w:rPr>
            <w:webHidden/>
          </w:rPr>
          <w:tab/>
        </w:r>
        <w:r w:rsidR="00AE7D6E">
          <w:rPr>
            <w:webHidden/>
          </w:rPr>
          <w:fldChar w:fldCharType="begin"/>
        </w:r>
        <w:r w:rsidR="00AE7D6E">
          <w:rPr>
            <w:webHidden/>
          </w:rPr>
          <w:instrText xml:space="preserve"> PAGEREF _Toc20317820 \h </w:instrText>
        </w:r>
        <w:r w:rsidR="00AE7D6E">
          <w:rPr>
            <w:webHidden/>
          </w:rPr>
        </w:r>
        <w:r w:rsidR="00AE7D6E">
          <w:rPr>
            <w:webHidden/>
          </w:rPr>
          <w:fldChar w:fldCharType="separate"/>
        </w:r>
        <w:r w:rsidR="00AE7D6E">
          <w:rPr>
            <w:webHidden/>
          </w:rPr>
          <w:t>146</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821" w:history="1">
        <w:r w:rsidR="00AE7D6E" w:rsidRPr="00777F33">
          <w:rPr>
            <w:rStyle w:val="Hyperlink"/>
          </w:rPr>
          <w:t>12.3.6</w:t>
        </w:r>
        <w:r w:rsidR="00AE7D6E">
          <w:rPr>
            <w:rFonts w:asciiTheme="minorHAnsi" w:eastAsiaTheme="minorEastAsia" w:hAnsiTheme="minorHAnsi"/>
            <w:sz w:val="22"/>
            <w:szCs w:val="22"/>
          </w:rPr>
          <w:tab/>
        </w:r>
        <w:r w:rsidR="00AE7D6E" w:rsidRPr="00777F33">
          <w:rPr>
            <w:rStyle w:val="Hyperlink"/>
          </w:rPr>
          <w:t>_PRIVATE</w:t>
        </w:r>
        <w:r w:rsidR="00AE7D6E">
          <w:rPr>
            <w:webHidden/>
          </w:rPr>
          <w:tab/>
        </w:r>
        <w:r w:rsidR="00AE7D6E">
          <w:rPr>
            <w:webHidden/>
          </w:rPr>
          <w:fldChar w:fldCharType="begin"/>
        </w:r>
        <w:r w:rsidR="00AE7D6E">
          <w:rPr>
            <w:webHidden/>
          </w:rPr>
          <w:instrText xml:space="preserve"> PAGEREF _Toc20317821 \h </w:instrText>
        </w:r>
        <w:r w:rsidR="00AE7D6E">
          <w:rPr>
            <w:webHidden/>
          </w:rPr>
        </w:r>
        <w:r w:rsidR="00AE7D6E">
          <w:rPr>
            <w:webHidden/>
          </w:rPr>
          <w:fldChar w:fldCharType="separate"/>
        </w:r>
        <w:r w:rsidR="00AE7D6E">
          <w:rPr>
            <w:webHidden/>
          </w:rPr>
          <w:t>146</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822" w:history="1">
        <w:r w:rsidR="00AE7D6E" w:rsidRPr="00777F33">
          <w:rPr>
            <w:rStyle w:val="Hyperlink"/>
          </w:rPr>
          <w:t>12.3.7</w:t>
        </w:r>
        <w:r w:rsidR="00AE7D6E">
          <w:rPr>
            <w:rFonts w:asciiTheme="minorHAnsi" w:eastAsiaTheme="minorEastAsia" w:hAnsiTheme="minorHAnsi"/>
            <w:sz w:val="22"/>
            <w:szCs w:val="22"/>
          </w:rPr>
          <w:tab/>
        </w:r>
        <w:r w:rsidR="00AE7D6E" w:rsidRPr="00777F33">
          <w:rPr>
            <w:rStyle w:val="Hyperlink"/>
          </w:rPr>
          <w:t>TPM2B_PRIVATE</w:t>
        </w:r>
        <w:r w:rsidR="00AE7D6E">
          <w:rPr>
            <w:webHidden/>
          </w:rPr>
          <w:tab/>
        </w:r>
        <w:r w:rsidR="00AE7D6E">
          <w:rPr>
            <w:webHidden/>
          </w:rPr>
          <w:fldChar w:fldCharType="begin"/>
        </w:r>
        <w:r w:rsidR="00AE7D6E">
          <w:rPr>
            <w:webHidden/>
          </w:rPr>
          <w:instrText xml:space="preserve"> PAGEREF _Toc20317822 \h </w:instrText>
        </w:r>
        <w:r w:rsidR="00AE7D6E">
          <w:rPr>
            <w:webHidden/>
          </w:rPr>
        </w:r>
        <w:r w:rsidR="00AE7D6E">
          <w:rPr>
            <w:webHidden/>
          </w:rPr>
          <w:fldChar w:fldCharType="separate"/>
        </w:r>
        <w:r w:rsidR="00AE7D6E">
          <w:rPr>
            <w:webHidden/>
          </w:rPr>
          <w:t>146</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23" w:history="1">
        <w:r w:rsidR="00AE7D6E" w:rsidRPr="00777F33">
          <w:rPr>
            <w:rStyle w:val="Hyperlink"/>
          </w:rPr>
          <w:t>12.4</w:t>
        </w:r>
        <w:r w:rsidR="00AE7D6E">
          <w:rPr>
            <w:rFonts w:asciiTheme="minorHAnsi" w:hAnsiTheme="minorHAnsi" w:cstheme="minorBidi"/>
            <w:sz w:val="22"/>
            <w:szCs w:val="22"/>
          </w:rPr>
          <w:tab/>
        </w:r>
        <w:r w:rsidR="00AE7D6E" w:rsidRPr="00777F33">
          <w:rPr>
            <w:rStyle w:val="Hyperlink"/>
          </w:rPr>
          <w:t>Identity Object</w:t>
        </w:r>
        <w:r w:rsidR="00AE7D6E">
          <w:rPr>
            <w:webHidden/>
          </w:rPr>
          <w:tab/>
        </w:r>
        <w:r w:rsidR="00AE7D6E">
          <w:rPr>
            <w:webHidden/>
          </w:rPr>
          <w:fldChar w:fldCharType="begin"/>
        </w:r>
        <w:r w:rsidR="00AE7D6E">
          <w:rPr>
            <w:webHidden/>
          </w:rPr>
          <w:instrText xml:space="preserve"> PAGEREF _Toc20317823 \h </w:instrText>
        </w:r>
        <w:r w:rsidR="00AE7D6E">
          <w:rPr>
            <w:webHidden/>
          </w:rPr>
        </w:r>
        <w:r w:rsidR="00AE7D6E">
          <w:rPr>
            <w:webHidden/>
          </w:rPr>
          <w:fldChar w:fldCharType="separate"/>
        </w:r>
        <w:r w:rsidR="00AE7D6E">
          <w:rPr>
            <w:webHidden/>
          </w:rPr>
          <w:t>147</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824" w:history="1">
        <w:r w:rsidR="00AE7D6E" w:rsidRPr="00777F33">
          <w:rPr>
            <w:rStyle w:val="Hyperlink"/>
          </w:rPr>
          <w:t>12.4.1</w:t>
        </w:r>
        <w:r w:rsidR="00AE7D6E">
          <w:rPr>
            <w:rFonts w:asciiTheme="minorHAnsi" w:eastAsiaTheme="minorEastAsia" w:hAnsiTheme="minorHAnsi"/>
            <w:sz w:val="22"/>
            <w:szCs w:val="22"/>
          </w:rPr>
          <w:tab/>
        </w:r>
        <w:r w:rsidR="00AE7D6E" w:rsidRPr="00777F33">
          <w:rPr>
            <w:rStyle w:val="Hyperlink"/>
          </w:rPr>
          <w:t>Description</w:t>
        </w:r>
        <w:r w:rsidR="00AE7D6E">
          <w:rPr>
            <w:webHidden/>
          </w:rPr>
          <w:tab/>
        </w:r>
        <w:r w:rsidR="00AE7D6E">
          <w:rPr>
            <w:webHidden/>
          </w:rPr>
          <w:fldChar w:fldCharType="begin"/>
        </w:r>
        <w:r w:rsidR="00AE7D6E">
          <w:rPr>
            <w:webHidden/>
          </w:rPr>
          <w:instrText xml:space="preserve"> PAGEREF _Toc20317824 \h </w:instrText>
        </w:r>
        <w:r w:rsidR="00AE7D6E">
          <w:rPr>
            <w:webHidden/>
          </w:rPr>
        </w:r>
        <w:r w:rsidR="00AE7D6E">
          <w:rPr>
            <w:webHidden/>
          </w:rPr>
          <w:fldChar w:fldCharType="separate"/>
        </w:r>
        <w:r w:rsidR="00AE7D6E">
          <w:rPr>
            <w:webHidden/>
          </w:rPr>
          <w:t>147</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825" w:history="1">
        <w:r w:rsidR="00AE7D6E" w:rsidRPr="00777F33">
          <w:rPr>
            <w:rStyle w:val="Hyperlink"/>
          </w:rPr>
          <w:t>12.4.2</w:t>
        </w:r>
        <w:r w:rsidR="00AE7D6E">
          <w:rPr>
            <w:rFonts w:asciiTheme="minorHAnsi" w:eastAsiaTheme="minorEastAsia" w:hAnsiTheme="minorHAnsi"/>
            <w:sz w:val="22"/>
            <w:szCs w:val="22"/>
          </w:rPr>
          <w:tab/>
        </w:r>
        <w:r w:rsidR="00AE7D6E" w:rsidRPr="00777F33">
          <w:rPr>
            <w:rStyle w:val="Hyperlink"/>
          </w:rPr>
          <w:t>TPMS_ID_OBJECT</w:t>
        </w:r>
        <w:r w:rsidR="00AE7D6E">
          <w:rPr>
            <w:webHidden/>
          </w:rPr>
          <w:tab/>
        </w:r>
        <w:r w:rsidR="00AE7D6E">
          <w:rPr>
            <w:webHidden/>
          </w:rPr>
          <w:fldChar w:fldCharType="begin"/>
        </w:r>
        <w:r w:rsidR="00AE7D6E">
          <w:rPr>
            <w:webHidden/>
          </w:rPr>
          <w:instrText xml:space="preserve"> PAGEREF _Toc20317825 \h </w:instrText>
        </w:r>
        <w:r w:rsidR="00AE7D6E">
          <w:rPr>
            <w:webHidden/>
          </w:rPr>
        </w:r>
        <w:r w:rsidR="00AE7D6E">
          <w:rPr>
            <w:webHidden/>
          </w:rPr>
          <w:fldChar w:fldCharType="separate"/>
        </w:r>
        <w:r w:rsidR="00AE7D6E">
          <w:rPr>
            <w:webHidden/>
          </w:rPr>
          <w:t>147</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826" w:history="1">
        <w:r w:rsidR="00AE7D6E" w:rsidRPr="00777F33">
          <w:rPr>
            <w:rStyle w:val="Hyperlink"/>
          </w:rPr>
          <w:t>12.4.3</w:t>
        </w:r>
        <w:r w:rsidR="00AE7D6E">
          <w:rPr>
            <w:rFonts w:asciiTheme="minorHAnsi" w:eastAsiaTheme="minorEastAsia" w:hAnsiTheme="minorHAnsi"/>
            <w:sz w:val="22"/>
            <w:szCs w:val="22"/>
          </w:rPr>
          <w:tab/>
        </w:r>
        <w:r w:rsidR="00AE7D6E" w:rsidRPr="00777F33">
          <w:rPr>
            <w:rStyle w:val="Hyperlink"/>
          </w:rPr>
          <w:t>TPM2B_ID_OBJECT</w:t>
        </w:r>
        <w:r w:rsidR="00AE7D6E">
          <w:rPr>
            <w:webHidden/>
          </w:rPr>
          <w:tab/>
        </w:r>
        <w:r w:rsidR="00AE7D6E">
          <w:rPr>
            <w:webHidden/>
          </w:rPr>
          <w:fldChar w:fldCharType="begin"/>
        </w:r>
        <w:r w:rsidR="00AE7D6E">
          <w:rPr>
            <w:webHidden/>
          </w:rPr>
          <w:instrText xml:space="preserve"> PAGEREF _Toc20317826 \h </w:instrText>
        </w:r>
        <w:r w:rsidR="00AE7D6E">
          <w:rPr>
            <w:webHidden/>
          </w:rPr>
        </w:r>
        <w:r w:rsidR="00AE7D6E">
          <w:rPr>
            <w:webHidden/>
          </w:rPr>
          <w:fldChar w:fldCharType="separate"/>
        </w:r>
        <w:r w:rsidR="00AE7D6E">
          <w:rPr>
            <w:webHidden/>
          </w:rPr>
          <w:t>147</w:t>
        </w:r>
        <w:r w:rsidR="00AE7D6E">
          <w:rPr>
            <w:webHidden/>
          </w:rPr>
          <w:fldChar w:fldCharType="end"/>
        </w:r>
      </w:hyperlink>
    </w:p>
    <w:p w:rsidR="00AE7D6E" w:rsidRDefault="00BD40CD">
      <w:pPr>
        <w:pStyle w:val="TOC1"/>
        <w:rPr>
          <w:rFonts w:asciiTheme="minorHAnsi" w:hAnsiTheme="minorHAnsi" w:cstheme="minorBidi"/>
          <w:sz w:val="22"/>
          <w:szCs w:val="22"/>
        </w:rPr>
      </w:pPr>
      <w:hyperlink w:anchor="_Toc20317827" w:history="1">
        <w:r w:rsidR="00AE7D6E" w:rsidRPr="00777F33">
          <w:rPr>
            <w:rStyle w:val="Hyperlink"/>
          </w:rPr>
          <w:t>13</w:t>
        </w:r>
        <w:r w:rsidR="00AE7D6E">
          <w:rPr>
            <w:rFonts w:asciiTheme="minorHAnsi" w:hAnsiTheme="minorHAnsi" w:cstheme="minorBidi"/>
            <w:sz w:val="22"/>
            <w:szCs w:val="22"/>
          </w:rPr>
          <w:tab/>
        </w:r>
        <w:r w:rsidR="00AE7D6E" w:rsidRPr="00777F33">
          <w:rPr>
            <w:rStyle w:val="Hyperlink"/>
          </w:rPr>
          <w:t>NV Storage Structures</w:t>
        </w:r>
        <w:r w:rsidR="00AE7D6E">
          <w:rPr>
            <w:webHidden/>
          </w:rPr>
          <w:tab/>
        </w:r>
        <w:r w:rsidR="00AE7D6E">
          <w:rPr>
            <w:webHidden/>
          </w:rPr>
          <w:fldChar w:fldCharType="begin"/>
        </w:r>
        <w:r w:rsidR="00AE7D6E">
          <w:rPr>
            <w:webHidden/>
          </w:rPr>
          <w:instrText xml:space="preserve"> PAGEREF _Toc20317827 \h </w:instrText>
        </w:r>
        <w:r w:rsidR="00AE7D6E">
          <w:rPr>
            <w:webHidden/>
          </w:rPr>
        </w:r>
        <w:r w:rsidR="00AE7D6E">
          <w:rPr>
            <w:webHidden/>
          </w:rPr>
          <w:fldChar w:fldCharType="separate"/>
        </w:r>
        <w:r w:rsidR="00AE7D6E">
          <w:rPr>
            <w:webHidden/>
          </w:rPr>
          <w:t>148</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28" w:history="1">
        <w:r w:rsidR="00AE7D6E" w:rsidRPr="00777F33">
          <w:rPr>
            <w:rStyle w:val="Hyperlink"/>
          </w:rPr>
          <w:t>13.1</w:t>
        </w:r>
        <w:r w:rsidR="00AE7D6E">
          <w:rPr>
            <w:rFonts w:asciiTheme="minorHAnsi" w:hAnsiTheme="minorHAnsi" w:cstheme="minorBidi"/>
            <w:sz w:val="22"/>
            <w:szCs w:val="22"/>
          </w:rPr>
          <w:tab/>
        </w:r>
        <w:r w:rsidR="00AE7D6E" w:rsidRPr="00777F33">
          <w:rPr>
            <w:rStyle w:val="Hyperlink"/>
          </w:rPr>
          <w:t>TPM_NV_INDEX</w:t>
        </w:r>
        <w:r w:rsidR="00AE7D6E">
          <w:rPr>
            <w:webHidden/>
          </w:rPr>
          <w:tab/>
        </w:r>
        <w:r w:rsidR="00AE7D6E">
          <w:rPr>
            <w:webHidden/>
          </w:rPr>
          <w:fldChar w:fldCharType="begin"/>
        </w:r>
        <w:r w:rsidR="00AE7D6E">
          <w:rPr>
            <w:webHidden/>
          </w:rPr>
          <w:instrText xml:space="preserve"> PAGEREF _Toc20317828 \h </w:instrText>
        </w:r>
        <w:r w:rsidR="00AE7D6E">
          <w:rPr>
            <w:webHidden/>
          </w:rPr>
        </w:r>
        <w:r w:rsidR="00AE7D6E">
          <w:rPr>
            <w:webHidden/>
          </w:rPr>
          <w:fldChar w:fldCharType="separate"/>
        </w:r>
        <w:r w:rsidR="00AE7D6E">
          <w:rPr>
            <w:webHidden/>
          </w:rPr>
          <w:t>148</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29" w:history="1">
        <w:r w:rsidR="00AE7D6E" w:rsidRPr="00777F33">
          <w:rPr>
            <w:rStyle w:val="Hyperlink"/>
          </w:rPr>
          <w:t>13.2</w:t>
        </w:r>
        <w:r w:rsidR="00AE7D6E">
          <w:rPr>
            <w:rFonts w:asciiTheme="minorHAnsi" w:hAnsiTheme="minorHAnsi" w:cstheme="minorBidi"/>
            <w:sz w:val="22"/>
            <w:szCs w:val="22"/>
          </w:rPr>
          <w:tab/>
        </w:r>
        <w:r w:rsidR="00AE7D6E" w:rsidRPr="00777F33">
          <w:rPr>
            <w:rStyle w:val="Hyperlink"/>
          </w:rPr>
          <w:t>TPM_NT</w:t>
        </w:r>
        <w:r w:rsidR="00AE7D6E">
          <w:rPr>
            <w:webHidden/>
          </w:rPr>
          <w:tab/>
        </w:r>
        <w:r w:rsidR="00AE7D6E">
          <w:rPr>
            <w:webHidden/>
          </w:rPr>
          <w:fldChar w:fldCharType="begin"/>
        </w:r>
        <w:r w:rsidR="00AE7D6E">
          <w:rPr>
            <w:webHidden/>
          </w:rPr>
          <w:instrText xml:space="preserve"> PAGEREF _Toc20317829 \h </w:instrText>
        </w:r>
        <w:r w:rsidR="00AE7D6E">
          <w:rPr>
            <w:webHidden/>
          </w:rPr>
        </w:r>
        <w:r w:rsidR="00AE7D6E">
          <w:rPr>
            <w:webHidden/>
          </w:rPr>
          <w:fldChar w:fldCharType="separate"/>
        </w:r>
        <w:r w:rsidR="00AE7D6E">
          <w:rPr>
            <w:webHidden/>
          </w:rPr>
          <w:t>149</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30" w:history="1">
        <w:r w:rsidR="00AE7D6E" w:rsidRPr="00777F33">
          <w:rPr>
            <w:rStyle w:val="Hyperlink"/>
          </w:rPr>
          <w:t>13.3</w:t>
        </w:r>
        <w:r w:rsidR="00AE7D6E">
          <w:rPr>
            <w:rFonts w:asciiTheme="minorHAnsi" w:hAnsiTheme="minorHAnsi" w:cstheme="minorBidi"/>
            <w:sz w:val="22"/>
            <w:szCs w:val="22"/>
          </w:rPr>
          <w:tab/>
        </w:r>
        <w:r w:rsidR="00AE7D6E" w:rsidRPr="00777F33">
          <w:rPr>
            <w:rStyle w:val="Hyperlink"/>
          </w:rPr>
          <w:t>TPMS_NV_PIN_COUNTER_PARAMETERS</w:t>
        </w:r>
        <w:r w:rsidR="00AE7D6E">
          <w:rPr>
            <w:webHidden/>
          </w:rPr>
          <w:tab/>
        </w:r>
        <w:r w:rsidR="00AE7D6E">
          <w:rPr>
            <w:webHidden/>
          </w:rPr>
          <w:fldChar w:fldCharType="begin"/>
        </w:r>
        <w:r w:rsidR="00AE7D6E">
          <w:rPr>
            <w:webHidden/>
          </w:rPr>
          <w:instrText xml:space="preserve"> PAGEREF _Toc20317830 \h </w:instrText>
        </w:r>
        <w:r w:rsidR="00AE7D6E">
          <w:rPr>
            <w:webHidden/>
          </w:rPr>
        </w:r>
        <w:r w:rsidR="00AE7D6E">
          <w:rPr>
            <w:webHidden/>
          </w:rPr>
          <w:fldChar w:fldCharType="separate"/>
        </w:r>
        <w:r w:rsidR="00AE7D6E">
          <w:rPr>
            <w:webHidden/>
          </w:rPr>
          <w:t>149</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31" w:history="1">
        <w:r w:rsidR="00AE7D6E" w:rsidRPr="00777F33">
          <w:rPr>
            <w:rStyle w:val="Hyperlink"/>
          </w:rPr>
          <w:t>13.4</w:t>
        </w:r>
        <w:r w:rsidR="00AE7D6E">
          <w:rPr>
            <w:rFonts w:asciiTheme="minorHAnsi" w:hAnsiTheme="minorHAnsi" w:cstheme="minorBidi"/>
            <w:sz w:val="22"/>
            <w:szCs w:val="22"/>
          </w:rPr>
          <w:tab/>
        </w:r>
        <w:r w:rsidR="00AE7D6E" w:rsidRPr="00777F33">
          <w:rPr>
            <w:rStyle w:val="Hyperlink"/>
          </w:rPr>
          <w:t>TPMA_NV (NV Index Attributes)</w:t>
        </w:r>
        <w:r w:rsidR="00AE7D6E">
          <w:rPr>
            <w:webHidden/>
          </w:rPr>
          <w:tab/>
        </w:r>
        <w:r w:rsidR="00AE7D6E">
          <w:rPr>
            <w:webHidden/>
          </w:rPr>
          <w:fldChar w:fldCharType="begin"/>
        </w:r>
        <w:r w:rsidR="00AE7D6E">
          <w:rPr>
            <w:webHidden/>
          </w:rPr>
          <w:instrText xml:space="preserve"> PAGEREF _Toc20317831 \h </w:instrText>
        </w:r>
        <w:r w:rsidR="00AE7D6E">
          <w:rPr>
            <w:webHidden/>
          </w:rPr>
        </w:r>
        <w:r w:rsidR="00AE7D6E">
          <w:rPr>
            <w:webHidden/>
          </w:rPr>
          <w:fldChar w:fldCharType="separate"/>
        </w:r>
        <w:r w:rsidR="00AE7D6E">
          <w:rPr>
            <w:webHidden/>
          </w:rPr>
          <w:t>149</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32" w:history="1">
        <w:r w:rsidR="00AE7D6E" w:rsidRPr="00777F33">
          <w:rPr>
            <w:rStyle w:val="Hyperlink"/>
          </w:rPr>
          <w:t>13.5</w:t>
        </w:r>
        <w:r w:rsidR="00AE7D6E">
          <w:rPr>
            <w:rFonts w:asciiTheme="minorHAnsi" w:hAnsiTheme="minorHAnsi" w:cstheme="minorBidi"/>
            <w:sz w:val="22"/>
            <w:szCs w:val="22"/>
          </w:rPr>
          <w:tab/>
        </w:r>
        <w:r w:rsidR="00AE7D6E" w:rsidRPr="00777F33">
          <w:rPr>
            <w:rStyle w:val="Hyperlink"/>
          </w:rPr>
          <w:t>TPMS_NV_PUBLIC</w:t>
        </w:r>
        <w:r w:rsidR="00AE7D6E">
          <w:rPr>
            <w:webHidden/>
          </w:rPr>
          <w:tab/>
        </w:r>
        <w:r w:rsidR="00AE7D6E">
          <w:rPr>
            <w:webHidden/>
          </w:rPr>
          <w:fldChar w:fldCharType="begin"/>
        </w:r>
        <w:r w:rsidR="00AE7D6E">
          <w:rPr>
            <w:webHidden/>
          </w:rPr>
          <w:instrText xml:space="preserve"> PAGEREF _Toc20317832 \h </w:instrText>
        </w:r>
        <w:r w:rsidR="00AE7D6E">
          <w:rPr>
            <w:webHidden/>
          </w:rPr>
        </w:r>
        <w:r w:rsidR="00AE7D6E">
          <w:rPr>
            <w:webHidden/>
          </w:rPr>
          <w:fldChar w:fldCharType="separate"/>
        </w:r>
        <w:r w:rsidR="00AE7D6E">
          <w:rPr>
            <w:webHidden/>
          </w:rPr>
          <w:t>153</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33" w:history="1">
        <w:r w:rsidR="00AE7D6E" w:rsidRPr="00777F33">
          <w:rPr>
            <w:rStyle w:val="Hyperlink"/>
          </w:rPr>
          <w:t>13.6</w:t>
        </w:r>
        <w:r w:rsidR="00AE7D6E">
          <w:rPr>
            <w:rFonts w:asciiTheme="minorHAnsi" w:hAnsiTheme="minorHAnsi" w:cstheme="minorBidi"/>
            <w:sz w:val="22"/>
            <w:szCs w:val="22"/>
          </w:rPr>
          <w:tab/>
        </w:r>
        <w:r w:rsidR="00AE7D6E" w:rsidRPr="00777F33">
          <w:rPr>
            <w:rStyle w:val="Hyperlink"/>
          </w:rPr>
          <w:t>TPM2B_NV_PUBLIC</w:t>
        </w:r>
        <w:r w:rsidR="00AE7D6E">
          <w:rPr>
            <w:webHidden/>
          </w:rPr>
          <w:tab/>
        </w:r>
        <w:r w:rsidR="00AE7D6E">
          <w:rPr>
            <w:webHidden/>
          </w:rPr>
          <w:fldChar w:fldCharType="begin"/>
        </w:r>
        <w:r w:rsidR="00AE7D6E">
          <w:rPr>
            <w:webHidden/>
          </w:rPr>
          <w:instrText xml:space="preserve"> PAGEREF _Toc20317833 \h </w:instrText>
        </w:r>
        <w:r w:rsidR="00AE7D6E">
          <w:rPr>
            <w:webHidden/>
          </w:rPr>
        </w:r>
        <w:r w:rsidR="00AE7D6E">
          <w:rPr>
            <w:webHidden/>
          </w:rPr>
          <w:fldChar w:fldCharType="separate"/>
        </w:r>
        <w:r w:rsidR="00AE7D6E">
          <w:rPr>
            <w:webHidden/>
          </w:rPr>
          <w:t>153</w:t>
        </w:r>
        <w:r w:rsidR="00AE7D6E">
          <w:rPr>
            <w:webHidden/>
          </w:rPr>
          <w:fldChar w:fldCharType="end"/>
        </w:r>
      </w:hyperlink>
    </w:p>
    <w:p w:rsidR="00AE7D6E" w:rsidRDefault="00BD40CD">
      <w:pPr>
        <w:pStyle w:val="TOC1"/>
        <w:rPr>
          <w:rFonts w:asciiTheme="minorHAnsi" w:hAnsiTheme="minorHAnsi" w:cstheme="minorBidi"/>
          <w:sz w:val="22"/>
          <w:szCs w:val="22"/>
        </w:rPr>
      </w:pPr>
      <w:hyperlink w:anchor="_Toc20317834" w:history="1">
        <w:r w:rsidR="00AE7D6E" w:rsidRPr="00777F33">
          <w:rPr>
            <w:rStyle w:val="Hyperlink"/>
          </w:rPr>
          <w:t>14</w:t>
        </w:r>
        <w:r w:rsidR="00AE7D6E">
          <w:rPr>
            <w:rFonts w:asciiTheme="minorHAnsi" w:hAnsiTheme="minorHAnsi" w:cstheme="minorBidi"/>
            <w:sz w:val="22"/>
            <w:szCs w:val="22"/>
          </w:rPr>
          <w:tab/>
        </w:r>
        <w:r w:rsidR="00AE7D6E" w:rsidRPr="00777F33">
          <w:rPr>
            <w:rStyle w:val="Hyperlink"/>
          </w:rPr>
          <w:t>Context Data</w:t>
        </w:r>
        <w:r w:rsidR="00AE7D6E">
          <w:rPr>
            <w:webHidden/>
          </w:rPr>
          <w:tab/>
        </w:r>
        <w:r w:rsidR="00AE7D6E">
          <w:rPr>
            <w:webHidden/>
          </w:rPr>
          <w:fldChar w:fldCharType="begin"/>
        </w:r>
        <w:r w:rsidR="00AE7D6E">
          <w:rPr>
            <w:webHidden/>
          </w:rPr>
          <w:instrText xml:space="preserve"> PAGEREF _Toc20317834 \h </w:instrText>
        </w:r>
        <w:r w:rsidR="00AE7D6E">
          <w:rPr>
            <w:webHidden/>
          </w:rPr>
        </w:r>
        <w:r w:rsidR="00AE7D6E">
          <w:rPr>
            <w:webHidden/>
          </w:rPr>
          <w:fldChar w:fldCharType="separate"/>
        </w:r>
        <w:r w:rsidR="00AE7D6E">
          <w:rPr>
            <w:webHidden/>
          </w:rPr>
          <w:t>154</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35" w:history="1">
        <w:r w:rsidR="00AE7D6E" w:rsidRPr="00777F33">
          <w:rPr>
            <w:rStyle w:val="Hyperlink"/>
          </w:rPr>
          <w:t>14.1</w:t>
        </w:r>
        <w:r w:rsidR="00AE7D6E">
          <w:rPr>
            <w:rFonts w:asciiTheme="minorHAnsi" w:hAnsiTheme="minorHAnsi" w:cstheme="minorBidi"/>
            <w:sz w:val="22"/>
            <w:szCs w:val="22"/>
          </w:rPr>
          <w:tab/>
        </w:r>
        <w:r w:rsidR="00AE7D6E" w:rsidRPr="00777F33">
          <w:rPr>
            <w:rStyle w:val="Hyperlink"/>
          </w:rPr>
          <w:t>Introduction</w:t>
        </w:r>
        <w:r w:rsidR="00AE7D6E">
          <w:rPr>
            <w:webHidden/>
          </w:rPr>
          <w:tab/>
        </w:r>
        <w:r w:rsidR="00AE7D6E">
          <w:rPr>
            <w:webHidden/>
          </w:rPr>
          <w:fldChar w:fldCharType="begin"/>
        </w:r>
        <w:r w:rsidR="00AE7D6E">
          <w:rPr>
            <w:webHidden/>
          </w:rPr>
          <w:instrText xml:space="preserve"> PAGEREF _Toc20317835 \h </w:instrText>
        </w:r>
        <w:r w:rsidR="00AE7D6E">
          <w:rPr>
            <w:webHidden/>
          </w:rPr>
        </w:r>
        <w:r w:rsidR="00AE7D6E">
          <w:rPr>
            <w:webHidden/>
          </w:rPr>
          <w:fldChar w:fldCharType="separate"/>
        </w:r>
        <w:r w:rsidR="00AE7D6E">
          <w:rPr>
            <w:webHidden/>
          </w:rPr>
          <w:t>154</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36" w:history="1">
        <w:r w:rsidR="00AE7D6E" w:rsidRPr="00777F33">
          <w:rPr>
            <w:rStyle w:val="Hyperlink"/>
          </w:rPr>
          <w:t>14.2</w:t>
        </w:r>
        <w:r w:rsidR="00AE7D6E">
          <w:rPr>
            <w:rFonts w:asciiTheme="minorHAnsi" w:hAnsiTheme="minorHAnsi" w:cstheme="minorBidi"/>
            <w:sz w:val="22"/>
            <w:szCs w:val="22"/>
          </w:rPr>
          <w:tab/>
        </w:r>
        <w:r w:rsidR="00AE7D6E" w:rsidRPr="00777F33">
          <w:rPr>
            <w:rStyle w:val="Hyperlink"/>
          </w:rPr>
          <w:t>TPM2B_CONTEXT_SENSITIVE</w:t>
        </w:r>
        <w:r w:rsidR="00AE7D6E">
          <w:rPr>
            <w:webHidden/>
          </w:rPr>
          <w:tab/>
        </w:r>
        <w:r w:rsidR="00AE7D6E">
          <w:rPr>
            <w:webHidden/>
          </w:rPr>
          <w:fldChar w:fldCharType="begin"/>
        </w:r>
        <w:r w:rsidR="00AE7D6E">
          <w:rPr>
            <w:webHidden/>
          </w:rPr>
          <w:instrText xml:space="preserve"> PAGEREF _Toc20317836 \h </w:instrText>
        </w:r>
        <w:r w:rsidR="00AE7D6E">
          <w:rPr>
            <w:webHidden/>
          </w:rPr>
        </w:r>
        <w:r w:rsidR="00AE7D6E">
          <w:rPr>
            <w:webHidden/>
          </w:rPr>
          <w:fldChar w:fldCharType="separate"/>
        </w:r>
        <w:r w:rsidR="00AE7D6E">
          <w:rPr>
            <w:webHidden/>
          </w:rPr>
          <w:t>154</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37" w:history="1">
        <w:r w:rsidR="00AE7D6E" w:rsidRPr="00777F33">
          <w:rPr>
            <w:rStyle w:val="Hyperlink"/>
          </w:rPr>
          <w:t>14.3</w:t>
        </w:r>
        <w:r w:rsidR="00AE7D6E">
          <w:rPr>
            <w:rFonts w:asciiTheme="minorHAnsi" w:hAnsiTheme="minorHAnsi" w:cstheme="minorBidi"/>
            <w:sz w:val="22"/>
            <w:szCs w:val="22"/>
          </w:rPr>
          <w:tab/>
        </w:r>
        <w:r w:rsidR="00AE7D6E" w:rsidRPr="00777F33">
          <w:rPr>
            <w:rStyle w:val="Hyperlink"/>
          </w:rPr>
          <w:t>TPMS_CONTEXT_DATA</w:t>
        </w:r>
        <w:r w:rsidR="00AE7D6E">
          <w:rPr>
            <w:webHidden/>
          </w:rPr>
          <w:tab/>
        </w:r>
        <w:r w:rsidR="00AE7D6E">
          <w:rPr>
            <w:webHidden/>
          </w:rPr>
          <w:fldChar w:fldCharType="begin"/>
        </w:r>
        <w:r w:rsidR="00AE7D6E">
          <w:rPr>
            <w:webHidden/>
          </w:rPr>
          <w:instrText xml:space="preserve"> PAGEREF _Toc20317837 \h </w:instrText>
        </w:r>
        <w:r w:rsidR="00AE7D6E">
          <w:rPr>
            <w:webHidden/>
          </w:rPr>
        </w:r>
        <w:r w:rsidR="00AE7D6E">
          <w:rPr>
            <w:webHidden/>
          </w:rPr>
          <w:fldChar w:fldCharType="separate"/>
        </w:r>
        <w:r w:rsidR="00AE7D6E">
          <w:rPr>
            <w:webHidden/>
          </w:rPr>
          <w:t>154</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38" w:history="1">
        <w:r w:rsidR="00AE7D6E" w:rsidRPr="00777F33">
          <w:rPr>
            <w:rStyle w:val="Hyperlink"/>
          </w:rPr>
          <w:t>14.4</w:t>
        </w:r>
        <w:r w:rsidR="00AE7D6E">
          <w:rPr>
            <w:rFonts w:asciiTheme="minorHAnsi" w:hAnsiTheme="minorHAnsi" w:cstheme="minorBidi"/>
            <w:sz w:val="22"/>
            <w:szCs w:val="22"/>
          </w:rPr>
          <w:tab/>
        </w:r>
        <w:r w:rsidR="00AE7D6E" w:rsidRPr="00777F33">
          <w:rPr>
            <w:rStyle w:val="Hyperlink"/>
          </w:rPr>
          <w:t>TPM2B_CONTEXT_DATA</w:t>
        </w:r>
        <w:r w:rsidR="00AE7D6E">
          <w:rPr>
            <w:webHidden/>
          </w:rPr>
          <w:tab/>
        </w:r>
        <w:r w:rsidR="00AE7D6E">
          <w:rPr>
            <w:webHidden/>
          </w:rPr>
          <w:fldChar w:fldCharType="begin"/>
        </w:r>
        <w:r w:rsidR="00AE7D6E">
          <w:rPr>
            <w:webHidden/>
          </w:rPr>
          <w:instrText xml:space="preserve"> PAGEREF _Toc20317838 \h </w:instrText>
        </w:r>
        <w:r w:rsidR="00AE7D6E">
          <w:rPr>
            <w:webHidden/>
          </w:rPr>
        </w:r>
        <w:r w:rsidR="00AE7D6E">
          <w:rPr>
            <w:webHidden/>
          </w:rPr>
          <w:fldChar w:fldCharType="separate"/>
        </w:r>
        <w:r w:rsidR="00AE7D6E">
          <w:rPr>
            <w:webHidden/>
          </w:rPr>
          <w:t>154</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39" w:history="1">
        <w:r w:rsidR="00AE7D6E" w:rsidRPr="00777F33">
          <w:rPr>
            <w:rStyle w:val="Hyperlink"/>
          </w:rPr>
          <w:t>14.5</w:t>
        </w:r>
        <w:r w:rsidR="00AE7D6E">
          <w:rPr>
            <w:rFonts w:asciiTheme="minorHAnsi" w:hAnsiTheme="minorHAnsi" w:cstheme="minorBidi"/>
            <w:sz w:val="22"/>
            <w:szCs w:val="22"/>
          </w:rPr>
          <w:tab/>
        </w:r>
        <w:r w:rsidR="00AE7D6E" w:rsidRPr="00777F33">
          <w:rPr>
            <w:rStyle w:val="Hyperlink"/>
          </w:rPr>
          <w:t>TPMS_CONTEXT</w:t>
        </w:r>
        <w:r w:rsidR="00AE7D6E">
          <w:rPr>
            <w:webHidden/>
          </w:rPr>
          <w:tab/>
        </w:r>
        <w:r w:rsidR="00AE7D6E">
          <w:rPr>
            <w:webHidden/>
          </w:rPr>
          <w:fldChar w:fldCharType="begin"/>
        </w:r>
        <w:r w:rsidR="00AE7D6E">
          <w:rPr>
            <w:webHidden/>
          </w:rPr>
          <w:instrText xml:space="preserve"> PAGEREF _Toc20317839 \h </w:instrText>
        </w:r>
        <w:r w:rsidR="00AE7D6E">
          <w:rPr>
            <w:webHidden/>
          </w:rPr>
        </w:r>
        <w:r w:rsidR="00AE7D6E">
          <w:rPr>
            <w:webHidden/>
          </w:rPr>
          <w:fldChar w:fldCharType="separate"/>
        </w:r>
        <w:r w:rsidR="00AE7D6E">
          <w:rPr>
            <w:webHidden/>
          </w:rPr>
          <w:t>155</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40" w:history="1">
        <w:r w:rsidR="00AE7D6E" w:rsidRPr="00777F33">
          <w:rPr>
            <w:rStyle w:val="Hyperlink"/>
          </w:rPr>
          <w:t>14.6</w:t>
        </w:r>
        <w:r w:rsidR="00AE7D6E">
          <w:rPr>
            <w:rFonts w:asciiTheme="minorHAnsi" w:hAnsiTheme="minorHAnsi" w:cstheme="minorBidi"/>
            <w:sz w:val="22"/>
            <w:szCs w:val="22"/>
          </w:rPr>
          <w:tab/>
        </w:r>
        <w:r w:rsidR="00AE7D6E" w:rsidRPr="00777F33">
          <w:rPr>
            <w:rStyle w:val="Hyperlink"/>
          </w:rPr>
          <w:t>Parameters of TPMS_CONTEXT</w:t>
        </w:r>
        <w:r w:rsidR="00AE7D6E">
          <w:rPr>
            <w:webHidden/>
          </w:rPr>
          <w:tab/>
        </w:r>
        <w:r w:rsidR="00AE7D6E">
          <w:rPr>
            <w:webHidden/>
          </w:rPr>
          <w:fldChar w:fldCharType="begin"/>
        </w:r>
        <w:r w:rsidR="00AE7D6E">
          <w:rPr>
            <w:webHidden/>
          </w:rPr>
          <w:instrText xml:space="preserve"> PAGEREF _Toc20317840 \h </w:instrText>
        </w:r>
        <w:r w:rsidR="00AE7D6E">
          <w:rPr>
            <w:webHidden/>
          </w:rPr>
        </w:r>
        <w:r w:rsidR="00AE7D6E">
          <w:rPr>
            <w:webHidden/>
          </w:rPr>
          <w:fldChar w:fldCharType="separate"/>
        </w:r>
        <w:r w:rsidR="00AE7D6E">
          <w:rPr>
            <w:webHidden/>
          </w:rPr>
          <w:t>156</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841" w:history="1">
        <w:r w:rsidR="00AE7D6E" w:rsidRPr="00777F33">
          <w:rPr>
            <w:rStyle w:val="Hyperlink"/>
          </w:rPr>
          <w:t>14.6.1</w:t>
        </w:r>
        <w:r w:rsidR="00AE7D6E">
          <w:rPr>
            <w:rFonts w:asciiTheme="minorHAnsi" w:eastAsiaTheme="minorEastAsia" w:hAnsiTheme="minorHAnsi"/>
            <w:sz w:val="22"/>
            <w:szCs w:val="22"/>
          </w:rPr>
          <w:tab/>
        </w:r>
        <w:r w:rsidR="00AE7D6E" w:rsidRPr="00777F33">
          <w:rPr>
            <w:rStyle w:val="Hyperlink"/>
            <w:i/>
          </w:rPr>
          <w:t>sequence</w:t>
        </w:r>
        <w:r w:rsidR="00AE7D6E">
          <w:rPr>
            <w:webHidden/>
          </w:rPr>
          <w:tab/>
        </w:r>
        <w:r w:rsidR="00AE7D6E">
          <w:rPr>
            <w:webHidden/>
          </w:rPr>
          <w:fldChar w:fldCharType="begin"/>
        </w:r>
        <w:r w:rsidR="00AE7D6E">
          <w:rPr>
            <w:webHidden/>
          </w:rPr>
          <w:instrText xml:space="preserve"> PAGEREF _Toc20317841 \h </w:instrText>
        </w:r>
        <w:r w:rsidR="00AE7D6E">
          <w:rPr>
            <w:webHidden/>
          </w:rPr>
        </w:r>
        <w:r w:rsidR="00AE7D6E">
          <w:rPr>
            <w:webHidden/>
          </w:rPr>
          <w:fldChar w:fldCharType="separate"/>
        </w:r>
        <w:r w:rsidR="00AE7D6E">
          <w:rPr>
            <w:webHidden/>
          </w:rPr>
          <w:t>156</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842" w:history="1">
        <w:r w:rsidR="00AE7D6E" w:rsidRPr="00777F33">
          <w:rPr>
            <w:rStyle w:val="Hyperlink"/>
          </w:rPr>
          <w:t>14.6.2</w:t>
        </w:r>
        <w:r w:rsidR="00AE7D6E">
          <w:rPr>
            <w:rFonts w:asciiTheme="minorHAnsi" w:eastAsiaTheme="minorEastAsia" w:hAnsiTheme="minorHAnsi"/>
            <w:sz w:val="22"/>
            <w:szCs w:val="22"/>
          </w:rPr>
          <w:tab/>
        </w:r>
        <w:r w:rsidR="00AE7D6E" w:rsidRPr="00777F33">
          <w:rPr>
            <w:rStyle w:val="Hyperlink"/>
            <w:i/>
          </w:rPr>
          <w:t>savedHandle</w:t>
        </w:r>
        <w:r w:rsidR="00AE7D6E">
          <w:rPr>
            <w:webHidden/>
          </w:rPr>
          <w:tab/>
        </w:r>
        <w:r w:rsidR="00AE7D6E">
          <w:rPr>
            <w:webHidden/>
          </w:rPr>
          <w:fldChar w:fldCharType="begin"/>
        </w:r>
        <w:r w:rsidR="00AE7D6E">
          <w:rPr>
            <w:webHidden/>
          </w:rPr>
          <w:instrText xml:space="preserve"> PAGEREF _Toc20317842 \h </w:instrText>
        </w:r>
        <w:r w:rsidR="00AE7D6E">
          <w:rPr>
            <w:webHidden/>
          </w:rPr>
        </w:r>
        <w:r w:rsidR="00AE7D6E">
          <w:rPr>
            <w:webHidden/>
          </w:rPr>
          <w:fldChar w:fldCharType="separate"/>
        </w:r>
        <w:r w:rsidR="00AE7D6E">
          <w:rPr>
            <w:webHidden/>
          </w:rPr>
          <w:t>156</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843" w:history="1">
        <w:r w:rsidR="00AE7D6E" w:rsidRPr="00777F33">
          <w:rPr>
            <w:rStyle w:val="Hyperlink"/>
          </w:rPr>
          <w:t>14.6.3</w:t>
        </w:r>
        <w:r w:rsidR="00AE7D6E">
          <w:rPr>
            <w:rFonts w:asciiTheme="minorHAnsi" w:eastAsiaTheme="minorEastAsia" w:hAnsiTheme="minorHAnsi"/>
            <w:sz w:val="22"/>
            <w:szCs w:val="22"/>
          </w:rPr>
          <w:tab/>
        </w:r>
        <w:r w:rsidR="00AE7D6E" w:rsidRPr="00777F33">
          <w:rPr>
            <w:rStyle w:val="Hyperlink"/>
            <w:i/>
          </w:rPr>
          <w:t>hierarchy</w:t>
        </w:r>
        <w:r w:rsidR="00AE7D6E">
          <w:rPr>
            <w:webHidden/>
          </w:rPr>
          <w:tab/>
        </w:r>
        <w:r w:rsidR="00AE7D6E">
          <w:rPr>
            <w:webHidden/>
          </w:rPr>
          <w:fldChar w:fldCharType="begin"/>
        </w:r>
        <w:r w:rsidR="00AE7D6E">
          <w:rPr>
            <w:webHidden/>
          </w:rPr>
          <w:instrText xml:space="preserve"> PAGEREF _Toc20317843 \h </w:instrText>
        </w:r>
        <w:r w:rsidR="00AE7D6E">
          <w:rPr>
            <w:webHidden/>
          </w:rPr>
        </w:r>
        <w:r w:rsidR="00AE7D6E">
          <w:rPr>
            <w:webHidden/>
          </w:rPr>
          <w:fldChar w:fldCharType="separate"/>
        </w:r>
        <w:r w:rsidR="00AE7D6E">
          <w:rPr>
            <w:webHidden/>
          </w:rPr>
          <w:t>157</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44" w:history="1">
        <w:r w:rsidR="00AE7D6E" w:rsidRPr="00777F33">
          <w:rPr>
            <w:rStyle w:val="Hyperlink"/>
          </w:rPr>
          <w:t>14.7</w:t>
        </w:r>
        <w:r w:rsidR="00AE7D6E">
          <w:rPr>
            <w:rFonts w:asciiTheme="minorHAnsi" w:hAnsiTheme="minorHAnsi" w:cstheme="minorBidi"/>
            <w:sz w:val="22"/>
            <w:szCs w:val="22"/>
          </w:rPr>
          <w:tab/>
        </w:r>
        <w:r w:rsidR="00AE7D6E" w:rsidRPr="00777F33">
          <w:rPr>
            <w:rStyle w:val="Hyperlink"/>
          </w:rPr>
          <w:t>Context Protection</w:t>
        </w:r>
        <w:r w:rsidR="00AE7D6E">
          <w:rPr>
            <w:webHidden/>
          </w:rPr>
          <w:tab/>
        </w:r>
        <w:r w:rsidR="00AE7D6E">
          <w:rPr>
            <w:webHidden/>
          </w:rPr>
          <w:fldChar w:fldCharType="begin"/>
        </w:r>
        <w:r w:rsidR="00AE7D6E">
          <w:rPr>
            <w:webHidden/>
          </w:rPr>
          <w:instrText xml:space="preserve"> PAGEREF _Toc20317844 \h </w:instrText>
        </w:r>
        <w:r w:rsidR="00AE7D6E">
          <w:rPr>
            <w:webHidden/>
          </w:rPr>
        </w:r>
        <w:r w:rsidR="00AE7D6E">
          <w:rPr>
            <w:webHidden/>
          </w:rPr>
          <w:fldChar w:fldCharType="separate"/>
        </w:r>
        <w:r w:rsidR="00AE7D6E">
          <w:rPr>
            <w:webHidden/>
          </w:rPr>
          <w:t>157</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845" w:history="1">
        <w:r w:rsidR="00AE7D6E" w:rsidRPr="00777F33">
          <w:rPr>
            <w:rStyle w:val="Hyperlink"/>
          </w:rPr>
          <w:t>14.7.1</w:t>
        </w:r>
        <w:r w:rsidR="00AE7D6E">
          <w:rPr>
            <w:rFonts w:asciiTheme="minorHAnsi" w:eastAsiaTheme="minorEastAsia" w:hAnsiTheme="minorHAnsi"/>
            <w:sz w:val="22"/>
            <w:szCs w:val="22"/>
          </w:rPr>
          <w:tab/>
        </w:r>
        <w:r w:rsidR="00AE7D6E" w:rsidRPr="00777F33">
          <w:rPr>
            <w:rStyle w:val="Hyperlink"/>
          </w:rPr>
          <w:t>Context Integrity</w:t>
        </w:r>
        <w:r w:rsidR="00AE7D6E">
          <w:rPr>
            <w:webHidden/>
          </w:rPr>
          <w:tab/>
        </w:r>
        <w:r w:rsidR="00AE7D6E">
          <w:rPr>
            <w:webHidden/>
          </w:rPr>
          <w:fldChar w:fldCharType="begin"/>
        </w:r>
        <w:r w:rsidR="00AE7D6E">
          <w:rPr>
            <w:webHidden/>
          </w:rPr>
          <w:instrText xml:space="preserve"> PAGEREF _Toc20317845 \h </w:instrText>
        </w:r>
        <w:r w:rsidR="00AE7D6E">
          <w:rPr>
            <w:webHidden/>
          </w:rPr>
        </w:r>
        <w:r w:rsidR="00AE7D6E">
          <w:rPr>
            <w:webHidden/>
          </w:rPr>
          <w:fldChar w:fldCharType="separate"/>
        </w:r>
        <w:r w:rsidR="00AE7D6E">
          <w:rPr>
            <w:webHidden/>
          </w:rPr>
          <w:t>157</w:t>
        </w:r>
        <w:r w:rsidR="00AE7D6E">
          <w:rPr>
            <w:webHidden/>
          </w:rPr>
          <w:fldChar w:fldCharType="end"/>
        </w:r>
      </w:hyperlink>
    </w:p>
    <w:p w:rsidR="00AE7D6E" w:rsidRDefault="00BD40CD">
      <w:pPr>
        <w:pStyle w:val="TOC3"/>
        <w:tabs>
          <w:tab w:val="left" w:pos="1656"/>
        </w:tabs>
        <w:rPr>
          <w:rFonts w:asciiTheme="minorHAnsi" w:eastAsiaTheme="minorEastAsia" w:hAnsiTheme="minorHAnsi"/>
          <w:sz w:val="22"/>
          <w:szCs w:val="22"/>
        </w:rPr>
      </w:pPr>
      <w:hyperlink w:anchor="_Toc20317846" w:history="1">
        <w:r w:rsidR="00AE7D6E" w:rsidRPr="00777F33">
          <w:rPr>
            <w:rStyle w:val="Hyperlink"/>
          </w:rPr>
          <w:t>14.7.2</w:t>
        </w:r>
        <w:r w:rsidR="00AE7D6E">
          <w:rPr>
            <w:rFonts w:asciiTheme="minorHAnsi" w:eastAsiaTheme="minorEastAsia" w:hAnsiTheme="minorHAnsi"/>
            <w:sz w:val="22"/>
            <w:szCs w:val="22"/>
          </w:rPr>
          <w:tab/>
        </w:r>
        <w:r w:rsidR="00AE7D6E" w:rsidRPr="00777F33">
          <w:rPr>
            <w:rStyle w:val="Hyperlink"/>
          </w:rPr>
          <w:t>Context Confidentiality</w:t>
        </w:r>
        <w:r w:rsidR="00AE7D6E">
          <w:rPr>
            <w:webHidden/>
          </w:rPr>
          <w:tab/>
        </w:r>
        <w:r w:rsidR="00AE7D6E">
          <w:rPr>
            <w:webHidden/>
          </w:rPr>
          <w:fldChar w:fldCharType="begin"/>
        </w:r>
        <w:r w:rsidR="00AE7D6E">
          <w:rPr>
            <w:webHidden/>
          </w:rPr>
          <w:instrText xml:space="preserve"> PAGEREF _Toc20317846 \h </w:instrText>
        </w:r>
        <w:r w:rsidR="00AE7D6E">
          <w:rPr>
            <w:webHidden/>
          </w:rPr>
        </w:r>
        <w:r w:rsidR="00AE7D6E">
          <w:rPr>
            <w:webHidden/>
          </w:rPr>
          <w:fldChar w:fldCharType="separate"/>
        </w:r>
        <w:r w:rsidR="00AE7D6E">
          <w:rPr>
            <w:webHidden/>
          </w:rPr>
          <w:t>157</w:t>
        </w:r>
        <w:r w:rsidR="00AE7D6E">
          <w:rPr>
            <w:webHidden/>
          </w:rPr>
          <w:fldChar w:fldCharType="end"/>
        </w:r>
      </w:hyperlink>
    </w:p>
    <w:p w:rsidR="00AE7D6E" w:rsidRDefault="00BD40CD">
      <w:pPr>
        <w:pStyle w:val="TOC1"/>
        <w:rPr>
          <w:rFonts w:asciiTheme="minorHAnsi" w:hAnsiTheme="minorHAnsi" w:cstheme="minorBidi"/>
          <w:sz w:val="22"/>
          <w:szCs w:val="22"/>
        </w:rPr>
      </w:pPr>
      <w:hyperlink w:anchor="_Toc20317847" w:history="1">
        <w:r w:rsidR="00AE7D6E" w:rsidRPr="00777F33">
          <w:rPr>
            <w:rStyle w:val="Hyperlink"/>
          </w:rPr>
          <w:t>15</w:t>
        </w:r>
        <w:r w:rsidR="00AE7D6E">
          <w:rPr>
            <w:rFonts w:asciiTheme="minorHAnsi" w:hAnsiTheme="minorHAnsi" w:cstheme="minorBidi"/>
            <w:sz w:val="22"/>
            <w:szCs w:val="22"/>
          </w:rPr>
          <w:tab/>
        </w:r>
        <w:r w:rsidR="00AE7D6E" w:rsidRPr="00777F33">
          <w:rPr>
            <w:rStyle w:val="Hyperlink"/>
          </w:rPr>
          <w:t>Creation Data</w:t>
        </w:r>
        <w:r w:rsidR="00AE7D6E">
          <w:rPr>
            <w:webHidden/>
          </w:rPr>
          <w:tab/>
        </w:r>
        <w:r w:rsidR="00AE7D6E">
          <w:rPr>
            <w:webHidden/>
          </w:rPr>
          <w:fldChar w:fldCharType="begin"/>
        </w:r>
        <w:r w:rsidR="00AE7D6E">
          <w:rPr>
            <w:webHidden/>
          </w:rPr>
          <w:instrText xml:space="preserve"> PAGEREF _Toc20317847 \h </w:instrText>
        </w:r>
        <w:r w:rsidR="00AE7D6E">
          <w:rPr>
            <w:webHidden/>
          </w:rPr>
        </w:r>
        <w:r w:rsidR="00AE7D6E">
          <w:rPr>
            <w:webHidden/>
          </w:rPr>
          <w:fldChar w:fldCharType="separate"/>
        </w:r>
        <w:r w:rsidR="00AE7D6E">
          <w:rPr>
            <w:webHidden/>
          </w:rPr>
          <w:t>158</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48" w:history="1">
        <w:r w:rsidR="00AE7D6E" w:rsidRPr="00777F33">
          <w:rPr>
            <w:rStyle w:val="Hyperlink"/>
          </w:rPr>
          <w:t>15.1</w:t>
        </w:r>
        <w:r w:rsidR="00AE7D6E">
          <w:rPr>
            <w:rFonts w:asciiTheme="minorHAnsi" w:hAnsiTheme="minorHAnsi" w:cstheme="minorBidi"/>
            <w:sz w:val="22"/>
            <w:szCs w:val="22"/>
          </w:rPr>
          <w:tab/>
        </w:r>
        <w:r w:rsidR="00AE7D6E" w:rsidRPr="00777F33">
          <w:rPr>
            <w:rStyle w:val="Hyperlink"/>
          </w:rPr>
          <w:t>TPMS_CREATION_DATA</w:t>
        </w:r>
        <w:r w:rsidR="00AE7D6E">
          <w:rPr>
            <w:webHidden/>
          </w:rPr>
          <w:tab/>
        </w:r>
        <w:r w:rsidR="00AE7D6E">
          <w:rPr>
            <w:webHidden/>
          </w:rPr>
          <w:fldChar w:fldCharType="begin"/>
        </w:r>
        <w:r w:rsidR="00AE7D6E">
          <w:rPr>
            <w:webHidden/>
          </w:rPr>
          <w:instrText xml:space="preserve"> PAGEREF _Toc20317848 \h </w:instrText>
        </w:r>
        <w:r w:rsidR="00AE7D6E">
          <w:rPr>
            <w:webHidden/>
          </w:rPr>
        </w:r>
        <w:r w:rsidR="00AE7D6E">
          <w:rPr>
            <w:webHidden/>
          </w:rPr>
          <w:fldChar w:fldCharType="separate"/>
        </w:r>
        <w:r w:rsidR="00AE7D6E">
          <w:rPr>
            <w:webHidden/>
          </w:rPr>
          <w:t>158</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49" w:history="1">
        <w:r w:rsidR="00AE7D6E" w:rsidRPr="00777F33">
          <w:rPr>
            <w:rStyle w:val="Hyperlink"/>
          </w:rPr>
          <w:t>15.2</w:t>
        </w:r>
        <w:r w:rsidR="00AE7D6E">
          <w:rPr>
            <w:rFonts w:asciiTheme="minorHAnsi" w:hAnsiTheme="minorHAnsi" w:cstheme="minorBidi"/>
            <w:sz w:val="22"/>
            <w:szCs w:val="22"/>
          </w:rPr>
          <w:tab/>
        </w:r>
        <w:r w:rsidR="00AE7D6E" w:rsidRPr="00777F33">
          <w:rPr>
            <w:rStyle w:val="Hyperlink"/>
          </w:rPr>
          <w:t>TPM2B_CREATION_DATA</w:t>
        </w:r>
        <w:r w:rsidR="00AE7D6E">
          <w:rPr>
            <w:webHidden/>
          </w:rPr>
          <w:tab/>
        </w:r>
        <w:r w:rsidR="00AE7D6E">
          <w:rPr>
            <w:webHidden/>
          </w:rPr>
          <w:fldChar w:fldCharType="begin"/>
        </w:r>
        <w:r w:rsidR="00AE7D6E">
          <w:rPr>
            <w:webHidden/>
          </w:rPr>
          <w:instrText xml:space="preserve"> PAGEREF _Toc20317849 \h </w:instrText>
        </w:r>
        <w:r w:rsidR="00AE7D6E">
          <w:rPr>
            <w:webHidden/>
          </w:rPr>
        </w:r>
        <w:r w:rsidR="00AE7D6E">
          <w:rPr>
            <w:webHidden/>
          </w:rPr>
          <w:fldChar w:fldCharType="separate"/>
        </w:r>
        <w:r w:rsidR="00AE7D6E">
          <w:rPr>
            <w:webHidden/>
          </w:rPr>
          <w:t>158</w:t>
        </w:r>
        <w:r w:rsidR="00AE7D6E">
          <w:rPr>
            <w:webHidden/>
          </w:rPr>
          <w:fldChar w:fldCharType="end"/>
        </w:r>
      </w:hyperlink>
    </w:p>
    <w:p w:rsidR="00AE7D6E" w:rsidRDefault="00BD40CD">
      <w:pPr>
        <w:pStyle w:val="TOC1"/>
        <w:rPr>
          <w:rFonts w:asciiTheme="minorHAnsi" w:hAnsiTheme="minorHAnsi" w:cstheme="minorBidi"/>
          <w:sz w:val="22"/>
          <w:szCs w:val="22"/>
        </w:rPr>
      </w:pPr>
      <w:hyperlink w:anchor="_Toc20317850" w:history="1">
        <w:r w:rsidR="00AE7D6E" w:rsidRPr="00777F33">
          <w:rPr>
            <w:rStyle w:val="Hyperlink"/>
          </w:rPr>
          <w:t>16</w:t>
        </w:r>
        <w:r w:rsidR="00AE7D6E">
          <w:rPr>
            <w:rFonts w:asciiTheme="minorHAnsi" w:hAnsiTheme="minorHAnsi" w:cstheme="minorBidi"/>
            <w:sz w:val="22"/>
            <w:szCs w:val="22"/>
          </w:rPr>
          <w:tab/>
        </w:r>
        <w:r w:rsidR="00AE7D6E" w:rsidRPr="00777F33">
          <w:rPr>
            <w:rStyle w:val="Hyperlink"/>
          </w:rPr>
          <w:t>Attached Component Structures</w:t>
        </w:r>
        <w:r w:rsidR="00AE7D6E">
          <w:rPr>
            <w:webHidden/>
          </w:rPr>
          <w:tab/>
        </w:r>
        <w:r w:rsidR="00AE7D6E">
          <w:rPr>
            <w:webHidden/>
          </w:rPr>
          <w:fldChar w:fldCharType="begin"/>
        </w:r>
        <w:r w:rsidR="00AE7D6E">
          <w:rPr>
            <w:webHidden/>
          </w:rPr>
          <w:instrText xml:space="preserve"> PAGEREF _Toc20317850 \h </w:instrText>
        </w:r>
        <w:r w:rsidR="00AE7D6E">
          <w:rPr>
            <w:webHidden/>
          </w:rPr>
        </w:r>
        <w:r w:rsidR="00AE7D6E">
          <w:rPr>
            <w:webHidden/>
          </w:rPr>
          <w:fldChar w:fldCharType="separate"/>
        </w:r>
        <w:r w:rsidR="00AE7D6E">
          <w:rPr>
            <w:webHidden/>
          </w:rPr>
          <w:t>159</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51" w:history="1">
        <w:r w:rsidR="00AE7D6E" w:rsidRPr="00777F33">
          <w:rPr>
            <w:rStyle w:val="Hyperlink"/>
          </w:rPr>
          <w:t>16.1</w:t>
        </w:r>
        <w:r w:rsidR="00AE7D6E">
          <w:rPr>
            <w:rFonts w:asciiTheme="minorHAnsi" w:hAnsiTheme="minorHAnsi" w:cstheme="minorBidi"/>
            <w:sz w:val="22"/>
            <w:szCs w:val="22"/>
          </w:rPr>
          <w:tab/>
        </w:r>
        <w:r w:rsidR="00AE7D6E" w:rsidRPr="00777F33">
          <w:rPr>
            <w:rStyle w:val="Hyperlink"/>
          </w:rPr>
          <w:t>TPM_AT</w:t>
        </w:r>
        <w:r w:rsidR="00AE7D6E">
          <w:rPr>
            <w:webHidden/>
          </w:rPr>
          <w:tab/>
        </w:r>
        <w:r w:rsidR="00AE7D6E">
          <w:rPr>
            <w:webHidden/>
          </w:rPr>
          <w:fldChar w:fldCharType="begin"/>
        </w:r>
        <w:r w:rsidR="00AE7D6E">
          <w:rPr>
            <w:webHidden/>
          </w:rPr>
          <w:instrText xml:space="preserve"> PAGEREF _Toc20317851 \h </w:instrText>
        </w:r>
        <w:r w:rsidR="00AE7D6E">
          <w:rPr>
            <w:webHidden/>
          </w:rPr>
        </w:r>
        <w:r w:rsidR="00AE7D6E">
          <w:rPr>
            <w:webHidden/>
          </w:rPr>
          <w:fldChar w:fldCharType="separate"/>
        </w:r>
        <w:r w:rsidR="00AE7D6E">
          <w:rPr>
            <w:webHidden/>
          </w:rPr>
          <w:t>159</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52" w:history="1">
        <w:r w:rsidR="00AE7D6E" w:rsidRPr="00777F33">
          <w:rPr>
            <w:rStyle w:val="Hyperlink"/>
          </w:rPr>
          <w:t>16.2</w:t>
        </w:r>
        <w:r w:rsidR="00AE7D6E">
          <w:rPr>
            <w:rFonts w:asciiTheme="minorHAnsi" w:hAnsiTheme="minorHAnsi" w:cstheme="minorBidi"/>
            <w:sz w:val="22"/>
            <w:szCs w:val="22"/>
          </w:rPr>
          <w:tab/>
        </w:r>
        <w:r w:rsidR="00AE7D6E" w:rsidRPr="00777F33">
          <w:rPr>
            <w:rStyle w:val="Hyperlink"/>
          </w:rPr>
          <w:t>TPM_AE</w:t>
        </w:r>
        <w:r w:rsidR="00AE7D6E">
          <w:rPr>
            <w:webHidden/>
          </w:rPr>
          <w:tab/>
        </w:r>
        <w:r w:rsidR="00AE7D6E">
          <w:rPr>
            <w:webHidden/>
          </w:rPr>
          <w:fldChar w:fldCharType="begin"/>
        </w:r>
        <w:r w:rsidR="00AE7D6E">
          <w:rPr>
            <w:webHidden/>
          </w:rPr>
          <w:instrText xml:space="preserve"> PAGEREF _Toc20317852 \h </w:instrText>
        </w:r>
        <w:r w:rsidR="00AE7D6E">
          <w:rPr>
            <w:webHidden/>
          </w:rPr>
        </w:r>
        <w:r w:rsidR="00AE7D6E">
          <w:rPr>
            <w:webHidden/>
          </w:rPr>
          <w:fldChar w:fldCharType="separate"/>
        </w:r>
        <w:r w:rsidR="00AE7D6E">
          <w:rPr>
            <w:webHidden/>
          </w:rPr>
          <w:t>159</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53" w:history="1">
        <w:r w:rsidR="00AE7D6E" w:rsidRPr="00777F33">
          <w:rPr>
            <w:rStyle w:val="Hyperlink"/>
          </w:rPr>
          <w:t>16.3</w:t>
        </w:r>
        <w:r w:rsidR="00AE7D6E">
          <w:rPr>
            <w:rFonts w:asciiTheme="minorHAnsi" w:hAnsiTheme="minorHAnsi" w:cstheme="minorBidi"/>
            <w:sz w:val="22"/>
            <w:szCs w:val="22"/>
          </w:rPr>
          <w:tab/>
        </w:r>
        <w:r w:rsidR="00AE7D6E" w:rsidRPr="00777F33">
          <w:rPr>
            <w:rStyle w:val="Hyperlink"/>
          </w:rPr>
          <w:t>TPMS_AC_OUTPUT</w:t>
        </w:r>
        <w:r w:rsidR="00AE7D6E">
          <w:rPr>
            <w:webHidden/>
          </w:rPr>
          <w:tab/>
        </w:r>
        <w:r w:rsidR="00AE7D6E">
          <w:rPr>
            <w:webHidden/>
          </w:rPr>
          <w:fldChar w:fldCharType="begin"/>
        </w:r>
        <w:r w:rsidR="00AE7D6E">
          <w:rPr>
            <w:webHidden/>
          </w:rPr>
          <w:instrText xml:space="preserve"> PAGEREF _Toc20317853 \h </w:instrText>
        </w:r>
        <w:r w:rsidR="00AE7D6E">
          <w:rPr>
            <w:webHidden/>
          </w:rPr>
        </w:r>
        <w:r w:rsidR="00AE7D6E">
          <w:rPr>
            <w:webHidden/>
          </w:rPr>
          <w:fldChar w:fldCharType="separate"/>
        </w:r>
        <w:r w:rsidR="00AE7D6E">
          <w:rPr>
            <w:webHidden/>
          </w:rPr>
          <w:t>159</w:t>
        </w:r>
        <w:r w:rsidR="00AE7D6E">
          <w:rPr>
            <w:webHidden/>
          </w:rPr>
          <w:fldChar w:fldCharType="end"/>
        </w:r>
      </w:hyperlink>
    </w:p>
    <w:p w:rsidR="00AE7D6E" w:rsidRDefault="00BD40CD">
      <w:pPr>
        <w:pStyle w:val="TOC2"/>
        <w:tabs>
          <w:tab w:val="left" w:pos="1080"/>
        </w:tabs>
        <w:rPr>
          <w:rFonts w:asciiTheme="minorHAnsi" w:hAnsiTheme="minorHAnsi" w:cstheme="minorBidi"/>
          <w:sz w:val="22"/>
          <w:szCs w:val="22"/>
        </w:rPr>
      </w:pPr>
      <w:hyperlink w:anchor="_Toc20317854" w:history="1">
        <w:r w:rsidR="00AE7D6E" w:rsidRPr="00777F33">
          <w:rPr>
            <w:rStyle w:val="Hyperlink"/>
          </w:rPr>
          <w:t>16.4</w:t>
        </w:r>
        <w:r w:rsidR="00AE7D6E">
          <w:rPr>
            <w:rFonts w:asciiTheme="minorHAnsi" w:hAnsiTheme="minorHAnsi" w:cstheme="minorBidi"/>
            <w:sz w:val="22"/>
            <w:szCs w:val="22"/>
          </w:rPr>
          <w:tab/>
        </w:r>
        <w:r w:rsidR="00AE7D6E" w:rsidRPr="00777F33">
          <w:rPr>
            <w:rStyle w:val="Hyperlink"/>
          </w:rPr>
          <w:t>TPML_AC_CAPABILITIES</w:t>
        </w:r>
        <w:r w:rsidR="00AE7D6E">
          <w:rPr>
            <w:webHidden/>
          </w:rPr>
          <w:tab/>
        </w:r>
        <w:r w:rsidR="00AE7D6E">
          <w:rPr>
            <w:webHidden/>
          </w:rPr>
          <w:fldChar w:fldCharType="begin"/>
        </w:r>
        <w:r w:rsidR="00AE7D6E">
          <w:rPr>
            <w:webHidden/>
          </w:rPr>
          <w:instrText xml:space="preserve"> PAGEREF _Toc20317854 \h </w:instrText>
        </w:r>
        <w:r w:rsidR="00AE7D6E">
          <w:rPr>
            <w:webHidden/>
          </w:rPr>
        </w:r>
        <w:r w:rsidR="00AE7D6E">
          <w:rPr>
            <w:webHidden/>
          </w:rPr>
          <w:fldChar w:fldCharType="separate"/>
        </w:r>
        <w:r w:rsidR="00AE7D6E">
          <w:rPr>
            <w:webHidden/>
          </w:rPr>
          <w:t>160</w:t>
        </w:r>
        <w:r w:rsidR="00AE7D6E">
          <w:rPr>
            <w:webHidden/>
          </w:rPr>
          <w:fldChar w:fldCharType="end"/>
        </w:r>
      </w:hyperlink>
    </w:p>
    <w:p w:rsidR="0083463C" w:rsidRPr="002407F9" w:rsidRDefault="0083463C" w:rsidP="00655818">
      <w:pPr>
        <w:pStyle w:val="Contents"/>
        <w:rPr>
          <w:noProof/>
          <w:lang w:val="en-US"/>
        </w:rPr>
      </w:pPr>
      <w:r w:rsidRPr="002407F9">
        <w:rPr>
          <w:noProof/>
          <w:lang w:val="en-US"/>
        </w:rPr>
        <w:lastRenderedPageBreak/>
        <w:fldChar w:fldCharType="end"/>
      </w:r>
      <w:r w:rsidRPr="002407F9">
        <w:rPr>
          <w:noProof/>
          <w:lang w:val="en-US"/>
        </w:rPr>
        <w:t>Tables</w:t>
      </w:r>
    </w:p>
    <w:p w:rsidR="00F860AA" w:rsidRDefault="0083463C">
      <w:pPr>
        <w:pStyle w:val="TableofFigures"/>
        <w:rPr>
          <w:rFonts w:asciiTheme="minorHAnsi" w:eastAsiaTheme="minorEastAsia" w:hAnsiTheme="minorHAnsi" w:cstheme="minorBidi"/>
          <w:noProof/>
          <w:sz w:val="22"/>
          <w:lang w:eastAsia="en-US"/>
        </w:rPr>
      </w:pPr>
      <w:r w:rsidRPr="002407F9">
        <w:rPr>
          <w:b/>
          <w:noProof/>
        </w:rPr>
        <w:fldChar w:fldCharType="begin"/>
      </w:r>
      <w:r w:rsidRPr="002407F9">
        <w:rPr>
          <w:b/>
          <w:noProof/>
        </w:rPr>
        <w:instrText xml:space="preserve"> TOC \h \z \c "Table" </w:instrText>
      </w:r>
      <w:r w:rsidRPr="002407F9">
        <w:rPr>
          <w:b/>
          <w:noProof/>
        </w:rPr>
        <w:fldChar w:fldCharType="separate"/>
      </w:r>
      <w:hyperlink w:anchor="_Toc21376048" w:history="1">
        <w:r w:rsidR="00F860AA" w:rsidRPr="00680F2B">
          <w:rPr>
            <w:rStyle w:val="Hyperlink"/>
            <w:noProof/>
          </w:rPr>
          <w:t>Table 1 — Name Prefix Convention</w:t>
        </w:r>
        <w:r w:rsidR="00F860AA">
          <w:rPr>
            <w:noProof/>
            <w:webHidden/>
          </w:rPr>
          <w:tab/>
        </w:r>
        <w:r w:rsidR="00F860AA">
          <w:rPr>
            <w:noProof/>
            <w:webHidden/>
          </w:rPr>
          <w:fldChar w:fldCharType="begin"/>
        </w:r>
        <w:r w:rsidR="00F860AA">
          <w:rPr>
            <w:noProof/>
            <w:webHidden/>
          </w:rPr>
          <w:instrText xml:space="preserve"> PAGEREF _Toc21376048 \h </w:instrText>
        </w:r>
        <w:r w:rsidR="00F860AA">
          <w:rPr>
            <w:noProof/>
            <w:webHidden/>
          </w:rPr>
        </w:r>
        <w:r w:rsidR="00F860AA">
          <w:rPr>
            <w:noProof/>
            <w:webHidden/>
          </w:rPr>
          <w:fldChar w:fldCharType="separate"/>
        </w:r>
        <w:r w:rsidR="00F860AA">
          <w:rPr>
            <w:noProof/>
            <w:webHidden/>
          </w:rPr>
          <w:t>20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49" w:history="1">
        <w:r w:rsidR="00F860AA" w:rsidRPr="00680F2B">
          <w:rPr>
            <w:rStyle w:val="Hyperlink"/>
            <w:noProof/>
          </w:rPr>
          <w:t>Table 2 — Unmarshaling Errors</w:t>
        </w:r>
        <w:r w:rsidR="00F860AA">
          <w:rPr>
            <w:noProof/>
            <w:webHidden/>
          </w:rPr>
          <w:tab/>
        </w:r>
        <w:r w:rsidR="00F860AA">
          <w:rPr>
            <w:noProof/>
            <w:webHidden/>
          </w:rPr>
          <w:fldChar w:fldCharType="begin"/>
        </w:r>
        <w:r w:rsidR="00F860AA">
          <w:rPr>
            <w:noProof/>
            <w:webHidden/>
          </w:rPr>
          <w:instrText xml:space="preserve"> PAGEREF _Toc21376049 \h </w:instrText>
        </w:r>
        <w:r w:rsidR="00F860AA">
          <w:rPr>
            <w:noProof/>
            <w:webHidden/>
          </w:rPr>
        </w:r>
        <w:r w:rsidR="00F860AA">
          <w:rPr>
            <w:noProof/>
            <w:webHidden/>
          </w:rPr>
          <w:fldChar w:fldCharType="separate"/>
        </w:r>
        <w:r w:rsidR="00F860AA">
          <w:rPr>
            <w:noProof/>
            <w:webHidden/>
          </w:rPr>
          <w:t>22</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50" w:history="1">
        <w:r w:rsidR="00F860AA" w:rsidRPr="00680F2B">
          <w:rPr>
            <w:rStyle w:val="Hyperlink"/>
            <w:noProof/>
          </w:rPr>
          <w:t>Table 3 — Definition of Base Types</w:t>
        </w:r>
        <w:r w:rsidR="00F860AA">
          <w:rPr>
            <w:noProof/>
            <w:webHidden/>
          </w:rPr>
          <w:tab/>
        </w:r>
        <w:r w:rsidR="00F860AA">
          <w:rPr>
            <w:noProof/>
            <w:webHidden/>
          </w:rPr>
          <w:fldChar w:fldCharType="begin"/>
        </w:r>
        <w:r w:rsidR="00F860AA">
          <w:rPr>
            <w:noProof/>
            <w:webHidden/>
          </w:rPr>
          <w:instrText xml:space="preserve"> PAGEREF _Toc21376050 \h </w:instrText>
        </w:r>
        <w:r w:rsidR="00F860AA">
          <w:rPr>
            <w:noProof/>
            <w:webHidden/>
          </w:rPr>
        </w:r>
        <w:r w:rsidR="00F860AA">
          <w:rPr>
            <w:noProof/>
            <w:webHidden/>
          </w:rPr>
          <w:fldChar w:fldCharType="separate"/>
        </w:r>
        <w:r w:rsidR="00F860AA">
          <w:rPr>
            <w:noProof/>
            <w:webHidden/>
          </w:rPr>
          <w:t>23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51" w:history="1">
        <w:r w:rsidR="00F860AA" w:rsidRPr="00680F2B">
          <w:rPr>
            <w:rStyle w:val="Hyperlink"/>
            <w:noProof/>
          </w:rPr>
          <w:t>Table 4 — Defines for Logic Values</w:t>
        </w:r>
        <w:r w:rsidR="00F860AA">
          <w:rPr>
            <w:noProof/>
            <w:webHidden/>
          </w:rPr>
          <w:tab/>
        </w:r>
        <w:r w:rsidR="00F860AA">
          <w:rPr>
            <w:noProof/>
            <w:webHidden/>
          </w:rPr>
          <w:fldChar w:fldCharType="begin"/>
        </w:r>
        <w:r w:rsidR="00F860AA">
          <w:rPr>
            <w:noProof/>
            <w:webHidden/>
          </w:rPr>
          <w:instrText xml:space="preserve"> PAGEREF _Toc21376051 \h </w:instrText>
        </w:r>
        <w:r w:rsidR="00F860AA">
          <w:rPr>
            <w:noProof/>
            <w:webHidden/>
          </w:rPr>
        </w:r>
        <w:r w:rsidR="00F860AA">
          <w:rPr>
            <w:noProof/>
            <w:webHidden/>
          </w:rPr>
          <w:fldChar w:fldCharType="separate"/>
        </w:r>
        <w:r w:rsidR="00F860AA">
          <w:rPr>
            <w:noProof/>
            <w:webHidden/>
          </w:rPr>
          <w:t>23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52" w:history="1">
        <w:r w:rsidR="00F860AA" w:rsidRPr="00680F2B">
          <w:rPr>
            <w:rStyle w:val="Hyperlink"/>
            <w:noProof/>
          </w:rPr>
          <w:t>Table 5 — Definition of Types for Documentation Clarity</w:t>
        </w:r>
        <w:r w:rsidR="00F860AA">
          <w:rPr>
            <w:noProof/>
            <w:webHidden/>
          </w:rPr>
          <w:tab/>
        </w:r>
        <w:r w:rsidR="00F860AA">
          <w:rPr>
            <w:noProof/>
            <w:webHidden/>
          </w:rPr>
          <w:fldChar w:fldCharType="begin"/>
        </w:r>
        <w:r w:rsidR="00F860AA">
          <w:rPr>
            <w:noProof/>
            <w:webHidden/>
          </w:rPr>
          <w:instrText xml:space="preserve"> PAGEREF _Toc21376052 \h </w:instrText>
        </w:r>
        <w:r w:rsidR="00F860AA">
          <w:rPr>
            <w:noProof/>
            <w:webHidden/>
          </w:rPr>
        </w:r>
        <w:r w:rsidR="00F860AA">
          <w:rPr>
            <w:noProof/>
            <w:webHidden/>
          </w:rPr>
          <w:fldChar w:fldCharType="separate"/>
        </w:r>
        <w:r w:rsidR="00F860AA">
          <w:rPr>
            <w:noProof/>
            <w:webHidden/>
          </w:rPr>
          <w:t>24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53" w:history="1">
        <w:r w:rsidR="00F860AA" w:rsidRPr="00680F2B">
          <w:rPr>
            <w:rStyle w:val="Hyperlink"/>
            <w:noProof/>
          </w:rPr>
          <w:t>Table 6 — Definition of (UINT32) TPM_SPEC Constants &lt;&gt;</w:t>
        </w:r>
        <w:r w:rsidR="00F860AA">
          <w:rPr>
            <w:noProof/>
            <w:webHidden/>
          </w:rPr>
          <w:tab/>
        </w:r>
        <w:r w:rsidR="00F860AA">
          <w:rPr>
            <w:noProof/>
            <w:webHidden/>
          </w:rPr>
          <w:fldChar w:fldCharType="begin"/>
        </w:r>
        <w:r w:rsidR="00F860AA">
          <w:rPr>
            <w:noProof/>
            <w:webHidden/>
          </w:rPr>
          <w:instrText xml:space="preserve"> PAGEREF _Toc21376053 \h </w:instrText>
        </w:r>
        <w:r w:rsidR="00F860AA">
          <w:rPr>
            <w:noProof/>
            <w:webHidden/>
          </w:rPr>
        </w:r>
        <w:r w:rsidR="00F860AA">
          <w:rPr>
            <w:noProof/>
            <w:webHidden/>
          </w:rPr>
          <w:fldChar w:fldCharType="separate"/>
        </w:r>
        <w:r w:rsidR="00F860AA">
          <w:rPr>
            <w:noProof/>
            <w:webHidden/>
          </w:rPr>
          <w:t>25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54" w:history="1">
        <w:r w:rsidR="00F860AA" w:rsidRPr="00680F2B">
          <w:rPr>
            <w:rStyle w:val="Hyperlink"/>
            <w:noProof/>
          </w:rPr>
          <w:t>Table 7 — Definition of (UINT32) TPM_GENERATED Constants &lt;O&gt;</w:t>
        </w:r>
        <w:r w:rsidR="00F860AA">
          <w:rPr>
            <w:noProof/>
            <w:webHidden/>
          </w:rPr>
          <w:tab/>
        </w:r>
        <w:r w:rsidR="00F860AA">
          <w:rPr>
            <w:noProof/>
            <w:webHidden/>
          </w:rPr>
          <w:fldChar w:fldCharType="begin"/>
        </w:r>
        <w:r w:rsidR="00F860AA">
          <w:rPr>
            <w:noProof/>
            <w:webHidden/>
          </w:rPr>
          <w:instrText xml:space="preserve"> PAGEREF _Toc21376054 \h </w:instrText>
        </w:r>
        <w:r w:rsidR="00F860AA">
          <w:rPr>
            <w:noProof/>
            <w:webHidden/>
          </w:rPr>
        </w:r>
        <w:r w:rsidR="00F860AA">
          <w:rPr>
            <w:noProof/>
            <w:webHidden/>
          </w:rPr>
          <w:fldChar w:fldCharType="separate"/>
        </w:r>
        <w:r w:rsidR="00F860AA">
          <w:rPr>
            <w:noProof/>
            <w:webHidden/>
          </w:rPr>
          <w:t>25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55" w:history="1">
        <w:r w:rsidR="00F860AA" w:rsidRPr="00680F2B">
          <w:rPr>
            <w:rStyle w:val="Hyperlink"/>
            <w:noProof/>
          </w:rPr>
          <w:t>Table 8 — Legend for TPM_ALG_ID Table</w:t>
        </w:r>
        <w:r w:rsidR="00F860AA">
          <w:rPr>
            <w:noProof/>
            <w:webHidden/>
          </w:rPr>
          <w:tab/>
        </w:r>
        <w:r w:rsidR="00F860AA">
          <w:rPr>
            <w:noProof/>
            <w:webHidden/>
          </w:rPr>
          <w:fldChar w:fldCharType="begin"/>
        </w:r>
        <w:r w:rsidR="00F860AA">
          <w:rPr>
            <w:noProof/>
            <w:webHidden/>
          </w:rPr>
          <w:instrText xml:space="preserve"> PAGEREF _Toc21376055 \h </w:instrText>
        </w:r>
        <w:r w:rsidR="00F860AA">
          <w:rPr>
            <w:noProof/>
            <w:webHidden/>
          </w:rPr>
        </w:r>
        <w:r w:rsidR="00F860AA">
          <w:rPr>
            <w:noProof/>
            <w:webHidden/>
          </w:rPr>
          <w:fldChar w:fldCharType="separate"/>
        </w:r>
        <w:r w:rsidR="00F860AA">
          <w:rPr>
            <w:noProof/>
            <w:webHidden/>
          </w:rPr>
          <w:t>26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56" w:history="1">
        <w:r w:rsidR="00F860AA" w:rsidRPr="00680F2B">
          <w:rPr>
            <w:rStyle w:val="Hyperlink"/>
            <w:noProof/>
          </w:rPr>
          <w:t>Table 9 — Definition of (UINT16) TPM_ALG_ID Constants &lt;IN/OUT, S&gt;</w:t>
        </w:r>
        <w:r w:rsidR="00F860AA">
          <w:rPr>
            <w:noProof/>
            <w:webHidden/>
          </w:rPr>
          <w:tab/>
        </w:r>
        <w:r w:rsidR="00F860AA">
          <w:rPr>
            <w:noProof/>
            <w:webHidden/>
          </w:rPr>
          <w:fldChar w:fldCharType="begin"/>
        </w:r>
        <w:r w:rsidR="00F860AA">
          <w:rPr>
            <w:noProof/>
            <w:webHidden/>
          </w:rPr>
          <w:instrText xml:space="preserve"> PAGEREF _Toc21376056 \h </w:instrText>
        </w:r>
        <w:r w:rsidR="00F860AA">
          <w:rPr>
            <w:noProof/>
            <w:webHidden/>
          </w:rPr>
        </w:r>
        <w:r w:rsidR="00F860AA">
          <w:rPr>
            <w:noProof/>
            <w:webHidden/>
          </w:rPr>
          <w:fldChar w:fldCharType="separate"/>
        </w:r>
        <w:r w:rsidR="00F860AA">
          <w:rPr>
            <w:noProof/>
            <w:webHidden/>
          </w:rPr>
          <w:t>27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57" w:history="1">
        <w:r w:rsidR="00F860AA" w:rsidRPr="00680F2B">
          <w:rPr>
            <w:rStyle w:val="Hyperlink"/>
            <w:noProof/>
          </w:rPr>
          <w:t>Table 10 — Definition of (UINT16) {ECC} TPM_ECC_CURVE Constants &lt;IN/OUT&gt;</w:t>
        </w:r>
        <w:r w:rsidR="00F860AA">
          <w:rPr>
            <w:noProof/>
            <w:webHidden/>
          </w:rPr>
          <w:tab/>
        </w:r>
        <w:r w:rsidR="00F860AA">
          <w:rPr>
            <w:noProof/>
            <w:webHidden/>
          </w:rPr>
          <w:fldChar w:fldCharType="begin"/>
        </w:r>
        <w:r w:rsidR="00F860AA">
          <w:rPr>
            <w:noProof/>
            <w:webHidden/>
          </w:rPr>
          <w:instrText xml:space="preserve"> PAGEREF _Toc21376057 \h </w:instrText>
        </w:r>
        <w:r w:rsidR="00F860AA">
          <w:rPr>
            <w:noProof/>
            <w:webHidden/>
          </w:rPr>
        </w:r>
        <w:r w:rsidR="00F860AA">
          <w:rPr>
            <w:noProof/>
            <w:webHidden/>
          </w:rPr>
          <w:fldChar w:fldCharType="separate"/>
        </w:r>
        <w:r w:rsidR="00F860AA">
          <w:rPr>
            <w:noProof/>
            <w:webHidden/>
          </w:rPr>
          <w:t>30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58" w:history="1">
        <w:r w:rsidR="00F860AA" w:rsidRPr="00680F2B">
          <w:rPr>
            <w:rStyle w:val="Hyperlink"/>
            <w:noProof/>
          </w:rPr>
          <w:t>Table 11 — TPM Command Format Fields Description</w:t>
        </w:r>
        <w:r w:rsidR="00F860AA">
          <w:rPr>
            <w:noProof/>
            <w:webHidden/>
          </w:rPr>
          <w:tab/>
        </w:r>
        <w:r w:rsidR="00F860AA">
          <w:rPr>
            <w:noProof/>
            <w:webHidden/>
          </w:rPr>
          <w:fldChar w:fldCharType="begin"/>
        </w:r>
        <w:r w:rsidR="00F860AA">
          <w:rPr>
            <w:noProof/>
            <w:webHidden/>
          </w:rPr>
          <w:instrText xml:space="preserve"> PAGEREF _Toc21376058 \h </w:instrText>
        </w:r>
        <w:r w:rsidR="00F860AA">
          <w:rPr>
            <w:noProof/>
            <w:webHidden/>
          </w:rPr>
        </w:r>
        <w:r w:rsidR="00F860AA">
          <w:rPr>
            <w:noProof/>
            <w:webHidden/>
          </w:rPr>
          <w:fldChar w:fldCharType="separate"/>
        </w:r>
        <w:r w:rsidR="00F860AA">
          <w:rPr>
            <w:noProof/>
            <w:webHidden/>
          </w:rPr>
          <w:t>30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59" w:history="1">
        <w:r w:rsidR="00F860AA" w:rsidRPr="00680F2B">
          <w:rPr>
            <w:rStyle w:val="Hyperlink"/>
            <w:noProof/>
          </w:rPr>
          <w:t>Table 12 — Definition of (UINT32) TPM_CC Constants (Numeric Order) &lt;IN/OUT, S&gt;</w:t>
        </w:r>
        <w:r w:rsidR="00F860AA">
          <w:rPr>
            <w:noProof/>
            <w:webHidden/>
          </w:rPr>
          <w:tab/>
        </w:r>
        <w:r w:rsidR="00F860AA">
          <w:rPr>
            <w:noProof/>
            <w:webHidden/>
          </w:rPr>
          <w:fldChar w:fldCharType="begin"/>
        </w:r>
        <w:r w:rsidR="00F860AA">
          <w:rPr>
            <w:noProof/>
            <w:webHidden/>
          </w:rPr>
          <w:instrText xml:space="preserve"> PAGEREF _Toc21376059 \h </w:instrText>
        </w:r>
        <w:r w:rsidR="00F860AA">
          <w:rPr>
            <w:noProof/>
            <w:webHidden/>
          </w:rPr>
        </w:r>
        <w:r w:rsidR="00F860AA">
          <w:rPr>
            <w:noProof/>
            <w:webHidden/>
          </w:rPr>
          <w:fldChar w:fldCharType="separate"/>
        </w:r>
        <w:r w:rsidR="00F860AA">
          <w:rPr>
            <w:noProof/>
            <w:webHidden/>
          </w:rPr>
          <w:t>31</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60" w:history="1">
        <w:r w:rsidR="00F860AA" w:rsidRPr="00680F2B">
          <w:rPr>
            <w:rStyle w:val="Hyperlink"/>
            <w:noProof/>
          </w:rPr>
          <w:t>Table 13 — Format-Zero Response Codes</w:t>
        </w:r>
        <w:r w:rsidR="00F860AA">
          <w:rPr>
            <w:noProof/>
            <w:webHidden/>
          </w:rPr>
          <w:tab/>
        </w:r>
        <w:r w:rsidR="00F860AA">
          <w:rPr>
            <w:noProof/>
            <w:webHidden/>
          </w:rPr>
          <w:fldChar w:fldCharType="begin"/>
        </w:r>
        <w:r w:rsidR="00F860AA">
          <w:rPr>
            <w:noProof/>
            <w:webHidden/>
          </w:rPr>
          <w:instrText xml:space="preserve"> PAGEREF _Toc21376060 \h </w:instrText>
        </w:r>
        <w:r w:rsidR="00F860AA">
          <w:rPr>
            <w:noProof/>
            <w:webHidden/>
          </w:rPr>
        </w:r>
        <w:r w:rsidR="00F860AA">
          <w:rPr>
            <w:noProof/>
            <w:webHidden/>
          </w:rPr>
          <w:fldChar w:fldCharType="separate"/>
        </w:r>
        <w:r w:rsidR="00F860AA">
          <w:rPr>
            <w:noProof/>
            <w:webHidden/>
          </w:rPr>
          <w:t>36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61" w:history="1">
        <w:r w:rsidR="00F860AA" w:rsidRPr="00680F2B">
          <w:rPr>
            <w:rStyle w:val="Hyperlink"/>
            <w:noProof/>
          </w:rPr>
          <w:t>Table 14 — Format-One Response Codes</w:t>
        </w:r>
        <w:r w:rsidR="00F860AA">
          <w:rPr>
            <w:noProof/>
            <w:webHidden/>
          </w:rPr>
          <w:tab/>
        </w:r>
        <w:r w:rsidR="00F860AA">
          <w:rPr>
            <w:noProof/>
            <w:webHidden/>
          </w:rPr>
          <w:fldChar w:fldCharType="begin"/>
        </w:r>
        <w:r w:rsidR="00F860AA">
          <w:rPr>
            <w:noProof/>
            <w:webHidden/>
          </w:rPr>
          <w:instrText xml:space="preserve"> PAGEREF _Toc21376061 \h </w:instrText>
        </w:r>
        <w:r w:rsidR="00F860AA">
          <w:rPr>
            <w:noProof/>
            <w:webHidden/>
          </w:rPr>
        </w:r>
        <w:r w:rsidR="00F860AA">
          <w:rPr>
            <w:noProof/>
            <w:webHidden/>
          </w:rPr>
          <w:fldChar w:fldCharType="separate"/>
        </w:r>
        <w:r w:rsidR="00F860AA">
          <w:rPr>
            <w:noProof/>
            <w:webHidden/>
          </w:rPr>
          <w:t>37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62" w:history="1">
        <w:r w:rsidR="00F860AA" w:rsidRPr="00680F2B">
          <w:rPr>
            <w:rStyle w:val="Hyperlink"/>
            <w:noProof/>
          </w:rPr>
          <w:t>Table 15 — Response Code Groupings</w:t>
        </w:r>
        <w:r w:rsidR="00F860AA">
          <w:rPr>
            <w:noProof/>
            <w:webHidden/>
          </w:rPr>
          <w:tab/>
        </w:r>
        <w:r w:rsidR="00F860AA">
          <w:rPr>
            <w:noProof/>
            <w:webHidden/>
          </w:rPr>
          <w:fldChar w:fldCharType="begin"/>
        </w:r>
        <w:r w:rsidR="00F860AA">
          <w:rPr>
            <w:noProof/>
            <w:webHidden/>
          </w:rPr>
          <w:instrText xml:space="preserve"> PAGEREF _Toc21376062 \h </w:instrText>
        </w:r>
        <w:r w:rsidR="00F860AA">
          <w:rPr>
            <w:noProof/>
            <w:webHidden/>
          </w:rPr>
        </w:r>
        <w:r w:rsidR="00F860AA">
          <w:rPr>
            <w:noProof/>
            <w:webHidden/>
          </w:rPr>
          <w:fldChar w:fldCharType="separate"/>
        </w:r>
        <w:r w:rsidR="00F860AA">
          <w:rPr>
            <w:noProof/>
            <w:webHidden/>
          </w:rPr>
          <w:t>37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63" w:history="1">
        <w:r w:rsidR="00F860AA" w:rsidRPr="00680F2B">
          <w:rPr>
            <w:rStyle w:val="Hyperlink"/>
            <w:noProof/>
          </w:rPr>
          <w:t>Table 16 — Definition of (UINT32) TPM_RC Constants (Actions) &lt;OUT&gt;</w:t>
        </w:r>
        <w:r w:rsidR="00F860AA">
          <w:rPr>
            <w:noProof/>
            <w:webHidden/>
          </w:rPr>
          <w:tab/>
        </w:r>
        <w:r w:rsidR="00F860AA">
          <w:rPr>
            <w:noProof/>
            <w:webHidden/>
          </w:rPr>
          <w:fldChar w:fldCharType="begin"/>
        </w:r>
        <w:r w:rsidR="00F860AA">
          <w:rPr>
            <w:noProof/>
            <w:webHidden/>
          </w:rPr>
          <w:instrText xml:space="preserve"> PAGEREF _Toc21376063 \h </w:instrText>
        </w:r>
        <w:r w:rsidR="00F860AA">
          <w:rPr>
            <w:noProof/>
            <w:webHidden/>
          </w:rPr>
        </w:r>
        <w:r w:rsidR="00F860AA">
          <w:rPr>
            <w:noProof/>
            <w:webHidden/>
          </w:rPr>
          <w:fldChar w:fldCharType="separate"/>
        </w:r>
        <w:r w:rsidR="00F860AA">
          <w:rPr>
            <w:noProof/>
            <w:webHidden/>
          </w:rPr>
          <w:t>38</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64" w:history="1">
        <w:r w:rsidR="00F860AA" w:rsidRPr="00680F2B">
          <w:rPr>
            <w:rStyle w:val="Hyperlink"/>
            <w:noProof/>
          </w:rPr>
          <w:t>Table 17 — Definition of (INT8) TPM_CLOCK_ADJUST Constants &lt;IN&gt;</w:t>
        </w:r>
        <w:r w:rsidR="00F860AA">
          <w:rPr>
            <w:noProof/>
            <w:webHidden/>
          </w:rPr>
          <w:tab/>
        </w:r>
        <w:r w:rsidR="00F860AA">
          <w:rPr>
            <w:noProof/>
            <w:webHidden/>
          </w:rPr>
          <w:fldChar w:fldCharType="begin"/>
        </w:r>
        <w:r w:rsidR="00F860AA">
          <w:rPr>
            <w:noProof/>
            <w:webHidden/>
          </w:rPr>
          <w:instrText xml:space="preserve"> PAGEREF _Toc21376064 \h </w:instrText>
        </w:r>
        <w:r w:rsidR="00F860AA">
          <w:rPr>
            <w:noProof/>
            <w:webHidden/>
          </w:rPr>
        </w:r>
        <w:r w:rsidR="00F860AA">
          <w:rPr>
            <w:noProof/>
            <w:webHidden/>
          </w:rPr>
          <w:fldChar w:fldCharType="separate"/>
        </w:r>
        <w:r w:rsidR="00F860AA">
          <w:rPr>
            <w:noProof/>
            <w:webHidden/>
          </w:rPr>
          <w:t>43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65" w:history="1">
        <w:r w:rsidR="00F860AA" w:rsidRPr="00680F2B">
          <w:rPr>
            <w:rStyle w:val="Hyperlink"/>
            <w:noProof/>
          </w:rPr>
          <w:t>Table 18 — Definition of (UINT16) TPM_EO Constants &lt;IN/OUT&gt;</w:t>
        </w:r>
        <w:r w:rsidR="00F860AA">
          <w:rPr>
            <w:noProof/>
            <w:webHidden/>
          </w:rPr>
          <w:tab/>
        </w:r>
        <w:r w:rsidR="00F860AA">
          <w:rPr>
            <w:noProof/>
            <w:webHidden/>
          </w:rPr>
          <w:fldChar w:fldCharType="begin"/>
        </w:r>
        <w:r w:rsidR="00F860AA">
          <w:rPr>
            <w:noProof/>
            <w:webHidden/>
          </w:rPr>
          <w:instrText xml:space="preserve"> PAGEREF _Toc21376065 \h </w:instrText>
        </w:r>
        <w:r w:rsidR="00F860AA">
          <w:rPr>
            <w:noProof/>
            <w:webHidden/>
          </w:rPr>
        </w:r>
        <w:r w:rsidR="00F860AA">
          <w:rPr>
            <w:noProof/>
            <w:webHidden/>
          </w:rPr>
          <w:fldChar w:fldCharType="separate"/>
        </w:r>
        <w:r w:rsidR="00F860AA">
          <w:rPr>
            <w:noProof/>
            <w:webHidden/>
          </w:rPr>
          <w:t>43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66" w:history="1">
        <w:r w:rsidR="00F860AA" w:rsidRPr="00680F2B">
          <w:rPr>
            <w:rStyle w:val="Hyperlink"/>
            <w:noProof/>
          </w:rPr>
          <w:t>Table 19 — Definition of (UINT16) TPM_ST Constants &lt;IN/OUT, S&gt;</w:t>
        </w:r>
        <w:r w:rsidR="00F860AA">
          <w:rPr>
            <w:noProof/>
            <w:webHidden/>
          </w:rPr>
          <w:tab/>
        </w:r>
        <w:r w:rsidR="00F860AA">
          <w:rPr>
            <w:noProof/>
            <w:webHidden/>
          </w:rPr>
          <w:fldChar w:fldCharType="begin"/>
        </w:r>
        <w:r w:rsidR="00F860AA">
          <w:rPr>
            <w:noProof/>
            <w:webHidden/>
          </w:rPr>
          <w:instrText xml:space="preserve"> PAGEREF _Toc21376066 \h </w:instrText>
        </w:r>
        <w:r w:rsidR="00F860AA">
          <w:rPr>
            <w:noProof/>
            <w:webHidden/>
          </w:rPr>
        </w:r>
        <w:r w:rsidR="00F860AA">
          <w:rPr>
            <w:noProof/>
            <w:webHidden/>
          </w:rPr>
          <w:fldChar w:fldCharType="separate"/>
        </w:r>
        <w:r w:rsidR="00F860AA">
          <w:rPr>
            <w:noProof/>
            <w:webHidden/>
          </w:rPr>
          <w:t>45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67" w:history="1">
        <w:r w:rsidR="00F860AA" w:rsidRPr="00680F2B">
          <w:rPr>
            <w:rStyle w:val="Hyperlink"/>
            <w:noProof/>
          </w:rPr>
          <w:t>Table 20 — Definition of (UINT16) TPM_SU Constants &lt;IN&gt;</w:t>
        </w:r>
        <w:r w:rsidR="00F860AA">
          <w:rPr>
            <w:noProof/>
            <w:webHidden/>
          </w:rPr>
          <w:tab/>
        </w:r>
        <w:r w:rsidR="00F860AA">
          <w:rPr>
            <w:noProof/>
            <w:webHidden/>
          </w:rPr>
          <w:fldChar w:fldCharType="begin"/>
        </w:r>
        <w:r w:rsidR="00F860AA">
          <w:rPr>
            <w:noProof/>
            <w:webHidden/>
          </w:rPr>
          <w:instrText xml:space="preserve"> PAGEREF _Toc21376067 \h </w:instrText>
        </w:r>
        <w:r w:rsidR="00F860AA">
          <w:rPr>
            <w:noProof/>
            <w:webHidden/>
          </w:rPr>
        </w:r>
        <w:r w:rsidR="00F860AA">
          <w:rPr>
            <w:noProof/>
            <w:webHidden/>
          </w:rPr>
          <w:fldChar w:fldCharType="separate"/>
        </w:r>
        <w:r w:rsidR="00F860AA">
          <w:rPr>
            <w:noProof/>
            <w:webHidden/>
          </w:rPr>
          <w:t>47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68" w:history="1">
        <w:r w:rsidR="00F860AA" w:rsidRPr="00680F2B">
          <w:rPr>
            <w:rStyle w:val="Hyperlink"/>
            <w:noProof/>
          </w:rPr>
          <w:t>Table 21 — Definition of (UINT8) TPM_SE Constants &lt;IN&gt;</w:t>
        </w:r>
        <w:r w:rsidR="00F860AA">
          <w:rPr>
            <w:noProof/>
            <w:webHidden/>
          </w:rPr>
          <w:tab/>
        </w:r>
        <w:r w:rsidR="00F860AA">
          <w:rPr>
            <w:noProof/>
            <w:webHidden/>
          </w:rPr>
          <w:fldChar w:fldCharType="begin"/>
        </w:r>
        <w:r w:rsidR="00F860AA">
          <w:rPr>
            <w:noProof/>
            <w:webHidden/>
          </w:rPr>
          <w:instrText xml:space="preserve"> PAGEREF _Toc21376068 \h </w:instrText>
        </w:r>
        <w:r w:rsidR="00F860AA">
          <w:rPr>
            <w:noProof/>
            <w:webHidden/>
          </w:rPr>
        </w:r>
        <w:r w:rsidR="00F860AA">
          <w:rPr>
            <w:noProof/>
            <w:webHidden/>
          </w:rPr>
          <w:fldChar w:fldCharType="separate"/>
        </w:r>
        <w:r w:rsidR="00F860AA">
          <w:rPr>
            <w:noProof/>
            <w:webHidden/>
          </w:rPr>
          <w:t>47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69" w:history="1">
        <w:r w:rsidR="00F860AA" w:rsidRPr="00680F2B">
          <w:rPr>
            <w:rStyle w:val="Hyperlink"/>
            <w:noProof/>
          </w:rPr>
          <w:t>Table 22 — Definition of (UINT32) TPM_CAP Constants</w:t>
        </w:r>
        <w:r w:rsidR="00F860AA">
          <w:rPr>
            <w:noProof/>
            <w:webHidden/>
          </w:rPr>
          <w:tab/>
        </w:r>
        <w:r w:rsidR="00F860AA">
          <w:rPr>
            <w:noProof/>
            <w:webHidden/>
          </w:rPr>
          <w:fldChar w:fldCharType="begin"/>
        </w:r>
        <w:r w:rsidR="00F860AA">
          <w:rPr>
            <w:noProof/>
            <w:webHidden/>
          </w:rPr>
          <w:instrText xml:space="preserve"> PAGEREF _Toc21376069 \h </w:instrText>
        </w:r>
        <w:r w:rsidR="00F860AA">
          <w:rPr>
            <w:noProof/>
            <w:webHidden/>
          </w:rPr>
        </w:r>
        <w:r w:rsidR="00F860AA">
          <w:rPr>
            <w:noProof/>
            <w:webHidden/>
          </w:rPr>
          <w:fldChar w:fldCharType="separate"/>
        </w:r>
        <w:r w:rsidR="00F860AA">
          <w:rPr>
            <w:noProof/>
            <w:webHidden/>
          </w:rPr>
          <w:t>48</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70" w:history="1">
        <w:r w:rsidR="00F860AA" w:rsidRPr="00680F2B">
          <w:rPr>
            <w:rStyle w:val="Hyperlink"/>
            <w:noProof/>
          </w:rPr>
          <w:t>Table 23 — Definition of (UINT32) TPM_PT Constants &lt;IN/OUT, S&gt;</w:t>
        </w:r>
        <w:r w:rsidR="00F860AA">
          <w:rPr>
            <w:noProof/>
            <w:webHidden/>
          </w:rPr>
          <w:tab/>
        </w:r>
        <w:r w:rsidR="00F860AA">
          <w:rPr>
            <w:noProof/>
            <w:webHidden/>
          </w:rPr>
          <w:fldChar w:fldCharType="begin"/>
        </w:r>
        <w:r w:rsidR="00F860AA">
          <w:rPr>
            <w:noProof/>
            <w:webHidden/>
          </w:rPr>
          <w:instrText xml:space="preserve"> PAGEREF _Toc21376070 \h </w:instrText>
        </w:r>
        <w:r w:rsidR="00F860AA">
          <w:rPr>
            <w:noProof/>
            <w:webHidden/>
          </w:rPr>
        </w:r>
        <w:r w:rsidR="00F860AA">
          <w:rPr>
            <w:noProof/>
            <w:webHidden/>
          </w:rPr>
          <w:fldChar w:fldCharType="separate"/>
        </w:r>
        <w:r w:rsidR="00F860AA">
          <w:rPr>
            <w:noProof/>
            <w:webHidden/>
          </w:rPr>
          <w:t>49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71" w:history="1">
        <w:r w:rsidR="00F860AA" w:rsidRPr="00680F2B">
          <w:rPr>
            <w:rStyle w:val="Hyperlink"/>
            <w:noProof/>
          </w:rPr>
          <w:t>Table 24 — Definition of (UINT32) TPM_PT_PCR Constants &lt;IN/OUT, S&gt;</w:t>
        </w:r>
        <w:r w:rsidR="00F860AA">
          <w:rPr>
            <w:noProof/>
            <w:webHidden/>
          </w:rPr>
          <w:tab/>
        </w:r>
        <w:r w:rsidR="00F860AA">
          <w:rPr>
            <w:noProof/>
            <w:webHidden/>
          </w:rPr>
          <w:fldChar w:fldCharType="begin"/>
        </w:r>
        <w:r w:rsidR="00F860AA">
          <w:rPr>
            <w:noProof/>
            <w:webHidden/>
          </w:rPr>
          <w:instrText xml:space="preserve"> PAGEREF _Toc21376071 \h </w:instrText>
        </w:r>
        <w:r w:rsidR="00F860AA">
          <w:rPr>
            <w:noProof/>
            <w:webHidden/>
          </w:rPr>
        </w:r>
        <w:r w:rsidR="00F860AA">
          <w:rPr>
            <w:noProof/>
            <w:webHidden/>
          </w:rPr>
          <w:fldChar w:fldCharType="separate"/>
        </w:r>
        <w:r w:rsidR="00F860AA">
          <w:rPr>
            <w:noProof/>
            <w:webHidden/>
          </w:rPr>
          <w:t>54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72" w:history="1">
        <w:r w:rsidR="00F860AA" w:rsidRPr="00680F2B">
          <w:rPr>
            <w:rStyle w:val="Hyperlink"/>
            <w:noProof/>
          </w:rPr>
          <w:t>Table 25 — Definition of (UINT32) TPM_PS Constants &lt;OUT&gt;</w:t>
        </w:r>
        <w:r w:rsidR="00F860AA">
          <w:rPr>
            <w:noProof/>
            <w:webHidden/>
          </w:rPr>
          <w:tab/>
        </w:r>
        <w:r w:rsidR="00F860AA">
          <w:rPr>
            <w:noProof/>
            <w:webHidden/>
          </w:rPr>
          <w:fldChar w:fldCharType="begin"/>
        </w:r>
        <w:r w:rsidR="00F860AA">
          <w:rPr>
            <w:noProof/>
            <w:webHidden/>
          </w:rPr>
          <w:instrText xml:space="preserve"> PAGEREF _Toc21376072 \h </w:instrText>
        </w:r>
        <w:r w:rsidR="00F860AA">
          <w:rPr>
            <w:noProof/>
            <w:webHidden/>
          </w:rPr>
        </w:r>
        <w:r w:rsidR="00F860AA">
          <w:rPr>
            <w:noProof/>
            <w:webHidden/>
          </w:rPr>
          <w:fldChar w:fldCharType="separate"/>
        </w:r>
        <w:r w:rsidR="00F860AA">
          <w:rPr>
            <w:noProof/>
            <w:webHidden/>
          </w:rPr>
          <w:t>56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73" w:history="1">
        <w:r w:rsidR="00F860AA" w:rsidRPr="00680F2B">
          <w:rPr>
            <w:rStyle w:val="Hyperlink"/>
            <w:noProof/>
          </w:rPr>
          <w:t>Table 26 — Definition of Types for Handles</w:t>
        </w:r>
        <w:r w:rsidR="00F860AA">
          <w:rPr>
            <w:noProof/>
            <w:webHidden/>
          </w:rPr>
          <w:tab/>
        </w:r>
        <w:r w:rsidR="00F860AA">
          <w:rPr>
            <w:noProof/>
            <w:webHidden/>
          </w:rPr>
          <w:fldChar w:fldCharType="begin"/>
        </w:r>
        <w:r w:rsidR="00F860AA">
          <w:rPr>
            <w:noProof/>
            <w:webHidden/>
          </w:rPr>
          <w:instrText xml:space="preserve"> PAGEREF _Toc21376073 \h </w:instrText>
        </w:r>
        <w:r w:rsidR="00F860AA">
          <w:rPr>
            <w:noProof/>
            <w:webHidden/>
          </w:rPr>
        </w:r>
        <w:r w:rsidR="00F860AA">
          <w:rPr>
            <w:noProof/>
            <w:webHidden/>
          </w:rPr>
          <w:fldChar w:fldCharType="separate"/>
        </w:r>
        <w:r w:rsidR="00F860AA">
          <w:rPr>
            <w:noProof/>
            <w:webHidden/>
          </w:rPr>
          <w:t>57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74" w:history="1">
        <w:r w:rsidR="00F860AA" w:rsidRPr="00680F2B">
          <w:rPr>
            <w:rStyle w:val="Hyperlink"/>
            <w:noProof/>
          </w:rPr>
          <w:t xml:space="preserve">Table 27 </w:t>
        </w:r>
        <w:r w:rsidR="00F860AA" w:rsidRPr="00680F2B">
          <w:rPr>
            <w:rStyle w:val="Hyperlink"/>
            <w:rFonts w:cs="Calibri"/>
            <w:noProof/>
          </w:rPr>
          <w:t>—</w:t>
        </w:r>
        <w:r w:rsidR="00F860AA" w:rsidRPr="00680F2B">
          <w:rPr>
            <w:rStyle w:val="Hyperlink"/>
            <w:noProof/>
          </w:rPr>
          <w:t xml:space="preserve"> Definition of (UINT8) TPM_HT Constants &lt;S&gt;</w:t>
        </w:r>
        <w:r w:rsidR="00F860AA">
          <w:rPr>
            <w:noProof/>
            <w:webHidden/>
          </w:rPr>
          <w:tab/>
        </w:r>
        <w:r w:rsidR="00F860AA">
          <w:rPr>
            <w:noProof/>
            <w:webHidden/>
          </w:rPr>
          <w:fldChar w:fldCharType="begin"/>
        </w:r>
        <w:r w:rsidR="00F860AA">
          <w:rPr>
            <w:noProof/>
            <w:webHidden/>
          </w:rPr>
          <w:instrText xml:space="preserve"> PAGEREF _Toc21376074 \h </w:instrText>
        </w:r>
        <w:r w:rsidR="00F860AA">
          <w:rPr>
            <w:noProof/>
            <w:webHidden/>
          </w:rPr>
        </w:r>
        <w:r w:rsidR="00F860AA">
          <w:rPr>
            <w:noProof/>
            <w:webHidden/>
          </w:rPr>
          <w:fldChar w:fldCharType="separate"/>
        </w:r>
        <w:r w:rsidR="00F860AA">
          <w:rPr>
            <w:noProof/>
            <w:webHidden/>
          </w:rPr>
          <w:t>57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75" w:history="1">
        <w:r w:rsidR="00F860AA" w:rsidRPr="00680F2B">
          <w:rPr>
            <w:rStyle w:val="Hyperlink"/>
            <w:noProof/>
          </w:rPr>
          <w:t>Table 28 — Definition of (TPM_HANDLE) TPM_RH Constants &lt;S&gt;</w:t>
        </w:r>
        <w:r w:rsidR="00F860AA">
          <w:rPr>
            <w:noProof/>
            <w:webHidden/>
          </w:rPr>
          <w:tab/>
        </w:r>
        <w:r w:rsidR="00F860AA">
          <w:rPr>
            <w:noProof/>
            <w:webHidden/>
          </w:rPr>
          <w:fldChar w:fldCharType="begin"/>
        </w:r>
        <w:r w:rsidR="00F860AA">
          <w:rPr>
            <w:noProof/>
            <w:webHidden/>
          </w:rPr>
          <w:instrText xml:space="preserve"> PAGEREF _Toc21376075 \h </w:instrText>
        </w:r>
        <w:r w:rsidR="00F860AA">
          <w:rPr>
            <w:noProof/>
            <w:webHidden/>
          </w:rPr>
        </w:r>
        <w:r w:rsidR="00F860AA">
          <w:rPr>
            <w:noProof/>
            <w:webHidden/>
          </w:rPr>
          <w:fldChar w:fldCharType="separate"/>
        </w:r>
        <w:r w:rsidR="00F860AA">
          <w:rPr>
            <w:noProof/>
            <w:webHidden/>
          </w:rPr>
          <w:t>59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76" w:history="1">
        <w:r w:rsidR="00F860AA" w:rsidRPr="00680F2B">
          <w:rPr>
            <w:rStyle w:val="Hyperlink"/>
            <w:noProof/>
          </w:rPr>
          <w:t>Table 29 — Definition of (TPM_HANDLE) TPM_HC Constants &lt;S&gt;</w:t>
        </w:r>
        <w:r w:rsidR="00F860AA">
          <w:rPr>
            <w:noProof/>
            <w:webHidden/>
          </w:rPr>
          <w:tab/>
        </w:r>
        <w:r w:rsidR="00F860AA">
          <w:rPr>
            <w:noProof/>
            <w:webHidden/>
          </w:rPr>
          <w:fldChar w:fldCharType="begin"/>
        </w:r>
        <w:r w:rsidR="00F860AA">
          <w:rPr>
            <w:noProof/>
            <w:webHidden/>
          </w:rPr>
          <w:instrText xml:space="preserve"> PAGEREF _Toc21376076 \h </w:instrText>
        </w:r>
        <w:r w:rsidR="00F860AA">
          <w:rPr>
            <w:noProof/>
            <w:webHidden/>
          </w:rPr>
        </w:r>
        <w:r w:rsidR="00F860AA">
          <w:rPr>
            <w:noProof/>
            <w:webHidden/>
          </w:rPr>
          <w:fldChar w:fldCharType="separate"/>
        </w:r>
        <w:r w:rsidR="00F860AA">
          <w:rPr>
            <w:noProof/>
            <w:webHidden/>
          </w:rPr>
          <w:t>61</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77" w:history="1">
        <w:r w:rsidR="00F860AA" w:rsidRPr="00680F2B">
          <w:rPr>
            <w:rStyle w:val="Hyperlink"/>
            <w:noProof/>
          </w:rPr>
          <w:t>Table 30 — Definition of (UINT32) TPMA_ALGORITHM Bits</w:t>
        </w:r>
        <w:r w:rsidR="00F860AA">
          <w:rPr>
            <w:noProof/>
            <w:webHidden/>
          </w:rPr>
          <w:tab/>
        </w:r>
        <w:r w:rsidR="00F860AA">
          <w:rPr>
            <w:noProof/>
            <w:webHidden/>
          </w:rPr>
          <w:fldChar w:fldCharType="begin"/>
        </w:r>
        <w:r w:rsidR="00F860AA">
          <w:rPr>
            <w:noProof/>
            <w:webHidden/>
          </w:rPr>
          <w:instrText xml:space="preserve"> PAGEREF _Toc21376077 \h </w:instrText>
        </w:r>
        <w:r w:rsidR="00F860AA">
          <w:rPr>
            <w:noProof/>
            <w:webHidden/>
          </w:rPr>
        </w:r>
        <w:r w:rsidR="00F860AA">
          <w:rPr>
            <w:noProof/>
            <w:webHidden/>
          </w:rPr>
          <w:fldChar w:fldCharType="separate"/>
        </w:r>
        <w:r w:rsidR="00F860AA">
          <w:rPr>
            <w:noProof/>
            <w:webHidden/>
          </w:rPr>
          <w:t>63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78" w:history="1">
        <w:r w:rsidR="00F860AA" w:rsidRPr="00680F2B">
          <w:rPr>
            <w:rStyle w:val="Hyperlink"/>
            <w:noProof/>
          </w:rPr>
          <w:t>Table 31 — Definition of (UINT32) TPMA_OBJECT Bits</w:t>
        </w:r>
        <w:r w:rsidR="00F860AA">
          <w:rPr>
            <w:noProof/>
            <w:webHidden/>
          </w:rPr>
          <w:tab/>
        </w:r>
        <w:r w:rsidR="00F860AA">
          <w:rPr>
            <w:noProof/>
            <w:webHidden/>
          </w:rPr>
          <w:fldChar w:fldCharType="begin"/>
        </w:r>
        <w:r w:rsidR="00F860AA">
          <w:rPr>
            <w:noProof/>
            <w:webHidden/>
          </w:rPr>
          <w:instrText xml:space="preserve"> PAGEREF _Toc21376078 \h </w:instrText>
        </w:r>
        <w:r w:rsidR="00F860AA">
          <w:rPr>
            <w:noProof/>
            <w:webHidden/>
          </w:rPr>
        </w:r>
        <w:r w:rsidR="00F860AA">
          <w:rPr>
            <w:noProof/>
            <w:webHidden/>
          </w:rPr>
          <w:fldChar w:fldCharType="separate"/>
        </w:r>
        <w:r w:rsidR="00F860AA">
          <w:rPr>
            <w:noProof/>
            <w:webHidden/>
          </w:rPr>
          <w:t>64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79" w:history="1">
        <w:r w:rsidR="00F860AA" w:rsidRPr="00680F2B">
          <w:rPr>
            <w:rStyle w:val="Hyperlink"/>
            <w:noProof/>
          </w:rPr>
          <w:t>Table 32 — Definition of (UINT8) TPMA_SESSION Bits &lt;IN/OUT&gt;</w:t>
        </w:r>
        <w:r w:rsidR="00F860AA">
          <w:rPr>
            <w:noProof/>
            <w:webHidden/>
          </w:rPr>
          <w:tab/>
        </w:r>
        <w:r w:rsidR="00F860AA">
          <w:rPr>
            <w:noProof/>
            <w:webHidden/>
          </w:rPr>
          <w:fldChar w:fldCharType="begin"/>
        </w:r>
        <w:r w:rsidR="00F860AA">
          <w:rPr>
            <w:noProof/>
            <w:webHidden/>
          </w:rPr>
          <w:instrText xml:space="preserve"> PAGEREF _Toc21376079 \h </w:instrText>
        </w:r>
        <w:r w:rsidR="00F860AA">
          <w:rPr>
            <w:noProof/>
            <w:webHidden/>
          </w:rPr>
        </w:r>
        <w:r w:rsidR="00F860AA">
          <w:rPr>
            <w:noProof/>
            <w:webHidden/>
          </w:rPr>
          <w:fldChar w:fldCharType="separate"/>
        </w:r>
        <w:r w:rsidR="00F860AA">
          <w:rPr>
            <w:noProof/>
            <w:webHidden/>
          </w:rPr>
          <w:t>71</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80" w:history="1">
        <w:r w:rsidR="00F860AA" w:rsidRPr="00680F2B">
          <w:rPr>
            <w:rStyle w:val="Hyperlink"/>
            <w:noProof/>
          </w:rPr>
          <w:t>Table 33 — Definition of (UINT8) TPMA_LOCALITY Bits &lt;IN/OUT&gt;</w:t>
        </w:r>
        <w:r w:rsidR="00F860AA">
          <w:rPr>
            <w:noProof/>
            <w:webHidden/>
          </w:rPr>
          <w:tab/>
        </w:r>
        <w:r w:rsidR="00F860AA">
          <w:rPr>
            <w:noProof/>
            <w:webHidden/>
          </w:rPr>
          <w:fldChar w:fldCharType="begin"/>
        </w:r>
        <w:r w:rsidR="00F860AA">
          <w:rPr>
            <w:noProof/>
            <w:webHidden/>
          </w:rPr>
          <w:instrText xml:space="preserve"> PAGEREF _Toc21376080 \h </w:instrText>
        </w:r>
        <w:r w:rsidR="00F860AA">
          <w:rPr>
            <w:noProof/>
            <w:webHidden/>
          </w:rPr>
        </w:r>
        <w:r w:rsidR="00F860AA">
          <w:rPr>
            <w:noProof/>
            <w:webHidden/>
          </w:rPr>
          <w:fldChar w:fldCharType="separate"/>
        </w:r>
        <w:r w:rsidR="00F860AA">
          <w:rPr>
            <w:noProof/>
            <w:webHidden/>
          </w:rPr>
          <w:t>73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81" w:history="1">
        <w:r w:rsidR="00F860AA" w:rsidRPr="00680F2B">
          <w:rPr>
            <w:rStyle w:val="Hyperlink"/>
            <w:noProof/>
          </w:rPr>
          <w:t>Table 34 — Definition of (UINT32) TPMA_PERMANENT Bits &lt;OUT&gt;</w:t>
        </w:r>
        <w:r w:rsidR="00F860AA">
          <w:rPr>
            <w:noProof/>
            <w:webHidden/>
          </w:rPr>
          <w:tab/>
        </w:r>
        <w:r w:rsidR="00F860AA">
          <w:rPr>
            <w:noProof/>
            <w:webHidden/>
          </w:rPr>
          <w:fldChar w:fldCharType="begin"/>
        </w:r>
        <w:r w:rsidR="00F860AA">
          <w:rPr>
            <w:noProof/>
            <w:webHidden/>
          </w:rPr>
          <w:instrText xml:space="preserve"> PAGEREF _Toc21376081 \h </w:instrText>
        </w:r>
        <w:r w:rsidR="00F860AA">
          <w:rPr>
            <w:noProof/>
            <w:webHidden/>
          </w:rPr>
        </w:r>
        <w:r w:rsidR="00F860AA">
          <w:rPr>
            <w:noProof/>
            <w:webHidden/>
          </w:rPr>
          <w:fldChar w:fldCharType="separate"/>
        </w:r>
        <w:r w:rsidR="00F860AA">
          <w:rPr>
            <w:noProof/>
            <w:webHidden/>
          </w:rPr>
          <w:t>74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82" w:history="1">
        <w:r w:rsidR="00F860AA" w:rsidRPr="00680F2B">
          <w:rPr>
            <w:rStyle w:val="Hyperlink"/>
            <w:noProof/>
          </w:rPr>
          <w:t>Table 35 — Definition of (UINT32) TPMA_STARTUP_CLEAR Bits &lt;OUT&gt;</w:t>
        </w:r>
        <w:r w:rsidR="00F860AA">
          <w:rPr>
            <w:noProof/>
            <w:webHidden/>
          </w:rPr>
          <w:tab/>
        </w:r>
        <w:r w:rsidR="00F860AA">
          <w:rPr>
            <w:noProof/>
            <w:webHidden/>
          </w:rPr>
          <w:fldChar w:fldCharType="begin"/>
        </w:r>
        <w:r w:rsidR="00F860AA">
          <w:rPr>
            <w:noProof/>
            <w:webHidden/>
          </w:rPr>
          <w:instrText xml:space="preserve"> PAGEREF _Toc21376082 \h </w:instrText>
        </w:r>
        <w:r w:rsidR="00F860AA">
          <w:rPr>
            <w:noProof/>
            <w:webHidden/>
          </w:rPr>
        </w:r>
        <w:r w:rsidR="00F860AA">
          <w:rPr>
            <w:noProof/>
            <w:webHidden/>
          </w:rPr>
          <w:fldChar w:fldCharType="separate"/>
        </w:r>
        <w:r w:rsidR="00F860AA">
          <w:rPr>
            <w:noProof/>
            <w:webHidden/>
          </w:rPr>
          <w:t>75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83" w:history="1">
        <w:r w:rsidR="00F860AA" w:rsidRPr="00680F2B">
          <w:rPr>
            <w:rStyle w:val="Hyperlink"/>
            <w:noProof/>
          </w:rPr>
          <w:t>Table 36 — Definition of (UINT32) TPMA_MEMORY Bits &lt;Out&gt;</w:t>
        </w:r>
        <w:r w:rsidR="00F860AA">
          <w:rPr>
            <w:noProof/>
            <w:webHidden/>
          </w:rPr>
          <w:tab/>
        </w:r>
        <w:r w:rsidR="00F860AA">
          <w:rPr>
            <w:noProof/>
            <w:webHidden/>
          </w:rPr>
          <w:fldChar w:fldCharType="begin"/>
        </w:r>
        <w:r w:rsidR="00F860AA">
          <w:rPr>
            <w:noProof/>
            <w:webHidden/>
          </w:rPr>
          <w:instrText xml:space="preserve"> PAGEREF _Toc21376083 \h </w:instrText>
        </w:r>
        <w:r w:rsidR="00F860AA">
          <w:rPr>
            <w:noProof/>
            <w:webHidden/>
          </w:rPr>
        </w:r>
        <w:r w:rsidR="00F860AA">
          <w:rPr>
            <w:noProof/>
            <w:webHidden/>
          </w:rPr>
          <w:fldChar w:fldCharType="separate"/>
        </w:r>
        <w:r w:rsidR="00F860AA">
          <w:rPr>
            <w:noProof/>
            <w:webHidden/>
          </w:rPr>
          <w:t>76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84" w:history="1">
        <w:r w:rsidR="00F860AA" w:rsidRPr="00680F2B">
          <w:rPr>
            <w:rStyle w:val="Hyperlink"/>
            <w:noProof/>
          </w:rPr>
          <w:t>Table 37 — Definition of (TPM_CC) TPMA_CC Bits &lt;OUT&gt;</w:t>
        </w:r>
        <w:r w:rsidR="00F860AA">
          <w:rPr>
            <w:noProof/>
            <w:webHidden/>
          </w:rPr>
          <w:tab/>
        </w:r>
        <w:r w:rsidR="00F860AA">
          <w:rPr>
            <w:noProof/>
            <w:webHidden/>
          </w:rPr>
          <w:fldChar w:fldCharType="begin"/>
        </w:r>
        <w:r w:rsidR="00F860AA">
          <w:rPr>
            <w:noProof/>
            <w:webHidden/>
          </w:rPr>
          <w:instrText xml:space="preserve"> PAGEREF _Toc21376084 \h </w:instrText>
        </w:r>
        <w:r w:rsidR="00F860AA">
          <w:rPr>
            <w:noProof/>
            <w:webHidden/>
          </w:rPr>
        </w:r>
        <w:r w:rsidR="00F860AA">
          <w:rPr>
            <w:noProof/>
            <w:webHidden/>
          </w:rPr>
          <w:fldChar w:fldCharType="separate"/>
        </w:r>
        <w:r w:rsidR="00F860AA">
          <w:rPr>
            <w:noProof/>
            <w:webHidden/>
          </w:rPr>
          <w:t>77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85" w:history="1">
        <w:r w:rsidR="00F860AA" w:rsidRPr="00680F2B">
          <w:rPr>
            <w:rStyle w:val="Hyperlink"/>
            <w:noProof/>
          </w:rPr>
          <w:t>Table 38 — Definition of (UINT32) TPMA_MODES Bits &lt;Out&gt;</w:t>
        </w:r>
        <w:r w:rsidR="00F860AA">
          <w:rPr>
            <w:noProof/>
            <w:webHidden/>
          </w:rPr>
          <w:tab/>
        </w:r>
        <w:r w:rsidR="00F860AA">
          <w:rPr>
            <w:noProof/>
            <w:webHidden/>
          </w:rPr>
          <w:fldChar w:fldCharType="begin"/>
        </w:r>
        <w:r w:rsidR="00F860AA">
          <w:rPr>
            <w:noProof/>
            <w:webHidden/>
          </w:rPr>
          <w:instrText xml:space="preserve"> PAGEREF _Toc21376085 \h </w:instrText>
        </w:r>
        <w:r w:rsidR="00F860AA">
          <w:rPr>
            <w:noProof/>
            <w:webHidden/>
          </w:rPr>
        </w:r>
        <w:r w:rsidR="00F860AA">
          <w:rPr>
            <w:noProof/>
            <w:webHidden/>
          </w:rPr>
          <w:fldChar w:fldCharType="separate"/>
        </w:r>
        <w:r w:rsidR="00F860AA">
          <w:rPr>
            <w:noProof/>
            <w:webHidden/>
          </w:rPr>
          <w:t>79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86" w:history="1">
        <w:r w:rsidR="00F860AA" w:rsidRPr="00680F2B">
          <w:rPr>
            <w:rStyle w:val="Hyperlink"/>
            <w:noProof/>
          </w:rPr>
          <w:t>Table 39 — Definition of (UINT32) TPMA_X509_KEY_USAGE Bits&lt;&gt;</w:t>
        </w:r>
        <w:r w:rsidR="00F860AA">
          <w:rPr>
            <w:noProof/>
            <w:webHidden/>
          </w:rPr>
          <w:tab/>
        </w:r>
        <w:r w:rsidR="00F860AA">
          <w:rPr>
            <w:noProof/>
            <w:webHidden/>
          </w:rPr>
          <w:fldChar w:fldCharType="begin"/>
        </w:r>
        <w:r w:rsidR="00F860AA">
          <w:rPr>
            <w:noProof/>
            <w:webHidden/>
          </w:rPr>
          <w:instrText xml:space="preserve"> PAGEREF _Toc21376086 \h </w:instrText>
        </w:r>
        <w:r w:rsidR="00F860AA">
          <w:rPr>
            <w:noProof/>
            <w:webHidden/>
          </w:rPr>
        </w:r>
        <w:r w:rsidR="00F860AA">
          <w:rPr>
            <w:noProof/>
            <w:webHidden/>
          </w:rPr>
          <w:fldChar w:fldCharType="separate"/>
        </w:r>
        <w:r w:rsidR="00F860AA">
          <w:rPr>
            <w:noProof/>
            <w:webHidden/>
          </w:rPr>
          <w:t>80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87" w:history="1">
        <w:r w:rsidR="00F860AA" w:rsidRPr="00680F2B">
          <w:rPr>
            <w:rStyle w:val="Hyperlink"/>
            <w:noProof/>
          </w:rPr>
          <w:t>Table 40 — Definition of (UINT32) TPMA_ACT Bits</w:t>
        </w:r>
        <w:r w:rsidR="00F860AA">
          <w:rPr>
            <w:noProof/>
            <w:webHidden/>
          </w:rPr>
          <w:tab/>
        </w:r>
        <w:r w:rsidR="00F860AA">
          <w:rPr>
            <w:noProof/>
            <w:webHidden/>
          </w:rPr>
          <w:fldChar w:fldCharType="begin"/>
        </w:r>
        <w:r w:rsidR="00F860AA">
          <w:rPr>
            <w:noProof/>
            <w:webHidden/>
          </w:rPr>
          <w:instrText xml:space="preserve"> PAGEREF _Toc21376087 \h </w:instrText>
        </w:r>
        <w:r w:rsidR="00F860AA">
          <w:rPr>
            <w:noProof/>
            <w:webHidden/>
          </w:rPr>
        </w:r>
        <w:r w:rsidR="00F860AA">
          <w:rPr>
            <w:noProof/>
            <w:webHidden/>
          </w:rPr>
          <w:fldChar w:fldCharType="separate"/>
        </w:r>
        <w:r w:rsidR="00F860AA">
          <w:rPr>
            <w:noProof/>
            <w:webHidden/>
          </w:rPr>
          <w:t>81</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88" w:history="1">
        <w:r w:rsidR="00F860AA" w:rsidRPr="00680F2B">
          <w:rPr>
            <w:rStyle w:val="Hyperlink"/>
            <w:noProof/>
          </w:rPr>
          <w:t>Table 41 — Definition of (BYTE) TPMI_YES_NO Type</w:t>
        </w:r>
        <w:r w:rsidR="00F860AA">
          <w:rPr>
            <w:noProof/>
            <w:webHidden/>
          </w:rPr>
          <w:tab/>
        </w:r>
        <w:r w:rsidR="00F860AA">
          <w:rPr>
            <w:noProof/>
            <w:webHidden/>
          </w:rPr>
          <w:fldChar w:fldCharType="begin"/>
        </w:r>
        <w:r w:rsidR="00F860AA">
          <w:rPr>
            <w:noProof/>
            <w:webHidden/>
          </w:rPr>
          <w:instrText xml:space="preserve"> PAGEREF _Toc21376088 \h </w:instrText>
        </w:r>
        <w:r w:rsidR="00F860AA">
          <w:rPr>
            <w:noProof/>
            <w:webHidden/>
          </w:rPr>
        </w:r>
        <w:r w:rsidR="00F860AA">
          <w:rPr>
            <w:noProof/>
            <w:webHidden/>
          </w:rPr>
          <w:fldChar w:fldCharType="separate"/>
        </w:r>
        <w:r w:rsidR="00F860AA">
          <w:rPr>
            <w:noProof/>
            <w:webHidden/>
          </w:rPr>
          <w:t>82</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89" w:history="1">
        <w:r w:rsidR="00F860AA" w:rsidRPr="00680F2B">
          <w:rPr>
            <w:rStyle w:val="Hyperlink"/>
            <w:noProof/>
          </w:rPr>
          <w:t>Table 42 — Definition of (TPM_HANDLE) TPMI_DH_OBJECT Type</w:t>
        </w:r>
        <w:r w:rsidR="00F860AA">
          <w:rPr>
            <w:noProof/>
            <w:webHidden/>
          </w:rPr>
          <w:tab/>
        </w:r>
        <w:r w:rsidR="00F860AA">
          <w:rPr>
            <w:noProof/>
            <w:webHidden/>
          </w:rPr>
          <w:fldChar w:fldCharType="begin"/>
        </w:r>
        <w:r w:rsidR="00F860AA">
          <w:rPr>
            <w:noProof/>
            <w:webHidden/>
          </w:rPr>
          <w:instrText xml:space="preserve"> PAGEREF _Toc21376089 \h </w:instrText>
        </w:r>
        <w:r w:rsidR="00F860AA">
          <w:rPr>
            <w:noProof/>
            <w:webHidden/>
          </w:rPr>
        </w:r>
        <w:r w:rsidR="00F860AA">
          <w:rPr>
            <w:noProof/>
            <w:webHidden/>
          </w:rPr>
          <w:fldChar w:fldCharType="separate"/>
        </w:r>
        <w:r w:rsidR="00F860AA">
          <w:rPr>
            <w:noProof/>
            <w:webHidden/>
          </w:rPr>
          <w:t>82</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90" w:history="1">
        <w:r w:rsidR="00F860AA" w:rsidRPr="00680F2B">
          <w:rPr>
            <w:rStyle w:val="Hyperlink"/>
            <w:noProof/>
          </w:rPr>
          <w:t>Table 43 — Definition of (TPM_HANDLE) TPMI_DH_PARENT Type</w:t>
        </w:r>
        <w:r w:rsidR="00F860AA">
          <w:rPr>
            <w:noProof/>
            <w:webHidden/>
          </w:rPr>
          <w:tab/>
        </w:r>
        <w:r w:rsidR="00F860AA">
          <w:rPr>
            <w:noProof/>
            <w:webHidden/>
          </w:rPr>
          <w:fldChar w:fldCharType="begin"/>
        </w:r>
        <w:r w:rsidR="00F860AA">
          <w:rPr>
            <w:noProof/>
            <w:webHidden/>
          </w:rPr>
          <w:instrText xml:space="preserve"> PAGEREF _Toc21376090 \h </w:instrText>
        </w:r>
        <w:r w:rsidR="00F860AA">
          <w:rPr>
            <w:noProof/>
            <w:webHidden/>
          </w:rPr>
        </w:r>
        <w:r w:rsidR="00F860AA">
          <w:rPr>
            <w:noProof/>
            <w:webHidden/>
          </w:rPr>
          <w:fldChar w:fldCharType="separate"/>
        </w:r>
        <w:r w:rsidR="00F860AA">
          <w:rPr>
            <w:noProof/>
            <w:webHidden/>
          </w:rPr>
          <w:t>83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91" w:history="1">
        <w:r w:rsidR="00F860AA" w:rsidRPr="00680F2B">
          <w:rPr>
            <w:rStyle w:val="Hyperlink"/>
            <w:noProof/>
          </w:rPr>
          <w:t>Table 44 — Definition of (TPM_HANDLE) TPMI_DH_PERSISTENT Type</w:t>
        </w:r>
        <w:r w:rsidR="00F860AA">
          <w:rPr>
            <w:noProof/>
            <w:webHidden/>
          </w:rPr>
          <w:tab/>
        </w:r>
        <w:r w:rsidR="00F860AA">
          <w:rPr>
            <w:noProof/>
            <w:webHidden/>
          </w:rPr>
          <w:fldChar w:fldCharType="begin"/>
        </w:r>
        <w:r w:rsidR="00F860AA">
          <w:rPr>
            <w:noProof/>
            <w:webHidden/>
          </w:rPr>
          <w:instrText xml:space="preserve"> PAGEREF _Toc21376091 \h </w:instrText>
        </w:r>
        <w:r w:rsidR="00F860AA">
          <w:rPr>
            <w:noProof/>
            <w:webHidden/>
          </w:rPr>
        </w:r>
        <w:r w:rsidR="00F860AA">
          <w:rPr>
            <w:noProof/>
            <w:webHidden/>
          </w:rPr>
          <w:fldChar w:fldCharType="separate"/>
        </w:r>
        <w:r w:rsidR="00F860AA">
          <w:rPr>
            <w:noProof/>
            <w:webHidden/>
          </w:rPr>
          <w:t>83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92" w:history="1">
        <w:r w:rsidR="00F860AA" w:rsidRPr="00680F2B">
          <w:rPr>
            <w:rStyle w:val="Hyperlink"/>
            <w:noProof/>
          </w:rPr>
          <w:t>Table 45 — Definition of (TPM_HANDLE) TPMI_DH_ENTITY Type &lt;IN&gt;</w:t>
        </w:r>
        <w:r w:rsidR="00F860AA">
          <w:rPr>
            <w:noProof/>
            <w:webHidden/>
          </w:rPr>
          <w:tab/>
        </w:r>
        <w:r w:rsidR="00F860AA">
          <w:rPr>
            <w:noProof/>
            <w:webHidden/>
          </w:rPr>
          <w:fldChar w:fldCharType="begin"/>
        </w:r>
        <w:r w:rsidR="00F860AA">
          <w:rPr>
            <w:noProof/>
            <w:webHidden/>
          </w:rPr>
          <w:instrText xml:space="preserve"> PAGEREF _Toc21376092 \h </w:instrText>
        </w:r>
        <w:r w:rsidR="00F860AA">
          <w:rPr>
            <w:noProof/>
            <w:webHidden/>
          </w:rPr>
        </w:r>
        <w:r w:rsidR="00F860AA">
          <w:rPr>
            <w:noProof/>
            <w:webHidden/>
          </w:rPr>
          <w:fldChar w:fldCharType="separate"/>
        </w:r>
        <w:r w:rsidR="00F860AA">
          <w:rPr>
            <w:noProof/>
            <w:webHidden/>
          </w:rPr>
          <w:t>84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93" w:history="1">
        <w:r w:rsidR="00F860AA" w:rsidRPr="00680F2B">
          <w:rPr>
            <w:rStyle w:val="Hyperlink"/>
            <w:noProof/>
          </w:rPr>
          <w:t>Table 46 — Definition of (TPM_HANDLE) TPMI_DH_PCR Type &lt;IN&gt;</w:t>
        </w:r>
        <w:r w:rsidR="00F860AA">
          <w:rPr>
            <w:noProof/>
            <w:webHidden/>
          </w:rPr>
          <w:tab/>
        </w:r>
        <w:r w:rsidR="00F860AA">
          <w:rPr>
            <w:noProof/>
            <w:webHidden/>
          </w:rPr>
          <w:fldChar w:fldCharType="begin"/>
        </w:r>
        <w:r w:rsidR="00F860AA">
          <w:rPr>
            <w:noProof/>
            <w:webHidden/>
          </w:rPr>
          <w:instrText xml:space="preserve"> PAGEREF _Toc21376093 \h </w:instrText>
        </w:r>
        <w:r w:rsidR="00F860AA">
          <w:rPr>
            <w:noProof/>
            <w:webHidden/>
          </w:rPr>
        </w:r>
        <w:r w:rsidR="00F860AA">
          <w:rPr>
            <w:noProof/>
            <w:webHidden/>
          </w:rPr>
          <w:fldChar w:fldCharType="separate"/>
        </w:r>
        <w:r w:rsidR="00F860AA">
          <w:rPr>
            <w:noProof/>
            <w:webHidden/>
          </w:rPr>
          <w:t>84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94" w:history="1">
        <w:r w:rsidR="00F860AA" w:rsidRPr="00680F2B">
          <w:rPr>
            <w:rStyle w:val="Hyperlink"/>
            <w:noProof/>
          </w:rPr>
          <w:t>Table 47 — Definition of (TPM_HANDLE) TPMI_SH_AUTH_SESSION Type &lt;IN/OUT&gt;</w:t>
        </w:r>
        <w:r w:rsidR="00F860AA">
          <w:rPr>
            <w:noProof/>
            <w:webHidden/>
          </w:rPr>
          <w:tab/>
        </w:r>
        <w:r w:rsidR="00F860AA">
          <w:rPr>
            <w:noProof/>
            <w:webHidden/>
          </w:rPr>
          <w:fldChar w:fldCharType="begin"/>
        </w:r>
        <w:r w:rsidR="00F860AA">
          <w:rPr>
            <w:noProof/>
            <w:webHidden/>
          </w:rPr>
          <w:instrText xml:space="preserve"> PAGEREF _Toc21376094 \h </w:instrText>
        </w:r>
        <w:r w:rsidR="00F860AA">
          <w:rPr>
            <w:noProof/>
            <w:webHidden/>
          </w:rPr>
        </w:r>
        <w:r w:rsidR="00F860AA">
          <w:rPr>
            <w:noProof/>
            <w:webHidden/>
          </w:rPr>
          <w:fldChar w:fldCharType="separate"/>
        </w:r>
        <w:r w:rsidR="00F860AA">
          <w:rPr>
            <w:noProof/>
            <w:webHidden/>
          </w:rPr>
          <w:t>85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95" w:history="1">
        <w:r w:rsidR="00F860AA" w:rsidRPr="00680F2B">
          <w:rPr>
            <w:rStyle w:val="Hyperlink"/>
            <w:noProof/>
          </w:rPr>
          <w:t>Table 48 — Definition of (TPM_HANDLE) TPMI_SH_HMAC Type &lt;IN/OUT&gt;</w:t>
        </w:r>
        <w:r w:rsidR="00F860AA">
          <w:rPr>
            <w:noProof/>
            <w:webHidden/>
          </w:rPr>
          <w:tab/>
        </w:r>
        <w:r w:rsidR="00F860AA">
          <w:rPr>
            <w:noProof/>
            <w:webHidden/>
          </w:rPr>
          <w:fldChar w:fldCharType="begin"/>
        </w:r>
        <w:r w:rsidR="00F860AA">
          <w:rPr>
            <w:noProof/>
            <w:webHidden/>
          </w:rPr>
          <w:instrText xml:space="preserve"> PAGEREF _Toc21376095 \h </w:instrText>
        </w:r>
        <w:r w:rsidR="00F860AA">
          <w:rPr>
            <w:noProof/>
            <w:webHidden/>
          </w:rPr>
        </w:r>
        <w:r w:rsidR="00F860AA">
          <w:rPr>
            <w:noProof/>
            <w:webHidden/>
          </w:rPr>
          <w:fldChar w:fldCharType="separate"/>
        </w:r>
        <w:r w:rsidR="00F860AA">
          <w:rPr>
            <w:noProof/>
            <w:webHidden/>
          </w:rPr>
          <w:t>85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96" w:history="1">
        <w:r w:rsidR="00F860AA" w:rsidRPr="00680F2B">
          <w:rPr>
            <w:rStyle w:val="Hyperlink"/>
            <w:noProof/>
          </w:rPr>
          <w:t>Table 49 — Definition of (TPM_HANDLE) TPMI_SH_POLICY Type &lt;IN/OUT&gt;</w:t>
        </w:r>
        <w:r w:rsidR="00F860AA">
          <w:rPr>
            <w:noProof/>
            <w:webHidden/>
          </w:rPr>
          <w:tab/>
        </w:r>
        <w:r w:rsidR="00F860AA">
          <w:rPr>
            <w:noProof/>
            <w:webHidden/>
          </w:rPr>
          <w:fldChar w:fldCharType="begin"/>
        </w:r>
        <w:r w:rsidR="00F860AA">
          <w:rPr>
            <w:noProof/>
            <w:webHidden/>
          </w:rPr>
          <w:instrText xml:space="preserve"> PAGEREF _Toc21376096 \h </w:instrText>
        </w:r>
        <w:r w:rsidR="00F860AA">
          <w:rPr>
            <w:noProof/>
            <w:webHidden/>
          </w:rPr>
        </w:r>
        <w:r w:rsidR="00F860AA">
          <w:rPr>
            <w:noProof/>
            <w:webHidden/>
          </w:rPr>
          <w:fldChar w:fldCharType="separate"/>
        </w:r>
        <w:r w:rsidR="00F860AA">
          <w:rPr>
            <w:noProof/>
            <w:webHidden/>
          </w:rPr>
          <w:t>85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97" w:history="1">
        <w:r w:rsidR="00F860AA" w:rsidRPr="00680F2B">
          <w:rPr>
            <w:rStyle w:val="Hyperlink"/>
            <w:noProof/>
          </w:rPr>
          <w:t>Table 50 — Definition of (TPM_HANDLE) TPMI_DH_CONTEXT Type</w:t>
        </w:r>
        <w:r w:rsidR="00F860AA">
          <w:rPr>
            <w:noProof/>
            <w:webHidden/>
          </w:rPr>
          <w:tab/>
        </w:r>
        <w:r w:rsidR="00F860AA">
          <w:rPr>
            <w:noProof/>
            <w:webHidden/>
          </w:rPr>
          <w:fldChar w:fldCharType="begin"/>
        </w:r>
        <w:r w:rsidR="00F860AA">
          <w:rPr>
            <w:noProof/>
            <w:webHidden/>
          </w:rPr>
          <w:instrText xml:space="preserve"> PAGEREF _Toc21376097 \h </w:instrText>
        </w:r>
        <w:r w:rsidR="00F860AA">
          <w:rPr>
            <w:noProof/>
            <w:webHidden/>
          </w:rPr>
        </w:r>
        <w:r w:rsidR="00F860AA">
          <w:rPr>
            <w:noProof/>
            <w:webHidden/>
          </w:rPr>
          <w:fldChar w:fldCharType="separate"/>
        </w:r>
        <w:r w:rsidR="00F860AA">
          <w:rPr>
            <w:noProof/>
            <w:webHidden/>
          </w:rPr>
          <w:t>85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98" w:history="1">
        <w:r w:rsidR="00F860AA" w:rsidRPr="00680F2B">
          <w:rPr>
            <w:rStyle w:val="Hyperlink"/>
            <w:noProof/>
          </w:rPr>
          <w:t>Table 51 — Definition of (TPM_HANDLE) TPMI_DH_SAVED Type</w:t>
        </w:r>
        <w:r w:rsidR="00F860AA">
          <w:rPr>
            <w:noProof/>
            <w:webHidden/>
          </w:rPr>
          <w:tab/>
        </w:r>
        <w:r w:rsidR="00F860AA">
          <w:rPr>
            <w:noProof/>
            <w:webHidden/>
          </w:rPr>
          <w:fldChar w:fldCharType="begin"/>
        </w:r>
        <w:r w:rsidR="00F860AA">
          <w:rPr>
            <w:noProof/>
            <w:webHidden/>
          </w:rPr>
          <w:instrText xml:space="preserve"> PAGEREF _Toc21376098 \h </w:instrText>
        </w:r>
        <w:r w:rsidR="00F860AA">
          <w:rPr>
            <w:noProof/>
            <w:webHidden/>
          </w:rPr>
        </w:r>
        <w:r w:rsidR="00F860AA">
          <w:rPr>
            <w:noProof/>
            <w:webHidden/>
          </w:rPr>
          <w:fldChar w:fldCharType="separate"/>
        </w:r>
        <w:r w:rsidR="00F860AA">
          <w:rPr>
            <w:noProof/>
            <w:webHidden/>
          </w:rPr>
          <w:t>86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099" w:history="1">
        <w:r w:rsidR="00F860AA" w:rsidRPr="00680F2B">
          <w:rPr>
            <w:rStyle w:val="Hyperlink"/>
            <w:noProof/>
          </w:rPr>
          <w:t>Table 52 — Definition of (TPM_HANDLE) TPMI_RH_HIERARCHY Type</w:t>
        </w:r>
        <w:r w:rsidR="00F860AA">
          <w:rPr>
            <w:noProof/>
            <w:webHidden/>
          </w:rPr>
          <w:tab/>
        </w:r>
        <w:r w:rsidR="00F860AA">
          <w:rPr>
            <w:noProof/>
            <w:webHidden/>
          </w:rPr>
          <w:fldChar w:fldCharType="begin"/>
        </w:r>
        <w:r w:rsidR="00F860AA">
          <w:rPr>
            <w:noProof/>
            <w:webHidden/>
          </w:rPr>
          <w:instrText xml:space="preserve"> PAGEREF _Toc21376099 \h </w:instrText>
        </w:r>
        <w:r w:rsidR="00F860AA">
          <w:rPr>
            <w:noProof/>
            <w:webHidden/>
          </w:rPr>
        </w:r>
        <w:r w:rsidR="00F860AA">
          <w:rPr>
            <w:noProof/>
            <w:webHidden/>
          </w:rPr>
          <w:fldChar w:fldCharType="separate"/>
        </w:r>
        <w:r w:rsidR="00F860AA">
          <w:rPr>
            <w:noProof/>
            <w:webHidden/>
          </w:rPr>
          <w:t>86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00" w:history="1">
        <w:r w:rsidR="00F860AA" w:rsidRPr="00680F2B">
          <w:rPr>
            <w:rStyle w:val="Hyperlink"/>
            <w:noProof/>
          </w:rPr>
          <w:t>Table 53 — Definition of (TPM_HANDLE) TPMI_RH_ENABLES Type</w:t>
        </w:r>
        <w:r w:rsidR="00F860AA">
          <w:rPr>
            <w:noProof/>
            <w:webHidden/>
          </w:rPr>
          <w:tab/>
        </w:r>
        <w:r w:rsidR="00F860AA">
          <w:rPr>
            <w:noProof/>
            <w:webHidden/>
          </w:rPr>
          <w:fldChar w:fldCharType="begin"/>
        </w:r>
        <w:r w:rsidR="00F860AA">
          <w:rPr>
            <w:noProof/>
            <w:webHidden/>
          </w:rPr>
          <w:instrText xml:space="preserve"> PAGEREF _Toc21376100 \h </w:instrText>
        </w:r>
        <w:r w:rsidR="00F860AA">
          <w:rPr>
            <w:noProof/>
            <w:webHidden/>
          </w:rPr>
        </w:r>
        <w:r w:rsidR="00F860AA">
          <w:rPr>
            <w:noProof/>
            <w:webHidden/>
          </w:rPr>
          <w:fldChar w:fldCharType="separate"/>
        </w:r>
        <w:r w:rsidR="00F860AA">
          <w:rPr>
            <w:noProof/>
            <w:webHidden/>
          </w:rPr>
          <w:t>86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01" w:history="1">
        <w:r w:rsidR="00F860AA" w:rsidRPr="00680F2B">
          <w:rPr>
            <w:rStyle w:val="Hyperlink"/>
            <w:noProof/>
          </w:rPr>
          <w:t>Table 54 — Definition of (TPM_HANDLE) TPMI_RH_HIERARCHY_AUTH Type &lt;IN&gt;</w:t>
        </w:r>
        <w:r w:rsidR="00F860AA">
          <w:rPr>
            <w:noProof/>
            <w:webHidden/>
          </w:rPr>
          <w:tab/>
        </w:r>
        <w:r w:rsidR="00F860AA">
          <w:rPr>
            <w:noProof/>
            <w:webHidden/>
          </w:rPr>
          <w:fldChar w:fldCharType="begin"/>
        </w:r>
        <w:r w:rsidR="00F860AA">
          <w:rPr>
            <w:noProof/>
            <w:webHidden/>
          </w:rPr>
          <w:instrText xml:space="preserve"> PAGEREF _Toc21376101 \h </w:instrText>
        </w:r>
        <w:r w:rsidR="00F860AA">
          <w:rPr>
            <w:noProof/>
            <w:webHidden/>
          </w:rPr>
        </w:r>
        <w:r w:rsidR="00F860AA">
          <w:rPr>
            <w:noProof/>
            <w:webHidden/>
          </w:rPr>
          <w:fldChar w:fldCharType="separate"/>
        </w:r>
        <w:r w:rsidR="00F860AA">
          <w:rPr>
            <w:noProof/>
            <w:webHidden/>
          </w:rPr>
          <w:t>87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02" w:history="1">
        <w:r w:rsidR="00F860AA" w:rsidRPr="00680F2B">
          <w:rPr>
            <w:rStyle w:val="Hyperlink"/>
            <w:noProof/>
          </w:rPr>
          <w:t>Table 55 — Definition of (TPM_HANDLE) TPMI_RH_HIERARCHY_POLICY Type &lt;IN&gt;</w:t>
        </w:r>
        <w:r w:rsidR="00F860AA">
          <w:rPr>
            <w:noProof/>
            <w:webHidden/>
          </w:rPr>
          <w:tab/>
        </w:r>
        <w:r w:rsidR="00F860AA">
          <w:rPr>
            <w:noProof/>
            <w:webHidden/>
          </w:rPr>
          <w:fldChar w:fldCharType="begin"/>
        </w:r>
        <w:r w:rsidR="00F860AA">
          <w:rPr>
            <w:noProof/>
            <w:webHidden/>
          </w:rPr>
          <w:instrText xml:space="preserve"> PAGEREF _Toc21376102 \h </w:instrText>
        </w:r>
        <w:r w:rsidR="00F860AA">
          <w:rPr>
            <w:noProof/>
            <w:webHidden/>
          </w:rPr>
        </w:r>
        <w:r w:rsidR="00F860AA">
          <w:rPr>
            <w:noProof/>
            <w:webHidden/>
          </w:rPr>
          <w:fldChar w:fldCharType="separate"/>
        </w:r>
        <w:r w:rsidR="00F860AA">
          <w:rPr>
            <w:noProof/>
            <w:webHidden/>
          </w:rPr>
          <w:t>87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03" w:history="1">
        <w:r w:rsidR="00F860AA" w:rsidRPr="00680F2B">
          <w:rPr>
            <w:rStyle w:val="Hyperlink"/>
            <w:noProof/>
          </w:rPr>
          <w:t>Table 56 — Definition of (TPM_HANDLE) TPMI_RH_PLATFORM Type &lt;IN&gt;</w:t>
        </w:r>
        <w:r w:rsidR="00F860AA">
          <w:rPr>
            <w:noProof/>
            <w:webHidden/>
          </w:rPr>
          <w:tab/>
        </w:r>
        <w:r w:rsidR="00F860AA">
          <w:rPr>
            <w:noProof/>
            <w:webHidden/>
          </w:rPr>
          <w:fldChar w:fldCharType="begin"/>
        </w:r>
        <w:r w:rsidR="00F860AA">
          <w:rPr>
            <w:noProof/>
            <w:webHidden/>
          </w:rPr>
          <w:instrText xml:space="preserve"> PAGEREF _Toc21376103 \h </w:instrText>
        </w:r>
        <w:r w:rsidR="00F860AA">
          <w:rPr>
            <w:noProof/>
            <w:webHidden/>
          </w:rPr>
        </w:r>
        <w:r w:rsidR="00F860AA">
          <w:rPr>
            <w:noProof/>
            <w:webHidden/>
          </w:rPr>
          <w:fldChar w:fldCharType="separate"/>
        </w:r>
        <w:r w:rsidR="00F860AA">
          <w:rPr>
            <w:noProof/>
            <w:webHidden/>
          </w:rPr>
          <w:t>87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04" w:history="1">
        <w:r w:rsidR="00F860AA" w:rsidRPr="00680F2B">
          <w:rPr>
            <w:rStyle w:val="Hyperlink"/>
            <w:noProof/>
          </w:rPr>
          <w:t>Table 57 — Definition of (TPM_HANDLE) TPMI_RH_OWNER Type &lt;IN&gt;</w:t>
        </w:r>
        <w:r w:rsidR="00F860AA">
          <w:rPr>
            <w:noProof/>
            <w:webHidden/>
          </w:rPr>
          <w:tab/>
        </w:r>
        <w:r w:rsidR="00F860AA">
          <w:rPr>
            <w:noProof/>
            <w:webHidden/>
          </w:rPr>
          <w:fldChar w:fldCharType="begin"/>
        </w:r>
        <w:r w:rsidR="00F860AA">
          <w:rPr>
            <w:noProof/>
            <w:webHidden/>
          </w:rPr>
          <w:instrText xml:space="preserve"> PAGEREF _Toc21376104 \h </w:instrText>
        </w:r>
        <w:r w:rsidR="00F860AA">
          <w:rPr>
            <w:noProof/>
            <w:webHidden/>
          </w:rPr>
        </w:r>
        <w:r w:rsidR="00F860AA">
          <w:rPr>
            <w:noProof/>
            <w:webHidden/>
          </w:rPr>
          <w:fldChar w:fldCharType="separate"/>
        </w:r>
        <w:r w:rsidR="00F860AA">
          <w:rPr>
            <w:noProof/>
            <w:webHidden/>
          </w:rPr>
          <w:t>88</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05" w:history="1">
        <w:r w:rsidR="00F860AA" w:rsidRPr="00680F2B">
          <w:rPr>
            <w:rStyle w:val="Hyperlink"/>
            <w:noProof/>
          </w:rPr>
          <w:t>Table 58 — Definition of (TPM_HANDLE) TPMI_RH_ENDORSEMENT Type &lt;IN&gt;</w:t>
        </w:r>
        <w:r w:rsidR="00F860AA">
          <w:rPr>
            <w:noProof/>
            <w:webHidden/>
          </w:rPr>
          <w:tab/>
        </w:r>
        <w:r w:rsidR="00F860AA">
          <w:rPr>
            <w:noProof/>
            <w:webHidden/>
          </w:rPr>
          <w:fldChar w:fldCharType="begin"/>
        </w:r>
        <w:r w:rsidR="00F860AA">
          <w:rPr>
            <w:noProof/>
            <w:webHidden/>
          </w:rPr>
          <w:instrText xml:space="preserve"> PAGEREF _Toc21376105 \h </w:instrText>
        </w:r>
        <w:r w:rsidR="00F860AA">
          <w:rPr>
            <w:noProof/>
            <w:webHidden/>
          </w:rPr>
        </w:r>
        <w:r w:rsidR="00F860AA">
          <w:rPr>
            <w:noProof/>
            <w:webHidden/>
          </w:rPr>
          <w:fldChar w:fldCharType="separate"/>
        </w:r>
        <w:r w:rsidR="00F860AA">
          <w:rPr>
            <w:noProof/>
            <w:webHidden/>
          </w:rPr>
          <w:t>88</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06" w:history="1">
        <w:r w:rsidR="00F860AA" w:rsidRPr="00680F2B">
          <w:rPr>
            <w:rStyle w:val="Hyperlink"/>
            <w:noProof/>
          </w:rPr>
          <w:t>Table 59 — Definition of (TPM_HANDLE) TPMI_RH_PROVISION Type &lt;IN&gt;</w:t>
        </w:r>
        <w:r w:rsidR="00F860AA">
          <w:rPr>
            <w:noProof/>
            <w:webHidden/>
          </w:rPr>
          <w:tab/>
        </w:r>
        <w:r w:rsidR="00F860AA">
          <w:rPr>
            <w:noProof/>
            <w:webHidden/>
          </w:rPr>
          <w:fldChar w:fldCharType="begin"/>
        </w:r>
        <w:r w:rsidR="00F860AA">
          <w:rPr>
            <w:noProof/>
            <w:webHidden/>
          </w:rPr>
          <w:instrText xml:space="preserve"> PAGEREF _Toc21376106 \h </w:instrText>
        </w:r>
        <w:r w:rsidR="00F860AA">
          <w:rPr>
            <w:noProof/>
            <w:webHidden/>
          </w:rPr>
        </w:r>
        <w:r w:rsidR="00F860AA">
          <w:rPr>
            <w:noProof/>
            <w:webHidden/>
          </w:rPr>
          <w:fldChar w:fldCharType="separate"/>
        </w:r>
        <w:r w:rsidR="00F860AA">
          <w:rPr>
            <w:noProof/>
            <w:webHidden/>
          </w:rPr>
          <w:t>88</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07" w:history="1">
        <w:r w:rsidR="00F860AA" w:rsidRPr="00680F2B">
          <w:rPr>
            <w:rStyle w:val="Hyperlink"/>
            <w:noProof/>
          </w:rPr>
          <w:t>Table 60 — Definition of (TPM_HANDLE) TPMI_RH_CLEAR Type &lt;IN&gt;</w:t>
        </w:r>
        <w:r w:rsidR="00F860AA">
          <w:rPr>
            <w:noProof/>
            <w:webHidden/>
          </w:rPr>
          <w:tab/>
        </w:r>
        <w:r w:rsidR="00F860AA">
          <w:rPr>
            <w:noProof/>
            <w:webHidden/>
          </w:rPr>
          <w:fldChar w:fldCharType="begin"/>
        </w:r>
        <w:r w:rsidR="00F860AA">
          <w:rPr>
            <w:noProof/>
            <w:webHidden/>
          </w:rPr>
          <w:instrText xml:space="preserve"> PAGEREF _Toc21376107 \h </w:instrText>
        </w:r>
        <w:r w:rsidR="00F860AA">
          <w:rPr>
            <w:noProof/>
            <w:webHidden/>
          </w:rPr>
        </w:r>
        <w:r w:rsidR="00F860AA">
          <w:rPr>
            <w:noProof/>
            <w:webHidden/>
          </w:rPr>
          <w:fldChar w:fldCharType="separate"/>
        </w:r>
        <w:r w:rsidR="00F860AA">
          <w:rPr>
            <w:noProof/>
            <w:webHidden/>
          </w:rPr>
          <w:t>89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08" w:history="1">
        <w:r w:rsidR="00F860AA" w:rsidRPr="00680F2B">
          <w:rPr>
            <w:rStyle w:val="Hyperlink"/>
            <w:noProof/>
          </w:rPr>
          <w:t>Table 61 — Definition of (TPM_HANDLE) TPMI_RH_NV_AUTH Type &lt;IN&gt;</w:t>
        </w:r>
        <w:r w:rsidR="00F860AA">
          <w:rPr>
            <w:noProof/>
            <w:webHidden/>
          </w:rPr>
          <w:tab/>
        </w:r>
        <w:r w:rsidR="00F860AA">
          <w:rPr>
            <w:noProof/>
            <w:webHidden/>
          </w:rPr>
          <w:fldChar w:fldCharType="begin"/>
        </w:r>
        <w:r w:rsidR="00F860AA">
          <w:rPr>
            <w:noProof/>
            <w:webHidden/>
          </w:rPr>
          <w:instrText xml:space="preserve"> PAGEREF _Toc21376108 \h </w:instrText>
        </w:r>
        <w:r w:rsidR="00F860AA">
          <w:rPr>
            <w:noProof/>
            <w:webHidden/>
          </w:rPr>
        </w:r>
        <w:r w:rsidR="00F860AA">
          <w:rPr>
            <w:noProof/>
            <w:webHidden/>
          </w:rPr>
          <w:fldChar w:fldCharType="separate"/>
        </w:r>
        <w:r w:rsidR="00F860AA">
          <w:rPr>
            <w:noProof/>
            <w:webHidden/>
          </w:rPr>
          <w:t>89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09" w:history="1">
        <w:r w:rsidR="00F860AA" w:rsidRPr="00680F2B">
          <w:rPr>
            <w:rStyle w:val="Hyperlink"/>
            <w:noProof/>
          </w:rPr>
          <w:t>Table 62 — Definition of (TPM_HANDLE) TPMI_RH_LOCKOUT Type &lt;IN&gt;</w:t>
        </w:r>
        <w:r w:rsidR="00F860AA">
          <w:rPr>
            <w:noProof/>
            <w:webHidden/>
          </w:rPr>
          <w:tab/>
        </w:r>
        <w:r w:rsidR="00F860AA">
          <w:rPr>
            <w:noProof/>
            <w:webHidden/>
          </w:rPr>
          <w:fldChar w:fldCharType="begin"/>
        </w:r>
        <w:r w:rsidR="00F860AA">
          <w:rPr>
            <w:noProof/>
            <w:webHidden/>
          </w:rPr>
          <w:instrText xml:space="preserve"> PAGEREF _Toc21376109 \h </w:instrText>
        </w:r>
        <w:r w:rsidR="00F860AA">
          <w:rPr>
            <w:noProof/>
            <w:webHidden/>
          </w:rPr>
        </w:r>
        <w:r w:rsidR="00F860AA">
          <w:rPr>
            <w:noProof/>
            <w:webHidden/>
          </w:rPr>
          <w:fldChar w:fldCharType="separate"/>
        </w:r>
        <w:r w:rsidR="00F860AA">
          <w:rPr>
            <w:noProof/>
            <w:webHidden/>
          </w:rPr>
          <w:t>89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10" w:history="1">
        <w:r w:rsidR="00F860AA" w:rsidRPr="00680F2B">
          <w:rPr>
            <w:rStyle w:val="Hyperlink"/>
            <w:noProof/>
          </w:rPr>
          <w:t>Table 63 — Definition of (TPM_HANDLE) TPMI_RH_NV_INDEX Type &lt;IN/OUT&gt;</w:t>
        </w:r>
        <w:r w:rsidR="00F860AA">
          <w:rPr>
            <w:noProof/>
            <w:webHidden/>
          </w:rPr>
          <w:tab/>
        </w:r>
        <w:r w:rsidR="00F860AA">
          <w:rPr>
            <w:noProof/>
            <w:webHidden/>
          </w:rPr>
          <w:fldChar w:fldCharType="begin"/>
        </w:r>
        <w:r w:rsidR="00F860AA">
          <w:rPr>
            <w:noProof/>
            <w:webHidden/>
          </w:rPr>
          <w:instrText xml:space="preserve"> PAGEREF _Toc21376110 \h </w:instrText>
        </w:r>
        <w:r w:rsidR="00F860AA">
          <w:rPr>
            <w:noProof/>
            <w:webHidden/>
          </w:rPr>
        </w:r>
        <w:r w:rsidR="00F860AA">
          <w:rPr>
            <w:noProof/>
            <w:webHidden/>
          </w:rPr>
          <w:fldChar w:fldCharType="separate"/>
        </w:r>
        <w:r w:rsidR="00F860AA">
          <w:rPr>
            <w:noProof/>
            <w:webHidden/>
          </w:rPr>
          <w:t>90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11" w:history="1">
        <w:r w:rsidR="00F860AA" w:rsidRPr="00680F2B">
          <w:rPr>
            <w:rStyle w:val="Hyperlink"/>
            <w:noProof/>
          </w:rPr>
          <w:t>Table 64 — Definition of (TPM_HANDLE) TPMI_RH_AC Type &lt;IN&gt;</w:t>
        </w:r>
        <w:r w:rsidR="00F860AA">
          <w:rPr>
            <w:noProof/>
            <w:webHidden/>
          </w:rPr>
          <w:tab/>
        </w:r>
        <w:r w:rsidR="00F860AA">
          <w:rPr>
            <w:noProof/>
            <w:webHidden/>
          </w:rPr>
          <w:fldChar w:fldCharType="begin"/>
        </w:r>
        <w:r w:rsidR="00F860AA">
          <w:rPr>
            <w:noProof/>
            <w:webHidden/>
          </w:rPr>
          <w:instrText xml:space="preserve"> PAGEREF _Toc21376111 \h </w:instrText>
        </w:r>
        <w:r w:rsidR="00F860AA">
          <w:rPr>
            <w:noProof/>
            <w:webHidden/>
          </w:rPr>
        </w:r>
        <w:r w:rsidR="00F860AA">
          <w:rPr>
            <w:noProof/>
            <w:webHidden/>
          </w:rPr>
          <w:fldChar w:fldCharType="separate"/>
        </w:r>
        <w:r w:rsidR="00F860AA">
          <w:rPr>
            <w:noProof/>
            <w:webHidden/>
          </w:rPr>
          <w:t>90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12" w:history="1">
        <w:r w:rsidR="00F860AA" w:rsidRPr="00680F2B">
          <w:rPr>
            <w:rStyle w:val="Hyperlink"/>
            <w:noProof/>
          </w:rPr>
          <w:t>Table 65 — Definition of (TPM_HANDLE) TPMI_RH_ACT Type</w:t>
        </w:r>
        <w:r w:rsidR="00F860AA">
          <w:rPr>
            <w:noProof/>
            <w:webHidden/>
          </w:rPr>
          <w:tab/>
        </w:r>
        <w:r w:rsidR="00F860AA">
          <w:rPr>
            <w:noProof/>
            <w:webHidden/>
          </w:rPr>
          <w:fldChar w:fldCharType="begin"/>
        </w:r>
        <w:r w:rsidR="00F860AA">
          <w:rPr>
            <w:noProof/>
            <w:webHidden/>
          </w:rPr>
          <w:instrText xml:space="preserve"> PAGEREF _Toc21376112 \h </w:instrText>
        </w:r>
        <w:r w:rsidR="00F860AA">
          <w:rPr>
            <w:noProof/>
            <w:webHidden/>
          </w:rPr>
        </w:r>
        <w:r w:rsidR="00F860AA">
          <w:rPr>
            <w:noProof/>
            <w:webHidden/>
          </w:rPr>
          <w:fldChar w:fldCharType="separate"/>
        </w:r>
        <w:r w:rsidR="00F860AA">
          <w:rPr>
            <w:noProof/>
            <w:webHidden/>
          </w:rPr>
          <w:t>91</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13" w:history="1">
        <w:r w:rsidR="00F860AA" w:rsidRPr="00680F2B">
          <w:rPr>
            <w:rStyle w:val="Hyperlink"/>
            <w:noProof/>
          </w:rPr>
          <w:t>Table 66 — Definition of (TPM_ALG_ID) TPMI_ALG_HASH Type</w:t>
        </w:r>
        <w:r w:rsidR="00F860AA">
          <w:rPr>
            <w:noProof/>
            <w:webHidden/>
          </w:rPr>
          <w:tab/>
        </w:r>
        <w:r w:rsidR="00F860AA">
          <w:rPr>
            <w:noProof/>
            <w:webHidden/>
          </w:rPr>
          <w:fldChar w:fldCharType="begin"/>
        </w:r>
        <w:r w:rsidR="00F860AA">
          <w:rPr>
            <w:noProof/>
            <w:webHidden/>
          </w:rPr>
          <w:instrText xml:space="preserve"> PAGEREF _Toc21376113 \h </w:instrText>
        </w:r>
        <w:r w:rsidR="00F860AA">
          <w:rPr>
            <w:noProof/>
            <w:webHidden/>
          </w:rPr>
        </w:r>
        <w:r w:rsidR="00F860AA">
          <w:rPr>
            <w:noProof/>
            <w:webHidden/>
          </w:rPr>
          <w:fldChar w:fldCharType="separate"/>
        </w:r>
        <w:r w:rsidR="00F860AA">
          <w:rPr>
            <w:noProof/>
            <w:webHidden/>
          </w:rPr>
          <w:t>91</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14" w:history="1">
        <w:r w:rsidR="00F860AA" w:rsidRPr="00680F2B">
          <w:rPr>
            <w:rStyle w:val="Hyperlink"/>
            <w:noProof/>
          </w:rPr>
          <w:t>Table 67 — Definition of (TPM_ALG_ID) TPMI_ALG_ASYM Type</w:t>
        </w:r>
        <w:r w:rsidR="00F860AA">
          <w:rPr>
            <w:noProof/>
            <w:webHidden/>
          </w:rPr>
          <w:tab/>
        </w:r>
        <w:r w:rsidR="00F860AA">
          <w:rPr>
            <w:noProof/>
            <w:webHidden/>
          </w:rPr>
          <w:fldChar w:fldCharType="begin"/>
        </w:r>
        <w:r w:rsidR="00F860AA">
          <w:rPr>
            <w:noProof/>
            <w:webHidden/>
          </w:rPr>
          <w:instrText xml:space="preserve"> PAGEREF _Toc21376114 \h </w:instrText>
        </w:r>
        <w:r w:rsidR="00F860AA">
          <w:rPr>
            <w:noProof/>
            <w:webHidden/>
          </w:rPr>
        </w:r>
        <w:r w:rsidR="00F860AA">
          <w:rPr>
            <w:noProof/>
            <w:webHidden/>
          </w:rPr>
          <w:fldChar w:fldCharType="separate"/>
        </w:r>
        <w:r w:rsidR="00F860AA">
          <w:rPr>
            <w:noProof/>
            <w:webHidden/>
          </w:rPr>
          <w:t>91</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15" w:history="1">
        <w:r w:rsidR="00F860AA" w:rsidRPr="00680F2B">
          <w:rPr>
            <w:rStyle w:val="Hyperlink"/>
            <w:noProof/>
          </w:rPr>
          <w:t>Table 68 — Definition of (TPM_ALG_ID) TPMI_ALG_SYM Type</w:t>
        </w:r>
        <w:r w:rsidR="00F860AA">
          <w:rPr>
            <w:noProof/>
            <w:webHidden/>
          </w:rPr>
          <w:tab/>
        </w:r>
        <w:r w:rsidR="00F860AA">
          <w:rPr>
            <w:noProof/>
            <w:webHidden/>
          </w:rPr>
          <w:fldChar w:fldCharType="begin"/>
        </w:r>
        <w:r w:rsidR="00F860AA">
          <w:rPr>
            <w:noProof/>
            <w:webHidden/>
          </w:rPr>
          <w:instrText xml:space="preserve"> PAGEREF _Toc21376115 \h </w:instrText>
        </w:r>
        <w:r w:rsidR="00F860AA">
          <w:rPr>
            <w:noProof/>
            <w:webHidden/>
          </w:rPr>
        </w:r>
        <w:r w:rsidR="00F860AA">
          <w:rPr>
            <w:noProof/>
            <w:webHidden/>
          </w:rPr>
          <w:fldChar w:fldCharType="separate"/>
        </w:r>
        <w:r w:rsidR="00F860AA">
          <w:rPr>
            <w:noProof/>
            <w:webHidden/>
          </w:rPr>
          <w:t>92</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16" w:history="1">
        <w:r w:rsidR="00F860AA" w:rsidRPr="00680F2B">
          <w:rPr>
            <w:rStyle w:val="Hyperlink"/>
            <w:noProof/>
          </w:rPr>
          <w:t>Table 69 — Definition of (TPM_ALG_ID) TPMI_ALG_SYM_OBJECT Type</w:t>
        </w:r>
        <w:r w:rsidR="00F860AA">
          <w:rPr>
            <w:noProof/>
            <w:webHidden/>
          </w:rPr>
          <w:tab/>
        </w:r>
        <w:r w:rsidR="00F860AA">
          <w:rPr>
            <w:noProof/>
            <w:webHidden/>
          </w:rPr>
          <w:fldChar w:fldCharType="begin"/>
        </w:r>
        <w:r w:rsidR="00F860AA">
          <w:rPr>
            <w:noProof/>
            <w:webHidden/>
          </w:rPr>
          <w:instrText xml:space="preserve"> PAGEREF _Toc21376116 \h </w:instrText>
        </w:r>
        <w:r w:rsidR="00F860AA">
          <w:rPr>
            <w:noProof/>
            <w:webHidden/>
          </w:rPr>
        </w:r>
        <w:r w:rsidR="00F860AA">
          <w:rPr>
            <w:noProof/>
            <w:webHidden/>
          </w:rPr>
          <w:fldChar w:fldCharType="separate"/>
        </w:r>
        <w:r w:rsidR="00F860AA">
          <w:rPr>
            <w:noProof/>
            <w:webHidden/>
          </w:rPr>
          <w:t>92</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17" w:history="1">
        <w:r w:rsidR="00F860AA" w:rsidRPr="00680F2B">
          <w:rPr>
            <w:rStyle w:val="Hyperlink"/>
            <w:noProof/>
          </w:rPr>
          <w:t>Table 70 — Definition of (TPM_ALG_ID) TPMI_ALG_SYM_MODE Type</w:t>
        </w:r>
        <w:r w:rsidR="00F860AA">
          <w:rPr>
            <w:noProof/>
            <w:webHidden/>
          </w:rPr>
          <w:tab/>
        </w:r>
        <w:r w:rsidR="00F860AA">
          <w:rPr>
            <w:noProof/>
            <w:webHidden/>
          </w:rPr>
          <w:fldChar w:fldCharType="begin"/>
        </w:r>
        <w:r w:rsidR="00F860AA">
          <w:rPr>
            <w:noProof/>
            <w:webHidden/>
          </w:rPr>
          <w:instrText xml:space="preserve"> PAGEREF _Toc21376117 \h </w:instrText>
        </w:r>
        <w:r w:rsidR="00F860AA">
          <w:rPr>
            <w:noProof/>
            <w:webHidden/>
          </w:rPr>
        </w:r>
        <w:r w:rsidR="00F860AA">
          <w:rPr>
            <w:noProof/>
            <w:webHidden/>
          </w:rPr>
          <w:fldChar w:fldCharType="separate"/>
        </w:r>
        <w:r w:rsidR="00F860AA">
          <w:rPr>
            <w:noProof/>
            <w:webHidden/>
          </w:rPr>
          <w:t>92</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18" w:history="1">
        <w:r w:rsidR="00F860AA" w:rsidRPr="00680F2B">
          <w:rPr>
            <w:rStyle w:val="Hyperlink"/>
            <w:noProof/>
          </w:rPr>
          <w:t>Table 71 — Definition of (TPM_ALG_ID) TPMI_ALG_KDF Type</w:t>
        </w:r>
        <w:r w:rsidR="00F860AA">
          <w:rPr>
            <w:noProof/>
            <w:webHidden/>
          </w:rPr>
          <w:tab/>
        </w:r>
        <w:r w:rsidR="00F860AA">
          <w:rPr>
            <w:noProof/>
            <w:webHidden/>
          </w:rPr>
          <w:fldChar w:fldCharType="begin"/>
        </w:r>
        <w:r w:rsidR="00F860AA">
          <w:rPr>
            <w:noProof/>
            <w:webHidden/>
          </w:rPr>
          <w:instrText xml:space="preserve"> PAGEREF _Toc21376118 \h </w:instrText>
        </w:r>
        <w:r w:rsidR="00F860AA">
          <w:rPr>
            <w:noProof/>
            <w:webHidden/>
          </w:rPr>
        </w:r>
        <w:r w:rsidR="00F860AA">
          <w:rPr>
            <w:noProof/>
            <w:webHidden/>
          </w:rPr>
          <w:fldChar w:fldCharType="separate"/>
        </w:r>
        <w:r w:rsidR="00F860AA">
          <w:rPr>
            <w:noProof/>
            <w:webHidden/>
          </w:rPr>
          <w:t>93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19" w:history="1">
        <w:r w:rsidR="00F860AA" w:rsidRPr="00680F2B">
          <w:rPr>
            <w:rStyle w:val="Hyperlink"/>
            <w:noProof/>
          </w:rPr>
          <w:t>Table 72 — Definition of (TPM_ALG_ID) TPMI_ALG_SIG_SCHEME Type</w:t>
        </w:r>
        <w:r w:rsidR="00F860AA">
          <w:rPr>
            <w:noProof/>
            <w:webHidden/>
          </w:rPr>
          <w:tab/>
        </w:r>
        <w:r w:rsidR="00F860AA">
          <w:rPr>
            <w:noProof/>
            <w:webHidden/>
          </w:rPr>
          <w:fldChar w:fldCharType="begin"/>
        </w:r>
        <w:r w:rsidR="00F860AA">
          <w:rPr>
            <w:noProof/>
            <w:webHidden/>
          </w:rPr>
          <w:instrText xml:space="preserve"> PAGEREF _Toc21376119 \h </w:instrText>
        </w:r>
        <w:r w:rsidR="00F860AA">
          <w:rPr>
            <w:noProof/>
            <w:webHidden/>
          </w:rPr>
        </w:r>
        <w:r w:rsidR="00F860AA">
          <w:rPr>
            <w:noProof/>
            <w:webHidden/>
          </w:rPr>
          <w:fldChar w:fldCharType="separate"/>
        </w:r>
        <w:r w:rsidR="00F860AA">
          <w:rPr>
            <w:noProof/>
            <w:webHidden/>
          </w:rPr>
          <w:t>93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20" w:history="1">
        <w:r w:rsidR="00F860AA" w:rsidRPr="00680F2B">
          <w:rPr>
            <w:rStyle w:val="Hyperlink"/>
            <w:noProof/>
          </w:rPr>
          <w:t>Table 73 — Definition of (TPM_ALG_ID){ECC} TPMI_ECC_KEY_EXCHANGE Type</w:t>
        </w:r>
        <w:r w:rsidR="00F860AA">
          <w:rPr>
            <w:noProof/>
            <w:webHidden/>
          </w:rPr>
          <w:tab/>
        </w:r>
        <w:r w:rsidR="00F860AA">
          <w:rPr>
            <w:noProof/>
            <w:webHidden/>
          </w:rPr>
          <w:fldChar w:fldCharType="begin"/>
        </w:r>
        <w:r w:rsidR="00F860AA">
          <w:rPr>
            <w:noProof/>
            <w:webHidden/>
          </w:rPr>
          <w:instrText xml:space="preserve"> PAGEREF _Toc21376120 \h </w:instrText>
        </w:r>
        <w:r w:rsidR="00F860AA">
          <w:rPr>
            <w:noProof/>
            <w:webHidden/>
          </w:rPr>
        </w:r>
        <w:r w:rsidR="00F860AA">
          <w:rPr>
            <w:noProof/>
            <w:webHidden/>
          </w:rPr>
          <w:fldChar w:fldCharType="separate"/>
        </w:r>
        <w:r w:rsidR="00F860AA">
          <w:rPr>
            <w:noProof/>
            <w:webHidden/>
          </w:rPr>
          <w:t>93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21" w:history="1">
        <w:r w:rsidR="00F860AA" w:rsidRPr="00680F2B">
          <w:rPr>
            <w:rStyle w:val="Hyperlink"/>
            <w:noProof/>
          </w:rPr>
          <w:t>Table 74 — Definition of (TPM_ST) TPMI_ST_COMMAND_TAG Type</w:t>
        </w:r>
        <w:r w:rsidR="00F860AA">
          <w:rPr>
            <w:noProof/>
            <w:webHidden/>
          </w:rPr>
          <w:tab/>
        </w:r>
        <w:r w:rsidR="00F860AA">
          <w:rPr>
            <w:noProof/>
            <w:webHidden/>
          </w:rPr>
          <w:fldChar w:fldCharType="begin"/>
        </w:r>
        <w:r w:rsidR="00F860AA">
          <w:rPr>
            <w:noProof/>
            <w:webHidden/>
          </w:rPr>
          <w:instrText xml:space="preserve"> PAGEREF _Toc21376121 \h </w:instrText>
        </w:r>
        <w:r w:rsidR="00F860AA">
          <w:rPr>
            <w:noProof/>
            <w:webHidden/>
          </w:rPr>
        </w:r>
        <w:r w:rsidR="00F860AA">
          <w:rPr>
            <w:noProof/>
            <w:webHidden/>
          </w:rPr>
          <w:fldChar w:fldCharType="separate"/>
        </w:r>
        <w:r w:rsidR="00F860AA">
          <w:rPr>
            <w:noProof/>
            <w:webHidden/>
          </w:rPr>
          <w:t>94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22" w:history="1">
        <w:r w:rsidR="00F860AA" w:rsidRPr="00680F2B">
          <w:rPr>
            <w:rStyle w:val="Hyperlink"/>
            <w:noProof/>
          </w:rPr>
          <w:t>Table 75 — Definition of (TPM_ALG_ID) TPMI_ALG_MAC_SCHEME Type</w:t>
        </w:r>
        <w:r w:rsidR="00F860AA">
          <w:rPr>
            <w:noProof/>
            <w:webHidden/>
          </w:rPr>
          <w:tab/>
        </w:r>
        <w:r w:rsidR="00F860AA">
          <w:rPr>
            <w:noProof/>
            <w:webHidden/>
          </w:rPr>
          <w:fldChar w:fldCharType="begin"/>
        </w:r>
        <w:r w:rsidR="00F860AA">
          <w:rPr>
            <w:noProof/>
            <w:webHidden/>
          </w:rPr>
          <w:instrText xml:space="preserve"> PAGEREF _Toc21376122 \h </w:instrText>
        </w:r>
        <w:r w:rsidR="00F860AA">
          <w:rPr>
            <w:noProof/>
            <w:webHidden/>
          </w:rPr>
        </w:r>
        <w:r w:rsidR="00F860AA">
          <w:rPr>
            <w:noProof/>
            <w:webHidden/>
          </w:rPr>
          <w:fldChar w:fldCharType="separate"/>
        </w:r>
        <w:r w:rsidR="00F860AA">
          <w:rPr>
            <w:noProof/>
            <w:webHidden/>
          </w:rPr>
          <w:t>94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23" w:history="1">
        <w:r w:rsidR="00F860AA" w:rsidRPr="00680F2B">
          <w:rPr>
            <w:rStyle w:val="Hyperlink"/>
            <w:noProof/>
          </w:rPr>
          <w:t>Table 76 — Definition of (TPM_ALG_ID) TPMI_ALG_CIPHER_MODE Type</w:t>
        </w:r>
        <w:r w:rsidR="00F860AA">
          <w:rPr>
            <w:noProof/>
            <w:webHidden/>
          </w:rPr>
          <w:tab/>
        </w:r>
        <w:r w:rsidR="00F860AA">
          <w:rPr>
            <w:noProof/>
            <w:webHidden/>
          </w:rPr>
          <w:fldChar w:fldCharType="begin"/>
        </w:r>
        <w:r w:rsidR="00F860AA">
          <w:rPr>
            <w:noProof/>
            <w:webHidden/>
          </w:rPr>
          <w:instrText xml:space="preserve"> PAGEREF _Toc21376123 \h </w:instrText>
        </w:r>
        <w:r w:rsidR="00F860AA">
          <w:rPr>
            <w:noProof/>
            <w:webHidden/>
          </w:rPr>
        </w:r>
        <w:r w:rsidR="00F860AA">
          <w:rPr>
            <w:noProof/>
            <w:webHidden/>
          </w:rPr>
          <w:fldChar w:fldCharType="separate"/>
        </w:r>
        <w:r w:rsidR="00F860AA">
          <w:rPr>
            <w:noProof/>
            <w:webHidden/>
          </w:rPr>
          <w:t>94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24" w:history="1">
        <w:r w:rsidR="00F860AA" w:rsidRPr="00680F2B">
          <w:rPr>
            <w:rStyle w:val="Hyperlink"/>
            <w:noProof/>
          </w:rPr>
          <w:t>Table 77 — Definition of TPMS_EMPTY Structure &lt;IN/OUT&gt;</w:t>
        </w:r>
        <w:r w:rsidR="00F860AA">
          <w:rPr>
            <w:noProof/>
            <w:webHidden/>
          </w:rPr>
          <w:tab/>
        </w:r>
        <w:r w:rsidR="00F860AA">
          <w:rPr>
            <w:noProof/>
            <w:webHidden/>
          </w:rPr>
          <w:fldChar w:fldCharType="begin"/>
        </w:r>
        <w:r w:rsidR="00F860AA">
          <w:rPr>
            <w:noProof/>
            <w:webHidden/>
          </w:rPr>
          <w:instrText xml:space="preserve"> PAGEREF _Toc21376124 \h </w:instrText>
        </w:r>
        <w:r w:rsidR="00F860AA">
          <w:rPr>
            <w:noProof/>
            <w:webHidden/>
          </w:rPr>
        </w:r>
        <w:r w:rsidR="00F860AA">
          <w:rPr>
            <w:noProof/>
            <w:webHidden/>
          </w:rPr>
          <w:fldChar w:fldCharType="separate"/>
        </w:r>
        <w:r w:rsidR="00F860AA">
          <w:rPr>
            <w:noProof/>
            <w:webHidden/>
          </w:rPr>
          <w:t>95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25" w:history="1">
        <w:r w:rsidR="00F860AA" w:rsidRPr="00680F2B">
          <w:rPr>
            <w:rStyle w:val="Hyperlink"/>
            <w:noProof/>
          </w:rPr>
          <w:t>Table 78 — Definition of TPMS_ALGORITHM_DESCRIPTION Structure &lt;OUT&gt;</w:t>
        </w:r>
        <w:r w:rsidR="00F860AA">
          <w:rPr>
            <w:noProof/>
            <w:webHidden/>
          </w:rPr>
          <w:tab/>
        </w:r>
        <w:r w:rsidR="00F860AA">
          <w:rPr>
            <w:noProof/>
            <w:webHidden/>
          </w:rPr>
          <w:fldChar w:fldCharType="begin"/>
        </w:r>
        <w:r w:rsidR="00F860AA">
          <w:rPr>
            <w:noProof/>
            <w:webHidden/>
          </w:rPr>
          <w:instrText xml:space="preserve"> PAGEREF _Toc21376125 \h </w:instrText>
        </w:r>
        <w:r w:rsidR="00F860AA">
          <w:rPr>
            <w:noProof/>
            <w:webHidden/>
          </w:rPr>
        </w:r>
        <w:r w:rsidR="00F860AA">
          <w:rPr>
            <w:noProof/>
            <w:webHidden/>
          </w:rPr>
          <w:fldChar w:fldCharType="separate"/>
        </w:r>
        <w:r w:rsidR="00F860AA">
          <w:rPr>
            <w:noProof/>
            <w:webHidden/>
          </w:rPr>
          <w:t>95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26" w:history="1">
        <w:r w:rsidR="00F860AA" w:rsidRPr="00680F2B">
          <w:rPr>
            <w:rStyle w:val="Hyperlink"/>
            <w:noProof/>
          </w:rPr>
          <w:t>Table 79 — Definition of TPMU_HA Union &lt;IN/OUT &gt;</w:t>
        </w:r>
        <w:r w:rsidR="00F860AA">
          <w:rPr>
            <w:noProof/>
            <w:webHidden/>
          </w:rPr>
          <w:tab/>
        </w:r>
        <w:r w:rsidR="00F860AA">
          <w:rPr>
            <w:noProof/>
            <w:webHidden/>
          </w:rPr>
          <w:fldChar w:fldCharType="begin"/>
        </w:r>
        <w:r w:rsidR="00F860AA">
          <w:rPr>
            <w:noProof/>
            <w:webHidden/>
          </w:rPr>
          <w:instrText xml:space="preserve"> PAGEREF _Toc21376126 \h </w:instrText>
        </w:r>
        <w:r w:rsidR="00F860AA">
          <w:rPr>
            <w:noProof/>
            <w:webHidden/>
          </w:rPr>
        </w:r>
        <w:r w:rsidR="00F860AA">
          <w:rPr>
            <w:noProof/>
            <w:webHidden/>
          </w:rPr>
          <w:fldChar w:fldCharType="separate"/>
        </w:r>
        <w:r w:rsidR="00F860AA">
          <w:rPr>
            <w:noProof/>
            <w:webHidden/>
          </w:rPr>
          <w:t>95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27" w:history="1">
        <w:r w:rsidR="00F860AA" w:rsidRPr="00680F2B">
          <w:rPr>
            <w:rStyle w:val="Hyperlink"/>
            <w:noProof/>
          </w:rPr>
          <w:t>Table 80 — Definition of TPMT_HA Structure &lt;IN/OUT&gt;</w:t>
        </w:r>
        <w:r w:rsidR="00F860AA">
          <w:rPr>
            <w:noProof/>
            <w:webHidden/>
          </w:rPr>
          <w:tab/>
        </w:r>
        <w:r w:rsidR="00F860AA">
          <w:rPr>
            <w:noProof/>
            <w:webHidden/>
          </w:rPr>
          <w:fldChar w:fldCharType="begin"/>
        </w:r>
        <w:r w:rsidR="00F860AA">
          <w:rPr>
            <w:noProof/>
            <w:webHidden/>
          </w:rPr>
          <w:instrText xml:space="preserve"> PAGEREF _Toc21376127 \h </w:instrText>
        </w:r>
        <w:r w:rsidR="00F860AA">
          <w:rPr>
            <w:noProof/>
            <w:webHidden/>
          </w:rPr>
        </w:r>
        <w:r w:rsidR="00F860AA">
          <w:rPr>
            <w:noProof/>
            <w:webHidden/>
          </w:rPr>
          <w:fldChar w:fldCharType="separate"/>
        </w:r>
        <w:r w:rsidR="00F860AA">
          <w:rPr>
            <w:noProof/>
            <w:webHidden/>
          </w:rPr>
          <w:t>96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28" w:history="1">
        <w:r w:rsidR="00F860AA" w:rsidRPr="00680F2B">
          <w:rPr>
            <w:rStyle w:val="Hyperlink"/>
            <w:noProof/>
          </w:rPr>
          <w:t>Table 81 — Definition of TPM2B_DIGEST Structure</w:t>
        </w:r>
        <w:r w:rsidR="00F860AA">
          <w:rPr>
            <w:noProof/>
            <w:webHidden/>
          </w:rPr>
          <w:tab/>
        </w:r>
        <w:r w:rsidR="00F860AA">
          <w:rPr>
            <w:noProof/>
            <w:webHidden/>
          </w:rPr>
          <w:fldChar w:fldCharType="begin"/>
        </w:r>
        <w:r w:rsidR="00F860AA">
          <w:rPr>
            <w:noProof/>
            <w:webHidden/>
          </w:rPr>
          <w:instrText xml:space="preserve"> PAGEREF _Toc21376128 \h </w:instrText>
        </w:r>
        <w:r w:rsidR="00F860AA">
          <w:rPr>
            <w:noProof/>
            <w:webHidden/>
          </w:rPr>
        </w:r>
        <w:r w:rsidR="00F860AA">
          <w:rPr>
            <w:noProof/>
            <w:webHidden/>
          </w:rPr>
          <w:fldChar w:fldCharType="separate"/>
        </w:r>
        <w:r w:rsidR="00F860AA">
          <w:rPr>
            <w:noProof/>
            <w:webHidden/>
          </w:rPr>
          <w:t>97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29" w:history="1">
        <w:r w:rsidR="00F860AA" w:rsidRPr="00680F2B">
          <w:rPr>
            <w:rStyle w:val="Hyperlink"/>
            <w:noProof/>
          </w:rPr>
          <w:t>Table 82 — Definition of TPM2B_DATA Structure</w:t>
        </w:r>
        <w:r w:rsidR="00F860AA">
          <w:rPr>
            <w:noProof/>
            <w:webHidden/>
          </w:rPr>
          <w:tab/>
        </w:r>
        <w:r w:rsidR="00F860AA">
          <w:rPr>
            <w:noProof/>
            <w:webHidden/>
          </w:rPr>
          <w:fldChar w:fldCharType="begin"/>
        </w:r>
        <w:r w:rsidR="00F860AA">
          <w:rPr>
            <w:noProof/>
            <w:webHidden/>
          </w:rPr>
          <w:instrText xml:space="preserve"> PAGEREF _Toc21376129 \h </w:instrText>
        </w:r>
        <w:r w:rsidR="00F860AA">
          <w:rPr>
            <w:noProof/>
            <w:webHidden/>
          </w:rPr>
        </w:r>
        <w:r w:rsidR="00F860AA">
          <w:rPr>
            <w:noProof/>
            <w:webHidden/>
          </w:rPr>
          <w:fldChar w:fldCharType="separate"/>
        </w:r>
        <w:r w:rsidR="00F860AA">
          <w:rPr>
            <w:noProof/>
            <w:webHidden/>
          </w:rPr>
          <w:t>97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30" w:history="1">
        <w:r w:rsidR="00F860AA" w:rsidRPr="00680F2B">
          <w:rPr>
            <w:rStyle w:val="Hyperlink"/>
            <w:noProof/>
          </w:rPr>
          <w:t>Table 83 — Definition of Types for TPM2B_NONCE</w:t>
        </w:r>
        <w:r w:rsidR="00F860AA">
          <w:rPr>
            <w:noProof/>
            <w:webHidden/>
          </w:rPr>
          <w:tab/>
        </w:r>
        <w:r w:rsidR="00F860AA">
          <w:rPr>
            <w:noProof/>
            <w:webHidden/>
          </w:rPr>
          <w:fldChar w:fldCharType="begin"/>
        </w:r>
        <w:r w:rsidR="00F860AA">
          <w:rPr>
            <w:noProof/>
            <w:webHidden/>
          </w:rPr>
          <w:instrText xml:space="preserve"> PAGEREF _Toc21376130 \h </w:instrText>
        </w:r>
        <w:r w:rsidR="00F860AA">
          <w:rPr>
            <w:noProof/>
            <w:webHidden/>
          </w:rPr>
        </w:r>
        <w:r w:rsidR="00F860AA">
          <w:rPr>
            <w:noProof/>
            <w:webHidden/>
          </w:rPr>
          <w:fldChar w:fldCharType="separate"/>
        </w:r>
        <w:r w:rsidR="00F860AA">
          <w:rPr>
            <w:noProof/>
            <w:webHidden/>
          </w:rPr>
          <w:t>97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31" w:history="1">
        <w:r w:rsidR="00F860AA" w:rsidRPr="00680F2B">
          <w:rPr>
            <w:rStyle w:val="Hyperlink"/>
            <w:noProof/>
          </w:rPr>
          <w:t>Table 84 — Definition of Types for TPM2B_AUTH</w:t>
        </w:r>
        <w:r w:rsidR="00F860AA">
          <w:rPr>
            <w:noProof/>
            <w:webHidden/>
          </w:rPr>
          <w:tab/>
        </w:r>
        <w:r w:rsidR="00F860AA">
          <w:rPr>
            <w:noProof/>
            <w:webHidden/>
          </w:rPr>
          <w:fldChar w:fldCharType="begin"/>
        </w:r>
        <w:r w:rsidR="00F860AA">
          <w:rPr>
            <w:noProof/>
            <w:webHidden/>
          </w:rPr>
          <w:instrText xml:space="preserve"> PAGEREF _Toc21376131 \h </w:instrText>
        </w:r>
        <w:r w:rsidR="00F860AA">
          <w:rPr>
            <w:noProof/>
            <w:webHidden/>
          </w:rPr>
        </w:r>
        <w:r w:rsidR="00F860AA">
          <w:rPr>
            <w:noProof/>
            <w:webHidden/>
          </w:rPr>
          <w:fldChar w:fldCharType="separate"/>
        </w:r>
        <w:r w:rsidR="00F860AA">
          <w:rPr>
            <w:noProof/>
            <w:webHidden/>
          </w:rPr>
          <w:t>97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32" w:history="1">
        <w:r w:rsidR="00F860AA" w:rsidRPr="00680F2B">
          <w:rPr>
            <w:rStyle w:val="Hyperlink"/>
            <w:noProof/>
          </w:rPr>
          <w:t>Table 85 — Definition of Types for TPM2B_OPERAND</w:t>
        </w:r>
        <w:r w:rsidR="00F860AA">
          <w:rPr>
            <w:noProof/>
            <w:webHidden/>
          </w:rPr>
          <w:tab/>
        </w:r>
        <w:r w:rsidR="00F860AA">
          <w:rPr>
            <w:noProof/>
            <w:webHidden/>
          </w:rPr>
          <w:fldChar w:fldCharType="begin"/>
        </w:r>
        <w:r w:rsidR="00F860AA">
          <w:rPr>
            <w:noProof/>
            <w:webHidden/>
          </w:rPr>
          <w:instrText xml:space="preserve"> PAGEREF _Toc21376132 \h </w:instrText>
        </w:r>
        <w:r w:rsidR="00F860AA">
          <w:rPr>
            <w:noProof/>
            <w:webHidden/>
          </w:rPr>
        </w:r>
        <w:r w:rsidR="00F860AA">
          <w:rPr>
            <w:noProof/>
            <w:webHidden/>
          </w:rPr>
          <w:fldChar w:fldCharType="separate"/>
        </w:r>
        <w:r w:rsidR="00F860AA">
          <w:rPr>
            <w:noProof/>
            <w:webHidden/>
          </w:rPr>
          <w:t>98</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33" w:history="1">
        <w:r w:rsidR="00F860AA" w:rsidRPr="00680F2B">
          <w:rPr>
            <w:rStyle w:val="Hyperlink"/>
            <w:noProof/>
          </w:rPr>
          <w:t>Table 86 — Definition of TPM2B_EVENT Structure</w:t>
        </w:r>
        <w:r w:rsidR="00F860AA">
          <w:rPr>
            <w:noProof/>
            <w:webHidden/>
          </w:rPr>
          <w:tab/>
        </w:r>
        <w:r w:rsidR="00F860AA">
          <w:rPr>
            <w:noProof/>
            <w:webHidden/>
          </w:rPr>
          <w:fldChar w:fldCharType="begin"/>
        </w:r>
        <w:r w:rsidR="00F860AA">
          <w:rPr>
            <w:noProof/>
            <w:webHidden/>
          </w:rPr>
          <w:instrText xml:space="preserve"> PAGEREF _Toc21376133 \h </w:instrText>
        </w:r>
        <w:r w:rsidR="00F860AA">
          <w:rPr>
            <w:noProof/>
            <w:webHidden/>
          </w:rPr>
        </w:r>
        <w:r w:rsidR="00F860AA">
          <w:rPr>
            <w:noProof/>
            <w:webHidden/>
          </w:rPr>
          <w:fldChar w:fldCharType="separate"/>
        </w:r>
        <w:r w:rsidR="00F860AA">
          <w:rPr>
            <w:noProof/>
            <w:webHidden/>
          </w:rPr>
          <w:t>98</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34" w:history="1">
        <w:r w:rsidR="00F860AA" w:rsidRPr="00680F2B">
          <w:rPr>
            <w:rStyle w:val="Hyperlink"/>
            <w:noProof/>
          </w:rPr>
          <w:t>Table 87 — Definition of TPM2B_MAX_BUFFER Structure</w:t>
        </w:r>
        <w:r w:rsidR="00F860AA">
          <w:rPr>
            <w:noProof/>
            <w:webHidden/>
          </w:rPr>
          <w:tab/>
        </w:r>
        <w:r w:rsidR="00F860AA">
          <w:rPr>
            <w:noProof/>
            <w:webHidden/>
          </w:rPr>
          <w:fldChar w:fldCharType="begin"/>
        </w:r>
        <w:r w:rsidR="00F860AA">
          <w:rPr>
            <w:noProof/>
            <w:webHidden/>
          </w:rPr>
          <w:instrText xml:space="preserve"> PAGEREF _Toc21376134 \h </w:instrText>
        </w:r>
        <w:r w:rsidR="00F860AA">
          <w:rPr>
            <w:noProof/>
            <w:webHidden/>
          </w:rPr>
        </w:r>
        <w:r w:rsidR="00F860AA">
          <w:rPr>
            <w:noProof/>
            <w:webHidden/>
          </w:rPr>
          <w:fldChar w:fldCharType="separate"/>
        </w:r>
        <w:r w:rsidR="00F860AA">
          <w:rPr>
            <w:noProof/>
            <w:webHidden/>
          </w:rPr>
          <w:t>98</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35" w:history="1">
        <w:r w:rsidR="00F860AA" w:rsidRPr="00680F2B">
          <w:rPr>
            <w:rStyle w:val="Hyperlink"/>
            <w:noProof/>
          </w:rPr>
          <w:t>Table 88 — Definition of TPM2B_MAX_NV_BUFFER Structure</w:t>
        </w:r>
        <w:r w:rsidR="00F860AA">
          <w:rPr>
            <w:noProof/>
            <w:webHidden/>
          </w:rPr>
          <w:tab/>
        </w:r>
        <w:r w:rsidR="00F860AA">
          <w:rPr>
            <w:noProof/>
            <w:webHidden/>
          </w:rPr>
          <w:fldChar w:fldCharType="begin"/>
        </w:r>
        <w:r w:rsidR="00F860AA">
          <w:rPr>
            <w:noProof/>
            <w:webHidden/>
          </w:rPr>
          <w:instrText xml:space="preserve"> PAGEREF _Toc21376135 \h </w:instrText>
        </w:r>
        <w:r w:rsidR="00F860AA">
          <w:rPr>
            <w:noProof/>
            <w:webHidden/>
          </w:rPr>
        </w:r>
        <w:r w:rsidR="00F860AA">
          <w:rPr>
            <w:noProof/>
            <w:webHidden/>
          </w:rPr>
          <w:fldChar w:fldCharType="separate"/>
        </w:r>
        <w:r w:rsidR="00F860AA">
          <w:rPr>
            <w:noProof/>
            <w:webHidden/>
          </w:rPr>
          <w:t>98</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36" w:history="1">
        <w:r w:rsidR="00F860AA" w:rsidRPr="00680F2B">
          <w:rPr>
            <w:rStyle w:val="Hyperlink"/>
            <w:noProof/>
          </w:rPr>
          <w:t>Table 89 — Definition of TPM2B_TIMEOUT Structure</w:t>
        </w:r>
        <w:r w:rsidR="00F860AA">
          <w:rPr>
            <w:noProof/>
            <w:webHidden/>
          </w:rPr>
          <w:tab/>
        </w:r>
        <w:r w:rsidR="00F860AA">
          <w:rPr>
            <w:noProof/>
            <w:webHidden/>
          </w:rPr>
          <w:fldChar w:fldCharType="begin"/>
        </w:r>
        <w:r w:rsidR="00F860AA">
          <w:rPr>
            <w:noProof/>
            <w:webHidden/>
          </w:rPr>
          <w:instrText xml:space="preserve"> PAGEREF _Toc21376136 \h </w:instrText>
        </w:r>
        <w:r w:rsidR="00F860AA">
          <w:rPr>
            <w:noProof/>
            <w:webHidden/>
          </w:rPr>
        </w:r>
        <w:r w:rsidR="00F860AA">
          <w:rPr>
            <w:noProof/>
            <w:webHidden/>
          </w:rPr>
          <w:fldChar w:fldCharType="separate"/>
        </w:r>
        <w:r w:rsidR="00F860AA">
          <w:rPr>
            <w:noProof/>
            <w:webHidden/>
          </w:rPr>
          <w:t>99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37" w:history="1">
        <w:r w:rsidR="00F860AA" w:rsidRPr="00680F2B">
          <w:rPr>
            <w:rStyle w:val="Hyperlink"/>
            <w:noProof/>
          </w:rPr>
          <w:t>Table 90 — Definition of TPM2B_IV Structure &lt;IN/OUT&gt;</w:t>
        </w:r>
        <w:r w:rsidR="00F860AA">
          <w:rPr>
            <w:noProof/>
            <w:webHidden/>
          </w:rPr>
          <w:tab/>
        </w:r>
        <w:r w:rsidR="00F860AA">
          <w:rPr>
            <w:noProof/>
            <w:webHidden/>
          </w:rPr>
          <w:fldChar w:fldCharType="begin"/>
        </w:r>
        <w:r w:rsidR="00F860AA">
          <w:rPr>
            <w:noProof/>
            <w:webHidden/>
          </w:rPr>
          <w:instrText xml:space="preserve"> PAGEREF _Toc21376137 \h </w:instrText>
        </w:r>
        <w:r w:rsidR="00F860AA">
          <w:rPr>
            <w:noProof/>
            <w:webHidden/>
          </w:rPr>
        </w:r>
        <w:r w:rsidR="00F860AA">
          <w:rPr>
            <w:noProof/>
            <w:webHidden/>
          </w:rPr>
          <w:fldChar w:fldCharType="separate"/>
        </w:r>
        <w:r w:rsidR="00F860AA">
          <w:rPr>
            <w:noProof/>
            <w:webHidden/>
          </w:rPr>
          <w:t>99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38" w:history="1">
        <w:r w:rsidR="00F860AA" w:rsidRPr="00680F2B">
          <w:rPr>
            <w:rStyle w:val="Hyperlink"/>
            <w:noProof/>
          </w:rPr>
          <w:t>Table 91 — Definition of TPMU_NAME Union &lt;&gt;</w:t>
        </w:r>
        <w:r w:rsidR="00F860AA">
          <w:rPr>
            <w:noProof/>
            <w:webHidden/>
          </w:rPr>
          <w:tab/>
        </w:r>
        <w:r w:rsidR="00F860AA">
          <w:rPr>
            <w:noProof/>
            <w:webHidden/>
          </w:rPr>
          <w:fldChar w:fldCharType="begin"/>
        </w:r>
        <w:r w:rsidR="00F860AA">
          <w:rPr>
            <w:noProof/>
            <w:webHidden/>
          </w:rPr>
          <w:instrText xml:space="preserve"> PAGEREF _Toc21376138 \h </w:instrText>
        </w:r>
        <w:r w:rsidR="00F860AA">
          <w:rPr>
            <w:noProof/>
            <w:webHidden/>
          </w:rPr>
        </w:r>
        <w:r w:rsidR="00F860AA">
          <w:rPr>
            <w:noProof/>
            <w:webHidden/>
          </w:rPr>
          <w:fldChar w:fldCharType="separate"/>
        </w:r>
        <w:r w:rsidR="00F860AA">
          <w:rPr>
            <w:noProof/>
            <w:webHidden/>
          </w:rPr>
          <w:t>99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39" w:history="1">
        <w:r w:rsidR="00F860AA" w:rsidRPr="00680F2B">
          <w:rPr>
            <w:rStyle w:val="Hyperlink"/>
            <w:noProof/>
          </w:rPr>
          <w:t>Table 92 — Definition of TPM2B_NAME Structure</w:t>
        </w:r>
        <w:r w:rsidR="00F860AA">
          <w:rPr>
            <w:noProof/>
            <w:webHidden/>
          </w:rPr>
          <w:tab/>
        </w:r>
        <w:r w:rsidR="00F860AA">
          <w:rPr>
            <w:noProof/>
            <w:webHidden/>
          </w:rPr>
          <w:fldChar w:fldCharType="begin"/>
        </w:r>
        <w:r w:rsidR="00F860AA">
          <w:rPr>
            <w:noProof/>
            <w:webHidden/>
          </w:rPr>
          <w:instrText xml:space="preserve"> PAGEREF _Toc21376139 \h </w:instrText>
        </w:r>
        <w:r w:rsidR="00F860AA">
          <w:rPr>
            <w:noProof/>
            <w:webHidden/>
          </w:rPr>
        </w:r>
        <w:r w:rsidR="00F860AA">
          <w:rPr>
            <w:noProof/>
            <w:webHidden/>
          </w:rPr>
          <w:fldChar w:fldCharType="separate"/>
        </w:r>
        <w:r w:rsidR="00F860AA">
          <w:rPr>
            <w:noProof/>
            <w:webHidden/>
          </w:rPr>
          <w:t>100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40" w:history="1">
        <w:r w:rsidR="00F860AA" w:rsidRPr="00680F2B">
          <w:rPr>
            <w:rStyle w:val="Hyperlink"/>
            <w:noProof/>
          </w:rPr>
          <w:t>Table 93 — Definition of TPMS_PCR_SELECT Structure</w:t>
        </w:r>
        <w:r w:rsidR="00F860AA">
          <w:rPr>
            <w:noProof/>
            <w:webHidden/>
          </w:rPr>
          <w:tab/>
        </w:r>
        <w:r w:rsidR="00F860AA">
          <w:rPr>
            <w:noProof/>
            <w:webHidden/>
          </w:rPr>
          <w:fldChar w:fldCharType="begin"/>
        </w:r>
        <w:r w:rsidR="00F860AA">
          <w:rPr>
            <w:noProof/>
            <w:webHidden/>
          </w:rPr>
          <w:instrText xml:space="preserve"> PAGEREF _Toc21376140 \h </w:instrText>
        </w:r>
        <w:r w:rsidR="00F860AA">
          <w:rPr>
            <w:noProof/>
            <w:webHidden/>
          </w:rPr>
        </w:r>
        <w:r w:rsidR="00F860AA">
          <w:rPr>
            <w:noProof/>
            <w:webHidden/>
          </w:rPr>
          <w:fldChar w:fldCharType="separate"/>
        </w:r>
        <w:r w:rsidR="00F860AA">
          <w:rPr>
            <w:noProof/>
            <w:webHidden/>
          </w:rPr>
          <w:t>101</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41" w:history="1">
        <w:r w:rsidR="00F860AA" w:rsidRPr="00680F2B">
          <w:rPr>
            <w:rStyle w:val="Hyperlink"/>
            <w:noProof/>
          </w:rPr>
          <w:t>Table 94 — Definition of TPMS_PCR_SELECTION Structure</w:t>
        </w:r>
        <w:r w:rsidR="00F860AA">
          <w:rPr>
            <w:noProof/>
            <w:webHidden/>
          </w:rPr>
          <w:tab/>
        </w:r>
        <w:r w:rsidR="00F860AA">
          <w:rPr>
            <w:noProof/>
            <w:webHidden/>
          </w:rPr>
          <w:fldChar w:fldCharType="begin"/>
        </w:r>
        <w:r w:rsidR="00F860AA">
          <w:rPr>
            <w:noProof/>
            <w:webHidden/>
          </w:rPr>
          <w:instrText xml:space="preserve"> PAGEREF _Toc21376141 \h </w:instrText>
        </w:r>
        <w:r w:rsidR="00F860AA">
          <w:rPr>
            <w:noProof/>
            <w:webHidden/>
          </w:rPr>
        </w:r>
        <w:r w:rsidR="00F860AA">
          <w:rPr>
            <w:noProof/>
            <w:webHidden/>
          </w:rPr>
          <w:fldChar w:fldCharType="separate"/>
        </w:r>
        <w:r w:rsidR="00F860AA">
          <w:rPr>
            <w:noProof/>
            <w:webHidden/>
          </w:rPr>
          <w:t>101</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42" w:history="1">
        <w:r w:rsidR="00F860AA" w:rsidRPr="00680F2B">
          <w:rPr>
            <w:rStyle w:val="Hyperlink"/>
            <w:noProof/>
          </w:rPr>
          <w:t xml:space="preserve">Table 95 — Values for </w:t>
        </w:r>
        <w:r w:rsidR="00F860AA" w:rsidRPr="00680F2B">
          <w:rPr>
            <w:rStyle w:val="Hyperlink"/>
            <w:i/>
            <w:noProof/>
          </w:rPr>
          <w:t xml:space="preserve">proof </w:t>
        </w:r>
        <w:r w:rsidR="00F860AA" w:rsidRPr="00680F2B">
          <w:rPr>
            <w:rStyle w:val="Hyperlink"/>
            <w:noProof/>
          </w:rPr>
          <w:t>Used in Tickets</w:t>
        </w:r>
        <w:r w:rsidR="00F860AA">
          <w:rPr>
            <w:noProof/>
            <w:webHidden/>
          </w:rPr>
          <w:tab/>
        </w:r>
        <w:r w:rsidR="00F860AA">
          <w:rPr>
            <w:noProof/>
            <w:webHidden/>
          </w:rPr>
          <w:fldChar w:fldCharType="begin"/>
        </w:r>
        <w:r w:rsidR="00F860AA">
          <w:rPr>
            <w:noProof/>
            <w:webHidden/>
          </w:rPr>
          <w:instrText xml:space="preserve"> PAGEREF _Toc21376142 \h </w:instrText>
        </w:r>
        <w:r w:rsidR="00F860AA">
          <w:rPr>
            <w:noProof/>
            <w:webHidden/>
          </w:rPr>
        </w:r>
        <w:r w:rsidR="00F860AA">
          <w:rPr>
            <w:noProof/>
            <w:webHidden/>
          </w:rPr>
          <w:fldChar w:fldCharType="separate"/>
        </w:r>
        <w:r w:rsidR="00F860AA">
          <w:rPr>
            <w:noProof/>
            <w:webHidden/>
          </w:rPr>
          <w:t>102</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43" w:history="1">
        <w:r w:rsidR="00F860AA" w:rsidRPr="00680F2B">
          <w:rPr>
            <w:rStyle w:val="Hyperlink"/>
            <w:noProof/>
          </w:rPr>
          <w:t>Table 96 — General Format of a Ticket</w:t>
        </w:r>
        <w:r w:rsidR="00F860AA">
          <w:rPr>
            <w:noProof/>
            <w:webHidden/>
          </w:rPr>
          <w:tab/>
        </w:r>
        <w:r w:rsidR="00F860AA">
          <w:rPr>
            <w:noProof/>
            <w:webHidden/>
          </w:rPr>
          <w:fldChar w:fldCharType="begin"/>
        </w:r>
        <w:r w:rsidR="00F860AA">
          <w:rPr>
            <w:noProof/>
            <w:webHidden/>
          </w:rPr>
          <w:instrText xml:space="preserve"> PAGEREF _Toc21376143 \h </w:instrText>
        </w:r>
        <w:r w:rsidR="00F860AA">
          <w:rPr>
            <w:noProof/>
            <w:webHidden/>
          </w:rPr>
        </w:r>
        <w:r w:rsidR="00F860AA">
          <w:rPr>
            <w:noProof/>
            <w:webHidden/>
          </w:rPr>
          <w:fldChar w:fldCharType="separate"/>
        </w:r>
        <w:r w:rsidR="00F860AA">
          <w:rPr>
            <w:noProof/>
            <w:webHidden/>
          </w:rPr>
          <w:t>102</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44" w:history="1">
        <w:r w:rsidR="00F860AA" w:rsidRPr="00680F2B">
          <w:rPr>
            <w:rStyle w:val="Hyperlink"/>
            <w:noProof/>
          </w:rPr>
          <w:t>Table 97 — Definition of TPMT_TK_CREATION Structure</w:t>
        </w:r>
        <w:r w:rsidR="00F860AA">
          <w:rPr>
            <w:noProof/>
            <w:webHidden/>
          </w:rPr>
          <w:tab/>
        </w:r>
        <w:r w:rsidR="00F860AA">
          <w:rPr>
            <w:noProof/>
            <w:webHidden/>
          </w:rPr>
          <w:fldChar w:fldCharType="begin"/>
        </w:r>
        <w:r w:rsidR="00F860AA">
          <w:rPr>
            <w:noProof/>
            <w:webHidden/>
          </w:rPr>
          <w:instrText xml:space="preserve"> PAGEREF _Toc21376144 \h </w:instrText>
        </w:r>
        <w:r w:rsidR="00F860AA">
          <w:rPr>
            <w:noProof/>
            <w:webHidden/>
          </w:rPr>
        </w:r>
        <w:r w:rsidR="00F860AA">
          <w:rPr>
            <w:noProof/>
            <w:webHidden/>
          </w:rPr>
          <w:fldChar w:fldCharType="separate"/>
        </w:r>
        <w:r w:rsidR="00F860AA">
          <w:rPr>
            <w:noProof/>
            <w:webHidden/>
          </w:rPr>
          <w:t>103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45" w:history="1">
        <w:r w:rsidR="00F860AA" w:rsidRPr="00680F2B">
          <w:rPr>
            <w:rStyle w:val="Hyperlink"/>
            <w:noProof/>
          </w:rPr>
          <w:t>Table 98 — Definition of TPMT_TK_VERIFIED Structure</w:t>
        </w:r>
        <w:r w:rsidR="00F860AA">
          <w:rPr>
            <w:noProof/>
            <w:webHidden/>
          </w:rPr>
          <w:tab/>
        </w:r>
        <w:r w:rsidR="00F860AA">
          <w:rPr>
            <w:noProof/>
            <w:webHidden/>
          </w:rPr>
          <w:fldChar w:fldCharType="begin"/>
        </w:r>
        <w:r w:rsidR="00F860AA">
          <w:rPr>
            <w:noProof/>
            <w:webHidden/>
          </w:rPr>
          <w:instrText xml:space="preserve"> PAGEREF _Toc21376145 \h </w:instrText>
        </w:r>
        <w:r w:rsidR="00F860AA">
          <w:rPr>
            <w:noProof/>
            <w:webHidden/>
          </w:rPr>
        </w:r>
        <w:r w:rsidR="00F860AA">
          <w:rPr>
            <w:noProof/>
            <w:webHidden/>
          </w:rPr>
          <w:fldChar w:fldCharType="separate"/>
        </w:r>
        <w:r w:rsidR="00F860AA">
          <w:rPr>
            <w:noProof/>
            <w:webHidden/>
          </w:rPr>
          <w:t>103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46" w:history="1">
        <w:r w:rsidR="00F860AA" w:rsidRPr="00680F2B">
          <w:rPr>
            <w:rStyle w:val="Hyperlink"/>
            <w:noProof/>
          </w:rPr>
          <w:t>Table 99 — Definition of TPMT_TK_AUTH Structure</w:t>
        </w:r>
        <w:r w:rsidR="00F860AA">
          <w:rPr>
            <w:noProof/>
            <w:webHidden/>
          </w:rPr>
          <w:tab/>
        </w:r>
        <w:r w:rsidR="00F860AA">
          <w:rPr>
            <w:noProof/>
            <w:webHidden/>
          </w:rPr>
          <w:fldChar w:fldCharType="begin"/>
        </w:r>
        <w:r w:rsidR="00F860AA">
          <w:rPr>
            <w:noProof/>
            <w:webHidden/>
          </w:rPr>
          <w:instrText xml:space="preserve"> PAGEREF _Toc21376146 \h </w:instrText>
        </w:r>
        <w:r w:rsidR="00F860AA">
          <w:rPr>
            <w:noProof/>
            <w:webHidden/>
          </w:rPr>
        </w:r>
        <w:r w:rsidR="00F860AA">
          <w:rPr>
            <w:noProof/>
            <w:webHidden/>
          </w:rPr>
          <w:fldChar w:fldCharType="separate"/>
        </w:r>
        <w:r w:rsidR="00F860AA">
          <w:rPr>
            <w:noProof/>
            <w:webHidden/>
          </w:rPr>
          <w:t>104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47" w:history="1">
        <w:r w:rsidR="00F860AA" w:rsidRPr="00680F2B">
          <w:rPr>
            <w:rStyle w:val="Hyperlink"/>
            <w:noProof/>
          </w:rPr>
          <w:t>Table 100 — Definition of TPMT_TK_HASHCHECK Structure</w:t>
        </w:r>
        <w:r w:rsidR="00F860AA">
          <w:rPr>
            <w:noProof/>
            <w:webHidden/>
          </w:rPr>
          <w:tab/>
        </w:r>
        <w:r w:rsidR="00F860AA">
          <w:rPr>
            <w:noProof/>
            <w:webHidden/>
          </w:rPr>
          <w:fldChar w:fldCharType="begin"/>
        </w:r>
        <w:r w:rsidR="00F860AA">
          <w:rPr>
            <w:noProof/>
            <w:webHidden/>
          </w:rPr>
          <w:instrText xml:space="preserve"> PAGEREF _Toc21376147 \h </w:instrText>
        </w:r>
        <w:r w:rsidR="00F860AA">
          <w:rPr>
            <w:noProof/>
            <w:webHidden/>
          </w:rPr>
        </w:r>
        <w:r w:rsidR="00F860AA">
          <w:rPr>
            <w:noProof/>
            <w:webHidden/>
          </w:rPr>
          <w:fldChar w:fldCharType="separate"/>
        </w:r>
        <w:r w:rsidR="00F860AA">
          <w:rPr>
            <w:noProof/>
            <w:webHidden/>
          </w:rPr>
          <w:t>105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48" w:history="1">
        <w:r w:rsidR="00F860AA" w:rsidRPr="00680F2B">
          <w:rPr>
            <w:rStyle w:val="Hyperlink"/>
            <w:noProof/>
          </w:rPr>
          <w:t>Table 101 — Definition of TPMS_ALG_PROPERTY Structure &lt;OUT&gt;</w:t>
        </w:r>
        <w:r w:rsidR="00F860AA">
          <w:rPr>
            <w:noProof/>
            <w:webHidden/>
          </w:rPr>
          <w:tab/>
        </w:r>
        <w:r w:rsidR="00F860AA">
          <w:rPr>
            <w:noProof/>
            <w:webHidden/>
          </w:rPr>
          <w:fldChar w:fldCharType="begin"/>
        </w:r>
        <w:r w:rsidR="00F860AA">
          <w:rPr>
            <w:noProof/>
            <w:webHidden/>
          </w:rPr>
          <w:instrText xml:space="preserve"> PAGEREF _Toc21376148 \h </w:instrText>
        </w:r>
        <w:r w:rsidR="00F860AA">
          <w:rPr>
            <w:noProof/>
            <w:webHidden/>
          </w:rPr>
        </w:r>
        <w:r w:rsidR="00F860AA">
          <w:rPr>
            <w:noProof/>
            <w:webHidden/>
          </w:rPr>
          <w:fldChar w:fldCharType="separate"/>
        </w:r>
        <w:r w:rsidR="00F860AA">
          <w:rPr>
            <w:noProof/>
            <w:webHidden/>
          </w:rPr>
          <w:t>105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49" w:history="1">
        <w:r w:rsidR="00F860AA" w:rsidRPr="00680F2B">
          <w:rPr>
            <w:rStyle w:val="Hyperlink"/>
            <w:noProof/>
          </w:rPr>
          <w:t>Table 102 — Definition of TPMS_TAGGED_PROPERTY Structure &lt;OUT&gt;</w:t>
        </w:r>
        <w:r w:rsidR="00F860AA">
          <w:rPr>
            <w:noProof/>
            <w:webHidden/>
          </w:rPr>
          <w:tab/>
        </w:r>
        <w:r w:rsidR="00F860AA">
          <w:rPr>
            <w:noProof/>
            <w:webHidden/>
          </w:rPr>
          <w:fldChar w:fldCharType="begin"/>
        </w:r>
        <w:r w:rsidR="00F860AA">
          <w:rPr>
            <w:noProof/>
            <w:webHidden/>
          </w:rPr>
          <w:instrText xml:space="preserve"> PAGEREF _Toc21376149 \h </w:instrText>
        </w:r>
        <w:r w:rsidR="00F860AA">
          <w:rPr>
            <w:noProof/>
            <w:webHidden/>
          </w:rPr>
        </w:r>
        <w:r w:rsidR="00F860AA">
          <w:rPr>
            <w:noProof/>
            <w:webHidden/>
          </w:rPr>
          <w:fldChar w:fldCharType="separate"/>
        </w:r>
        <w:r w:rsidR="00F860AA">
          <w:rPr>
            <w:noProof/>
            <w:webHidden/>
          </w:rPr>
          <w:t>105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50" w:history="1">
        <w:r w:rsidR="00F860AA" w:rsidRPr="00680F2B">
          <w:rPr>
            <w:rStyle w:val="Hyperlink"/>
            <w:noProof/>
          </w:rPr>
          <w:t>Table 103 — Definition of TPMS_TAGGED_PCR_SELECT Structure &lt;OUT&gt;</w:t>
        </w:r>
        <w:r w:rsidR="00F860AA">
          <w:rPr>
            <w:noProof/>
            <w:webHidden/>
          </w:rPr>
          <w:tab/>
        </w:r>
        <w:r w:rsidR="00F860AA">
          <w:rPr>
            <w:noProof/>
            <w:webHidden/>
          </w:rPr>
          <w:fldChar w:fldCharType="begin"/>
        </w:r>
        <w:r w:rsidR="00F860AA">
          <w:rPr>
            <w:noProof/>
            <w:webHidden/>
          </w:rPr>
          <w:instrText xml:space="preserve"> PAGEREF _Toc21376150 \h </w:instrText>
        </w:r>
        <w:r w:rsidR="00F860AA">
          <w:rPr>
            <w:noProof/>
            <w:webHidden/>
          </w:rPr>
        </w:r>
        <w:r w:rsidR="00F860AA">
          <w:rPr>
            <w:noProof/>
            <w:webHidden/>
          </w:rPr>
          <w:fldChar w:fldCharType="separate"/>
        </w:r>
        <w:r w:rsidR="00F860AA">
          <w:rPr>
            <w:noProof/>
            <w:webHidden/>
          </w:rPr>
          <w:t>106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51" w:history="1">
        <w:r w:rsidR="00F860AA" w:rsidRPr="00680F2B">
          <w:rPr>
            <w:rStyle w:val="Hyperlink"/>
            <w:noProof/>
          </w:rPr>
          <w:t>Table 104 — Definition of TPMS_TAGGED_POLICY Structure &lt;OUT&gt;</w:t>
        </w:r>
        <w:r w:rsidR="00F860AA">
          <w:rPr>
            <w:noProof/>
            <w:webHidden/>
          </w:rPr>
          <w:tab/>
        </w:r>
        <w:r w:rsidR="00F860AA">
          <w:rPr>
            <w:noProof/>
            <w:webHidden/>
          </w:rPr>
          <w:fldChar w:fldCharType="begin"/>
        </w:r>
        <w:r w:rsidR="00F860AA">
          <w:rPr>
            <w:noProof/>
            <w:webHidden/>
          </w:rPr>
          <w:instrText xml:space="preserve"> PAGEREF _Toc21376151 \h </w:instrText>
        </w:r>
        <w:r w:rsidR="00F860AA">
          <w:rPr>
            <w:noProof/>
            <w:webHidden/>
          </w:rPr>
        </w:r>
        <w:r w:rsidR="00F860AA">
          <w:rPr>
            <w:noProof/>
            <w:webHidden/>
          </w:rPr>
          <w:fldChar w:fldCharType="separate"/>
        </w:r>
        <w:r w:rsidR="00F860AA">
          <w:rPr>
            <w:noProof/>
            <w:webHidden/>
          </w:rPr>
          <w:t>106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52" w:history="1">
        <w:r w:rsidR="00F860AA" w:rsidRPr="00680F2B">
          <w:rPr>
            <w:rStyle w:val="Hyperlink"/>
            <w:noProof/>
          </w:rPr>
          <w:t>Table 105 — Definition of TPMS_ACT_DATA Structure &lt;OUT&gt;</w:t>
        </w:r>
        <w:r w:rsidR="00F860AA">
          <w:rPr>
            <w:noProof/>
            <w:webHidden/>
          </w:rPr>
          <w:tab/>
        </w:r>
        <w:r w:rsidR="00F860AA">
          <w:rPr>
            <w:noProof/>
            <w:webHidden/>
          </w:rPr>
          <w:fldChar w:fldCharType="begin"/>
        </w:r>
        <w:r w:rsidR="00F860AA">
          <w:rPr>
            <w:noProof/>
            <w:webHidden/>
          </w:rPr>
          <w:instrText xml:space="preserve"> PAGEREF _Toc21376152 \h </w:instrText>
        </w:r>
        <w:r w:rsidR="00F860AA">
          <w:rPr>
            <w:noProof/>
            <w:webHidden/>
          </w:rPr>
        </w:r>
        <w:r w:rsidR="00F860AA">
          <w:rPr>
            <w:noProof/>
            <w:webHidden/>
          </w:rPr>
          <w:fldChar w:fldCharType="separate"/>
        </w:r>
        <w:r w:rsidR="00F860AA">
          <w:rPr>
            <w:noProof/>
            <w:webHidden/>
          </w:rPr>
          <w:t>106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53" w:history="1">
        <w:r w:rsidR="00F860AA" w:rsidRPr="00680F2B">
          <w:rPr>
            <w:rStyle w:val="Hyperlink"/>
            <w:noProof/>
          </w:rPr>
          <w:t>Table 106 — Definition of TPML_CC Structure</w:t>
        </w:r>
        <w:r w:rsidR="00F860AA">
          <w:rPr>
            <w:noProof/>
            <w:webHidden/>
          </w:rPr>
          <w:tab/>
        </w:r>
        <w:r w:rsidR="00F860AA">
          <w:rPr>
            <w:noProof/>
            <w:webHidden/>
          </w:rPr>
          <w:fldChar w:fldCharType="begin"/>
        </w:r>
        <w:r w:rsidR="00F860AA">
          <w:rPr>
            <w:noProof/>
            <w:webHidden/>
          </w:rPr>
          <w:instrText xml:space="preserve"> PAGEREF _Toc21376153 \h </w:instrText>
        </w:r>
        <w:r w:rsidR="00F860AA">
          <w:rPr>
            <w:noProof/>
            <w:webHidden/>
          </w:rPr>
        </w:r>
        <w:r w:rsidR="00F860AA">
          <w:rPr>
            <w:noProof/>
            <w:webHidden/>
          </w:rPr>
          <w:fldChar w:fldCharType="separate"/>
        </w:r>
        <w:r w:rsidR="00F860AA">
          <w:rPr>
            <w:noProof/>
            <w:webHidden/>
          </w:rPr>
          <w:t>107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54" w:history="1">
        <w:r w:rsidR="00F860AA" w:rsidRPr="00680F2B">
          <w:rPr>
            <w:rStyle w:val="Hyperlink"/>
            <w:noProof/>
          </w:rPr>
          <w:t>Table 107 — Definition of TPML_CCA Structure &lt;OUT&gt;</w:t>
        </w:r>
        <w:r w:rsidR="00F860AA">
          <w:rPr>
            <w:noProof/>
            <w:webHidden/>
          </w:rPr>
          <w:tab/>
        </w:r>
        <w:r w:rsidR="00F860AA">
          <w:rPr>
            <w:noProof/>
            <w:webHidden/>
          </w:rPr>
          <w:fldChar w:fldCharType="begin"/>
        </w:r>
        <w:r w:rsidR="00F860AA">
          <w:rPr>
            <w:noProof/>
            <w:webHidden/>
          </w:rPr>
          <w:instrText xml:space="preserve"> PAGEREF _Toc21376154 \h </w:instrText>
        </w:r>
        <w:r w:rsidR="00F860AA">
          <w:rPr>
            <w:noProof/>
            <w:webHidden/>
          </w:rPr>
        </w:r>
        <w:r w:rsidR="00F860AA">
          <w:rPr>
            <w:noProof/>
            <w:webHidden/>
          </w:rPr>
          <w:fldChar w:fldCharType="separate"/>
        </w:r>
        <w:r w:rsidR="00F860AA">
          <w:rPr>
            <w:noProof/>
            <w:webHidden/>
          </w:rPr>
          <w:t>107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55" w:history="1">
        <w:r w:rsidR="00F860AA" w:rsidRPr="00680F2B">
          <w:rPr>
            <w:rStyle w:val="Hyperlink"/>
            <w:noProof/>
          </w:rPr>
          <w:t>Table 108 — Definition of TPML_ALG Structure</w:t>
        </w:r>
        <w:r w:rsidR="00F860AA">
          <w:rPr>
            <w:noProof/>
            <w:webHidden/>
          </w:rPr>
          <w:tab/>
        </w:r>
        <w:r w:rsidR="00F860AA">
          <w:rPr>
            <w:noProof/>
            <w:webHidden/>
          </w:rPr>
          <w:fldChar w:fldCharType="begin"/>
        </w:r>
        <w:r w:rsidR="00F860AA">
          <w:rPr>
            <w:noProof/>
            <w:webHidden/>
          </w:rPr>
          <w:instrText xml:space="preserve"> PAGEREF _Toc21376155 \h </w:instrText>
        </w:r>
        <w:r w:rsidR="00F860AA">
          <w:rPr>
            <w:noProof/>
            <w:webHidden/>
          </w:rPr>
        </w:r>
        <w:r w:rsidR="00F860AA">
          <w:rPr>
            <w:noProof/>
            <w:webHidden/>
          </w:rPr>
          <w:fldChar w:fldCharType="separate"/>
        </w:r>
        <w:r w:rsidR="00F860AA">
          <w:rPr>
            <w:noProof/>
            <w:webHidden/>
          </w:rPr>
          <w:t>107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56" w:history="1">
        <w:r w:rsidR="00F860AA" w:rsidRPr="00680F2B">
          <w:rPr>
            <w:rStyle w:val="Hyperlink"/>
            <w:noProof/>
          </w:rPr>
          <w:t>Table 109 — Definition of TPML_HANDLE Structure &lt;OUT&gt;</w:t>
        </w:r>
        <w:r w:rsidR="00F860AA">
          <w:rPr>
            <w:noProof/>
            <w:webHidden/>
          </w:rPr>
          <w:tab/>
        </w:r>
        <w:r w:rsidR="00F860AA">
          <w:rPr>
            <w:noProof/>
            <w:webHidden/>
          </w:rPr>
          <w:fldChar w:fldCharType="begin"/>
        </w:r>
        <w:r w:rsidR="00F860AA">
          <w:rPr>
            <w:noProof/>
            <w:webHidden/>
          </w:rPr>
          <w:instrText xml:space="preserve"> PAGEREF _Toc21376156 \h </w:instrText>
        </w:r>
        <w:r w:rsidR="00F860AA">
          <w:rPr>
            <w:noProof/>
            <w:webHidden/>
          </w:rPr>
        </w:r>
        <w:r w:rsidR="00F860AA">
          <w:rPr>
            <w:noProof/>
            <w:webHidden/>
          </w:rPr>
          <w:fldChar w:fldCharType="separate"/>
        </w:r>
        <w:r w:rsidR="00F860AA">
          <w:rPr>
            <w:noProof/>
            <w:webHidden/>
          </w:rPr>
          <w:t>108</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57" w:history="1">
        <w:r w:rsidR="00F860AA" w:rsidRPr="00680F2B">
          <w:rPr>
            <w:rStyle w:val="Hyperlink"/>
            <w:noProof/>
          </w:rPr>
          <w:t>Table 110 — Definition of TPML_DIGEST Structure</w:t>
        </w:r>
        <w:r w:rsidR="00F860AA">
          <w:rPr>
            <w:noProof/>
            <w:webHidden/>
          </w:rPr>
          <w:tab/>
        </w:r>
        <w:r w:rsidR="00F860AA">
          <w:rPr>
            <w:noProof/>
            <w:webHidden/>
          </w:rPr>
          <w:fldChar w:fldCharType="begin"/>
        </w:r>
        <w:r w:rsidR="00F860AA">
          <w:rPr>
            <w:noProof/>
            <w:webHidden/>
          </w:rPr>
          <w:instrText xml:space="preserve"> PAGEREF _Toc21376157 \h </w:instrText>
        </w:r>
        <w:r w:rsidR="00F860AA">
          <w:rPr>
            <w:noProof/>
            <w:webHidden/>
          </w:rPr>
        </w:r>
        <w:r w:rsidR="00F860AA">
          <w:rPr>
            <w:noProof/>
            <w:webHidden/>
          </w:rPr>
          <w:fldChar w:fldCharType="separate"/>
        </w:r>
        <w:r w:rsidR="00F860AA">
          <w:rPr>
            <w:noProof/>
            <w:webHidden/>
          </w:rPr>
          <w:t>108</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58" w:history="1">
        <w:r w:rsidR="00F860AA" w:rsidRPr="00680F2B">
          <w:rPr>
            <w:rStyle w:val="Hyperlink"/>
            <w:noProof/>
          </w:rPr>
          <w:t>Table 111 — Definition of TPML_DIGEST_VALUES Structure</w:t>
        </w:r>
        <w:r w:rsidR="00F860AA">
          <w:rPr>
            <w:noProof/>
            <w:webHidden/>
          </w:rPr>
          <w:tab/>
        </w:r>
        <w:r w:rsidR="00F860AA">
          <w:rPr>
            <w:noProof/>
            <w:webHidden/>
          </w:rPr>
          <w:fldChar w:fldCharType="begin"/>
        </w:r>
        <w:r w:rsidR="00F860AA">
          <w:rPr>
            <w:noProof/>
            <w:webHidden/>
          </w:rPr>
          <w:instrText xml:space="preserve"> PAGEREF _Toc21376158 \h </w:instrText>
        </w:r>
        <w:r w:rsidR="00F860AA">
          <w:rPr>
            <w:noProof/>
            <w:webHidden/>
          </w:rPr>
        </w:r>
        <w:r w:rsidR="00F860AA">
          <w:rPr>
            <w:noProof/>
            <w:webHidden/>
          </w:rPr>
          <w:fldChar w:fldCharType="separate"/>
        </w:r>
        <w:r w:rsidR="00F860AA">
          <w:rPr>
            <w:noProof/>
            <w:webHidden/>
          </w:rPr>
          <w:t>109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59" w:history="1">
        <w:r w:rsidR="00F860AA" w:rsidRPr="00680F2B">
          <w:rPr>
            <w:rStyle w:val="Hyperlink"/>
            <w:noProof/>
          </w:rPr>
          <w:t>Table 112 — Definition of TPML_PCR_SELECTION Structure</w:t>
        </w:r>
        <w:r w:rsidR="00F860AA">
          <w:rPr>
            <w:noProof/>
            <w:webHidden/>
          </w:rPr>
          <w:tab/>
        </w:r>
        <w:r w:rsidR="00F860AA">
          <w:rPr>
            <w:noProof/>
            <w:webHidden/>
          </w:rPr>
          <w:fldChar w:fldCharType="begin"/>
        </w:r>
        <w:r w:rsidR="00F860AA">
          <w:rPr>
            <w:noProof/>
            <w:webHidden/>
          </w:rPr>
          <w:instrText xml:space="preserve"> PAGEREF _Toc21376159 \h </w:instrText>
        </w:r>
        <w:r w:rsidR="00F860AA">
          <w:rPr>
            <w:noProof/>
            <w:webHidden/>
          </w:rPr>
        </w:r>
        <w:r w:rsidR="00F860AA">
          <w:rPr>
            <w:noProof/>
            <w:webHidden/>
          </w:rPr>
          <w:fldChar w:fldCharType="separate"/>
        </w:r>
        <w:r w:rsidR="00F860AA">
          <w:rPr>
            <w:noProof/>
            <w:webHidden/>
          </w:rPr>
          <w:t>109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60" w:history="1">
        <w:r w:rsidR="00F860AA" w:rsidRPr="00680F2B">
          <w:rPr>
            <w:rStyle w:val="Hyperlink"/>
            <w:noProof/>
          </w:rPr>
          <w:t>Table 113 — Definition of TPML_ALG_PROPERTY Structure &lt;OUT&gt;</w:t>
        </w:r>
        <w:r w:rsidR="00F860AA">
          <w:rPr>
            <w:noProof/>
            <w:webHidden/>
          </w:rPr>
          <w:tab/>
        </w:r>
        <w:r w:rsidR="00F860AA">
          <w:rPr>
            <w:noProof/>
            <w:webHidden/>
          </w:rPr>
          <w:fldChar w:fldCharType="begin"/>
        </w:r>
        <w:r w:rsidR="00F860AA">
          <w:rPr>
            <w:noProof/>
            <w:webHidden/>
          </w:rPr>
          <w:instrText xml:space="preserve"> PAGEREF _Toc21376160 \h </w:instrText>
        </w:r>
        <w:r w:rsidR="00F860AA">
          <w:rPr>
            <w:noProof/>
            <w:webHidden/>
          </w:rPr>
        </w:r>
        <w:r w:rsidR="00F860AA">
          <w:rPr>
            <w:noProof/>
            <w:webHidden/>
          </w:rPr>
          <w:fldChar w:fldCharType="separate"/>
        </w:r>
        <w:r w:rsidR="00F860AA">
          <w:rPr>
            <w:noProof/>
            <w:webHidden/>
          </w:rPr>
          <w:t>110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61" w:history="1">
        <w:r w:rsidR="00F860AA" w:rsidRPr="00680F2B">
          <w:rPr>
            <w:rStyle w:val="Hyperlink"/>
            <w:noProof/>
          </w:rPr>
          <w:t>Table 114 — Definition of TPML_TAGGED_TPM_PROPERTY Structure &lt;OUT&gt;</w:t>
        </w:r>
        <w:r w:rsidR="00F860AA">
          <w:rPr>
            <w:noProof/>
            <w:webHidden/>
          </w:rPr>
          <w:tab/>
        </w:r>
        <w:r w:rsidR="00F860AA">
          <w:rPr>
            <w:noProof/>
            <w:webHidden/>
          </w:rPr>
          <w:fldChar w:fldCharType="begin"/>
        </w:r>
        <w:r w:rsidR="00F860AA">
          <w:rPr>
            <w:noProof/>
            <w:webHidden/>
          </w:rPr>
          <w:instrText xml:space="preserve"> PAGEREF _Toc21376161 \h </w:instrText>
        </w:r>
        <w:r w:rsidR="00F860AA">
          <w:rPr>
            <w:noProof/>
            <w:webHidden/>
          </w:rPr>
        </w:r>
        <w:r w:rsidR="00F860AA">
          <w:rPr>
            <w:noProof/>
            <w:webHidden/>
          </w:rPr>
          <w:fldChar w:fldCharType="separate"/>
        </w:r>
        <w:r w:rsidR="00F860AA">
          <w:rPr>
            <w:noProof/>
            <w:webHidden/>
          </w:rPr>
          <w:t>110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62" w:history="1">
        <w:r w:rsidR="00F860AA" w:rsidRPr="00680F2B">
          <w:rPr>
            <w:rStyle w:val="Hyperlink"/>
            <w:noProof/>
          </w:rPr>
          <w:t>Table 115 — Definition of TPML_TAGGED_PCR_PROPERTY Structure &lt;OUT&gt;</w:t>
        </w:r>
        <w:r w:rsidR="00F860AA">
          <w:rPr>
            <w:noProof/>
            <w:webHidden/>
          </w:rPr>
          <w:tab/>
        </w:r>
        <w:r w:rsidR="00F860AA">
          <w:rPr>
            <w:noProof/>
            <w:webHidden/>
          </w:rPr>
          <w:fldChar w:fldCharType="begin"/>
        </w:r>
        <w:r w:rsidR="00F860AA">
          <w:rPr>
            <w:noProof/>
            <w:webHidden/>
          </w:rPr>
          <w:instrText xml:space="preserve"> PAGEREF _Toc21376162 \h </w:instrText>
        </w:r>
        <w:r w:rsidR="00F860AA">
          <w:rPr>
            <w:noProof/>
            <w:webHidden/>
          </w:rPr>
        </w:r>
        <w:r w:rsidR="00F860AA">
          <w:rPr>
            <w:noProof/>
            <w:webHidden/>
          </w:rPr>
          <w:fldChar w:fldCharType="separate"/>
        </w:r>
        <w:r w:rsidR="00F860AA">
          <w:rPr>
            <w:noProof/>
            <w:webHidden/>
          </w:rPr>
          <w:t>110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63" w:history="1">
        <w:r w:rsidR="00F860AA" w:rsidRPr="00680F2B">
          <w:rPr>
            <w:rStyle w:val="Hyperlink"/>
            <w:noProof/>
          </w:rPr>
          <w:t>Table 116 — Definition of {ECC} TPML_ECC_CURVE Structure &lt;OUT&gt;</w:t>
        </w:r>
        <w:r w:rsidR="00F860AA">
          <w:rPr>
            <w:noProof/>
            <w:webHidden/>
          </w:rPr>
          <w:tab/>
        </w:r>
        <w:r w:rsidR="00F860AA">
          <w:rPr>
            <w:noProof/>
            <w:webHidden/>
          </w:rPr>
          <w:fldChar w:fldCharType="begin"/>
        </w:r>
        <w:r w:rsidR="00F860AA">
          <w:rPr>
            <w:noProof/>
            <w:webHidden/>
          </w:rPr>
          <w:instrText xml:space="preserve"> PAGEREF _Toc21376163 \h </w:instrText>
        </w:r>
        <w:r w:rsidR="00F860AA">
          <w:rPr>
            <w:noProof/>
            <w:webHidden/>
          </w:rPr>
        </w:r>
        <w:r w:rsidR="00F860AA">
          <w:rPr>
            <w:noProof/>
            <w:webHidden/>
          </w:rPr>
          <w:fldChar w:fldCharType="separate"/>
        </w:r>
        <w:r w:rsidR="00F860AA">
          <w:rPr>
            <w:noProof/>
            <w:webHidden/>
          </w:rPr>
          <w:t>110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64" w:history="1">
        <w:r w:rsidR="00F860AA" w:rsidRPr="00680F2B">
          <w:rPr>
            <w:rStyle w:val="Hyperlink"/>
            <w:noProof/>
          </w:rPr>
          <w:t>Table 117 — Definition of TPML_TAGGED_POLICY Structure &lt;OUT&gt;</w:t>
        </w:r>
        <w:r w:rsidR="00F860AA">
          <w:rPr>
            <w:noProof/>
            <w:webHidden/>
          </w:rPr>
          <w:tab/>
        </w:r>
        <w:r w:rsidR="00F860AA">
          <w:rPr>
            <w:noProof/>
            <w:webHidden/>
          </w:rPr>
          <w:fldChar w:fldCharType="begin"/>
        </w:r>
        <w:r w:rsidR="00F860AA">
          <w:rPr>
            <w:noProof/>
            <w:webHidden/>
          </w:rPr>
          <w:instrText xml:space="preserve"> PAGEREF _Toc21376164 \h </w:instrText>
        </w:r>
        <w:r w:rsidR="00F860AA">
          <w:rPr>
            <w:noProof/>
            <w:webHidden/>
          </w:rPr>
        </w:r>
        <w:r w:rsidR="00F860AA">
          <w:rPr>
            <w:noProof/>
            <w:webHidden/>
          </w:rPr>
          <w:fldChar w:fldCharType="separate"/>
        </w:r>
        <w:r w:rsidR="00F860AA">
          <w:rPr>
            <w:noProof/>
            <w:webHidden/>
          </w:rPr>
          <w:t>111</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65" w:history="1">
        <w:r w:rsidR="00F860AA" w:rsidRPr="00680F2B">
          <w:rPr>
            <w:rStyle w:val="Hyperlink"/>
            <w:noProof/>
          </w:rPr>
          <w:t>Table 118 — Definition of TPML_ACT_DATA Structure &lt;OUT&gt;</w:t>
        </w:r>
        <w:r w:rsidR="00F860AA">
          <w:rPr>
            <w:noProof/>
            <w:webHidden/>
          </w:rPr>
          <w:tab/>
        </w:r>
        <w:r w:rsidR="00F860AA">
          <w:rPr>
            <w:noProof/>
            <w:webHidden/>
          </w:rPr>
          <w:fldChar w:fldCharType="begin"/>
        </w:r>
        <w:r w:rsidR="00F860AA">
          <w:rPr>
            <w:noProof/>
            <w:webHidden/>
          </w:rPr>
          <w:instrText xml:space="preserve"> PAGEREF _Toc21376165 \h </w:instrText>
        </w:r>
        <w:r w:rsidR="00F860AA">
          <w:rPr>
            <w:noProof/>
            <w:webHidden/>
          </w:rPr>
        </w:r>
        <w:r w:rsidR="00F860AA">
          <w:rPr>
            <w:noProof/>
            <w:webHidden/>
          </w:rPr>
          <w:fldChar w:fldCharType="separate"/>
        </w:r>
        <w:r w:rsidR="00F860AA">
          <w:rPr>
            <w:noProof/>
            <w:webHidden/>
          </w:rPr>
          <w:t>111</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66" w:history="1">
        <w:r w:rsidR="00F860AA" w:rsidRPr="00680F2B">
          <w:rPr>
            <w:rStyle w:val="Hyperlink"/>
            <w:noProof/>
          </w:rPr>
          <w:t>Table 119 — Definition of TPMU_CAPABILITIES Union &lt;OUT&gt;</w:t>
        </w:r>
        <w:r w:rsidR="00F860AA">
          <w:rPr>
            <w:noProof/>
            <w:webHidden/>
          </w:rPr>
          <w:tab/>
        </w:r>
        <w:r w:rsidR="00F860AA">
          <w:rPr>
            <w:noProof/>
            <w:webHidden/>
          </w:rPr>
          <w:fldChar w:fldCharType="begin"/>
        </w:r>
        <w:r w:rsidR="00F860AA">
          <w:rPr>
            <w:noProof/>
            <w:webHidden/>
          </w:rPr>
          <w:instrText xml:space="preserve"> PAGEREF _Toc21376166 \h </w:instrText>
        </w:r>
        <w:r w:rsidR="00F860AA">
          <w:rPr>
            <w:noProof/>
            <w:webHidden/>
          </w:rPr>
        </w:r>
        <w:r w:rsidR="00F860AA">
          <w:rPr>
            <w:noProof/>
            <w:webHidden/>
          </w:rPr>
          <w:fldChar w:fldCharType="separate"/>
        </w:r>
        <w:r w:rsidR="00F860AA">
          <w:rPr>
            <w:noProof/>
            <w:webHidden/>
          </w:rPr>
          <w:t>112</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67" w:history="1">
        <w:r w:rsidR="00F860AA" w:rsidRPr="00680F2B">
          <w:rPr>
            <w:rStyle w:val="Hyperlink"/>
            <w:noProof/>
          </w:rPr>
          <w:t>Table 120 — Definition of TPMS_CAPABILITY_DATA Structure &lt;OUT&gt;</w:t>
        </w:r>
        <w:r w:rsidR="00F860AA">
          <w:rPr>
            <w:noProof/>
            <w:webHidden/>
          </w:rPr>
          <w:tab/>
        </w:r>
        <w:r w:rsidR="00F860AA">
          <w:rPr>
            <w:noProof/>
            <w:webHidden/>
          </w:rPr>
          <w:fldChar w:fldCharType="begin"/>
        </w:r>
        <w:r w:rsidR="00F860AA">
          <w:rPr>
            <w:noProof/>
            <w:webHidden/>
          </w:rPr>
          <w:instrText xml:space="preserve"> PAGEREF _Toc21376167 \h </w:instrText>
        </w:r>
        <w:r w:rsidR="00F860AA">
          <w:rPr>
            <w:noProof/>
            <w:webHidden/>
          </w:rPr>
        </w:r>
        <w:r w:rsidR="00F860AA">
          <w:rPr>
            <w:noProof/>
            <w:webHidden/>
          </w:rPr>
          <w:fldChar w:fldCharType="separate"/>
        </w:r>
        <w:r w:rsidR="00F860AA">
          <w:rPr>
            <w:noProof/>
            <w:webHidden/>
          </w:rPr>
          <w:t>112</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68" w:history="1">
        <w:r w:rsidR="00F860AA" w:rsidRPr="00680F2B">
          <w:rPr>
            <w:rStyle w:val="Hyperlink"/>
            <w:noProof/>
          </w:rPr>
          <w:t>Table 121 — Definition of TPMS_CLOCK_INFO Structure</w:t>
        </w:r>
        <w:r w:rsidR="00F860AA">
          <w:rPr>
            <w:noProof/>
            <w:webHidden/>
          </w:rPr>
          <w:tab/>
        </w:r>
        <w:r w:rsidR="00F860AA">
          <w:rPr>
            <w:noProof/>
            <w:webHidden/>
          </w:rPr>
          <w:fldChar w:fldCharType="begin"/>
        </w:r>
        <w:r w:rsidR="00F860AA">
          <w:rPr>
            <w:noProof/>
            <w:webHidden/>
          </w:rPr>
          <w:instrText xml:space="preserve"> PAGEREF _Toc21376168 \h </w:instrText>
        </w:r>
        <w:r w:rsidR="00F860AA">
          <w:rPr>
            <w:noProof/>
            <w:webHidden/>
          </w:rPr>
        </w:r>
        <w:r w:rsidR="00F860AA">
          <w:rPr>
            <w:noProof/>
            <w:webHidden/>
          </w:rPr>
          <w:fldChar w:fldCharType="separate"/>
        </w:r>
        <w:r w:rsidR="00F860AA">
          <w:rPr>
            <w:noProof/>
            <w:webHidden/>
          </w:rPr>
          <w:t>113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69" w:history="1">
        <w:r w:rsidR="00F860AA" w:rsidRPr="00680F2B">
          <w:rPr>
            <w:rStyle w:val="Hyperlink"/>
            <w:noProof/>
          </w:rPr>
          <w:t>Table 122 — Definition of TPMS_TIME_INFO Structure</w:t>
        </w:r>
        <w:r w:rsidR="00F860AA">
          <w:rPr>
            <w:noProof/>
            <w:webHidden/>
          </w:rPr>
          <w:tab/>
        </w:r>
        <w:r w:rsidR="00F860AA">
          <w:rPr>
            <w:noProof/>
            <w:webHidden/>
          </w:rPr>
          <w:fldChar w:fldCharType="begin"/>
        </w:r>
        <w:r w:rsidR="00F860AA">
          <w:rPr>
            <w:noProof/>
            <w:webHidden/>
          </w:rPr>
          <w:instrText xml:space="preserve"> PAGEREF _Toc21376169 \h </w:instrText>
        </w:r>
        <w:r w:rsidR="00F860AA">
          <w:rPr>
            <w:noProof/>
            <w:webHidden/>
          </w:rPr>
        </w:r>
        <w:r w:rsidR="00F860AA">
          <w:rPr>
            <w:noProof/>
            <w:webHidden/>
          </w:rPr>
          <w:fldChar w:fldCharType="separate"/>
        </w:r>
        <w:r w:rsidR="00F860AA">
          <w:rPr>
            <w:noProof/>
            <w:webHidden/>
          </w:rPr>
          <w:t>114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70" w:history="1">
        <w:r w:rsidR="00F860AA" w:rsidRPr="00680F2B">
          <w:rPr>
            <w:rStyle w:val="Hyperlink"/>
            <w:noProof/>
          </w:rPr>
          <w:t>Table 123 — Definition of TPMS_TIME_ATTEST_INFO Structure &lt;OUT&gt;</w:t>
        </w:r>
        <w:r w:rsidR="00F860AA">
          <w:rPr>
            <w:noProof/>
            <w:webHidden/>
          </w:rPr>
          <w:tab/>
        </w:r>
        <w:r w:rsidR="00F860AA">
          <w:rPr>
            <w:noProof/>
            <w:webHidden/>
          </w:rPr>
          <w:fldChar w:fldCharType="begin"/>
        </w:r>
        <w:r w:rsidR="00F860AA">
          <w:rPr>
            <w:noProof/>
            <w:webHidden/>
          </w:rPr>
          <w:instrText xml:space="preserve"> PAGEREF _Toc21376170 \h </w:instrText>
        </w:r>
        <w:r w:rsidR="00F860AA">
          <w:rPr>
            <w:noProof/>
            <w:webHidden/>
          </w:rPr>
        </w:r>
        <w:r w:rsidR="00F860AA">
          <w:rPr>
            <w:noProof/>
            <w:webHidden/>
          </w:rPr>
          <w:fldChar w:fldCharType="separate"/>
        </w:r>
        <w:r w:rsidR="00F860AA">
          <w:rPr>
            <w:noProof/>
            <w:webHidden/>
          </w:rPr>
          <w:t>115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71" w:history="1">
        <w:r w:rsidR="00F860AA" w:rsidRPr="00680F2B">
          <w:rPr>
            <w:rStyle w:val="Hyperlink"/>
            <w:noProof/>
          </w:rPr>
          <w:t>Table 124 — Definition of TPMS_CERTIFY_INFO Structure &lt;OUT&gt;</w:t>
        </w:r>
        <w:r w:rsidR="00F860AA">
          <w:rPr>
            <w:noProof/>
            <w:webHidden/>
          </w:rPr>
          <w:tab/>
        </w:r>
        <w:r w:rsidR="00F860AA">
          <w:rPr>
            <w:noProof/>
            <w:webHidden/>
          </w:rPr>
          <w:fldChar w:fldCharType="begin"/>
        </w:r>
        <w:r w:rsidR="00F860AA">
          <w:rPr>
            <w:noProof/>
            <w:webHidden/>
          </w:rPr>
          <w:instrText xml:space="preserve"> PAGEREF _Toc21376171 \h </w:instrText>
        </w:r>
        <w:r w:rsidR="00F860AA">
          <w:rPr>
            <w:noProof/>
            <w:webHidden/>
          </w:rPr>
        </w:r>
        <w:r w:rsidR="00F860AA">
          <w:rPr>
            <w:noProof/>
            <w:webHidden/>
          </w:rPr>
          <w:fldChar w:fldCharType="separate"/>
        </w:r>
        <w:r w:rsidR="00F860AA">
          <w:rPr>
            <w:noProof/>
            <w:webHidden/>
          </w:rPr>
          <w:t>115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72" w:history="1">
        <w:r w:rsidR="00F860AA" w:rsidRPr="00680F2B">
          <w:rPr>
            <w:rStyle w:val="Hyperlink"/>
            <w:noProof/>
          </w:rPr>
          <w:t>Table 125 — Definition of TPMS_QUOTE_INFO Structure &lt;OUT&gt;</w:t>
        </w:r>
        <w:r w:rsidR="00F860AA">
          <w:rPr>
            <w:noProof/>
            <w:webHidden/>
          </w:rPr>
          <w:tab/>
        </w:r>
        <w:r w:rsidR="00F860AA">
          <w:rPr>
            <w:noProof/>
            <w:webHidden/>
          </w:rPr>
          <w:fldChar w:fldCharType="begin"/>
        </w:r>
        <w:r w:rsidR="00F860AA">
          <w:rPr>
            <w:noProof/>
            <w:webHidden/>
          </w:rPr>
          <w:instrText xml:space="preserve"> PAGEREF _Toc21376172 \h </w:instrText>
        </w:r>
        <w:r w:rsidR="00F860AA">
          <w:rPr>
            <w:noProof/>
            <w:webHidden/>
          </w:rPr>
        </w:r>
        <w:r w:rsidR="00F860AA">
          <w:rPr>
            <w:noProof/>
            <w:webHidden/>
          </w:rPr>
          <w:fldChar w:fldCharType="separate"/>
        </w:r>
        <w:r w:rsidR="00F860AA">
          <w:rPr>
            <w:noProof/>
            <w:webHidden/>
          </w:rPr>
          <w:t>115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73" w:history="1">
        <w:r w:rsidR="00F860AA" w:rsidRPr="00680F2B">
          <w:rPr>
            <w:rStyle w:val="Hyperlink"/>
            <w:noProof/>
          </w:rPr>
          <w:t>Table 126 — Definition of TPMS_COMMAND_AUDIT_INFO Structure &lt;OUT&gt;</w:t>
        </w:r>
        <w:r w:rsidR="00F860AA">
          <w:rPr>
            <w:noProof/>
            <w:webHidden/>
          </w:rPr>
          <w:tab/>
        </w:r>
        <w:r w:rsidR="00F860AA">
          <w:rPr>
            <w:noProof/>
            <w:webHidden/>
          </w:rPr>
          <w:fldChar w:fldCharType="begin"/>
        </w:r>
        <w:r w:rsidR="00F860AA">
          <w:rPr>
            <w:noProof/>
            <w:webHidden/>
          </w:rPr>
          <w:instrText xml:space="preserve"> PAGEREF _Toc21376173 \h </w:instrText>
        </w:r>
        <w:r w:rsidR="00F860AA">
          <w:rPr>
            <w:noProof/>
            <w:webHidden/>
          </w:rPr>
        </w:r>
        <w:r w:rsidR="00F860AA">
          <w:rPr>
            <w:noProof/>
            <w:webHidden/>
          </w:rPr>
          <w:fldChar w:fldCharType="separate"/>
        </w:r>
        <w:r w:rsidR="00F860AA">
          <w:rPr>
            <w:noProof/>
            <w:webHidden/>
          </w:rPr>
          <w:t>116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74" w:history="1">
        <w:r w:rsidR="00F860AA" w:rsidRPr="00680F2B">
          <w:rPr>
            <w:rStyle w:val="Hyperlink"/>
            <w:noProof/>
          </w:rPr>
          <w:t>Table 127 — Definition of TPMS_SESSION_AUDIT_INFO Structure &lt;OUT&gt;</w:t>
        </w:r>
        <w:r w:rsidR="00F860AA">
          <w:rPr>
            <w:noProof/>
            <w:webHidden/>
          </w:rPr>
          <w:tab/>
        </w:r>
        <w:r w:rsidR="00F860AA">
          <w:rPr>
            <w:noProof/>
            <w:webHidden/>
          </w:rPr>
          <w:fldChar w:fldCharType="begin"/>
        </w:r>
        <w:r w:rsidR="00F860AA">
          <w:rPr>
            <w:noProof/>
            <w:webHidden/>
          </w:rPr>
          <w:instrText xml:space="preserve"> PAGEREF _Toc21376174 \h </w:instrText>
        </w:r>
        <w:r w:rsidR="00F860AA">
          <w:rPr>
            <w:noProof/>
            <w:webHidden/>
          </w:rPr>
        </w:r>
        <w:r w:rsidR="00F860AA">
          <w:rPr>
            <w:noProof/>
            <w:webHidden/>
          </w:rPr>
          <w:fldChar w:fldCharType="separate"/>
        </w:r>
        <w:r w:rsidR="00F860AA">
          <w:rPr>
            <w:noProof/>
            <w:webHidden/>
          </w:rPr>
          <w:t>116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75" w:history="1">
        <w:r w:rsidR="00F860AA" w:rsidRPr="00680F2B">
          <w:rPr>
            <w:rStyle w:val="Hyperlink"/>
            <w:noProof/>
          </w:rPr>
          <w:t>Table 128 — Definition of TPMS_CREATION_INFO Structure &lt;OUT&gt;</w:t>
        </w:r>
        <w:r w:rsidR="00F860AA">
          <w:rPr>
            <w:noProof/>
            <w:webHidden/>
          </w:rPr>
          <w:tab/>
        </w:r>
        <w:r w:rsidR="00F860AA">
          <w:rPr>
            <w:noProof/>
            <w:webHidden/>
          </w:rPr>
          <w:fldChar w:fldCharType="begin"/>
        </w:r>
        <w:r w:rsidR="00F860AA">
          <w:rPr>
            <w:noProof/>
            <w:webHidden/>
          </w:rPr>
          <w:instrText xml:space="preserve"> PAGEREF _Toc21376175 \h </w:instrText>
        </w:r>
        <w:r w:rsidR="00F860AA">
          <w:rPr>
            <w:noProof/>
            <w:webHidden/>
          </w:rPr>
        </w:r>
        <w:r w:rsidR="00F860AA">
          <w:rPr>
            <w:noProof/>
            <w:webHidden/>
          </w:rPr>
          <w:fldChar w:fldCharType="separate"/>
        </w:r>
        <w:r w:rsidR="00F860AA">
          <w:rPr>
            <w:noProof/>
            <w:webHidden/>
          </w:rPr>
          <w:t>116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76" w:history="1">
        <w:r w:rsidR="00F860AA" w:rsidRPr="00680F2B">
          <w:rPr>
            <w:rStyle w:val="Hyperlink"/>
            <w:noProof/>
          </w:rPr>
          <w:t>Table 129 — Definition of TPMS_NV_CERTIFY_INFO Structure &lt;OUT&gt;</w:t>
        </w:r>
        <w:r w:rsidR="00F860AA">
          <w:rPr>
            <w:noProof/>
            <w:webHidden/>
          </w:rPr>
          <w:tab/>
        </w:r>
        <w:r w:rsidR="00F860AA">
          <w:rPr>
            <w:noProof/>
            <w:webHidden/>
          </w:rPr>
          <w:fldChar w:fldCharType="begin"/>
        </w:r>
        <w:r w:rsidR="00F860AA">
          <w:rPr>
            <w:noProof/>
            <w:webHidden/>
          </w:rPr>
          <w:instrText xml:space="preserve"> PAGEREF _Toc21376176 \h </w:instrText>
        </w:r>
        <w:r w:rsidR="00F860AA">
          <w:rPr>
            <w:noProof/>
            <w:webHidden/>
          </w:rPr>
        </w:r>
        <w:r w:rsidR="00F860AA">
          <w:rPr>
            <w:noProof/>
            <w:webHidden/>
          </w:rPr>
          <w:fldChar w:fldCharType="separate"/>
        </w:r>
        <w:r w:rsidR="00F860AA">
          <w:rPr>
            <w:noProof/>
            <w:webHidden/>
          </w:rPr>
          <w:t>116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77" w:history="1">
        <w:r w:rsidR="00F860AA" w:rsidRPr="00680F2B">
          <w:rPr>
            <w:rStyle w:val="Hyperlink"/>
            <w:noProof/>
          </w:rPr>
          <w:t>Table 130 — Definition of TPMS_NV_DIGEST_CERTIFY_INFO Structure &lt;OUT&gt;</w:t>
        </w:r>
        <w:r w:rsidR="00F860AA">
          <w:rPr>
            <w:noProof/>
            <w:webHidden/>
          </w:rPr>
          <w:tab/>
        </w:r>
        <w:r w:rsidR="00F860AA">
          <w:rPr>
            <w:noProof/>
            <w:webHidden/>
          </w:rPr>
          <w:fldChar w:fldCharType="begin"/>
        </w:r>
        <w:r w:rsidR="00F860AA">
          <w:rPr>
            <w:noProof/>
            <w:webHidden/>
          </w:rPr>
          <w:instrText xml:space="preserve"> PAGEREF _Toc21376177 \h </w:instrText>
        </w:r>
        <w:r w:rsidR="00F860AA">
          <w:rPr>
            <w:noProof/>
            <w:webHidden/>
          </w:rPr>
        </w:r>
        <w:r w:rsidR="00F860AA">
          <w:rPr>
            <w:noProof/>
            <w:webHidden/>
          </w:rPr>
          <w:fldChar w:fldCharType="separate"/>
        </w:r>
        <w:r w:rsidR="00F860AA">
          <w:rPr>
            <w:noProof/>
            <w:webHidden/>
          </w:rPr>
          <w:t>117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78" w:history="1">
        <w:r w:rsidR="00F860AA" w:rsidRPr="00680F2B">
          <w:rPr>
            <w:rStyle w:val="Hyperlink"/>
            <w:noProof/>
          </w:rPr>
          <w:t>Table 131 — Definition of (TPM_ST) TPMI_ST_ATTEST Type &lt;OUT&gt;</w:t>
        </w:r>
        <w:r w:rsidR="00F860AA">
          <w:rPr>
            <w:noProof/>
            <w:webHidden/>
          </w:rPr>
          <w:tab/>
        </w:r>
        <w:r w:rsidR="00F860AA">
          <w:rPr>
            <w:noProof/>
            <w:webHidden/>
          </w:rPr>
          <w:fldChar w:fldCharType="begin"/>
        </w:r>
        <w:r w:rsidR="00F860AA">
          <w:rPr>
            <w:noProof/>
            <w:webHidden/>
          </w:rPr>
          <w:instrText xml:space="preserve"> PAGEREF _Toc21376178 \h </w:instrText>
        </w:r>
        <w:r w:rsidR="00F860AA">
          <w:rPr>
            <w:noProof/>
            <w:webHidden/>
          </w:rPr>
        </w:r>
        <w:r w:rsidR="00F860AA">
          <w:rPr>
            <w:noProof/>
            <w:webHidden/>
          </w:rPr>
          <w:fldChar w:fldCharType="separate"/>
        </w:r>
        <w:r w:rsidR="00F860AA">
          <w:rPr>
            <w:noProof/>
            <w:webHidden/>
          </w:rPr>
          <w:t>117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79" w:history="1">
        <w:r w:rsidR="00F860AA" w:rsidRPr="00680F2B">
          <w:rPr>
            <w:rStyle w:val="Hyperlink"/>
            <w:noProof/>
          </w:rPr>
          <w:t>Table 132 — Definition of TPMU_ATTEST Union &lt;OUT&gt;</w:t>
        </w:r>
        <w:r w:rsidR="00F860AA">
          <w:rPr>
            <w:noProof/>
            <w:webHidden/>
          </w:rPr>
          <w:tab/>
        </w:r>
        <w:r w:rsidR="00F860AA">
          <w:rPr>
            <w:noProof/>
            <w:webHidden/>
          </w:rPr>
          <w:fldChar w:fldCharType="begin"/>
        </w:r>
        <w:r w:rsidR="00F860AA">
          <w:rPr>
            <w:noProof/>
            <w:webHidden/>
          </w:rPr>
          <w:instrText xml:space="preserve"> PAGEREF _Toc21376179 \h </w:instrText>
        </w:r>
        <w:r w:rsidR="00F860AA">
          <w:rPr>
            <w:noProof/>
            <w:webHidden/>
          </w:rPr>
        </w:r>
        <w:r w:rsidR="00F860AA">
          <w:rPr>
            <w:noProof/>
            <w:webHidden/>
          </w:rPr>
          <w:fldChar w:fldCharType="separate"/>
        </w:r>
        <w:r w:rsidR="00F860AA">
          <w:rPr>
            <w:noProof/>
            <w:webHidden/>
          </w:rPr>
          <w:t>117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80" w:history="1">
        <w:r w:rsidR="00F860AA" w:rsidRPr="00680F2B">
          <w:rPr>
            <w:rStyle w:val="Hyperlink"/>
            <w:noProof/>
          </w:rPr>
          <w:t>Table 133 — Definition of TPMS_ATTEST Structure &lt;OUT&gt;</w:t>
        </w:r>
        <w:r w:rsidR="00F860AA">
          <w:rPr>
            <w:noProof/>
            <w:webHidden/>
          </w:rPr>
          <w:tab/>
        </w:r>
        <w:r w:rsidR="00F860AA">
          <w:rPr>
            <w:noProof/>
            <w:webHidden/>
          </w:rPr>
          <w:fldChar w:fldCharType="begin"/>
        </w:r>
        <w:r w:rsidR="00F860AA">
          <w:rPr>
            <w:noProof/>
            <w:webHidden/>
          </w:rPr>
          <w:instrText xml:space="preserve"> PAGEREF _Toc21376180 \h </w:instrText>
        </w:r>
        <w:r w:rsidR="00F860AA">
          <w:rPr>
            <w:noProof/>
            <w:webHidden/>
          </w:rPr>
        </w:r>
        <w:r w:rsidR="00F860AA">
          <w:rPr>
            <w:noProof/>
            <w:webHidden/>
          </w:rPr>
          <w:fldChar w:fldCharType="separate"/>
        </w:r>
        <w:r w:rsidR="00F860AA">
          <w:rPr>
            <w:noProof/>
            <w:webHidden/>
          </w:rPr>
          <w:t>118</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81" w:history="1">
        <w:r w:rsidR="00F860AA" w:rsidRPr="00680F2B">
          <w:rPr>
            <w:rStyle w:val="Hyperlink"/>
            <w:noProof/>
          </w:rPr>
          <w:t>Table 134 — Definition of TPM2B_ATTEST Structure &lt;OUT&gt;</w:t>
        </w:r>
        <w:r w:rsidR="00F860AA">
          <w:rPr>
            <w:noProof/>
            <w:webHidden/>
          </w:rPr>
          <w:tab/>
        </w:r>
        <w:r w:rsidR="00F860AA">
          <w:rPr>
            <w:noProof/>
            <w:webHidden/>
          </w:rPr>
          <w:fldChar w:fldCharType="begin"/>
        </w:r>
        <w:r w:rsidR="00F860AA">
          <w:rPr>
            <w:noProof/>
            <w:webHidden/>
          </w:rPr>
          <w:instrText xml:space="preserve"> PAGEREF _Toc21376181 \h </w:instrText>
        </w:r>
        <w:r w:rsidR="00F860AA">
          <w:rPr>
            <w:noProof/>
            <w:webHidden/>
          </w:rPr>
        </w:r>
        <w:r w:rsidR="00F860AA">
          <w:rPr>
            <w:noProof/>
            <w:webHidden/>
          </w:rPr>
          <w:fldChar w:fldCharType="separate"/>
        </w:r>
        <w:r w:rsidR="00F860AA">
          <w:rPr>
            <w:noProof/>
            <w:webHidden/>
          </w:rPr>
          <w:t>119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82" w:history="1">
        <w:r w:rsidR="00F860AA" w:rsidRPr="00680F2B">
          <w:rPr>
            <w:rStyle w:val="Hyperlink"/>
            <w:noProof/>
          </w:rPr>
          <w:t xml:space="preserve">Table 135 — Definition of </w:t>
        </w:r>
        <w:r w:rsidR="00F860AA" w:rsidRPr="00680F2B">
          <w:rPr>
            <w:rStyle w:val="Hyperlink"/>
            <w:noProof/>
            <w:lang w:eastAsia="en-US"/>
          </w:rPr>
          <w:t xml:space="preserve">TPMS_AUTH_COMMAND </w:t>
        </w:r>
        <w:r w:rsidR="00F860AA" w:rsidRPr="00680F2B">
          <w:rPr>
            <w:rStyle w:val="Hyperlink"/>
            <w:noProof/>
          </w:rPr>
          <w:t>Structure &lt;IN&gt;</w:t>
        </w:r>
        <w:r w:rsidR="00F860AA">
          <w:rPr>
            <w:noProof/>
            <w:webHidden/>
          </w:rPr>
          <w:tab/>
        </w:r>
        <w:r w:rsidR="00F860AA">
          <w:rPr>
            <w:noProof/>
            <w:webHidden/>
          </w:rPr>
          <w:fldChar w:fldCharType="begin"/>
        </w:r>
        <w:r w:rsidR="00F860AA">
          <w:rPr>
            <w:noProof/>
            <w:webHidden/>
          </w:rPr>
          <w:instrText xml:space="preserve"> PAGEREF _Toc21376182 \h </w:instrText>
        </w:r>
        <w:r w:rsidR="00F860AA">
          <w:rPr>
            <w:noProof/>
            <w:webHidden/>
          </w:rPr>
        </w:r>
        <w:r w:rsidR="00F860AA">
          <w:rPr>
            <w:noProof/>
            <w:webHidden/>
          </w:rPr>
          <w:fldChar w:fldCharType="separate"/>
        </w:r>
        <w:r w:rsidR="00F860AA">
          <w:rPr>
            <w:noProof/>
            <w:webHidden/>
          </w:rPr>
          <w:t>119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83" w:history="1">
        <w:r w:rsidR="00F860AA" w:rsidRPr="00680F2B">
          <w:rPr>
            <w:rStyle w:val="Hyperlink"/>
            <w:noProof/>
          </w:rPr>
          <w:t xml:space="preserve">Table 136 — Definition of </w:t>
        </w:r>
        <w:r w:rsidR="00F860AA" w:rsidRPr="00680F2B">
          <w:rPr>
            <w:rStyle w:val="Hyperlink"/>
            <w:noProof/>
            <w:lang w:eastAsia="en-US"/>
          </w:rPr>
          <w:t xml:space="preserve">TPMS_AUTH_RESPONSE </w:t>
        </w:r>
        <w:r w:rsidR="00F860AA" w:rsidRPr="00680F2B">
          <w:rPr>
            <w:rStyle w:val="Hyperlink"/>
            <w:noProof/>
          </w:rPr>
          <w:t>Structure &lt;OUT&gt;</w:t>
        </w:r>
        <w:r w:rsidR="00F860AA">
          <w:rPr>
            <w:noProof/>
            <w:webHidden/>
          </w:rPr>
          <w:tab/>
        </w:r>
        <w:r w:rsidR="00F860AA">
          <w:rPr>
            <w:noProof/>
            <w:webHidden/>
          </w:rPr>
          <w:fldChar w:fldCharType="begin"/>
        </w:r>
        <w:r w:rsidR="00F860AA">
          <w:rPr>
            <w:noProof/>
            <w:webHidden/>
          </w:rPr>
          <w:instrText xml:space="preserve"> PAGEREF _Toc21376183 \h </w:instrText>
        </w:r>
        <w:r w:rsidR="00F860AA">
          <w:rPr>
            <w:noProof/>
            <w:webHidden/>
          </w:rPr>
        </w:r>
        <w:r w:rsidR="00F860AA">
          <w:rPr>
            <w:noProof/>
            <w:webHidden/>
          </w:rPr>
          <w:fldChar w:fldCharType="separate"/>
        </w:r>
        <w:r w:rsidR="00F860AA">
          <w:rPr>
            <w:noProof/>
            <w:webHidden/>
          </w:rPr>
          <w:t>119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84" w:history="1">
        <w:r w:rsidR="00F860AA" w:rsidRPr="00680F2B">
          <w:rPr>
            <w:rStyle w:val="Hyperlink"/>
            <w:noProof/>
          </w:rPr>
          <w:t>Table 137 — Definition of  {!ALG.S} (TPM_KEY_BITS) TPMI_!ALG.S_KEY_BITS Type</w:t>
        </w:r>
        <w:r w:rsidR="00F860AA">
          <w:rPr>
            <w:noProof/>
            <w:webHidden/>
          </w:rPr>
          <w:tab/>
        </w:r>
        <w:r w:rsidR="00F860AA">
          <w:rPr>
            <w:noProof/>
            <w:webHidden/>
          </w:rPr>
          <w:fldChar w:fldCharType="begin"/>
        </w:r>
        <w:r w:rsidR="00F860AA">
          <w:rPr>
            <w:noProof/>
            <w:webHidden/>
          </w:rPr>
          <w:instrText xml:space="preserve"> PAGEREF _Toc21376184 \h </w:instrText>
        </w:r>
        <w:r w:rsidR="00F860AA">
          <w:rPr>
            <w:noProof/>
            <w:webHidden/>
          </w:rPr>
        </w:r>
        <w:r w:rsidR="00F860AA">
          <w:rPr>
            <w:noProof/>
            <w:webHidden/>
          </w:rPr>
          <w:fldChar w:fldCharType="separate"/>
        </w:r>
        <w:r w:rsidR="00F860AA">
          <w:rPr>
            <w:noProof/>
            <w:webHidden/>
          </w:rPr>
          <w:t>120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85" w:history="1">
        <w:r w:rsidR="00F860AA" w:rsidRPr="00680F2B">
          <w:rPr>
            <w:rStyle w:val="Hyperlink"/>
            <w:noProof/>
          </w:rPr>
          <w:t>Table 138 — Definition of TPMU_SYM_KEY_BITS Union</w:t>
        </w:r>
        <w:r w:rsidR="00F860AA">
          <w:rPr>
            <w:noProof/>
            <w:webHidden/>
          </w:rPr>
          <w:tab/>
        </w:r>
        <w:r w:rsidR="00F860AA">
          <w:rPr>
            <w:noProof/>
            <w:webHidden/>
          </w:rPr>
          <w:fldChar w:fldCharType="begin"/>
        </w:r>
        <w:r w:rsidR="00F860AA">
          <w:rPr>
            <w:noProof/>
            <w:webHidden/>
          </w:rPr>
          <w:instrText xml:space="preserve"> PAGEREF _Toc21376185 \h </w:instrText>
        </w:r>
        <w:r w:rsidR="00F860AA">
          <w:rPr>
            <w:noProof/>
            <w:webHidden/>
          </w:rPr>
        </w:r>
        <w:r w:rsidR="00F860AA">
          <w:rPr>
            <w:noProof/>
            <w:webHidden/>
          </w:rPr>
          <w:fldChar w:fldCharType="separate"/>
        </w:r>
        <w:r w:rsidR="00F860AA">
          <w:rPr>
            <w:noProof/>
            <w:webHidden/>
          </w:rPr>
          <w:t>120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86" w:history="1">
        <w:r w:rsidR="00F860AA" w:rsidRPr="00680F2B">
          <w:rPr>
            <w:rStyle w:val="Hyperlink"/>
            <w:noProof/>
          </w:rPr>
          <w:t>Table 139 — Definition of TPMU_SYM_MODE Union</w:t>
        </w:r>
        <w:r w:rsidR="00F860AA">
          <w:rPr>
            <w:noProof/>
            <w:webHidden/>
          </w:rPr>
          <w:tab/>
        </w:r>
        <w:r w:rsidR="00F860AA">
          <w:rPr>
            <w:noProof/>
            <w:webHidden/>
          </w:rPr>
          <w:fldChar w:fldCharType="begin"/>
        </w:r>
        <w:r w:rsidR="00F860AA">
          <w:rPr>
            <w:noProof/>
            <w:webHidden/>
          </w:rPr>
          <w:instrText xml:space="preserve"> PAGEREF _Toc21376186 \h </w:instrText>
        </w:r>
        <w:r w:rsidR="00F860AA">
          <w:rPr>
            <w:noProof/>
            <w:webHidden/>
          </w:rPr>
        </w:r>
        <w:r w:rsidR="00F860AA">
          <w:rPr>
            <w:noProof/>
            <w:webHidden/>
          </w:rPr>
          <w:fldChar w:fldCharType="separate"/>
        </w:r>
        <w:r w:rsidR="00F860AA">
          <w:rPr>
            <w:noProof/>
            <w:webHidden/>
          </w:rPr>
          <w:t>121</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87" w:history="1">
        <w:r w:rsidR="00F860AA" w:rsidRPr="00680F2B">
          <w:rPr>
            <w:rStyle w:val="Hyperlink"/>
            <w:noProof/>
          </w:rPr>
          <w:t>Table 140 —xDefinition of TPMU_SYM_DETAILS Union</w:t>
        </w:r>
        <w:r w:rsidR="00F860AA">
          <w:rPr>
            <w:noProof/>
            <w:webHidden/>
          </w:rPr>
          <w:tab/>
        </w:r>
        <w:r w:rsidR="00F860AA">
          <w:rPr>
            <w:noProof/>
            <w:webHidden/>
          </w:rPr>
          <w:fldChar w:fldCharType="begin"/>
        </w:r>
        <w:r w:rsidR="00F860AA">
          <w:rPr>
            <w:noProof/>
            <w:webHidden/>
          </w:rPr>
          <w:instrText xml:space="preserve"> PAGEREF _Toc21376187 \h </w:instrText>
        </w:r>
        <w:r w:rsidR="00F860AA">
          <w:rPr>
            <w:noProof/>
            <w:webHidden/>
          </w:rPr>
        </w:r>
        <w:r w:rsidR="00F860AA">
          <w:rPr>
            <w:noProof/>
            <w:webHidden/>
          </w:rPr>
          <w:fldChar w:fldCharType="separate"/>
        </w:r>
        <w:r w:rsidR="00F860AA">
          <w:rPr>
            <w:noProof/>
            <w:webHidden/>
          </w:rPr>
          <w:t>121</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88" w:history="1">
        <w:r w:rsidR="00F860AA" w:rsidRPr="00680F2B">
          <w:rPr>
            <w:rStyle w:val="Hyperlink"/>
            <w:noProof/>
          </w:rPr>
          <w:t>Table 141 — Definition of TPMT_SYM_DEF Structure</w:t>
        </w:r>
        <w:r w:rsidR="00F860AA">
          <w:rPr>
            <w:noProof/>
            <w:webHidden/>
          </w:rPr>
          <w:tab/>
        </w:r>
        <w:r w:rsidR="00F860AA">
          <w:rPr>
            <w:noProof/>
            <w:webHidden/>
          </w:rPr>
          <w:fldChar w:fldCharType="begin"/>
        </w:r>
        <w:r w:rsidR="00F860AA">
          <w:rPr>
            <w:noProof/>
            <w:webHidden/>
          </w:rPr>
          <w:instrText xml:space="preserve"> PAGEREF _Toc21376188 \h </w:instrText>
        </w:r>
        <w:r w:rsidR="00F860AA">
          <w:rPr>
            <w:noProof/>
            <w:webHidden/>
          </w:rPr>
        </w:r>
        <w:r w:rsidR="00F860AA">
          <w:rPr>
            <w:noProof/>
            <w:webHidden/>
          </w:rPr>
          <w:fldChar w:fldCharType="separate"/>
        </w:r>
        <w:r w:rsidR="00F860AA">
          <w:rPr>
            <w:noProof/>
            <w:webHidden/>
          </w:rPr>
          <w:t>122</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89" w:history="1">
        <w:r w:rsidR="00F860AA" w:rsidRPr="00680F2B">
          <w:rPr>
            <w:rStyle w:val="Hyperlink"/>
            <w:noProof/>
          </w:rPr>
          <w:t>Table 142 — Definition of TPMT_SYM_DEF_OBJECT Structure</w:t>
        </w:r>
        <w:r w:rsidR="00F860AA">
          <w:rPr>
            <w:noProof/>
            <w:webHidden/>
          </w:rPr>
          <w:tab/>
        </w:r>
        <w:r w:rsidR="00F860AA">
          <w:rPr>
            <w:noProof/>
            <w:webHidden/>
          </w:rPr>
          <w:fldChar w:fldCharType="begin"/>
        </w:r>
        <w:r w:rsidR="00F860AA">
          <w:rPr>
            <w:noProof/>
            <w:webHidden/>
          </w:rPr>
          <w:instrText xml:space="preserve"> PAGEREF _Toc21376189 \h </w:instrText>
        </w:r>
        <w:r w:rsidR="00F860AA">
          <w:rPr>
            <w:noProof/>
            <w:webHidden/>
          </w:rPr>
        </w:r>
        <w:r w:rsidR="00F860AA">
          <w:rPr>
            <w:noProof/>
            <w:webHidden/>
          </w:rPr>
          <w:fldChar w:fldCharType="separate"/>
        </w:r>
        <w:r w:rsidR="00F860AA">
          <w:rPr>
            <w:noProof/>
            <w:webHidden/>
          </w:rPr>
          <w:t>122</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90" w:history="1">
        <w:r w:rsidR="00F860AA" w:rsidRPr="00680F2B">
          <w:rPr>
            <w:rStyle w:val="Hyperlink"/>
            <w:noProof/>
          </w:rPr>
          <w:t>Table 143 — Definition of TPM2B_SYM_KEY Structure</w:t>
        </w:r>
        <w:r w:rsidR="00F860AA">
          <w:rPr>
            <w:noProof/>
            <w:webHidden/>
          </w:rPr>
          <w:tab/>
        </w:r>
        <w:r w:rsidR="00F860AA">
          <w:rPr>
            <w:noProof/>
            <w:webHidden/>
          </w:rPr>
          <w:fldChar w:fldCharType="begin"/>
        </w:r>
        <w:r w:rsidR="00F860AA">
          <w:rPr>
            <w:noProof/>
            <w:webHidden/>
          </w:rPr>
          <w:instrText xml:space="preserve"> PAGEREF _Toc21376190 \h </w:instrText>
        </w:r>
        <w:r w:rsidR="00F860AA">
          <w:rPr>
            <w:noProof/>
            <w:webHidden/>
          </w:rPr>
        </w:r>
        <w:r w:rsidR="00F860AA">
          <w:rPr>
            <w:noProof/>
            <w:webHidden/>
          </w:rPr>
          <w:fldChar w:fldCharType="separate"/>
        </w:r>
        <w:r w:rsidR="00F860AA">
          <w:rPr>
            <w:noProof/>
            <w:webHidden/>
          </w:rPr>
          <w:t>123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91" w:history="1">
        <w:r w:rsidR="00F860AA" w:rsidRPr="00680F2B">
          <w:rPr>
            <w:rStyle w:val="Hyperlink"/>
            <w:noProof/>
          </w:rPr>
          <w:t>Table 144 — Definition of TPMS_SYMCIPHER_PARMS Structure</w:t>
        </w:r>
        <w:r w:rsidR="00F860AA">
          <w:rPr>
            <w:noProof/>
            <w:webHidden/>
          </w:rPr>
          <w:tab/>
        </w:r>
        <w:r w:rsidR="00F860AA">
          <w:rPr>
            <w:noProof/>
            <w:webHidden/>
          </w:rPr>
          <w:fldChar w:fldCharType="begin"/>
        </w:r>
        <w:r w:rsidR="00F860AA">
          <w:rPr>
            <w:noProof/>
            <w:webHidden/>
          </w:rPr>
          <w:instrText xml:space="preserve"> PAGEREF _Toc21376191 \h </w:instrText>
        </w:r>
        <w:r w:rsidR="00F860AA">
          <w:rPr>
            <w:noProof/>
            <w:webHidden/>
          </w:rPr>
        </w:r>
        <w:r w:rsidR="00F860AA">
          <w:rPr>
            <w:noProof/>
            <w:webHidden/>
          </w:rPr>
          <w:fldChar w:fldCharType="separate"/>
        </w:r>
        <w:r w:rsidR="00F860AA">
          <w:rPr>
            <w:noProof/>
            <w:webHidden/>
          </w:rPr>
          <w:t>123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92" w:history="1">
        <w:r w:rsidR="00F860AA" w:rsidRPr="00680F2B">
          <w:rPr>
            <w:rStyle w:val="Hyperlink"/>
            <w:noProof/>
          </w:rPr>
          <w:t>Table 145 — Definition of TPM2B_LABEL Structure</w:t>
        </w:r>
        <w:r w:rsidR="00F860AA">
          <w:rPr>
            <w:noProof/>
            <w:webHidden/>
          </w:rPr>
          <w:tab/>
        </w:r>
        <w:r w:rsidR="00F860AA">
          <w:rPr>
            <w:noProof/>
            <w:webHidden/>
          </w:rPr>
          <w:fldChar w:fldCharType="begin"/>
        </w:r>
        <w:r w:rsidR="00F860AA">
          <w:rPr>
            <w:noProof/>
            <w:webHidden/>
          </w:rPr>
          <w:instrText xml:space="preserve"> PAGEREF _Toc21376192 \h </w:instrText>
        </w:r>
        <w:r w:rsidR="00F860AA">
          <w:rPr>
            <w:noProof/>
            <w:webHidden/>
          </w:rPr>
        </w:r>
        <w:r w:rsidR="00F860AA">
          <w:rPr>
            <w:noProof/>
            <w:webHidden/>
          </w:rPr>
          <w:fldChar w:fldCharType="separate"/>
        </w:r>
        <w:r w:rsidR="00F860AA">
          <w:rPr>
            <w:noProof/>
            <w:webHidden/>
          </w:rPr>
          <w:t>123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93" w:history="1">
        <w:r w:rsidR="00F860AA" w:rsidRPr="00680F2B">
          <w:rPr>
            <w:rStyle w:val="Hyperlink"/>
            <w:noProof/>
          </w:rPr>
          <w:t>Table 146 — Definition of TPMS_DERIVE Structure</w:t>
        </w:r>
        <w:r w:rsidR="00F860AA">
          <w:rPr>
            <w:noProof/>
            <w:webHidden/>
          </w:rPr>
          <w:tab/>
        </w:r>
        <w:r w:rsidR="00F860AA">
          <w:rPr>
            <w:noProof/>
            <w:webHidden/>
          </w:rPr>
          <w:fldChar w:fldCharType="begin"/>
        </w:r>
        <w:r w:rsidR="00F860AA">
          <w:rPr>
            <w:noProof/>
            <w:webHidden/>
          </w:rPr>
          <w:instrText xml:space="preserve"> PAGEREF _Toc21376193 \h </w:instrText>
        </w:r>
        <w:r w:rsidR="00F860AA">
          <w:rPr>
            <w:noProof/>
            <w:webHidden/>
          </w:rPr>
        </w:r>
        <w:r w:rsidR="00F860AA">
          <w:rPr>
            <w:noProof/>
            <w:webHidden/>
          </w:rPr>
          <w:fldChar w:fldCharType="separate"/>
        </w:r>
        <w:r w:rsidR="00F860AA">
          <w:rPr>
            <w:noProof/>
            <w:webHidden/>
          </w:rPr>
          <w:t>123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94" w:history="1">
        <w:r w:rsidR="00F860AA" w:rsidRPr="00680F2B">
          <w:rPr>
            <w:rStyle w:val="Hyperlink"/>
            <w:noProof/>
          </w:rPr>
          <w:t>Table 147 — Definition of TPM2B_DERIVE Structure</w:t>
        </w:r>
        <w:r w:rsidR="00F860AA">
          <w:rPr>
            <w:noProof/>
            <w:webHidden/>
          </w:rPr>
          <w:tab/>
        </w:r>
        <w:r w:rsidR="00F860AA">
          <w:rPr>
            <w:noProof/>
            <w:webHidden/>
          </w:rPr>
          <w:fldChar w:fldCharType="begin"/>
        </w:r>
        <w:r w:rsidR="00F860AA">
          <w:rPr>
            <w:noProof/>
            <w:webHidden/>
          </w:rPr>
          <w:instrText xml:space="preserve"> PAGEREF _Toc21376194 \h </w:instrText>
        </w:r>
        <w:r w:rsidR="00F860AA">
          <w:rPr>
            <w:noProof/>
            <w:webHidden/>
          </w:rPr>
        </w:r>
        <w:r w:rsidR="00F860AA">
          <w:rPr>
            <w:noProof/>
            <w:webHidden/>
          </w:rPr>
          <w:fldChar w:fldCharType="separate"/>
        </w:r>
        <w:r w:rsidR="00F860AA">
          <w:rPr>
            <w:noProof/>
            <w:webHidden/>
          </w:rPr>
          <w:t>124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95" w:history="1">
        <w:r w:rsidR="00F860AA" w:rsidRPr="00680F2B">
          <w:rPr>
            <w:rStyle w:val="Hyperlink"/>
            <w:noProof/>
          </w:rPr>
          <w:t>Table 148 — Definition of TPMU_SENSITIVE_CREATE Union &lt;&gt;</w:t>
        </w:r>
        <w:r w:rsidR="00F860AA">
          <w:rPr>
            <w:noProof/>
            <w:webHidden/>
          </w:rPr>
          <w:tab/>
        </w:r>
        <w:r w:rsidR="00F860AA">
          <w:rPr>
            <w:noProof/>
            <w:webHidden/>
          </w:rPr>
          <w:fldChar w:fldCharType="begin"/>
        </w:r>
        <w:r w:rsidR="00F860AA">
          <w:rPr>
            <w:noProof/>
            <w:webHidden/>
          </w:rPr>
          <w:instrText xml:space="preserve"> PAGEREF _Toc21376195 \h </w:instrText>
        </w:r>
        <w:r w:rsidR="00F860AA">
          <w:rPr>
            <w:noProof/>
            <w:webHidden/>
          </w:rPr>
        </w:r>
        <w:r w:rsidR="00F860AA">
          <w:rPr>
            <w:noProof/>
            <w:webHidden/>
          </w:rPr>
          <w:fldChar w:fldCharType="separate"/>
        </w:r>
        <w:r w:rsidR="00F860AA">
          <w:rPr>
            <w:noProof/>
            <w:webHidden/>
          </w:rPr>
          <w:t>124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96" w:history="1">
        <w:r w:rsidR="00F860AA" w:rsidRPr="00680F2B">
          <w:rPr>
            <w:rStyle w:val="Hyperlink"/>
            <w:noProof/>
          </w:rPr>
          <w:t>Table 149 — Definition of TPM2B_SENSITIVE_DATA Structure</w:t>
        </w:r>
        <w:r w:rsidR="00F860AA">
          <w:rPr>
            <w:noProof/>
            <w:webHidden/>
          </w:rPr>
          <w:tab/>
        </w:r>
        <w:r w:rsidR="00F860AA">
          <w:rPr>
            <w:noProof/>
            <w:webHidden/>
          </w:rPr>
          <w:fldChar w:fldCharType="begin"/>
        </w:r>
        <w:r w:rsidR="00F860AA">
          <w:rPr>
            <w:noProof/>
            <w:webHidden/>
          </w:rPr>
          <w:instrText xml:space="preserve"> PAGEREF _Toc21376196 \h </w:instrText>
        </w:r>
        <w:r w:rsidR="00F860AA">
          <w:rPr>
            <w:noProof/>
            <w:webHidden/>
          </w:rPr>
        </w:r>
        <w:r w:rsidR="00F860AA">
          <w:rPr>
            <w:noProof/>
            <w:webHidden/>
          </w:rPr>
          <w:fldChar w:fldCharType="separate"/>
        </w:r>
        <w:r w:rsidR="00F860AA">
          <w:rPr>
            <w:noProof/>
            <w:webHidden/>
          </w:rPr>
          <w:t>124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97" w:history="1">
        <w:r w:rsidR="00F860AA" w:rsidRPr="00680F2B">
          <w:rPr>
            <w:rStyle w:val="Hyperlink"/>
            <w:noProof/>
          </w:rPr>
          <w:t>Table 150 — Definition of TPMS_SENSITIVE_CREATE Structure &lt;IN&gt;</w:t>
        </w:r>
        <w:r w:rsidR="00F860AA">
          <w:rPr>
            <w:noProof/>
            <w:webHidden/>
          </w:rPr>
          <w:tab/>
        </w:r>
        <w:r w:rsidR="00F860AA">
          <w:rPr>
            <w:noProof/>
            <w:webHidden/>
          </w:rPr>
          <w:fldChar w:fldCharType="begin"/>
        </w:r>
        <w:r w:rsidR="00F860AA">
          <w:rPr>
            <w:noProof/>
            <w:webHidden/>
          </w:rPr>
          <w:instrText xml:space="preserve"> PAGEREF _Toc21376197 \h </w:instrText>
        </w:r>
        <w:r w:rsidR="00F860AA">
          <w:rPr>
            <w:noProof/>
            <w:webHidden/>
          </w:rPr>
        </w:r>
        <w:r w:rsidR="00F860AA">
          <w:rPr>
            <w:noProof/>
            <w:webHidden/>
          </w:rPr>
          <w:fldChar w:fldCharType="separate"/>
        </w:r>
        <w:r w:rsidR="00F860AA">
          <w:rPr>
            <w:noProof/>
            <w:webHidden/>
          </w:rPr>
          <w:t>125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98" w:history="1">
        <w:r w:rsidR="00F860AA" w:rsidRPr="00680F2B">
          <w:rPr>
            <w:rStyle w:val="Hyperlink"/>
            <w:noProof/>
          </w:rPr>
          <w:t>Table 151 — Definition of TPM2B_SENSITIVE_CREATE Structure &lt;IN, S&gt;</w:t>
        </w:r>
        <w:r w:rsidR="00F860AA">
          <w:rPr>
            <w:noProof/>
            <w:webHidden/>
          </w:rPr>
          <w:tab/>
        </w:r>
        <w:r w:rsidR="00F860AA">
          <w:rPr>
            <w:noProof/>
            <w:webHidden/>
          </w:rPr>
          <w:fldChar w:fldCharType="begin"/>
        </w:r>
        <w:r w:rsidR="00F860AA">
          <w:rPr>
            <w:noProof/>
            <w:webHidden/>
          </w:rPr>
          <w:instrText xml:space="preserve"> PAGEREF _Toc21376198 \h </w:instrText>
        </w:r>
        <w:r w:rsidR="00F860AA">
          <w:rPr>
            <w:noProof/>
            <w:webHidden/>
          </w:rPr>
        </w:r>
        <w:r w:rsidR="00F860AA">
          <w:rPr>
            <w:noProof/>
            <w:webHidden/>
          </w:rPr>
          <w:fldChar w:fldCharType="separate"/>
        </w:r>
        <w:r w:rsidR="00F860AA">
          <w:rPr>
            <w:noProof/>
            <w:webHidden/>
          </w:rPr>
          <w:t>125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199" w:history="1">
        <w:r w:rsidR="00F860AA" w:rsidRPr="00680F2B">
          <w:rPr>
            <w:rStyle w:val="Hyperlink"/>
            <w:noProof/>
          </w:rPr>
          <w:t>Table 152 — Definition of TPMS_SCHEME_HASH Structure</w:t>
        </w:r>
        <w:r w:rsidR="00F860AA">
          <w:rPr>
            <w:noProof/>
            <w:webHidden/>
          </w:rPr>
          <w:tab/>
        </w:r>
        <w:r w:rsidR="00F860AA">
          <w:rPr>
            <w:noProof/>
            <w:webHidden/>
          </w:rPr>
          <w:fldChar w:fldCharType="begin"/>
        </w:r>
        <w:r w:rsidR="00F860AA">
          <w:rPr>
            <w:noProof/>
            <w:webHidden/>
          </w:rPr>
          <w:instrText xml:space="preserve"> PAGEREF _Toc21376199 \h </w:instrText>
        </w:r>
        <w:r w:rsidR="00F860AA">
          <w:rPr>
            <w:noProof/>
            <w:webHidden/>
          </w:rPr>
        </w:r>
        <w:r w:rsidR="00F860AA">
          <w:rPr>
            <w:noProof/>
            <w:webHidden/>
          </w:rPr>
          <w:fldChar w:fldCharType="separate"/>
        </w:r>
        <w:r w:rsidR="00F860AA">
          <w:rPr>
            <w:noProof/>
            <w:webHidden/>
          </w:rPr>
          <w:t>125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00" w:history="1">
        <w:r w:rsidR="00F860AA" w:rsidRPr="00680F2B">
          <w:rPr>
            <w:rStyle w:val="Hyperlink"/>
            <w:noProof/>
          </w:rPr>
          <w:t>Table 153 — Definition of {ECC} TPMS_SCHEME_ECDAA Structure</w:t>
        </w:r>
        <w:r w:rsidR="00F860AA">
          <w:rPr>
            <w:noProof/>
            <w:webHidden/>
          </w:rPr>
          <w:tab/>
        </w:r>
        <w:r w:rsidR="00F860AA">
          <w:rPr>
            <w:noProof/>
            <w:webHidden/>
          </w:rPr>
          <w:fldChar w:fldCharType="begin"/>
        </w:r>
        <w:r w:rsidR="00F860AA">
          <w:rPr>
            <w:noProof/>
            <w:webHidden/>
          </w:rPr>
          <w:instrText xml:space="preserve"> PAGEREF _Toc21376200 \h </w:instrText>
        </w:r>
        <w:r w:rsidR="00F860AA">
          <w:rPr>
            <w:noProof/>
            <w:webHidden/>
          </w:rPr>
        </w:r>
        <w:r w:rsidR="00F860AA">
          <w:rPr>
            <w:noProof/>
            <w:webHidden/>
          </w:rPr>
          <w:fldChar w:fldCharType="separate"/>
        </w:r>
        <w:r w:rsidR="00F860AA">
          <w:rPr>
            <w:noProof/>
            <w:webHidden/>
          </w:rPr>
          <w:t>126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01" w:history="1">
        <w:r w:rsidR="00F860AA" w:rsidRPr="00680F2B">
          <w:rPr>
            <w:rStyle w:val="Hyperlink"/>
            <w:noProof/>
          </w:rPr>
          <w:t>Table 154 — Definition of (TPM_ALG_ID) TPMI_ALG_KEYEDHASH_SCHEME Type</w:t>
        </w:r>
        <w:r w:rsidR="00F860AA">
          <w:rPr>
            <w:noProof/>
            <w:webHidden/>
          </w:rPr>
          <w:tab/>
        </w:r>
        <w:r w:rsidR="00F860AA">
          <w:rPr>
            <w:noProof/>
            <w:webHidden/>
          </w:rPr>
          <w:fldChar w:fldCharType="begin"/>
        </w:r>
        <w:r w:rsidR="00F860AA">
          <w:rPr>
            <w:noProof/>
            <w:webHidden/>
          </w:rPr>
          <w:instrText xml:space="preserve"> PAGEREF _Toc21376201 \h </w:instrText>
        </w:r>
        <w:r w:rsidR="00F860AA">
          <w:rPr>
            <w:noProof/>
            <w:webHidden/>
          </w:rPr>
        </w:r>
        <w:r w:rsidR="00F860AA">
          <w:rPr>
            <w:noProof/>
            <w:webHidden/>
          </w:rPr>
          <w:fldChar w:fldCharType="separate"/>
        </w:r>
        <w:r w:rsidR="00F860AA">
          <w:rPr>
            <w:noProof/>
            <w:webHidden/>
          </w:rPr>
          <w:t>126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02" w:history="1">
        <w:r w:rsidR="00F860AA" w:rsidRPr="00680F2B">
          <w:rPr>
            <w:rStyle w:val="Hyperlink"/>
            <w:noProof/>
          </w:rPr>
          <w:t>Table 155 — Definition of Types for HMAC_SIG_SCHEME</w:t>
        </w:r>
        <w:r w:rsidR="00F860AA">
          <w:rPr>
            <w:noProof/>
            <w:webHidden/>
          </w:rPr>
          <w:tab/>
        </w:r>
        <w:r w:rsidR="00F860AA">
          <w:rPr>
            <w:noProof/>
            <w:webHidden/>
          </w:rPr>
          <w:fldChar w:fldCharType="begin"/>
        </w:r>
        <w:r w:rsidR="00F860AA">
          <w:rPr>
            <w:noProof/>
            <w:webHidden/>
          </w:rPr>
          <w:instrText xml:space="preserve"> PAGEREF _Toc21376202 \h </w:instrText>
        </w:r>
        <w:r w:rsidR="00F860AA">
          <w:rPr>
            <w:noProof/>
            <w:webHidden/>
          </w:rPr>
        </w:r>
        <w:r w:rsidR="00F860AA">
          <w:rPr>
            <w:noProof/>
            <w:webHidden/>
          </w:rPr>
          <w:fldChar w:fldCharType="separate"/>
        </w:r>
        <w:r w:rsidR="00F860AA">
          <w:rPr>
            <w:noProof/>
            <w:webHidden/>
          </w:rPr>
          <w:t>126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03" w:history="1">
        <w:r w:rsidR="00F860AA" w:rsidRPr="00680F2B">
          <w:rPr>
            <w:rStyle w:val="Hyperlink"/>
            <w:noProof/>
          </w:rPr>
          <w:t>Table 156 — Definition of TPMS_SCHEME_XOR Structure</w:t>
        </w:r>
        <w:r w:rsidR="00F860AA">
          <w:rPr>
            <w:noProof/>
            <w:webHidden/>
          </w:rPr>
          <w:tab/>
        </w:r>
        <w:r w:rsidR="00F860AA">
          <w:rPr>
            <w:noProof/>
            <w:webHidden/>
          </w:rPr>
          <w:fldChar w:fldCharType="begin"/>
        </w:r>
        <w:r w:rsidR="00F860AA">
          <w:rPr>
            <w:noProof/>
            <w:webHidden/>
          </w:rPr>
          <w:instrText xml:space="preserve"> PAGEREF _Toc21376203 \h </w:instrText>
        </w:r>
        <w:r w:rsidR="00F860AA">
          <w:rPr>
            <w:noProof/>
            <w:webHidden/>
          </w:rPr>
        </w:r>
        <w:r w:rsidR="00F860AA">
          <w:rPr>
            <w:noProof/>
            <w:webHidden/>
          </w:rPr>
          <w:fldChar w:fldCharType="separate"/>
        </w:r>
        <w:r w:rsidR="00F860AA">
          <w:rPr>
            <w:noProof/>
            <w:webHidden/>
          </w:rPr>
          <w:t>126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04" w:history="1">
        <w:r w:rsidR="00F860AA" w:rsidRPr="00680F2B">
          <w:rPr>
            <w:rStyle w:val="Hyperlink"/>
            <w:noProof/>
          </w:rPr>
          <w:t>Table 157 — Definition of TPMU_SCHEME_KEYEDHASH Union &lt;IN/OUT &gt;</w:t>
        </w:r>
        <w:r w:rsidR="00F860AA">
          <w:rPr>
            <w:noProof/>
            <w:webHidden/>
          </w:rPr>
          <w:tab/>
        </w:r>
        <w:r w:rsidR="00F860AA">
          <w:rPr>
            <w:noProof/>
            <w:webHidden/>
          </w:rPr>
          <w:fldChar w:fldCharType="begin"/>
        </w:r>
        <w:r w:rsidR="00F860AA">
          <w:rPr>
            <w:noProof/>
            <w:webHidden/>
          </w:rPr>
          <w:instrText xml:space="preserve"> PAGEREF _Toc21376204 \h </w:instrText>
        </w:r>
        <w:r w:rsidR="00F860AA">
          <w:rPr>
            <w:noProof/>
            <w:webHidden/>
          </w:rPr>
        </w:r>
        <w:r w:rsidR="00F860AA">
          <w:rPr>
            <w:noProof/>
            <w:webHidden/>
          </w:rPr>
          <w:fldChar w:fldCharType="separate"/>
        </w:r>
        <w:r w:rsidR="00F860AA">
          <w:rPr>
            <w:noProof/>
            <w:webHidden/>
          </w:rPr>
          <w:t>127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05" w:history="1">
        <w:r w:rsidR="00F860AA" w:rsidRPr="00680F2B">
          <w:rPr>
            <w:rStyle w:val="Hyperlink"/>
            <w:noProof/>
          </w:rPr>
          <w:t>Table 158 — Definition of TPMT_KEYEDHASH_SCHEME Structure</w:t>
        </w:r>
        <w:r w:rsidR="00F860AA">
          <w:rPr>
            <w:noProof/>
            <w:webHidden/>
          </w:rPr>
          <w:tab/>
        </w:r>
        <w:r w:rsidR="00F860AA">
          <w:rPr>
            <w:noProof/>
            <w:webHidden/>
          </w:rPr>
          <w:fldChar w:fldCharType="begin"/>
        </w:r>
        <w:r w:rsidR="00F860AA">
          <w:rPr>
            <w:noProof/>
            <w:webHidden/>
          </w:rPr>
          <w:instrText xml:space="preserve"> PAGEREF _Toc21376205 \h </w:instrText>
        </w:r>
        <w:r w:rsidR="00F860AA">
          <w:rPr>
            <w:noProof/>
            <w:webHidden/>
          </w:rPr>
        </w:r>
        <w:r w:rsidR="00F860AA">
          <w:rPr>
            <w:noProof/>
            <w:webHidden/>
          </w:rPr>
          <w:fldChar w:fldCharType="separate"/>
        </w:r>
        <w:r w:rsidR="00F860AA">
          <w:rPr>
            <w:noProof/>
            <w:webHidden/>
          </w:rPr>
          <w:t>127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06" w:history="1">
        <w:r w:rsidR="00F860AA" w:rsidRPr="00680F2B">
          <w:rPr>
            <w:rStyle w:val="Hyperlink"/>
            <w:noProof/>
          </w:rPr>
          <w:t>Table 159 — Definition of {RSA} Types for RSA Signature Schemes</w:t>
        </w:r>
        <w:r w:rsidR="00F860AA">
          <w:rPr>
            <w:noProof/>
            <w:webHidden/>
          </w:rPr>
          <w:tab/>
        </w:r>
        <w:r w:rsidR="00F860AA">
          <w:rPr>
            <w:noProof/>
            <w:webHidden/>
          </w:rPr>
          <w:fldChar w:fldCharType="begin"/>
        </w:r>
        <w:r w:rsidR="00F860AA">
          <w:rPr>
            <w:noProof/>
            <w:webHidden/>
          </w:rPr>
          <w:instrText xml:space="preserve"> PAGEREF _Toc21376206 \h </w:instrText>
        </w:r>
        <w:r w:rsidR="00F860AA">
          <w:rPr>
            <w:noProof/>
            <w:webHidden/>
          </w:rPr>
        </w:r>
        <w:r w:rsidR="00F860AA">
          <w:rPr>
            <w:noProof/>
            <w:webHidden/>
          </w:rPr>
          <w:fldChar w:fldCharType="separate"/>
        </w:r>
        <w:r w:rsidR="00F860AA">
          <w:rPr>
            <w:noProof/>
            <w:webHidden/>
          </w:rPr>
          <w:t>128</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07" w:history="1">
        <w:r w:rsidR="00F860AA" w:rsidRPr="00680F2B">
          <w:rPr>
            <w:rStyle w:val="Hyperlink"/>
            <w:noProof/>
          </w:rPr>
          <w:t>Table 160 — Definition of {ECC} Types for ECC Signature Schemes</w:t>
        </w:r>
        <w:r w:rsidR="00F860AA">
          <w:rPr>
            <w:noProof/>
            <w:webHidden/>
          </w:rPr>
          <w:tab/>
        </w:r>
        <w:r w:rsidR="00F860AA">
          <w:rPr>
            <w:noProof/>
            <w:webHidden/>
          </w:rPr>
          <w:fldChar w:fldCharType="begin"/>
        </w:r>
        <w:r w:rsidR="00F860AA">
          <w:rPr>
            <w:noProof/>
            <w:webHidden/>
          </w:rPr>
          <w:instrText xml:space="preserve"> PAGEREF _Toc21376207 \h </w:instrText>
        </w:r>
        <w:r w:rsidR="00F860AA">
          <w:rPr>
            <w:noProof/>
            <w:webHidden/>
          </w:rPr>
        </w:r>
        <w:r w:rsidR="00F860AA">
          <w:rPr>
            <w:noProof/>
            <w:webHidden/>
          </w:rPr>
          <w:fldChar w:fldCharType="separate"/>
        </w:r>
        <w:r w:rsidR="00F860AA">
          <w:rPr>
            <w:noProof/>
            <w:webHidden/>
          </w:rPr>
          <w:t>128</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08" w:history="1">
        <w:r w:rsidR="00F860AA" w:rsidRPr="00680F2B">
          <w:rPr>
            <w:rStyle w:val="Hyperlink"/>
            <w:noProof/>
          </w:rPr>
          <w:t>Table 161 — Definition of TPMU_SIG_SCHEME Union &lt;IN/OUT &gt;</w:t>
        </w:r>
        <w:r w:rsidR="00F860AA">
          <w:rPr>
            <w:noProof/>
            <w:webHidden/>
          </w:rPr>
          <w:tab/>
        </w:r>
        <w:r w:rsidR="00F860AA">
          <w:rPr>
            <w:noProof/>
            <w:webHidden/>
          </w:rPr>
          <w:fldChar w:fldCharType="begin"/>
        </w:r>
        <w:r w:rsidR="00F860AA">
          <w:rPr>
            <w:noProof/>
            <w:webHidden/>
          </w:rPr>
          <w:instrText xml:space="preserve"> PAGEREF _Toc21376208 \h </w:instrText>
        </w:r>
        <w:r w:rsidR="00F860AA">
          <w:rPr>
            <w:noProof/>
            <w:webHidden/>
          </w:rPr>
        </w:r>
        <w:r w:rsidR="00F860AA">
          <w:rPr>
            <w:noProof/>
            <w:webHidden/>
          </w:rPr>
          <w:fldChar w:fldCharType="separate"/>
        </w:r>
        <w:r w:rsidR="00F860AA">
          <w:rPr>
            <w:noProof/>
            <w:webHidden/>
          </w:rPr>
          <w:t>129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09" w:history="1">
        <w:r w:rsidR="00F860AA" w:rsidRPr="00680F2B">
          <w:rPr>
            <w:rStyle w:val="Hyperlink"/>
            <w:noProof/>
          </w:rPr>
          <w:t>Table 162 — Definition of TPMT_SIG_SCHEME Structure</w:t>
        </w:r>
        <w:r w:rsidR="00F860AA">
          <w:rPr>
            <w:noProof/>
            <w:webHidden/>
          </w:rPr>
          <w:tab/>
        </w:r>
        <w:r w:rsidR="00F860AA">
          <w:rPr>
            <w:noProof/>
            <w:webHidden/>
          </w:rPr>
          <w:fldChar w:fldCharType="begin"/>
        </w:r>
        <w:r w:rsidR="00F860AA">
          <w:rPr>
            <w:noProof/>
            <w:webHidden/>
          </w:rPr>
          <w:instrText xml:space="preserve"> PAGEREF _Toc21376209 \h </w:instrText>
        </w:r>
        <w:r w:rsidR="00F860AA">
          <w:rPr>
            <w:noProof/>
            <w:webHidden/>
          </w:rPr>
        </w:r>
        <w:r w:rsidR="00F860AA">
          <w:rPr>
            <w:noProof/>
            <w:webHidden/>
          </w:rPr>
          <w:fldChar w:fldCharType="separate"/>
        </w:r>
        <w:r w:rsidR="00F860AA">
          <w:rPr>
            <w:noProof/>
            <w:webHidden/>
          </w:rPr>
          <w:t>129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10" w:history="1">
        <w:r w:rsidR="00F860AA" w:rsidRPr="00680F2B">
          <w:rPr>
            <w:rStyle w:val="Hyperlink"/>
            <w:noProof/>
          </w:rPr>
          <w:t>Table 163 — Definition of Types for {RSA} Encryption Schemes</w:t>
        </w:r>
        <w:r w:rsidR="00F860AA">
          <w:rPr>
            <w:noProof/>
            <w:webHidden/>
          </w:rPr>
          <w:tab/>
        </w:r>
        <w:r w:rsidR="00F860AA">
          <w:rPr>
            <w:noProof/>
            <w:webHidden/>
          </w:rPr>
          <w:fldChar w:fldCharType="begin"/>
        </w:r>
        <w:r w:rsidR="00F860AA">
          <w:rPr>
            <w:noProof/>
            <w:webHidden/>
          </w:rPr>
          <w:instrText xml:space="preserve"> PAGEREF _Toc21376210 \h </w:instrText>
        </w:r>
        <w:r w:rsidR="00F860AA">
          <w:rPr>
            <w:noProof/>
            <w:webHidden/>
          </w:rPr>
        </w:r>
        <w:r w:rsidR="00F860AA">
          <w:rPr>
            <w:noProof/>
            <w:webHidden/>
          </w:rPr>
          <w:fldChar w:fldCharType="separate"/>
        </w:r>
        <w:r w:rsidR="00F860AA">
          <w:rPr>
            <w:noProof/>
            <w:webHidden/>
          </w:rPr>
          <w:t>129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11" w:history="1">
        <w:r w:rsidR="00F860AA" w:rsidRPr="00680F2B">
          <w:rPr>
            <w:rStyle w:val="Hyperlink"/>
            <w:noProof/>
          </w:rPr>
          <w:t>Table 164 — Definition of Types for {ECC} ECC Key Exchange</w:t>
        </w:r>
        <w:r w:rsidR="00F860AA">
          <w:rPr>
            <w:noProof/>
            <w:webHidden/>
          </w:rPr>
          <w:tab/>
        </w:r>
        <w:r w:rsidR="00F860AA">
          <w:rPr>
            <w:noProof/>
            <w:webHidden/>
          </w:rPr>
          <w:fldChar w:fldCharType="begin"/>
        </w:r>
        <w:r w:rsidR="00F860AA">
          <w:rPr>
            <w:noProof/>
            <w:webHidden/>
          </w:rPr>
          <w:instrText xml:space="preserve"> PAGEREF _Toc21376211 \h </w:instrText>
        </w:r>
        <w:r w:rsidR="00F860AA">
          <w:rPr>
            <w:noProof/>
            <w:webHidden/>
          </w:rPr>
        </w:r>
        <w:r w:rsidR="00F860AA">
          <w:rPr>
            <w:noProof/>
            <w:webHidden/>
          </w:rPr>
          <w:fldChar w:fldCharType="separate"/>
        </w:r>
        <w:r w:rsidR="00F860AA">
          <w:rPr>
            <w:noProof/>
            <w:webHidden/>
          </w:rPr>
          <w:t>130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12" w:history="1">
        <w:r w:rsidR="00F860AA" w:rsidRPr="00680F2B">
          <w:rPr>
            <w:rStyle w:val="Hyperlink"/>
            <w:noProof/>
          </w:rPr>
          <w:t>Table 165 — Definition of Types for KDF Schemes</w:t>
        </w:r>
        <w:r w:rsidR="00F860AA">
          <w:rPr>
            <w:noProof/>
            <w:webHidden/>
          </w:rPr>
          <w:tab/>
        </w:r>
        <w:r w:rsidR="00F860AA">
          <w:rPr>
            <w:noProof/>
            <w:webHidden/>
          </w:rPr>
          <w:fldChar w:fldCharType="begin"/>
        </w:r>
        <w:r w:rsidR="00F860AA">
          <w:rPr>
            <w:noProof/>
            <w:webHidden/>
          </w:rPr>
          <w:instrText xml:space="preserve"> PAGEREF _Toc21376212 \h </w:instrText>
        </w:r>
        <w:r w:rsidR="00F860AA">
          <w:rPr>
            <w:noProof/>
            <w:webHidden/>
          </w:rPr>
        </w:r>
        <w:r w:rsidR="00F860AA">
          <w:rPr>
            <w:noProof/>
            <w:webHidden/>
          </w:rPr>
          <w:fldChar w:fldCharType="separate"/>
        </w:r>
        <w:r w:rsidR="00F860AA">
          <w:rPr>
            <w:noProof/>
            <w:webHidden/>
          </w:rPr>
          <w:t>130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13" w:history="1">
        <w:r w:rsidR="00F860AA" w:rsidRPr="00680F2B">
          <w:rPr>
            <w:rStyle w:val="Hyperlink"/>
            <w:noProof/>
          </w:rPr>
          <w:t>Table 166 — Definition of TPMU_KDF_SCHEME Union &lt;IN/OUT&gt;</w:t>
        </w:r>
        <w:r w:rsidR="00F860AA">
          <w:rPr>
            <w:noProof/>
            <w:webHidden/>
          </w:rPr>
          <w:tab/>
        </w:r>
        <w:r w:rsidR="00F860AA">
          <w:rPr>
            <w:noProof/>
            <w:webHidden/>
          </w:rPr>
          <w:fldChar w:fldCharType="begin"/>
        </w:r>
        <w:r w:rsidR="00F860AA">
          <w:rPr>
            <w:noProof/>
            <w:webHidden/>
          </w:rPr>
          <w:instrText xml:space="preserve"> PAGEREF _Toc21376213 \h </w:instrText>
        </w:r>
        <w:r w:rsidR="00F860AA">
          <w:rPr>
            <w:noProof/>
            <w:webHidden/>
          </w:rPr>
        </w:r>
        <w:r w:rsidR="00F860AA">
          <w:rPr>
            <w:noProof/>
            <w:webHidden/>
          </w:rPr>
          <w:fldChar w:fldCharType="separate"/>
        </w:r>
        <w:r w:rsidR="00F860AA">
          <w:rPr>
            <w:noProof/>
            <w:webHidden/>
          </w:rPr>
          <w:t>130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14" w:history="1">
        <w:r w:rsidR="00F860AA" w:rsidRPr="00680F2B">
          <w:rPr>
            <w:rStyle w:val="Hyperlink"/>
            <w:noProof/>
          </w:rPr>
          <w:t>Table 167 — Definition of TPMT_KDF_SCHEME Structure</w:t>
        </w:r>
        <w:r w:rsidR="00F860AA">
          <w:rPr>
            <w:noProof/>
            <w:webHidden/>
          </w:rPr>
          <w:tab/>
        </w:r>
        <w:r w:rsidR="00F860AA">
          <w:rPr>
            <w:noProof/>
            <w:webHidden/>
          </w:rPr>
          <w:fldChar w:fldCharType="begin"/>
        </w:r>
        <w:r w:rsidR="00F860AA">
          <w:rPr>
            <w:noProof/>
            <w:webHidden/>
          </w:rPr>
          <w:instrText xml:space="preserve"> PAGEREF _Toc21376214 \h </w:instrText>
        </w:r>
        <w:r w:rsidR="00F860AA">
          <w:rPr>
            <w:noProof/>
            <w:webHidden/>
          </w:rPr>
        </w:r>
        <w:r w:rsidR="00F860AA">
          <w:rPr>
            <w:noProof/>
            <w:webHidden/>
          </w:rPr>
          <w:fldChar w:fldCharType="separate"/>
        </w:r>
        <w:r w:rsidR="00F860AA">
          <w:rPr>
            <w:noProof/>
            <w:webHidden/>
          </w:rPr>
          <w:t>130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15" w:history="1">
        <w:r w:rsidR="00F860AA" w:rsidRPr="00680F2B">
          <w:rPr>
            <w:rStyle w:val="Hyperlink"/>
            <w:noProof/>
          </w:rPr>
          <w:t>Table 168 — Definition of (TPM_ALG_ID) TPMI_ALG_ASYM_SCHEME Type &lt;IO&gt;</w:t>
        </w:r>
        <w:r w:rsidR="00F860AA">
          <w:rPr>
            <w:noProof/>
            <w:webHidden/>
          </w:rPr>
          <w:tab/>
        </w:r>
        <w:r w:rsidR="00F860AA">
          <w:rPr>
            <w:noProof/>
            <w:webHidden/>
          </w:rPr>
          <w:fldChar w:fldCharType="begin"/>
        </w:r>
        <w:r w:rsidR="00F860AA">
          <w:rPr>
            <w:noProof/>
            <w:webHidden/>
          </w:rPr>
          <w:instrText xml:space="preserve"> PAGEREF _Toc21376215 \h </w:instrText>
        </w:r>
        <w:r w:rsidR="00F860AA">
          <w:rPr>
            <w:noProof/>
            <w:webHidden/>
          </w:rPr>
        </w:r>
        <w:r w:rsidR="00F860AA">
          <w:rPr>
            <w:noProof/>
            <w:webHidden/>
          </w:rPr>
          <w:fldChar w:fldCharType="separate"/>
        </w:r>
        <w:r w:rsidR="00F860AA">
          <w:rPr>
            <w:noProof/>
            <w:webHidden/>
          </w:rPr>
          <w:t>131</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16" w:history="1">
        <w:r w:rsidR="00F860AA" w:rsidRPr="00680F2B">
          <w:rPr>
            <w:rStyle w:val="Hyperlink"/>
            <w:noProof/>
          </w:rPr>
          <w:t>Table 169 — Definition of TPMU_ASYM_SCHEME Union</w:t>
        </w:r>
        <w:r w:rsidR="00F860AA">
          <w:rPr>
            <w:noProof/>
            <w:webHidden/>
          </w:rPr>
          <w:tab/>
        </w:r>
        <w:r w:rsidR="00F860AA">
          <w:rPr>
            <w:noProof/>
            <w:webHidden/>
          </w:rPr>
          <w:fldChar w:fldCharType="begin"/>
        </w:r>
        <w:r w:rsidR="00F860AA">
          <w:rPr>
            <w:noProof/>
            <w:webHidden/>
          </w:rPr>
          <w:instrText xml:space="preserve"> PAGEREF _Toc21376216 \h </w:instrText>
        </w:r>
        <w:r w:rsidR="00F860AA">
          <w:rPr>
            <w:noProof/>
            <w:webHidden/>
          </w:rPr>
        </w:r>
        <w:r w:rsidR="00F860AA">
          <w:rPr>
            <w:noProof/>
            <w:webHidden/>
          </w:rPr>
          <w:fldChar w:fldCharType="separate"/>
        </w:r>
        <w:r w:rsidR="00F860AA">
          <w:rPr>
            <w:noProof/>
            <w:webHidden/>
          </w:rPr>
          <w:t>131</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17" w:history="1">
        <w:r w:rsidR="00F860AA" w:rsidRPr="00680F2B">
          <w:rPr>
            <w:rStyle w:val="Hyperlink"/>
            <w:noProof/>
          </w:rPr>
          <w:t>Table 170 — Definition of TPMT_ASYM_SCHEME Structure &lt;&gt;</w:t>
        </w:r>
        <w:r w:rsidR="00F860AA">
          <w:rPr>
            <w:noProof/>
            <w:webHidden/>
          </w:rPr>
          <w:tab/>
        </w:r>
        <w:r w:rsidR="00F860AA">
          <w:rPr>
            <w:noProof/>
            <w:webHidden/>
          </w:rPr>
          <w:fldChar w:fldCharType="begin"/>
        </w:r>
        <w:r w:rsidR="00F860AA">
          <w:rPr>
            <w:noProof/>
            <w:webHidden/>
          </w:rPr>
          <w:instrText xml:space="preserve"> PAGEREF _Toc21376217 \h </w:instrText>
        </w:r>
        <w:r w:rsidR="00F860AA">
          <w:rPr>
            <w:noProof/>
            <w:webHidden/>
          </w:rPr>
        </w:r>
        <w:r w:rsidR="00F860AA">
          <w:rPr>
            <w:noProof/>
            <w:webHidden/>
          </w:rPr>
          <w:fldChar w:fldCharType="separate"/>
        </w:r>
        <w:r w:rsidR="00F860AA">
          <w:rPr>
            <w:noProof/>
            <w:webHidden/>
          </w:rPr>
          <w:t>132</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18" w:history="1">
        <w:r w:rsidR="00F860AA" w:rsidRPr="00680F2B">
          <w:rPr>
            <w:rStyle w:val="Hyperlink"/>
            <w:noProof/>
          </w:rPr>
          <w:t>Table 171 — Definition of (TPM_ALG_ID) {RSA} TPMI_ALG_RSA_SCHEME Type</w:t>
        </w:r>
        <w:r w:rsidR="00F860AA">
          <w:rPr>
            <w:noProof/>
            <w:webHidden/>
          </w:rPr>
          <w:tab/>
        </w:r>
        <w:r w:rsidR="00F860AA">
          <w:rPr>
            <w:noProof/>
            <w:webHidden/>
          </w:rPr>
          <w:fldChar w:fldCharType="begin"/>
        </w:r>
        <w:r w:rsidR="00F860AA">
          <w:rPr>
            <w:noProof/>
            <w:webHidden/>
          </w:rPr>
          <w:instrText xml:space="preserve"> PAGEREF _Toc21376218 \h </w:instrText>
        </w:r>
        <w:r w:rsidR="00F860AA">
          <w:rPr>
            <w:noProof/>
            <w:webHidden/>
          </w:rPr>
        </w:r>
        <w:r w:rsidR="00F860AA">
          <w:rPr>
            <w:noProof/>
            <w:webHidden/>
          </w:rPr>
          <w:fldChar w:fldCharType="separate"/>
        </w:r>
        <w:r w:rsidR="00F860AA">
          <w:rPr>
            <w:noProof/>
            <w:webHidden/>
          </w:rPr>
          <w:t>132</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19" w:history="1">
        <w:r w:rsidR="00F860AA" w:rsidRPr="00680F2B">
          <w:rPr>
            <w:rStyle w:val="Hyperlink"/>
            <w:noProof/>
          </w:rPr>
          <w:t>Table 172 — Definition of {RSA} TPMT_RSA_SCHEME Structure</w:t>
        </w:r>
        <w:r w:rsidR="00F860AA">
          <w:rPr>
            <w:noProof/>
            <w:webHidden/>
          </w:rPr>
          <w:tab/>
        </w:r>
        <w:r w:rsidR="00F860AA">
          <w:rPr>
            <w:noProof/>
            <w:webHidden/>
          </w:rPr>
          <w:fldChar w:fldCharType="begin"/>
        </w:r>
        <w:r w:rsidR="00F860AA">
          <w:rPr>
            <w:noProof/>
            <w:webHidden/>
          </w:rPr>
          <w:instrText xml:space="preserve"> PAGEREF _Toc21376219 \h </w:instrText>
        </w:r>
        <w:r w:rsidR="00F860AA">
          <w:rPr>
            <w:noProof/>
            <w:webHidden/>
          </w:rPr>
        </w:r>
        <w:r w:rsidR="00F860AA">
          <w:rPr>
            <w:noProof/>
            <w:webHidden/>
          </w:rPr>
          <w:fldChar w:fldCharType="separate"/>
        </w:r>
        <w:r w:rsidR="00F860AA">
          <w:rPr>
            <w:noProof/>
            <w:webHidden/>
          </w:rPr>
          <w:t>132</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20" w:history="1">
        <w:r w:rsidR="00F860AA" w:rsidRPr="00680F2B">
          <w:rPr>
            <w:rStyle w:val="Hyperlink"/>
            <w:noProof/>
          </w:rPr>
          <w:t>Table 173 — Definition of (TPM_ALG_ID) {RSA} TPMI_ALG_RSA_DECRYPT Type</w:t>
        </w:r>
        <w:r w:rsidR="00F860AA">
          <w:rPr>
            <w:noProof/>
            <w:webHidden/>
          </w:rPr>
          <w:tab/>
        </w:r>
        <w:r w:rsidR="00F860AA">
          <w:rPr>
            <w:noProof/>
            <w:webHidden/>
          </w:rPr>
          <w:fldChar w:fldCharType="begin"/>
        </w:r>
        <w:r w:rsidR="00F860AA">
          <w:rPr>
            <w:noProof/>
            <w:webHidden/>
          </w:rPr>
          <w:instrText xml:space="preserve"> PAGEREF _Toc21376220 \h </w:instrText>
        </w:r>
        <w:r w:rsidR="00F860AA">
          <w:rPr>
            <w:noProof/>
            <w:webHidden/>
          </w:rPr>
        </w:r>
        <w:r w:rsidR="00F860AA">
          <w:rPr>
            <w:noProof/>
            <w:webHidden/>
          </w:rPr>
          <w:fldChar w:fldCharType="separate"/>
        </w:r>
        <w:r w:rsidR="00F860AA">
          <w:rPr>
            <w:noProof/>
            <w:webHidden/>
          </w:rPr>
          <w:t>132</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21" w:history="1">
        <w:r w:rsidR="00F860AA" w:rsidRPr="00680F2B">
          <w:rPr>
            <w:rStyle w:val="Hyperlink"/>
            <w:noProof/>
          </w:rPr>
          <w:t>Table 174 — Definition of {RSA} TPMT_RSA_DECRYPT Structure</w:t>
        </w:r>
        <w:r w:rsidR="00F860AA">
          <w:rPr>
            <w:noProof/>
            <w:webHidden/>
          </w:rPr>
          <w:tab/>
        </w:r>
        <w:r w:rsidR="00F860AA">
          <w:rPr>
            <w:noProof/>
            <w:webHidden/>
          </w:rPr>
          <w:fldChar w:fldCharType="begin"/>
        </w:r>
        <w:r w:rsidR="00F860AA">
          <w:rPr>
            <w:noProof/>
            <w:webHidden/>
          </w:rPr>
          <w:instrText xml:space="preserve"> PAGEREF _Toc21376221 \h </w:instrText>
        </w:r>
        <w:r w:rsidR="00F860AA">
          <w:rPr>
            <w:noProof/>
            <w:webHidden/>
          </w:rPr>
        </w:r>
        <w:r w:rsidR="00F860AA">
          <w:rPr>
            <w:noProof/>
            <w:webHidden/>
          </w:rPr>
          <w:fldChar w:fldCharType="separate"/>
        </w:r>
        <w:r w:rsidR="00F860AA">
          <w:rPr>
            <w:noProof/>
            <w:webHidden/>
          </w:rPr>
          <w:t>132</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22" w:history="1">
        <w:r w:rsidR="00F860AA" w:rsidRPr="00680F2B">
          <w:rPr>
            <w:rStyle w:val="Hyperlink"/>
            <w:noProof/>
          </w:rPr>
          <w:t>Table 175 — Definition of {RSA} TPM2B_PUBLIC_KEY_RSA Structure</w:t>
        </w:r>
        <w:r w:rsidR="00F860AA">
          <w:rPr>
            <w:noProof/>
            <w:webHidden/>
          </w:rPr>
          <w:tab/>
        </w:r>
        <w:r w:rsidR="00F860AA">
          <w:rPr>
            <w:noProof/>
            <w:webHidden/>
          </w:rPr>
          <w:fldChar w:fldCharType="begin"/>
        </w:r>
        <w:r w:rsidR="00F860AA">
          <w:rPr>
            <w:noProof/>
            <w:webHidden/>
          </w:rPr>
          <w:instrText xml:space="preserve"> PAGEREF _Toc21376222 \h </w:instrText>
        </w:r>
        <w:r w:rsidR="00F860AA">
          <w:rPr>
            <w:noProof/>
            <w:webHidden/>
          </w:rPr>
        </w:r>
        <w:r w:rsidR="00F860AA">
          <w:rPr>
            <w:noProof/>
            <w:webHidden/>
          </w:rPr>
          <w:fldChar w:fldCharType="separate"/>
        </w:r>
        <w:r w:rsidR="00F860AA">
          <w:rPr>
            <w:noProof/>
            <w:webHidden/>
          </w:rPr>
          <w:t>133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23" w:history="1">
        <w:r w:rsidR="00F860AA" w:rsidRPr="00680F2B">
          <w:rPr>
            <w:rStyle w:val="Hyperlink"/>
            <w:noProof/>
          </w:rPr>
          <w:t>Table 176 — Definition of {RSA} (TPM_KEY_BITS) TPMI_RSA_KEY_BITS Type</w:t>
        </w:r>
        <w:r w:rsidR="00F860AA">
          <w:rPr>
            <w:noProof/>
            <w:webHidden/>
          </w:rPr>
          <w:tab/>
        </w:r>
        <w:r w:rsidR="00F860AA">
          <w:rPr>
            <w:noProof/>
            <w:webHidden/>
          </w:rPr>
          <w:fldChar w:fldCharType="begin"/>
        </w:r>
        <w:r w:rsidR="00F860AA">
          <w:rPr>
            <w:noProof/>
            <w:webHidden/>
          </w:rPr>
          <w:instrText xml:space="preserve"> PAGEREF _Toc21376223 \h </w:instrText>
        </w:r>
        <w:r w:rsidR="00F860AA">
          <w:rPr>
            <w:noProof/>
            <w:webHidden/>
          </w:rPr>
        </w:r>
        <w:r w:rsidR="00F860AA">
          <w:rPr>
            <w:noProof/>
            <w:webHidden/>
          </w:rPr>
          <w:fldChar w:fldCharType="separate"/>
        </w:r>
        <w:r w:rsidR="00F860AA">
          <w:rPr>
            <w:noProof/>
            <w:webHidden/>
          </w:rPr>
          <w:t>133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24" w:history="1">
        <w:r w:rsidR="00F860AA" w:rsidRPr="00680F2B">
          <w:rPr>
            <w:rStyle w:val="Hyperlink"/>
            <w:noProof/>
          </w:rPr>
          <w:t>Table 177 — Definition of {RSA} TPM2B_PRIVATE_KEY_RSA Structure</w:t>
        </w:r>
        <w:r w:rsidR="00F860AA">
          <w:rPr>
            <w:noProof/>
            <w:webHidden/>
          </w:rPr>
          <w:tab/>
        </w:r>
        <w:r w:rsidR="00F860AA">
          <w:rPr>
            <w:noProof/>
            <w:webHidden/>
          </w:rPr>
          <w:fldChar w:fldCharType="begin"/>
        </w:r>
        <w:r w:rsidR="00F860AA">
          <w:rPr>
            <w:noProof/>
            <w:webHidden/>
          </w:rPr>
          <w:instrText xml:space="preserve"> PAGEREF _Toc21376224 \h </w:instrText>
        </w:r>
        <w:r w:rsidR="00F860AA">
          <w:rPr>
            <w:noProof/>
            <w:webHidden/>
          </w:rPr>
        </w:r>
        <w:r w:rsidR="00F860AA">
          <w:rPr>
            <w:noProof/>
            <w:webHidden/>
          </w:rPr>
          <w:fldChar w:fldCharType="separate"/>
        </w:r>
        <w:r w:rsidR="00F860AA">
          <w:rPr>
            <w:noProof/>
            <w:webHidden/>
          </w:rPr>
          <w:t>133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25" w:history="1">
        <w:r w:rsidR="00F860AA" w:rsidRPr="00680F2B">
          <w:rPr>
            <w:rStyle w:val="Hyperlink"/>
            <w:noProof/>
          </w:rPr>
          <w:t>Table 178 — Definition of TPM2B_ECC_PARAMETER Structure</w:t>
        </w:r>
        <w:r w:rsidR="00F860AA">
          <w:rPr>
            <w:noProof/>
            <w:webHidden/>
          </w:rPr>
          <w:tab/>
        </w:r>
        <w:r w:rsidR="00F860AA">
          <w:rPr>
            <w:noProof/>
            <w:webHidden/>
          </w:rPr>
          <w:fldChar w:fldCharType="begin"/>
        </w:r>
        <w:r w:rsidR="00F860AA">
          <w:rPr>
            <w:noProof/>
            <w:webHidden/>
          </w:rPr>
          <w:instrText xml:space="preserve"> PAGEREF _Toc21376225 \h </w:instrText>
        </w:r>
        <w:r w:rsidR="00F860AA">
          <w:rPr>
            <w:noProof/>
            <w:webHidden/>
          </w:rPr>
        </w:r>
        <w:r w:rsidR="00F860AA">
          <w:rPr>
            <w:noProof/>
            <w:webHidden/>
          </w:rPr>
          <w:fldChar w:fldCharType="separate"/>
        </w:r>
        <w:r w:rsidR="00F860AA">
          <w:rPr>
            <w:noProof/>
            <w:webHidden/>
          </w:rPr>
          <w:t>134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26" w:history="1">
        <w:r w:rsidR="00F860AA" w:rsidRPr="00680F2B">
          <w:rPr>
            <w:rStyle w:val="Hyperlink"/>
            <w:noProof/>
          </w:rPr>
          <w:t>Table 179 — Definition of {ECC} TPMS_ECC_POINT Structure</w:t>
        </w:r>
        <w:r w:rsidR="00F860AA">
          <w:rPr>
            <w:noProof/>
            <w:webHidden/>
          </w:rPr>
          <w:tab/>
        </w:r>
        <w:r w:rsidR="00F860AA">
          <w:rPr>
            <w:noProof/>
            <w:webHidden/>
          </w:rPr>
          <w:fldChar w:fldCharType="begin"/>
        </w:r>
        <w:r w:rsidR="00F860AA">
          <w:rPr>
            <w:noProof/>
            <w:webHidden/>
          </w:rPr>
          <w:instrText xml:space="preserve"> PAGEREF _Toc21376226 \h </w:instrText>
        </w:r>
        <w:r w:rsidR="00F860AA">
          <w:rPr>
            <w:noProof/>
            <w:webHidden/>
          </w:rPr>
        </w:r>
        <w:r w:rsidR="00F860AA">
          <w:rPr>
            <w:noProof/>
            <w:webHidden/>
          </w:rPr>
          <w:fldChar w:fldCharType="separate"/>
        </w:r>
        <w:r w:rsidR="00F860AA">
          <w:rPr>
            <w:noProof/>
            <w:webHidden/>
          </w:rPr>
          <w:t>134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27" w:history="1">
        <w:r w:rsidR="00F860AA" w:rsidRPr="00680F2B">
          <w:rPr>
            <w:rStyle w:val="Hyperlink"/>
            <w:noProof/>
          </w:rPr>
          <w:t>Table 180 — Definition of {ECC} TPM2B_ECC_POINT Structure</w:t>
        </w:r>
        <w:r w:rsidR="00F860AA">
          <w:rPr>
            <w:noProof/>
            <w:webHidden/>
          </w:rPr>
          <w:tab/>
        </w:r>
        <w:r w:rsidR="00F860AA">
          <w:rPr>
            <w:noProof/>
            <w:webHidden/>
          </w:rPr>
          <w:fldChar w:fldCharType="begin"/>
        </w:r>
        <w:r w:rsidR="00F860AA">
          <w:rPr>
            <w:noProof/>
            <w:webHidden/>
          </w:rPr>
          <w:instrText xml:space="preserve"> PAGEREF _Toc21376227 \h </w:instrText>
        </w:r>
        <w:r w:rsidR="00F860AA">
          <w:rPr>
            <w:noProof/>
            <w:webHidden/>
          </w:rPr>
        </w:r>
        <w:r w:rsidR="00F860AA">
          <w:rPr>
            <w:noProof/>
            <w:webHidden/>
          </w:rPr>
          <w:fldChar w:fldCharType="separate"/>
        </w:r>
        <w:r w:rsidR="00F860AA">
          <w:rPr>
            <w:noProof/>
            <w:webHidden/>
          </w:rPr>
          <w:t>134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28" w:history="1">
        <w:r w:rsidR="00F860AA" w:rsidRPr="00680F2B">
          <w:rPr>
            <w:rStyle w:val="Hyperlink"/>
            <w:noProof/>
          </w:rPr>
          <w:t>Table 181 — Definition of (TPM_ALG_ID) {ECC} TPMI_ALG_ECC_SCHEME Type</w:t>
        </w:r>
        <w:r w:rsidR="00F860AA">
          <w:rPr>
            <w:noProof/>
            <w:webHidden/>
          </w:rPr>
          <w:tab/>
        </w:r>
        <w:r w:rsidR="00F860AA">
          <w:rPr>
            <w:noProof/>
            <w:webHidden/>
          </w:rPr>
          <w:fldChar w:fldCharType="begin"/>
        </w:r>
        <w:r w:rsidR="00F860AA">
          <w:rPr>
            <w:noProof/>
            <w:webHidden/>
          </w:rPr>
          <w:instrText xml:space="preserve"> PAGEREF _Toc21376228 \h </w:instrText>
        </w:r>
        <w:r w:rsidR="00F860AA">
          <w:rPr>
            <w:noProof/>
            <w:webHidden/>
          </w:rPr>
        </w:r>
        <w:r w:rsidR="00F860AA">
          <w:rPr>
            <w:noProof/>
            <w:webHidden/>
          </w:rPr>
          <w:fldChar w:fldCharType="separate"/>
        </w:r>
        <w:r w:rsidR="00F860AA">
          <w:rPr>
            <w:noProof/>
            <w:webHidden/>
          </w:rPr>
          <w:t>135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29" w:history="1">
        <w:r w:rsidR="00F860AA" w:rsidRPr="00680F2B">
          <w:rPr>
            <w:rStyle w:val="Hyperlink"/>
            <w:noProof/>
          </w:rPr>
          <w:t>Table 182 — Definition of {ECC} (TPM_ECC_CURVE) TPMI_ECC_CURVE Type</w:t>
        </w:r>
        <w:r w:rsidR="00F860AA">
          <w:rPr>
            <w:noProof/>
            <w:webHidden/>
          </w:rPr>
          <w:tab/>
        </w:r>
        <w:r w:rsidR="00F860AA">
          <w:rPr>
            <w:noProof/>
            <w:webHidden/>
          </w:rPr>
          <w:fldChar w:fldCharType="begin"/>
        </w:r>
        <w:r w:rsidR="00F860AA">
          <w:rPr>
            <w:noProof/>
            <w:webHidden/>
          </w:rPr>
          <w:instrText xml:space="preserve"> PAGEREF _Toc21376229 \h </w:instrText>
        </w:r>
        <w:r w:rsidR="00F860AA">
          <w:rPr>
            <w:noProof/>
            <w:webHidden/>
          </w:rPr>
        </w:r>
        <w:r w:rsidR="00F860AA">
          <w:rPr>
            <w:noProof/>
            <w:webHidden/>
          </w:rPr>
          <w:fldChar w:fldCharType="separate"/>
        </w:r>
        <w:r w:rsidR="00F860AA">
          <w:rPr>
            <w:noProof/>
            <w:webHidden/>
          </w:rPr>
          <w:t>135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30" w:history="1">
        <w:r w:rsidR="00F860AA" w:rsidRPr="00680F2B">
          <w:rPr>
            <w:rStyle w:val="Hyperlink"/>
            <w:noProof/>
          </w:rPr>
          <w:t>Table 183 — Definition of (TPMT_SIG_SCHEME) {ECC} TPMT_ECC_SCHEME Structure</w:t>
        </w:r>
        <w:r w:rsidR="00F860AA">
          <w:rPr>
            <w:noProof/>
            <w:webHidden/>
          </w:rPr>
          <w:tab/>
        </w:r>
        <w:r w:rsidR="00F860AA">
          <w:rPr>
            <w:noProof/>
            <w:webHidden/>
          </w:rPr>
          <w:fldChar w:fldCharType="begin"/>
        </w:r>
        <w:r w:rsidR="00F860AA">
          <w:rPr>
            <w:noProof/>
            <w:webHidden/>
          </w:rPr>
          <w:instrText xml:space="preserve"> PAGEREF _Toc21376230 \h </w:instrText>
        </w:r>
        <w:r w:rsidR="00F860AA">
          <w:rPr>
            <w:noProof/>
            <w:webHidden/>
          </w:rPr>
        </w:r>
        <w:r w:rsidR="00F860AA">
          <w:rPr>
            <w:noProof/>
            <w:webHidden/>
          </w:rPr>
          <w:fldChar w:fldCharType="separate"/>
        </w:r>
        <w:r w:rsidR="00F860AA">
          <w:rPr>
            <w:noProof/>
            <w:webHidden/>
          </w:rPr>
          <w:t>135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31" w:history="1">
        <w:r w:rsidR="00F860AA" w:rsidRPr="00680F2B">
          <w:rPr>
            <w:rStyle w:val="Hyperlink"/>
            <w:noProof/>
          </w:rPr>
          <w:t>Table 184 — Definition of {ECC} TPMS_ALGORITHM_DETAIL_ECC Structure &lt;OUT&gt;</w:t>
        </w:r>
        <w:r w:rsidR="00F860AA">
          <w:rPr>
            <w:noProof/>
            <w:webHidden/>
          </w:rPr>
          <w:tab/>
        </w:r>
        <w:r w:rsidR="00F860AA">
          <w:rPr>
            <w:noProof/>
            <w:webHidden/>
          </w:rPr>
          <w:fldChar w:fldCharType="begin"/>
        </w:r>
        <w:r w:rsidR="00F860AA">
          <w:rPr>
            <w:noProof/>
            <w:webHidden/>
          </w:rPr>
          <w:instrText xml:space="preserve"> PAGEREF _Toc21376231 \h </w:instrText>
        </w:r>
        <w:r w:rsidR="00F860AA">
          <w:rPr>
            <w:noProof/>
            <w:webHidden/>
          </w:rPr>
        </w:r>
        <w:r w:rsidR="00F860AA">
          <w:rPr>
            <w:noProof/>
            <w:webHidden/>
          </w:rPr>
          <w:fldChar w:fldCharType="separate"/>
        </w:r>
        <w:r w:rsidR="00F860AA">
          <w:rPr>
            <w:noProof/>
            <w:webHidden/>
          </w:rPr>
          <w:t>136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32" w:history="1">
        <w:r w:rsidR="00F860AA" w:rsidRPr="00680F2B">
          <w:rPr>
            <w:rStyle w:val="Hyperlink"/>
            <w:noProof/>
          </w:rPr>
          <w:t>Table 185 — Definition of {RSA} TPMS_SIGNATURE_RSA Structure</w:t>
        </w:r>
        <w:r w:rsidR="00F860AA">
          <w:rPr>
            <w:noProof/>
            <w:webHidden/>
          </w:rPr>
          <w:tab/>
        </w:r>
        <w:r w:rsidR="00F860AA">
          <w:rPr>
            <w:noProof/>
            <w:webHidden/>
          </w:rPr>
          <w:fldChar w:fldCharType="begin"/>
        </w:r>
        <w:r w:rsidR="00F860AA">
          <w:rPr>
            <w:noProof/>
            <w:webHidden/>
          </w:rPr>
          <w:instrText xml:space="preserve"> PAGEREF _Toc21376232 \h </w:instrText>
        </w:r>
        <w:r w:rsidR="00F860AA">
          <w:rPr>
            <w:noProof/>
            <w:webHidden/>
          </w:rPr>
        </w:r>
        <w:r w:rsidR="00F860AA">
          <w:rPr>
            <w:noProof/>
            <w:webHidden/>
          </w:rPr>
          <w:fldChar w:fldCharType="separate"/>
        </w:r>
        <w:r w:rsidR="00F860AA">
          <w:rPr>
            <w:noProof/>
            <w:webHidden/>
          </w:rPr>
          <w:t>136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33" w:history="1">
        <w:r w:rsidR="00F860AA" w:rsidRPr="00680F2B">
          <w:rPr>
            <w:rStyle w:val="Hyperlink"/>
            <w:noProof/>
          </w:rPr>
          <w:t>Table 186 — Definition of Types for {RSA} Signature</w:t>
        </w:r>
        <w:r w:rsidR="00F860AA">
          <w:rPr>
            <w:noProof/>
            <w:webHidden/>
          </w:rPr>
          <w:tab/>
        </w:r>
        <w:r w:rsidR="00F860AA">
          <w:rPr>
            <w:noProof/>
            <w:webHidden/>
          </w:rPr>
          <w:fldChar w:fldCharType="begin"/>
        </w:r>
        <w:r w:rsidR="00F860AA">
          <w:rPr>
            <w:noProof/>
            <w:webHidden/>
          </w:rPr>
          <w:instrText xml:space="preserve"> PAGEREF _Toc21376233 \h </w:instrText>
        </w:r>
        <w:r w:rsidR="00F860AA">
          <w:rPr>
            <w:noProof/>
            <w:webHidden/>
          </w:rPr>
        </w:r>
        <w:r w:rsidR="00F860AA">
          <w:rPr>
            <w:noProof/>
            <w:webHidden/>
          </w:rPr>
          <w:fldChar w:fldCharType="separate"/>
        </w:r>
        <w:r w:rsidR="00F860AA">
          <w:rPr>
            <w:noProof/>
            <w:webHidden/>
          </w:rPr>
          <w:t>136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34" w:history="1">
        <w:r w:rsidR="00F860AA" w:rsidRPr="00680F2B">
          <w:rPr>
            <w:rStyle w:val="Hyperlink"/>
            <w:noProof/>
          </w:rPr>
          <w:t>Table 187 — Definition of {ECC} TPMS_SIGNATURE_ECC Structure</w:t>
        </w:r>
        <w:r w:rsidR="00F860AA">
          <w:rPr>
            <w:noProof/>
            <w:webHidden/>
          </w:rPr>
          <w:tab/>
        </w:r>
        <w:r w:rsidR="00F860AA">
          <w:rPr>
            <w:noProof/>
            <w:webHidden/>
          </w:rPr>
          <w:fldChar w:fldCharType="begin"/>
        </w:r>
        <w:r w:rsidR="00F860AA">
          <w:rPr>
            <w:noProof/>
            <w:webHidden/>
          </w:rPr>
          <w:instrText xml:space="preserve"> PAGEREF _Toc21376234 \h </w:instrText>
        </w:r>
        <w:r w:rsidR="00F860AA">
          <w:rPr>
            <w:noProof/>
            <w:webHidden/>
          </w:rPr>
        </w:r>
        <w:r w:rsidR="00F860AA">
          <w:rPr>
            <w:noProof/>
            <w:webHidden/>
          </w:rPr>
          <w:fldChar w:fldCharType="separate"/>
        </w:r>
        <w:r w:rsidR="00F860AA">
          <w:rPr>
            <w:noProof/>
            <w:webHidden/>
          </w:rPr>
          <w:t>137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35" w:history="1">
        <w:r w:rsidR="00F860AA" w:rsidRPr="00680F2B">
          <w:rPr>
            <w:rStyle w:val="Hyperlink"/>
            <w:noProof/>
          </w:rPr>
          <w:t>Table 188 — Definition of Types for {ECC} TPMS_SIGNATURE_ECC</w:t>
        </w:r>
        <w:r w:rsidR="00F860AA">
          <w:rPr>
            <w:noProof/>
            <w:webHidden/>
          </w:rPr>
          <w:tab/>
        </w:r>
        <w:r w:rsidR="00F860AA">
          <w:rPr>
            <w:noProof/>
            <w:webHidden/>
          </w:rPr>
          <w:fldChar w:fldCharType="begin"/>
        </w:r>
        <w:r w:rsidR="00F860AA">
          <w:rPr>
            <w:noProof/>
            <w:webHidden/>
          </w:rPr>
          <w:instrText xml:space="preserve"> PAGEREF _Toc21376235 \h </w:instrText>
        </w:r>
        <w:r w:rsidR="00F860AA">
          <w:rPr>
            <w:noProof/>
            <w:webHidden/>
          </w:rPr>
        </w:r>
        <w:r w:rsidR="00F860AA">
          <w:rPr>
            <w:noProof/>
            <w:webHidden/>
          </w:rPr>
          <w:fldChar w:fldCharType="separate"/>
        </w:r>
        <w:r w:rsidR="00F860AA">
          <w:rPr>
            <w:noProof/>
            <w:webHidden/>
          </w:rPr>
          <w:t>137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36" w:history="1">
        <w:r w:rsidR="00F860AA" w:rsidRPr="00680F2B">
          <w:rPr>
            <w:rStyle w:val="Hyperlink"/>
            <w:noProof/>
          </w:rPr>
          <w:t>Table 189 — Definition of TPMU_SIGNATURE Union &lt;IN/OUT&gt;</w:t>
        </w:r>
        <w:r w:rsidR="00F860AA">
          <w:rPr>
            <w:noProof/>
            <w:webHidden/>
          </w:rPr>
          <w:tab/>
        </w:r>
        <w:r w:rsidR="00F860AA">
          <w:rPr>
            <w:noProof/>
            <w:webHidden/>
          </w:rPr>
          <w:fldChar w:fldCharType="begin"/>
        </w:r>
        <w:r w:rsidR="00F860AA">
          <w:rPr>
            <w:noProof/>
            <w:webHidden/>
          </w:rPr>
          <w:instrText xml:space="preserve"> PAGEREF _Toc21376236 \h </w:instrText>
        </w:r>
        <w:r w:rsidR="00F860AA">
          <w:rPr>
            <w:noProof/>
            <w:webHidden/>
          </w:rPr>
        </w:r>
        <w:r w:rsidR="00F860AA">
          <w:rPr>
            <w:noProof/>
            <w:webHidden/>
          </w:rPr>
          <w:fldChar w:fldCharType="separate"/>
        </w:r>
        <w:r w:rsidR="00F860AA">
          <w:rPr>
            <w:noProof/>
            <w:webHidden/>
          </w:rPr>
          <w:t>137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37" w:history="1">
        <w:r w:rsidR="00F860AA" w:rsidRPr="00680F2B">
          <w:rPr>
            <w:rStyle w:val="Hyperlink"/>
            <w:noProof/>
          </w:rPr>
          <w:t>Table 190 — Definition of TPMT_SIGNATURE Structure</w:t>
        </w:r>
        <w:r w:rsidR="00F860AA">
          <w:rPr>
            <w:noProof/>
            <w:webHidden/>
          </w:rPr>
          <w:tab/>
        </w:r>
        <w:r w:rsidR="00F860AA">
          <w:rPr>
            <w:noProof/>
            <w:webHidden/>
          </w:rPr>
          <w:fldChar w:fldCharType="begin"/>
        </w:r>
        <w:r w:rsidR="00F860AA">
          <w:rPr>
            <w:noProof/>
            <w:webHidden/>
          </w:rPr>
          <w:instrText xml:space="preserve"> PAGEREF _Toc21376237 \h </w:instrText>
        </w:r>
        <w:r w:rsidR="00F860AA">
          <w:rPr>
            <w:noProof/>
            <w:webHidden/>
          </w:rPr>
        </w:r>
        <w:r w:rsidR="00F860AA">
          <w:rPr>
            <w:noProof/>
            <w:webHidden/>
          </w:rPr>
          <w:fldChar w:fldCharType="separate"/>
        </w:r>
        <w:r w:rsidR="00F860AA">
          <w:rPr>
            <w:noProof/>
            <w:webHidden/>
          </w:rPr>
          <w:t>137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38" w:history="1">
        <w:r w:rsidR="00F860AA" w:rsidRPr="00680F2B">
          <w:rPr>
            <w:rStyle w:val="Hyperlink"/>
            <w:noProof/>
          </w:rPr>
          <w:t>Table 191 — Definition of TPMU_ENCRYPTED_SECRET Union</w:t>
        </w:r>
        <w:r w:rsidR="00F860AA">
          <w:rPr>
            <w:noProof/>
            <w:webHidden/>
          </w:rPr>
          <w:tab/>
        </w:r>
        <w:r w:rsidR="00F860AA">
          <w:rPr>
            <w:noProof/>
            <w:webHidden/>
          </w:rPr>
          <w:fldChar w:fldCharType="begin"/>
        </w:r>
        <w:r w:rsidR="00F860AA">
          <w:rPr>
            <w:noProof/>
            <w:webHidden/>
          </w:rPr>
          <w:instrText xml:space="preserve"> PAGEREF _Toc21376238 \h </w:instrText>
        </w:r>
        <w:r w:rsidR="00F860AA">
          <w:rPr>
            <w:noProof/>
            <w:webHidden/>
          </w:rPr>
        </w:r>
        <w:r w:rsidR="00F860AA">
          <w:rPr>
            <w:noProof/>
            <w:webHidden/>
          </w:rPr>
          <w:fldChar w:fldCharType="separate"/>
        </w:r>
        <w:r w:rsidR="00F860AA">
          <w:rPr>
            <w:noProof/>
            <w:webHidden/>
          </w:rPr>
          <w:t>138</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39" w:history="1">
        <w:r w:rsidR="00F860AA" w:rsidRPr="00680F2B">
          <w:rPr>
            <w:rStyle w:val="Hyperlink"/>
            <w:noProof/>
          </w:rPr>
          <w:t>Table 192 — Definition of TPM2B_ENCRYPTED_SECRET Structure</w:t>
        </w:r>
        <w:r w:rsidR="00F860AA">
          <w:rPr>
            <w:noProof/>
            <w:webHidden/>
          </w:rPr>
          <w:tab/>
        </w:r>
        <w:r w:rsidR="00F860AA">
          <w:rPr>
            <w:noProof/>
            <w:webHidden/>
          </w:rPr>
          <w:fldChar w:fldCharType="begin"/>
        </w:r>
        <w:r w:rsidR="00F860AA">
          <w:rPr>
            <w:noProof/>
            <w:webHidden/>
          </w:rPr>
          <w:instrText xml:space="preserve"> PAGEREF _Toc21376239 \h </w:instrText>
        </w:r>
        <w:r w:rsidR="00F860AA">
          <w:rPr>
            <w:noProof/>
            <w:webHidden/>
          </w:rPr>
        </w:r>
        <w:r w:rsidR="00F860AA">
          <w:rPr>
            <w:noProof/>
            <w:webHidden/>
          </w:rPr>
          <w:fldChar w:fldCharType="separate"/>
        </w:r>
        <w:r w:rsidR="00F860AA">
          <w:rPr>
            <w:noProof/>
            <w:webHidden/>
          </w:rPr>
          <w:t>138</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40" w:history="1">
        <w:r w:rsidR="00F860AA" w:rsidRPr="00680F2B">
          <w:rPr>
            <w:rStyle w:val="Hyperlink"/>
            <w:noProof/>
          </w:rPr>
          <w:t>Table 193 — Definition of (TPM_ALG_ID) TPMI_ALG_PUBLIC Type</w:t>
        </w:r>
        <w:r w:rsidR="00F860AA">
          <w:rPr>
            <w:noProof/>
            <w:webHidden/>
          </w:rPr>
          <w:tab/>
        </w:r>
        <w:r w:rsidR="00F860AA">
          <w:rPr>
            <w:noProof/>
            <w:webHidden/>
          </w:rPr>
          <w:fldChar w:fldCharType="begin"/>
        </w:r>
        <w:r w:rsidR="00F860AA">
          <w:rPr>
            <w:noProof/>
            <w:webHidden/>
          </w:rPr>
          <w:instrText xml:space="preserve"> PAGEREF _Toc21376240 \h </w:instrText>
        </w:r>
        <w:r w:rsidR="00F860AA">
          <w:rPr>
            <w:noProof/>
            <w:webHidden/>
          </w:rPr>
        </w:r>
        <w:r w:rsidR="00F860AA">
          <w:rPr>
            <w:noProof/>
            <w:webHidden/>
          </w:rPr>
          <w:fldChar w:fldCharType="separate"/>
        </w:r>
        <w:r w:rsidR="00F860AA">
          <w:rPr>
            <w:noProof/>
            <w:webHidden/>
          </w:rPr>
          <w:t>139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41" w:history="1">
        <w:r w:rsidR="00F860AA" w:rsidRPr="00680F2B">
          <w:rPr>
            <w:rStyle w:val="Hyperlink"/>
            <w:noProof/>
          </w:rPr>
          <w:t>Table 194 — Definition of TPMU_PUBLIC_ID Union &lt;IN/OUT&gt;</w:t>
        </w:r>
        <w:r w:rsidR="00F860AA">
          <w:rPr>
            <w:noProof/>
            <w:webHidden/>
          </w:rPr>
          <w:tab/>
        </w:r>
        <w:r w:rsidR="00F860AA">
          <w:rPr>
            <w:noProof/>
            <w:webHidden/>
          </w:rPr>
          <w:fldChar w:fldCharType="begin"/>
        </w:r>
        <w:r w:rsidR="00F860AA">
          <w:rPr>
            <w:noProof/>
            <w:webHidden/>
          </w:rPr>
          <w:instrText xml:space="preserve"> PAGEREF _Toc21376241 \h </w:instrText>
        </w:r>
        <w:r w:rsidR="00F860AA">
          <w:rPr>
            <w:noProof/>
            <w:webHidden/>
          </w:rPr>
        </w:r>
        <w:r w:rsidR="00F860AA">
          <w:rPr>
            <w:noProof/>
            <w:webHidden/>
          </w:rPr>
          <w:fldChar w:fldCharType="separate"/>
        </w:r>
        <w:r w:rsidR="00F860AA">
          <w:rPr>
            <w:noProof/>
            <w:webHidden/>
          </w:rPr>
          <w:t>140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42" w:history="1">
        <w:r w:rsidR="00F860AA" w:rsidRPr="00680F2B">
          <w:rPr>
            <w:rStyle w:val="Hyperlink"/>
            <w:noProof/>
          </w:rPr>
          <w:t>Table 195 — Definition of TPMS_KEYEDHASH_PARMS Structure</w:t>
        </w:r>
        <w:r w:rsidR="00F860AA">
          <w:rPr>
            <w:noProof/>
            <w:webHidden/>
          </w:rPr>
          <w:tab/>
        </w:r>
        <w:r w:rsidR="00F860AA">
          <w:rPr>
            <w:noProof/>
            <w:webHidden/>
          </w:rPr>
          <w:fldChar w:fldCharType="begin"/>
        </w:r>
        <w:r w:rsidR="00F860AA">
          <w:rPr>
            <w:noProof/>
            <w:webHidden/>
          </w:rPr>
          <w:instrText xml:space="preserve"> PAGEREF _Toc21376242 \h </w:instrText>
        </w:r>
        <w:r w:rsidR="00F860AA">
          <w:rPr>
            <w:noProof/>
            <w:webHidden/>
          </w:rPr>
        </w:r>
        <w:r w:rsidR="00F860AA">
          <w:rPr>
            <w:noProof/>
            <w:webHidden/>
          </w:rPr>
          <w:fldChar w:fldCharType="separate"/>
        </w:r>
        <w:r w:rsidR="00F860AA">
          <w:rPr>
            <w:noProof/>
            <w:webHidden/>
          </w:rPr>
          <w:t>141</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43" w:history="1">
        <w:r w:rsidR="00F860AA" w:rsidRPr="00680F2B">
          <w:rPr>
            <w:rStyle w:val="Hyperlink"/>
            <w:noProof/>
          </w:rPr>
          <w:t>Table 196 — Definition of TPMS_ASYM_PARMS Structure &lt;&gt;</w:t>
        </w:r>
        <w:r w:rsidR="00F860AA">
          <w:rPr>
            <w:noProof/>
            <w:webHidden/>
          </w:rPr>
          <w:tab/>
        </w:r>
        <w:r w:rsidR="00F860AA">
          <w:rPr>
            <w:noProof/>
            <w:webHidden/>
          </w:rPr>
          <w:fldChar w:fldCharType="begin"/>
        </w:r>
        <w:r w:rsidR="00F860AA">
          <w:rPr>
            <w:noProof/>
            <w:webHidden/>
          </w:rPr>
          <w:instrText xml:space="preserve"> PAGEREF _Toc21376243 \h </w:instrText>
        </w:r>
        <w:r w:rsidR="00F860AA">
          <w:rPr>
            <w:noProof/>
            <w:webHidden/>
          </w:rPr>
        </w:r>
        <w:r w:rsidR="00F860AA">
          <w:rPr>
            <w:noProof/>
            <w:webHidden/>
          </w:rPr>
          <w:fldChar w:fldCharType="separate"/>
        </w:r>
        <w:r w:rsidR="00F860AA">
          <w:rPr>
            <w:noProof/>
            <w:webHidden/>
          </w:rPr>
          <w:t>141</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44" w:history="1">
        <w:r w:rsidR="00F860AA" w:rsidRPr="00680F2B">
          <w:rPr>
            <w:rStyle w:val="Hyperlink"/>
            <w:noProof/>
          </w:rPr>
          <w:t>Table 197 — Definition of {RSA} TPMS_RSA_PARMS Structure</w:t>
        </w:r>
        <w:r w:rsidR="00F860AA">
          <w:rPr>
            <w:noProof/>
            <w:webHidden/>
          </w:rPr>
          <w:tab/>
        </w:r>
        <w:r w:rsidR="00F860AA">
          <w:rPr>
            <w:noProof/>
            <w:webHidden/>
          </w:rPr>
          <w:fldChar w:fldCharType="begin"/>
        </w:r>
        <w:r w:rsidR="00F860AA">
          <w:rPr>
            <w:noProof/>
            <w:webHidden/>
          </w:rPr>
          <w:instrText xml:space="preserve"> PAGEREF _Toc21376244 \h </w:instrText>
        </w:r>
        <w:r w:rsidR="00F860AA">
          <w:rPr>
            <w:noProof/>
            <w:webHidden/>
          </w:rPr>
        </w:r>
        <w:r w:rsidR="00F860AA">
          <w:rPr>
            <w:noProof/>
            <w:webHidden/>
          </w:rPr>
          <w:fldChar w:fldCharType="separate"/>
        </w:r>
        <w:r w:rsidR="00F860AA">
          <w:rPr>
            <w:noProof/>
            <w:webHidden/>
          </w:rPr>
          <w:t>142</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45" w:history="1">
        <w:r w:rsidR="00F860AA" w:rsidRPr="00680F2B">
          <w:rPr>
            <w:rStyle w:val="Hyperlink"/>
            <w:noProof/>
          </w:rPr>
          <w:t>Table 198 — Definition of {ECC} TPMS_ECC_PARMS Structure</w:t>
        </w:r>
        <w:r w:rsidR="00F860AA">
          <w:rPr>
            <w:noProof/>
            <w:webHidden/>
          </w:rPr>
          <w:tab/>
        </w:r>
        <w:r w:rsidR="00F860AA">
          <w:rPr>
            <w:noProof/>
            <w:webHidden/>
          </w:rPr>
          <w:fldChar w:fldCharType="begin"/>
        </w:r>
        <w:r w:rsidR="00F860AA">
          <w:rPr>
            <w:noProof/>
            <w:webHidden/>
          </w:rPr>
          <w:instrText xml:space="preserve"> PAGEREF _Toc21376245 \h </w:instrText>
        </w:r>
        <w:r w:rsidR="00F860AA">
          <w:rPr>
            <w:noProof/>
            <w:webHidden/>
          </w:rPr>
        </w:r>
        <w:r w:rsidR="00F860AA">
          <w:rPr>
            <w:noProof/>
            <w:webHidden/>
          </w:rPr>
          <w:fldChar w:fldCharType="separate"/>
        </w:r>
        <w:r w:rsidR="00F860AA">
          <w:rPr>
            <w:noProof/>
            <w:webHidden/>
          </w:rPr>
          <w:t>143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46" w:history="1">
        <w:r w:rsidR="00F860AA" w:rsidRPr="00680F2B">
          <w:rPr>
            <w:rStyle w:val="Hyperlink"/>
            <w:noProof/>
          </w:rPr>
          <w:t>Table 199 — Definition of TPMU_PUBLIC_PARMS Union &lt;IN/OUT&gt;</w:t>
        </w:r>
        <w:r w:rsidR="00F860AA">
          <w:rPr>
            <w:noProof/>
            <w:webHidden/>
          </w:rPr>
          <w:tab/>
        </w:r>
        <w:r w:rsidR="00F860AA">
          <w:rPr>
            <w:noProof/>
            <w:webHidden/>
          </w:rPr>
          <w:fldChar w:fldCharType="begin"/>
        </w:r>
        <w:r w:rsidR="00F860AA">
          <w:rPr>
            <w:noProof/>
            <w:webHidden/>
          </w:rPr>
          <w:instrText xml:space="preserve"> PAGEREF _Toc21376246 \h </w:instrText>
        </w:r>
        <w:r w:rsidR="00F860AA">
          <w:rPr>
            <w:noProof/>
            <w:webHidden/>
          </w:rPr>
        </w:r>
        <w:r w:rsidR="00F860AA">
          <w:rPr>
            <w:noProof/>
            <w:webHidden/>
          </w:rPr>
          <w:fldChar w:fldCharType="separate"/>
        </w:r>
        <w:r w:rsidR="00F860AA">
          <w:rPr>
            <w:noProof/>
            <w:webHidden/>
          </w:rPr>
          <w:t>143</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47" w:history="1">
        <w:r w:rsidR="00F860AA" w:rsidRPr="00680F2B">
          <w:rPr>
            <w:rStyle w:val="Hyperlink"/>
            <w:noProof/>
          </w:rPr>
          <w:t>Table 200 — Definition of TPMT_PUBLIC_PARMS Structure</w:t>
        </w:r>
        <w:r w:rsidR="00F860AA">
          <w:rPr>
            <w:noProof/>
            <w:webHidden/>
          </w:rPr>
          <w:tab/>
        </w:r>
        <w:r w:rsidR="00F860AA">
          <w:rPr>
            <w:noProof/>
            <w:webHidden/>
          </w:rPr>
          <w:fldChar w:fldCharType="begin"/>
        </w:r>
        <w:r w:rsidR="00F860AA">
          <w:rPr>
            <w:noProof/>
            <w:webHidden/>
          </w:rPr>
          <w:instrText xml:space="preserve"> PAGEREF _Toc21376247 \h </w:instrText>
        </w:r>
        <w:r w:rsidR="00F860AA">
          <w:rPr>
            <w:noProof/>
            <w:webHidden/>
          </w:rPr>
        </w:r>
        <w:r w:rsidR="00F860AA">
          <w:rPr>
            <w:noProof/>
            <w:webHidden/>
          </w:rPr>
          <w:fldChar w:fldCharType="separate"/>
        </w:r>
        <w:r w:rsidR="00F860AA">
          <w:rPr>
            <w:noProof/>
            <w:webHidden/>
          </w:rPr>
          <w:t>144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48" w:history="1">
        <w:r w:rsidR="00F860AA" w:rsidRPr="00680F2B">
          <w:rPr>
            <w:rStyle w:val="Hyperlink"/>
            <w:noProof/>
          </w:rPr>
          <w:t>Table 201 — Definition of TPMT_PUBLIC Structure</w:t>
        </w:r>
        <w:r w:rsidR="00F860AA">
          <w:rPr>
            <w:noProof/>
            <w:webHidden/>
          </w:rPr>
          <w:tab/>
        </w:r>
        <w:r w:rsidR="00F860AA">
          <w:rPr>
            <w:noProof/>
            <w:webHidden/>
          </w:rPr>
          <w:fldChar w:fldCharType="begin"/>
        </w:r>
        <w:r w:rsidR="00F860AA">
          <w:rPr>
            <w:noProof/>
            <w:webHidden/>
          </w:rPr>
          <w:instrText xml:space="preserve"> PAGEREF _Toc21376248 \h </w:instrText>
        </w:r>
        <w:r w:rsidR="00F860AA">
          <w:rPr>
            <w:noProof/>
            <w:webHidden/>
          </w:rPr>
        </w:r>
        <w:r w:rsidR="00F860AA">
          <w:rPr>
            <w:noProof/>
            <w:webHidden/>
          </w:rPr>
          <w:fldChar w:fldCharType="separate"/>
        </w:r>
        <w:r w:rsidR="00F860AA">
          <w:rPr>
            <w:noProof/>
            <w:webHidden/>
          </w:rPr>
          <w:t>144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49" w:history="1">
        <w:r w:rsidR="00F860AA" w:rsidRPr="00680F2B">
          <w:rPr>
            <w:rStyle w:val="Hyperlink"/>
            <w:noProof/>
          </w:rPr>
          <w:t>Table 202 — Definition of TPM2B_PUBLIC Structure</w:t>
        </w:r>
        <w:r w:rsidR="00F860AA">
          <w:rPr>
            <w:noProof/>
            <w:webHidden/>
          </w:rPr>
          <w:tab/>
        </w:r>
        <w:r w:rsidR="00F860AA">
          <w:rPr>
            <w:noProof/>
            <w:webHidden/>
          </w:rPr>
          <w:fldChar w:fldCharType="begin"/>
        </w:r>
        <w:r w:rsidR="00F860AA">
          <w:rPr>
            <w:noProof/>
            <w:webHidden/>
          </w:rPr>
          <w:instrText xml:space="preserve"> PAGEREF _Toc21376249 \h </w:instrText>
        </w:r>
        <w:r w:rsidR="00F860AA">
          <w:rPr>
            <w:noProof/>
            <w:webHidden/>
          </w:rPr>
        </w:r>
        <w:r w:rsidR="00F860AA">
          <w:rPr>
            <w:noProof/>
            <w:webHidden/>
          </w:rPr>
          <w:fldChar w:fldCharType="separate"/>
        </w:r>
        <w:r w:rsidR="00F860AA">
          <w:rPr>
            <w:noProof/>
            <w:webHidden/>
          </w:rPr>
          <w:t>144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50" w:history="1">
        <w:r w:rsidR="00F860AA" w:rsidRPr="00680F2B">
          <w:rPr>
            <w:rStyle w:val="Hyperlink"/>
            <w:noProof/>
          </w:rPr>
          <w:t>Table 203 — Definition of TPM2B_TEMPLATE Structure</w:t>
        </w:r>
        <w:r w:rsidR="00F860AA">
          <w:rPr>
            <w:noProof/>
            <w:webHidden/>
          </w:rPr>
          <w:tab/>
        </w:r>
        <w:r w:rsidR="00F860AA">
          <w:rPr>
            <w:noProof/>
            <w:webHidden/>
          </w:rPr>
          <w:fldChar w:fldCharType="begin"/>
        </w:r>
        <w:r w:rsidR="00F860AA">
          <w:rPr>
            <w:noProof/>
            <w:webHidden/>
          </w:rPr>
          <w:instrText xml:space="preserve"> PAGEREF _Toc21376250 \h </w:instrText>
        </w:r>
        <w:r w:rsidR="00F860AA">
          <w:rPr>
            <w:noProof/>
            <w:webHidden/>
          </w:rPr>
        </w:r>
        <w:r w:rsidR="00F860AA">
          <w:rPr>
            <w:noProof/>
            <w:webHidden/>
          </w:rPr>
          <w:fldChar w:fldCharType="separate"/>
        </w:r>
        <w:r w:rsidR="00F860AA">
          <w:rPr>
            <w:noProof/>
            <w:webHidden/>
          </w:rPr>
          <w:t>145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51" w:history="1">
        <w:r w:rsidR="00F860AA" w:rsidRPr="00680F2B">
          <w:rPr>
            <w:rStyle w:val="Hyperlink"/>
            <w:noProof/>
          </w:rPr>
          <w:t>Table 204 — Definition of TPM2B_PRIVATE_VENDOR_SPECIFIC Structure</w:t>
        </w:r>
        <w:r w:rsidR="00F860AA">
          <w:rPr>
            <w:noProof/>
            <w:webHidden/>
          </w:rPr>
          <w:tab/>
        </w:r>
        <w:r w:rsidR="00F860AA">
          <w:rPr>
            <w:noProof/>
            <w:webHidden/>
          </w:rPr>
          <w:fldChar w:fldCharType="begin"/>
        </w:r>
        <w:r w:rsidR="00F860AA">
          <w:rPr>
            <w:noProof/>
            <w:webHidden/>
          </w:rPr>
          <w:instrText xml:space="preserve"> PAGEREF _Toc21376251 \h </w:instrText>
        </w:r>
        <w:r w:rsidR="00F860AA">
          <w:rPr>
            <w:noProof/>
            <w:webHidden/>
          </w:rPr>
        </w:r>
        <w:r w:rsidR="00F860AA">
          <w:rPr>
            <w:noProof/>
            <w:webHidden/>
          </w:rPr>
          <w:fldChar w:fldCharType="separate"/>
        </w:r>
        <w:r w:rsidR="00F860AA">
          <w:rPr>
            <w:noProof/>
            <w:webHidden/>
          </w:rPr>
          <w:t>145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52" w:history="1">
        <w:r w:rsidR="00F860AA" w:rsidRPr="00680F2B">
          <w:rPr>
            <w:rStyle w:val="Hyperlink"/>
            <w:noProof/>
          </w:rPr>
          <w:t>Table 205 — Definition of TPMU_SENSITIVE_COMPOSITE Union &lt;IN/OUT&gt;</w:t>
        </w:r>
        <w:r w:rsidR="00F860AA">
          <w:rPr>
            <w:noProof/>
            <w:webHidden/>
          </w:rPr>
          <w:tab/>
        </w:r>
        <w:r w:rsidR="00F860AA">
          <w:rPr>
            <w:noProof/>
            <w:webHidden/>
          </w:rPr>
          <w:fldChar w:fldCharType="begin"/>
        </w:r>
        <w:r w:rsidR="00F860AA">
          <w:rPr>
            <w:noProof/>
            <w:webHidden/>
          </w:rPr>
          <w:instrText xml:space="preserve"> PAGEREF _Toc21376252 \h </w:instrText>
        </w:r>
        <w:r w:rsidR="00F860AA">
          <w:rPr>
            <w:noProof/>
            <w:webHidden/>
          </w:rPr>
        </w:r>
        <w:r w:rsidR="00F860AA">
          <w:rPr>
            <w:noProof/>
            <w:webHidden/>
          </w:rPr>
          <w:fldChar w:fldCharType="separate"/>
        </w:r>
        <w:r w:rsidR="00F860AA">
          <w:rPr>
            <w:noProof/>
            <w:webHidden/>
          </w:rPr>
          <w:t>146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53" w:history="1">
        <w:r w:rsidR="00F860AA" w:rsidRPr="00680F2B">
          <w:rPr>
            <w:rStyle w:val="Hyperlink"/>
            <w:noProof/>
          </w:rPr>
          <w:t>Table 206 — Definition of TPMT_SENSITIVE Structure</w:t>
        </w:r>
        <w:r w:rsidR="00F860AA">
          <w:rPr>
            <w:noProof/>
            <w:webHidden/>
          </w:rPr>
          <w:tab/>
        </w:r>
        <w:r w:rsidR="00F860AA">
          <w:rPr>
            <w:noProof/>
            <w:webHidden/>
          </w:rPr>
          <w:fldChar w:fldCharType="begin"/>
        </w:r>
        <w:r w:rsidR="00F860AA">
          <w:rPr>
            <w:noProof/>
            <w:webHidden/>
          </w:rPr>
          <w:instrText xml:space="preserve"> PAGEREF _Toc21376253 \h </w:instrText>
        </w:r>
        <w:r w:rsidR="00F860AA">
          <w:rPr>
            <w:noProof/>
            <w:webHidden/>
          </w:rPr>
        </w:r>
        <w:r w:rsidR="00F860AA">
          <w:rPr>
            <w:noProof/>
            <w:webHidden/>
          </w:rPr>
          <w:fldChar w:fldCharType="separate"/>
        </w:r>
        <w:r w:rsidR="00F860AA">
          <w:rPr>
            <w:noProof/>
            <w:webHidden/>
          </w:rPr>
          <w:t>146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54" w:history="1">
        <w:r w:rsidR="00F860AA" w:rsidRPr="00680F2B">
          <w:rPr>
            <w:rStyle w:val="Hyperlink"/>
            <w:noProof/>
          </w:rPr>
          <w:t>Table 207 — Definition of TPM2B_SENSITIVE Structure &lt;IN/OUT&gt;</w:t>
        </w:r>
        <w:r w:rsidR="00F860AA">
          <w:rPr>
            <w:noProof/>
            <w:webHidden/>
          </w:rPr>
          <w:tab/>
        </w:r>
        <w:r w:rsidR="00F860AA">
          <w:rPr>
            <w:noProof/>
            <w:webHidden/>
          </w:rPr>
          <w:fldChar w:fldCharType="begin"/>
        </w:r>
        <w:r w:rsidR="00F860AA">
          <w:rPr>
            <w:noProof/>
            <w:webHidden/>
          </w:rPr>
          <w:instrText xml:space="preserve"> PAGEREF _Toc21376254 \h </w:instrText>
        </w:r>
        <w:r w:rsidR="00F860AA">
          <w:rPr>
            <w:noProof/>
            <w:webHidden/>
          </w:rPr>
        </w:r>
        <w:r w:rsidR="00F860AA">
          <w:rPr>
            <w:noProof/>
            <w:webHidden/>
          </w:rPr>
          <w:fldChar w:fldCharType="separate"/>
        </w:r>
        <w:r w:rsidR="00F860AA">
          <w:rPr>
            <w:noProof/>
            <w:webHidden/>
          </w:rPr>
          <w:t>146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55" w:history="1">
        <w:r w:rsidR="00F860AA" w:rsidRPr="00680F2B">
          <w:rPr>
            <w:rStyle w:val="Hyperlink"/>
            <w:noProof/>
          </w:rPr>
          <w:t>Table 208 — Definition of _PRIVATE Structure &lt;&gt;</w:t>
        </w:r>
        <w:r w:rsidR="00F860AA">
          <w:rPr>
            <w:noProof/>
            <w:webHidden/>
          </w:rPr>
          <w:tab/>
        </w:r>
        <w:r w:rsidR="00F860AA">
          <w:rPr>
            <w:noProof/>
            <w:webHidden/>
          </w:rPr>
          <w:fldChar w:fldCharType="begin"/>
        </w:r>
        <w:r w:rsidR="00F860AA">
          <w:rPr>
            <w:noProof/>
            <w:webHidden/>
          </w:rPr>
          <w:instrText xml:space="preserve"> PAGEREF _Toc21376255 \h </w:instrText>
        </w:r>
        <w:r w:rsidR="00F860AA">
          <w:rPr>
            <w:noProof/>
            <w:webHidden/>
          </w:rPr>
        </w:r>
        <w:r w:rsidR="00F860AA">
          <w:rPr>
            <w:noProof/>
            <w:webHidden/>
          </w:rPr>
          <w:fldChar w:fldCharType="separate"/>
        </w:r>
        <w:r w:rsidR="00F860AA">
          <w:rPr>
            <w:noProof/>
            <w:webHidden/>
          </w:rPr>
          <w:t>147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56" w:history="1">
        <w:r w:rsidR="00F860AA" w:rsidRPr="00680F2B">
          <w:rPr>
            <w:rStyle w:val="Hyperlink"/>
            <w:noProof/>
          </w:rPr>
          <w:t>Table 209 — Definition of TPM2B_PRIVATE Structure &lt;IN/OUT&gt;</w:t>
        </w:r>
        <w:r w:rsidR="00F860AA">
          <w:rPr>
            <w:noProof/>
            <w:webHidden/>
          </w:rPr>
          <w:tab/>
        </w:r>
        <w:r w:rsidR="00F860AA">
          <w:rPr>
            <w:noProof/>
            <w:webHidden/>
          </w:rPr>
          <w:fldChar w:fldCharType="begin"/>
        </w:r>
        <w:r w:rsidR="00F860AA">
          <w:rPr>
            <w:noProof/>
            <w:webHidden/>
          </w:rPr>
          <w:instrText xml:space="preserve"> PAGEREF _Toc21376256 \h </w:instrText>
        </w:r>
        <w:r w:rsidR="00F860AA">
          <w:rPr>
            <w:noProof/>
            <w:webHidden/>
          </w:rPr>
        </w:r>
        <w:r w:rsidR="00F860AA">
          <w:rPr>
            <w:noProof/>
            <w:webHidden/>
          </w:rPr>
          <w:fldChar w:fldCharType="separate"/>
        </w:r>
        <w:r w:rsidR="00F860AA">
          <w:rPr>
            <w:noProof/>
            <w:webHidden/>
          </w:rPr>
          <w:t>147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57" w:history="1">
        <w:r w:rsidR="00F860AA" w:rsidRPr="00680F2B">
          <w:rPr>
            <w:rStyle w:val="Hyperlink"/>
            <w:noProof/>
          </w:rPr>
          <w:t>Table 210 — Definition of TPMS_ID_OBJECT Structure &lt;&gt;</w:t>
        </w:r>
        <w:r w:rsidR="00F860AA">
          <w:rPr>
            <w:noProof/>
            <w:webHidden/>
          </w:rPr>
          <w:tab/>
        </w:r>
        <w:r w:rsidR="00F860AA">
          <w:rPr>
            <w:noProof/>
            <w:webHidden/>
          </w:rPr>
          <w:fldChar w:fldCharType="begin"/>
        </w:r>
        <w:r w:rsidR="00F860AA">
          <w:rPr>
            <w:noProof/>
            <w:webHidden/>
          </w:rPr>
          <w:instrText xml:space="preserve"> PAGEREF _Toc21376257 \h </w:instrText>
        </w:r>
        <w:r w:rsidR="00F860AA">
          <w:rPr>
            <w:noProof/>
            <w:webHidden/>
          </w:rPr>
        </w:r>
        <w:r w:rsidR="00F860AA">
          <w:rPr>
            <w:noProof/>
            <w:webHidden/>
          </w:rPr>
          <w:fldChar w:fldCharType="separate"/>
        </w:r>
        <w:r w:rsidR="00F860AA">
          <w:rPr>
            <w:noProof/>
            <w:webHidden/>
          </w:rPr>
          <w:t>148</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58" w:history="1">
        <w:r w:rsidR="00F860AA" w:rsidRPr="00680F2B">
          <w:rPr>
            <w:rStyle w:val="Hyperlink"/>
            <w:noProof/>
          </w:rPr>
          <w:t>Table 211 — Definition of TPM2B_ID_OBJECT Structure &lt;IN/OUT&gt;</w:t>
        </w:r>
        <w:r w:rsidR="00F860AA">
          <w:rPr>
            <w:noProof/>
            <w:webHidden/>
          </w:rPr>
          <w:tab/>
        </w:r>
        <w:r w:rsidR="00F860AA">
          <w:rPr>
            <w:noProof/>
            <w:webHidden/>
          </w:rPr>
          <w:fldChar w:fldCharType="begin"/>
        </w:r>
        <w:r w:rsidR="00F860AA">
          <w:rPr>
            <w:noProof/>
            <w:webHidden/>
          </w:rPr>
          <w:instrText xml:space="preserve"> PAGEREF _Toc21376258 \h </w:instrText>
        </w:r>
        <w:r w:rsidR="00F860AA">
          <w:rPr>
            <w:noProof/>
            <w:webHidden/>
          </w:rPr>
        </w:r>
        <w:r w:rsidR="00F860AA">
          <w:rPr>
            <w:noProof/>
            <w:webHidden/>
          </w:rPr>
          <w:fldChar w:fldCharType="separate"/>
        </w:r>
        <w:r w:rsidR="00F860AA">
          <w:rPr>
            <w:noProof/>
            <w:webHidden/>
          </w:rPr>
          <w:t>148</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59" w:history="1">
        <w:r w:rsidR="00F860AA" w:rsidRPr="00680F2B">
          <w:rPr>
            <w:rStyle w:val="Hyperlink"/>
            <w:noProof/>
          </w:rPr>
          <w:t>Table 212 — Definition of (UINT32) TPM_NV_INDEX Bits &lt;&gt;</w:t>
        </w:r>
        <w:r w:rsidR="00F860AA">
          <w:rPr>
            <w:noProof/>
            <w:webHidden/>
          </w:rPr>
          <w:tab/>
        </w:r>
        <w:r w:rsidR="00F860AA">
          <w:rPr>
            <w:noProof/>
            <w:webHidden/>
          </w:rPr>
          <w:fldChar w:fldCharType="begin"/>
        </w:r>
        <w:r w:rsidR="00F860AA">
          <w:rPr>
            <w:noProof/>
            <w:webHidden/>
          </w:rPr>
          <w:instrText xml:space="preserve"> PAGEREF _Toc21376259 \h </w:instrText>
        </w:r>
        <w:r w:rsidR="00F860AA">
          <w:rPr>
            <w:noProof/>
            <w:webHidden/>
          </w:rPr>
        </w:r>
        <w:r w:rsidR="00F860AA">
          <w:rPr>
            <w:noProof/>
            <w:webHidden/>
          </w:rPr>
          <w:fldChar w:fldCharType="separate"/>
        </w:r>
        <w:r w:rsidR="00F860AA">
          <w:rPr>
            <w:noProof/>
            <w:webHidden/>
          </w:rPr>
          <w:t>149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60" w:history="1">
        <w:r w:rsidR="00F860AA" w:rsidRPr="00680F2B">
          <w:rPr>
            <w:rStyle w:val="Hyperlink"/>
            <w:noProof/>
          </w:rPr>
          <w:t>Table 213 — Definition of TPM_NT Constants</w:t>
        </w:r>
        <w:r w:rsidR="00F860AA">
          <w:rPr>
            <w:noProof/>
            <w:webHidden/>
          </w:rPr>
          <w:tab/>
        </w:r>
        <w:r w:rsidR="00F860AA">
          <w:rPr>
            <w:noProof/>
            <w:webHidden/>
          </w:rPr>
          <w:fldChar w:fldCharType="begin"/>
        </w:r>
        <w:r w:rsidR="00F860AA">
          <w:rPr>
            <w:noProof/>
            <w:webHidden/>
          </w:rPr>
          <w:instrText xml:space="preserve"> PAGEREF _Toc21376260 \h </w:instrText>
        </w:r>
        <w:r w:rsidR="00F860AA">
          <w:rPr>
            <w:noProof/>
            <w:webHidden/>
          </w:rPr>
        </w:r>
        <w:r w:rsidR="00F860AA">
          <w:rPr>
            <w:noProof/>
            <w:webHidden/>
          </w:rPr>
          <w:fldChar w:fldCharType="separate"/>
        </w:r>
        <w:r w:rsidR="00F860AA">
          <w:rPr>
            <w:noProof/>
            <w:webHidden/>
          </w:rPr>
          <w:t>150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61" w:history="1">
        <w:r w:rsidR="00F860AA" w:rsidRPr="00680F2B">
          <w:rPr>
            <w:rStyle w:val="Hyperlink"/>
            <w:noProof/>
          </w:rPr>
          <w:t>Table 214 — Definition of TPMS_NV_PIN_COUNTER_PARAMETERS Structure</w:t>
        </w:r>
        <w:r w:rsidR="00F860AA">
          <w:rPr>
            <w:noProof/>
            <w:webHidden/>
          </w:rPr>
          <w:tab/>
        </w:r>
        <w:r w:rsidR="00F860AA">
          <w:rPr>
            <w:noProof/>
            <w:webHidden/>
          </w:rPr>
          <w:fldChar w:fldCharType="begin"/>
        </w:r>
        <w:r w:rsidR="00F860AA">
          <w:rPr>
            <w:noProof/>
            <w:webHidden/>
          </w:rPr>
          <w:instrText xml:space="preserve"> PAGEREF _Toc21376261 \h </w:instrText>
        </w:r>
        <w:r w:rsidR="00F860AA">
          <w:rPr>
            <w:noProof/>
            <w:webHidden/>
          </w:rPr>
        </w:r>
        <w:r w:rsidR="00F860AA">
          <w:rPr>
            <w:noProof/>
            <w:webHidden/>
          </w:rPr>
          <w:fldChar w:fldCharType="separate"/>
        </w:r>
        <w:r w:rsidR="00F860AA">
          <w:rPr>
            <w:noProof/>
            <w:webHidden/>
          </w:rPr>
          <w:t>150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62" w:history="1">
        <w:r w:rsidR="00F860AA" w:rsidRPr="00680F2B">
          <w:rPr>
            <w:rStyle w:val="Hyperlink"/>
            <w:noProof/>
          </w:rPr>
          <w:t>Table 215 — Definition of (UINT32) TPMA_NV Bits</w:t>
        </w:r>
        <w:r w:rsidR="00F860AA">
          <w:rPr>
            <w:noProof/>
            <w:webHidden/>
          </w:rPr>
          <w:tab/>
        </w:r>
        <w:r w:rsidR="00F860AA">
          <w:rPr>
            <w:noProof/>
            <w:webHidden/>
          </w:rPr>
          <w:fldChar w:fldCharType="begin"/>
        </w:r>
        <w:r w:rsidR="00F860AA">
          <w:rPr>
            <w:noProof/>
            <w:webHidden/>
          </w:rPr>
          <w:instrText xml:space="preserve"> PAGEREF _Toc21376262 \h </w:instrText>
        </w:r>
        <w:r w:rsidR="00F860AA">
          <w:rPr>
            <w:noProof/>
            <w:webHidden/>
          </w:rPr>
        </w:r>
        <w:r w:rsidR="00F860AA">
          <w:rPr>
            <w:noProof/>
            <w:webHidden/>
          </w:rPr>
          <w:fldChar w:fldCharType="separate"/>
        </w:r>
        <w:r w:rsidR="00F860AA">
          <w:rPr>
            <w:noProof/>
            <w:webHidden/>
          </w:rPr>
          <w:t>152</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63" w:history="1">
        <w:r w:rsidR="00F860AA" w:rsidRPr="00680F2B">
          <w:rPr>
            <w:rStyle w:val="Hyperlink"/>
            <w:noProof/>
          </w:rPr>
          <w:t>Table 216 — Definition of TPMS_NV_PUBLIC Structure</w:t>
        </w:r>
        <w:r w:rsidR="00F860AA">
          <w:rPr>
            <w:noProof/>
            <w:webHidden/>
          </w:rPr>
          <w:tab/>
        </w:r>
        <w:r w:rsidR="00F860AA">
          <w:rPr>
            <w:noProof/>
            <w:webHidden/>
          </w:rPr>
          <w:fldChar w:fldCharType="begin"/>
        </w:r>
        <w:r w:rsidR="00F860AA">
          <w:rPr>
            <w:noProof/>
            <w:webHidden/>
          </w:rPr>
          <w:instrText xml:space="preserve"> PAGEREF _Toc21376263 \h </w:instrText>
        </w:r>
        <w:r w:rsidR="00F860AA">
          <w:rPr>
            <w:noProof/>
            <w:webHidden/>
          </w:rPr>
        </w:r>
        <w:r w:rsidR="00F860AA">
          <w:rPr>
            <w:noProof/>
            <w:webHidden/>
          </w:rPr>
          <w:fldChar w:fldCharType="separate"/>
        </w:r>
        <w:r w:rsidR="00F860AA">
          <w:rPr>
            <w:noProof/>
            <w:webHidden/>
          </w:rPr>
          <w:t>154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64" w:history="1">
        <w:r w:rsidR="00F860AA" w:rsidRPr="00680F2B">
          <w:rPr>
            <w:rStyle w:val="Hyperlink"/>
            <w:noProof/>
          </w:rPr>
          <w:t>Table 217 — Definition of TPM2B_NV_PUBLIC Structure</w:t>
        </w:r>
        <w:r w:rsidR="00F860AA">
          <w:rPr>
            <w:noProof/>
            <w:webHidden/>
          </w:rPr>
          <w:tab/>
        </w:r>
        <w:r w:rsidR="00F860AA">
          <w:rPr>
            <w:noProof/>
            <w:webHidden/>
          </w:rPr>
          <w:fldChar w:fldCharType="begin"/>
        </w:r>
        <w:r w:rsidR="00F860AA">
          <w:rPr>
            <w:noProof/>
            <w:webHidden/>
          </w:rPr>
          <w:instrText xml:space="preserve"> PAGEREF _Toc21376264 \h </w:instrText>
        </w:r>
        <w:r w:rsidR="00F860AA">
          <w:rPr>
            <w:noProof/>
            <w:webHidden/>
          </w:rPr>
        </w:r>
        <w:r w:rsidR="00F860AA">
          <w:rPr>
            <w:noProof/>
            <w:webHidden/>
          </w:rPr>
          <w:fldChar w:fldCharType="separate"/>
        </w:r>
        <w:r w:rsidR="00F860AA">
          <w:rPr>
            <w:noProof/>
            <w:webHidden/>
          </w:rPr>
          <w:t>154</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65" w:history="1">
        <w:r w:rsidR="00F860AA" w:rsidRPr="00680F2B">
          <w:rPr>
            <w:rStyle w:val="Hyperlink"/>
            <w:noProof/>
          </w:rPr>
          <w:t>Table 218 — Definition of TPM2B_CONTEXT_SENSITIVE Structure &lt;IN/OUT&gt;</w:t>
        </w:r>
        <w:r w:rsidR="00F860AA">
          <w:rPr>
            <w:noProof/>
            <w:webHidden/>
          </w:rPr>
          <w:tab/>
        </w:r>
        <w:r w:rsidR="00F860AA">
          <w:rPr>
            <w:noProof/>
            <w:webHidden/>
          </w:rPr>
          <w:fldChar w:fldCharType="begin"/>
        </w:r>
        <w:r w:rsidR="00F860AA">
          <w:rPr>
            <w:noProof/>
            <w:webHidden/>
          </w:rPr>
          <w:instrText xml:space="preserve"> PAGEREF _Toc21376265 \h </w:instrText>
        </w:r>
        <w:r w:rsidR="00F860AA">
          <w:rPr>
            <w:noProof/>
            <w:webHidden/>
          </w:rPr>
        </w:r>
        <w:r w:rsidR="00F860AA">
          <w:rPr>
            <w:noProof/>
            <w:webHidden/>
          </w:rPr>
          <w:fldChar w:fldCharType="separate"/>
        </w:r>
        <w:r w:rsidR="00F860AA">
          <w:rPr>
            <w:noProof/>
            <w:webHidden/>
          </w:rPr>
          <w:t>155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66" w:history="1">
        <w:r w:rsidR="00F860AA" w:rsidRPr="00680F2B">
          <w:rPr>
            <w:rStyle w:val="Hyperlink"/>
            <w:noProof/>
          </w:rPr>
          <w:t>Table 219 — Definition of TPMS_CONTEXT_DATA Structure &lt;IN/OUT&gt;</w:t>
        </w:r>
        <w:r w:rsidR="00F860AA">
          <w:rPr>
            <w:noProof/>
            <w:webHidden/>
          </w:rPr>
          <w:tab/>
        </w:r>
        <w:r w:rsidR="00F860AA">
          <w:rPr>
            <w:noProof/>
            <w:webHidden/>
          </w:rPr>
          <w:fldChar w:fldCharType="begin"/>
        </w:r>
        <w:r w:rsidR="00F860AA">
          <w:rPr>
            <w:noProof/>
            <w:webHidden/>
          </w:rPr>
          <w:instrText xml:space="preserve"> PAGEREF _Toc21376266 \h </w:instrText>
        </w:r>
        <w:r w:rsidR="00F860AA">
          <w:rPr>
            <w:noProof/>
            <w:webHidden/>
          </w:rPr>
        </w:r>
        <w:r w:rsidR="00F860AA">
          <w:rPr>
            <w:noProof/>
            <w:webHidden/>
          </w:rPr>
          <w:fldChar w:fldCharType="separate"/>
        </w:r>
        <w:r w:rsidR="00F860AA">
          <w:rPr>
            <w:noProof/>
            <w:webHidden/>
          </w:rPr>
          <w:t>155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67" w:history="1">
        <w:r w:rsidR="00F860AA" w:rsidRPr="00680F2B">
          <w:rPr>
            <w:rStyle w:val="Hyperlink"/>
            <w:noProof/>
          </w:rPr>
          <w:t>Table 220 — Definition of TPM2B_CONTEXT_DATA Structure &lt;IN/OUT&gt;</w:t>
        </w:r>
        <w:r w:rsidR="00F860AA">
          <w:rPr>
            <w:noProof/>
            <w:webHidden/>
          </w:rPr>
          <w:tab/>
        </w:r>
        <w:r w:rsidR="00F860AA">
          <w:rPr>
            <w:noProof/>
            <w:webHidden/>
          </w:rPr>
          <w:fldChar w:fldCharType="begin"/>
        </w:r>
        <w:r w:rsidR="00F860AA">
          <w:rPr>
            <w:noProof/>
            <w:webHidden/>
          </w:rPr>
          <w:instrText xml:space="preserve"> PAGEREF _Toc21376267 \h </w:instrText>
        </w:r>
        <w:r w:rsidR="00F860AA">
          <w:rPr>
            <w:noProof/>
            <w:webHidden/>
          </w:rPr>
        </w:r>
        <w:r w:rsidR="00F860AA">
          <w:rPr>
            <w:noProof/>
            <w:webHidden/>
          </w:rPr>
          <w:fldChar w:fldCharType="separate"/>
        </w:r>
        <w:r w:rsidR="00F860AA">
          <w:rPr>
            <w:noProof/>
            <w:webHidden/>
          </w:rPr>
          <w:t>155</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68" w:history="1">
        <w:r w:rsidR="00F860AA" w:rsidRPr="00680F2B">
          <w:rPr>
            <w:rStyle w:val="Hyperlink"/>
            <w:noProof/>
          </w:rPr>
          <w:t>Table 221 — Definition of TPMS_CONTEXT Structure</w:t>
        </w:r>
        <w:r w:rsidR="00F860AA">
          <w:rPr>
            <w:noProof/>
            <w:webHidden/>
          </w:rPr>
          <w:tab/>
        </w:r>
        <w:r w:rsidR="00F860AA">
          <w:rPr>
            <w:noProof/>
            <w:webHidden/>
          </w:rPr>
          <w:fldChar w:fldCharType="begin"/>
        </w:r>
        <w:r w:rsidR="00F860AA">
          <w:rPr>
            <w:noProof/>
            <w:webHidden/>
          </w:rPr>
          <w:instrText xml:space="preserve"> PAGEREF _Toc21376268 \h </w:instrText>
        </w:r>
        <w:r w:rsidR="00F860AA">
          <w:rPr>
            <w:noProof/>
            <w:webHidden/>
          </w:rPr>
        </w:r>
        <w:r w:rsidR="00F860AA">
          <w:rPr>
            <w:noProof/>
            <w:webHidden/>
          </w:rPr>
          <w:fldChar w:fldCharType="separate"/>
        </w:r>
        <w:r w:rsidR="00F860AA">
          <w:rPr>
            <w:noProof/>
            <w:webHidden/>
          </w:rPr>
          <w:t>156</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69" w:history="1">
        <w:r w:rsidR="00F860AA" w:rsidRPr="00680F2B">
          <w:rPr>
            <w:rStyle w:val="Hyperlink"/>
            <w:noProof/>
          </w:rPr>
          <w:t>Table 222 — Context Handle Values</w:t>
        </w:r>
        <w:r w:rsidR="00F860AA">
          <w:rPr>
            <w:noProof/>
            <w:webHidden/>
          </w:rPr>
          <w:tab/>
        </w:r>
        <w:r w:rsidR="00F860AA">
          <w:rPr>
            <w:noProof/>
            <w:webHidden/>
          </w:rPr>
          <w:fldChar w:fldCharType="begin"/>
        </w:r>
        <w:r w:rsidR="00F860AA">
          <w:rPr>
            <w:noProof/>
            <w:webHidden/>
          </w:rPr>
          <w:instrText xml:space="preserve"> PAGEREF _Toc21376269 \h </w:instrText>
        </w:r>
        <w:r w:rsidR="00F860AA">
          <w:rPr>
            <w:noProof/>
            <w:webHidden/>
          </w:rPr>
        </w:r>
        <w:r w:rsidR="00F860AA">
          <w:rPr>
            <w:noProof/>
            <w:webHidden/>
          </w:rPr>
          <w:fldChar w:fldCharType="separate"/>
        </w:r>
        <w:r w:rsidR="00F860AA">
          <w:rPr>
            <w:noProof/>
            <w:webHidden/>
          </w:rPr>
          <w:t>157</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70" w:history="1">
        <w:r w:rsidR="00F860AA" w:rsidRPr="00680F2B">
          <w:rPr>
            <w:rStyle w:val="Hyperlink"/>
            <w:noProof/>
          </w:rPr>
          <w:t>Table 223 — Definition of TPMS_CREATION_DATA Structure &lt;OUT&gt;</w:t>
        </w:r>
        <w:r w:rsidR="00F860AA">
          <w:rPr>
            <w:noProof/>
            <w:webHidden/>
          </w:rPr>
          <w:tab/>
        </w:r>
        <w:r w:rsidR="00F860AA">
          <w:rPr>
            <w:noProof/>
            <w:webHidden/>
          </w:rPr>
          <w:fldChar w:fldCharType="begin"/>
        </w:r>
        <w:r w:rsidR="00F860AA">
          <w:rPr>
            <w:noProof/>
            <w:webHidden/>
          </w:rPr>
          <w:instrText xml:space="preserve"> PAGEREF _Toc21376270 \h </w:instrText>
        </w:r>
        <w:r w:rsidR="00F860AA">
          <w:rPr>
            <w:noProof/>
            <w:webHidden/>
          </w:rPr>
        </w:r>
        <w:r w:rsidR="00F860AA">
          <w:rPr>
            <w:noProof/>
            <w:webHidden/>
          </w:rPr>
          <w:fldChar w:fldCharType="separate"/>
        </w:r>
        <w:r w:rsidR="00F860AA">
          <w:rPr>
            <w:noProof/>
            <w:webHidden/>
          </w:rPr>
          <w:t>159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71" w:history="1">
        <w:r w:rsidR="00F860AA" w:rsidRPr="00680F2B">
          <w:rPr>
            <w:rStyle w:val="Hyperlink"/>
            <w:noProof/>
          </w:rPr>
          <w:t>Table 224 — Definition of TPM2B_CREATION_DATA Structure &lt;OUT&gt;</w:t>
        </w:r>
        <w:r w:rsidR="00F860AA">
          <w:rPr>
            <w:noProof/>
            <w:webHidden/>
          </w:rPr>
          <w:tab/>
        </w:r>
        <w:r w:rsidR="00F860AA">
          <w:rPr>
            <w:noProof/>
            <w:webHidden/>
          </w:rPr>
          <w:fldChar w:fldCharType="begin"/>
        </w:r>
        <w:r w:rsidR="00F860AA">
          <w:rPr>
            <w:noProof/>
            <w:webHidden/>
          </w:rPr>
          <w:instrText xml:space="preserve"> PAGEREF _Toc21376271 \h </w:instrText>
        </w:r>
        <w:r w:rsidR="00F860AA">
          <w:rPr>
            <w:noProof/>
            <w:webHidden/>
          </w:rPr>
        </w:r>
        <w:r w:rsidR="00F860AA">
          <w:rPr>
            <w:noProof/>
            <w:webHidden/>
          </w:rPr>
          <w:fldChar w:fldCharType="separate"/>
        </w:r>
        <w:r w:rsidR="00F860AA">
          <w:rPr>
            <w:noProof/>
            <w:webHidden/>
          </w:rPr>
          <w:t>159</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72" w:history="1">
        <w:r w:rsidR="00F860AA" w:rsidRPr="00680F2B">
          <w:rPr>
            <w:rStyle w:val="Hyperlink"/>
            <w:noProof/>
          </w:rPr>
          <w:t>Table 225 — Definition of (UINT32) TPM_AT Constants</w:t>
        </w:r>
        <w:r w:rsidR="00F860AA">
          <w:rPr>
            <w:noProof/>
            <w:webHidden/>
          </w:rPr>
          <w:tab/>
        </w:r>
        <w:r w:rsidR="00F860AA">
          <w:rPr>
            <w:noProof/>
            <w:webHidden/>
          </w:rPr>
          <w:fldChar w:fldCharType="begin"/>
        </w:r>
        <w:r w:rsidR="00F860AA">
          <w:rPr>
            <w:noProof/>
            <w:webHidden/>
          </w:rPr>
          <w:instrText xml:space="preserve"> PAGEREF _Toc21376272 \h </w:instrText>
        </w:r>
        <w:r w:rsidR="00F860AA">
          <w:rPr>
            <w:noProof/>
            <w:webHidden/>
          </w:rPr>
        </w:r>
        <w:r w:rsidR="00F860AA">
          <w:rPr>
            <w:noProof/>
            <w:webHidden/>
          </w:rPr>
          <w:fldChar w:fldCharType="separate"/>
        </w:r>
        <w:r w:rsidR="00F860AA">
          <w:rPr>
            <w:noProof/>
            <w:webHidden/>
          </w:rPr>
          <w:t>160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73" w:history="1">
        <w:r w:rsidR="00F860AA" w:rsidRPr="00680F2B">
          <w:rPr>
            <w:rStyle w:val="Hyperlink"/>
            <w:noProof/>
          </w:rPr>
          <w:t>Table 226 — Definition of (UINT32) TPM_AE Constants &lt;OUT&gt;</w:t>
        </w:r>
        <w:r w:rsidR="00F860AA">
          <w:rPr>
            <w:noProof/>
            <w:webHidden/>
          </w:rPr>
          <w:tab/>
        </w:r>
        <w:r w:rsidR="00F860AA">
          <w:rPr>
            <w:noProof/>
            <w:webHidden/>
          </w:rPr>
          <w:fldChar w:fldCharType="begin"/>
        </w:r>
        <w:r w:rsidR="00F860AA">
          <w:rPr>
            <w:noProof/>
            <w:webHidden/>
          </w:rPr>
          <w:instrText xml:space="preserve"> PAGEREF _Toc21376273 \h </w:instrText>
        </w:r>
        <w:r w:rsidR="00F860AA">
          <w:rPr>
            <w:noProof/>
            <w:webHidden/>
          </w:rPr>
        </w:r>
        <w:r w:rsidR="00F860AA">
          <w:rPr>
            <w:noProof/>
            <w:webHidden/>
          </w:rPr>
          <w:fldChar w:fldCharType="separate"/>
        </w:r>
        <w:r w:rsidR="00F860AA">
          <w:rPr>
            <w:noProof/>
            <w:webHidden/>
          </w:rPr>
          <w:t>160</w:t>
        </w:r>
        <w:r w:rsidR="00F860AA">
          <w:rPr>
            <w:noProof/>
            <w:webHidden/>
          </w:rPr>
          <w:fldChar w:fldCharType="end"/>
        </w:r>
      </w:hyperlink>
    </w:p>
    <w:p w:rsidR="00F860AA" w:rsidRDefault="00BD40CD">
      <w:pPr>
        <w:pStyle w:val="TableofFigures"/>
        <w:rPr>
          <w:rFonts w:asciiTheme="minorHAnsi" w:eastAsiaTheme="minorEastAsia" w:hAnsiTheme="minorHAnsi" w:cstheme="minorBidi"/>
          <w:noProof/>
          <w:sz w:val="22"/>
          <w:lang w:eastAsia="en-US"/>
        </w:rPr>
      </w:pPr>
      <w:hyperlink w:anchor="_Toc21376274" w:history="1">
        <w:r w:rsidR="00F860AA" w:rsidRPr="00680F2B">
          <w:rPr>
            <w:rStyle w:val="Hyperlink"/>
            <w:noProof/>
          </w:rPr>
          <w:t>Table 227 — Definition of TPMS_AC_OUTPUT Structure &lt;OUT&gt;</w:t>
        </w:r>
        <w:r w:rsidR="00F860AA">
          <w:rPr>
            <w:noProof/>
            <w:webHidden/>
          </w:rPr>
          <w:tab/>
        </w:r>
        <w:r w:rsidR="00F860AA">
          <w:rPr>
            <w:noProof/>
            <w:webHidden/>
          </w:rPr>
          <w:fldChar w:fldCharType="begin"/>
        </w:r>
        <w:r w:rsidR="00F860AA">
          <w:rPr>
            <w:noProof/>
            <w:webHidden/>
          </w:rPr>
          <w:instrText xml:space="preserve"> PAGEREF _Toc21376274 \h </w:instrText>
        </w:r>
        <w:r w:rsidR="00F860AA">
          <w:rPr>
            <w:noProof/>
            <w:webHidden/>
          </w:rPr>
        </w:r>
        <w:r w:rsidR="00F860AA">
          <w:rPr>
            <w:noProof/>
            <w:webHidden/>
          </w:rPr>
          <w:fldChar w:fldCharType="separate"/>
        </w:r>
        <w:r w:rsidR="00F860AA">
          <w:rPr>
            <w:noProof/>
            <w:webHidden/>
          </w:rPr>
          <w:t>160</w:t>
        </w:r>
        <w:r w:rsidR="00F860AA">
          <w:rPr>
            <w:noProof/>
            <w:webHidden/>
          </w:rPr>
          <w:fldChar w:fldCharType="end"/>
        </w:r>
      </w:hyperlink>
    </w:p>
    <w:p w:rsidR="0083463C" w:rsidRPr="002407F9" w:rsidRDefault="00BD40CD" w:rsidP="00655818">
      <w:pPr>
        <w:pStyle w:val="TableofFigures"/>
        <w:rPr>
          <w:noProof/>
        </w:rPr>
      </w:pPr>
      <w:hyperlink w:anchor="_Toc21376275" w:history="1">
        <w:r w:rsidR="00F860AA" w:rsidRPr="00680F2B">
          <w:rPr>
            <w:rStyle w:val="Hyperlink"/>
            <w:noProof/>
          </w:rPr>
          <w:t>Table 228 — Definition of TPML_AC_CAPABILITIES Structure &lt;OUT&gt;</w:t>
        </w:r>
        <w:r w:rsidR="00F860AA">
          <w:rPr>
            <w:noProof/>
            <w:webHidden/>
          </w:rPr>
          <w:tab/>
        </w:r>
        <w:r w:rsidR="00F860AA">
          <w:rPr>
            <w:noProof/>
            <w:webHidden/>
          </w:rPr>
          <w:fldChar w:fldCharType="begin"/>
        </w:r>
        <w:r w:rsidR="00F860AA">
          <w:rPr>
            <w:noProof/>
            <w:webHidden/>
          </w:rPr>
          <w:instrText xml:space="preserve"> PAGEREF _Toc21376275 \h </w:instrText>
        </w:r>
        <w:r w:rsidR="00F860AA">
          <w:rPr>
            <w:noProof/>
            <w:webHidden/>
          </w:rPr>
        </w:r>
        <w:r w:rsidR="00F860AA">
          <w:rPr>
            <w:noProof/>
            <w:webHidden/>
          </w:rPr>
          <w:fldChar w:fldCharType="separate"/>
        </w:r>
        <w:r w:rsidR="00F860AA">
          <w:rPr>
            <w:noProof/>
            <w:webHidden/>
          </w:rPr>
          <w:t>161</w:t>
        </w:r>
        <w:r w:rsidR="00F860AA">
          <w:rPr>
            <w:noProof/>
            <w:webHidden/>
          </w:rPr>
          <w:fldChar w:fldCharType="end"/>
        </w:r>
      </w:hyperlink>
      <w:r w:rsidR="0083463C" w:rsidRPr="002407F9">
        <w:rPr>
          <w:noProof/>
        </w:rPr>
        <w:fldChar w:fldCharType="end"/>
      </w:r>
    </w:p>
    <w:p w:rsidR="0083463C" w:rsidRPr="002407F9" w:rsidRDefault="0083463C" w:rsidP="00655818">
      <w:pPr>
        <w:pStyle w:val="Contents"/>
        <w:rPr>
          <w:noProof/>
          <w:lang w:val="en-US"/>
        </w:rPr>
      </w:pPr>
      <w:r w:rsidRPr="002407F9">
        <w:rPr>
          <w:noProof/>
          <w:lang w:val="en-US"/>
        </w:rPr>
        <w:lastRenderedPageBreak/>
        <w:t>Figures</w:t>
      </w:r>
    </w:p>
    <w:p w:rsidR="00AE7D6E" w:rsidRDefault="0083463C">
      <w:pPr>
        <w:pStyle w:val="TableofFigures"/>
        <w:rPr>
          <w:rFonts w:asciiTheme="minorHAnsi" w:eastAsiaTheme="minorEastAsia" w:hAnsiTheme="minorHAnsi" w:cstheme="minorBidi"/>
          <w:noProof/>
          <w:sz w:val="22"/>
          <w:lang w:eastAsia="en-US"/>
        </w:rPr>
      </w:pPr>
      <w:r w:rsidRPr="002407F9">
        <w:rPr>
          <w:b/>
          <w:noProof/>
        </w:rPr>
        <w:fldChar w:fldCharType="begin"/>
      </w:r>
      <w:r w:rsidRPr="002407F9">
        <w:rPr>
          <w:b/>
          <w:noProof/>
        </w:rPr>
        <w:instrText xml:space="preserve"> TOC \h \z \c "Figure" </w:instrText>
      </w:r>
      <w:r w:rsidRPr="002407F9">
        <w:rPr>
          <w:b/>
          <w:noProof/>
        </w:rPr>
        <w:fldChar w:fldCharType="separate"/>
      </w:r>
      <w:hyperlink w:anchor="_Toc20318083" w:history="1">
        <w:r w:rsidR="00AE7D6E" w:rsidRPr="00FD72AC">
          <w:rPr>
            <w:rStyle w:val="Hyperlink"/>
            <w:noProof/>
          </w:rPr>
          <w:t>Figure 1 — Command Format</w:t>
        </w:r>
        <w:r w:rsidR="00AE7D6E">
          <w:rPr>
            <w:noProof/>
            <w:webHidden/>
          </w:rPr>
          <w:tab/>
        </w:r>
        <w:r w:rsidR="00AE7D6E">
          <w:rPr>
            <w:noProof/>
            <w:webHidden/>
          </w:rPr>
          <w:fldChar w:fldCharType="begin"/>
        </w:r>
        <w:r w:rsidR="00AE7D6E">
          <w:rPr>
            <w:noProof/>
            <w:webHidden/>
          </w:rPr>
          <w:instrText xml:space="preserve"> PAGEREF _Toc20318083 \h </w:instrText>
        </w:r>
        <w:r w:rsidR="00AE7D6E">
          <w:rPr>
            <w:noProof/>
            <w:webHidden/>
          </w:rPr>
        </w:r>
        <w:r w:rsidR="00AE7D6E">
          <w:rPr>
            <w:noProof/>
            <w:webHidden/>
          </w:rPr>
          <w:fldChar w:fldCharType="separate"/>
        </w:r>
        <w:r w:rsidR="00AE7D6E">
          <w:rPr>
            <w:noProof/>
            <w:webHidden/>
          </w:rPr>
          <w:t>30</w:t>
        </w:r>
        <w:r w:rsidR="00AE7D6E">
          <w:rPr>
            <w:noProof/>
            <w:webHidden/>
          </w:rPr>
          <w:fldChar w:fldCharType="end"/>
        </w:r>
      </w:hyperlink>
    </w:p>
    <w:p w:rsidR="00AE7D6E" w:rsidRDefault="00BD40CD">
      <w:pPr>
        <w:pStyle w:val="TableofFigures"/>
        <w:rPr>
          <w:rFonts w:asciiTheme="minorHAnsi" w:eastAsiaTheme="minorEastAsia" w:hAnsiTheme="minorHAnsi" w:cstheme="minorBidi"/>
          <w:noProof/>
          <w:sz w:val="22"/>
          <w:lang w:eastAsia="en-US"/>
        </w:rPr>
      </w:pPr>
      <w:hyperlink w:anchor="_Toc20318084" w:history="1">
        <w:r w:rsidR="00AE7D6E" w:rsidRPr="00FD72AC">
          <w:rPr>
            <w:rStyle w:val="Hyperlink"/>
            <w:noProof/>
          </w:rPr>
          <w:t>Figure 2 — Format-Zero Response Codes</w:t>
        </w:r>
        <w:r w:rsidR="00AE7D6E">
          <w:rPr>
            <w:noProof/>
            <w:webHidden/>
          </w:rPr>
          <w:tab/>
        </w:r>
        <w:r w:rsidR="00AE7D6E">
          <w:rPr>
            <w:noProof/>
            <w:webHidden/>
          </w:rPr>
          <w:fldChar w:fldCharType="begin"/>
        </w:r>
        <w:r w:rsidR="00AE7D6E">
          <w:rPr>
            <w:noProof/>
            <w:webHidden/>
          </w:rPr>
          <w:instrText xml:space="preserve"> PAGEREF _Toc20318084 \h </w:instrText>
        </w:r>
        <w:r w:rsidR="00AE7D6E">
          <w:rPr>
            <w:noProof/>
            <w:webHidden/>
          </w:rPr>
        </w:r>
        <w:r w:rsidR="00AE7D6E">
          <w:rPr>
            <w:noProof/>
            <w:webHidden/>
          </w:rPr>
          <w:fldChar w:fldCharType="separate"/>
        </w:r>
        <w:r w:rsidR="00AE7D6E">
          <w:rPr>
            <w:noProof/>
            <w:webHidden/>
          </w:rPr>
          <w:t>36</w:t>
        </w:r>
        <w:r w:rsidR="00AE7D6E">
          <w:rPr>
            <w:noProof/>
            <w:webHidden/>
          </w:rPr>
          <w:fldChar w:fldCharType="end"/>
        </w:r>
      </w:hyperlink>
    </w:p>
    <w:p w:rsidR="00AE7D6E" w:rsidRDefault="00BD40CD">
      <w:pPr>
        <w:pStyle w:val="TableofFigures"/>
        <w:rPr>
          <w:rFonts w:asciiTheme="minorHAnsi" w:eastAsiaTheme="minorEastAsia" w:hAnsiTheme="minorHAnsi" w:cstheme="minorBidi"/>
          <w:noProof/>
          <w:sz w:val="22"/>
          <w:lang w:eastAsia="en-US"/>
        </w:rPr>
      </w:pPr>
      <w:hyperlink w:anchor="_Toc20318085" w:history="1">
        <w:r w:rsidR="00AE7D6E" w:rsidRPr="00FD72AC">
          <w:rPr>
            <w:rStyle w:val="Hyperlink"/>
            <w:noProof/>
          </w:rPr>
          <w:t>Figure 3 — Format-One Response Codes</w:t>
        </w:r>
        <w:r w:rsidR="00AE7D6E">
          <w:rPr>
            <w:noProof/>
            <w:webHidden/>
          </w:rPr>
          <w:tab/>
        </w:r>
        <w:r w:rsidR="00AE7D6E">
          <w:rPr>
            <w:noProof/>
            <w:webHidden/>
          </w:rPr>
          <w:fldChar w:fldCharType="begin"/>
        </w:r>
        <w:r w:rsidR="00AE7D6E">
          <w:rPr>
            <w:noProof/>
            <w:webHidden/>
          </w:rPr>
          <w:instrText xml:space="preserve"> PAGEREF _Toc20318085 \h </w:instrText>
        </w:r>
        <w:r w:rsidR="00AE7D6E">
          <w:rPr>
            <w:noProof/>
            <w:webHidden/>
          </w:rPr>
        </w:r>
        <w:r w:rsidR="00AE7D6E">
          <w:rPr>
            <w:noProof/>
            <w:webHidden/>
          </w:rPr>
          <w:fldChar w:fldCharType="separate"/>
        </w:r>
        <w:r w:rsidR="00AE7D6E">
          <w:rPr>
            <w:noProof/>
            <w:webHidden/>
          </w:rPr>
          <w:t>36</w:t>
        </w:r>
        <w:r w:rsidR="00AE7D6E">
          <w:rPr>
            <w:noProof/>
            <w:webHidden/>
          </w:rPr>
          <w:fldChar w:fldCharType="end"/>
        </w:r>
      </w:hyperlink>
    </w:p>
    <w:p w:rsidR="00AE7D6E" w:rsidRDefault="00BD40CD">
      <w:pPr>
        <w:pStyle w:val="TableofFigures"/>
        <w:rPr>
          <w:rFonts w:asciiTheme="minorHAnsi" w:eastAsiaTheme="minorEastAsia" w:hAnsiTheme="minorHAnsi" w:cstheme="minorBidi"/>
          <w:noProof/>
          <w:sz w:val="22"/>
          <w:lang w:eastAsia="en-US"/>
        </w:rPr>
      </w:pPr>
      <w:hyperlink w:anchor="_Toc20318086" w:history="1">
        <w:r w:rsidR="00AE7D6E" w:rsidRPr="00FD72AC">
          <w:rPr>
            <w:rStyle w:val="Hyperlink"/>
            <w:noProof/>
          </w:rPr>
          <w:t>Figure 4 — TPM 1.2 TPM_NV_INDEX</w:t>
        </w:r>
        <w:r w:rsidR="00AE7D6E">
          <w:rPr>
            <w:noProof/>
            <w:webHidden/>
          </w:rPr>
          <w:tab/>
        </w:r>
        <w:r w:rsidR="00AE7D6E">
          <w:rPr>
            <w:noProof/>
            <w:webHidden/>
          </w:rPr>
          <w:fldChar w:fldCharType="begin"/>
        </w:r>
        <w:r w:rsidR="00AE7D6E">
          <w:rPr>
            <w:noProof/>
            <w:webHidden/>
          </w:rPr>
          <w:instrText xml:space="preserve"> PAGEREF _Toc20318086 \h </w:instrText>
        </w:r>
        <w:r w:rsidR="00AE7D6E">
          <w:rPr>
            <w:noProof/>
            <w:webHidden/>
          </w:rPr>
        </w:r>
        <w:r w:rsidR="00AE7D6E">
          <w:rPr>
            <w:noProof/>
            <w:webHidden/>
          </w:rPr>
          <w:fldChar w:fldCharType="separate"/>
        </w:r>
        <w:r w:rsidR="00AE7D6E">
          <w:rPr>
            <w:noProof/>
            <w:webHidden/>
          </w:rPr>
          <w:t>148</w:t>
        </w:r>
        <w:r w:rsidR="00AE7D6E">
          <w:rPr>
            <w:noProof/>
            <w:webHidden/>
          </w:rPr>
          <w:fldChar w:fldCharType="end"/>
        </w:r>
      </w:hyperlink>
    </w:p>
    <w:p w:rsidR="00AE7D6E" w:rsidRDefault="00BD40CD">
      <w:pPr>
        <w:pStyle w:val="TableofFigures"/>
        <w:rPr>
          <w:rFonts w:asciiTheme="minorHAnsi" w:eastAsiaTheme="minorEastAsia" w:hAnsiTheme="minorHAnsi" w:cstheme="minorBidi"/>
          <w:noProof/>
          <w:sz w:val="22"/>
          <w:lang w:eastAsia="en-US"/>
        </w:rPr>
      </w:pPr>
      <w:hyperlink w:anchor="_Toc20318087" w:history="1">
        <w:r w:rsidR="00AE7D6E" w:rsidRPr="00FD72AC">
          <w:rPr>
            <w:rStyle w:val="Hyperlink"/>
            <w:noProof/>
          </w:rPr>
          <w:t>Figure 5 — TPM 2.0 TPM_NV_INDEX</w:t>
        </w:r>
        <w:r w:rsidR="00AE7D6E">
          <w:rPr>
            <w:noProof/>
            <w:webHidden/>
          </w:rPr>
          <w:tab/>
        </w:r>
        <w:r w:rsidR="00AE7D6E">
          <w:rPr>
            <w:noProof/>
            <w:webHidden/>
          </w:rPr>
          <w:fldChar w:fldCharType="begin"/>
        </w:r>
        <w:r w:rsidR="00AE7D6E">
          <w:rPr>
            <w:noProof/>
            <w:webHidden/>
          </w:rPr>
          <w:instrText xml:space="preserve"> PAGEREF _Toc20318087 \h </w:instrText>
        </w:r>
        <w:r w:rsidR="00AE7D6E">
          <w:rPr>
            <w:noProof/>
            <w:webHidden/>
          </w:rPr>
        </w:r>
        <w:r w:rsidR="00AE7D6E">
          <w:rPr>
            <w:noProof/>
            <w:webHidden/>
          </w:rPr>
          <w:fldChar w:fldCharType="separate"/>
        </w:r>
        <w:r w:rsidR="00AE7D6E">
          <w:rPr>
            <w:noProof/>
            <w:webHidden/>
          </w:rPr>
          <w:t>148</w:t>
        </w:r>
        <w:r w:rsidR="00AE7D6E">
          <w:rPr>
            <w:noProof/>
            <w:webHidden/>
          </w:rPr>
          <w:fldChar w:fldCharType="end"/>
        </w:r>
      </w:hyperlink>
    </w:p>
    <w:p w:rsidR="0083463C" w:rsidRPr="002407F9" w:rsidRDefault="0083463C" w:rsidP="0083463C">
      <w:pPr>
        <w:pStyle w:val="TableofFigures"/>
        <w:rPr>
          <w:b/>
          <w:noProof/>
        </w:rPr>
      </w:pPr>
      <w:r w:rsidRPr="002407F9">
        <w:rPr>
          <w:b/>
          <w:noProof/>
        </w:rPr>
        <w:fldChar w:fldCharType="end"/>
      </w:r>
    </w:p>
    <w:p w:rsidR="0083463C" w:rsidRPr="002407F9" w:rsidRDefault="0083463C" w:rsidP="0083463C">
      <w:pPr>
        <w:rPr>
          <w:noProof/>
        </w:rPr>
        <w:sectPr w:rsidR="0083463C" w:rsidRPr="002407F9" w:rsidSect="00BF3E57">
          <w:footerReference w:type="default" r:id="rId21"/>
          <w:headerReference w:type="first" r:id="rId22"/>
          <w:pgSz w:w="12240" w:h="15840" w:code="1"/>
          <w:pgMar w:top="1152" w:right="1440" w:bottom="1152" w:left="1440" w:header="432" w:footer="432" w:gutter="0"/>
          <w:cols w:space="720"/>
          <w:docGrid w:linePitch="360"/>
        </w:sectPr>
      </w:pPr>
    </w:p>
    <w:bookmarkStart w:id="5" w:name="_Toc346877590"/>
    <w:bookmarkStart w:id="6" w:name="_Toc461856129"/>
    <w:bookmarkStart w:id="7" w:name="_Ref462716515"/>
    <w:bookmarkStart w:id="8" w:name="_Ref462716517"/>
    <w:bookmarkStart w:id="9" w:name="_Toc87405102"/>
    <w:p w:rsidR="0083463C" w:rsidRPr="002407F9" w:rsidRDefault="0083463C" w:rsidP="0083463C">
      <w:pPr>
        <w:pStyle w:val="MAIN-TITLE"/>
        <w:rPr>
          <w:noProof/>
        </w:rPr>
      </w:pPr>
      <w:r w:rsidRPr="002407F9">
        <w:rPr>
          <w:noProof/>
        </w:rPr>
        <w:lastRenderedPageBreak/>
        <w:fldChar w:fldCharType="begin"/>
      </w:r>
      <w:r w:rsidRPr="002407F9">
        <w:rPr>
          <w:noProof/>
        </w:rPr>
        <w:instrText xml:space="preserve"> STYLEREF  "Cover Title"  \* MERGEFORMAT </w:instrText>
      </w:r>
      <w:r w:rsidRPr="002407F9">
        <w:rPr>
          <w:noProof/>
        </w:rPr>
        <w:fldChar w:fldCharType="separate"/>
      </w:r>
      <w:r w:rsidR="00AE7D6E">
        <w:rPr>
          <w:noProof/>
        </w:rPr>
        <w:t>Trusted Platform Module Library</w:t>
      </w:r>
      <w:r w:rsidRPr="002407F9">
        <w:rPr>
          <w:noProof/>
        </w:rPr>
        <w:fldChar w:fldCharType="end"/>
      </w:r>
    </w:p>
    <w:p w:rsidR="0083463C" w:rsidRPr="002407F9" w:rsidRDefault="0083463C" w:rsidP="0083463C">
      <w:pPr>
        <w:pStyle w:val="MAIN-TITLE"/>
        <w:rPr>
          <w:noProof/>
        </w:rPr>
      </w:pPr>
      <w:r w:rsidRPr="002407F9">
        <w:rPr>
          <w:noProof/>
        </w:rPr>
        <w:t>Part 2: Structures</w:t>
      </w:r>
    </w:p>
    <w:p w:rsidR="0083463C" w:rsidRPr="002407F9" w:rsidRDefault="0083463C" w:rsidP="0083463C">
      <w:pPr>
        <w:pStyle w:val="Heading1"/>
        <w:pageBreakBefore w:val="0"/>
        <w:rPr>
          <w:noProof/>
        </w:rPr>
      </w:pPr>
      <w:bookmarkStart w:id="10" w:name="_Toc286046937"/>
      <w:bookmarkStart w:id="11" w:name="_Toc288814871"/>
      <w:bookmarkStart w:id="12" w:name="_Toc304539103"/>
      <w:bookmarkStart w:id="13" w:name="_Toc308709641"/>
      <w:bookmarkStart w:id="14" w:name="_Toc380749346"/>
      <w:bookmarkStart w:id="15" w:name="_Toc384901652"/>
      <w:bookmarkStart w:id="16" w:name="_Toc432512171"/>
      <w:bookmarkStart w:id="17" w:name="_Toc443575511"/>
      <w:bookmarkStart w:id="18" w:name="_Toc470517738"/>
      <w:bookmarkStart w:id="19" w:name="_Toc462920958"/>
      <w:bookmarkStart w:id="20" w:name="_Toc516154776"/>
      <w:bookmarkStart w:id="21" w:name="_Toc20317506"/>
      <w:r w:rsidRPr="002407F9">
        <w:rPr>
          <w:noProof/>
        </w:rPr>
        <w:t>Scope</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83463C" w:rsidRPr="002407F9" w:rsidRDefault="0083463C" w:rsidP="0083463C">
      <w:pPr>
        <w:pStyle w:val="BodyText"/>
        <w:rPr>
          <w:noProof/>
        </w:rPr>
      </w:pPr>
      <w:r w:rsidRPr="002407F9">
        <w:rPr>
          <w:noProof/>
        </w:rPr>
        <w:t xml:space="preserve">This part of the </w:t>
      </w:r>
      <w:r w:rsidRPr="002407F9">
        <w:rPr>
          <w:i/>
          <w:noProof/>
        </w:rPr>
        <w:t>Trusted Platform Module Library</w:t>
      </w:r>
      <w:r w:rsidRPr="002407F9">
        <w:rPr>
          <w:noProof/>
        </w:rPr>
        <w:t xml:space="preserve"> specification contains the definitions of the constants, flags, structure, and union definitions used to communicate with the TPM. Values defined in this document are used by the TPM commands defined in TPM 2.0 Part 3: </w:t>
      </w:r>
      <w:r w:rsidRPr="002407F9">
        <w:rPr>
          <w:i/>
          <w:noProof/>
        </w:rPr>
        <w:t>Commands</w:t>
      </w:r>
      <w:r w:rsidRPr="002407F9">
        <w:rPr>
          <w:noProof/>
        </w:rPr>
        <w:t xml:space="preserve"> and by the functions in TPM 2.0 Part 4: </w:t>
      </w:r>
      <w:r w:rsidRPr="002407F9">
        <w:rPr>
          <w:i/>
          <w:noProof/>
        </w:rPr>
        <w:t>Supporting Routines</w:t>
      </w:r>
      <w:r w:rsidRPr="002407F9">
        <w:rPr>
          <w:noProof/>
        </w:rPr>
        <w:t>.</w:t>
      </w:r>
    </w:p>
    <w:p w:rsidR="0083463C" w:rsidRPr="002407F9" w:rsidRDefault="0083463C" w:rsidP="0083463C">
      <w:pPr>
        <w:pStyle w:val="NOTE"/>
        <w:rPr>
          <w:noProof/>
        </w:rPr>
      </w:pPr>
      <w:r w:rsidRPr="002407F9">
        <w:rPr>
          <w:noProof/>
        </w:rPr>
        <w:t>NOTE</w:t>
      </w:r>
      <w:r w:rsidRPr="002407F9">
        <w:rPr>
          <w:noProof/>
        </w:rPr>
        <w:tab/>
        <w:t>The structures in this document are the canonical form of the structures on the interface. All structures are "packed" with no octets of padding between structure elements. The TPM-internal form of the structures is dependent on the processor and compiler for the TPM implementation.</w:t>
      </w:r>
    </w:p>
    <w:p w:rsidR="0083463C" w:rsidRPr="002407F9" w:rsidRDefault="0083463C" w:rsidP="0083463C">
      <w:pPr>
        <w:pStyle w:val="Heading1"/>
        <w:pageBreakBefore w:val="0"/>
        <w:rPr>
          <w:noProof/>
        </w:rPr>
      </w:pPr>
      <w:bookmarkStart w:id="22" w:name="_Toc286046939"/>
      <w:bookmarkStart w:id="23" w:name="_Toc288814873"/>
      <w:bookmarkStart w:id="24" w:name="_Toc304539105"/>
      <w:bookmarkStart w:id="25" w:name="_Toc308709643"/>
      <w:bookmarkStart w:id="26" w:name="_Toc380749347"/>
      <w:bookmarkStart w:id="27" w:name="_Toc384901653"/>
      <w:bookmarkStart w:id="28" w:name="_Toc432512172"/>
      <w:bookmarkStart w:id="29" w:name="_Toc443575512"/>
      <w:bookmarkStart w:id="30" w:name="_Toc470517739"/>
      <w:bookmarkStart w:id="31" w:name="_Toc462920959"/>
      <w:bookmarkStart w:id="32" w:name="_Toc516154777"/>
      <w:bookmarkStart w:id="33" w:name="_Toc20317507"/>
      <w:bookmarkStart w:id="34" w:name="_Toc380749348"/>
      <w:bookmarkStart w:id="35" w:name="_Toc184444417"/>
      <w:bookmarkStart w:id="36" w:name="_Toc96145272"/>
      <w:bookmarkStart w:id="37" w:name="_Toc111345855"/>
      <w:bookmarkStart w:id="38" w:name="_Toc114049049"/>
      <w:bookmarkStart w:id="39" w:name="_Toc156227678"/>
      <w:bookmarkStart w:id="40" w:name="_Toc156725885"/>
      <w:bookmarkStart w:id="41" w:name="_Toc156727572"/>
      <w:bookmarkStart w:id="42" w:name="_Toc156831441"/>
      <w:bookmarkStart w:id="43" w:name="_Toc157430416"/>
      <w:bookmarkStart w:id="44" w:name="_Toc157615479"/>
      <w:bookmarkStart w:id="45" w:name="_Toc157679473"/>
      <w:bookmarkStart w:id="46" w:name="_Toc158714099"/>
      <w:bookmarkStart w:id="47" w:name="_Toc158714299"/>
      <w:bookmarkStart w:id="48" w:name="_Toc158724156"/>
      <w:bookmarkStart w:id="49" w:name="_Toc529850930"/>
      <w:bookmarkStart w:id="50" w:name="_Toc96145258"/>
      <w:r w:rsidRPr="002407F9">
        <w:rPr>
          <w:noProof/>
        </w:rPr>
        <w:t>Terms and definitions</w:t>
      </w:r>
      <w:bookmarkEnd w:id="22"/>
      <w:bookmarkEnd w:id="23"/>
      <w:bookmarkEnd w:id="24"/>
      <w:bookmarkEnd w:id="25"/>
      <w:bookmarkEnd w:id="26"/>
      <w:bookmarkEnd w:id="27"/>
      <w:bookmarkEnd w:id="28"/>
      <w:bookmarkEnd w:id="29"/>
      <w:bookmarkEnd w:id="30"/>
      <w:bookmarkEnd w:id="31"/>
      <w:bookmarkEnd w:id="32"/>
      <w:bookmarkEnd w:id="33"/>
    </w:p>
    <w:p w:rsidR="0083463C" w:rsidRPr="002407F9" w:rsidRDefault="0083463C" w:rsidP="0083463C">
      <w:pPr>
        <w:pStyle w:val="BodyText"/>
        <w:rPr>
          <w:noProof/>
        </w:rPr>
      </w:pPr>
      <w:r w:rsidRPr="002407F9">
        <w:rPr>
          <w:noProof/>
        </w:rPr>
        <w:t>For the purposes of this document, the terms and definitions given in TPM 2.0 Part 1 apply.</w:t>
      </w:r>
    </w:p>
    <w:p w:rsidR="0083463C" w:rsidRPr="002407F9" w:rsidRDefault="0083463C" w:rsidP="0083463C">
      <w:pPr>
        <w:pStyle w:val="Heading1"/>
        <w:pageBreakBefore w:val="0"/>
        <w:tabs>
          <w:tab w:val="clear" w:pos="360"/>
          <w:tab w:val="left" w:pos="432"/>
        </w:tabs>
        <w:ind w:left="634" w:hanging="634"/>
        <w:rPr>
          <w:noProof/>
        </w:rPr>
      </w:pPr>
      <w:bookmarkStart w:id="51" w:name="_Toc384901654"/>
      <w:bookmarkStart w:id="52" w:name="_Toc432512173"/>
      <w:bookmarkStart w:id="53" w:name="_Toc443575513"/>
      <w:bookmarkStart w:id="54" w:name="_Toc470517740"/>
      <w:bookmarkStart w:id="55" w:name="_Toc462920960"/>
      <w:bookmarkStart w:id="56" w:name="_Toc516154778"/>
      <w:bookmarkStart w:id="57" w:name="_Toc20317508"/>
      <w:r w:rsidRPr="002407F9">
        <w:rPr>
          <w:noProof/>
        </w:rPr>
        <w:t>Symbols and abbreviated terms</w:t>
      </w:r>
      <w:bookmarkEnd w:id="51"/>
      <w:bookmarkEnd w:id="52"/>
      <w:bookmarkEnd w:id="53"/>
      <w:bookmarkEnd w:id="54"/>
      <w:bookmarkEnd w:id="55"/>
      <w:bookmarkEnd w:id="56"/>
      <w:bookmarkEnd w:id="57"/>
    </w:p>
    <w:p w:rsidR="0083463C" w:rsidRPr="002407F9" w:rsidRDefault="0083463C" w:rsidP="0083463C">
      <w:pPr>
        <w:pStyle w:val="BodyText"/>
        <w:rPr>
          <w:noProof/>
        </w:rPr>
      </w:pPr>
      <w:r w:rsidRPr="002407F9">
        <w:rPr>
          <w:noProof/>
        </w:rPr>
        <w:t>For the purposes of this document, the symbols and abbreviated terms given in TPM 2.0 Part 1 apply.</w:t>
      </w:r>
    </w:p>
    <w:p w:rsidR="0083463C" w:rsidRPr="002407F9" w:rsidRDefault="0083463C" w:rsidP="0083463C">
      <w:pPr>
        <w:pStyle w:val="Heading1"/>
        <w:pageBreakBefore w:val="0"/>
        <w:rPr>
          <w:noProof/>
        </w:rPr>
      </w:pPr>
      <w:bookmarkStart w:id="58" w:name="_Toc286046940"/>
      <w:bookmarkStart w:id="59" w:name="_Toc288814874"/>
      <w:bookmarkStart w:id="60" w:name="_Ref292891533"/>
      <w:bookmarkStart w:id="61" w:name="_Ref292891553"/>
      <w:bookmarkStart w:id="62" w:name="_Toc304539106"/>
      <w:bookmarkStart w:id="63" w:name="_Toc308709644"/>
      <w:bookmarkStart w:id="64" w:name="_Toc380749349"/>
      <w:bookmarkStart w:id="65" w:name="_Toc384901655"/>
      <w:bookmarkStart w:id="66" w:name="_Toc432512174"/>
      <w:bookmarkStart w:id="67" w:name="_Toc443575514"/>
      <w:bookmarkStart w:id="68" w:name="_Ref446421189"/>
      <w:bookmarkStart w:id="69" w:name="_Toc470517741"/>
      <w:bookmarkStart w:id="70" w:name="_Toc462920961"/>
      <w:bookmarkStart w:id="71" w:name="_Toc516154779"/>
      <w:bookmarkStart w:id="72" w:name="_Toc20317509"/>
      <w:bookmarkEnd w:id="34"/>
      <w:r w:rsidRPr="002407F9">
        <w:rPr>
          <w:noProof/>
        </w:rPr>
        <w:t>Notation</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83463C" w:rsidRPr="002407F9" w:rsidRDefault="0083463C" w:rsidP="0083463C">
      <w:pPr>
        <w:pStyle w:val="Heading2"/>
        <w:tabs>
          <w:tab w:val="left" w:pos="1260"/>
        </w:tabs>
        <w:rPr>
          <w:noProof/>
        </w:rPr>
      </w:pPr>
      <w:bookmarkStart w:id="73" w:name="_Toc286046941"/>
      <w:bookmarkStart w:id="74" w:name="_Toc288814875"/>
      <w:bookmarkStart w:id="75" w:name="_Toc304539107"/>
      <w:bookmarkStart w:id="76" w:name="_Toc308709645"/>
      <w:bookmarkStart w:id="77" w:name="_Toc380749350"/>
      <w:bookmarkStart w:id="78" w:name="_Toc384901656"/>
      <w:bookmarkStart w:id="79" w:name="_Toc432512175"/>
      <w:bookmarkStart w:id="80" w:name="_Toc443575515"/>
      <w:bookmarkStart w:id="81" w:name="_Toc470517742"/>
      <w:bookmarkStart w:id="82" w:name="_Toc462920962"/>
      <w:bookmarkStart w:id="83" w:name="_Toc516154780"/>
      <w:bookmarkStart w:id="84" w:name="_Toc20317510"/>
      <w:r w:rsidRPr="002407F9">
        <w:rPr>
          <w:noProof/>
        </w:rPr>
        <w:t>Introduction</w:t>
      </w:r>
      <w:bookmarkEnd w:id="73"/>
      <w:bookmarkEnd w:id="74"/>
      <w:bookmarkEnd w:id="75"/>
      <w:bookmarkEnd w:id="76"/>
      <w:bookmarkEnd w:id="77"/>
      <w:bookmarkEnd w:id="78"/>
      <w:bookmarkEnd w:id="79"/>
      <w:bookmarkEnd w:id="80"/>
      <w:bookmarkEnd w:id="81"/>
      <w:bookmarkEnd w:id="82"/>
      <w:bookmarkEnd w:id="83"/>
      <w:bookmarkEnd w:id="84"/>
    </w:p>
    <w:p w:rsidR="0083463C" w:rsidRPr="002407F9" w:rsidRDefault="0083463C" w:rsidP="0083463C">
      <w:pPr>
        <w:pStyle w:val="BodyText"/>
        <w:rPr>
          <w:noProof/>
        </w:rPr>
      </w:pPr>
      <w:r w:rsidRPr="002407F9">
        <w:rPr>
          <w:noProof/>
        </w:rPr>
        <w:t>The information in this document is formatted so that it may be converted to standard computer-language formats by an automated process. The purpose of this automated process is to minimize the transcription errors that often occur during the conversion process.</w:t>
      </w:r>
    </w:p>
    <w:p w:rsidR="00EA7982" w:rsidRDefault="0083463C" w:rsidP="0083463C">
      <w:pPr>
        <w:pStyle w:val="BodyText"/>
        <w:rPr>
          <w:noProof/>
        </w:rPr>
      </w:pPr>
      <w:r w:rsidRPr="002407F9">
        <w:rPr>
          <w:noProof/>
        </w:rPr>
        <w:t>For the purposes of this document, the conventions given in TPM 2.0 Part 1 apply.</w:t>
      </w:r>
    </w:p>
    <w:p w:rsidR="0083463C" w:rsidRPr="002407F9" w:rsidRDefault="0083463C" w:rsidP="0083463C">
      <w:pPr>
        <w:pStyle w:val="BodyText"/>
        <w:rPr>
          <w:noProof/>
        </w:rPr>
      </w:pPr>
      <w:r w:rsidRPr="002407F9">
        <w:rPr>
          <w:noProof/>
        </w:rPr>
        <w:t xml:space="preserve">In addition, the conventions and notations in clause </w:t>
      </w:r>
      <w:r w:rsidRPr="002407F9">
        <w:rPr>
          <w:noProof/>
        </w:rPr>
        <w:fldChar w:fldCharType="begin"/>
      </w:r>
      <w:r w:rsidRPr="002407F9">
        <w:rPr>
          <w:noProof/>
        </w:rPr>
        <w:instrText xml:space="preserve"> REF _Ref446421189 \r \h </w:instrText>
      </w:r>
      <w:r w:rsidRPr="002407F9">
        <w:rPr>
          <w:noProof/>
        </w:rPr>
      </w:r>
      <w:r w:rsidRPr="002407F9">
        <w:rPr>
          <w:noProof/>
        </w:rPr>
        <w:fldChar w:fldCharType="separate"/>
      </w:r>
      <w:r w:rsidR="00AE7D6E">
        <w:rPr>
          <w:noProof/>
        </w:rPr>
        <w:t>4</w:t>
      </w:r>
      <w:r w:rsidRPr="002407F9">
        <w:rPr>
          <w:noProof/>
        </w:rPr>
        <w:fldChar w:fldCharType="end"/>
      </w:r>
      <w:r w:rsidRPr="002407F9">
        <w:rPr>
          <w:noProof/>
        </w:rPr>
        <w:t xml:space="preserve"> describe the representation of various data so that it is both human readable and amenable to automated processing.</w:t>
      </w:r>
    </w:p>
    <w:p w:rsidR="0083463C" w:rsidRPr="002407F9" w:rsidRDefault="0083463C" w:rsidP="0083463C">
      <w:pPr>
        <w:pStyle w:val="BodyText"/>
        <w:rPr>
          <w:noProof/>
        </w:rPr>
      </w:pPr>
      <w:r w:rsidRPr="002407F9">
        <w:rPr>
          <w:noProof/>
        </w:rPr>
        <w:t>When a table row contains the keyword “reserved” (all lower case) in columns 1 or 2, the tools will not produce any values for the row in the table.</w:t>
      </w:r>
    </w:p>
    <w:p w:rsidR="0083463C" w:rsidRPr="002407F9" w:rsidRDefault="0083463C" w:rsidP="0083463C">
      <w:pPr>
        <w:pStyle w:val="NOTE"/>
        <w:rPr>
          <w:noProof/>
        </w:rPr>
      </w:pPr>
      <w:r w:rsidRPr="002407F9">
        <w:rPr>
          <w:noProof/>
        </w:rPr>
        <w:t>NOTE</w:t>
      </w:r>
      <w:r w:rsidRPr="002407F9">
        <w:rPr>
          <w:noProof/>
        </w:rPr>
        <w:tab/>
        <w:t>The unmarshaling code examples are the actual code that would be produced by the automatic code generator used in the construction of the reference code. The actual code contains additional parameter checking that is omitted for clarity of the principle being illustrated. Actual examples of the code are found in TPM 2.0 Part 4.</w:t>
      </w:r>
    </w:p>
    <w:p w:rsidR="0083463C" w:rsidRPr="002407F9" w:rsidRDefault="0083463C" w:rsidP="0083463C">
      <w:pPr>
        <w:pStyle w:val="Heading2"/>
        <w:rPr>
          <w:noProof/>
        </w:rPr>
      </w:pPr>
      <w:bookmarkStart w:id="85" w:name="_Toc278371121"/>
      <w:bookmarkStart w:id="86" w:name="_Toc278727152"/>
      <w:bookmarkStart w:id="87" w:name="_Toc279237254"/>
      <w:bookmarkStart w:id="88" w:name="_Toc279503167"/>
      <w:bookmarkStart w:id="89" w:name="_Toc278371122"/>
      <w:bookmarkStart w:id="90" w:name="_Toc278727153"/>
      <w:bookmarkStart w:id="91" w:name="_Toc279237255"/>
      <w:bookmarkStart w:id="92" w:name="_Toc279503168"/>
      <w:bookmarkStart w:id="93" w:name="_Toc278371123"/>
      <w:bookmarkStart w:id="94" w:name="_Toc278727154"/>
      <w:bookmarkStart w:id="95" w:name="_Toc279237256"/>
      <w:bookmarkStart w:id="96" w:name="_Toc279503169"/>
      <w:bookmarkStart w:id="97" w:name="_Toc278371125"/>
      <w:bookmarkStart w:id="98" w:name="_Toc278727156"/>
      <w:bookmarkStart w:id="99" w:name="_Toc279237258"/>
      <w:bookmarkStart w:id="100" w:name="_Toc279503171"/>
      <w:bookmarkStart w:id="101" w:name="_Toc278371127"/>
      <w:bookmarkStart w:id="102" w:name="_Toc278727158"/>
      <w:bookmarkStart w:id="103" w:name="_Toc279237260"/>
      <w:bookmarkStart w:id="104" w:name="_Toc279503173"/>
      <w:bookmarkStart w:id="105" w:name="_Toc278371128"/>
      <w:bookmarkStart w:id="106" w:name="_Toc278727159"/>
      <w:bookmarkStart w:id="107" w:name="_Toc279237261"/>
      <w:bookmarkStart w:id="108" w:name="_Toc279503174"/>
      <w:bookmarkStart w:id="109" w:name="_Toc278371130"/>
      <w:bookmarkStart w:id="110" w:name="_Toc278727161"/>
      <w:bookmarkStart w:id="111" w:name="_Toc279237263"/>
      <w:bookmarkStart w:id="112" w:name="_Toc279503176"/>
      <w:bookmarkStart w:id="113" w:name="_Toc278371132"/>
      <w:bookmarkStart w:id="114" w:name="_Toc278727163"/>
      <w:bookmarkStart w:id="115" w:name="_Toc279237265"/>
      <w:bookmarkStart w:id="116" w:name="_Toc279503178"/>
      <w:bookmarkStart w:id="117" w:name="_Toc278371134"/>
      <w:bookmarkStart w:id="118" w:name="_Toc278727165"/>
      <w:bookmarkStart w:id="119" w:name="_Toc279237267"/>
      <w:bookmarkStart w:id="120" w:name="_Toc279503180"/>
      <w:bookmarkStart w:id="121" w:name="_Toc286046942"/>
      <w:bookmarkStart w:id="122" w:name="_Toc288814876"/>
      <w:bookmarkStart w:id="123" w:name="_Toc304539108"/>
      <w:bookmarkStart w:id="124" w:name="_Toc308709646"/>
      <w:bookmarkStart w:id="125" w:name="_Toc380749351"/>
      <w:bookmarkStart w:id="126" w:name="_Toc384901657"/>
      <w:bookmarkStart w:id="127" w:name="_Toc432512176"/>
      <w:bookmarkStart w:id="128" w:name="_Toc443575516"/>
      <w:bookmarkStart w:id="129" w:name="_Toc470517743"/>
      <w:bookmarkStart w:id="130" w:name="_Toc462920963"/>
      <w:bookmarkStart w:id="131" w:name="_Toc516154781"/>
      <w:bookmarkStart w:id="132" w:name="_Toc20317511"/>
      <w:bookmarkStart w:id="133" w:name="_Ref214087973"/>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2407F9">
        <w:rPr>
          <w:noProof/>
        </w:rPr>
        <w:lastRenderedPageBreak/>
        <w:t>Named Constants</w:t>
      </w:r>
      <w:bookmarkEnd w:id="121"/>
      <w:bookmarkEnd w:id="122"/>
      <w:bookmarkEnd w:id="123"/>
      <w:bookmarkEnd w:id="124"/>
      <w:bookmarkEnd w:id="125"/>
      <w:bookmarkEnd w:id="126"/>
      <w:bookmarkEnd w:id="127"/>
      <w:bookmarkEnd w:id="128"/>
      <w:bookmarkEnd w:id="129"/>
      <w:bookmarkEnd w:id="130"/>
      <w:bookmarkEnd w:id="131"/>
      <w:bookmarkEnd w:id="132"/>
    </w:p>
    <w:p w:rsidR="0083463C" w:rsidRPr="002407F9" w:rsidRDefault="0083463C" w:rsidP="0083463C">
      <w:pPr>
        <w:pStyle w:val="BodyText"/>
        <w:rPr>
          <w:noProof/>
        </w:rPr>
      </w:pPr>
      <w:r w:rsidRPr="002407F9">
        <w:rPr>
          <w:noProof/>
        </w:rPr>
        <w:t xml:space="preserve">A named constant is a numeric value to which a name has been assigned. In the C language, this is done with a </w:t>
      </w:r>
      <w:r w:rsidRPr="002407F9">
        <w:rPr>
          <w:rFonts w:ascii="Courier New" w:hAnsi="Courier New" w:cs="Courier New"/>
          <w:noProof/>
        </w:rPr>
        <w:t>#define</w:t>
      </w:r>
      <w:r w:rsidRPr="002407F9">
        <w:rPr>
          <w:noProof/>
        </w:rPr>
        <w:t xml:space="preserve"> statement. In this specification, a named constant is defined in a table that has a title that starts with “Definition” and ends with “Constants.”</w:t>
      </w:r>
    </w:p>
    <w:p w:rsidR="0083463C" w:rsidRPr="002407F9" w:rsidRDefault="0083463C" w:rsidP="0083463C">
      <w:pPr>
        <w:pStyle w:val="BodyText"/>
        <w:rPr>
          <w:noProof/>
        </w:rPr>
      </w:pPr>
      <w:r w:rsidRPr="002407F9">
        <w:rPr>
          <w:noProof/>
        </w:rPr>
        <w:t>The table title will indicate the name of the class of constants that are being defined in the table. When applicable, the title will include the data type of the constants in parentheses.</w:t>
      </w:r>
    </w:p>
    <w:p w:rsidR="0083463C" w:rsidRPr="002407F9" w:rsidRDefault="0083463C" w:rsidP="0083463C">
      <w:pPr>
        <w:pStyle w:val="BodyText"/>
        <w:rPr>
          <w:noProof/>
        </w:rPr>
      </w:pPr>
      <w:r w:rsidRPr="002407F9">
        <w:rPr>
          <w:noProof/>
        </w:rPr>
        <w:t>The table in Example 1 names a collection of 16-bit constants and Example 2 shows the C code that might be produced from that table by an automated process.</w:t>
      </w:r>
    </w:p>
    <w:p w:rsidR="0083463C" w:rsidRPr="002407F9" w:rsidRDefault="0083463C" w:rsidP="0083463C">
      <w:pPr>
        <w:pStyle w:val="NOTE"/>
        <w:keepNext/>
        <w:rPr>
          <w:noProof/>
        </w:rPr>
      </w:pPr>
      <w:r w:rsidRPr="002407F9">
        <w:rPr>
          <w:noProof/>
        </w:rPr>
        <w:t>NOTE</w:t>
      </w:r>
      <w:r w:rsidRPr="002407F9">
        <w:rPr>
          <w:noProof/>
        </w:rPr>
        <w:tab/>
        <w:t>A named constant (</w:t>
      </w:r>
      <w:r w:rsidRPr="002407F9">
        <w:rPr>
          <w:rFonts w:ascii="Courier New" w:hAnsi="Courier New" w:cs="Courier New"/>
          <w:b/>
          <w:noProof/>
        </w:rPr>
        <w:t>#define</w:t>
      </w:r>
      <w:r w:rsidRPr="002407F9">
        <w:rPr>
          <w:noProof/>
        </w:rPr>
        <w:t xml:space="preserve">) has no data type in C and an enumeration would be a better choice for many of the defined constants. However, the C language does not allow an enumerated type to have a storage type other than </w:t>
      </w:r>
      <w:r w:rsidRPr="002407F9">
        <w:rPr>
          <w:rFonts w:ascii="Courier New" w:hAnsi="Courier New" w:cs="Courier New"/>
          <w:b/>
          <w:noProof/>
        </w:rPr>
        <w:t>int</w:t>
      </w:r>
      <w:r w:rsidRPr="002407F9">
        <w:rPr>
          <w:noProof/>
        </w:rPr>
        <w:t xml:space="preserve"> so the method of using a combination of </w:t>
      </w:r>
      <w:r w:rsidRPr="002407F9">
        <w:rPr>
          <w:rFonts w:ascii="Courier New" w:hAnsi="Courier New" w:cs="Courier New"/>
          <w:b/>
          <w:noProof/>
        </w:rPr>
        <w:t>typedef</w:t>
      </w:r>
      <w:r w:rsidRPr="002407F9">
        <w:rPr>
          <w:noProof/>
        </w:rPr>
        <w:t xml:space="preserve"> and </w:t>
      </w:r>
      <w:r w:rsidRPr="002407F9">
        <w:rPr>
          <w:rFonts w:ascii="Courier New" w:hAnsi="Courier New" w:cs="Courier New"/>
          <w:b/>
          <w:noProof/>
        </w:rPr>
        <w:t>#define</w:t>
      </w:r>
      <w:r w:rsidRPr="002407F9">
        <w:rPr>
          <w:noProof/>
        </w:rPr>
        <w:t xml:space="preserve"> is used.</w:t>
      </w:r>
    </w:p>
    <w:p w:rsidR="0083463C" w:rsidRPr="002407F9" w:rsidRDefault="0083463C" w:rsidP="0083463C">
      <w:pPr>
        <w:pStyle w:val="Example0"/>
        <w:rPr>
          <w:noProof/>
        </w:rPr>
      </w:pPr>
      <w:r w:rsidRPr="002407F9">
        <w:rPr>
          <w:noProof/>
        </w:rPr>
        <w:t>EXAMPLE 1</w:t>
      </w:r>
    </w:p>
    <w:p w:rsidR="0083463C" w:rsidRPr="002407F9" w:rsidRDefault="0083463C" w:rsidP="0083463C">
      <w:pPr>
        <w:pStyle w:val="TABLE-title"/>
        <w:rPr>
          <w:noProof/>
          <w:sz w:val="18"/>
          <w:szCs w:val="18"/>
        </w:rPr>
      </w:pPr>
      <w:r w:rsidRPr="002407F9">
        <w:rPr>
          <w:noProof/>
          <w:sz w:val="18"/>
          <w:szCs w:val="18"/>
        </w:rPr>
        <w:t>Table xx — Definition of (UINT16) COUNTING Constants</w:t>
      </w:r>
    </w:p>
    <w:tbl>
      <w:tblPr>
        <w:tblW w:w="72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299"/>
        <w:gridCol w:w="1941"/>
        <w:gridCol w:w="3960"/>
      </w:tblGrid>
      <w:tr w:rsidR="0083463C" w:rsidRPr="002407F9" w:rsidTr="00BF3E57">
        <w:trPr>
          <w:jc w:val="center"/>
        </w:trPr>
        <w:tc>
          <w:tcPr>
            <w:tcW w:w="1299" w:type="dxa"/>
            <w:tcBorders>
              <w:top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Parameter</w:t>
            </w:r>
          </w:p>
        </w:tc>
        <w:tc>
          <w:tcPr>
            <w:tcW w:w="1941" w:type="dxa"/>
            <w:tcBorders>
              <w:top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Value</w:t>
            </w:r>
          </w:p>
        </w:tc>
        <w:tc>
          <w:tcPr>
            <w:tcW w:w="3960" w:type="dxa"/>
            <w:tcBorders>
              <w:top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Description</w:t>
            </w:r>
          </w:p>
        </w:tc>
      </w:tr>
      <w:tr w:rsidR="0083463C" w:rsidRPr="002407F9" w:rsidTr="00BF3E57">
        <w:trPr>
          <w:jc w:val="center"/>
        </w:trPr>
        <w:tc>
          <w:tcPr>
            <w:tcW w:w="1299" w:type="dxa"/>
            <w:tcBorders>
              <w:top w:val="single" w:sz="12" w:space="0" w:color="auto"/>
            </w:tcBorders>
          </w:tcPr>
          <w:p w:rsidR="0083463C" w:rsidRPr="002407F9" w:rsidRDefault="0083463C" w:rsidP="00BF3E57">
            <w:pPr>
              <w:pStyle w:val="TABLE-cell"/>
              <w:rPr>
                <w:sz w:val="16"/>
              </w:rPr>
            </w:pPr>
            <w:r w:rsidRPr="002407F9">
              <w:rPr>
                <w:sz w:val="16"/>
              </w:rPr>
              <w:t>first</w:t>
            </w:r>
          </w:p>
        </w:tc>
        <w:tc>
          <w:tcPr>
            <w:tcW w:w="1941" w:type="dxa"/>
            <w:tcBorders>
              <w:top w:val="single" w:sz="12" w:space="0" w:color="auto"/>
            </w:tcBorders>
          </w:tcPr>
          <w:p w:rsidR="0083463C" w:rsidRPr="002407F9" w:rsidRDefault="0083463C" w:rsidP="00BF3E57">
            <w:pPr>
              <w:pStyle w:val="TABLE-cell"/>
              <w:rPr>
                <w:sz w:val="16"/>
              </w:rPr>
            </w:pPr>
            <w:r w:rsidRPr="002407F9">
              <w:rPr>
                <w:sz w:val="16"/>
              </w:rPr>
              <w:t>1</w:t>
            </w:r>
          </w:p>
        </w:tc>
        <w:tc>
          <w:tcPr>
            <w:tcW w:w="3960" w:type="dxa"/>
            <w:tcBorders>
              <w:top w:val="single" w:sz="12" w:space="0" w:color="auto"/>
            </w:tcBorders>
          </w:tcPr>
          <w:p w:rsidR="0083463C" w:rsidRPr="002407F9" w:rsidRDefault="0083463C" w:rsidP="00BF3E57">
            <w:pPr>
              <w:pStyle w:val="TABLE-cell"/>
              <w:rPr>
                <w:sz w:val="16"/>
              </w:rPr>
            </w:pPr>
            <w:r w:rsidRPr="002407F9">
              <w:rPr>
                <w:sz w:val="16"/>
              </w:rPr>
              <w:t>decimal value is implicitly the size of the</w:t>
            </w:r>
          </w:p>
        </w:tc>
      </w:tr>
      <w:tr w:rsidR="0083463C" w:rsidRPr="002407F9" w:rsidTr="00BF3E57">
        <w:trPr>
          <w:jc w:val="center"/>
        </w:trPr>
        <w:tc>
          <w:tcPr>
            <w:tcW w:w="1299" w:type="dxa"/>
          </w:tcPr>
          <w:p w:rsidR="0083463C" w:rsidRPr="002407F9" w:rsidRDefault="0083463C" w:rsidP="00BF3E57">
            <w:pPr>
              <w:pStyle w:val="TABLE-cell"/>
              <w:rPr>
                <w:sz w:val="16"/>
              </w:rPr>
            </w:pPr>
            <w:r w:rsidRPr="002407F9">
              <w:rPr>
                <w:sz w:val="16"/>
              </w:rPr>
              <w:t>second</w:t>
            </w:r>
          </w:p>
        </w:tc>
        <w:tc>
          <w:tcPr>
            <w:tcW w:w="1941" w:type="dxa"/>
          </w:tcPr>
          <w:p w:rsidR="0083463C" w:rsidRPr="002407F9" w:rsidRDefault="0083463C" w:rsidP="00BF3E57">
            <w:pPr>
              <w:pStyle w:val="TABLE-cell"/>
              <w:rPr>
                <w:sz w:val="16"/>
              </w:rPr>
            </w:pPr>
            <w:r w:rsidRPr="002407F9">
              <w:rPr>
                <w:sz w:val="16"/>
              </w:rPr>
              <w:t>0x0002</w:t>
            </w:r>
          </w:p>
        </w:tc>
        <w:tc>
          <w:tcPr>
            <w:tcW w:w="3960" w:type="dxa"/>
          </w:tcPr>
          <w:p w:rsidR="0083463C" w:rsidRPr="002407F9" w:rsidRDefault="0083463C" w:rsidP="00BF3E57">
            <w:pPr>
              <w:pStyle w:val="TABLE-cell"/>
              <w:rPr>
                <w:sz w:val="16"/>
              </w:rPr>
            </w:pPr>
            <w:r w:rsidRPr="002407F9">
              <w:rPr>
                <w:sz w:val="16"/>
              </w:rPr>
              <w:t>hex value will match the number of bits in the constant</w:t>
            </w:r>
          </w:p>
        </w:tc>
      </w:tr>
      <w:tr w:rsidR="0083463C" w:rsidRPr="002407F9" w:rsidTr="00BF3E57">
        <w:trPr>
          <w:jc w:val="center"/>
        </w:trPr>
        <w:tc>
          <w:tcPr>
            <w:tcW w:w="1299" w:type="dxa"/>
          </w:tcPr>
          <w:p w:rsidR="0083463C" w:rsidRPr="002407F9" w:rsidRDefault="0083463C" w:rsidP="00BF3E57">
            <w:pPr>
              <w:pStyle w:val="TABLE-cell"/>
              <w:rPr>
                <w:sz w:val="16"/>
              </w:rPr>
            </w:pPr>
            <w:r w:rsidRPr="002407F9">
              <w:rPr>
                <w:sz w:val="16"/>
              </w:rPr>
              <w:t>third</w:t>
            </w:r>
          </w:p>
        </w:tc>
        <w:tc>
          <w:tcPr>
            <w:tcW w:w="1941" w:type="dxa"/>
          </w:tcPr>
          <w:p w:rsidR="0083463C" w:rsidRPr="002407F9" w:rsidRDefault="0083463C" w:rsidP="00BF3E57">
            <w:pPr>
              <w:pStyle w:val="TABLE-cell"/>
              <w:rPr>
                <w:sz w:val="16"/>
              </w:rPr>
            </w:pPr>
            <w:r w:rsidRPr="002407F9">
              <w:rPr>
                <w:sz w:val="16"/>
              </w:rPr>
              <w:t>3</w:t>
            </w:r>
          </w:p>
        </w:tc>
        <w:tc>
          <w:tcPr>
            <w:tcW w:w="3960" w:type="dxa"/>
          </w:tcPr>
          <w:p w:rsidR="0083463C" w:rsidRPr="002407F9" w:rsidRDefault="0083463C" w:rsidP="00BF3E57">
            <w:pPr>
              <w:pStyle w:val="TABLE-cell"/>
              <w:rPr>
                <w:sz w:val="16"/>
              </w:rPr>
            </w:pPr>
          </w:p>
        </w:tc>
      </w:tr>
      <w:tr w:rsidR="0083463C" w:rsidRPr="002407F9" w:rsidTr="00BF3E57">
        <w:trPr>
          <w:jc w:val="center"/>
        </w:trPr>
        <w:tc>
          <w:tcPr>
            <w:tcW w:w="1299" w:type="dxa"/>
          </w:tcPr>
          <w:p w:rsidR="0083463C" w:rsidRPr="002407F9" w:rsidRDefault="0083463C" w:rsidP="00BF3E57">
            <w:pPr>
              <w:pStyle w:val="TABLE-cell"/>
              <w:rPr>
                <w:sz w:val="16"/>
              </w:rPr>
            </w:pPr>
            <w:r w:rsidRPr="002407F9">
              <w:rPr>
                <w:sz w:val="16"/>
              </w:rPr>
              <w:t>fourth</w:t>
            </w:r>
          </w:p>
        </w:tc>
        <w:tc>
          <w:tcPr>
            <w:tcW w:w="1941" w:type="dxa"/>
          </w:tcPr>
          <w:p w:rsidR="0083463C" w:rsidRPr="002407F9" w:rsidRDefault="0083463C" w:rsidP="00BF3E57">
            <w:pPr>
              <w:pStyle w:val="TABLE-cell"/>
              <w:rPr>
                <w:sz w:val="16"/>
              </w:rPr>
            </w:pPr>
            <w:r w:rsidRPr="002407F9">
              <w:rPr>
                <w:sz w:val="16"/>
              </w:rPr>
              <w:t>0x0004</w:t>
            </w:r>
          </w:p>
        </w:tc>
        <w:tc>
          <w:tcPr>
            <w:tcW w:w="3960" w:type="dxa"/>
          </w:tcPr>
          <w:p w:rsidR="0083463C" w:rsidRPr="002407F9" w:rsidRDefault="0083463C" w:rsidP="00BF3E57">
            <w:pPr>
              <w:pStyle w:val="TABLE-cell"/>
              <w:rPr>
                <w:sz w:val="16"/>
              </w:rPr>
            </w:pPr>
          </w:p>
        </w:tc>
      </w:tr>
    </w:tbl>
    <w:p w:rsidR="0083463C" w:rsidRPr="002407F9" w:rsidRDefault="0083463C" w:rsidP="0083463C">
      <w:pPr>
        <w:pStyle w:val="Example0"/>
        <w:rPr>
          <w:noProof/>
        </w:rPr>
      </w:pPr>
      <w:r w:rsidRPr="002407F9">
        <w:rPr>
          <w:noProof/>
        </w:rPr>
        <w:t>EXAMPLE 2</w:t>
      </w:r>
    </w:p>
    <w:p w:rsidR="0083463C" w:rsidRPr="002407F9" w:rsidRDefault="0083463C" w:rsidP="0083463C">
      <w:pPr>
        <w:pStyle w:val="CCodeExample"/>
      </w:pPr>
      <w:r w:rsidRPr="002407F9">
        <w:t>/* The C language equivalent of the constants from the table above */</w:t>
      </w:r>
    </w:p>
    <w:p w:rsidR="0083463C" w:rsidRPr="002407F9" w:rsidRDefault="0083463C" w:rsidP="0083463C">
      <w:pPr>
        <w:pStyle w:val="CCodeExample"/>
      </w:pPr>
      <w:r w:rsidRPr="002407F9">
        <w:t>typedef     UINT16      COUNTING;</w:t>
      </w:r>
    </w:p>
    <w:p w:rsidR="0083463C" w:rsidRPr="002407F9" w:rsidRDefault="0083463C" w:rsidP="0083463C">
      <w:pPr>
        <w:pStyle w:val="CCodeExample"/>
      </w:pPr>
      <w:r w:rsidRPr="002407F9">
        <w:t>#define     first       1</w:t>
      </w:r>
    </w:p>
    <w:p w:rsidR="0083463C" w:rsidRPr="002407F9" w:rsidRDefault="0083463C" w:rsidP="0083463C">
      <w:pPr>
        <w:pStyle w:val="CCodeExample"/>
      </w:pPr>
      <w:r w:rsidRPr="002407F9">
        <w:t>#define</w:t>
      </w:r>
      <w:r w:rsidRPr="002407F9" w:rsidDel="00781C0E">
        <w:t xml:space="preserve"> </w:t>
      </w:r>
      <w:r w:rsidRPr="002407F9">
        <w:t xml:space="preserve">    second      0x0002</w:t>
      </w:r>
    </w:p>
    <w:p w:rsidR="0083463C" w:rsidRPr="002407F9" w:rsidRDefault="0083463C" w:rsidP="0083463C">
      <w:pPr>
        <w:pStyle w:val="CCodeExample"/>
      </w:pPr>
      <w:r w:rsidRPr="002407F9">
        <w:t>#define     third       3</w:t>
      </w:r>
    </w:p>
    <w:p w:rsidR="0083463C" w:rsidRPr="002407F9" w:rsidRDefault="0083463C" w:rsidP="0083463C">
      <w:pPr>
        <w:pStyle w:val="CCodeExample"/>
        <w:keepNext w:val="0"/>
      </w:pPr>
      <w:r w:rsidRPr="002407F9">
        <w:t>#define     fourth      0x0004</w:t>
      </w:r>
    </w:p>
    <w:p w:rsidR="0083463C" w:rsidRPr="002407F9" w:rsidRDefault="0083463C" w:rsidP="0083463C">
      <w:pPr>
        <w:pStyle w:val="Heading2"/>
        <w:rPr>
          <w:noProof/>
        </w:rPr>
      </w:pPr>
      <w:bookmarkStart w:id="134" w:name="_Toc286046943"/>
      <w:bookmarkStart w:id="135" w:name="_Toc288814877"/>
      <w:bookmarkStart w:id="136" w:name="_Toc304539109"/>
      <w:bookmarkStart w:id="137" w:name="_Toc308709647"/>
      <w:bookmarkStart w:id="138" w:name="_Toc380749352"/>
      <w:bookmarkStart w:id="139" w:name="_Toc384901658"/>
      <w:bookmarkStart w:id="140" w:name="_Toc432512177"/>
      <w:bookmarkStart w:id="141" w:name="_Toc443575517"/>
      <w:bookmarkStart w:id="142" w:name="_Toc470517744"/>
      <w:bookmarkStart w:id="143" w:name="_Toc462920964"/>
      <w:bookmarkStart w:id="144" w:name="_Toc516154782"/>
      <w:bookmarkStart w:id="145" w:name="_Toc20317512"/>
      <w:r w:rsidRPr="002407F9">
        <w:rPr>
          <w:noProof/>
        </w:rPr>
        <w:lastRenderedPageBreak/>
        <w:t>Data Type Aliases (typedefs)</w:t>
      </w:r>
      <w:bookmarkEnd w:id="134"/>
      <w:bookmarkEnd w:id="135"/>
      <w:bookmarkEnd w:id="136"/>
      <w:bookmarkEnd w:id="137"/>
      <w:bookmarkEnd w:id="138"/>
      <w:bookmarkEnd w:id="139"/>
      <w:bookmarkEnd w:id="140"/>
      <w:bookmarkEnd w:id="141"/>
      <w:bookmarkEnd w:id="142"/>
      <w:bookmarkEnd w:id="143"/>
      <w:bookmarkEnd w:id="144"/>
      <w:bookmarkEnd w:id="145"/>
    </w:p>
    <w:p w:rsidR="0083463C" w:rsidRPr="002407F9" w:rsidRDefault="0083463C" w:rsidP="0083463C">
      <w:pPr>
        <w:pStyle w:val="BodyText"/>
        <w:rPr>
          <w:noProof/>
        </w:rPr>
      </w:pPr>
      <w:r w:rsidRPr="002407F9">
        <w:rPr>
          <w:noProof/>
        </w:rPr>
        <w:t>When a group of named items is assigned a type, it is placed in a table that has a title starting with “Definition of Types.” In this specification, defined types have names that use all upper-case characters.</w:t>
      </w:r>
    </w:p>
    <w:p w:rsidR="0083463C" w:rsidRPr="002407F9" w:rsidRDefault="0083463C" w:rsidP="0083463C">
      <w:pPr>
        <w:pStyle w:val="BodyText"/>
        <w:rPr>
          <w:noProof/>
        </w:rPr>
      </w:pPr>
      <w:r w:rsidRPr="002407F9">
        <w:rPr>
          <w:noProof/>
        </w:rPr>
        <w:t>The table in Example 1 shows how typedefs would be defined in this specification and Example 2 shows the C-compatible code that might be produced from that table by an automated process.</w:t>
      </w:r>
    </w:p>
    <w:p w:rsidR="0083463C" w:rsidRPr="002407F9" w:rsidRDefault="0083463C" w:rsidP="0083463C">
      <w:pPr>
        <w:pStyle w:val="NOTE"/>
        <w:keepNext/>
        <w:rPr>
          <w:noProof/>
        </w:rPr>
      </w:pPr>
      <w:r w:rsidRPr="002407F9">
        <w:rPr>
          <w:noProof/>
        </w:rPr>
        <w:t>EXAMPLE 1</w:t>
      </w:r>
    </w:p>
    <w:p w:rsidR="0083463C" w:rsidRPr="002407F9" w:rsidRDefault="0083463C" w:rsidP="0083463C">
      <w:pPr>
        <w:pStyle w:val="TABLE-title"/>
        <w:rPr>
          <w:noProof/>
          <w:sz w:val="18"/>
          <w:szCs w:val="18"/>
        </w:rPr>
      </w:pPr>
      <w:r w:rsidRPr="002407F9">
        <w:rPr>
          <w:noProof/>
          <w:sz w:val="18"/>
          <w:szCs w:val="18"/>
        </w:rPr>
        <w:t>Table xx — Definition of Types for Some Purpose</w:t>
      </w:r>
    </w:p>
    <w:tbl>
      <w:tblPr>
        <w:tblW w:w="72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530"/>
        <w:gridCol w:w="2521"/>
        <w:gridCol w:w="3149"/>
      </w:tblGrid>
      <w:tr w:rsidR="0083463C" w:rsidRPr="002407F9" w:rsidTr="00BF3E57">
        <w:trPr>
          <w:jc w:val="center"/>
        </w:trPr>
        <w:tc>
          <w:tcPr>
            <w:tcW w:w="1530" w:type="dxa"/>
            <w:tcBorders>
              <w:top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Type</w:t>
            </w:r>
          </w:p>
        </w:tc>
        <w:tc>
          <w:tcPr>
            <w:tcW w:w="2521" w:type="dxa"/>
            <w:tcBorders>
              <w:top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Name</w:t>
            </w:r>
          </w:p>
        </w:tc>
        <w:tc>
          <w:tcPr>
            <w:tcW w:w="3149" w:type="dxa"/>
            <w:tcBorders>
              <w:top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Description</w:t>
            </w:r>
          </w:p>
        </w:tc>
      </w:tr>
      <w:tr w:rsidR="0083463C" w:rsidRPr="002407F9" w:rsidTr="00BF3E57">
        <w:trPr>
          <w:jc w:val="center"/>
        </w:trPr>
        <w:tc>
          <w:tcPr>
            <w:tcW w:w="1530" w:type="dxa"/>
            <w:tcBorders>
              <w:top w:val="single" w:sz="12" w:space="0" w:color="auto"/>
            </w:tcBorders>
          </w:tcPr>
          <w:p w:rsidR="0083463C" w:rsidRPr="002407F9" w:rsidRDefault="0083463C" w:rsidP="00BF3E57">
            <w:pPr>
              <w:pStyle w:val="TABLE-cell"/>
              <w:rPr>
                <w:sz w:val="16"/>
              </w:rPr>
            </w:pPr>
            <w:r w:rsidRPr="002407F9">
              <w:rPr>
                <w:sz w:val="16"/>
              </w:rPr>
              <w:t>unsigned short</w:t>
            </w:r>
          </w:p>
        </w:tc>
        <w:tc>
          <w:tcPr>
            <w:tcW w:w="2521" w:type="dxa"/>
            <w:tcBorders>
              <w:top w:val="single" w:sz="12" w:space="0" w:color="auto"/>
            </w:tcBorders>
          </w:tcPr>
          <w:p w:rsidR="0083463C" w:rsidRPr="002407F9" w:rsidRDefault="0083463C" w:rsidP="00BF3E57">
            <w:pPr>
              <w:pStyle w:val="TABLE-cell"/>
              <w:rPr>
                <w:sz w:val="16"/>
              </w:rPr>
            </w:pPr>
            <w:r w:rsidRPr="002407F9">
              <w:rPr>
                <w:sz w:val="16"/>
              </w:rPr>
              <w:t>UINT16</w:t>
            </w:r>
          </w:p>
        </w:tc>
        <w:tc>
          <w:tcPr>
            <w:tcW w:w="3149" w:type="dxa"/>
            <w:tcBorders>
              <w:top w:val="single" w:sz="12" w:space="0" w:color="auto"/>
            </w:tcBorders>
          </w:tcPr>
          <w:p w:rsidR="0083463C" w:rsidRPr="002407F9" w:rsidRDefault="0083463C" w:rsidP="00BF3E57">
            <w:pPr>
              <w:pStyle w:val="TABLE-cell"/>
              <w:rPr>
                <w:sz w:val="16"/>
              </w:rPr>
            </w:pPr>
          </w:p>
        </w:tc>
      </w:tr>
      <w:tr w:rsidR="0083463C" w:rsidRPr="002407F9" w:rsidTr="00BF3E57">
        <w:trPr>
          <w:jc w:val="center"/>
        </w:trPr>
        <w:tc>
          <w:tcPr>
            <w:tcW w:w="1530" w:type="dxa"/>
          </w:tcPr>
          <w:p w:rsidR="0083463C" w:rsidRPr="002407F9" w:rsidRDefault="0083463C" w:rsidP="00BF3E57">
            <w:pPr>
              <w:pStyle w:val="TABLE-cell"/>
              <w:rPr>
                <w:sz w:val="16"/>
              </w:rPr>
            </w:pPr>
            <w:r w:rsidRPr="002407F9">
              <w:rPr>
                <w:sz w:val="16"/>
              </w:rPr>
              <w:t>UINT16</w:t>
            </w:r>
          </w:p>
        </w:tc>
        <w:tc>
          <w:tcPr>
            <w:tcW w:w="2521" w:type="dxa"/>
          </w:tcPr>
          <w:p w:rsidR="0083463C" w:rsidRPr="002407F9" w:rsidRDefault="0083463C" w:rsidP="00BF3E57">
            <w:pPr>
              <w:pStyle w:val="TABLE-cell"/>
              <w:rPr>
                <w:sz w:val="16"/>
              </w:rPr>
            </w:pPr>
            <w:r w:rsidRPr="002407F9">
              <w:rPr>
                <w:sz w:val="16"/>
              </w:rPr>
              <w:t>SOME_TYPE</w:t>
            </w:r>
          </w:p>
        </w:tc>
        <w:tc>
          <w:tcPr>
            <w:tcW w:w="3149" w:type="dxa"/>
          </w:tcPr>
          <w:p w:rsidR="0083463C" w:rsidRPr="002407F9" w:rsidRDefault="0083463C" w:rsidP="00BF3E57">
            <w:pPr>
              <w:pStyle w:val="TABLE-cell"/>
              <w:rPr>
                <w:sz w:val="16"/>
              </w:rPr>
            </w:pPr>
          </w:p>
        </w:tc>
      </w:tr>
      <w:tr w:rsidR="0083463C" w:rsidRPr="002407F9" w:rsidTr="00BF3E57">
        <w:trPr>
          <w:jc w:val="center"/>
        </w:trPr>
        <w:tc>
          <w:tcPr>
            <w:tcW w:w="1530" w:type="dxa"/>
          </w:tcPr>
          <w:p w:rsidR="0083463C" w:rsidRPr="002407F9" w:rsidRDefault="0083463C" w:rsidP="00BF3E57">
            <w:pPr>
              <w:pStyle w:val="TABLE-cell"/>
              <w:rPr>
                <w:sz w:val="16"/>
              </w:rPr>
            </w:pPr>
            <w:r w:rsidRPr="002407F9">
              <w:rPr>
                <w:sz w:val="16"/>
              </w:rPr>
              <w:t>unsigned long</w:t>
            </w:r>
          </w:p>
        </w:tc>
        <w:tc>
          <w:tcPr>
            <w:tcW w:w="2521" w:type="dxa"/>
          </w:tcPr>
          <w:p w:rsidR="0083463C" w:rsidRPr="002407F9" w:rsidRDefault="0083463C" w:rsidP="00BF3E57">
            <w:pPr>
              <w:pStyle w:val="TABLE-cell"/>
              <w:rPr>
                <w:sz w:val="16"/>
              </w:rPr>
            </w:pPr>
            <w:r w:rsidRPr="002407F9">
              <w:rPr>
                <w:sz w:val="16"/>
              </w:rPr>
              <w:t>UINT32</w:t>
            </w:r>
          </w:p>
        </w:tc>
        <w:tc>
          <w:tcPr>
            <w:tcW w:w="3149" w:type="dxa"/>
          </w:tcPr>
          <w:p w:rsidR="0083463C" w:rsidRPr="002407F9" w:rsidRDefault="0083463C" w:rsidP="00BF3E57">
            <w:pPr>
              <w:pStyle w:val="TABLE-cell"/>
              <w:rPr>
                <w:sz w:val="16"/>
              </w:rPr>
            </w:pPr>
          </w:p>
        </w:tc>
      </w:tr>
      <w:tr w:rsidR="0083463C" w:rsidRPr="002407F9" w:rsidTr="00BF3E57">
        <w:trPr>
          <w:jc w:val="center"/>
        </w:trPr>
        <w:tc>
          <w:tcPr>
            <w:tcW w:w="1530" w:type="dxa"/>
          </w:tcPr>
          <w:p w:rsidR="0083463C" w:rsidRPr="002407F9" w:rsidRDefault="0083463C" w:rsidP="00BF3E57">
            <w:pPr>
              <w:pStyle w:val="TABLE-cell"/>
              <w:rPr>
                <w:sz w:val="16"/>
              </w:rPr>
            </w:pPr>
            <w:r w:rsidRPr="002407F9">
              <w:rPr>
                <w:sz w:val="16"/>
              </w:rPr>
              <w:t>UINT32</w:t>
            </w:r>
          </w:p>
        </w:tc>
        <w:tc>
          <w:tcPr>
            <w:tcW w:w="2521" w:type="dxa"/>
          </w:tcPr>
          <w:p w:rsidR="0083463C" w:rsidRPr="002407F9" w:rsidRDefault="0083463C" w:rsidP="00BF3E57">
            <w:pPr>
              <w:pStyle w:val="TABLE-cell"/>
              <w:rPr>
                <w:sz w:val="16"/>
              </w:rPr>
            </w:pPr>
            <w:r w:rsidRPr="002407F9">
              <w:rPr>
                <w:sz w:val="16"/>
              </w:rPr>
              <w:t>LAST_TYPE</w:t>
            </w:r>
          </w:p>
        </w:tc>
        <w:tc>
          <w:tcPr>
            <w:tcW w:w="3149" w:type="dxa"/>
          </w:tcPr>
          <w:p w:rsidR="0083463C" w:rsidRPr="002407F9" w:rsidRDefault="0083463C" w:rsidP="00BF3E57">
            <w:pPr>
              <w:pStyle w:val="TABLE-cell"/>
              <w:rPr>
                <w:sz w:val="16"/>
              </w:rPr>
            </w:pPr>
          </w:p>
        </w:tc>
      </w:tr>
    </w:tbl>
    <w:p w:rsidR="0083463C" w:rsidRPr="002407F9" w:rsidRDefault="0083463C" w:rsidP="0083463C">
      <w:pPr>
        <w:pStyle w:val="NOTE"/>
        <w:keepNext/>
        <w:rPr>
          <w:noProof/>
        </w:rPr>
      </w:pPr>
      <w:r w:rsidRPr="002407F9">
        <w:rPr>
          <w:noProof/>
        </w:rPr>
        <w:t>EXAMPLE 2</w:t>
      </w:r>
    </w:p>
    <w:p w:rsidR="0083463C" w:rsidRPr="002407F9" w:rsidRDefault="0083463C" w:rsidP="0083463C">
      <w:pPr>
        <w:pStyle w:val="CCodeExample"/>
      </w:pPr>
      <w:r w:rsidRPr="002407F9">
        <w:t>/* C language equivalent of the typedefs from the table above */</w:t>
      </w:r>
    </w:p>
    <w:p w:rsidR="0083463C" w:rsidRPr="002407F9" w:rsidRDefault="0083463C" w:rsidP="0083463C">
      <w:pPr>
        <w:pStyle w:val="CCodeExample"/>
      </w:pPr>
      <w:r w:rsidRPr="002407F9">
        <w:t>typedef unsigned short    UINT16;</w:t>
      </w:r>
    </w:p>
    <w:p w:rsidR="0083463C" w:rsidRPr="002407F9" w:rsidRDefault="0083463C" w:rsidP="0083463C">
      <w:pPr>
        <w:pStyle w:val="CCodeExample"/>
      </w:pPr>
      <w:r w:rsidRPr="002407F9">
        <w:t>typedef UINT16            SOME_TYPE;</w:t>
      </w:r>
    </w:p>
    <w:p w:rsidR="0083463C" w:rsidRPr="002407F9" w:rsidRDefault="0083463C" w:rsidP="0083463C">
      <w:pPr>
        <w:pStyle w:val="CCodeExample"/>
      </w:pPr>
      <w:r w:rsidRPr="002407F9">
        <w:t>typedef unsigned long     UINT32;</w:t>
      </w:r>
    </w:p>
    <w:p w:rsidR="0083463C" w:rsidRPr="002407F9" w:rsidRDefault="0083463C" w:rsidP="0083463C">
      <w:pPr>
        <w:pStyle w:val="CCodeExample"/>
        <w:keepNext w:val="0"/>
      </w:pPr>
      <w:r w:rsidRPr="002407F9">
        <w:t>typedef UINT32            LAST_TYPE;</w:t>
      </w:r>
    </w:p>
    <w:p w:rsidR="0083463C" w:rsidRPr="002407F9" w:rsidRDefault="0083463C" w:rsidP="0083463C">
      <w:pPr>
        <w:pStyle w:val="Heading2"/>
        <w:rPr>
          <w:noProof/>
        </w:rPr>
      </w:pPr>
      <w:bookmarkStart w:id="146" w:name="_Toc286046948"/>
      <w:bookmarkStart w:id="147" w:name="_Toc288814882"/>
      <w:bookmarkStart w:id="148" w:name="_Toc304539110"/>
      <w:bookmarkStart w:id="149" w:name="_Toc308709648"/>
      <w:bookmarkStart w:id="150" w:name="_Toc380749353"/>
      <w:bookmarkStart w:id="151" w:name="_Toc384901659"/>
      <w:bookmarkStart w:id="152" w:name="_Toc432512178"/>
      <w:bookmarkStart w:id="153" w:name="_Toc443575518"/>
      <w:bookmarkStart w:id="154" w:name="_Toc470517745"/>
      <w:bookmarkStart w:id="155" w:name="_Toc462920965"/>
      <w:bookmarkStart w:id="156" w:name="_Toc516154783"/>
      <w:bookmarkStart w:id="157" w:name="_Toc20317513"/>
      <w:bookmarkStart w:id="158" w:name="_Toc286046944"/>
      <w:bookmarkStart w:id="159" w:name="_Toc288814878"/>
      <w:r w:rsidRPr="002407F9">
        <w:rPr>
          <w:noProof/>
        </w:rPr>
        <w:t>Enumerations</w:t>
      </w:r>
      <w:bookmarkEnd w:id="146"/>
      <w:bookmarkEnd w:id="147"/>
      <w:bookmarkEnd w:id="148"/>
      <w:bookmarkEnd w:id="149"/>
      <w:bookmarkEnd w:id="150"/>
      <w:bookmarkEnd w:id="151"/>
      <w:bookmarkEnd w:id="152"/>
      <w:bookmarkEnd w:id="153"/>
      <w:bookmarkEnd w:id="154"/>
      <w:bookmarkEnd w:id="155"/>
      <w:bookmarkEnd w:id="156"/>
      <w:bookmarkEnd w:id="157"/>
    </w:p>
    <w:p w:rsidR="0083463C" w:rsidRPr="002407F9" w:rsidRDefault="0083463C" w:rsidP="0083463C">
      <w:pPr>
        <w:pStyle w:val="BodyText"/>
        <w:rPr>
          <w:noProof/>
        </w:rPr>
      </w:pPr>
      <w:r w:rsidRPr="002407F9">
        <w:rPr>
          <w:noProof/>
        </w:rPr>
        <w:t>A table that defines an enumerated data type will start with the word “Definition” and end with “Values.”</w:t>
      </w:r>
    </w:p>
    <w:p w:rsidR="0083463C" w:rsidRPr="002407F9" w:rsidRDefault="0083463C" w:rsidP="0083463C">
      <w:pPr>
        <w:pStyle w:val="BodyText"/>
        <w:rPr>
          <w:noProof/>
        </w:rPr>
      </w:pPr>
      <w:r w:rsidRPr="002407F9">
        <w:rPr>
          <w:noProof/>
        </w:rPr>
        <w:t>A value in parenthesis will denote the intrinsic data size of the value and may have the values "INT8", "UINT8", "INT16", “UINT16”, "INT32", and “UINT32.” If this value is not present, “UINT16” is assumed.</w:t>
      </w:r>
    </w:p>
    <w:p w:rsidR="0083463C" w:rsidRPr="002407F9" w:rsidRDefault="0083463C" w:rsidP="0083463C">
      <w:pPr>
        <w:pStyle w:val="BodyText"/>
        <w:rPr>
          <w:noProof/>
        </w:rPr>
      </w:pPr>
      <w:r w:rsidRPr="002407F9">
        <w:rPr>
          <w:noProof/>
        </w:rPr>
        <w:t>Most C compilers set the type of an enumerated value to be an integer on the machine – often 16 bits – but this is not always consistent. To ensure interoperability, the enumeration values may not exceed 32,384.</w:t>
      </w:r>
    </w:p>
    <w:p w:rsidR="0083463C" w:rsidRPr="002407F9" w:rsidRDefault="0083463C" w:rsidP="0083463C">
      <w:pPr>
        <w:pStyle w:val="BodyText"/>
        <w:rPr>
          <w:noProof/>
        </w:rPr>
      </w:pPr>
      <w:r w:rsidRPr="002407F9">
        <w:rPr>
          <w:noProof/>
        </w:rPr>
        <w:t>The table in Example 1 shows how an enumeration would be defined in this specification. Example 2 shows the C code that might be produced from that table by an automated process.</w:t>
      </w:r>
    </w:p>
    <w:p w:rsidR="0083463C" w:rsidRPr="002407F9" w:rsidRDefault="0083463C" w:rsidP="0083463C">
      <w:pPr>
        <w:pStyle w:val="Example0"/>
        <w:rPr>
          <w:noProof/>
        </w:rPr>
      </w:pPr>
      <w:r w:rsidRPr="002407F9">
        <w:rPr>
          <w:noProof/>
        </w:rPr>
        <w:t>EXAMPLE 1</w:t>
      </w:r>
    </w:p>
    <w:p w:rsidR="0083463C" w:rsidRPr="002407F9" w:rsidRDefault="0083463C" w:rsidP="0083463C">
      <w:pPr>
        <w:pStyle w:val="TABLE-title"/>
        <w:rPr>
          <w:noProof/>
          <w:sz w:val="18"/>
          <w:szCs w:val="18"/>
        </w:rPr>
      </w:pPr>
      <w:r w:rsidRPr="002407F9">
        <w:rPr>
          <w:noProof/>
          <w:sz w:val="18"/>
          <w:szCs w:val="18"/>
        </w:rPr>
        <w:t>Table xx — Definition of (UINT16) CARD_SUIT Values</w:t>
      </w: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440"/>
        <w:gridCol w:w="810"/>
        <w:gridCol w:w="4950"/>
      </w:tblGrid>
      <w:tr w:rsidR="0083463C" w:rsidRPr="002407F9" w:rsidTr="00BF3E57">
        <w:trPr>
          <w:jc w:val="center"/>
        </w:trPr>
        <w:tc>
          <w:tcPr>
            <w:tcW w:w="144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Suit Names</w:t>
            </w:r>
          </w:p>
        </w:tc>
        <w:tc>
          <w:tcPr>
            <w:tcW w:w="810" w:type="dxa"/>
            <w:tcBorders>
              <w:top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Value</w:t>
            </w:r>
          </w:p>
        </w:tc>
        <w:tc>
          <w:tcPr>
            <w:tcW w:w="495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sz w:val="16"/>
              </w:rPr>
            </w:pPr>
            <w:r w:rsidRPr="002407F9">
              <w:rPr>
                <w:noProof/>
                <w:sz w:val="16"/>
              </w:rPr>
              <w:t>Description</w:t>
            </w:r>
          </w:p>
        </w:tc>
      </w:tr>
      <w:tr w:rsidR="0083463C" w:rsidRPr="002407F9" w:rsidTr="00BF3E57">
        <w:trPr>
          <w:jc w:val="center"/>
        </w:trPr>
        <w:tc>
          <w:tcPr>
            <w:tcW w:w="1440" w:type="dxa"/>
            <w:tcBorders>
              <w:top w:val="single" w:sz="12" w:space="0" w:color="auto"/>
              <w:left w:val="single" w:sz="12" w:space="0" w:color="auto"/>
              <w:bottom w:val="single" w:sz="6" w:space="0" w:color="auto"/>
            </w:tcBorders>
          </w:tcPr>
          <w:p w:rsidR="0083463C" w:rsidRPr="002407F9" w:rsidRDefault="0083463C" w:rsidP="00BF3E57">
            <w:pPr>
              <w:pStyle w:val="TABLE-cell"/>
              <w:rPr>
                <w:sz w:val="16"/>
              </w:rPr>
            </w:pPr>
            <w:r w:rsidRPr="002407F9">
              <w:rPr>
                <w:sz w:val="16"/>
              </w:rPr>
              <w:t>CLUBS</w:t>
            </w:r>
          </w:p>
        </w:tc>
        <w:tc>
          <w:tcPr>
            <w:tcW w:w="810" w:type="dxa"/>
            <w:tcBorders>
              <w:top w:val="single" w:sz="12" w:space="0" w:color="auto"/>
              <w:bottom w:val="single" w:sz="6" w:space="0" w:color="auto"/>
            </w:tcBorders>
          </w:tcPr>
          <w:p w:rsidR="0083463C" w:rsidRPr="002407F9" w:rsidRDefault="0083463C" w:rsidP="00BF3E57">
            <w:pPr>
              <w:pStyle w:val="TABLE-cell"/>
              <w:rPr>
                <w:sz w:val="16"/>
              </w:rPr>
            </w:pPr>
            <w:r w:rsidRPr="002407F9">
              <w:rPr>
                <w:sz w:val="16"/>
              </w:rPr>
              <w:t>0x0000</w:t>
            </w:r>
          </w:p>
        </w:tc>
        <w:tc>
          <w:tcPr>
            <w:tcW w:w="4950" w:type="dxa"/>
            <w:tcBorders>
              <w:top w:val="single" w:sz="12" w:space="0" w:color="auto"/>
              <w:bottom w:val="single" w:sz="6" w:space="0" w:color="auto"/>
              <w:right w:val="single" w:sz="12" w:space="0" w:color="auto"/>
            </w:tcBorders>
          </w:tcPr>
          <w:p w:rsidR="0083463C" w:rsidRPr="002407F9" w:rsidRDefault="0083463C" w:rsidP="00BF3E57">
            <w:pPr>
              <w:pStyle w:val="TABLE-cell"/>
              <w:rPr>
                <w:sz w:val="16"/>
              </w:rPr>
            </w:pPr>
          </w:p>
        </w:tc>
      </w:tr>
      <w:tr w:rsidR="0083463C" w:rsidRPr="002407F9" w:rsidTr="00BF3E57">
        <w:trPr>
          <w:jc w:val="center"/>
        </w:trPr>
        <w:tc>
          <w:tcPr>
            <w:tcW w:w="1440" w:type="dxa"/>
            <w:tcBorders>
              <w:top w:val="single" w:sz="6" w:space="0" w:color="auto"/>
              <w:left w:val="single" w:sz="12" w:space="0" w:color="auto"/>
            </w:tcBorders>
          </w:tcPr>
          <w:p w:rsidR="0083463C" w:rsidRPr="002407F9" w:rsidRDefault="0083463C" w:rsidP="00BF3E57">
            <w:pPr>
              <w:pStyle w:val="TABLE-cell"/>
              <w:rPr>
                <w:sz w:val="16"/>
              </w:rPr>
            </w:pPr>
            <w:r w:rsidRPr="002407F9">
              <w:rPr>
                <w:sz w:val="16"/>
              </w:rPr>
              <w:t>DIAMONDS</w:t>
            </w:r>
          </w:p>
        </w:tc>
        <w:tc>
          <w:tcPr>
            <w:tcW w:w="810" w:type="dxa"/>
            <w:tcBorders>
              <w:top w:val="single" w:sz="6" w:space="0" w:color="auto"/>
            </w:tcBorders>
          </w:tcPr>
          <w:p w:rsidR="0083463C" w:rsidRPr="002407F9" w:rsidRDefault="0083463C" w:rsidP="00BF3E57">
            <w:pPr>
              <w:pStyle w:val="TABLE-cell"/>
              <w:rPr>
                <w:sz w:val="16"/>
              </w:rPr>
            </w:pPr>
            <w:r w:rsidRPr="002407F9">
              <w:rPr>
                <w:sz w:val="16"/>
              </w:rPr>
              <w:t>0x000D</w:t>
            </w:r>
          </w:p>
        </w:tc>
        <w:tc>
          <w:tcPr>
            <w:tcW w:w="4950" w:type="dxa"/>
            <w:tcBorders>
              <w:top w:val="single" w:sz="6" w:space="0" w:color="auto"/>
              <w:right w:val="single" w:sz="12" w:space="0" w:color="auto"/>
            </w:tcBorders>
          </w:tcPr>
          <w:p w:rsidR="0083463C" w:rsidRPr="002407F9" w:rsidRDefault="0083463C" w:rsidP="00BF3E57">
            <w:pPr>
              <w:pStyle w:val="TABLE-cell"/>
              <w:rPr>
                <w:sz w:val="16"/>
              </w:rPr>
            </w:pPr>
          </w:p>
        </w:tc>
      </w:tr>
      <w:tr w:rsidR="0083463C" w:rsidRPr="002407F9" w:rsidTr="00BF3E57">
        <w:trPr>
          <w:jc w:val="center"/>
        </w:trPr>
        <w:tc>
          <w:tcPr>
            <w:tcW w:w="1440" w:type="dxa"/>
            <w:tcBorders>
              <w:left w:val="single" w:sz="12" w:space="0" w:color="auto"/>
            </w:tcBorders>
          </w:tcPr>
          <w:p w:rsidR="0083463C" w:rsidRPr="002407F9" w:rsidRDefault="0083463C" w:rsidP="00BF3E57">
            <w:pPr>
              <w:pStyle w:val="TABLE-cell"/>
              <w:rPr>
                <w:sz w:val="16"/>
              </w:rPr>
            </w:pPr>
            <w:r w:rsidRPr="002407F9">
              <w:rPr>
                <w:sz w:val="16"/>
              </w:rPr>
              <w:t>HEARTS</w:t>
            </w:r>
          </w:p>
        </w:tc>
        <w:tc>
          <w:tcPr>
            <w:tcW w:w="810" w:type="dxa"/>
          </w:tcPr>
          <w:p w:rsidR="0083463C" w:rsidRPr="002407F9" w:rsidRDefault="0083463C" w:rsidP="00BF3E57">
            <w:pPr>
              <w:pStyle w:val="TABLE-cell"/>
              <w:rPr>
                <w:sz w:val="16"/>
              </w:rPr>
            </w:pPr>
            <w:r w:rsidRPr="002407F9">
              <w:rPr>
                <w:sz w:val="16"/>
              </w:rPr>
              <w:t>0x001A</w:t>
            </w:r>
          </w:p>
        </w:tc>
        <w:tc>
          <w:tcPr>
            <w:tcW w:w="4950" w:type="dxa"/>
            <w:tcBorders>
              <w:right w:val="single" w:sz="12" w:space="0" w:color="auto"/>
            </w:tcBorders>
          </w:tcPr>
          <w:p w:rsidR="0083463C" w:rsidRPr="002407F9" w:rsidRDefault="0083463C" w:rsidP="00BF3E57">
            <w:pPr>
              <w:pStyle w:val="TABLE-cell"/>
              <w:rPr>
                <w:sz w:val="16"/>
              </w:rPr>
            </w:pPr>
          </w:p>
        </w:tc>
      </w:tr>
      <w:tr w:rsidR="0083463C" w:rsidRPr="002407F9" w:rsidTr="00BF3E57">
        <w:trPr>
          <w:jc w:val="center"/>
        </w:trPr>
        <w:tc>
          <w:tcPr>
            <w:tcW w:w="1440" w:type="dxa"/>
            <w:tcBorders>
              <w:left w:val="single" w:sz="12" w:space="0" w:color="auto"/>
              <w:bottom w:val="single" w:sz="12" w:space="0" w:color="auto"/>
            </w:tcBorders>
          </w:tcPr>
          <w:p w:rsidR="0083463C" w:rsidRPr="002407F9" w:rsidRDefault="0083463C" w:rsidP="00BF3E57">
            <w:pPr>
              <w:pStyle w:val="TABLE-cell"/>
              <w:rPr>
                <w:sz w:val="16"/>
              </w:rPr>
            </w:pPr>
            <w:r w:rsidRPr="002407F9">
              <w:rPr>
                <w:sz w:val="16"/>
              </w:rPr>
              <w:t>SPADES</w:t>
            </w:r>
          </w:p>
        </w:tc>
        <w:tc>
          <w:tcPr>
            <w:tcW w:w="810" w:type="dxa"/>
            <w:tcBorders>
              <w:bottom w:val="single" w:sz="12" w:space="0" w:color="auto"/>
            </w:tcBorders>
          </w:tcPr>
          <w:p w:rsidR="0083463C" w:rsidRPr="002407F9" w:rsidRDefault="0083463C" w:rsidP="00BF3E57">
            <w:pPr>
              <w:pStyle w:val="TABLE-cell"/>
              <w:rPr>
                <w:sz w:val="16"/>
              </w:rPr>
            </w:pPr>
            <w:r w:rsidRPr="002407F9">
              <w:rPr>
                <w:sz w:val="16"/>
              </w:rPr>
              <w:t>0x0027</w:t>
            </w:r>
          </w:p>
        </w:tc>
        <w:tc>
          <w:tcPr>
            <w:tcW w:w="4950" w:type="dxa"/>
            <w:tcBorders>
              <w:bottom w:val="single" w:sz="12" w:space="0" w:color="auto"/>
              <w:right w:val="single" w:sz="12" w:space="0" w:color="auto"/>
            </w:tcBorders>
          </w:tcPr>
          <w:p w:rsidR="0083463C" w:rsidRPr="002407F9" w:rsidRDefault="0083463C" w:rsidP="00BF3E57">
            <w:pPr>
              <w:pStyle w:val="TABLE-cell"/>
              <w:rPr>
                <w:sz w:val="16"/>
              </w:rPr>
            </w:pPr>
          </w:p>
        </w:tc>
      </w:tr>
    </w:tbl>
    <w:p w:rsidR="0083463C" w:rsidRPr="002407F9" w:rsidRDefault="0083463C" w:rsidP="0083463C">
      <w:pPr>
        <w:pStyle w:val="Example0"/>
        <w:rPr>
          <w:noProof/>
        </w:rPr>
      </w:pPr>
      <w:r w:rsidRPr="002407F9">
        <w:rPr>
          <w:noProof/>
        </w:rPr>
        <w:t>EXAMPLE 2</w:t>
      </w:r>
    </w:p>
    <w:p w:rsidR="0083463C" w:rsidRPr="002407F9" w:rsidRDefault="0083463C" w:rsidP="0083463C">
      <w:pPr>
        <w:pStyle w:val="CCodeExample"/>
      </w:pPr>
      <w:r w:rsidRPr="002407F9">
        <w:t>/* C language equivalent of the structure defined in the table above */</w:t>
      </w:r>
    </w:p>
    <w:p w:rsidR="0083463C" w:rsidRPr="002407F9" w:rsidRDefault="0083463C" w:rsidP="0083463C">
      <w:pPr>
        <w:pStyle w:val="CCodeExample"/>
      </w:pPr>
      <w:r w:rsidRPr="002407F9">
        <w:t>typedef enum {</w:t>
      </w:r>
    </w:p>
    <w:p w:rsidR="0083463C" w:rsidRPr="002407F9" w:rsidRDefault="0083463C" w:rsidP="0083463C">
      <w:pPr>
        <w:pStyle w:val="CCodeExample"/>
      </w:pPr>
      <w:r w:rsidRPr="002407F9">
        <w:t xml:space="preserve">    CLUBS       =   0x0000,</w:t>
      </w:r>
    </w:p>
    <w:p w:rsidR="0083463C" w:rsidRPr="002407F9" w:rsidRDefault="0083463C" w:rsidP="0083463C">
      <w:pPr>
        <w:pStyle w:val="CCodeExample"/>
      </w:pPr>
      <w:r w:rsidRPr="002407F9">
        <w:t xml:space="preserve">    DIAMONDS    =   0x000D,</w:t>
      </w:r>
    </w:p>
    <w:p w:rsidR="0083463C" w:rsidRPr="002407F9" w:rsidRDefault="0083463C" w:rsidP="0083463C">
      <w:pPr>
        <w:pStyle w:val="CCodeExample"/>
      </w:pPr>
      <w:r w:rsidRPr="002407F9">
        <w:t xml:space="preserve">    HEARTS      =   0x001A,</w:t>
      </w:r>
    </w:p>
    <w:p w:rsidR="0083463C" w:rsidRPr="002407F9" w:rsidRDefault="0083463C" w:rsidP="0083463C">
      <w:pPr>
        <w:pStyle w:val="CCodeExample"/>
      </w:pPr>
      <w:r w:rsidRPr="002407F9">
        <w:t xml:space="preserve">    SPADES      =   0x0027</w:t>
      </w:r>
    </w:p>
    <w:p w:rsidR="0083463C" w:rsidRPr="002407F9" w:rsidRDefault="0083463C" w:rsidP="0083463C">
      <w:pPr>
        <w:pStyle w:val="CCodeExample"/>
        <w:keepNext w:val="0"/>
      </w:pPr>
      <w:r w:rsidRPr="002407F9">
        <w:t>} CARD_SUIT;</w:t>
      </w:r>
    </w:p>
    <w:p w:rsidR="0083463C" w:rsidRPr="002407F9" w:rsidRDefault="0083463C" w:rsidP="0083463C">
      <w:pPr>
        <w:pStyle w:val="Heading2"/>
        <w:rPr>
          <w:noProof/>
        </w:rPr>
      </w:pPr>
      <w:bookmarkStart w:id="160" w:name="_Toc286046950"/>
      <w:bookmarkStart w:id="161" w:name="_Toc288814884"/>
      <w:bookmarkStart w:id="162" w:name="_Toc304539111"/>
      <w:bookmarkStart w:id="163" w:name="_Toc308709649"/>
      <w:bookmarkStart w:id="164" w:name="_Toc380749354"/>
      <w:bookmarkStart w:id="165" w:name="_Toc384901660"/>
      <w:bookmarkStart w:id="166" w:name="_Toc432512179"/>
      <w:bookmarkStart w:id="167" w:name="_Toc443575519"/>
      <w:bookmarkStart w:id="168" w:name="_Toc470517746"/>
      <w:bookmarkStart w:id="169" w:name="_Toc462920966"/>
      <w:bookmarkStart w:id="170" w:name="_Toc516154784"/>
      <w:bookmarkStart w:id="171" w:name="_Toc20317514"/>
      <w:r w:rsidRPr="002407F9">
        <w:rPr>
          <w:noProof/>
        </w:rPr>
        <w:lastRenderedPageBreak/>
        <w:t>Interface Type</w:t>
      </w:r>
      <w:bookmarkEnd w:id="160"/>
      <w:bookmarkEnd w:id="161"/>
      <w:bookmarkEnd w:id="162"/>
      <w:bookmarkEnd w:id="163"/>
      <w:bookmarkEnd w:id="164"/>
      <w:bookmarkEnd w:id="165"/>
      <w:bookmarkEnd w:id="166"/>
      <w:bookmarkEnd w:id="167"/>
      <w:bookmarkEnd w:id="168"/>
      <w:bookmarkEnd w:id="169"/>
      <w:bookmarkEnd w:id="170"/>
      <w:bookmarkEnd w:id="171"/>
    </w:p>
    <w:p w:rsidR="0083463C" w:rsidRPr="002407F9" w:rsidRDefault="0083463C" w:rsidP="0083463C">
      <w:pPr>
        <w:pStyle w:val="BodyText"/>
        <w:rPr>
          <w:noProof/>
        </w:rPr>
      </w:pPr>
      <w:r w:rsidRPr="002407F9">
        <w:rPr>
          <w:noProof/>
        </w:rPr>
        <w:t>An interface type is used for an enumeration that is checked by the unmarshaling code. This type is defined for purposes of automatic generation of the code that will validate the type. The title will start with the keyword “Definition” and end with the keyword “Type.” A value in parenthesis indicates the base type of the interface. The table may contain an entry that is prefixed with the “#” character to indicate the response code if the validation code determines that the input parameter is the wrong type.</w:t>
      </w:r>
    </w:p>
    <w:p w:rsidR="0083463C" w:rsidRPr="002407F9" w:rsidRDefault="0083463C" w:rsidP="0083463C">
      <w:pPr>
        <w:pStyle w:val="Example0"/>
        <w:rPr>
          <w:noProof/>
        </w:rPr>
      </w:pPr>
      <w:r w:rsidRPr="002407F9">
        <w:rPr>
          <w:noProof/>
        </w:rPr>
        <w:t>EXAMPLE 1</w:t>
      </w:r>
    </w:p>
    <w:p w:rsidR="0083463C" w:rsidRPr="002407F9" w:rsidRDefault="0083463C" w:rsidP="0083463C">
      <w:pPr>
        <w:pStyle w:val="TABLE-title"/>
        <w:rPr>
          <w:noProof/>
          <w:sz w:val="18"/>
          <w:szCs w:val="18"/>
        </w:rPr>
      </w:pPr>
      <w:r w:rsidRPr="002407F9">
        <w:rPr>
          <w:noProof/>
          <w:sz w:val="18"/>
          <w:szCs w:val="18"/>
        </w:rPr>
        <w:t>Table xx — Definition of (CARD_SUIT) RED_SUIT Type</w:t>
      </w: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00" w:firstRow="0" w:lastRow="0" w:firstColumn="0" w:lastColumn="0" w:noHBand="0" w:noVBand="0"/>
      </w:tblPr>
      <w:tblGrid>
        <w:gridCol w:w="2267"/>
        <w:gridCol w:w="4933"/>
      </w:tblGrid>
      <w:tr w:rsidR="0083463C" w:rsidRPr="002407F9" w:rsidTr="00BF3E57">
        <w:trPr>
          <w:tblHeader/>
          <w:jc w:val="center"/>
        </w:trPr>
        <w:tc>
          <w:tcPr>
            <w:tcW w:w="1574" w:type="pct"/>
            <w:tcBorders>
              <w:top w:val="single" w:sz="12" w:space="0" w:color="auto"/>
              <w:left w:val="single" w:sz="8" w:space="0" w:color="auto"/>
              <w:bottom w:val="single" w:sz="12" w:space="0" w:color="auto"/>
              <w:right w:val="single" w:sz="8" w:space="0" w:color="auto"/>
            </w:tcBorders>
          </w:tcPr>
          <w:p w:rsidR="0083463C" w:rsidRPr="002407F9" w:rsidRDefault="0083463C" w:rsidP="00BF3E57">
            <w:pPr>
              <w:pStyle w:val="TABLE-col-heading"/>
              <w:rPr>
                <w:noProof/>
                <w:sz w:val="16"/>
              </w:rPr>
            </w:pPr>
            <w:r w:rsidRPr="002407F9">
              <w:rPr>
                <w:noProof/>
                <w:sz w:val="16"/>
              </w:rPr>
              <w:t>Values</w:t>
            </w:r>
          </w:p>
        </w:tc>
        <w:tc>
          <w:tcPr>
            <w:tcW w:w="3426" w:type="pct"/>
            <w:tcBorders>
              <w:top w:val="single" w:sz="12" w:space="0" w:color="auto"/>
              <w:left w:val="single" w:sz="8" w:space="0" w:color="auto"/>
              <w:bottom w:val="single" w:sz="12" w:space="0" w:color="auto"/>
              <w:right w:val="single" w:sz="12" w:space="0" w:color="auto"/>
            </w:tcBorders>
          </w:tcPr>
          <w:p w:rsidR="0083463C" w:rsidRPr="002407F9" w:rsidRDefault="0083463C" w:rsidP="00BF3E57">
            <w:pPr>
              <w:pStyle w:val="TABLE-col-heading"/>
              <w:rPr>
                <w:noProof/>
                <w:sz w:val="16"/>
              </w:rPr>
            </w:pPr>
            <w:r w:rsidRPr="002407F9">
              <w:rPr>
                <w:noProof/>
                <w:sz w:val="16"/>
              </w:rPr>
              <w:t>Comments</w:t>
            </w:r>
          </w:p>
        </w:tc>
      </w:tr>
      <w:tr w:rsidR="0083463C" w:rsidRPr="002407F9" w:rsidTr="00BF3E57">
        <w:trPr>
          <w:jc w:val="center"/>
        </w:trPr>
        <w:tc>
          <w:tcPr>
            <w:tcW w:w="1574" w:type="pct"/>
            <w:tcBorders>
              <w:top w:val="single" w:sz="12" w:space="0" w:color="auto"/>
              <w:left w:val="single" w:sz="8" w:space="0" w:color="auto"/>
              <w:right w:val="single" w:sz="8" w:space="0" w:color="auto"/>
            </w:tcBorders>
          </w:tcPr>
          <w:p w:rsidR="0083463C" w:rsidRPr="002407F9" w:rsidRDefault="0083463C" w:rsidP="00BF3E57">
            <w:pPr>
              <w:pStyle w:val="TABLE-cell"/>
              <w:rPr>
                <w:sz w:val="16"/>
              </w:rPr>
            </w:pPr>
            <w:r w:rsidRPr="002407F9">
              <w:rPr>
                <w:sz w:val="16"/>
              </w:rPr>
              <w:t>HEARTS</w:t>
            </w:r>
          </w:p>
        </w:tc>
        <w:tc>
          <w:tcPr>
            <w:tcW w:w="3426" w:type="pct"/>
            <w:tcBorders>
              <w:top w:val="single" w:sz="12" w:space="0" w:color="auto"/>
              <w:left w:val="single" w:sz="8" w:space="0" w:color="auto"/>
              <w:right w:val="single" w:sz="12" w:space="0" w:color="auto"/>
            </w:tcBorders>
          </w:tcPr>
          <w:p w:rsidR="0083463C" w:rsidRPr="002407F9" w:rsidRDefault="0083463C" w:rsidP="00BF3E57">
            <w:pPr>
              <w:pStyle w:val="TABLE-cell"/>
              <w:rPr>
                <w:sz w:val="16"/>
              </w:rPr>
            </w:pPr>
          </w:p>
        </w:tc>
      </w:tr>
      <w:tr w:rsidR="0083463C" w:rsidRPr="002407F9" w:rsidTr="00BF3E57">
        <w:trPr>
          <w:jc w:val="center"/>
        </w:trPr>
        <w:tc>
          <w:tcPr>
            <w:tcW w:w="1574" w:type="pct"/>
            <w:tcBorders>
              <w:left w:val="single" w:sz="8" w:space="0" w:color="auto"/>
              <w:bottom w:val="single" w:sz="8" w:space="0" w:color="auto"/>
              <w:right w:val="single" w:sz="8" w:space="0" w:color="auto"/>
            </w:tcBorders>
          </w:tcPr>
          <w:p w:rsidR="0083463C" w:rsidRPr="002407F9" w:rsidRDefault="0083463C" w:rsidP="00BF3E57">
            <w:pPr>
              <w:pStyle w:val="TABLE-cell"/>
              <w:rPr>
                <w:sz w:val="16"/>
              </w:rPr>
            </w:pPr>
            <w:r w:rsidRPr="002407F9">
              <w:rPr>
                <w:sz w:val="16"/>
              </w:rPr>
              <w:t>DIAMONDS</w:t>
            </w:r>
          </w:p>
        </w:tc>
        <w:tc>
          <w:tcPr>
            <w:tcW w:w="3426" w:type="pct"/>
            <w:tcBorders>
              <w:left w:val="single" w:sz="8" w:space="0" w:color="auto"/>
              <w:bottom w:val="single" w:sz="8" w:space="0" w:color="auto"/>
              <w:right w:val="single" w:sz="12" w:space="0" w:color="auto"/>
            </w:tcBorders>
          </w:tcPr>
          <w:p w:rsidR="0083463C" w:rsidRPr="002407F9" w:rsidRDefault="0083463C" w:rsidP="00BF3E57">
            <w:pPr>
              <w:pStyle w:val="TABLE-cell"/>
              <w:rPr>
                <w:sz w:val="16"/>
              </w:rPr>
            </w:pPr>
          </w:p>
        </w:tc>
      </w:tr>
      <w:tr w:rsidR="0083463C" w:rsidRPr="002407F9" w:rsidTr="00BF3E57">
        <w:trPr>
          <w:jc w:val="center"/>
        </w:trPr>
        <w:tc>
          <w:tcPr>
            <w:tcW w:w="1574" w:type="pct"/>
            <w:tcBorders>
              <w:top w:val="single" w:sz="8" w:space="0" w:color="auto"/>
              <w:left w:val="single" w:sz="8" w:space="0" w:color="auto"/>
              <w:bottom w:val="single" w:sz="12" w:space="0" w:color="auto"/>
              <w:right w:val="single" w:sz="8" w:space="0" w:color="auto"/>
            </w:tcBorders>
          </w:tcPr>
          <w:p w:rsidR="0083463C" w:rsidRPr="002407F9" w:rsidRDefault="0083463C" w:rsidP="00BF3E57">
            <w:pPr>
              <w:pStyle w:val="TABLE-cell"/>
              <w:rPr>
                <w:sz w:val="16"/>
              </w:rPr>
            </w:pPr>
            <w:r w:rsidRPr="002407F9">
              <w:rPr>
                <w:sz w:val="16"/>
              </w:rPr>
              <w:t>#TPM_RC_SUIT</w:t>
            </w:r>
          </w:p>
        </w:tc>
        <w:tc>
          <w:tcPr>
            <w:tcW w:w="3426" w:type="pct"/>
            <w:tcBorders>
              <w:top w:val="single" w:sz="8" w:space="0" w:color="auto"/>
              <w:left w:val="single" w:sz="8" w:space="0" w:color="auto"/>
              <w:bottom w:val="single" w:sz="12" w:space="0" w:color="auto"/>
              <w:right w:val="single" w:sz="12" w:space="0" w:color="auto"/>
            </w:tcBorders>
          </w:tcPr>
          <w:p w:rsidR="0083463C" w:rsidRPr="002407F9" w:rsidRDefault="0083463C" w:rsidP="00BF3E57">
            <w:pPr>
              <w:pStyle w:val="TABLE-cell"/>
              <w:rPr>
                <w:sz w:val="16"/>
              </w:rPr>
            </w:pPr>
            <w:r w:rsidRPr="002407F9">
              <w:rPr>
                <w:sz w:val="16"/>
              </w:rPr>
              <w:t>response code returned when the unmarshaling of this type fails</w:t>
            </w:r>
          </w:p>
          <w:p w:rsidR="0083463C" w:rsidRPr="002407F9" w:rsidRDefault="0083463C" w:rsidP="00BF3E57">
            <w:pPr>
              <w:pStyle w:val="Table-cell-note"/>
            </w:pPr>
            <w:r w:rsidRPr="002407F9">
              <w:t>NOTE</w:t>
            </w:r>
            <w:r w:rsidRPr="002407F9">
              <w:tab/>
              <w:t>TPM_RC_SUIT is an example and no such response code is actually defined in this specification.</w:t>
            </w:r>
          </w:p>
        </w:tc>
      </w:tr>
    </w:tbl>
    <w:p w:rsidR="0083463C" w:rsidRPr="002407F9" w:rsidRDefault="0083463C" w:rsidP="0083463C">
      <w:pPr>
        <w:pStyle w:val="Example0"/>
        <w:rPr>
          <w:noProof/>
        </w:rPr>
      </w:pPr>
      <w:r w:rsidRPr="002407F9">
        <w:rPr>
          <w:noProof/>
        </w:rPr>
        <w:t>EXAMPLE 2</w:t>
      </w:r>
    </w:p>
    <w:p w:rsidR="0083463C" w:rsidRPr="002407F9" w:rsidRDefault="0083463C" w:rsidP="0083463C">
      <w:pPr>
        <w:pStyle w:val="CCodeExample"/>
      </w:pPr>
      <w:r w:rsidRPr="002407F9">
        <w:t>/* Validation code that might be automatically generated from table above */</w:t>
      </w:r>
    </w:p>
    <w:p w:rsidR="00EA7982" w:rsidRDefault="0083463C" w:rsidP="0083463C">
      <w:pPr>
        <w:pStyle w:val="CCodeExample"/>
        <w:keepNext w:val="0"/>
      </w:pPr>
      <w:r w:rsidRPr="002407F9">
        <w:t>if((*target != HEARTS) &amp;&amp; (*target != DIAMONDS))</w:t>
      </w:r>
    </w:p>
    <w:p w:rsidR="0083463C" w:rsidRPr="002407F9" w:rsidRDefault="0083463C" w:rsidP="0083463C">
      <w:pPr>
        <w:pStyle w:val="CCodeExample"/>
        <w:keepNext w:val="0"/>
      </w:pPr>
      <w:r w:rsidRPr="002407F9">
        <w:t xml:space="preserve">    return TPM_RC_SUIT;</w:t>
      </w:r>
    </w:p>
    <w:p w:rsidR="0083463C" w:rsidRPr="002407F9" w:rsidRDefault="0083463C" w:rsidP="0083463C">
      <w:pPr>
        <w:pStyle w:val="BodyText"/>
        <w:rPr>
          <w:noProof/>
        </w:rPr>
      </w:pPr>
      <w:r w:rsidRPr="002407F9">
        <w:rPr>
          <w:noProof/>
        </w:rPr>
        <w:t>In some cases, the allowed values are numeric values with no associated mnemonic. In such a case, the list of numeric values may be given a name. Then, when used in an interface definition, the name would have a "$" prefix to indicate that a named list of values should be substituted.</w:t>
      </w:r>
    </w:p>
    <w:p w:rsidR="00EA7982" w:rsidRDefault="0083463C" w:rsidP="0083463C">
      <w:pPr>
        <w:pStyle w:val="BodyText"/>
        <w:rPr>
          <w:noProof/>
        </w:rPr>
      </w:pPr>
      <w:r w:rsidRPr="002407F9">
        <w:rPr>
          <w:noProof/>
        </w:rPr>
        <w:t>To illustrate, assume that the implementation only supports two sizes (1024 and 2048 bits) for keys associated with some algorithm (MY algorithm).</w:t>
      </w:r>
    </w:p>
    <w:p w:rsidR="0083463C" w:rsidRPr="002407F9" w:rsidRDefault="0083463C" w:rsidP="0083463C">
      <w:pPr>
        <w:pStyle w:val="NOTE"/>
        <w:rPr>
          <w:noProof/>
        </w:rPr>
      </w:pPr>
      <w:r w:rsidRPr="002407F9">
        <w:rPr>
          <w:noProof/>
        </w:rPr>
        <w:t>EXAMPLE 3</w:t>
      </w:r>
    </w:p>
    <w:p w:rsidR="0083463C" w:rsidRPr="002407F9" w:rsidRDefault="0083463C" w:rsidP="0083463C">
      <w:pPr>
        <w:pStyle w:val="TABLE-title"/>
        <w:rPr>
          <w:noProof/>
          <w:sz w:val="18"/>
          <w:szCs w:val="18"/>
        </w:rPr>
      </w:pPr>
      <w:r w:rsidRPr="002407F9">
        <w:rPr>
          <w:noProof/>
          <w:sz w:val="18"/>
          <w:szCs w:val="18"/>
        </w:rPr>
        <w:t>Table xx — Defines for MY Algorithm Constants</w:t>
      </w: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250"/>
        <w:gridCol w:w="1799"/>
        <w:gridCol w:w="3151"/>
      </w:tblGrid>
      <w:tr w:rsidR="0083463C" w:rsidRPr="002407F9" w:rsidTr="00BF3E57">
        <w:trPr>
          <w:cantSplit/>
          <w:jc w:val="center"/>
        </w:trPr>
        <w:tc>
          <w:tcPr>
            <w:tcW w:w="1563" w:type="pct"/>
            <w:tcBorders>
              <w:top w:val="single" w:sz="12" w:space="0" w:color="auto"/>
              <w:left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Name</w:t>
            </w:r>
          </w:p>
        </w:tc>
        <w:tc>
          <w:tcPr>
            <w:tcW w:w="1249" w:type="pct"/>
            <w:tcBorders>
              <w:top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Value</w:t>
            </w:r>
          </w:p>
        </w:tc>
        <w:tc>
          <w:tcPr>
            <w:tcW w:w="2188" w:type="pct"/>
            <w:tcBorders>
              <w:top w:val="single" w:sz="12" w:space="0" w:color="auto"/>
              <w:bottom w:val="single" w:sz="12" w:space="0" w:color="auto"/>
              <w:right w:val="single" w:sz="12" w:space="0" w:color="auto"/>
            </w:tcBorders>
          </w:tcPr>
          <w:p w:rsidR="0083463C" w:rsidRPr="002407F9" w:rsidRDefault="0083463C" w:rsidP="00BF3E57">
            <w:pPr>
              <w:pStyle w:val="TABLE-col-heading"/>
              <w:rPr>
                <w:noProof/>
                <w:sz w:val="16"/>
              </w:rPr>
            </w:pPr>
            <w:r w:rsidRPr="002407F9">
              <w:rPr>
                <w:noProof/>
                <w:sz w:val="16"/>
              </w:rPr>
              <w:t>Comments</w:t>
            </w:r>
          </w:p>
        </w:tc>
      </w:tr>
      <w:tr w:rsidR="0083463C" w:rsidRPr="002407F9" w:rsidTr="00BF3E57">
        <w:trPr>
          <w:cantSplit/>
          <w:jc w:val="center"/>
        </w:trPr>
        <w:tc>
          <w:tcPr>
            <w:tcW w:w="1563" w:type="pct"/>
            <w:tcBorders>
              <w:top w:val="single" w:sz="12" w:space="0" w:color="auto"/>
              <w:left w:val="single" w:sz="12" w:space="0" w:color="auto"/>
              <w:bottom w:val="single" w:sz="12" w:space="0" w:color="auto"/>
            </w:tcBorders>
          </w:tcPr>
          <w:p w:rsidR="0083463C" w:rsidRPr="002407F9" w:rsidRDefault="0083463C" w:rsidP="00BF3E57">
            <w:pPr>
              <w:pStyle w:val="TABLE-cell"/>
              <w:keepNext w:val="0"/>
              <w:rPr>
                <w:sz w:val="16"/>
              </w:rPr>
            </w:pPr>
            <w:r w:rsidRPr="002407F9">
              <w:rPr>
                <w:sz w:val="16"/>
              </w:rPr>
              <w:t>MY_KEY_SIZES_BITS</w:t>
            </w:r>
          </w:p>
        </w:tc>
        <w:tc>
          <w:tcPr>
            <w:tcW w:w="1249" w:type="pct"/>
            <w:tcBorders>
              <w:top w:val="single" w:sz="12" w:space="0" w:color="auto"/>
              <w:bottom w:val="single" w:sz="12" w:space="0" w:color="auto"/>
            </w:tcBorders>
          </w:tcPr>
          <w:p w:rsidR="0083463C" w:rsidRPr="002407F9" w:rsidRDefault="0083463C" w:rsidP="00BF3E57">
            <w:pPr>
              <w:pStyle w:val="TABLE-cell"/>
              <w:keepNext w:val="0"/>
              <w:rPr>
                <w:sz w:val="16"/>
              </w:rPr>
            </w:pPr>
            <w:r w:rsidRPr="002407F9">
              <w:rPr>
                <w:sz w:val="16"/>
              </w:rPr>
              <w:t>{1024, 2048}</w:t>
            </w:r>
          </w:p>
        </w:tc>
        <w:tc>
          <w:tcPr>
            <w:tcW w:w="2188" w:type="pct"/>
            <w:tcBorders>
              <w:top w:val="single" w:sz="12" w:space="0" w:color="auto"/>
              <w:bottom w:val="single" w:sz="12" w:space="0" w:color="auto"/>
              <w:right w:val="single" w:sz="12" w:space="0" w:color="auto"/>
            </w:tcBorders>
          </w:tcPr>
          <w:p w:rsidR="0083463C" w:rsidRPr="002407F9" w:rsidRDefault="0083463C" w:rsidP="00BF3E57">
            <w:pPr>
              <w:pStyle w:val="TABLE-cell"/>
              <w:keepNext w:val="0"/>
              <w:rPr>
                <w:sz w:val="16"/>
              </w:rPr>
            </w:pPr>
            <w:r w:rsidRPr="002407F9">
              <w:rPr>
                <w:sz w:val="16"/>
              </w:rPr>
              <w:t>braces because this is a list value</w:t>
            </w:r>
          </w:p>
        </w:tc>
      </w:tr>
    </w:tbl>
    <w:p w:rsidR="0083463C" w:rsidRPr="002407F9" w:rsidRDefault="0083463C" w:rsidP="0083463C">
      <w:pPr>
        <w:pStyle w:val="BodyText"/>
        <w:rPr>
          <w:noProof/>
        </w:rPr>
      </w:pPr>
      <w:r w:rsidRPr="002407F9">
        <w:rPr>
          <w:noProof/>
        </w:rPr>
        <w:lastRenderedPageBreak/>
        <w:t>Then, whenever an input value would need to be a valid MY key size for the implementation, the value $MY_KEY_SIZES_BITS could be used. Given the definition for MY_KEY_SIZES_BITS in example 3 above, the tables in example 4 and 5 below, are equivalent.</w:t>
      </w:r>
    </w:p>
    <w:p w:rsidR="0083463C" w:rsidRPr="002407F9" w:rsidRDefault="0083463C" w:rsidP="0083463C">
      <w:pPr>
        <w:pStyle w:val="Example0"/>
        <w:rPr>
          <w:noProof/>
        </w:rPr>
      </w:pPr>
      <w:r w:rsidRPr="002407F9">
        <w:rPr>
          <w:noProof/>
        </w:rPr>
        <w:t>EXAMPLE 4</w:t>
      </w:r>
    </w:p>
    <w:p w:rsidR="0083463C" w:rsidRPr="002407F9" w:rsidRDefault="0083463C" w:rsidP="0083463C">
      <w:pPr>
        <w:pStyle w:val="TABLE-title"/>
        <w:rPr>
          <w:noProof/>
          <w:sz w:val="18"/>
          <w:szCs w:val="18"/>
        </w:rPr>
      </w:pPr>
      <w:r w:rsidRPr="002407F9">
        <w:rPr>
          <w:noProof/>
          <w:sz w:val="18"/>
          <w:szCs w:val="18"/>
        </w:rPr>
        <w:t>Table xx — Definition of (UINT16) MY_KEY_BITS Type</w:t>
      </w: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091"/>
        <w:gridCol w:w="5109"/>
      </w:tblGrid>
      <w:tr w:rsidR="0083463C" w:rsidRPr="002407F9" w:rsidTr="00BF3E57">
        <w:trPr>
          <w:jc w:val="center"/>
        </w:trPr>
        <w:tc>
          <w:tcPr>
            <w:tcW w:w="270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Parameter</w:t>
            </w:r>
          </w:p>
        </w:tc>
        <w:tc>
          <w:tcPr>
            <w:tcW w:w="666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sz w:val="16"/>
              </w:rPr>
            </w:pPr>
            <w:r w:rsidRPr="002407F9">
              <w:rPr>
                <w:noProof/>
                <w:sz w:val="16"/>
              </w:rPr>
              <w:t>Description</w:t>
            </w:r>
          </w:p>
        </w:tc>
      </w:tr>
      <w:tr w:rsidR="0083463C" w:rsidRPr="002407F9" w:rsidTr="00BF3E57">
        <w:trPr>
          <w:jc w:val="center"/>
        </w:trPr>
        <w:tc>
          <w:tcPr>
            <w:tcW w:w="2700" w:type="dxa"/>
            <w:tcBorders>
              <w:top w:val="single" w:sz="12" w:space="0" w:color="auto"/>
              <w:left w:val="single" w:sz="12" w:space="0" w:color="auto"/>
              <w:bottom w:val="single" w:sz="12" w:space="0" w:color="auto"/>
            </w:tcBorders>
          </w:tcPr>
          <w:p w:rsidR="0083463C" w:rsidRPr="002407F9" w:rsidRDefault="0083463C" w:rsidP="00BF3E57">
            <w:pPr>
              <w:pStyle w:val="TABLE-cell"/>
              <w:rPr>
                <w:sz w:val="16"/>
              </w:rPr>
            </w:pPr>
            <w:r w:rsidRPr="002407F9">
              <w:rPr>
                <w:sz w:val="16"/>
              </w:rPr>
              <w:t>{1024, 2048}</w:t>
            </w:r>
          </w:p>
        </w:tc>
        <w:tc>
          <w:tcPr>
            <w:tcW w:w="6660" w:type="dxa"/>
            <w:tcBorders>
              <w:top w:val="single" w:sz="12" w:space="0" w:color="auto"/>
              <w:bottom w:val="single" w:sz="12" w:space="0" w:color="auto"/>
              <w:right w:val="single" w:sz="12" w:space="0" w:color="auto"/>
            </w:tcBorders>
          </w:tcPr>
          <w:p w:rsidR="0083463C" w:rsidRPr="002407F9" w:rsidRDefault="0083463C" w:rsidP="00BF3E57">
            <w:pPr>
              <w:pStyle w:val="TABLE-cell"/>
              <w:rPr>
                <w:sz w:val="16"/>
              </w:rPr>
            </w:pPr>
            <w:r w:rsidRPr="002407F9">
              <w:rPr>
                <w:sz w:val="16"/>
              </w:rPr>
              <w:t>the number of bits in the supported key</w:t>
            </w:r>
          </w:p>
        </w:tc>
      </w:tr>
    </w:tbl>
    <w:p w:rsidR="0083463C" w:rsidRPr="002407F9" w:rsidRDefault="0083463C" w:rsidP="0083463C">
      <w:pPr>
        <w:pStyle w:val="NOTE"/>
        <w:keepNext/>
        <w:rPr>
          <w:noProof/>
        </w:rPr>
      </w:pPr>
      <w:r w:rsidRPr="002407F9">
        <w:rPr>
          <w:noProof/>
        </w:rPr>
        <w:t>EXAMPLE 5</w:t>
      </w:r>
    </w:p>
    <w:p w:rsidR="0083463C" w:rsidRPr="002407F9" w:rsidRDefault="0083463C" w:rsidP="0083463C">
      <w:pPr>
        <w:pStyle w:val="TABLE-title"/>
        <w:rPr>
          <w:noProof/>
          <w:sz w:val="18"/>
          <w:szCs w:val="18"/>
        </w:rPr>
      </w:pPr>
      <w:r w:rsidRPr="002407F9">
        <w:rPr>
          <w:noProof/>
          <w:sz w:val="18"/>
          <w:szCs w:val="18"/>
        </w:rPr>
        <w:t>Table xx — Definition of (UINT16) MY_KEY_BITS Type</w:t>
      </w: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091"/>
        <w:gridCol w:w="5109"/>
      </w:tblGrid>
      <w:tr w:rsidR="0083463C" w:rsidRPr="002407F9" w:rsidTr="00BF3E57">
        <w:trPr>
          <w:jc w:val="center"/>
        </w:trPr>
        <w:tc>
          <w:tcPr>
            <w:tcW w:w="270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Parameter</w:t>
            </w:r>
          </w:p>
        </w:tc>
        <w:tc>
          <w:tcPr>
            <w:tcW w:w="666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sz w:val="16"/>
              </w:rPr>
            </w:pPr>
            <w:r w:rsidRPr="002407F9">
              <w:rPr>
                <w:noProof/>
                <w:sz w:val="16"/>
              </w:rPr>
              <w:t>Description</w:t>
            </w:r>
          </w:p>
        </w:tc>
      </w:tr>
      <w:tr w:rsidR="0083463C" w:rsidRPr="002407F9" w:rsidTr="00BF3E57">
        <w:trPr>
          <w:jc w:val="center"/>
        </w:trPr>
        <w:tc>
          <w:tcPr>
            <w:tcW w:w="2700" w:type="dxa"/>
            <w:tcBorders>
              <w:top w:val="single" w:sz="12" w:space="0" w:color="auto"/>
              <w:left w:val="single" w:sz="12" w:space="0" w:color="auto"/>
              <w:bottom w:val="single" w:sz="12" w:space="0" w:color="auto"/>
            </w:tcBorders>
          </w:tcPr>
          <w:p w:rsidR="0083463C" w:rsidRPr="002407F9" w:rsidRDefault="0083463C" w:rsidP="00BF3E57">
            <w:pPr>
              <w:pStyle w:val="TABLE-cell"/>
              <w:rPr>
                <w:sz w:val="16"/>
              </w:rPr>
            </w:pPr>
            <w:r w:rsidRPr="002407F9">
              <w:rPr>
                <w:sz w:val="16"/>
              </w:rPr>
              <w:t>$MY_KEY_SIZES_BITS</w:t>
            </w:r>
          </w:p>
        </w:tc>
        <w:tc>
          <w:tcPr>
            <w:tcW w:w="6660" w:type="dxa"/>
            <w:tcBorders>
              <w:top w:val="single" w:sz="12" w:space="0" w:color="auto"/>
              <w:bottom w:val="single" w:sz="12" w:space="0" w:color="auto"/>
              <w:right w:val="single" w:sz="12" w:space="0" w:color="auto"/>
            </w:tcBorders>
          </w:tcPr>
          <w:p w:rsidR="0083463C" w:rsidRPr="002407F9" w:rsidRDefault="0083463C" w:rsidP="00BF3E57">
            <w:pPr>
              <w:pStyle w:val="TABLE-cell"/>
              <w:rPr>
                <w:sz w:val="16"/>
              </w:rPr>
            </w:pPr>
            <w:r w:rsidRPr="002407F9">
              <w:rPr>
                <w:sz w:val="16"/>
              </w:rPr>
              <w:t>the number of bits in the supported key</w:t>
            </w:r>
          </w:p>
        </w:tc>
      </w:tr>
    </w:tbl>
    <w:p w:rsidR="0083463C" w:rsidRPr="002407F9" w:rsidRDefault="0083463C" w:rsidP="0083463C">
      <w:pPr>
        <w:pStyle w:val="Heading2"/>
        <w:rPr>
          <w:noProof/>
        </w:rPr>
      </w:pPr>
      <w:bookmarkStart w:id="172" w:name="_Toc286046945"/>
      <w:bookmarkStart w:id="173" w:name="_Toc288814879"/>
      <w:bookmarkStart w:id="174" w:name="_Toc304539112"/>
      <w:bookmarkStart w:id="175" w:name="_Toc308709650"/>
      <w:bookmarkStart w:id="176" w:name="_Toc380749355"/>
      <w:bookmarkStart w:id="177" w:name="_Toc384901661"/>
      <w:bookmarkStart w:id="178" w:name="_Toc432512180"/>
      <w:bookmarkStart w:id="179" w:name="_Toc443575520"/>
      <w:bookmarkStart w:id="180" w:name="_Toc470517747"/>
      <w:bookmarkStart w:id="181" w:name="_Toc462920967"/>
      <w:bookmarkStart w:id="182" w:name="_Toc516154785"/>
      <w:bookmarkStart w:id="183" w:name="_Toc20317515"/>
      <w:r w:rsidRPr="002407F9">
        <w:rPr>
          <w:noProof/>
        </w:rPr>
        <w:t>Arrays</w:t>
      </w:r>
      <w:bookmarkEnd w:id="172"/>
      <w:bookmarkEnd w:id="173"/>
      <w:bookmarkEnd w:id="174"/>
      <w:bookmarkEnd w:id="175"/>
      <w:bookmarkEnd w:id="176"/>
      <w:bookmarkEnd w:id="177"/>
      <w:bookmarkEnd w:id="178"/>
      <w:bookmarkEnd w:id="179"/>
      <w:bookmarkEnd w:id="180"/>
      <w:bookmarkEnd w:id="181"/>
      <w:bookmarkEnd w:id="182"/>
      <w:bookmarkEnd w:id="183"/>
    </w:p>
    <w:p w:rsidR="0083463C" w:rsidRPr="002407F9" w:rsidRDefault="0083463C" w:rsidP="0083463C">
      <w:pPr>
        <w:pStyle w:val="BodyText"/>
        <w:rPr>
          <w:noProof/>
        </w:rPr>
      </w:pPr>
      <w:r w:rsidRPr="002407F9">
        <w:rPr>
          <w:noProof/>
        </w:rPr>
        <w:t>Arrays are denoted by a value in square brackets (“[ ]”) following a parameter name. The value in the brackets may be either an integer value such as “[20]” or the name of a component of the same structure that contains the array.</w:t>
      </w:r>
    </w:p>
    <w:p w:rsidR="0083463C" w:rsidRPr="002407F9" w:rsidRDefault="0083463C" w:rsidP="0083463C">
      <w:pPr>
        <w:pStyle w:val="BodyText"/>
        <w:rPr>
          <w:noProof/>
        </w:rPr>
      </w:pPr>
      <w:r w:rsidRPr="002407F9">
        <w:rPr>
          <w:noProof/>
        </w:rPr>
        <w:t>The table in Example 1 shows how a structure containing fixed and variable-length arrays would be defined in this specification. Example 2 shows the C code that might be produced from that table by an automated process.</w:t>
      </w:r>
    </w:p>
    <w:p w:rsidR="0083463C" w:rsidRPr="002407F9" w:rsidRDefault="0083463C" w:rsidP="0083463C">
      <w:pPr>
        <w:pStyle w:val="Example0"/>
        <w:rPr>
          <w:noProof/>
        </w:rPr>
      </w:pPr>
      <w:r w:rsidRPr="002407F9">
        <w:rPr>
          <w:noProof/>
        </w:rPr>
        <w:t xml:space="preserve"> EXAMPLE 1</w:t>
      </w:r>
    </w:p>
    <w:p w:rsidR="0083463C" w:rsidRPr="002407F9" w:rsidRDefault="0083463C" w:rsidP="0083463C">
      <w:pPr>
        <w:pStyle w:val="TABLE-title"/>
        <w:rPr>
          <w:noProof/>
          <w:sz w:val="18"/>
          <w:szCs w:val="18"/>
        </w:rPr>
      </w:pPr>
      <w:r w:rsidRPr="002407F9">
        <w:rPr>
          <w:noProof/>
          <w:sz w:val="18"/>
          <w:szCs w:val="18"/>
        </w:rPr>
        <w:t>Table xx — Definition of A_STRUCT Structure</w:t>
      </w:r>
    </w:p>
    <w:tbl>
      <w:tblPr>
        <w:tblW w:w="72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710"/>
        <w:gridCol w:w="2341"/>
        <w:gridCol w:w="3149"/>
      </w:tblGrid>
      <w:tr w:rsidR="0083463C" w:rsidRPr="002407F9" w:rsidTr="00BF3E57">
        <w:trPr>
          <w:jc w:val="center"/>
        </w:trPr>
        <w:tc>
          <w:tcPr>
            <w:tcW w:w="171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341"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149"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710" w:type="dxa"/>
            <w:tcBorders>
              <w:top w:val="single" w:sz="12" w:space="0" w:color="auto"/>
            </w:tcBorders>
          </w:tcPr>
          <w:p w:rsidR="0083463C" w:rsidRPr="002407F9" w:rsidRDefault="0083463C" w:rsidP="00BF3E57">
            <w:pPr>
              <w:pStyle w:val="TABLE-cell"/>
            </w:pPr>
            <w:r w:rsidRPr="002407F9">
              <w:t>array1[20]</w:t>
            </w:r>
          </w:p>
        </w:tc>
        <w:tc>
          <w:tcPr>
            <w:tcW w:w="2341" w:type="dxa"/>
            <w:tcBorders>
              <w:top w:val="single" w:sz="12" w:space="0" w:color="auto"/>
            </w:tcBorders>
          </w:tcPr>
          <w:p w:rsidR="0083463C" w:rsidRPr="002407F9" w:rsidRDefault="0083463C" w:rsidP="00BF3E57">
            <w:pPr>
              <w:pStyle w:val="TABLE-cell"/>
            </w:pPr>
            <w:r w:rsidRPr="002407F9">
              <w:t>UINT16</w:t>
            </w:r>
          </w:p>
        </w:tc>
        <w:tc>
          <w:tcPr>
            <w:tcW w:w="3149" w:type="dxa"/>
            <w:tcBorders>
              <w:top w:val="single" w:sz="12" w:space="0" w:color="auto"/>
            </w:tcBorders>
          </w:tcPr>
          <w:p w:rsidR="0083463C" w:rsidRPr="002407F9" w:rsidRDefault="0083463C" w:rsidP="00BF3E57">
            <w:pPr>
              <w:pStyle w:val="TABLE-cell"/>
            </w:pPr>
            <w:r w:rsidRPr="002407F9">
              <w:t>an array of 20 UINT16s</w:t>
            </w:r>
          </w:p>
        </w:tc>
      </w:tr>
      <w:tr w:rsidR="0083463C" w:rsidRPr="002407F9" w:rsidTr="00BF3E57">
        <w:trPr>
          <w:jc w:val="center"/>
        </w:trPr>
        <w:tc>
          <w:tcPr>
            <w:tcW w:w="1710" w:type="dxa"/>
          </w:tcPr>
          <w:p w:rsidR="0083463C" w:rsidRPr="002407F9" w:rsidRDefault="0083463C" w:rsidP="00BF3E57">
            <w:pPr>
              <w:pStyle w:val="TABLE-cell"/>
            </w:pPr>
            <w:r w:rsidRPr="002407F9">
              <w:t>a_size</w:t>
            </w:r>
          </w:p>
        </w:tc>
        <w:tc>
          <w:tcPr>
            <w:tcW w:w="2341" w:type="dxa"/>
          </w:tcPr>
          <w:p w:rsidR="0083463C" w:rsidRPr="002407F9" w:rsidRDefault="0083463C" w:rsidP="00BF3E57">
            <w:pPr>
              <w:pStyle w:val="TABLE-cell"/>
            </w:pPr>
            <w:r w:rsidRPr="002407F9">
              <w:t>UINT16</w:t>
            </w:r>
          </w:p>
        </w:tc>
        <w:tc>
          <w:tcPr>
            <w:tcW w:w="3149" w:type="dxa"/>
          </w:tcPr>
          <w:p w:rsidR="0083463C" w:rsidRPr="002407F9" w:rsidRDefault="0083463C" w:rsidP="00BF3E57">
            <w:pPr>
              <w:pStyle w:val="TABLE-cell"/>
            </w:pPr>
          </w:p>
        </w:tc>
      </w:tr>
      <w:tr w:rsidR="0083463C" w:rsidRPr="002407F9" w:rsidTr="00BF3E57">
        <w:trPr>
          <w:jc w:val="center"/>
        </w:trPr>
        <w:tc>
          <w:tcPr>
            <w:tcW w:w="1710" w:type="dxa"/>
          </w:tcPr>
          <w:p w:rsidR="0083463C" w:rsidRPr="002407F9" w:rsidRDefault="0083463C" w:rsidP="00BF3E57">
            <w:pPr>
              <w:pStyle w:val="TABLE-cell"/>
            </w:pPr>
            <w:r w:rsidRPr="002407F9">
              <w:t>array2[a_size]</w:t>
            </w:r>
          </w:p>
        </w:tc>
        <w:tc>
          <w:tcPr>
            <w:tcW w:w="2341" w:type="dxa"/>
          </w:tcPr>
          <w:p w:rsidR="0083463C" w:rsidRPr="002407F9" w:rsidRDefault="0083463C" w:rsidP="00BF3E57">
            <w:pPr>
              <w:pStyle w:val="TABLE-cell"/>
            </w:pPr>
            <w:r w:rsidRPr="002407F9">
              <w:t>UINT32</w:t>
            </w:r>
          </w:p>
        </w:tc>
        <w:tc>
          <w:tcPr>
            <w:tcW w:w="3149" w:type="dxa"/>
          </w:tcPr>
          <w:p w:rsidR="0083463C" w:rsidRPr="002407F9" w:rsidRDefault="0083463C" w:rsidP="00BF3E57">
            <w:pPr>
              <w:pStyle w:val="TABLE-cell"/>
            </w:pPr>
            <w:r w:rsidRPr="002407F9">
              <w:t>an array of UINT32 values that has a number of elements determined by a_size above</w:t>
            </w:r>
          </w:p>
        </w:tc>
      </w:tr>
    </w:tbl>
    <w:p w:rsidR="0083463C" w:rsidRPr="002407F9" w:rsidRDefault="0083463C" w:rsidP="0083463C">
      <w:pPr>
        <w:pStyle w:val="Example0"/>
        <w:rPr>
          <w:noProof/>
        </w:rPr>
      </w:pPr>
      <w:r w:rsidRPr="002407F9">
        <w:rPr>
          <w:noProof/>
        </w:rPr>
        <w:t>EXAMPLE 2</w:t>
      </w:r>
    </w:p>
    <w:p w:rsidR="0083463C" w:rsidRPr="002407F9" w:rsidRDefault="0083463C" w:rsidP="0083463C">
      <w:pPr>
        <w:pStyle w:val="CCodeExample"/>
      </w:pPr>
      <w:r w:rsidRPr="002407F9">
        <w:t>/* C language equivalent of the typedefs from the table above */</w:t>
      </w:r>
    </w:p>
    <w:p w:rsidR="0083463C" w:rsidRPr="002407F9" w:rsidRDefault="0083463C" w:rsidP="0083463C">
      <w:pPr>
        <w:pStyle w:val="CCodeExample"/>
      </w:pPr>
      <w:r w:rsidRPr="002407F9">
        <w:t>typedef struct {</w:t>
      </w:r>
    </w:p>
    <w:p w:rsidR="0083463C" w:rsidRPr="002407F9" w:rsidRDefault="0083463C" w:rsidP="0083463C">
      <w:pPr>
        <w:pStyle w:val="CCodeExample"/>
      </w:pPr>
      <w:r w:rsidRPr="002407F9">
        <w:t xml:space="preserve">    UINT16      array1[20];</w:t>
      </w:r>
    </w:p>
    <w:p w:rsidR="0083463C" w:rsidRPr="002407F9" w:rsidRDefault="0083463C" w:rsidP="0083463C">
      <w:pPr>
        <w:pStyle w:val="CCodeExample"/>
      </w:pPr>
      <w:r w:rsidRPr="002407F9">
        <w:t xml:space="preserve">    UINT16      a_size;</w:t>
      </w:r>
    </w:p>
    <w:p w:rsidR="0083463C" w:rsidRPr="002407F9" w:rsidRDefault="0083463C" w:rsidP="0083463C">
      <w:pPr>
        <w:pStyle w:val="CCodeExample"/>
      </w:pPr>
      <w:r w:rsidRPr="002407F9">
        <w:t xml:space="preserve">    UINT32      array2[];</w:t>
      </w:r>
    </w:p>
    <w:p w:rsidR="0083463C" w:rsidRPr="002407F9" w:rsidRDefault="0083463C" w:rsidP="0083463C">
      <w:pPr>
        <w:pStyle w:val="CCodeExample"/>
        <w:keepNext w:val="0"/>
      </w:pPr>
      <w:r w:rsidRPr="002407F9">
        <w:t>} A_STRUCT;</w:t>
      </w:r>
    </w:p>
    <w:p w:rsidR="0083463C" w:rsidRPr="002407F9" w:rsidRDefault="0083463C" w:rsidP="0083463C">
      <w:pPr>
        <w:pStyle w:val="Heading2"/>
        <w:pageBreakBefore/>
        <w:rPr>
          <w:noProof/>
        </w:rPr>
      </w:pPr>
      <w:bookmarkStart w:id="184" w:name="_Toc304539113"/>
      <w:bookmarkStart w:id="185" w:name="_Toc308709651"/>
      <w:bookmarkStart w:id="186" w:name="_Toc380749356"/>
      <w:bookmarkStart w:id="187" w:name="_Toc384901662"/>
      <w:bookmarkStart w:id="188" w:name="_Toc432512181"/>
      <w:bookmarkStart w:id="189" w:name="_Toc443575521"/>
      <w:bookmarkStart w:id="190" w:name="_Toc470517748"/>
      <w:bookmarkStart w:id="191" w:name="_Toc462920968"/>
      <w:bookmarkStart w:id="192" w:name="_Toc516154786"/>
      <w:bookmarkStart w:id="193" w:name="_Toc20317516"/>
      <w:r w:rsidRPr="002407F9">
        <w:rPr>
          <w:noProof/>
        </w:rPr>
        <w:lastRenderedPageBreak/>
        <w:t>Structure Definitions</w:t>
      </w:r>
      <w:bookmarkEnd w:id="158"/>
      <w:bookmarkEnd w:id="159"/>
      <w:bookmarkEnd w:id="184"/>
      <w:bookmarkEnd w:id="185"/>
      <w:bookmarkEnd w:id="186"/>
      <w:bookmarkEnd w:id="187"/>
      <w:bookmarkEnd w:id="188"/>
      <w:bookmarkEnd w:id="189"/>
      <w:bookmarkEnd w:id="190"/>
      <w:bookmarkEnd w:id="191"/>
      <w:bookmarkEnd w:id="192"/>
      <w:bookmarkEnd w:id="193"/>
    </w:p>
    <w:p w:rsidR="0083463C" w:rsidRPr="002407F9" w:rsidRDefault="0083463C" w:rsidP="0083463C">
      <w:pPr>
        <w:pStyle w:val="BodyText"/>
        <w:rPr>
          <w:noProof/>
        </w:rPr>
      </w:pPr>
      <w:r w:rsidRPr="002407F9">
        <w:rPr>
          <w:noProof/>
        </w:rPr>
        <w:t>The tables used to define structures have a title that starts with the word “Definition” and ends with “Structure.” The first column of the table will denote the reference names for the structure members; the second column the data type of the member; and the third column a synopsis of the use of the element.</w:t>
      </w:r>
    </w:p>
    <w:p w:rsidR="0083463C" w:rsidRPr="002407F9" w:rsidRDefault="0083463C" w:rsidP="0083463C">
      <w:pPr>
        <w:pStyle w:val="BodyText"/>
        <w:rPr>
          <w:noProof/>
        </w:rPr>
      </w:pPr>
      <w:r w:rsidRPr="002407F9">
        <w:rPr>
          <w:noProof/>
        </w:rPr>
        <w:t>The table in Example 1 shows an example of how a structure would be defined in this specification and Example 2 shows the C code that might be produced from the table by an automated process. Example 3 illustrates the type of unmarshaling code that could be generated using the information available in the table.</w:t>
      </w:r>
    </w:p>
    <w:p w:rsidR="0083463C" w:rsidRPr="002407F9" w:rsidRDefault="0083463C" w:rsidP="0083463C">
      <w:pPr>
        <w:pStyle w:val="Example0"/>
        <w:rPr>
          <w:noProof/>
        </w:rPr>
      </w:pPr>
      <w:r w:rsidRPr="002407F9">
        <w:rPr>
          <w:noProof/>
        </w:rPr>
        <w:t>EXAMPLE 1</w:t>
      </w:r>
    </w:p>
    <w:p w:rsidR="0083463C" w:rsidRPr="002407F9" w:rsidRDefault="0083463C" w:rsidP="0083463C">
      <w:pPr>
        <w:pStyle w:val="TABLE-title"/>
        <w:rPr>
          <w:noProof/>
          <w:sz w:val="18"/>
          <w:szCs w:val="18"/>
        </w:rPr>
      </w:pPr>
      <w:r w:rsidRPr="002407F9">
        <w:rPr>
          <w:noProof/>
          <w:sz w:val="18"/>
          <w:szCs w:val="18"/>
        </w:rPr>
        <w:t>Table xx — Definition of SIMPLE_STRUCTURE Structure</w:t>
      </w: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620"/>
        <w:gridCol w:w="2160"/>
        <w:gridCol w:w="3420"/>
      </w:tblGrid>
      <w:tr w:rsidR="0083463C" w:rsidRPr="002407F9" w:rsidTr="00BF3E57">
        <w:trPr>
          <w:jc w:val="center"/>
        </w:trPr>
        <w:tc>
          <w:tcPr>
            <w:tcW w:w="162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1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42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620" w:type="dxa"/>
            <w:tcBorders>
              <w:top w:val="single" w:sz="12" w:space="0" w:color="auto"/>
              <w:left w:val="single" w:sz="12" w:space="0" w:color="auto"/>
              <w:bottom w:val="single" w:sz="6" w:space="0" w:color="auto"/>
            </w:tcBorders>
          </w:tcPr>
          <w:p w:rsidR="0083463C" w:rsidRPr="002407F9" w:rsidRDefault="0083463C" w:rsidP="00BF3E57">
            <w:pPr>
              <w:pStyle w:val="TABLE-cell"/>
            </w:pPr>
            <w:r w:rsidRPr="002407F9">
              <w:t>tag</w:t>
            </w:r>
          </w:p>
        </w:tc>
        <w:tc>
          <w:tcPr>
            <w:tcW w:w="2160" w:type="dxa"/>
            <w:tcBorders>
              <w:top w:val="single" w:sz="12" w:space="0" w:color="auto"/>
              <w:bottom w:val="single" w:sz="6" w:space="0" w:color="auto"/>
            </w:tcBorders>
          </w:tcPr>
          <w:p w:rsidR="0083463C" w:rsidRPr="002407F9" w:rsidRDefault="0083463C" w:rsidP="00BF3E57">
            <w:pPr>
              <w:pStyle w:val="TABLE-cell"/>
            </w:pPr>
            <w:r w:rsidRPr="002407F9">
              <w:t>TPM_ST</w:t>
            </w:r>
          </w:p>
        </w:tc>
        <w:tc>
          <w:tcPr>
            <w:tcW w:w="3420" w:type="dxa"/>
            <w:tcBorders>
              <w:top w:val="single" w:sz="12" w:space="0" w:color="auto"/>
              <w:bottom w:val="single" w:sz="6"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1620" w:type="dxa"/>
            <w:tcBorders>
              <w:top w:val="single" w:sz="6" w:space="0" w:color="auto"/>
              <w:left w:val="single" w:sz="12" w:space="0" w:color="auto"/>
            </w:tcBorders>
          </w:tcPr>
          <w:p w:rsidR="0083463C" w:rsidRPr="002407F9" w:rsidRDefault="0083463C" w:rsidP="00BF3E57">
            <w:pPr>
              <w:pStyle w:val="TABLE-cell"/>
            </w:pPr>
            <w:r w:rsidRPr="002407F9">
              <w:t>value1</w:t>
            </w:r>
          </w:p>
        </w:tc>
        <w:tc>
          <w:tcPr>
            <w:tcW w:w="2160" w:type="dxa"/>
            <w:tcBorders>
              <w:top w:val="single" w:sz="6" w:space="0" w:color="auto"/>
            </w:tcBorders>
          </w:tcPr>
          <w:p w:rsidR="0083463C" w:rsidRPr="002407F9" w:rsidRDefault="0083463C" w:rsidP="00BF3E57">
            <w:pPr>
              <w:pStyle w:val="TABLE-cell"/>
            </w:pPr>
            <w:r w:rsidRPr="002407F9">
              <w:t>INT32</w:t>
            </w:r>
          </w:p>
        </w:tc>
        <w:tc>
          <w:tcPr>
            <w:tcW w:w="3420" w:type="dxa"/>
            <w:tcBorders>
              <w:top w:val="single" w:sz="6"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1620" w:type="dxa"/>
            <w:tcBorders>
              <w:left w:val="single" w:sz="12" w:space="0" w:color="auto"/>
              <w:bottom w:val="single" w:sz="12" w:space="0" w:color="auto"/>
            </w:tcBorders>
          </w:tcPr>
          <w:p w:rsidR="0083463C" w:rsidRPr="002407F9" w:rsidRDefault="0083463C" w:rsidP="00BF3E57">
            <w:pPr>
              <w:pStyle w:val="TABLE-cell"/>
            </w:pPr>
            <w:r w:rsidRPr="002407F9">
              <w:t>value2</w:t>
            </w:r>
          </w:p>
        </w:tc>
        <w:tc>
          <w:tcPr>
            <w:tcW w:w="2160" w:type="dxa"/>
            <w:tcBorders>
              <w:bottom w:val="single" w:sz="12" w:space="0" w:color="auto"/>
            </w:tcBorders>
          </w:tcPr>
          <w:p w:rsidR="0083463C" w:rsidRPr="002407F9" w:rsidRDefault="0083463C" w:rsidP="00BF3E57">
            <w:pPr>
              <w:pStyle w:val="TABLE-cell"/>
            </w:pPr>
            <w:r w:rsidRPr="002407F9">
              <w:t>INT32</w:t>
            </w:r>
          </w:p>
        </w:tc>
        <w:tc>
          <w:tcPr>
            <w:tcW w:w="3420" w:type="dxa"/>
            <w:tcBorders>
              <w:bottom w:val="single" w:sz="12" w:space="0" w:color="auto"/>
              <w:right w:val="single" w:sz="12" w:space="0" w:color="auto"/>
            </w:tcBorders>
          </w:tcPr>
          <w:p w:rsidR="0083463C" w:rsidRPr="002407F9" w:rsidRDefault="0083463C" w:rsidP="00BF3E57">
            <w:pPr>
              <w:pStyle w:val="TABLE-cell"/>
            </w:pPr>
          </w:p>
        </w:tc>
      </w:tr>
    </w:tbl>
    <w:p w:rsidR="0083463C" w:rsidRPr="002407F9" w:rsidRDefault="0083463C" w:rsidP="0083463C">
      <w:pPr>
        <w:pStyle w:val="Example0"/>
        <w:rPr>
          <w:noProof/>
        </w:rPr>
      </w:pPr>
      <w:r w:rsidRPr="002407F9">
        <w:rPr>
          <w:noProof/>
        </w:rPr>
        <w:t>EXAMPLE 2</w:t>
      </w:r>
    </w:p>
    <w:p w:rsidR="0083463C" w:rsidRPr="002407F9" w:rsidRDefault="0083463C" w:rsidP="0083463C">
      <w:pPr>
        <w:pStyle w:val="CCodeExample"/>
      </w:pPr>
      <w:r w:rsidRPr="002407F9">
        <w:t>/* C language equivalent of the structure defined in the table above */</w:t>
      </w:r>
    </w:p>
    <w:p w:rsidR="0083463C" w:rsidRPr="002407F9" w:rsidRDefault="0083463C" w:rsidP="0083463C">
      <w:pPr>
        <w:pStyle w:val="CCodeExample"/>
      </w:pPr>
      <w:r w:rsidRPr="002407F9">
        <w:t>typedef struct {</w:t>
      </w:r>
    </w:p>
    <w:p w:rsidR="0083463C" w:rsidRPr="002407F9" w:rsidRDefault="0083463C" w:rsidP="0083463C">
      <w:pPr>
        <w:pStyle w:val="CCodeExample"/>
      </w:pPr>
      <w:r w:rsidRPr="002407F9">
        <w:t xml:space="preserve">    TPM_ST      tag;</w:t>
      </w:r>
    </w:p>
    <w:p w:rsidR="0083463C" w:rsidRPr="002407F9" w:rsidRDefault="0083463C" w:rsidP="0083463C">
      <w:pPr>
        <w:pStyle w:val="CCodeExample"/>
      </w:pPr>
      <w:r w:rsidRPr="002407F9">
        <w:t xml:space="preserve">    INT32       value1</w:t>
      </w:r>
    </w:p>
    <w:p w:rsidR="0083463C" w:rsidRPr="002407F9" w:rsidRDefault="0083463C" w:rsidP="0083463C">
      <w:pPr>
        <w:pStyle w:val="CCodeExample"/>
      </w:pPr>
      <w:r w:rsidRPr="002407F9">
        <w:t xml:space="preserve">    INT32       value2;</w:t>
      </w:r>
    </w:p>
    <w:p w:rsidR="0083463C" w:rsidRPr="002407F9" w:rsidRDefault="0083463C" w:rsidP="0083463C">
      <w:pPr>
        <w:pStyle w:val="CCodeExample"/>
      </w:pPr>
      <w:r w:rsidRPr="002407F9">
        <w:t>} SIMPLE_STRUCTURE;</w:t>
      </w:r>
    </w:p>
    <w:p w:rsidR="0083463C" w:rsidRPr="002407F9" w:rsidRDefault="0083463C" w:rsidP="0083463C">
      <w:pPr>
        <w:pStyle w:val="NOTE"/>
        <w:keepNext/>
        <w:rPr>
          <w:noProof/>
        </w:rPr>
      </w:pPr>
      <w:r w:rsidRPr="002407F9">
        <w:rPr>
          <w:noProof/>
        </w:rPr>
        <w:t>EXAMPLE 3</w:t>
      </w:r>
    </w:p>
    <w:p w:rsidR="0083463C" w:rsidRPr="002407F9" w:rsidRDefault="0083463C" w:rsidP="0083463C">
      <w:pPr>
        <w:pStyle w:val="CCodeExample"/>
      </w:pPr>
      <w:r w:rsidRPr="002407F9">
        <w:t>TPM_RC SIMPLE_STRUCTURE_Unmarshal(SIMPLE_STRUCTURE *target, BYTE **buffer, INT32 *size)</w:t>
      </w:r>
    </w:p>
    <w:p w:rsidR="0083463C" w:rsidRPr="002407F9" w:rsidRDefault="0083463C" w:rsidP="0083463C">
      <w:pPr>
        <w:pStyle w:val="CCodeExample"/>
      </w:pPr>
      <w:r w:rsidRPr="002407F9">
        <w:t>{</w:t>
      </w:r>
    </w:p>
    <w:p w:rsidR="0083463C" w:rsidRPr="002407F9" w:rsidRDefault="0083463C" w:rsidP="0083463C">
      <w:pPr>
        <w:pStyle w:val="CCodeExample"/>
      </w:pPr>
      <w:r w:rsidRPr="002407F9">
        <w:t xml:space="preserve">    TPM_RC      rc;</w:t>
      </w:r>
    </w:p>
    <w:p w:rsidR="0083463C" w:rsidRPr="002407F9" w:rsidRDefault="0083463C" w:rsidP="0083463C">
      <w:pPr>
        <w:pStyle w:val="CCodeExample"/>
      </w:pPr>
      <w:r w:rsidRPr="002407F9">
        <w:t xml:space="preserve">    // If unmarshal of tag succeeds</w:t>
      </w:r>
    </w:p>
    <w:p w:rsidR="0083463C" w:rsidRPr="002407F9" w:rsidRDefault="0083463C" w:rsidP="0083463C">
      <w:pPr>
        <w:pStyle w:val="CCodeExample"/>
      </w:pPr>
      <w:r w:rsidRPr="002407F9">
        <w:t xml:space="preserve">    rc = TPM_ST_Unmarshal((TPM_ST *)&amp;(target-&gt;tag), buffer, size</w:t>
      </w:r>
    </w:p>
    <w:p w:rsidR="0083463C" w:rsidRPr="002407F9" w:rsidRDefault="0083463C" w:rsidP="0083463C">
      <w:pPr>
        <w:pStyle w:val="CCodeExample"/>
      </w:pPr>
      <w:r w:rsidRPr="002407F9">
        <w:t xml:space="preserve">    If(rc  == TPM_RC_SUCCESS)</w:t>
      </w:r>
    </w:p>
    <w:p w:rsidR="0083463C" w:rsidRPr="002407F9" w:rsidRDefault="0083463C" w:rsidP="0083463C">
      <w:pPr>
        <w:pStyle w:val="CCodeExample"/>
      </w:pPr>
      <w:r w:rsidRPr="002407F9">
        <w:t xml:space="preserve">    {</w:t>
      </w:r>
    </w:p>
    <w:p w:rsidR="0083463C" w:rsidRPr="002407F9" w:rsidRDefault="0083463C" w:rsidP="0083463C">
      <w:pPr>
        <w:pStyle w:val="CCodeExample"/>
      </w:pPr>
      <w:r w:rsidRPr="002407F9">
        <w:t xml:space="preserve">         // then unmarshal value1,</w:t>
      </w:r>
    </w:p>
    <w:p w:rsidR="0083463C" w:rsidRPr="002407F9" w:rsidRDefault="0083463C" w:rsidP="0083463C">
      <w:pPr>
        <w:pStyle w:val="CCodeExample"/>
      </w:pPr>
      <w:r w:rsidRPr="002407F9">
        <w:t xml:space="preserve">        rc = INT32_Unmarshal((INT32 *)&amp;(target-&gt;value1, buffer, size);</w:t>
      </w:r>
    </w:p>
    <w:p w:rsidR="0083463C" w:rsidRPr="002407F9" w:rsidRDefault="0083463C" w:rsidP="0083463C">
      <w:pPr>
        <w:pStyle w:val="CCodeExample"/>
      </w:pPr>
      <w:r w:rsidRPr="002407F9">
        <w:t xml:space="preserve">        // and if that succeeds...</w:t>
      </w:r>
    </w:p>
    <w:p w:rsidR="0083463C" w:rsidRPr="002407F9" w:rsidRDefault="0083463C" w:rsidP="0083463C">
      <w:pPr>
        <w:pStyle w:val="CCodeExample"/>
      </w:pPr>
      <w:r w:rsidRPr="002407F9">
        <w:t xml:space="preserve">        if(rc  == TPM_RC_SUCCESS)</w:t>
      </w:r>
    </w:p>
    <w:p w:rsidR="0083463C" w:rsidRPr="002407F9" w:rsidRDefault="0083463C" w:rsidP="0083463C">
      <w:pPr>
        <w:pStyle w:val="CCodeExample"/>
      </w:pPr>
      <w:r w:rsidRPr="002407F9">
        <w:t xml:space="preserve">        {</w:t>
      </w:r>
    </w:p>
    <w:p w:rsidR="0083463C" w:rsidRPr="002407F9" w:rsidRDefault="0083463C" w:rsidP="0083463C">
      <w:pPr>
        <w:pStyle w:val="CCodeExample"/>
      </w:pPr>
      <w:r w:rsidRPr="002407F9">
        <w:t xml:space="preserve">            // then unmarshal the value 2</w:t>
      </w:r>
    </w:p>
    <w:p w:rsidR="0083463C" w:rsidRPr="002407F9" w:rsidRDefault="0083463C" w:rsidP="0083463C">
      <w:pPr>
        <w:pStyle w:val="CCodeExample"/>
      </w:pPr>
      <w:r w:rsidRPr="002407F9">
        <w:t xml:space="preserve">            rc = INT32_Unmarshal((INT32 *)&amp;(target-&gt;value2, buffer, size);</w:t>
      </w:r>
    </w:p>
    <w:p w:rsidR="0083463C" w:rsidRPr="002407F9" w:rsidRDefault="0083463C" w:rsidP="0083463C">
      <w:pPr>
        <w:pStyle w:val="CCodeExample"/>
      </w:pPr>
      <w:r w:rsidRPr="002407F9">
        <w:t xml:space="preserve">        }</w:t>
      </w:r>
    </w:p>
    <w:p w:rsidR="0083463C" w:rsidRPr="002407F9" w:rsidRDefault="0083463C" w:rsidP="0083463C">
      <w:pPr>
        <w:pStyle w:val="CCodeExample"/>
      </w:pPr>
      <w:r w:rsidRPr="002407F9">
        <w:t xml:space="preserve">    }</w:t>
      </w:r>
    </w:p>
    <w:p w:rsidR="0083463C" w:rsidRPr="002407F9" w:rsidRDefault="0083463C" w:rsidP="0083463C">
      <w:pPr>
        <w:pStyle w:val="CCodeExample"/>
      </w:pPr>
      <w:r w:rsidRPr="002407F9">
        <w:t xml:space="preserve">    return rc;</w:t>
      </w:r>
    </w:p>
    <w:p w:rsidR="0083463C" w:rsidRPr="002407F9" w:rsidRDefault="0083463C" w:rsidP="0083463C">
      <w:pPr>
        <w:pStyle w:val="CCodeExample"/>
        <w:keepNext w:val="0"/>
      </w:pPr>
      <w:r w:rsidRPr="002407F9">
        <w:t>}</w:t>
      </w:r>
    </w:p>
    <w:p w:rsidR="00EA7982" w:rsidRDefault="0083463C" w:rsidP="0083463C">
      <w:pPr>
        <w:pStyle w:val="BodyText"/>
        <w:rPr>
          <w:noProof/>
        </w:rPr>
      </w:pPr>
      <w:r w:rsidRPr="002407F9">
        <w:rPr>
          <w:noProof/>
        </w:rPr>
        <w:lastRenderedPageBreak/>
        <w:t xml:space="preserve">A table may have a term in {}. This indicates that the table is conditionally compiled. It is commonly used when a table's inclusion is based on the implementation of a cryptographic algorithm. See, for example, </w:t>
      </w:r>
      <w:r w:rsidRPr="002407F9">
        <w:rPr>
          <w:noProof/>
        </w:rPr>
        <w:fldChar w:fldCharType="begin"/>
      </w:r>
      <w:r w:rsidRPr="002407F9">
        <w:rPr>
          <w:noProof/>
        </w:rPr>
        <w:instrText xml:space="preserve"> REF _Ref365138834 \h </w:instrText>
      </w:r>
      <w:r w:rsidRPr="002407F9">
        <w:rPr>
          <w:noProof/>
        </w:rPr>
      </w:r>
      <w:r w:rsidRPr="002407F9">
        <w:rPr>
          <w:noProof/>
        </w:rPr>
        <w:fldChar w:fldCharType="separate"/>
      </w:r>
      <w:r w:rsidR="00AE7D6E" w:rsidRPr="002407F9">
        <w:rPr>
          <w:noProof/>
        </w:rPr>
        <w:t xml:space="preserve">Table </w:t>
      </w:r>
      <w:r w:rsidR="00AE7D6E">
        <w:rPr>
          <w:noProof/>
        </w:rPr>
        <w:t>173</w:t>
      </w:r>
      <w:r w:rsidR="00AE7D6E" w:rsidRPr="002407F9">
        <w:rPr>
          <w:noProof/>
        </w:rPr>
        <w:t xml:space="preserve"> — Definition of (TPM_ALG_ID) {</w:t>
      </w:r>
      <w:r w:rsidR="00AE7D6E" w:rsidRPr="002407F9">
        <w:rPr>
          <w:noProof/>
          <w:color w:val="00B050"/>
        </w:rPr>
        <w:t>RSA</w:t>
      </w:r>
      <w:r w:rsidR="00AE7D6E" w:rsidRPr="002407F9">
        <w:rPr>
          <w:noProof/>
        </w:rPr>
        <w:t>} TPMI_ALG_RSA_DECRYPT Type</w:t>
      </w:r>
      <w:r w:rsidRPr="002407F9">
        <w:rPr>
          <w:noProof/>
        </w:rPr>
        <w:fldChar w:fldCharType="end"/>
      </w:r>
      <w:r w:rsidRPr="002407F9">
        <w:rPr>
          <w:noProof/>
        </w:rPr>
        <w:t>, which is dependent on the RSA algorithm.</w:t>
      </w:r>
      <w:bookmarkStart w:id="194" w:name="_Toc283838898"/>
      <w:bookmarkStart w:id="195" w:name="_Toc283839288"/>
      <w:bookmarkStart w:id="196" w:name="_Toc283839693"/>
      <w:bookmarkStart w:id="197" w:name="_Toc283840212"/>
      <w:bookmarkStart w:id="198" w:name="_Toc283840649"/>
      <w:bookmarkStart w:id="199" w:name="_Toc283983903"/>
      <w:bookmarkStart w:id="200" w:name="_Toc284102996"/>
      <w:bookmarkStart w:id="201" w:name="_Toc286046951"/>
      <w:bookmarkStart w:id="202" w:name="_Toc288814885"/>
      <w:bookmarkStart w:id="203" w:name="_Toc304539114"/>
      <w:bookmarkStart w:id="204" w:name="_Toc308709652"/>
      <w:bookmarkStart w:id="205" w:name="_Toc380749357"/>
      <w:bookmarkStart w:id="206" w:name="_Toc384901663"/>
      <w:bookmarkStart w:id="207" w:name="_Toc432512182"/>
      <w:bookmarkStart w:id="208" w:name="_Toc443575522"/>
      <w:bookmarkStart w:id="209" w:name="_Toc470517749"/>
      <w:bookmarkStart w:id="210" w:name="_Toc462920969"/>
      <w:bookmarkStart w:id="211" w:name="_Toc516154787"/>
      <w:bookmarkStart w:id="212" w:name="_Toc20317517"/>
      <w:bookmarkStart w:id="213" w:name="_Ref292890264"/>
      <w:bookmarkStart w:id="214" w:name="_Ref214160927"/>
      <w:bookmarkStart w:id="215" w:name="_Toc286046946"/>
      <w:bookmarkStart w:id="216" w:name="_Toc288814880"/>
      <w:bookmarkEnd w:id="194"/>
      <w:bookmarkEnd w:id="195"/>
      <w:bookmarkEnd w:id="196"/>
      <w:bookmarkEnd w:id="197"/>
      <w:bookmarkEnd w:id="198"/>
      <w:bookmarkEnd w:id="199"/>
      <w:bookmarkEnd w:id="200"/>
    </w:p>
    <w:p w:rsidR="0083463C" w:rsidRPr="002407F9" w:rsidRDefault="0083463C" w:rsidP="0083463C">
      <w:pPr>
        <w:pStyle w:val="Heading2"/>
        <w:rPr>
          <w:noProof/>
        </w:rPr>
      </w:pPr>
      <w:r w:rsidRPr="002407F9">
        <w:rPr>
          <w:noProof/>
        </w:rPr>
        <w:t>Conditional Types</w:t>
      </w:r>
      <w:bookmarkEnd w:id="201"/>
      <w:bookmarkEnd w:id="202"/>
      <w:bookmarkEnd w:id="203"/>
      <w:bookmarkEnd w:id="204"/>
      <w:bookmarkEnd w:id="205"/>
      <w:bookmarkEnd w:id="206"/>
      <w:bookmarkEnd w:id="207"/>
      <w:bookmarkEnd w:id="208"/>
      <w:bookmarkEnd w:id="209"/>
      <w:bookmarkEnd w:id="210"/>
      <w:bookmarkEnd w:id="211"/>
      <w:bookmarkEnd w:id="212"/>
    </w:p>
    <w:p w:rsidR="0083463C" w:rsidRPr="002407F9" w:rsidRDefault="0083463C" w:rsidP="0083463C">
      <w:pPr>
        <w:pStyle w:val="BodyText"/>
        <w:rPr>
          <w:noProof/>
        </w:rPr>
      </w:pPr>
      <w:r w:rsidRPr="002407F9">
        <w:rPr>
          <w:noProof/>
        </w:rPr>
        <w:t>An interface type may have a conditional value. This value is indicated by a “+” prepended to the name of the value. When this type is referenced in a structure, a “+” appended to the reference indicates that the instance allows the conditional value to be returned. If the reference does not has an appended “+”, then the conditional type is not allowed.</w:t>
      </w:r>
    </w:p>
    <w:p w:rsidR="0083463C" w:rsidRPr="002407F9" w:rsidRDefault="0083463C" w:rsidP="0083463C">
      <w:pPr>
        <w:pStyle w:val="Example0"/>
        <w:rPr>
          <w:noProof/>
        </w:rPr>
      </w:pPr>
      <w:r w:rsidRPr="002407F9">
        <w:rPr>
          <w:noProof/>
        </w:rPr>
        <w:t xml:space="preserve">EXAMPLE 1      </w:t>
      </w:r>
      <w:r w:rsidRPr="002407F9">
        <w:rPr>
          <w:noProof/>
        </w:rPr>
        <w:tab/>
      </w:r>
      <w:r w:rsidRPr="002407F9">
        <w:rPr>
          <w:noProof/>
        </w:rPr>
        <w:fldChar w:fldCharType="begin"/>
      </w:r>
      <w:r w:rsidRPr="002407F9">
        <w:rPr>
          <w:noProof/>
        </w:rPr>
        <w:instrText xml:space="preserve"> REF _Ref248023934 \h </w:instrText>
      </w:r>
      <w:r w:rsidRPr="002407F9">
        <w:rPr>
          <w:noProof/>
        </w:rPr>
      </w:r>
      <w:r w:rsidRPr="002407F9">
        <w:rPr>
          <w:noProof/>
        </w:rPr>
        <w:fldChar w:fldCharType="separate"/>
      </w:r>
      <w:r w:rsidR="00AE7D6E" w:rsidRPr="002407F9">
        <w:rPr>
          <w:noProof/>
        </w:rPr>
        <w:t xml:space="preserve">Table </w:t>
      </w:r>
      <w:r w:rsidR="00AE7D6E">
        <w:rPr>
          <w:noProof/>
        </w:rPr>
        <w:t>66</w:t>
      </w:r>
      <w:r w:rsidRPr="002407F9">
        <w:rPr>
          <w:noProof/>
        </w:rPr>
        <w:fldChar w:fldCharType="end"/>
      </w:r>
      <w:r w:rsidRPr="002407F9">
        <w:rPr>
          <w:noProof/>
        </w:rPr>
        <w:t xml:space="preserve"> defining TPMI_ALG_HASH indicates that TPM_ALG_NULL is a conditional type. TPMI_ALG_HASH is a member of the TPMS_SCHEME_XOR structure and that reference is TPMI_ALG_HASH+, indicating that TPM_ALG_NULL is an allowed value for hashAlg. TPMI_ALG_HASH is also referenced in TPMS_PCR_SELECTION. In that structure the TPMI_ALG_HASH does not have an appended “+”, so TPM_ALG_NULL would not be an allowed value for hash.</w:t>
      </w:r>
    </w:p>
    <w:p w:rsidR="0083463C" w:rsidRPr="002407F9" w:rsidRDefault="0083463C" w:rsidP="0083463C">
      <w:pPr>
        <w:pStyle w:val="NOTE"/>
        <w:keepNext/>
        <w:rPr>
          <w:noProof/>
        </w:rPr>
      </w:pPr>
      <w:r w:rsidRPr="002407F9">
        <w:rPr>
          <w:noProof/>
        </w:rPr>
        <w:t>NOTE</w:t>
      </w:r>
      <w:r w:rsidRPr="002407F9">
        <w:rPr>
          <w:noProof/>
        </w:rPr>
        <w:tab/>
        <w:t>In many cases, the input values are algorithm IDs. When two collections of algorithm IDs differ only because one collection allows TPM_ALG_NULL and the other does not, it is preferred that there not be two completely different enumerations because this leads to many casts. To avoid this, the “+” can be added to a TPM_ALG_NULL value in the table defining the type. When the use of that type allows TPM_ALG_NULL to be in the set, the use would append a “+” to the instance.</w:t>
      </w:r>
    </w:p>
    <w:p w:rsidR="0083463C" w:rsidRPr="002407F9" w:rsidRDefault="0083463C" w:rsidP="0083463C">
      <w:pPr>
        <w:pStyle w:val="BodyText"/>
        <w:rPr>
          <w:noProof/>
        </w:rPr>
      </w:pPr>
      <w:r w:rsidRPr="002407F9">
        <w:rPr>
          <w:noProof/>
        </w:rPr>
        <w:t>When a type with a conditional value is referenced within a structure or union and the type reference has a “+” prepended to the type, it allows the references to that structure to treat it as if it had a conditional type. That means that a reference to that structure may have a “+” appended to the type. When the “+” is present in the structure/union reference, then the conditional value of the conditional type within the structure/union is allowed.</w:t>
      </w:r>
    </w:p>
    <w:p w:rsidR="0083463C" w:rsidRPr="002407F9" w:rsidRDefault="0083463C" w:rsidP="0083463C">
      <w:pPr>
        <w:pStyle w:val="Example0"/>
        <w:rPr>
          <w:noProof/>
        </w:rPr>
      </w:pPr>
      <w:r w:rsidRPr="002407F9">
        <w:rPr>
          <w:noProof/>
        </w:rPr>
        <w:t xml:space="preserve">EXAMPLE 2  </w:t>
      </w:r>
      <w:r w:rsidRPr="002407F9">
        <w:rPr>
          <w:noProof/>
        </w:rPr>
        <w:tab/>
      </w:r>
      <w:r w:rsidRPr="002407F9">
        <w:rPr>
          <w:noProof/>
        </w:rPr>
        <w:fldChar w:fldCharType="begin"/>
      </w:r>
      <w:r w:rsidRPr="002407F9">
        <w:rPr>
          <w:noProof/>
        </w:rPr>
        <w:instrText xml:space="preserve"> REF _Ref419111163 \h </w:instrText>
      </w:r>
      <w:r w:rsidRPr="002407F9">
        <w:rPr>
          <w:noProof/>
        </w:rPr>
      </w:r>
      <w:r w:rsidRPr="002407F9">
        <w:rPr>
          <w:noProof/>
        </w:rPr>
        <w:fldChar w:fldCharType="separate"/>
      </w:r>
      <w:r w:rsidR="00AE7D6E" w:rsidRPr="002407F9">
        <w:rPr>
          <w:noProof/>
        </w:rPr>
        <w:t xml:space="preserve">Table </w:t>
      </w:r>
      <w:r w:rsidR="00AE7D6E">
        <w:rPr>
          <w:noProof/>
        </w:rPr>
        <w:t>142</w:t>
      </w:r>
      <w:r w:rsidR="00AE7D6E" w:rsidRPr="002407F9">
        <w:rPr>
          <w:noProof/>
        </w:rPr>
        <w:t xml:space="preserve"> — Definition of TPMT_SYM_DEF_OBJECT Structure</w:t>
      </w:r>
      <w:r w:rsidRPr="002407F9">
        <w:rPr>
          <w:noProof/>
        </w:rPr>
        <w:fldChar w:fldCharType="end"/>
      </w:r>
      <w:r w:rsidRPr="002407F9">
        <w:rPr>
          <w:noProof/>
        </w:rPr>
        <w:t xml:space="preserve"> defines the TPMT_SYM_DEF_OBJECT. The algorithm element of that structure is a TPMI_ALG_SYM_OBJECT with a “+” prepended. This means that when a TPMT_SYM_DEF_OBJECT is referenced, the reference may have an appended “+” as it does in the definition of the symmetric parameter of TPMS_ASYM_PARMS. The “+” in TPMA_ASYM_PARMS means that the algorithm parameter in the TPMT_SYM_DEF_OBJECT may have the conditional value (TPM_ALG_NULL).</w:t>
      </w:r>
    </w:p>
    <w:p w:rsidR="0083463C" w:rsidRPr="002407F9" w:rsidRDefault="0083463C" w:rsidP="0083463C">
      <w:pPr>
        <w:pStyle w:val="Example0"/>
        <w:rPr>
          <w:noProof/>
        </w:rPr>
      </w:pPr>
      <w:r w:rsidRPr="002407F9">
        <w:rPr>
          <w:noProof/>
        </w:rPr>
        <w:t>EXAMPLE 3</w:t>
      </w:r>
    </w:p>
    <w:p w:rsidR="0083463C" w:rsidRPr="002407F9" w:rsidRDefault="0083463C" w:rsidP="0083463C">
      <w:pPr>
        <w:pStyle w:val="TABLE-title"/>
        <w:rPr>
          <w:noProof/>
          <w:sz w:val="18"/>
          <w:szCs w:val="18"/>
        </w:rPr>
      </w:pPr>
      <w:r w:rsidRPr="002407F9">
        <w:rPr>
          <w:noProof/>
          <w:sz w:val="18"/>
          <w:szCs w:val="18"/>
        </w:rPr>
        <w:t>Table xx — Definition of (CARD_SUIT) TPMI_CARD_SUIT Type</w:t>
      </w: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00" w:firstRow="0" w:lastRow="0" w:firstColumn="0" w:lastColumn="0" w:noHBand="0" w:noVBand="0"/>
      </w:tblPr>
      <w:tblGrid>
        <w:gridCol w:w="2267"/>
        <w:gridCol w:w="4933"/>
      </w:tblGrid>
      <w:tr w:rsidR="0083463C" w:rsidRPr="002407F9" w:rsidTr="00BF3E57">
        <w:trPr>
          <w:tblHeader/>
          <w:jc w:val="center"/>
        </w:trPr>
        <w:tc>
          <w:tcPr>
            <w:tcW w:w="1574" w:type="pct"/>
            <w:tcBorders>
              <w:top w:val="single" w:sz="12" w:space="0" w:color="auto"/>
              <w:left w:val="single" w:sz="12" w:space="0" w:color="auto"/>
              <w:bottom w:val="single" w:sz="12" w:space="0" w:color="auto"/>
              <w:right w:val="single" w:sz="8" w:space="0" w:color="auto"/>
            </w:tcBorders>
          </w:tcPr>
          <w:p w:rsidR="0083463C" w:rsidRPr="002407F9" w:rsidRDefault="0083463C" w:rsidP="00BF3E57">
            <w:pPr>
              <w:pStyle w:val="TABLE-col-heading"/>
              <w:rPr>
                <w:noProof/>
              </w:rPr>
            </w:pPr>
            <w:r w:rsidRPr="002407F9">
              <w:rPr>
                <w:noProof/>
              </w:rPr>
              <w:t>Values</w:t>
            </w:r>
          </w:p>
        </w:tc>
        <w:tc>
          <w:tcPr>
            <w:tcW w:w="3426" w:type="pct"/>
            <w:tcBorders>
              <w:top w:val="single" w:sz="12" w:space="0" w:color="auto"/>
              <w:left w:val="single" w:sz="8"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574" w:type="pct"/>
            <w:tcBorders>
              <w:top w:val="single" w:sz="12" w:space="0" w:color="auto"/>
              <w:left w:val="single" w:sz="12" w:space="0" w:color="auto"/>
              <w:right w:val="single" w:sz="8" w:space="0" w:color="auto"/>
            </w:tcBorders>
          </w:tcPr>
          <w:p w:rsidR="0083463C" w:rsidRPr="002407F9" w:rsidRDefault="0083463C" w:rsidP="00BF3E57">
            <w:pPr>
              <w:pStyle w:val="TABLE-cell"/>
            </w:pPr>
            <w:r w:rsidRPr="002407F9">
              <w:t>SPADES</w:t>
            </w:r>
          </w:p>
        </w:tc>
        <w:tc>
          <w:tcPr>
            <w:tcW w:w="3426" w:type="pct"/>
            <w:tcBorders>
              <w:top w:val="single" w:sz="12" w:space="0" w:color="auto"/>
              <w:left w:val="single" w:sz="8"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1574" w:type="pct"/>
            <w:tcBorders>
              <w:left w:val="single" w:sz="12" w:space="0" w:color="auto"/>
              <w:bottom w:val="single" w:sz="8" w:space="0" w:color="auto"/>
              <w:right w:val="single" w:sz="8" w:space="0" w:color="auto"/>
            </w:tcBorders>
          </w:tcPr>
          <w:p w:rsidR="0083463C" w:rsidRPr="002407F9" w:rsidRDefault="0083463C" w:rsidP="00BF3E57">
            <w:pPr>
              <w:pStyle w:val="TABLE-cell"/>
            </w:pPr>
            <w:r w:rsidRPr="002407F9">
              <w:t>HEARTS</w:t>
            </w:r>
          </w:p>
        </w:tc>
        <w:tc>
          <w:tcPr>
            <w:tcW w:w="3426" w:type="pct"/>
            <w:tcBorders>
              <w:left w:val="single" w:sz="8" w:space="0" w:color="auto"/>
              <w:bottom w:val="single" w:sz="8"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1574" w:type="pct"/>
            <w:tcBorders>
              <w:left w:val="single" w:sz="12" w:space="0" w:color="auto"/>
              <w:bottom w:val="single" w:sz="8" w:space="0" w:color="auto"/>
              <w:right w:val="single" w:sz="8" w:space="0" w:color="auto"/>
            </w:tcBorders>
          </w:tcPr>
          <w:p w:rsidR="0083463C" w:rsidRPr="002407F9" w:rsidRDefault="0083463C" w:rsidP="00BF3E57">
            <w:pPr>
              <w:pStyle w:val="TABLE-cell"/>
            </w:pPr>
            <w:r w:rsidRPr="002407F9">
              <w:t>DIAMONDS</w:t>
            </w:r>
          </w:p>
        </w:tc>
        <w:tc>
          <w:tcPr>
            <w:tcW w:w="3426" w:type="pct"/>
            <w:tcBorders>
              <w:left w:val="single" w:sz="8" w:space="0" w:color="auto"/>
              <w:bottom w:val="single" w:sz="8"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1574" w:type="pct"/>
            <w:tcBorders>
              <w:left w:val="single" w:sz="12" w:space="0" w:color="auto"/>
              <w:bottom w:val="single" w:sz="8" w:space="0" w:color="auto"/>
              <w:right w:val="single" w:sz="8" w:space="0" w:color="auto"/>
            </w:tcBorders>
          </w:tcPr>
          <w:p w:rsidR="0083463C" w:rsidRPr="002407F9" w:rsidRDefault="0083463C" w:rsidP="00BF3E57">
            <w:pPr>
              <w:pStyle w:val="TABLE-cell"/>
            </w:pPr>
            <w:r w:rsidRPr="002407F9">
              <w:t>CLUBS</w:t>
            </w:r>
          </w:p>
        </w:tc>
        <w:tc>
          <w:tcPr>
            <w:tcW w:w="3426" w:type="pct"/>
            <w:tcBorders>
              <w:left w:val="single" w:sz="8" w:space="0" w:color="auto"/>
              <w:bottom w:val="single" w:sz="8"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1574" w:type="pct"/>
            <w:tcBorders>
              <w:left w:val="single" w:sz="12" w:space="0" w:color="auto"/>
              <w:bottom w:val="single" w:sz="8" w:space="0" w:color="auto"/>
              <w:right w:val="single" w:sz="8" w:space="0" w:color="auto"/>
            </w:tcBorders>
          </w:tcPr>
          <w:p w:rsidR="0083463C" w:rsidRPr="002407F9" w:rsidRDefault="0083463C" w:rsidP="00BF3E57">
            <w:pPr>
              <w:pStyle w:val="TABLE-cell"/>
            </w:pPr>
            <w:r w:rsidRPr="002407F9">
              <w:t>+JOKER</w:t>
            </w:r>
          </w:p>
        </w:tc>
        <w:tc>
          <w:tcPr>
            <w:tcW w:w="3426" w:type="pct"/>
            <w:tcBorders>
              <w:left w:val="single" w:sz="8" w:space="0" w:color="auto"/>
              <w:bottom w:val="single" w:sz="8" w:space="0" w:color="auto"/>
              <w:right w:val="single" w:sz="12" w:space="0" w:color="auto"/>
            </w:tcBorders>
          </w:tcPr>
          <w:p w:rsidR="0083463C" w:rsidRPr="002407F9" w:rsidRDefault="0083463C" w:rsidP="00BF3E57">
            <w:pPr>
              <w:pStyle w:val="TABLE-cell"/>
            </w:pPr>
            <w:r w:rsidRPr="002407F9">
              <w:t>an optional value that may be allowed</w:t>
            </w:r>
          </w:p>
        </w:tc>
      </w:tr>
      <w:tr w:rsidR="0083463C" w:rsidRPr="002407F9" w:rsidTr="00BF3E57">
        <w:trPr>
          <w:jc w:val="center"/>
        </w:trPr>
        <w:tc>
          <w:tcPr>
            <w:tcW w:w="1574" w:type="pct"/>
            <w:tcBorders>
              <w:top w:val="single" w:sz="8" w:space="0" w:color="auto"/>
              <w:left w:val="single" w:sz="12" w:space="0" w:color="auto"/>
              <w:bottom w:val="single" w:sz="12" w:space="0" w:color="auto"/>
              <w:right w:val="single" w:sz="8" w:space="0" w:color="auto"/>
            </w:tcBorders>
          </w:tcPr>
          <w:p w:rsidR="0083463C" w:rsidRPr="002407F9" w:rsidRDefault="0083463C" w:rsidP="00BF3E57">
            <w:pPr>
              <w:pStyle w:val="TABLE-cell"/>
              <w:keepNext w:val="0"/>
            </w:pPr>
            <w:r w:rsidRPr="002407F9">
              <w:t>#TPM_RC_SUIT</w:t>
            </w:r>
          </w:p>
        </w:tc>
        <w:tc>
          <w:tcPr>
            <w:tcW w:w="3426" w:type="pct"/>
            <w:tcBorders>
              <w:top w:val="single" w:sz="8" w:space="0" w:color="auto"/>
              <w:left w:val="single" w:sz="8" w:space="0" w:color="auto"/>
              <w:bottom w:val="single" w:sz="12" w:space="0" w:color="auto"/>
              <w:right w:val="single" w:sz="12" w:space="0" w:color="auto"/>
            </w:tcBorders>
          </w:tcPr>
          <w:p w:rsidR="0083463C" w:rsidRPr="002407F9" w:rsidRDefault="0083463C" w:rsidP="00BF3E57">
            <w:pPr>
              <w:pStyle w:val="TABLE-cell"/>
              <w:keepNext w:val="0"/>
            </w:pPr>
            <w:r w:rsidRPr="002407F9">
              <w:t>response code returned when the input value is not one of the values above</w:t>
            </w:r>
          </w:p>
        </w:tc>
      </w:tr>
    </w:tbl>
    <w:p w:rsidR="0083463C" w:rsidRPr="002407F9" w:rsidRDefault="0083463C" w:rsidP="0083463C">
      <w:pPr>
        <w:pStyle w:val="Example0"/>
        <w:rPr>
          <w:noProof/>
        </w:rPr>
      </w:pPr>
      <w:r w:rsidRPr="002407F9">
        <w:rPr>
          <w:noProof/>
        </w:rPr>
        <w:lastRenderedPageBreak/>
        <w:t>EXAMPLE 4</w:t>
      </w:r>
    </w:p>
    <w:p w:rsidR="0083463C" w:rsidRPr="002407F9" w:rsidRDefault="0083463C" w:rsidP="0083463C">
      <w:pPr>
        <w:pStyle w:val="TABLE-title"/>
        <w:rPr>
          <w:noProof/>
          <w:sz w:val="18"/>
          <w:szCs w:val="18"/>
        </w:rPr>
      </w:pPr>
      <w:r w:rsidRPr="002407F9">
        <w:rPr>
          <w:noProof/>
          <w:sz w:val="18"/>
          <w:szCs w:val="18"/>
        </w:rPr>
        <w:t>Table xx — Definition of POKER_CARD Structure</w:t>
      </w: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530"/>
        <w:gridCol w:w="1980"/>
        <w:gridCol w:w="3690"/>
      </w:tblGrid>
      <w:tr w:rsidR="0083463C" w:rsidRPr="002407F9" w:rsidTr="00BF3E57">
        <w:trPr>
          <w:jc w:val="center"/>
        </w:trPr>
        <w:tc>
          <w:tcPr>
            <w:tcW w:w="153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9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69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530" w:type="dxa"/>
            <w:tcBorders>
              <w:top w:val="single" w:sz="12" w:space="0" w:color="auto"/>
              <w:left w:val="single" w:sz="12" w:space="0" w:color="auto"/>
            </w:tcBorders>
          </w:tcPr>
          <w:p w:rsidR="0083463C" w:rsidRPr="002407F9" w:rsidRDefault="0083463C" w:rsidP="00BF3E57">
            <w:pPr>
              <w:pStyle w:val="TABLE-cell"/>
            </w:pPr>
            <w:r w:rsidRPr="002407F9">
              <w:t>suit</w:t>
            </w:r>
          </w:p>
        </w:tc>
        <w:tc>
          <w:tcPr>
            <w:tcW w:w="1980" w:type="dxa"/>
            <w:tcBorders>
              <w:top w:val="single" w:sz="12" w:space="0" w:color="auto"/>
            </w:tcBorders>
          </w:tcPr>
          <w:p w:rsidR="0083463C" w:rsidRPr="002407F9" w:rsidRDefault="0083463C" w:rsidP="00BF3E57">
            <w:pPr>
              <w:pStyle w:val="TABLE-cell"/>
            </w:pPr>
            <w:r w:rsidRPr="002407F9">
              <w:t>TPMI_CARD_SUIT+</w:t>
            </w:r>
          </w:p>
        </w:tc>
        <w:tc>
          <w:tcPr>
            <w:tcW w:w="3690" w:type="dxa"/>
            <w:tcBorders>
              <w:top w:val="single" w:sz="12" w:space="0" w:color="auto"/>
              <w:right w:val="single" w:sz="12" w:space="0" w:color="auto"/>
            </w:tcBorders>
          </w:tcPr>
          <w:p w:rsidR="0083463C" w:rsidRPr="002407F9" w:rsidRDefault="0083463C" w:rsidP="00BF3E57">
            <w:pPr>
              <w:pStyle w:val="TABLE-cell"/>
            </w:pPr>
            <w:r w:rsidRPr="002407F9">
              <w:t xml:space="preserve">allows joker </w:t>
            </w:r>
          </w:p>
        </w:tc>
      </w:tr>
      <w:tr w:rsidR="0083463C" w:rsidRPr="002407F9" w:rsidTr="00BF3E57">
        <w:trPr>
          <w:jc w:val="center"/>
        </w:trPr>
        <w:tc>
          <w:tcPr>
            <w:tcW w:w="1530" w:type="dxa"/>
            <w:tcBorders>
              <w:left w:val="single" w:sz="12" w:space="0" w:color="auto"/>
              <w:bottom w:val="single" w:sz="12" w:space="0" w:color="auto"/>
            </w:tcBorders>
          </w:tcPr>
          <w:p w:rsidR="0083463C" w:rsidRPr="002407F9" w:rsidRDefault="0083463C" w:rsidP="00BF3E57">
            <w:pPr>
              <w:pStyle w:val="TABLE-cell"/>
            </w:pPr>
            <w:r w:rsidRPr="002407F9">
              <w:t>number</w:t>
            </w:r>
          </w:p>
        </w:tc>
        <w:tc>
          <w:tcPr>
            <w:tcW w:w="1980" w:type="dxa"/>
            <w:tcBorders>
              <w:bottom w:val="single" w:sz="12" w:space="0" w:color="auto"/>
            </w:tcBorders>
          </w:tcPr>
          <w:p w:rsidR="0083463C" w:rsidRPr="002407F9" w:rsidRDefault="0083463C" w:rsidP="00BF3E57">
            <w:pPr>
              <w:pStyle w:val="TABLE-cell"/>
            </w:pPr>
            <w:r w:rsidRPr="002407F9">
              <w:t>UINT8</w:t>
            </w:r>
          </w:p>
        </w:tc>
        <w:tc>
          <w:tcPr>
            <w:tcW w:w="3690" w:type="dxa"/>
            <w:tcBorders>
              <w:bottom w:val="single" w:sz="12" w:space="0" w:color="auto"/>
              <w:right w:val="single" w:sz="12" w:space="0" w:color="auto"/>
            </w:tcBorders>
          </w:tcPr>
          <w:p w:rsidR="0083463C" w:rsidRPr="002407F9" w:rsidRDefault="0083463C" w:rsidP="00BF3E57">
            <w:pPr>
              <w:pStyle w:val="TABLE-cell"/>
            </w:pPr>
            <w:r w:rsidRPr="002407F9">
              <w:t>the card value</w:t>
            </w:r>
          </w:p>
        </w:tc>
      </w:tr>
    </w:tbl>
    <w:p w:rsidR="0083463C" w:rsidRPr="002407F9" w:rsidRDefault="0083463C" w:rsidP="0083463C">
      <w:pPr>
        <w:pStyle w:val="Example0"/>
        <w:rPr>
          <w:noProof/>
        </w:rPr>
      </w:pPr>
      <w:r w:rsidRPr="002407F9">
        <w:rPr>
          <w:noProof/>
        </w:rPr>
        <w:t>EXAMPLE 5</w:t>
      </w:r>
    </w:p>
    <w:p w:rsidR="0083463C" w:rsidRPr="002407F9" w:rsidRDefault="0083463C" w:rsidP="0083463C">
      <w:pPr>
        <w:pStyle w:val="TABLE-title"/>
        <w:rPr>
          <w:noProof/>
          <w:sz w:val="18"/>
          <w:szCs w:val="18"/>
        </w:rPr>
      </w:pPr>
      <w:r w:rsidRPr="002407F9">
        <w:rPr>
          <w:noProof/>
          <w:sz w:val="18"/>
          <w:szCs w:val="18"/>
        </w:rPr>
        <w:t>Table xx — Definition of BRIDGE_CARD Structure</w:t>
      </w: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530"/>
        <w:gridCol w:w="1980"/>
        <w:gridCol w:w="3690"/>
      </w:tblGrid>
      <w:tr w:rsidR="0083463C" w:rsidRPr="002407F9" w:rsidTr="00BF3E57">
        <w:trPr>
          <w:jc w:val="center"/>
        </w:trPr>
        <w:tc>
          <w:tcPr>
            <w:tcW w:w="153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9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69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530" w:type="dxa"/>
            <w:tcBorders>
              <w:top w:val="single" w:sz="12" w:space="0" w:color="auto"/>
              <w:left w:val="single" w:sz="12" w:space="0" w:color="auto"/>
            </w:tcBorders>
          </w:tcPr>
          <w:p w:rsidR="0083463C" w:rsidRPr="002407F9" w:rsidRDefault="0083463C" w:rsidP="00BF3E57">
            <w:pPr>
              <w:pStyle w:val="TABLE-cell"/>
            </w:pPr>
            <w:r w:rsidRPr="002407F9">
              <w:t>suit</w:t>
            </w:r>
          </w:p>
        </w:tc>
        <w:tc>
          <w:tcPr>
            <w:tcW w:w="1980" w:type="dxa"/>
            <w:tcBorders>
              <w:top w:val="single" w:sz="12" w:space="0" w:color="auto"/>
            </w:tcBorders>
          </w:tcPr>
          <w:p w:rsidR="0083463C" w:rsidRPr="002407F9" w:rsidRDefault="0083463C" w:rsidP="00BF3E57">
            <w:pPr>
              <w:pStyle w:val="TABLE-cell"/>
            </w:pPr>
            <w:r w:rsidRPr="002407F9">
              <w:t>TPMI_CARD_SUIT</w:t>
            </w:r>
          </w:p>
        </w:tc>
        <w:tc>
          <w:tcPr>
            <w:tcW w:w="3690" w:type="dxa"/>
            <w:tcBorders>
              <w:top w:val="single" w:sz="12" w:space="0" w:color="auto"/>
              <w:right w:val="single" w:sz="12" w:space="0" w:color="auto"/>
            </w:tcBorders>
          </w:tcPr>
          <w:p w:rsidR="0083463C" w:rsidRPr="002407F9" w:rsidRDefault="0083463C" w:rsidP="00BF3E57">
            <w:pPr>
              <w:pStyle w:val="TABLE-cell"/>
            </w:pPr>
            <w:r w:rsidRPr="002407F9">
              <w:t>does not allow joker</w:t>
            </w:r>
          </w:p>
        </w:tc>
      </w:tr>
      <w:tr w:rsidR="0083463C" w:rsidRPr="002407F9" w:rsidTr="00BF3E57">
        <w:trPr>
          <w:jc w:val="center"/>
        </w:trPr>
        <w:tc>
          <w:tcPr>
            <w:tcW w:w="1530" w:type="dxa"/>
            <w:tcBorders>
              <w:left w:val="single" w:sz="12" w:space="0" w:color="auto"/>
              <w:bottom w:val="single" w:sz="12" w:space="0" w:color="auto"/>
            </w:tcBorders>
          </w:tcPr>
          <w:p w:rsidR="0083463C" w:rsidRPr="002407F9" w:rsidRDefault="0083463C" w:rsidP="00BF3E57">
            <w:pPr>
              <w:pStyle w:val="TABLE-cell"/>
              <w:keepNext w:val="0"/>
            </w:pPr>
            <w:r w:rsidRPr="002407F9">
              <w:t>number</w:t>
            </w:r>
          </w:p>
        </w:tc>
        <w:tc>
          <w:tcPr>
            <w:tcW w:w="1980" w:type="dxa"/>
            <w:tcBorders>
              <w:bottom w:val="single" w:sz="12" w:space="0" w:color="auto"/>
            </w:tcBorders>
          </w:tcPr>
          <w:p w:rsidR="0083463C" w:rsidRPr="002407F9" w:rsidRDefault="0083463C" w:rsidP="00BF3E57">
            <w:pPr>
              <w:pStyle w:val="TABLE-cell"/>
              <w:keepNext w:val="0"/>
            </w:pPr>
            <w:r w:rsidRPr="002407F9">
              <w:t>UINT8</w:t>
            </w:r>
          </w:p>
        </w:tc>
        <w:tc>
          <w:tcPr>
            <w:tcW w:w="3690" w:type="dxa"/>
            <w:tcBorders>
              <w:bottom w:val="single" w:sz="12" w:space="0" w:color="auto"/>
              <w:right w:val="single" w:sz="12" w:space="0" w:color="auto"/>
            </w:tcBorders>
          </w:tcPr>
          <w:p w:rsidR="0083463C" w:rsidRPr="002407F9" w:rsidRDefault="0083463C" w:rsidP="00BF3E57">
            <w:pPr>
              <w:pStyle w:val="TABLE-cell"/>
              <w:keepNext w:val="0"/>
            </w:pPr>
            <w:r w:rsidRPr="002407F9">
              <w:t>the card value</w:t>
            </w:r>
          </w:p>
        </w:tc>
      </w:tr>
    </w:tbl>
    <w:p w:rsidR="0083463C" w:rsidRPr="002407F9" w:rsidRDefault="0083463C" w:rsidP="0083463C">
      <w:pPr>
        <w:pStyle w:val="Heading2"/>
        <w:rPr>
          <w:noProof/>
        </w:rPr>
      </w:pPr>
      <w:bookmarkStart w:id="217" w:name="_Toc304539115"/>
      <w:bookmarkStart w:id="218" w:name="_Toc308709653"/>
      <w:bookmarkStart w:id="219" w:name="_Toc380749358"/>
      <w:bookmarkStart w:id="220" w:name="_Toc384901664"/>
      <w:bookmarkStart w:id="221" w:name="_Toc432512183"/>
      <w:bookmarkStart w:id="222" w:name="_Toc443575523"/>
      <w:bookmarkStart w:id="223" w:name="_Toc470517750"/>
      <w:bookmarkStart w:id="224" w:name="_Toc462920970"/>
      <w:bookmarkStart w:id="225" w:name="_Toc516154788"/>
      <w:bookmarkStart w:id="226" w:name="_Toc20317518"/>
      <w:r w:rsidRPr="002407F9">
        <w:rPr>
          <w:noProof/>
        </w:rPr>
        <w:lastRenderedPageBreak/>
        <w:t>Unions</w:t>
      </w:r>
      <w:bookmarkEnd w:id="213"/>
      <w:bookmarkEnd w:id="217"/>
      <w:bookmarkEnd w:id="218"/>
      <w:bookmarkEnd w:id="219"/>
      <w:bookmarkEnd w:id="220"/>
      <w:bookmarkEnd w:id="221"/>
      <w:bookmarkEnd w:id="222"/>
      <w:bookmarkEnd w:id="223"/>
      <w:bookmarkEnd w:id="224"/>
      <w:bookmarkEnd w:id="225"/>
      <w:bookmarkEnd w:id="226"/>
    </w:p>
    <w:p w:rsidR="0083463C" w:rsidRPr="002407F9" w:rsidRDefault="0083463C" w:rsidP="0083463C">
      <w:pPr>
        <w:pStyle w:val="Heading3"/>
        <w:rPr>
          <w:noProof/>
        </w:rPr>
      </w:pPr>
      <w:bookmarkStart w:id="227" w:name="_Toc304539116"/>
      <w:bookmarkStart w:id="228" w:name="_Toc308709654"/>
      <w:bookmarkStart w:id="229" w:name="_Toc380749359"/>
      <w:bookmarkStart w:id="230" w:name="_Toc384901665"/>
      <w:bookmarkStart w:id="231" w:name="_Toc432512184"/>
      <w:bookmarkStart w:id="232" w:name="_Toc443575524"/>
      <w:bookmarkStart w:id="233" w:name="_Toc470517751"/>
      <w:bookmarkStart w:id="234" w:name="_Toc462920971"/>
      <w:bookmarkStart w:id="235" w:name="_Toc516154789"/>
      <w:bookmarkStart w:id="236" w:name="_Toc20317519"/>
      <w:r w:rsidRPr="002407F9">
        <w:rPr>
          <w:noProof/>
        </w:rPr>
        <w:t>Introduction</w:t>
      </w:r>
      <w:bookmarkEnd w:id="133"/>
      <w:bookmarkEnd w:id="214"/>
      <w:bookmarkEnd w:id="215"/>
      <w:bookmarkEnd w:id="216"/>
      <w:bookmarkEnd w:id="227"/>
      <w:bookmarkEnd w:id="228"/>
      <w:bookmarkEnd w:id="229"/>
      <w:bookmarkEnd w:id="230"/>
      <w:bookmarkEnd w:id="231"/>
      <w:bookmarkEnd w:id="232"/>
      <w:bookmarkEnd w:id="233"/>
      <w:bookmarkEnd w:id="234"/>
      <w:bookmarkEnd w:id="235"/>
      <w:bookmarkEnd w:id="236"/>
    </w:p>
    <w:p w:rsidR="0083463C" w:rsidRPr="002407F9" w:rsidRDefault="0083463C" w:rsidP="0083463C">
      <w:pPr>
        <w:pStyle w:val="BodyText"/>
        <w:rPr>
          <w:noProof/>
        </w:rPr>
      </w:pPr>
      <w:r w:rsidRPr="002407F9">
        <w:rPr>
          <w:noProof/>
        </w:rPr>
        <w:t>A union allows a structure to contain a variety of structures or types. The union has members, only one of which is present at a time. Three different tables are required to fully characterize a union so that it may be communicated on the TPM interface and used by the TPM:</w:t>
      </w:r>
    </w:p>
    <w:p w:rsidR="0083463C" w:rsidRPr="002407F9" w:rsidRDefault="0083463C" w:rsidP="0083463C">
      <w:pPr>
        <w:pStyle w:val="ListBullet"/>
        <w:rPr>
          <w:noProof/>
        </w:rPr>
      </w:pPr>
      <w:r w:rsidRPr="002407F9">
        <w:rPr>
          <w:noProof/>
        </w:rPr>
        <w:t>union definition;</w:t>
      </w:r>
    </w:p>
    <w:p w:rsidR="0083463C" w:rsidRPr="002407F9" w:rsidRDefault="0083463C" w:rsidP="0083463C">
      <w:pPr>
        <w:pStyle w:val="ListBullet"/>
        <w:rPr>
          <w:noProof/>
        </w:rPr>
      </w:pPr>
      <w:r w:rsidRPr="002407F9">
        <w:rPr>
          <w:noProof/>
        </w:rPr>
        <w:t>union instance; and</w:t>
      </w:r>
    </w:p>
    <w:p w:rsidR="0083463C" w:rsidRPr="002407F9" w:rsidRDefault="0083463C" w:rsidP="0083463C">
      <w:pPr>
        <w:pStyle w:val="ListBullet"/>
        <w:rPr>
          <w:noProof/>
        </w:rPr>
      </w:pPr>
      <w:r w:rsidRPr="002407F9">
        <w:rPr>
          <w:noProof/>
        </w:rPr>
        <w:t>union selector definition.</w:t>
      </w:r>
    </w:p>
    <w:p w:rsidR="0083463C" w:rsidRPr="002407F9" w:rsidRDefault="0083463C" w:rsidP="0083463C">
      <w:pPr>
        <w:pStyle w:val="Heading3"/>
        <w:rPr>
          <w:noProof/>
        </w:rPr>
      </w:pPr>
      <w:bookmarkStart w:id="237" w:name="_Ref293828354"/>
      <w:bookmarkStart w:id="238" w:name="_Toc304539117"/>
      <w:bookmarkStart w:id="239" w:name="_Toc308709655"/>
      <w:bookmarkStart w:id="240" w:name="_Toc380749360"/>
      <w:bookmarkStart w:id="241" w:name="_Toc384901666"/>
      <w:bookmarkStart w:id="242" w:name="_Toc432512185"/>
      <w:bookmarkStart w:id="243" w:name="_Toc443575525"/>
      <w:bookmarkStart w:id="244" w:name="_Toc470517752"/>
      <w:bookmarkStart w:id="245" w:name="_Toc462920972"/>
      <w:bookmarkStart w:id="246" w:name="_Toc516154790"/>
      <w:bookmarkStart w:id="247" w:name="_Toc20317520"/>
      <w:r w:rsidRPr="002407F9">
        <w:rPr>
          <w:noProof/>
        </w:rPr>
        <w:t>Union Definition</w:t>
      </w:r>
      <w:bookmarkEnd w:id="237"/>
      <w:bookmarkEnd w:id="238"/>
      <w:bookmarkEnd w:id="239"/>
      <w:bookmarkEnd w:id="240"/>
      <w:bookmarkEnd w:id="241"/>
      <w:bookmarkEnd w:id="242"/>
      <w:bookmarkEnd w:id="243"/>
      <w:bookmarkEnd w:id="244"/>
      <w:bookmarkEnd w:id="245"/>
      <w:bookmarkEnd w:id="246"/>
      <w:bookmarkEnd w:id="247"/>
    </w:p>
    <w:p w:rsidR="0083463C" w:rsidRPr="002407F9" w:rsidRDefault="0083463C" w:rsidP="0083463C">
      <w:pPr>
        <w:pStyle w:val="BodyText"/>
        <w:rPr>
          <w:noProof/>
        </w:rPr>
      </w:pPr>
      <w:r w:rsidRPr="002407F9">
        <w:rPr>
          <w:noProof/>
        </w:rPr>
        <w:t>The table in Example 1 illustrates a union definition. The title of a union definition table starts with “Definition” and ends with “Union.” The “Parameter” column of a union definition lists the different names that are used when referring to a specific type. The “Type” column identifies the data type of the member. The “Selector” column identifies the value that is used by the marshaling and unmarshaling code to determine which case of the union is present.</w:t>
      </w:r>
    </w:p>
    <w:p w:rsidR="0083463C" w:rsidRPr="002407F9" w:rsidRDefault="0083463C" w:rsidP="0083463C">
      <w:pPr>
        <w:pStyle w:val="BodyText"/>
        <w:rPr>
          <w:noProof/>
        </w:rPr>
      </w:pPr>
      <w:r w:rsidRPr="002407F9">
        <w:rPr>
          <w:noProof/>
        </w:rPr>
        <w:t>If a parameter is the keyword “null” or the type is empty, then this denotes a selector with no contents. The table in Example 1 illustrates a union in which a conditional null selector is allowed to indicate an empty union member.</w:t>
      </w:r>
    </w:p>
    <w:p w:rsidR="0083463C" w:rsidRPr="002407F9" w:rsidRDefault="0083463C" w:rsidP="0083463C">
      <w:pPr>
        <w:pStyle w:val="BodyText"/>
        <w:rPr>
          <w:noProof/>
        </w:rPr>
      </w:pPr>
      <w:r w:rsidRPr="002407F9">
        <w:rPr>
          <w:noProof/>
        </w:rPr>
        <w:t>Example 2 shows how the table would be converted into C-compatible code.</w:t>
      </w:r>
    </w:p>
    <w:p w:rsidR="0083463C" w:rsidRPr="002407F9" w:rsidRDefault="0083463C" w:rsidP="0083463C">
      <w:pPr>
        <w:pStyle w:val="BodyText"/>
        <w:rPr>
          <w:noProof/>
        </w:rPr>
      </w:pPr>
      <w:r w:rsidRPr="002407F9">
        <w:rPr>
          <w:noProof/>
        </w:rPr>
        <w:t>The expectation is that the unmarshaling code for the union will validate that the selector for the union is one of values in the selector list.</w:t>
      </w:r>
    </w:p>
    <w:p w:rsidR="0083463C" w:rsidRPr="002407F9" w:rsidRDefault="0083463C" w:rsidP="0083463C">
      <w:pPr>
        <w:pStyle w:val="Example0"/>
        <w:rPr>
          <w:noProof/>
        </w:rPr>
      </w:pPr>
      <w:r w:rsidRPr="002407F9">
        <w:rPr>
          <w:noProof/>
        </w:rPr>
        <w:t>EXAMPLE 1</w:t>
      </w:r>
    </w:p>
    <w:p w:rsidR="0083463C" w:rsidRPr="002407F9" w:rsidRDefault="0083463C" w:rsidP="0083463C">
      <w:pPr>
        <w:pStyle w:val="TABLE-title"/>
        <w:rPr>
          <w:noProof/>
          <w:sz w:val="18"/>
          <w:szCs w:val="18"/>
        </w:rPr>
      </w:pPr>
      <w:r w:rsidRPr="002407F9">
        <w:rPr>
          <w:noProof/>
          <w:sz w:val="18"/>
          <w:szCs w:val="18"/>
        </w:rPr>
        <w:t>Table xx — Definition of NUMBER_UNION Union</w:t>
      </w: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350"/>
        <w:gridCol w:w="2046"/>
        <w:gridCol w:w="1936"/>
        <w:gridCol w:w="1868"/>
      </w:tblGrid>
      <w:tr w:rsidR="0083463C" w:rsidRPr="002407F9" w:rsidTr="00BF3E57">
        <w:trPr>
          <w:jc w:val="center"/>
        </w:trPr>
        <w:tc>
          <w:tcPr>
            <w:tcW w:w="135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046"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1936"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Selector</w:t>
            </w:r>
          </w:p>
        </w:tc>
        <w:tc>
          <w:tcPr>
            <w:tcW w:w="1868"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350" w:type="dxa"/>
            <w:tcBorders>
              <w:top w:val="single" w:sz="12" w:space="0" w:color="auto"/>
              <w:left w:val="single" w:sz="12" w:space="0" w:color="auto"/>
              <w:bottom w:val="single" w:sz="4" w:space="0" w:color="auto"/>
            </w:tcBorders>
          </w:tcPr>
          <w:p w:rsidR="0083463C" w:rsidRPr="002407F9" w:rsidRDefault="0083463C" w:rsidP="00BF3E57">
            <w:pPr>
              <w:pStyle w:val="TABLE-cell"/>
            </w:pPr>
            <w:r w:rsidRPr="002407F9">
              <w:t>a_byte</w:t>
            </w:r>
          </w:p>
        </w:tc>
        <w:tc>
          <w:tcPr>
            <w:tcW w:w="2046" w:type="dxa"/>
            <w:tcBorders>
              <w:top w:val="single" w:sz="12" w:space="0" w:color="auto"/>
              <w:bottom w:val="single" w:sz="4" w:space="0" w:color="auto"/>
            </w:tcBorders>
          </w:tcPr>
          <w:p w:rsidR="0083463C" w:rsidRPr="002407F9" w:rsidRDefault="0083463C" w:rsidP="00BF3E57">
            <w:pPr>
              <w:pStyle w:val="TABLE-cell"/>
            </w:pPr>
            <w:r w:rsidRPr="002407F9">
              <w:t>BYTE</w:t>
            </w:r>
          </w:p>
        </w:tc>
        <w:tc>
          <w:tcPr>
            <w:tcW w:w="1936" w:type="dxa"/>
            <w:tcBorders>
              <w:top w:val="single" w:sz="12" w:space="0" w:color="auto"/>
              <w:bottom w:val="single" w:sz="4" w:space="0" w:color="auto"/>
            </w:tcBorders>
          </w:tcPr>
          <w:p w:rsidR="0083463C" w:rsidRPr="002407F9" w:rsidRDefault="0083463C" w:rsidP="00BF3E57">
            <w:pPr>
              <w:pStyle w:val="TABLE-cell"/>
            </w:pPr>
            <w:r w:rsidRPr="002407F9">
              <w:t>BYTE_SELECT</w:t>
            </w:r>
          </w:p>
        </w:tc>
        <w:tc>
          <w:tcPr>
            <w:tcW w:w="1868" w:type="dxa"/>
            <w:tcBorders>
              <w:top w:val="single" w:sz="12" w:space="0" w:color="auto"/>
              <w:bottom w:val="single" w:sz="4"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1350" w:type="dxa"/>
            <w:tcBorders>
              <w:top w:val="single" w:sz="4" w:space="0" w:color="auto"/>
              <w:left w:val="single" w:sz="12" w:space="0" w:color="auto"/>
              <w:bottom w:val="single" w:sz="6" w:space="0" w:color="auto"/>
            </w:tcBorders>
          </w:tcPr>
          <w:p w:rsidR="0083463C" w:rsidRPr="002407F9" w:rsidRDefault="0083463C" w:rsidP="00BF3E57">
            <w:pPr>
              <w:pStyle w:val="TABLE-cell"/>
            </w:pPr>
            <w:r w:rsidRPr="002407F9">
              <w:t>an_int</w:t>
            </w:r>
          </w:p>
        </w:tc>
        <w:tc>
          <w:tcPr>
            <w:tcW w:w="2046" w:type="dxa"/>
            <w:tcBorders>
              <w:top w:val="single" w:sz="4" w:space="0" w:color="auto"/>
              <w:bottom w:val="single" w:sz="6" w:space="0" w:color="auto"/>
            </w:tcBorders>
          </w:tcPr>
          <w:p w:rsidR="0083463C" w:rsidRPr="002407F9" w:rsidRDefault="0083463C" w:rsidP="00BF3E57">
            <w:pPr>
              <w:pStyle w:val="TABLE-cell"/>
            </w:pPr>
            <w:r w:rsidRPr="002407F9">
              <w:t>int</w:t>
            </w:r>
          </w:p>
        </w:tc>
        <w:tc>
          <w:tcPr>
            <w:tcW w:w="1936" w:type="dxa"/>
            <w:tcBorders>
              <w:top w:val="single" w:sz="4" w:space="0" w:color="auto"/>
              <w:bottom w:val="single" w:sz="6" w:space="0" w:color="auto"/>
            </w:tcBorders>
          </w:tcPr>
          <w:p w:rsidR="0083463C" w:rsidRPr="002407F9" w:rsidRDefault="0083463C" w:rsidP="00BF3E57">
            <w:pPr>
              <w:pStyle w:val="TABLE-cell"/>
            </w:pPr>
            <w:r w:rsidRPr="002407F9">
              <w:t>INT_SELECT</w:t>
            </w:r>
          </w:p>
        </w:tc>
        <w:tc>
          <w:tcPr>
            <w:tcW w:w="1868" w:type="dxa"/>
            <w:tcBorders>
              <w:top w:val="single" w:sz="4" w:space="0" w:color="auto"/>
              <w:bottom w:val="single" w:sz="6"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1350" w:type="dxa"/>
            <w:tcBorders>
              <w:left w:val="single" w:sz="12" w:space="0" w:color="auto"/>
            </w:tcBorders>
          </w:tcPr>
          <w:p w:rsidR="0083463C" w:rsidRPr="002407F9" w:rsidRDefault="0083463C" w:rsidP="00BF3E57">
            <w:pPr>
              <w:pStyle w:val="TABLE-cell"/>
            </w:pPr>
            <w:r w:rsidRPr="002407F9">
              <w:t>a_float</w:t>
            </w:r>
          </w:p>
        </w:tc>
        <w:tc>
          <w:tcPr>
            <w:tcW w:w="2046" w:type="dxa"/>
          </w:tcPr>
          <w:p w:rsidR="0083463C" w:rsidRPr="002407F9" w:rsidRDefault="0083463C" w:rsidP="00BF3E57">
            <w:pPr>
              <w:pStyle w:val="TABLE-cell"/>
            </w:pPr>
            <w:r w:rsidRPr="002407F9">
              <w:t>float</w:t>
            </w:r>
          </w:p>
        </w:tc>
        <w:tc>
          <w:tcPr>
            <w:tcW w:w="1936" w:type="dxa"/>
          </w:tcPr>
          <w:p w:rsidR="0083463C" w:rsidRPr="002407F9" w:rsidRDefault="0083463C" w:rsidP="00BF3E57">
            <w:pPr>
              <w:pStyle w:val="TABLE-cell"/>
            </w:pPr>
            <w:r w:rsidRPr="002407F9">
              <w:t>FLOAT_SELECT</w:t>
            </w:r>
          </w:p>
        </w:tc>
        <w:tc>
          <w:tcPr>
            <w:tcW w:w="1868" w:type="dxa"/>
            <w:tcBorders>
              <w:right w:val="single" w:sz="12" w:space="0" w:color="auto"/>
            </w:tcBorders>
          </w:tcPr>
          <w:p w:rsidR="0083463C" w:rsidRPr="002407F9" w:rsidRDefault="0083463C" w:rsidP="00BF3E57">
            <w:pPr>
              <w:pStyle w:val="TABLE-cell"/>
            </w:pPr>
          </w:p>
        </w:tc>
      </w:tr>
      <w:tr w:rsidR="0083463C" w:rsidRPr="002407F9" w:rsidTr="00BF3E57">
        <w:trPr>
          <w:jc w:val="center"/>
        </w:trPr>
        <w:tc>
          <w:tcPr>
            <w:tcW w:w="1350" w:type="dxa"/>
            <w:tcBorders>
              <w:left w:val="single" w:sz="12" w:space="0" w:color="auto"/>
              <w:bottom w:val="single" w:sz="12" w:space="0" w:color="auto"/>
            </w:tcBorders>
          </w:tcPr>
          <w:p w:rsidR="0083463C" w:rsidRPr="002407F9" w:rsidRDefault="0083463C" w:rsidP="00BF3E57">
            <w:pPr>
              <w:pStyle w:val="TABLE-cell"/>
            </w:pPr>
            <w:r w:rsidRPr="002407F9">
              <w:t>+null</w:t>
            </w:r>
          </w:p>
        </w:tc>
        <w:tc>
          <w:tcPr>
            <w:tcW w:w="2046" w:type="dxa"/>
            <w:tcBorders>
              <w:bottom w:val="single" w:sz="12" w:space="0" w:color="auto"/>
            </w:tcBorders>
          </w:tcPr>
          <w:p w:rsidR="0083463C" w:rsidRPr="002407F9" w:rsidRDefault="0083463C" w:rsidP="00BF3E57">
            <w:pPr>
              <w:pStyle w:val="TABLE-cell"/>
            </w:pPr>
          </w:p>
        </w:tc>
        <w:tc>
          <w:tcPr>
            <w:tcW w:w="1936" w:type="dxa"/>
            <w:tcBorders>
              <w:bottom w:val="single" w:sz="12" w:space="0" w:color="auto"/>
            </w:tcBorders>
          </w:tcPr>
          <w:p w:rsidR="0083463C" w:rsidRPr="002407F9" w:rsidRDefault="0083463C" w:rsidP="00BF3E57">
            <w:pPr>
              <w:pStyle w:val="TABLE-cell"/>
            </w:pPr>
            <w:r w:rsidRPr="002407F9">
              <w:t>NULL_SELECT</w:t>
            </w:r>
          </w:p>
        </w:tc>
        <w:tc>
          <w:tcPr>
            <w:tcW w:w="1868" w:type="dxa"/>
            <w:tcBorders>
              <w:bottom w:val="single" w:sz="12" w:space="0" w:color="auto"/>
              <w:right w:val="single" w:sz="12" w:space="0" w:color="auto"/>
            </w:tcBorders>
          </w:tcPr>
          <w:p w:rsidR="0083463C" w:rsidRPr="002407F9" w:rsidRDefault="0083463C" w:rsidP="00BF3E57">
            <w:pPr>
              <w:pStyle w:val="TABLE-cell"/>
            </w:pPr>
            <w:r w:rsidRPr="002407F9">
              <w:t>the empty branch</w:t>
            </w:r>
          </w:p>
        </w:tc>
      </w:tr>
    </w:tbl>
    <w:p w:rsidR="0083463C" w:rsidRPr="002407F9" w:rsidRDefault="0083463C" w:rsidP="0083463C">
      <w:pPr>
        <w:pStyle w:val="Example0"/>
        <w:rPr>
          <w:noProof/>
        </w:rPr>
      </w:pPr>
      <w:r w:rsidRPr="002407F9">
        <w:rPr>
          <w:noProof/>
        </w:rPr>
        <w:t>EXAMPLE 2</w:t>
      </w:r>
    </w:p>
    <w:p w:rsidR="00EA7982" w:rsidRDefault="0083463C" w:rsidP="0083463C">
      <w:pPr>
        <w:pStyle w:val="CCodeExample"/>
      </w:pPr>
      <w:r w:rsidRPr="002407F9">
        <w:t>// C-compatible version of the union defined in the table above</w:t>
      </w:r>
    </w:p>
    <w:p w:rsidR="0083463C" w:rsidRPr="002407F9" w:rsidRDefault="0083463C" w:rsidP="0083463C">
      <w:pPr>
        <w:pStyle w:val="CCodeExample"/>
      </w:pPr>
      <w:r w:rsidRPr="002407F9">
        <w:t>typedef union {</w:t>
      </w:r>
    </w:p>
    <w:p w:rsidR="0083463C" w:rsidRPr="002407F9" w:rsidRDefault="0083463C" w:rsidP="0083463C">
      <w:pPr>
        <w:pStyle w:val="CCodeExample"/>
      </w:pPr>
      <w:r w:rsidRPr="002407F9">
        <w:t xml:space="preserve">    BYTE            a_byte;</w:t>
      </w:r>
    </w:p>
    <w:p w:rsidR="0083463C" w:rsidRPr="002407F9" w:rsidRDefault="0083463C" w:rsidP="0083463C">
      <w:pPr>
        <w:pStyle w:val="CCodeExample"/>
      </w:pPr>
      <w:r w:rsidRPr="002407F9">
        <w:t xml:space="preserve">    int             an_int;</w:t>
      </w:r>
    </w:p>
    <w:p w:rsidR="0083463C" w:rsidRPr="002407F9" w:rsidRDefault="0083463C" w:rsidP="0083463C">
      <w:pPr>
        <w:pStyle w:val="CCodeExample"/>
      </w:pPr>
      <w:r w:rsidRPr="002407F9">
        <w:t xml:space="preserve">    float           a_float;</w:t>
      </w:r>
    </w:p>
    <w:p w:rsidR="0083463C" w:rsidRPr="002407F9" w:rsidRDefault="0083463C" w:rsidP="0083463C">
      <w:pPr>
        <w:pStyle w:val="CCodeExample"/>
        <w:keepNext w:val="0"/>
      </w:pPr>
      <w:r w:rsidRPr="002407F9">
        <w:t>} NUMBER_UNION;</w:t>
      </w:r>
    </w:p>
    <w:p w:rsidR="0083463C" w:rsidRPr="002407F9" w:rsidRDefault="0083463C" w:rsidP="0083463C">
      <w:pPr>
        <w:pStyle w:val="NOTE"/>
        <w:keepNext/>
        <w:rPr>
          <w:noProof/>
        </w:rPr>
      </w:pPr>
      <w:r w:rsidRPr="002407F9">
        <w:rPr>
          <w:noProof/>
        </w:rPr>
        <w:lastRenderedPageBreak/>
        <w:t>EXAMPLE 3</w:t>
      </w:r>
    </w:p>
    <w:p w:rsidR="00EA7982" w:rsidRDefault="0083463C" w:rsidP="0083463C">
      <w:pPr>
        <w:pStyle w:val="CCodeExample"/>
      </w:pPr>
      <w:r w:rsidRPr="002407F9">
        <w:t>// Possible auto-generated code to unmarshal a union in Example 2 based on the</w:t>
      </w:r>
    </w:p>
    <w:p w:rsidR="0083463C" w:rsidRPr="002407F9" w:rsidRDefault="0083463C" w:rsidP="0083463C">
      <w:pPr>
        <w:pStyle w:val="CCodeExample"/>
      </w:pPr>
      <w:r w:rsidRPr="002407F9">
        <w:t>// input value of selector</w:t>
      </w:r>
    </w:p>
    <w:p w:rsidR="00EA7982" w:rsidRDefault="0083463C" w:rsidP="0083463C">
      <w:pPr>
        <w:pStyle w:val="CCodeExample"/>
      </w:pPr>
      <w:r w:rsidRPr="002407F9">
        <w:t>TPM_RC NUMBER_UNION_Unmarshal(NUMBER_UNION *target, BYTE **buffer,</w:t>
      </w:r>
    </w:p>
    <w:p w:rsidR="0083463C" w:rsidRPr="002407F9" w:rsidRDefault="0083463C" w:rsidP="0083463C">
      <w:pPr>
        <w:pStyle w:val="CCodeExample"/>
      </w:pPr>
      <w:r w:rsidRPr="002407F9">
        <w:t xml:space="preserve">                            INT32 *size, UINT32 selector)</w:t>
      </w:r>
    </w:p>
    <w:p w:rsidR="0083463C" w:rsidRPr="002407F9" w:rsidRDefault="0083463C" w:rsidP="0083463C">
      <w:pPr>
        <w:pStyle w:val="CCodeExample"/>
      </w:pPr>
      <w:r w:rsidRPr="002407F9">
        <w:t>{</w:t>
      </w:r>
    </w:p>
    <w:p w:rsidR="0083463C" w:rsidRPr="002407F9" w:rsidRDefault="0083463C" w:rsidP="0083463C">
      <w:pPr>
        <w:pStyle w:val="CCodeExample"/>
      </w:pPr>
      <w:r w:rsidRPr="002407F9">
        <w:t xml:space="preserve">    switch (selector) {</w:t>
      </w:r>
    </w:p>
    <w:p w:rsidR="0083463C" w:rsidRPr="002407F9" w:rsidRDefault="0083463C" w:rsidP="0083463C">
      <w:pPr>
        <w:pStyle w:val="CCodeExample"/>
      </w:pPr>
      <w:r w:rsidRPr="002407F9">
        <w:t xml:space="preserve">    case BYTE_SELECT:</w:t>
      </w:r>
    </w:p>
    <w:p w:rsidR="0083463C" w:rsidRPr="002407F9" w:rsidRDefault="0083463C" w:rsidP="0083463C">
      <w:pPr>
        <w:pStyle w:val="CCodeExample"/>
      </w:pPr>
      <w:r w:rsidRPr="002407F9">
        <w:t xml:space="preserve">        return BYTE_Unmarshal((BYTE *)&amp;(target-&gt;a_byte), buffer, size);</w:t>
      </w:r>
    </w:p>
    <w:p w:rsidR="0083463C" w:rsidRPr="002407F9" w:rsidRDefault="0083463C" w:rsidP="0083463C">
      <w:pPr>
        <w:pStyle w:val="CCodeExample"/>
      </w:pPr>
      <w:r w:rsidRPr="002407F9">
        <w:t xml:space="preserve">    case INT_SELECT:</w:t>
      </w:r>
    </w:p>
    <w:p w:rsidR="0083463C" w:rsidRPr="002407F9" w:rsidRDefault="0083463C" w:rsidP="0083463C">
      <w:pPr>
        <w:pStyle w:val="CCodeExample"/>
      </w:pPr>
      <w:r w:rsidRPr="002407F9">
        <w:t xml:space="preserve">        return INT_Unmarshal((int *)&amp;(target-&gt;an_int), buffer, size);</w:t>
      </w:r>
    </w:p>
    <w:p w:rsidR="0083463C" w:rsidRPr="002407F9" w:rsidRDefault="0083463C" w:rsidP="0083463C">
      <w:pPr>
        <w:pStyle w:val="CCodeExample"/>
      </w:pPr>
      <w:r w:rsidRPr="002407F9">
        <w:t xml:space="preserve">    case FLOAT_SELECT:</w:t>
      </w:r>
    </w:p>
    <w:p w:rsidR="0083463C" w:rsidRPr="002407F9" w:rsidRDefault="0083463C" w:rsidP="0083463C">
      <w:pPr>
        <w:pStyle w:val="CCodeExample"/>
      </w:pPr>
      <w:r w:rsidRPr="002407F9">
        <w:t xml:space="preserve">        return FLOAT_Unmarshal((float *)&amp;(target-&gt;a_float), buffer, size);</w:t>
      </w:r>
    </w:p>
    <w:p w:rsidR="0083463C" w:rsidRPr="002407F9" w:rsidRDefault="0083463C" w:rsidP="0083463C">
      <w:pPr>
        <w:pStyle w:val="CCodeExample"/>
      </w:pPr>
      <w:r w:rsidRPr="002407F9">
        <w:t xml:space="preserve">    case NULL_SELECT:</w:t>
      </w:r>
    </w:p>
    <w:p w:rsidR="0083463C" w:rsidRPr="002407F9" w:rsidRDefault="0083463C" w:rsidP="0083463C">
      <w:pPr>
        <w:pStyle w:val="CCodeExample"/>
      </w:pPr>
      <w:r w:rsidRPr="002407F9">
        <w:t xml:space="preserve">        return TPM_RC_SUCCESS;</w:t>
      </w:r>
    </w:p>
    <w:p w:rsidR="0083463C" w:rsidRPr="002407F9" w:rsidRDefault="0083463C" w:rsidP="0083463C">
      <w:pPr>
        <w:pStyle w:val="CCodeExample"/>
      </w:pPr>
      <w:r w:rsidRPr="002407F9">
        <w:t>}</w:t>
      </w:r>
    </w:p>
    <w:p w:rsidR="0083463C" w:rsidRPr="002407F9" w:rsidRDefault="0083463C" w:rsidP="0083463C">
      <w:pPr>
        <w:pStyle w:val="BodyText"/>
        <w:rPr>
          <w:noProof/>
        </w:rPr>
      </w:pPr>
      <w:r w:rsidRPr="002407F9">
        <w:rPr>
          <w:noProof/>
        </w:rPr>
        <w:t>A table may have a type with no selector. This is used when the first part of the structure for all union members is identical. This type is a programming convenience, allowing code to reference the common members without requiring a case statement to determine the specific structure. In object oriented programming terms, this type is a superclass and the types with selectors are subclasses. Since there is no selector, this union member cannot be marshaled or unmarshaled.</w:t>
      </w:r>
    </w:p>
    <w:p w:rsidR="0083463C" w:rsidRPr="002407F9" w:rsidRDefault="0083463C" w:rsidP="0083463C">
      <w:pPr>
        <w:pStyle w:val="NOTE"/>
        <w:rPr>
          <w:noProof/>
        </w:rPr>
      </w:pPr>
      <w:r w:rsidRPr="002407F9">
        <w:rPr>
          <w:noProof/>
        </w:rPr>
        <w:t>EXAMPLE 4</w:t>
      </w:r>
      <w:r w:rsidRPr="002407F9">
        <w:rPr>
          <w:noProof/>
        </w:rPr>
        <w:tab/>
      </w:r>
      <w:r w:rsidRPr="002407F9">
        <w:rPr>
          <w:noProof/>
        </w:rPr>
        <w:fldChar w:fldCharType="begin"/>
      </w:r>
      <w:r w:rsidRPr="002407F9">
        <w:rPr>
          <w:noProof/>
        </w:rPr>
        <w:instrText xml:space="preserve"> REF _Ref259714628 \h  \* MERGEFORMAT </w:instrText>
      </w:r>
      <w:r w:rsidRPr="002407F9">
        <w:rPr>
          <w:noProof/>
        </w:rPr>
      </w:r>
      <w:r w:rsidRPr="002407F9">
        <w:rPr>
          <w:noProof/>
        </w:rPr>
        <w:fldChar w:fldCharType="separate"/>
      </w:r>
      <w:r w:rsidR="00AE7D6E" w:rsidRPr="002407F9">
        <w:rPr>
          <w:noProof/>
        </w:rPr>
        <w:t xml:space="preserve">Table </w:t>
      </w:r>
      <w:r w:rsidR="00AE7D6E">
        <w:rPr>
          <w:noProof/>
        </w:rPr>
        <w:t>189</w:t>
      </w:r>
      <w:r w:rsidRPr="002407F9">
        <w:rPr>
          <w:noProof/>
        </w:rPr>
        <w:fldChar w:fldCharType="end"/>
      </w:r>
      <w:r w:rsidRPr="002407F9">
        <w:rPr>
          <w:noProof/>
        </w:rPr>
        <w:t xml:space="preserve"> has an 'any' parameter with no selector. Any of the other union members may be cast to TPMS_SCHEME_HASH, since all begin with TPMI_ALG_HASH.</w:t>
      </w:r>
    </w:p>
    <w:p w:rsidR="0083463C" w:rsidRPr="002407F9" w:rsidRDefault="0083463C" w:rsidP="0083463C">
      <w:pPr>
        <w:pStyle w:val="Heading3"/>
        <w:rPr>
          <w:noProof/>
        </w:rPr>
      </w:pPr>
      <w:bookmarkStart w:id="248" w:name="_Toc286046947"/>
      <w:bookmarkStart w:id="249" w:name="_Toc288814881"/>
      <w:bookmarkStart w:id="250" w:name="_Ref293829035"/>
      <w:bookmarkStart w:id="251" w:name="_Ref293829318"/>
      <w:bookmarkStart w:id="252" w:name="_Toc304539118"/>
      <w:bookmarkStart w:id="253" w:name="_Toc308709656"/>
      <w:bookmarkStart w:id="254" w:name="_Toc380749361"/>
      <w:bookmarkStart w:id="255" w:name="_Toc384901667"/>
      <w:bookmarkStart w:id="256" w:name="_Toc432512186"/>
      <w:bookmarkStart w:id="257" w:name="_Toc443575526"/>
      <w:bookmarkStart w:id="258" w:name="_Toc470517753"/>
      <w:bookmarkStart w:id="259" w:name="_Toc462920973"/>
      <w:bookmarkStart w:id="260" w:name="_Toc516154791"/>
      <w:bookmarkStart w:id="261" w:name="_Toc20317521"/>
      <w:r w:rsidRPr="002407F9">
        <w:rPr>
          <w:noProof/>
        </w:rPr>
        <w:t>Union Instance</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rsidR="0083463C" w:rsidRPr="002407F9" w:rsidRDefault="0083463C" w:rsidP="0083463C">
      <w:pPr>
        <w:pStyle w:val="BodyText"/>
        <w:rPr>
          <w:noProof/>
        </w:rPr>
      </w:pPr>
      <w:r w:rsidRPr="002407F9">
        <w:rPr>
          <w:noProof/>
        </w:rPr>
        <w:t>When a union is used in a structure that is sent on the interface, the structure will minimally contain a selector and a union. The selector value indicates which of the possible union members is present so that the unmarshaling code can unmarshal the correct type. The selector may be any of the parameters that occur in the structure before the union instance. To denote the structure parameter that is used as the selector, its name is in brackets (“[ ]”) placed before the parameter name associated with the union.</w:t>
      </w:r>
    </w:p>
    <w:p w:rsidR="0083463C" w:rsidRPr="002407F9" w:rsidRDefault="0083463C" w:rsidP="0083463C">
      <w:pPr>
        <w:pStyle w:val="BodyText"/>
        <w:rPr>
          <w:noProof/>
        </w:rPr>
      </w:pPr>
      <w:r w:rsidRPr="002407F9">
        <w:rPr>
          <w:noProof/>
        </w:rPr>
        <w:t>The table in Example 1 shows the definition of a structure that contains a union and a selector. Example 2 shows how the table would be converted into C-compatible code and Example 3 shows how the unmarshaling code would handle the selector.</w:t>
      </w:r>
    </w:p>
    <w:p w:rsidR="0083463C" w:rsidRPr="002407F9" w:rsidRDefault="0083463C" w:rsidP="0083463C">
      <w:pPr>
        <w:pStyle w:val="Example0"/>
        <w:rPr>
          <w:noProof/>
        </w:rPr>
      </w:pPr>
      <w:r w:rsidRPr="002407F9">
        <w:rPr>
          <w:noProof/>
        </w:rPr>
        <w:t>EXAMPLE 1</w:t>
      </w:r>
    </w:p>
    <w:p w:rsidR="0083463C" w:rsidRPr="002407F9" w:rsidRDefault="0083463C" w:rsidP="0083463C">
      <w:pPr>
        <w:pStyle w:val="TABLE-title"/>
        <w:rPr>
          <w:noProof/>
          <w:sz w:val="18"/>
          <w:szCs w:val="18"/>
        </w:rPr>
      </w:pPr>
      <w:r w:rsidRPr="002407F9">
        <w:rPr>
          <w:noProof/>
          <w:sz w:val="18"/>
          <w:szCs w:val="18"/>
        </w:rPr>
        <w:t>Table xx — Definition of STRUCTURE_WITH_UNION Structure</w:t>
      </w: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530"/>
        <w:gridCol w:w="1745"/>
        <w:gridCol w:w="3925"/>
      </w:tblGrid>
      <w:tr w:rsidR="0083463C" w:rsidRPr="002407F9" w:rsidTr="00BF3E57">
        <w:trPr>
          <w:jc w:val="center"/>
        </w:trPr>
        <w:tc>
          <w:tcPr>
            <w:tcW w:w="153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745"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925"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530" w:type="dxa"/>
            <w:tcBorders>
              <w:top w:val="single" w:sz="12" w:space="0" w:color="auto"/>
              <w:left w:val="single" w:sz="12" w:space="0" w:color="auto"/>
            </w:tcBorders>
          </w:tcPr>
          <w:p w:rsidR="0083463C" w:rsidRPr="002407F9" w:rsidRDefault="0083463C" w:rsidP="00BF3E57">
            <w:pPr>
              <w:pStyle w:val="TABLE-cell"/>
            </w:pPr>
            <w:r w:rsidRPr="002407F9">
              <w:t>select</w:t>
            </w:r>
          </w:p>
        </w:tc>
        <w:tc>
          <w:tcPr>
            <w:tcW w:w="1745" w:type="dxa"/>
            <w:tcBorders>
              <w:top w:val="single" w:sz="12" w:space="0" w:color="auto"/>
            </w:tcBorders>
          </w:tcPr>
          <w:p w:rsidR="0083463C" w:rsidRPr="002407F9" w:rsidRDefault="0083463C" w:rsidP="00BF3E57">
            <w:pPr>
              <w:pStyle w:val="TABLE-cell"/>
            </w:pPr>
            <w:r w:rsidRPr="002407F9">
              <w:t>NUMBER_SELECT</w:t>
            </w:r>
          </w:p>
        </w:tc>
        <w:tc>
          <w:tcPr>
            <w:tcW w:w="3925" w:type="dxa"/>
            <w:tcBorders>
              <w:top w:val="single" w:sz="12" w:space="0" w:color="auto"/>
              <w:right w:val="single" w:sz="12" w:space="0" w:color="auto"/>
            </w:tcBorders>
          </w:tcPr>
          <w:p w:rsidR="0083463C" w:rsidRPr="002407F9" w:rsidRDefault="0083463C" w:rsidP="00BF3E57">
            <w:pPr>
              <w:pStyle w:val="TABLE-cell"/>
            </w:pPr>
            <w:r w:rsidRPr="002407F9">
              <w:t xml:space="preserve">a value indicating the type in </w:t>
            </w:r>
            <w:r w:rsidRPr="002407F9">
              <w:rPr>
                <w:i/>
              </w:rPr>
              <w:t>number</w:t>
            </w:r>
          </w:p>
        </w:tc>
      </w:tr>
      <w:tr w:rsidR="0083463C" w:rsidRPr="002407F9" w:rsidTr="00BF3E57">
        <w:trPr>
          <w:jc w:val="center"/>
        </w:trPr>
        <w:tc>
          <w:tcPr>
            <w:tcW w:w="1530" w:type="dxa"/>
            <w:tcBorders>
              <w:left w:val="single" w:sz="12" w:space="0" w:color="auto"/>
              <w:bottom w:val="single" w:sz="12" w:space="0" w:color="auto"/>
            </w:tcBorders>
          </w:tcPr>
          <w:p w:rsidR="0083463C" w:rsidRPr="002407F9" w:rsidRDefault="0083463C" w:rsidP="00BF3E57">
            <w:pPr>
              <w:pStyle w:val="TABLE-cell"/>
            </w:pPr>
            <w:r w:rsidRPr="002407F9">
              <w:t>[select] number</w:t>
            </w:r>
          </w:p>
        </w:tc>
        <w:tc>
          <w:tcPr>
            <w:tcW w:w="1745" w:type="dxa"/>
            <w:tcBorders>
              <w:bottom w:val="single" w:sz="12" w:space="0" w:color="auto"/>
            </w:tcBorders>
          </w:tcPr>
          <w:p w:rsidR="0083463C" w:rsidRPr="002407F9" w:rsidRDefault="0083463C" w:rsidP="00BF3E57">
            <w:pPr>
              <w:pStyle w:val="TABLE-cell"/>
            </w:pPr>
            <w:r w:rsidRPr="002407F9">
              <w:t>NUMBER_UNION</w:t>
            </w:r>
          </w:p>
        </w:tc>
        <w:tc>
          <w:tcPr>
            <w:tcW w:w="3925" w:type="dxa"/>
            <w:tcBorders>
              <w:bottom w:val="single" w:sz="12" w:space="0" w:color="auto"/>
              <w:right w:val="single" w:sz="12" w:space="0" w:color="auto"/>
            </w:tcBorders>
          </w:tcPr>
          <w:p w:rsidR="0083463C" w:rsidRPr="002407F9" w:rsidRDefault="0083463C" w:rsidP="00BF3E57">
            <w:pPr>
              <w:pStyle w:val="TABLE-cell"/>
            </w:pPr>
            <w:r w:rsidRPr="002407F9">
              <w:t xml:space="preserve">a union as shown in </w:t>
            </w:r>
            <w:r w:rsidRPr="002407F9">
              <w:fldChar w:fldCharType="begin"/>
            </w:r>
            <w:r w:rsidRPr="002407F9">
              <w:instrText xml:space="preserve"> REF _Ref293828354 \r \h </w:instrText>
            </w:r>
            <w:r w:rsidRPr="002407F9">
              <w:fldChar w:fldCharType="separate"/>
            </w:r>
            <w:r w:rsidR="00AE7D6E">
              <w:t>4.9.2</w:t>
            </w:r>
            <w:r w:rsidRPr="002407F9">
              <w:fldChar w:fldCharType="end"/>
            </w:r>
          </w:p>
        </w:tc>
      </w:tr>
    </w:tbl>
    <w:p w:rsidR="0083463C" w:rsidRPr="002407F9" w:rsidRDefault="0083463C" w:rsidP="0083463C">
      <w:pPr>
        <w:pStyle w:val="Example0"/>
        <w:rPr>
          <w:noProof/>
        </w:rPr>
      </w:pPr>
      <w:r w:rsidRPr="002407F9">
        <w:rPr>
          <w:noProof/>
        </w:rPr>
        <w:t>EXAMPLE 2</w:t>
      </w:r>
    </w:p>
    <w:p w:rsidR="0083463C" w:rsidRPr="002407F9" w:rsidRDefault="0083463C" w:rsidP="0083463C">
      <w:pPr>
        <w:pStyle w:val="CCodeExample"/>
      </w:pPr>
      <w:r w:rsidRPr="002407F9">
        <w:t>// C-compatible version of the union structure in the table above</w:t>
      </w:r>
    </w:p>
    <w:p w:rsidR="0083463C" w:rsidRPr="002407F9" w:rsidRDefault="0083463C" w:rsidP="0083463C">
      <w:pPr>
        <w:pStyle w:val="CCodeExample"/>
      </w:pPr>
      <w:r w:rsidRPr="002407F9">
        <w:t>typedef struct {</w:t>
      </w:r>
    </w:p>
    <w:p w:rsidR="0083463C" w:rsidRPr="002407F9" w:rsidRDefault="0083463C" w:rsidP="0083463C">
      <w:pPr>
        <w:pStyle w:val="CCodeExample"/>
      </w:pPr>
      <w:r w:rsidRPr="002407F9">
        <w:t xml:space="preserve">    NUMBER_SELECT   select;</w:t>
      </w:r>
    </w:p>
    <w:p w:rsidR="0083463C" w:rsidRPr="002407F9" w:rsidRDefault="0083463C" w:rsidP="0083463C">
      <w:pPr>
        <w:pStyle w:val="CCodeExample"/>
      </w:pPr>
      <w:r w:rsidRPr="002407F9">
        <w:t xml:space="preserve">    NUMBER_UNION    number;</w:t>
      </w:r>
    </w:p>
    <w:p w:rsidR="0083463C" w:rsidRPr="002407F9" w:rsidRDefault="0083463C" w:rsidP="0083463C">
      <w:pPr>
        <w:pStyle w:val="CCodeExample"/>
        <w:keepNext w:val="0"/>
      </w:pPr>
      <w:r w:rsidRPr="002407F9">
        <w:t>} STRUCT_WITH_UNION;</w:t>
      </w:r>
    </w:p>
    <w:p w:rsidR="0083463C" w:rsidRPr="002407F9" w:rsidRDefault="0083463C" w:rsidP="0083463C">
      <w:pPr>
        <w:pStyle w:val="NOTE"/>
        <w:keepNext/>
        <w:rPr>
          <w:noProof/>
        </w:rPr>
      </w:pPr>
      <w:r w:rsidRPr="002407F9">
        <w:rPr>
          <w:noProof/>
        </w:rPr>
        <w:lastRenderedPageBreak/>
        <w:t>EXAMPLE 3</w:t>
      </w:r>
    </w:p>
    <w:p w:rsidR="0083463C" w:rsidRPr="002407F9" w:rsidRDefault="0083463C" w:rsidP="0083463C">
      <w:pPr>
        <w:pStyle w:val="CCodeExample"/>
      </w:pPr>
      <w:r w:rsidRPr="002407F9">
        <w:t>// Possible unmarshaling code for the structure above</w:t>
      </w:r>
    </w:p>
    <w:p w:rsidR="0083463C" w:rsidRPr="002407F9" w:rsidRDefault="0083463C" w:rsidP="0083463C">
      <w:pPr>
        <w:pStyle w:val="CCodeExample"/>
      </w:pPr>
      <w:bookmarkStart w:id="262" w:name="_Toc184437916"/>
      <w:bookmarkStart w:id="263" w:name="_Toc286046949"/>
      <w:bookmarkStart w:id="264" w:name="_Toc288814883"/>
      <w:bookmarkStart w:id="265" w:name="_Toc203903294"/>
      <w:bookmarkEnd w:id="262"/>
      <w:r w:rsidRPr="002407F9">
        <w:t>TPM_RC STRUCT_WITH_UNION_Unmarshal(STRUCT_WITH_UNION *target, BYTE **buffer, INT32 *size)</w:t>
      </w:r>
    </w:p>
    <w:p w:rsidR="0083463C" w:rsidRPr="002407F9" w:rsidRDefault="0083463C" w:rsidP="0083463C">
      <w:pPr>
        <w:pStyle w:val="CCodeExample"/>
      </w:pPr>
      <w:r w:rsidRPr="002407F9">
        <w:t>{</w:t>
      </w:r>
    </w:p>
    <w:p w:rsidR="0083463C" w:rsidRPr="002407F9" w:rsidRDefault="0083463C" w:rsidP="0083463C">
      <w:pPr>
        <w:pStyle w:val="CCodeExample"/>
      </w:pPr>
      <w:r w:rsidRPr="002407F9">
        <w:t xml:space="preserve">    TPM_RC          rc;</w:t>
      </w:r>
    </w:p>
    <w:p w:rsidR="0083463C" w:rsidRPr="002407F9" w:rsidRDefault="0083463C" w:rsidP="0083463C">
      <w:pPr>
        <w:pStyle w:val="CCodeExample"/>
      </w:pPr>
      <w:r w:rsidRPr="002407F9">
        <w:t xml:space="preserve">    // Unmarshal the selector value</w:t>
      </w:r>
    </w:p>
    <w:p w:rsidR="0083463C" w:rsidRPr="002407F9" w:rsidRDefault="0083463C" w:rsidP="0083463C">
      <w:pPr>
        <w:pStyle w:val="CCodeExample"/>
      </w:pPr>
      <w:r w:rsidRPr="002407F9">
        <w:t xml:space="preserve">    rc = NUMBER_SELECT_Unmarshal((NUMBER_SELECT *)&amp;target-&gt;select, buffer, size)</w:t>
      </w:r>
    </w:p>
    <w:p w:rsidR="0083463C" w:rsidRPr="002407F9" w:rsidRDefault="0083463C" w:rsidP="0083463C">
      <w:pPr>
        <w:pStyle w:val="CCodeExample"/>
      </w:pPr>
      <w:r w:rsidRPr="002407F9">
        <w:t xml:space="preserve">    if(rc != TPM_RC_SUCCESS)</w:t>
      </w:r>
    </w:p>
    <w:p w:rsidR="0083463C" w:rsidRPr="002407F9" w:rsidRDefault="0083463C" w:rsidP="0083463C">
      <w:pPr>
        <w:pStyle w:val="CCodeExample"/>
      </w:pPr>
      <w:r w:rsidRPr="002407F9">
        <w:t xml:space="preserve">        return rc;</w:t>
      </w:r>
    </w:p>
    <w:p w:rsidR="0083463C" w:rsidRPr="002407F9" w:rsidRDefault="0083463C" w:rsidP="0083463C">
      <w:pPr>
        <w:pStyle w:val="CCodeExample"/>
      </w:pPr>
      <w:r w:rsidRPr="002407F9">
        <w:t xml:space="preserve">    // Use the unmarshaled selector value to indicate to the union unmarshal</w:t>
      </w:r>
    </w:p>
    <w:p w:rsidR="0083463C" w:rsidRPr="002407F9" w:rsidRDefault="0083463C" w:rsidP="0083463C">
      <w:pPr>
        <w:pStyle w:val="CCodeExample"/>
      </w:pPr>
      <w:r w:rsidRPr="002407F9">
        <w:t xml:space="preserve">    // function which unmarshaling branch to follow.</w:t>
      </w:r>
    </w:p>
    <w:p w:rsidR="00EA7982" w:rsidRDefault="0083463C" w:rsidP="0083463C">
      <w:pPr>
        <w:pStyle w:val="CCodeExample"/>
      </w:pPr>
      <w:r w:rsidRPr="002407F9">
        <w:t xml:space="preserve">    return(NUMBER_UNION_Unmarshal((NUMBER_UNION *)&amp;(target-&gt;number),</w:t>
      </w:r>
    </w:p>
    <w:p w:rsidR="0083463C" w:rsidRPr="002407F9" w:rsidRDefault="0083463C" w:rsidP="0083463C">
      <w:pPr>
        <w:pStyle w:val="CCodeExample"/>
      </w:pPr>
      <w:r w:rsidRPr="002407F9">
        <w:t xml:space="preserve">                                  buffer, size, (UINT32)target-&gt;select);</w:t>
      </w:r>
    </w:p>
    <w:p w:rsidR="0083463C" w:rsidRPr="002407F9" w:rsidRDefault="0083463C" w:rsidP="0083463C">
      <w:pPr>
        <w:pStyle w:val="CCodeExample"/>
      </w:pPr>
      <w:r w:rsidRPr="002407F9">
        <w:t>}</w:t>
      </w:r>
      <w:bookmarkStart w:id="266" w:name="_Toc304539119"/>
      <w:bookmarkStart w:id="267" w:name="_Toc308709657"/>
      <w:bookmarkStart w:id="268" w:name="_Toc380749362"/>
      <w:bookmarkStart w:id="269" w:name="_Toc384901668"/>
      <w:bookmarkStart w:id="270" w:name="_Toc432512187"/>
      <w:bookmarkStart w:id="271" w:name="_Toc443575527"/>
    </w:p>
    <w:p w:rsidR="0083463C" w:rsidRPr="002407F9" w:rsidRDefault="0083463C" w:rsidP="0083463C">
      <w:pPr>
        <w:pStyle w:val="Heading3"/>
        <w:rPr>
          <w:noProof/>
        </w:rPr>
      </w:pPr>
      <w:bookmarkStart w:id="272" w:name="_Toc470517754"/>
      <w:bookmarkStart w:id="273" w:name="_Toc462920974"/>
      <w:bookmarkStart w:id="274" w:name="_Toc516154792"/>
      <w:bookmarkStart w:id="275" w:name="_Toc20317522"/>
      <w:r w:rsidRPr="002407F9">
        <w:rPr>
          <w:noProof/>
        </w:rPr>
        <w:t>Union Selector Definition</w:t>
      </w:r>
      <w:bookmarkEnd w:id="266"/>
      <w:bookmarkEnd w:id="267"/>
      <w:bookmarkEnd w:id="268"/>
      <w:bookmarkEnd w:id="269"/>
      <w:bookmarkEnd w:id="270"/>
      <w:bookmarkEnd w:id="271"/>
      <w:bookmarkEnd w:id="272"/>
      <w:bookmarkEnd w:id="273"/>
      <w:bookmarkEnd w:id="274"/>
      <w:bookmarkEnd w:id="275"/>
    </w:p>
    <w:p w:rsidR="0083463C" w:rsidRPr="002407F9" w:rsidRDefault="0083463C" w:rsidP="0083463C">
      <w:pPr>
        <w:pStyle w:val="BodyText"/>
        <w:rPr>
          <w:noProof/>
        </w:rPr>
      </w:pPr>
      <w:r w:rsidRPr="002407F9">
        <w:rPr>
          <w:noProof/>
        </w:rPr>
        <w:t>The selector definition limits the values that are used in unmarshaling a union. Two different selector sets applied to the same union define different types.</w:t>
      </w:r>
    </w:p>
    <w:p w:rsidR="0083463C" w:rsidRPr="002407F9" w:rsidRDefault="0083463C" w:rsidP="0083463C">
      <w:pPr>
        <w:pStyle w:val="BodyText"/>
        <w:rPr>
          <w:noProof/>
        </w:rPr>
      </w:pPr>
      <w:r w:rsidRPr="002407F9">
        <w:rPr>
          <w:noProof/>
        </w:rPr>
        <w:t xml:space="preserve">For the union in </w:t>
      </w:r>
      <w:r w:rsidRPr="002407F9">
        <w:rPr>
          <w:noProof/>
        </w:rPr>
        <w:fldChar w:fldCharType="begin"/>
      </w:r>
      <w:r w:rsidRPr="002407F9">
        <w:rPr>
          <w:noProof/>
        </w:rPr>
        <w:instrText xml:space="preserve"> REF _Ref293828354 \r \h </w:instrText>
      </w:r>
      <w:r w:rsidRPr="002407F9">
        <w:rPr>
          <w:noProof/>
        </w:rPr>
      </w:r>
      <w:r w:rsidRPr="002407F9">
        <w:rPr>
          <w:noProof/>
        </w:rPr>
        <w:fldChar w:fldCharType="separate"/>
      </w:r>
      <w:r w:rsidR="00AE7D6E">
        <w:rPr>
          <w:noProof/>
        </w:rPr>
        <w:t>4.9.2</w:t>
      </w:r>
      <w:r w:rsidRPr="002407F9">
        <w:rPr>
          <w:noProof/>
        </w:rPr>
        <w:fldChar w:fldCharType="end"/>
      </w:r>
      <w:r w:rsidRPr="002407F9">
        <w:rPr>
          <w:noProof/>
        </w:rPr>
        <w:t>, a selector definition should be limited to no more than four values, one for each of the union members. The selector definition could have fewer than four values.</w:t>
      </w:r>
    </w:p>
    <w:p w:rsidR="0083463C" w:rsidRPr="002407F9" w:rsidRDefault="0083463C" w:rsidP="0083463C">
      <w:pPr>
        <w:pStyle w:val="BodyText"/>
        <w:rPr>
          <w:noProof/>
        </w:rPr>
      </w:pPr>
      <w:r w:rsidRPr="002407F9">
        <w:rPr>
          <w:noProof/>
        </w:rPr>
        <w:t>In Example 1, the table defines a value for each of the union members.</w:t>
      </w:r>
    </w:p>
    <w:p w:rsidR="0083463C" w:rsidRPr="002407F9" w:rsidRDefault="0083463C" w:rsidP="0083463C">
      <w:pPr>
        <w:pStyle w:val="NOTE"/>
        <w:rPr>
          <w:noProof/>
        </w:rPr>
      </w:pPr>
      <w:r w:rsidRPr="002407F9">
        <w:rPr>
          <w:noProof/>
        </w:rPr>
        <w:t>EXAMPLE 1</w:t>
      </w:r>
    </w:p>
    <w:p w:rsidR="0083463C" w:rsidRPr="002407F9" w:rsidRDefault="0083463C" w:rsidP="0083463C">
      <w:pPr>
        <w:pStyle w:val="TABLE-title"/>
        <w:rPr>
          <w:noProof/>
          <w:sz w:val="18"/>
          <w:szCs w:val="18"/>
        </w:rPr>
      </w:pPr>
      <w:r w:rsidRPr="002407F9">
        <w:rPr>
          <w:noProof/>
          <w:sz w:val="18"/>
          <w:szCs w:val="18"/>
        </w:rPr>
        <w:t>Table xx — Definition of (INT8) NUMBER_SELECT Values &lt;IN&gt;</w:t>
      </w:r>
    </w:p>
    <w:tbl>
      <w:tblPr>
        <w:tblW w:w="7200" w:type="dxa"/>
        <w:jc w:val="center"/>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58" w:type="dxa"/>
          <w:right w:w="58" w:type="dxa"/>
        </w:tblCellMar>
        <w:tblLook w:val="0000" w:firstRow="0" w:lastRow="0" w:firstColumn="0" w:lastColumn="0" w:noHBand="0" w:noVBand="0"/>
      </w:tblPr>
      <w:tblGrid>
        <w:gridCol w:w="2286"/>
        <w:gridCol w:w="1314"/>
        <w:gridCol w:w="3600"/>
      </w:tblGrid>
      <w:tr w:rsidR="0083463C" w:rsidRPr="002407F9" w:rsidTr="00BF3E57">
        <w:trPr>
          <w:jc w:val="center"/>
        </w:trPr>
        <w:tc>
          <w:tcPr>
            <w:tcW w:w="2286" w:type="dxa"/>
            <w:tcBorders>
              <w:bottom w:val="single" w:sz="12" w:space="0" w:color="auto"/>
            </w:tcBorders>
          </w:tcPr>
          <w:p w:rsidR="0083463C" w:rsidRPr="002407F9" w:rsidRDefault="0083463C" w:rsidP="00BF3E57">
            <w:pPr>
              <w:pStyle w:val="TABLE-col-heading"/>
              <w:rPr>
                <w:noProof/>
              </w:rPr>
            </w:pPr>
            <w:r w:rsidRPr="002407F9">
              <w:rPr>
                <w:noProof/>
              </w:rPr>
              <w:t>Name</w:t>
            </w:r>
          </w:p>
        </w:tc>
        <w:tc>
          <w:tcPr>
            <w:tcW w:w="1314" w:type="dxa"/>
            <w:tcBorders>
              <w:bottom w:val="single" w:sz="12" w:space="0" w:color="auto"/>
            </w:tcBorders>
          </w:tcPr>
          <w:p w:rsidR="0083463C" w:rsidRPr="002407F9" w:rsidRDefault="0083463C" w:rsidP="00BF3E57">
            <w:pPr>
              <w:pStyle w:val="TABLE-col-heading"/>
              <w:rPr>
                <w:noProof/>
              </w:rPr>
            </w:pPr>
            <w:r w:rsidRPr="002407F9">
              <w:rPr>
                <w:noProof/>
              </w:rPr>
              <w:t>Value</w:t>
            </w:r>
          </w:p>
        </w:tc>
        <w:tc>
          <w:tcPr>
            <w:tcW w:w="3600" w:type="dxa"/>
            <w:tcBorders>
              <w:bottom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2286" w:type="dxa"/>
            <w:tcBorders>
              <w:bottom w:val="single" w:sz="6" w:space="0" w:color="auto"/>
            </w:tcBorders>
          </w:tcPr>
          <w:p w:rsidR="0083463C" w:rsidRPr="002407F9" w:rsidRDefault="0083463C" w:rsidP="00BF3E57">
            <w:pPr>
              <w:pStyle w:val="TABLE-cell"/>
            </w:pPr>
            <w:r w:rsidRPr="002407F9">
              <w:t>BYTE_SELECT</w:t>
            </w:r>
          </w:p>
        </w:tc>
        <w:tc>
          <w:tcPr>
            <w:tcW w:w="1314" w:type="dxa"/>
            <w:tcBorders>
              <w:bottom w:val="single" w:sz="6" w:space="0" w:color="auto"/>
            </w:tcBorders>
          </w:tcPr>
          <w:p w:rsidR="0083463C" w:rsidRPr="002407F9" w:rsidRDefault="0083463C" w:rsidP="00BF3E57">
            <w:pPr>
              <w:pStyle w:val="TABLE-cell"/>
            </w:pPr>
            <w:r w:rsidRPr="002407F9">
              <w:t>3</w:t>
            </w:r>
          </w:p>
        </w:tc>
        <w:tc>
          <w:tcPr>
            <w:tcW w:w="3600" w:type="dxa"/>
            <w:tcBorders>
              <w:bottom w:val="single" w:sz="6" w:space="0" w:color="auto"/>
            </w:tcBorders>
          </w:tcPr>
          <w:p w:rsidR="0083463C" w:rsidRPr="002407F9" w:rsidRDefault="0083463C" w:rsidP="00BF3E57">
            <w:pPr>
              <w:pStyle w:val="TABLE-cell"/>
            </w:pPr>
          </w:p>
        </w:tc>
      </w:tr>
      <w:tr w:rsidR="0083463C" w:rsidRPr="002407F9" w:rsidTr="00BF3E57">
        <w:trPr>
          <w:jc w:val="center"/>
        </w:trPr>
        <w:tc>
          <w:tcPr>
            <w:tcW w:w="2286" w:type="dxa"/>
            <w:tcBorders>
              <w:top w:val="single" w:sz="6" w:space="0" w:color="auto"/>
              <w:bottom w:val="single" w:sz="6" w:space="0" w:color="auto"/>
            </w:tcBorders>
          </w:tcPr>
          <w:p w:rsidR="0083463C" w:rsidRPr="002407F9" w:rsidRDefault="0083463C" w:rsidP="00BF3E57">
            <w:pPr>
              <w:pStyle w:val="TABLE-cell"/>
            </w:pPr>
            <w:r w:rsidRPr="002407F9">
              <w:t>INT_SELECT</w:t>
            </w:r>
          </w:p>
        </w:tc>
        <w:tc>
          <w:tcPr>
            <w:tcW w:w="1314" w:type="dxa"/>
            <w:tcBorders>
              <w:top w:val="single" w:sz="6" w:space="0" w:color="auto"/>
              <w:bottom w:val="single" w:sz="6" w:space="0" w:color="auto"/>
            </w:tcBorders>
          </w:tcPr>
          <w:p w:rsidR="0083463C" w:rsidRPr="002407F9" w:rsidRDefault="0083463C" w:rsidP="00BF3E57">
            <w:pPr>
              <w:pStyle w:val="TABLE-cell"/>
            </w:pPr>
            <w:r w:rsidRPr="002407F9">
              <w:t>2</w:t>
            </w:r>
          </w:p>
        </w:tc>
        <w:tc>
          <w:tcPr>
            <w:tcW w:w="3600" w:type="dxa"/>
            <w:tcBorders>
              <w:top w:val="single" w:sz="6" w:space="0" w:color="auto"/>
              <w:bottom w:val="single" w:sz="6" w:space="0" w:color="auto"/>
            </w:tcBorders>
          </w:tcPr>
          <w:p w:rsidR="0083463C" w:rsidRPr="002407F9" w:rsidRDefault="0083463C" w:rsidP="00BF3E57">
            <w:pPr>
              <w:pStyle w:val="TABLE-cell"/>
            </w:pPr>
          </w:p>
        </w:tc>
      </w:tr>
      <w:tr w:rsidR="0083463C" w:rsidRPr="002407F9" w:rsidTr="00BF3E57">
        <w:trPr>
          <w:jc w:val="center"/>
        </w:trPr>
        <w:tc>
          <w:tcPr>
            <w:tcW w:w="2286" w:type="dxa"/>
            <w:tcBorders>
              <w:top w:val="single" w:sz="6" w:space="0" w:color="auto"/>
              <w:bottom w:val="single" w:sz="6" w:space="0" w:color="auto"/>
            </w:tcBorders>
          </w:tcPr>
          <w:p w:rsidR="0083463C" w:rsidRPr="002407F9" w:rsidRDefault="0083463C" w:rsidP="00BF3E57">
            <w:pPr>
              <w:pStyle w:val="TABLE-cell"/>
            </w:pPr>
            <w:r w:rsidRPr="002407F9">
              <w:t>FLOAT_SELECT</w:t>
            </w:r>
          </w:p>
        </w:tc>
        <w:tc>
          <w:tcPr>
            <w:tcW w:w="1314" w:type="dxa"/>
            <w:tcBorders>
              <w:top w:val="single" w:sz="6" w:space="0" w:color="auto"/>
              <w:bottom w:val="single" w:sz="6" w:space="0" w:color="auto"/>
            </w:tcBorders>
          </w:tcPr>
          <w:p w:rsidR="0083463C" w:rsidRPr="002407F9" w:rsidRDefault="0083463C" w:rsidP="00BF3E57">
            <w:pPr>
              <w:pStyle w:val="TABLE-cell"/>
            </w:pPr>
            <w:r w:rsidRPr="002407F9">
              <w:t>1</w:t>
            </w:r>
          </w:p>
        </w:tc>
        <w:tc>
          <w:tcPr>
            <w:tcW w:w="3600" w:type="dxa"/>
            <w:tcBorders>
              <w:top w:val="single" w:sz="6" w:space="0" w:color="auto"/>
              <w:bottom w:val="single" w:sz="6" w:space="0" w:color="auto"/>
            </w:tcBorders>
          </w:tcPr>
          <w:p w:rsidR="0083463C" w:rsidRPr="002407F9" w:rsidRDefault="0083463C" w:rsidP="00BF3E57">
            <w:pPr>
              <w:pStyle w:val="TABLE-cell"/>
            </w:pPr>
          </w:p>
        </w:tc>
      </w:tr>
      <w:tr w:rsidR="0083463C" w:rsidRPr="002407F9" w:rsidTr="00BF3E57">
        <w:trPr>
          <w:jc w:val="center"/>
        </w:trPr>
        <w:tc>
          <w:tcPr>
            <w:tcW w:w="2286" w:type="dxa"/>
            <w:tcBorders>
              <w:top w:val="single" w:sz="6" w:space="0" w:color="auto"/>
              <w:bottom w:val="single" w:sz="12" w:space="0" w:color="auto"/>
            </w:tcBorders>
          </w:tcPr>
          <w:p w:rsidR="0083463C" w:rsidRPr="002407F9" w:rsidRDefault="0083463C" w:rsidP="00BF3E57">
            <w:pPr>
              <w:pStyle w:val="TABLE-cell"/>
            </w:pPr>
            <w:r w:rsidRPr="002407F9">
              <w:t>NULL_SELECT</w:t>
            </w:r>
          </w:p>
        </w:tc>
        <w:tc>
          <w:tcPr>
            <w:tcW w:w="1314" w:type="dxa"/>
            <w:tcBorders>
              <w:top w:val="single" w:sz="6" w:space="0" w:color="auto"/>
              <w:bottom w:val="single" w:sz="12" w:space="0" w:color="auto"/>
            </w:tcBorders>
          </w:tcPr>
          <w:p w:rsidR="0083463C" w:rsidRPr="002407F9" w:rsidRDefault="0083463C" w:rsidP="00BF3E57">
            <w:pPr>
              <w:pStyle w:val="TABLE-cell"/>
            </w:pPr>
            <w:r w:rsidRPr="002407F9">
              <w:t>0</w:t>
            </w:r>
          </w:p>
        </w:tc>
        <w:tc>
          <w:tcPr>
            <w:tcW w:w="3600" w:type="dxa"/>
            <w:tcBorders>
              <w:top w:val="single" w:sz="6" w:space="0" w:color="auto"/>
              <w:bottom w:val="single" w:sz="12" w:space="0" w:color="auto"/>
            </w:tcBorders>
          </w:tcPr>
          <w:p w:rsidR="0083463C" w:rsidRPr="002407F9" w:rsidRDefault="0083463C" w:rsidP="00BF3E57">
            <w:pPr>
              <w:pStyle w:val="TABLE-cell"/>
            </w:pPr>
          </w:p>
        </w:tc>
      </w:tr>
    </w:tbl>
    <w:p w:rsidR="0083463C" w:rsidRPr="002407F9" w:rsidRDefault="0083463C" w:rsidP="0083463C">
      <w:pPr>
        <w:pStyle w:val="BodyText"/>
        <w:rPr>
          <w:noProof/>
        </w:rPr>
      </w:pPr>
      <w:r w:rsidRPr="002407F9">
        <w:rPr>
          <w:noProof/>
        </w:rPr>
        <w:t xml:space="preserve">The unmarshaling code would limit the input values to the defined values. When the NUMBER_SELECT is used in the union instance of </w:t>
      </w:r>
      <w:r w:rsidRPr="002407F9">
        <w:rPr>
          <w:noProof/>
        </w:rPr>
        <w:fldChar w:fldCharType="begin"/>
      </w:r>
      <w:r w:rsidRPr="002407F9">
        <w:rPr>
          <w:noProof/>
        </w:rPr>
        <w:instrText xml:space="preserve"> REF _Ref293829035 \r \h </w:instrText>
      </w:r>
      <w:r w:rsidRPr="002407F9">
        <w:rPr>
          <w:noProof/>
        </w:rPr>
      </w:r>
      <w:r w:rsidRPr="002407F9">
        <w:rPr>
          <w:noProof/>
        </w:rPr>
        <w:fldChar w:fldCharType="separate"/>
      </w:r>
      <w:r w:rsidR="00AE7D6E">
        <w:rPr>
          <w:noProof/>
        </w:rPr>
        <w:t>4.9.3</w:t>
      </w:r>
      <w:r w:rsidRPr="002407F9">
        <w:rPr>
          <w:noProof/>
        </w:rPr>
        <w:fldChar w:fldCharType="end"/>
      </w:r>
      <w:r w:rsidRPr="002407F9">
        <w:rPr>
          <w:noProof/>
        </w:rPr>
        <w:t>, any of the allowed union members of NUMBER_UNION could be present.</w:t>
      </w:r>
    </w:p>
    <w:p w:rsidR="0083463C" w:rsidRPr="002407F9" w:rsidRDefault="0083463C" w:rsidP="0083463C">
      <w:pPr>
        <w:pStyle w:val="BodyText"/>
        <w:rPr>
          <w:noProof/>
        </w:rPr>
      </w:pPr>
      <w:r w:rsidRPr="002407F9">
        <w:rPr>
          <w:noProof/>
        </w:rPr>
        <w:t>A different selection could be used to limit the values in a specific instance. To get the different selection, a new structure is defined with a different selector. The table in example 2 illustrates a way to subset the union. The base type of the selection is NUMBER_SELECT so a NUMBER_SELECT will be unmarshaled before the checks are made to see if the value is in the correct range for JUST_INTEGERS types. If the base type had been UINT8, then no checking would occur prior to checking that the value is in the allowed list. In this particular case, the effect is the same in either case since the only values that will be accepted by the unmarshaling code for JUST_INTEGER are BYTE_SELECT and INT_SELECT.</w:t>
      </w:r>
    </w:p>
    <w:p w:rsidR="0083463C" w:rsidRPr="002407F9" w:rsidRDefault="0083463C" w:rsidP="0083463C">
      <w:pPr>
        <w:pStyle w:val="Example0"/>
        <w:rPr>
          <w:noProof/>
        </w:rPr>
      </w:pPr>
      <w:r w:rsidRPr="002407F9">
        <w:rPr>
          <w:noProof/>
        </w:rPr>
        <w:t>EXAMPLE 2</w:t>
      </w:r>
    </w:p>
    <w:p w:rsidR="0083463C" w:rsidRPr="002407F9" w:rsidRDefault="0083463C" w:rsidP="0083463C">
      <w:pPr>
        <w:pStyle w:val="TABLE-title"/>
        <w:rPr>
          <w:noProof/>
          <w:sz w:val="18"/>
          <w:szCs w:val="18"/>
        </w:rPr>
      </w:pPr>
      <w:r w:rsidRPr="002407F9">
        <w:rPr>
          <w:noProof/>
          <w:sz w:val="18"/>
          <w:szCs w:val="18"/>
        </w:rPr>
        <w:t>Table xx — Definition of (NUMBER_SELECT) AN_INTEGER Type &lt;IN&gt;</w:t>
      </w:r>
    </w:p>
    <w:tbl>
      <w:tblPr>
        <w:tblW w:w="720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3738"/>
        <w:gridCol w:w="3462"/>
      </w:tblGrid>
      <w:tr w:rsidR="0083463C" w:rsidRPr="002407F9" w:rsidTr="00BF3E57">
        <w:trPr>
          <w:tblHeader/>
          <w:jc w:val="center"/>
        </w:trPr>
        <w:tc>
          <w:tcPr>
            <w:tcW w:w="2596" w:type="pct"/>
            <w:tcBorders>
              <w:bottom w:val="single" w:sz="6" w:space="0" w:color="auto"/>
            </w:tcBorders>
          </w:tcPr>
          <w:p w:rsidR="0083463C" w:rsidRPr="002407F9" w:rsidRDefault="0083463C" w:rsidP="00BF3E57">
            <w:pPr>
              <w:pStyle w:val="TABLE-col-heading"/>
              <w:rPr>
                <w:noProof/>
              </w:rPr>
            </w:pPr>
            <w:r w:rsidRPr="002407F9">
              <w:rPr>
                <w:noProof/>
              </w:rPr>
              <w:t>Values</w:t>
            </w:r>
          </w:p>
        </w:tc>
        <w:tc>
          <w:tcPr>
            <w:tcW w:w="2404" w:type="pct"/>
            <w:tcBorders>
              <w:bottom w:val="single" w:sz="6"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2596" w:type="pct"/>
            <w:tcBorders>
              <w:top w:val="single" w:sz="6" w:space="0" w:color="auto"/>
              <w:bottom w:val="single" w:sz="12" w:space="0" w:color="auto"/>
            </w:tcBorders>
          </w:tcPr>
          <w:p w:rsidR="0083463C" w:rsidRPr="002407F9" w:rsidRDefault="0083463C" w:rsidP="00BF3E57">
            <w:pPr>
              <w:pStyle w:val="TABLE-cell"/>
            </w:pPr>
            <w:r w:rsidRPr="002407F9">
              <w:t>{BYTE_SELECT, INT_SELECT}</w:t>
            </w:r>
          </w:p>
        </w:tc>
        <w:tc>
          <w:tcPr>
            <w:tcW w:w="2404" w:type="pct"/>
            <w:tcBorders>
              <w:top w:val="single" w:sz="6" w:space="0" w:color="auto"/>
              <w:bottom w:val="single" w:sz="12" w:space="0" w:color="auto"/>
            </w:tcBorders>
          </w:tcPr>
          <w:p w:rsidR="0083463C" w:rsidRPr="002407F9" w:rsidRDefault="0083463C" w:rsidP="00BF3E57">
            <w:pPr>
              <w:pStyle w:val="TABLE-cell"/>
            </w:pPr>
            <w:r w:rsidRPr="002407F9">
              <w:t>list of allowed values</w:t>
            </w:r>
          </w:p>
        </w:tc>
      </w:tr>
    </w:tbl>
    <w:p w:rsidR="0083463C" w:rsidRPr="002407F9" w:rsidRDefault="0083463C" w:rsidP="0083463C">
      <w:pPr>
        <w:pStyle w:val="NOTE"/>
        <w:rPr>
          <w:noProof/>
        </w:rPr>
      </w:pPr>
      <w:r w:rsidRPr="002407F9">
        <w:rPr>
          <w:noProof/>
        </w:rPr>
        <w:t>NOTE</w:t>
      </w:r>
      <w:r w:rsidRPr="002407F9">
        <w:rPr>
          <w:noProof/>
        </w:rPr>
        <w:tab/>
        <w:t>Since NULL_SELECT is not in the list of values accepted as a JUST_INTEGER, the “+” modifier will have no effect if used for a JUST_INTEGERS type shown in Example 3.</w:t>
      </w:r>
    </w:p>
    <w:p w:rsidR="0083463C" w:rsidRPr="002407F9" w:rsidRDefault="0083463C" w:rsidP="0083463C">
      <w:pPr>
        <w:pStyle w:val="BodyText"/>
        <w:rPr>
          <w:noProof/>
        </w:rPr>
      </w:pPr>
      <w:r w:rsidRPr="002407F9">
        <w:rPr>
          <w:noProof/>
        </w:rPr>
        <w:lastRenderedPageBreak/>
        <w:t>The selector in Example 2 can then be used in a subset union as shown in Example 3.</w:t>
      </w:r>
    </w:p>
    <w:p w:rsidR="0083463C" w:rsidRPr="002407F9" w:rsidRDefault="0083463C" w:rsidP="0083463C">
      <w:pPr>
        <w:pStyle w:val="EXAMPLE"/>
        <w:keepNext/>
        <w:rPr>
          <w:noProof/>
        </w:rPr>
      </w:pPr>
      <w:r w:rsidRPr="002407F9">
        <w:rPr>
          <w:noProof/>
        </w:rPr>
        <w:t>EXAMPLE 3</w:t>
      </w:r>
    </w:p>
    <w:p w:rsidR="0083463C" w:rsidRPr="002407F9" w:rsidRDefault="0083463C" w:rsidP="0083463C">
      <w:pPr>
        <w:pStyle w:val="TABLE-title"/>
        <w:rPr>
          <w:noProof/>
          <w:sz w:val="18"/>
          <w:szCs w:val="18"/>
        </w:rPr>
      </w:pPr>
      <w:r w:rsidRPr="002407F9">
        <w:rPr>
          <w:noProof/>
          <w:sz w:val="18"/>
          <w:szCs w:val="18"/>
        </w:rPr>
        <w:t>Table xx — Definition of JUST_INTEGERS Structure</w:t>
      </w: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530"/>
        <w:gridCol w:w="1745"/>
        <w:gridCol w:w="3925"/>
      </w:tblGrid>
      <w:tr w:rsidR="0083463C" w:rsidRPr="002407F9" w:rsidTr="00BF3E57">
        <w:trPr>
          <w:jc w:val="center"/>
        </w:trPr>
        <w:tc>
          <w:tcPr>
            <w:tcW w:w="153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745"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925"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530" w:type="dxa"/>
            <w:tcBorders>
              <w:top w:val="single" w:sz="12" w:space="0" w:color="auto"/>
              <w:left w:val="single" w:sz="12" w:space="0" w:color="auto"/>
            </w:tcBorders>
          </w:tcPr>
          <w:p w:rsidR="0083463C" w:rsidRPr="002407F9" w:rsidRDefault="0083463C" w:rsidP="00BF3E57">
            <w:pPr>
              <w:pStyle w:val="TABLE-cell"/>
            </w:pPr>
            <w:r w:rsidRPr="002407F9">
              <w:t>select</w:t>
            </w:r>
          </w:p>
        </w:tc>
        <w:tc>
          <w:tcPr>
            <w:tcW w:w="1745" w:type="dxa"/>
            <w:tcBorders>
              <w:top w:val="single" w:sz="12" w:space="0" w:color="auto"/>
            </w:tcBorders>
          </w:tcPr>
          <w:p w:rsidR="0083463C" w:rsidRPr="002407F9" w:rsidRDefault="0083463C" w:rsidP="00BF3E57">
            <w:pPr>
              <w:pStyle w:val="TABLE-cell"/>
            </w:pPr>
            <w:r w:rsidRPr="002407F9">
              <w:t>AN_INTEGER</w:t>
            </w:r>
          </w:p>
        </w:tc>
        <w:tc>
          <w:tcPr>
            <w:tcW w:w="3925" w:type="dxa"/>
            <w:tcBorders>
              <w:top w:val="single" w:sz="12" w:space="0" w:color="auto"/>
              <w:right w:val="single" w:sz="12" w:space="0" w:color="auto"/>
            </w:tcBorders>
          </w:tcPr>
          <w:p w:rsidR="0083463C" w:rsidRPr="002407F9" w:rsidRDefault="0083463C" w:rsidP="00BF3E57">
            <w:pPr>
              <w:pStyle w:val="TABLE-cell"/>
            </w:pPr>
            <w:r w:rsidRPr="002407F9">
              <w:t xml:space="preserve">a value indicating the type in </w:t>
            </w:r>
            <w:r w:rsidRPr="002407F9">
              <w:rPr>
                <w:i/>
              </w:rPr>
              <w:t>number</w:t>
            </w:r>
          </w:p>
        </w:tc>
      </w:tr>
      <w:tr w:rsidR="0083463C" w:rsidRPr="002407F9" w:rsidTr="00BF3E57">
        <w:trPr>
          <w:jc w:val="center"/>
        </w:trPr>
        <w:tc>
          <w:tcPr>
            <w:tcW w:w="1530" w:type="dxa"/>
            <w:tcBorders>
              <w:left w:val="single" w:sz="12" w:space="0" w:color="auto"/>
              <w:bottom w:val="single" w:sz="12" w:space="0" w:color="auto"/>
            </w:tcBorders>
          </w:tcPr>
          <w:p w:rsidR="0083463C" w:rsidRPr="002407F9" w:rsidRDefault="0083463C" w:rsidP="00BF3E57">
            <w:pPr>
              <w:pStyle w:val="TABLE-cell"/>
            </w:pPr>
            <w:r w:rsidRPr="002407F9">
              <w:t>[select] number</w:t>
            </w:r>
          </w:p>
        </w:tc>
        <w:tc>
          <w:tcPr>
            <w:tcW w:w="1745" w:type="dxa"/>
            <w:tcBorders>
              <w:bottom w:val="single" w:sz="12" w:space="0" w:color="auto"/>
            </w:tcBorders>
          </w:tcPr>
          <w:p w:rsidR="0083463C" w:rsidRPr="002407F9" w:rsidRDefault="0083463C" w:rsidP="00BF3E57">
            <w:pPr>
              <w:pStyle w:val="TABLE-cell"/>
            </w:pPr>
            <w:r w:rsidRPr="002407F9">
              <w:t>NUMBER_UNION</w:t>
            </w:r>
          </w:p>
        </w:tc>
        <w:tc>
          <w:tcPr>
            <w:tcW w:w="3925" w:type="dxa"/>
            <w:tcBorders>
              <w:bottom w:val="single" w:sz="12" w:space="0" w:color="auto"/>
              <w:right w:val="single" w:sz="12" w:space="0" w:color="auto"/>
            </w:tcBorders>
          </w:tcPr>
          <w:p w:rsidR="0083463C" w:rsidRPr="002407F9" w:rsidRDefault="0083463C" w:rsidP="00BF3E57">
            <w:pPr>
              <w:pStyle w:val="TABLE-cell"/>
            </w:pPr>
            <w:r w:rsidRPr="002407F9">
              <w:t xml:space="preserve">a union as shown in </w:t>
            </w:r>
            <w:r w:rsidRPr="002407F9">
              <w:fldChar w:fldCharType="begin"/>
            </w:r>
            <w:r w:rsidRPr="002407F9">
              <w:instrText xml:space="preserve"> REF _Ref293828354 \r \h </w:instrText>
            </w:r>
            <w:r w:rsidRPr="002407F9">
              <w:fldChar w:fldCharType="separate"/>
            </w:r>
            <w:r w:rsidR="00AE7D6E">
              <w:t>4.9.2</w:t>
            </w:r>
            <w:r w:rsidRPr="002407F9">
              <w:fldChar w:fldCharType="end"/>
            </w:r>
          </w:p>
        </w:tc>
      </w:tr>
    </w:tbl>
    <w:p w:rsidR="0083463C" w:rsidRPr="002407F9" w:rsidRDefault="0083463C" w:rsidP="0083463C">
      <w:pPr>
        <w:pStyle w:val="Heading2"/>
        <w:rPr>
          <w:noProof/>
        </w:rPr>
      </w:pPr>
      <w:bookmarkStart w:id="276" w:name="_Toc446421451"/>
      <w:bookmarkStart w:id="277" w:name="_Toc304539120"/>
      <w:bookmarkStart w:id="278" w:name="_Toc308709658"/>
      <w:bookmarkStart w:id="279" w:name="_Toc380749363"/>
      <w:bookmarkStart w:id="280" w:name="_Toc384901669"/>
      <w:bookmarkStart w:id="281" w:name="_Toc432512188"/>
      <w:bookmarkStart w:id="282" w:name="_Toc443575528"/>
      <w:bookmarkStart w:id="283" w:name="_Toc470517755"/>
      <w:bookmarkStart w:id="284" w:name="_Toc462920975"/>
      <w:bookmarkStart w:id="285" w:name="_Toc516154793"/>
      <w:bookmarkStart w:id="286" w:name="_Toc20317523"/>
      <w:bookmarkEnd w:id="276"/>
      <w:r w:rsidRPr="002407F9">
        <w:rPr>
          <w:noProof/>
        </w:rPr>
        <w:t>Bit Field Definitions</w:t>
      </w:r>
      <w:bookmarkEnd w:id="263"/>
      <w:bookmarkEnd w:id="264"/>
      <w:bookmarkEnd w:id="277"/>
      <w:bookmarkEnd w:id="278"/>
      <w:bookmarkEnd w:id="279"/>
      <w:bookmarkEnd w:id="280"/>
      <w:bookmarkEnd w:id="281"/>
      <w:bookmarkEnd w:id="282"/>
      <w:bookmarkEnd w:id="283"/>
      <w:bookmarkEnd w:id="284"/>
      <w:bookmarkEnd w:id="285"/>
      <w:bookmarkEnd w:id="286"/>
    </w:p>
    <w:p w:rsidR="0083463C" w:rsidRPr="002407F9" w:rsidRDefault="0083463C" w:rsidP="0083463C">
      <w:pPr>
        <w:pStyle w:val="BodyText"/>
        <w:rPr>
          <w:noProof/>
        </w:rPr>
      </w:pPr>
      <w:r w:rsidRPr="002407F9">
        <w:rPr>
          <w:noProof/>
        </w:rPr>
        <w:t>A table that defines a structure containing bit fields has a title that starts with “Definition” and ends with “Bits.” A type identifier in parentheses in the title indicates the size of the datum that contains the bit fields.</w:t>
      </w:r>
    </w:p>
    <w:p w:rsidR="0083463C" w:rsidRPr="002407F9" w:rsidRDefault="0083463C" w:rsidP="0083463C">
      <w:pPr>
        <w:pStyle w:val="BodyText"/>
        <w:rPr>
          <w:noProof/>
        </w:rPr>
      </w:pPr>
      <w:r w:rsidRPr="002407F9">
        <w:rPr>
          <w:noProof/>
        </w:rPr>
        <w:t>When the bit fields do not occupy consecutive locations, a spacer field is defined with a name of “Reserved.” Bits in these spaces are reserved and shall be zero.</w:t>
      </w:r>
    </w:p>
    <w:p w:rsidR="0083463C" w:rsidRPr="002407F9" w:rsidRDefault="0083463C" w:rsidP="0083463C">
      <w:pPr>
        <w:pStyle w:val="BodyText"/>
        <w:rPr>
          <w:noProof/>
        </w:rPr>
      </w:pPr>
      <w:r w:rsidRPr="002407F9">
        <w:rPr>
          <w:noProof/>
        </w:rPr>
        <w:t>The table in Example 1 shows how a structure containing bit fields would be defined in this specification. Example 2 shows the C code that might be produced from that table by an automated process.</w:t>
      </w:r>
    </w:p>
    <w:p w:rsidR="0083463C" w:rsidRPr="002407F9" w:rsidRDefault="0083463C" w:rsidP="0083463C">
      <w:pPr>
        <w:pStyle w:val="BodyText"/>
        <w:rPr>
          <w:noProof/>
        </w:rPr>
      </w:pPr>
      <w:r w:rsidRPr="002407F9">
        <w:rPr>
          <w:noProof/>
        </w:rPr>
        <w:t>When a field has more than one bit, the range is indicated by a pair of numbers separated by a colon (“:”). The numbers will be in high:low order.</w:t>
      </w:r>
    </w:p>
    <w:p w:rsidR="0083463C" w:rsidRPr="002407F9" w:rsidRDefault="0083463C" w:rsidP="0083463C">
      <w:pPr>
        <w:pStyle w:val="NOTE"/>
        <w:keepNext/>
        <w:rPr>
          <w:noProof/>
        </w:rPr>
      </w:pPr>
      <w:r w:rsidRPr="002407F9">
        <w:rPr>
          <w:noProof/>
        </w:rPr>
        <w:t>EXAMPLE1</w:t>
      </w:r>
    </w:p>
    <w:p w:rsidR="0083463C" w:rsidRPr="002407F9" w:rsidRDefault="0083463C" w:rsidP="0083463C">
      <w:pPr>
        <w:pStyle w:val="TABLE-title"/>
        <w:rPr>
          <w:noProof/>
          <w:sz w:val="18"/>
          <w:szCs w:val="18"/>
        </w:rPr>
      </w:pPr>
      <w:r w:rsidRPr="002407F9">
        <w:rPr>
          <w:noProof/>
          <w:sz w:val="18"/>
          <w:szCs w:val="18"/>
        </w:rPr>
        <w:t xml:space="preserve"> Table xx — Definition of (UINT32) SOME_ATTRIBUTE Bits </w:t>
      </w:r>
    </w:p>
    <w:tbl>
      <w:tblPr>
        <w:tblW w:w="706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567"/>
        <w:gridCol w:w="2174"/>
        <w:gridCol w:w="4324"/>
      </w:tblGrid>
      <w:tr w:rsidR="0083463C" w:rsidRPr="002407F9" w:rsidTr="00BF3E57">
        <w:trPr>
          <w:jc w:val="center"/>
        </w:trPr>
        <w:tc>
          <w:tcPr>
            <w:tcW w:w="567" w:type="dxa"/>
            <w:tcBorders>
              <w:top w:val="single" w:sz="12" w:space="0" w:color="auto"/>
              <w:bottom w:val="single" w:sz="12" w:space="0" w:color="auto"/>
            </w:tcBorders>
          </w:tcPr>
          <w:p w:rsidR="0083463C" w:rsidRPr="002407F9" w:rsidRDefault="0083463C" w:rsidP="00BF3E57">
            <w:pPr>
              <w:pStyle w:val="TABLE-col-heading"/>
              <w:jc w:val="center"/>
              <w:rPr>
                <w:noProof/>
                <w:lang w:eastAsia="zh-CN"/>
              </w:rPr>
            </w:pPr>
            <w:r w:rsidRPr="002407F9">
              <w:rPr>
                <w:noProof/>
              </w:rPr>
              <w:t>Bit</w:t>
            </w:r>
          </w:p>
        </w:tc>
        <w:tc>
          <w:tcPr>
            <w:tcW w:w="2174"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4324"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Action</w:t>
            </w:r>
          </w:p>
        </w:tc>
      </w:tr>
      <w:tr w:rsidR="0083463C" w:rsidRPr="002407F9" w:rsidTr="00BF3E57">
        <w:trPr>
          <w:jc w:val="center"/>
        </w:trPr>
        <w:tc>
          <w:tcPr>
            <w:tcW w:w="567" w:type="dxa"/>
            <w:tcBorders>
              <w:top w:val="single" w:sz="12" w:space="0" w:color="auto"/>
            </w:tcBorders>
          </w:tcPr>
          <w:p w:rsidR="0083463C" w:rsidRPr="002407F9" w:rsidRDefault="0083463C" w:rsidP="00BF3E57">
            <w:pPr>
              <w:pStyle w:val="TABLE-cell"/>
              <w:jc w:val="right"/>
              <w:rPr>
                <w:lang w:eastAsia="zh-CN"/>
              </w:rPr>
            </w:pPr>
            <w:r w:rsidRPr="002407F9">
              <w:t>0</w:t>
            </w:r>
          </w:p>
        </w:tc>
        <w:tc>
          <w:tcPr>
            <w:tcW w:w="2174" w:type="dxa"/>
            <w:tcBorders>
              <w:top w:val="single" w:sz="12" w:space="0" w:color="auto"/>
            </w:tcBorders>
          </w:tcPr>
          <w:p w:rsidR="0083463C" w:rsidRPr="002407F9" w:rsidRDefault="0083463C" w:rsidP="00BF3E57">
            <w:pPr>
              <w:pStyle w:val="TABLE-cell"/>
            </w:pPr>
            <w:r w:rsidRPr="002407F9">
              <w:t>zeroth_bit</w:t>
            </w:r>
          </w:p>
        </w:tc>
        <w:tc>
          <w:tcPr>
            <w:tcW w:w="4324" w:type="dxa"/>
            <w:tcBorders>
              <w:top w:val="single" w:sz="12" w:space="0" w:color="auto"/>
            </w:tcBorders>
          </w:tcPr>
          <w:p w:rsidR="0083463C" w:rsidRPr="002407F9" w:rsidRDefault="0083463C" w:rsidP="00BF3E57">
            <w:pPr>
              <w:pStyle w:val="TABLE-cell"/>
            </w:pPr>
            <w:r w:rsidRPr="002407F9">
              <w:rPr>
                <w:b/>
              </w:rPr>
              <w:t>SET (1)</w:t>
            </w:r>
            <w:r w:rsidRPr="002407F9">
              <w:t>: what to do if bit is 1</w:t>
            </w:r>
          </w:p>
          <w:p w:rsidR="0083463C" w:rsidRPr="002407F9" w:rsidRDefault="0083463C" w:rsidP="00BF3E57">
            <w:pPr>
              <w:pStyle w:val="TABLE-cell"/>
            </w:pPr>
            <w:r w:rsidRPr="002407F9">
              <w:rPr>
                <w:b/>
              </w:rPr>
              <w:t>CLEAR (0):</w:t>
            </w:r>
            <w:r w:rsidRPr="002407F9">
              <w:t xml:space="preserve"> what to do if bit is 0</w:t>
            </w:r>
          </w:p>
        </w:tc>
      </w:tr>
      <w:tr w:rsidR="0083463C" w:rsidRPr="002407F9" w:rsidTr="00BF3E57">
        <w:trPr>
          <w:jc w:val="center"/>
        </w:trPr>
        <w:tc>
          <w:tcPr>
            <w:tcW w:w="567" w:type="dxa"/>
          </w:tcPr>
          <w:p w:rsidR="0083463C" w:rsidRPr="002407F9" w:rsidRDefault="0083463C" w:rsidP="00BF3E57">
            <w:pPr>
              <w:pStyle w:val="TABLE-cell"/>
              <w:jc w:val="right"/>
              <w:rPr>
                <w:lang w:eastAsia="zh-CN"/>
              </w:rPr>
            </w:pPr>
            <w:r w:rsidRPr="002407F9">
              <w:t>1</w:t>
            </w:r>
          </w:p>
        </w:tc>
        <w:tc>
          <w:tcPr>
            <w:tcW w:w="2174" w:type="dxa"/>
          </w:tcPr>
          <w:p w:rsidR="0083463C" w:rsidRPr="002407F9" w:rsidRDefault="0083463C" w:rsidP="00BF3E57">
            <w:pPr>
              <w:pStyle w:val="TABLE-cell"/>
            </w:pPr>
            <w:r w:rsidRPr="002407F9">
              <w:t>first_bit</w:t>
            </w:r>
          </w:p>
        </w:tc>
        <w:tc>
          <w:tcPr>
            <w:tcW w:w="4324" w:type="dxa"/>
          </w:tcPr>
          <w:p w:rsidR="0083463C" w:rsidRPr="002407F9" w:rsidRDefault="0083463C" w:rsidP="00BF3E57">
            <w:pPr>
              <w:pStyle w:val="TABLE-cell"/>
            </w:pPr>
            <w:r w:rsidRPr="002407F9">
              <w:rPr>
                <w:b/>
              </w:rPr>
              <w:t>SET (1)</w:t>
            </w:r>
            <w:r w:rsidRPr="002407F9">
              <w:t>: what to do if bit is 1</w:t>
            </w:r>
          </w:p>
          <w:p w:rsidR="0083463C" w:rsidRPr="002407F9" w:rsidRDefault="0083463C" w:rsidP="00BF3E57">
            <w:pPr>
              <w:pStyle w:val="TABLE-cell"/>
            </w:pPr>
            <w:r w:rsidRPr="002407F9">
              <w:rPr>
                <w:b/>
              </w:rPr>
              <w:t>CLEAR (0):</w:t>
            </w:r>
            <w:r w:rsidRPr="002407F9">
              <w:t xml:space="preserve"> what to do if bit is 0</w:t>
            </w:r>
          </w:p>
        </w:tc>
      </w:tr>
      <w:tr w:rsidR="0083463C" w:rsidRPr="002407F9" w:rsidTr="00BF3E57">
        <w:trPr>
          <w:jc w:val="center"/>
        </w:trPr>
        <w:tc>
          <w:tcPr>
            <w:tcW w:w="567" w:type="dxa"/>
          </w:tcPr>
          <w:p w:rsidR="0083463C" w:rsidRPr="002407F9" w:rsidRDefault="0083463C" w:rsidP="00BF3E57">
            <w:pPr>
              <w:pStyle w:val="TABLE-cell"/>
              <w:jc w:val="right"/>
              <w:rPr>
                <w:lang w:eastAsia="zh-CN"/>
              </w:rPr>
            </w:pPr>
            <w:r w:rsidRPr="002407F9">
              <w:t>6:2</w:t>
            </w:r>
          </w:p>
        </w:tc>
        <w:tc>
          <w:tcPr>
            <w:tcW w:w="2174" w:type="dxa"/>
          </w:tcPr>
          <w:p w:rsidR="0083463C" w:rsidRPr="002407F9" w:rsidRDefault="0083463C" w:rsidP="00BF3E57">
            <w:pPr>
              <w:pStyle w:val="TABLE-cell"/>
            </w:pPr>
            <w:r w:rsidRPr="002407F9">
              <w:t xml:space="preserve">Reserved </w:t>
            </w:r>
          </w:p>
        </w:tc>
        <w:tc>
          <w:tcPr>
            <w:tcW w:w="4324" w:type="dxa"/>
          </w:tcPr>
          <w:p w:rsidR="0083463C" w:rsidRPr="002407F9" w:rsidRDefault="0083463C" w:rsidP="00BF3E57">
            <w:pPr>
              <w:pStyle w:val="TABLE-cell"/>
            </w:pPr>
            <w:r w:rsidRPr="002407F9">
              <w:t>A placeholder that spans 5 bits</w:t>
            </w:r>
          </w:p>
        </w:tc>
      </w:tr>
      <w:tr w:rsidR="0083463C" w:rsidRPr="002407F9" w:rsidTr="00BF3E57">
        <w:trPr>
          <w:jc w:val="center"/>
        </w:trPr>
        <w:tc>
          <w:tcPr>
            <w:tcW w:w="567" w:type="dxa"/>
          </w:tcPr>
          <w:p w:rsidR="0083463C" w:rsidRPr="002407F9" w:rsidRDefault="0083463C" w:rsidP="00BF3E57">
            <w:pPr>
              <w:pStyle w:val="TABLE-cell"/>
              <w:jc w:val="right"/>
              <w:rPr>
                <w:lang w:eastAsia="zh-CN"/>
              </w:rPr>
            </w:pPr>
            <w:r w:rsidRPr="002407F9">
              <w:t>7</w:t>
            </w:r>
          </w:p>
        </w:tc>
        <w:tc>
          <w:tcPr>
            <w:tcW w:w="2174" w:type="dxa"/>
          </w:tcPr>
          <w:p w:rsidR="0083463C" w:rsidRPr="002407F9" w:rsidRDefault="0083463C" w:rsidP="00BF3E57">
            <w:pPr>
              <w:pStyle w:val="TABLE-cell"/>
            </w:pPr>
            <w:r w:rsidRPr="002407F9">
              <w:t>third_bit</w:t>
            </w:r>
          </w:p>
        </w:tc>
        <w:tc>
          <w:tcPr>
            <w:tcW w:w="4324" w:type="dxa"/>
          </w:tcPr>
          <w:p w:rsidR="0083463C" w:rsidRPr="002407F9" w:rsidRDefault="0083463C" w:rsidP="00BF3E57">
            <w:pPr>
              <w:pStyle w:val="TABLE-cell"/>
            </w:pPr>
            <w:r w:rsidRPr="002407F9">
              <w:rPr>
                <w:b/>
              </w:rPr>
              <w:t>SET (1)</w:t>
            </w:r>
            <w:r w:rsidRPr="002407F9">
              <w:t>: what to do if bit is 1</w:t>
            </w:r>
          </w:p>
          <w:p w:rsidR="0083463C" w:rsidRPr="002407F9" w:rsidRDefault="0083463C" w:rsidP="00BF3E57">
            <w:pPr>
              <w:pStyle w:val="TABLE-cell"/>
            </w:pPr>
            <w:r w:rsidRPr="002407F9">
              <w:rPr>
                <w:b/>
              </w:rPr>
              <w:t>CLEAR (0):</w:t>
            </w:r>
            <w:r w:rsidRPr="002407F9">
              <w:t xml:space="preserve"> what to do if bit is 0</w:t>
            </w:r>
          </w:p>
        </w:tc>
      </w:tr>
      <w:tr w:rsidR="0083463C" w:rsidRPr="002407F9" w:rsidTr="00BF3E57">
        <w:trPr>
          <w:jc w:val="center"/>
        </w:trPr>
        <w:tc>
          <w:tcPr>
            <w:tcW w:w="567" w:type="dxa"/>
          </w:tcPr>
          <w:p w:rsidR="0083463C" w:rsidRPr="002407F9" w:rsidRDefault="0083463C" w:rsidP="00BF3E57">
            <w:pPr>
              <w:pStyle w:val="TABLE-cell"/>
              <w:jc w:val="right"/>
              <w:rPr>
                <w:lang w:eastAsia="zh-CN"/>
              </w:rPr>
            </w:pPr>
            <w:r w:rsidRPr="002407F9">
              <w:t>31:8</w:t>
            </w:r>
          </w:p>
        </w:tc>
        <w:tc>
          <w:tcPr>
            <w:tcW w:w="2174" w:type="dxa"/>
          </w:tcPr>
          <w:p w:rsidR="0083463C" w:rsidRPr="002407F9" w:rsidRDefault="0083463C" w:rsidP="00BF3E57">
            <w:pPr>
              <w:pStyle w:val="TABLE-cell"/>
            </w:pPr>
            <w:r w:rsidRPr="002407F9">
              <w:t>Reserved</w:t>
            </w:r>
          </w:p>
        </w:tc>
        <w:tc>
          <w:tcPr>
            <w:tcW w:w="4324" w:type="dxa"/>
          </w:tcPr>
          <w:p w:rsidR="0083463C" w:rsidRPr="002407F9" w:rsidRDefault="0083463C" w:rsidP="00BF3E57">
            <w:pPr>
              <w:pStyle w:val="TABLE-cell"/>
            </w:pPr>
            <w:r w:rsidRPr="002407F9">
              <w:t>Placeholder to fill 32 bits</w:t>
            </w:r>
          </w:p>
        </w:tc>
      </w:tr>
    </w:tbl>
    <w:p w:rsidR="0083463C" w:rsidRPr="002407F9" w:rsidRDefault="0083463C" w:rsidP="0083463C">
      <w:pPr>
        <w:pStyle w:val="Example0"/>
        <w:rPr>
          <w:noProof/>
        </w:rPr>
      </w:pPr>
      <w:r w:rsidRPr="002407F9">
        <w:rPr>
          <w:noProof/>
        </w:rPr>
        <w:t>EXAMPLE 2</w:t>
      </w:r>
    </w:p>
    <w:p w:rsidR="0083463C" w:rsidRPr="002407F9" w:rsidRDefault="0083463C" w:rsidP="0083463C">
      <w:pPr>
        <w:pStyle w:val="CCodeExample"/>
      </w:pPr>
      <w:r w:rsidRPr="002407F9">
        <w:t>/* C language equivalent of the attributes structure defined in the table above */</w:t>
      </w:r>
    </w:p>
    <w:p w:rsidR="0083463C" w:rsidRPr="002407F9" w:rsidRDefault="0083463C" w:rsidP="0083463C">
      <w:pPr>
        <w:pStyle w:val="CCodeExample"/>
      </w:pPr>
      <w:r w:rsidRPr="002407F9">
        <w:t>typedef struct {</w:t>
      </w:r>
    </w:p>
    <w:p w:rsidR="0083463C" w:rsidRPr="002407F9" w:rsidRDefault="0083463C" w:rsidP="0083463C">
      <w:pPr>
        <w:pStyle w:val="CCodeExample"/>
      </w:pPr>
      <w:r w:rsidRPr="002407F9">
        <w:t xml:space="preserve">    int zeroth_bit : 1;</w:t>
      </w:r>
    </w:p>
    <w:p w:rsidR="0083463C" w:rsidRPr="002407F9" w:rsidRDefault="0083463C" w:rsidP="0083463C">
      <w:pPr>
        <w:pStyle w:val="CCodeExample"/>
      </w:pPr>
      <w:r w:rsidRPr="002407F9">
        <w:t xml:space="preserve">    int first_bit  : 1;</w:t>
      </w:r>
    </w:p>
    <w:p w:rsidR="0083463C" w:rsidRPr="002407F9" w:rsidRDefault="0083463C" w:rsidP="0083463C">
      <w:pPr>
        <w:pStyle w:val="CCodeExample"/>
      </w:pPr>
      <w:r w:rsidRPr="002407F9">
        <w:t xml:space="preserve">    int Reserved3  : 5;</w:t>
      </w:r>
    </w:p>
    <w:p w:rsidR="0083463C" w:rsidRPr="002407F9" w:rsidRDefault="0083463C" w:rsidP="0083463C">
      <w:pPr>
        <w:pStyle w:val="CCodeExample"/>
      </w:pPr>
      <w:r w:rsidRPr="002407F9">
        <w:t xml:space="preserve">    int third_bit  : 1;</w:t>
      </w:r>
    </w:p>
    <w:p w:rsidR="0083463C" w:rsidRPr="002407F9" w:rsidRDefault="0083463C" w:rsidP="0083463C">
      <w:pPr>
        <w:pStyle w:val="CCodeExample"/>
      </w:pPr>
      <w:r w:rsidRPr="002407F9">
        <w:t xml:space="preserve">    int Reserved7  : 24;</w:t>
      </w:r>
    </w:p>
    <w:p w:rsidR="0083463C" w:rsidRPr="002407F9" w:rsidRDefault="0083463C" w:rsidP="0083463C">
      <w:pPr>
        <w:pStyle w:val="CCodeExample"/>
        <w:keepNext w:val="0"/>
      </w:pPr>
      <w:r w:rsidRPr="002407F9">
        <w:t>} SOME_ATTRIBUTE;</w:t>
      </w:r>
    </w:p>
    <w:p w:rsidR="0083463C" w:rsidRPr="002407F9" w:rsidRDefault="0083463C" w:rsidP="0083463C">
      <w:pPr>
        <w:pStyle w:val="NOTE"/>
        <w:rPr>
          <w:noProof/>
        </w:rPr>
      </w:pPr>
      <w:r w:rsidRPr="002407F9">
        <w:rPr>
          <w:noProof/>
        </w:rPr>
        <w:t xml:space="preserve">NOTE </w:t>
      </w:r>
      <w:r w:rsidRPr="002407F9">
        <w:rPr>
          <w:noProof/>
        </w:rPr>
        <w:tab/>
        <w:t>The packing of bit fields into an integer is compiler and tool chain dependent. This C language equivalent is valid for a compiler that packs bit fields from the least significant bit to the most significant bit. It is likely to be correct for a little endian processor and likely to be incorrect for a big endian processor.</w:t>
      </w:r>
    </w:p>
    <w:p w:rsidR="0083463C" w:rsidRPr="002407F9" w:rsidRDefault="0083463C" w:rsidP="0083463C">
      <w:pPr>
        <w:pStyle w:val="Heading2"/>
        <w:rPr>
          <w:noProof/>
        </w:rPr>
      </w:pPr>
      <w:bookmarkStart w:id="287" w:name="_Toc286046952"/>
      <w:bookmarkStart w:id="288" w:name="_Toc288814886"/>
      <w:bookmarkStart w:id="289" w:name="_Toc304539121"/>
      <w:bookmarkStart w:id="290" w:name="_Ref307411672"/>
      <w:bookmarkStart w:id="291" w:name="_Ref306793417"/>
      <w:bookmarkStart w:id="292" w:name="_Toc308709659"/>
      <w:bookmarkStart w:id="293" w:name="_Toc380749364"/>
      <w:bookmarkStart w:id="294" w:name="_Toc384901670"/>
      <w:bookmarkStart w:id="295" w:name="_Toc432512189"/>
      <w:bookmarkStart w:id="296" w:name="_Toc443575529"/>
      <w:bookmarkStart w:id="297" w:name="_Toc470517756"/>
      <w:bookmarkStart w:id="298" w:name="_Toc462920976"/>
      <w:bookmarkStart w:id="299" w:name="_Toc516154794"/>
      <w:bookmarkStart w:id="300" w:name="_Toc20317524"/>
      <w:r w:rsidRPr="002407F9">
        <w:rPr>
          <w:noProof/>
        </w:rPr>
        <w:lastRenderedPageBreak/>
        <w:t>Parameter Limits</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rsidR="0083463C" w:rsidRPr="002407F9" w:rsidRDefault="0083463C" w:rsidP="0083463C">
      <w:pPr>
        <w:pStyle w:val="BodyText"/>
        <w:rPr>
          <w:noProof/>
        </w:rPr>
      </w:pPr>
      <w:r w:rsidRPr="002407F9">
        <w:rPr>
          <w:noProof/>
        </w:rPr>
        <w:t>A parameter used in a structure may be given a set of values that can be checked by the unmarshaling code. The allowed values for a parameter may be included in the definition of the parameter by appending the values and delimiting them with braces (“{ }”). The values are comma-separated expressions. A range of numbers may be indicated by separating two expressions with a colon (“:”). The first number is an expression that represents the minimum allowed value and the second number indicates the maximum. If the minimum or maximum value expression is omitted, then the range is open-ended.</w:t>
      </w:r>
    </w:p>
    <w:p w:rsidR="0083463C" w:rsidRPr="002407F9" w:rsidRDefault="0083463C" w:rsidP="0083463C">
      <w:pPr>
        <w:pStyle w:val="BodyText"/>
        <w:rPr>
          <w:noProof/>
        </w:rPr>
      </w:pPr>
      <w:r w:rsidRPr="002407F9">
        <w:rPr>
          <w:noProof/>
        </w:rPr>
        <w:t>Lower limits expressed using braces apply only to inputs to the TPM. The lower limit for a value returned by the TPM is determined by input parameters and the TPM implementation. Upper limits expressed using braces apply to both inputs to and outputs from the TPM.</w:t>
      </w:r>
    </w:p>
    <w:p w:rsidR="0083463C" w:rsidRPr="002407F9" w:rsidRDefault="0083463C" w:rsidP="00C500B1">
      <w:pPr>
        <w:pStyle w:val="NOTE"/>
        <w:rPr>
          <w:noProof/>
        </w:rPr>
      </w:pPr>
      <w:r w:rsidRPr="002407F9">
        <w:rPr>
          <w:noProof/>
        </w:rPr>
        <w:t xml:space="preserve">NOTE </w:t>
      </w:r>
      <w:r w:rsidRPr="002407F9">
        <w:rPr>
          <w:noProof/>
        </w:rPr>
        <w:tab/>
        <w:t>In many cases, the upper limits are dependent on the TPM implementation. The values for these limits can be determined by accessing the TPM’s capabilities.</w:t>
      </w:r>
    </w:p>
    <w:p w:rsidR="0083463C" w:rsidRPr="002407F9" w:rsidRDefault="0083463C" w:rsidP="0083463C">
      <w:pPr>
        <w:pStyle w:val="BodyText"/>
        <w:rPr>
          <w:noProof/>
        </w:rPr>
      </w:pPr>
      <w:r w:rsidRPr="002407F9">
        <w:rPr>
          <w:noProof/>
        </w:rPr>
        <w:lastRenderedPageBreak/>
        <w:t>The maximum size of an array may be indicated by putting a “{}” delimited expression following the square brackets (“[ ]”) that indicate that the value is an array.</w:t>
      </w:r>
    </w:p>
    <w:p w:rsidR="0083463C" w:rsidRPr="002407F9" w:rsidRDefault="0083463C" w:rsidP="0083463C">
      <w:pPr>
        <w:pStyle w:val="Example0"/>
        <w:rPr>
          <w:noProof/>
        </w:rPr>
      </w:pPr>
      <w:r w:rsidRPr="002407F9">
        <w:rPr>
          <w:noProof/>
        </w:rPr>
        <w:t>EXAMPLE</w:t>
      </w:r>
    </w:p>
    <w:p w:rsidR="0083463C" w:rsidRPr="002407F9" w:rsidRDefault="0083463C" w:rsidP="0083463C">
      <w:pPr>
        <w:pStyle w:val="TABLE-title"/>
        <w:rPr>
          <w:noProof/>
          <w:sz w:val="18"/>
          <w:szCs w:val="18"/>
        </w:rPr>
      </w:pPr>
      <w:r w:rsidRPr="002407F9">
        <w:rPr>
          <w:noProof/>
          <w:sz w:val="18"/>
          <w:szCs w:val="18"/>
        </w:rPr>
        <w:t>Table xx — Definition of B_STRUCT Structure</w:t>
      </w:r>
    </w:p>
    <w:tbl>
      <w:tblPr>
        <w:tblW w:w="72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160"/>
        <w:gridCol w:w="1260"/>
        <w:gridCol w:w="3780"/>
      </w:tblGrid>
      <w:tr w:rsidR="0083463C" w:rsidRPr="002407F9" w:rsidTr="00BF3E57">
        <w:trPr>
          <w:cantSplit/>
          <w:tblHeader/>
          <w:jc w:val="center"/>
        </w:trPr>
        <w:tc>
          <w:tcPr>
            <w:tcW w:w="21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2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7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cantSplit/>
          <w:jc w:val="center"/>
        </w:trPr>
        <w:tc>
          <w:tcPr>
            <w:tcW w:w="2160" w:type="dxa"/>
          </w:tcPr>
          <w:p w:rsidR="0083463C" w:rsidRPr="002407F9" w:rsidRDefault="0083463C" w:rsidP="00BF3E57">
            <w:pPr>
              <w:pStyle w:val="TABLE-cell"/>
            </w:pPr>
            <w:r w:rsidRPr="002407F9">
              <w:t>value1 {20:25}</w:t>
            </w:r>
          </w:p>
        </w:tc>
        <w:tc>
          <w:tcPr>
            <w:tcW w:w="1260" w:type="dxa"/>
          </w:tcPr>
          <w:p w:rsidR="0083463C" w:rsidRPr="002407F9" w:rsidRDefault="0083463C" w:rsidP="00BF3E57">
            <w:pPr>
              <w:pStyle w:val="TABLE-cell"/>
            </w:pPr>
            <w:r w:rsidRPr="002407F9">
              <w:t>UINT16</w:t>
            </w:r>
          </w:p>
        </w:tc>
        <w:tc>
          <w:tcPr>
            <w:tcW w:w="3780" w:type="dxa"/>
          </w:tcPr>
          <w:p w:rsidR="0083463C" w:rsidRPr="002407F9" w:rsidRDefault="0083463C" w:rsidP="00BF3E57">
            <w:pPr>
              <w:pStyle w:val="TABLE-cell"/>
            </w:pPr>
            <w:r w:rsidRPr="002407F9">
              <w:t>a parameter that must have a value between 20 and 25, inclusive</w:t>
            </w:r>
          </w:p>
        </w:tc>
      </w:tr>
      <w:tr w:rsidR="0083463C" w:rsidRPr="002407F9" w:rsidTr="00BF3E57">
        <w:trPr>
          <w:cantSplit/>
          <w:jc w:val="center"/>
        </w:trPr>
        <w:tc>
          <w:tcPr>
            <w:tcW w:w="2160" w:type="dxa"/>
          </w:tcPr>
          <w:p w:rsidR="0083463C" w:rsidRPr="002407F9" w:rsidRDefault="0083463C" w:rsidP="00BF3E57">
            <w:pPr>
              <w:pStyle w:val="TABLE-cell"/>
            </w:pPr>
            <w:r w:rsidRPr="002407F9">
              <w:t>value2 {20}</w:t>
            </w:r>
          </w:p>
        </w:tc>
        <w:tc>
          <w:tcPr>
            <w:tcW w:w="1260" w:type="dxa"/>
          </w:tcPr>
          <w:p w:rsidR="0083463C" w:rsidRPr="002407F9" w:rsidRDefault="0083463C" w:rsidP="00BF3E57">
            <w:pPr>
              <w:pStyle w:val="TABLE-cell"/>
            </w:pPr>
            <w:r w:rsidRPr="002407F9">
              <w:t>UINT16</w:t>
            </w:r>
          </w:p>
        </w:tc>
        <w:tc>
          <w:tcPr>
            <w:tcW w:w="3780" w:type="dxa"/>
          </w:tcPr>
          <w:p w:rsidR="0083463C" w:rsidRPr="002407F9" w:rsidRDefault="0083463C" w:rsidP="00BF3E57">
            <w:pPr>
              <w:pStyle w:val="TABLE-cell"/>
            </w:pPr>
            <w:r w:rsidRPr="002407F9">
              <w:t>a parameter that must have a value of 20</w:t>
            </w:r>
          </w:p>
        </w:tc>
      </w:tr>
      <w:tr w:rsidR="0083463C" w:rsidRPr="002407F9" w:rsidTr="00BF3E57">
        <w:trPr>
          <w:cantSplit/>
          <w:jc w:val="center"/>
        </w:trPr>
        <w:tc>
          <w:tcPr>
            <w:tcW w:w="2160" w:type="dxa"/>
          </w:tcPr>
          <w:p w:rsidR="0083463C" w:rsidRPr="002407F9" w:rsidRDefault="0083463C" w:rsidP="00BF3E57">
            <w:pPr>
              <w:pStyle w:val="TABLE-cell"/>
            </w:pPr>
            <w:r w:rsidRPr="002407F9">
              <w:t>value3 {:25}</w:t>
            </w:r>
          </w:p>
        </w:tc>
        <w:tc>
          <w:tcPr>
            <w:tcW w:w="1260" w:type="dxa"/>
          </w:tcPr>
          <w:p w:rsidR="0083463C" w:rsidRPr="002407F9" w:rsidRDefault="0083463C" w:rsidP="00BF3E57">
            <w:pPr>
              <w:pStyle w:val="TABLE-cell"/>
            </w:pPr>
            <w:r w:rsidRPr="002407F9">
              <w:t>INT16</w:t>
            </w:r>
          </w:p>
        </w:tc>
        <w:tc>
          <w:tcPr>
            <w:tcW w:w="3780" w:type="dxa"/>
          </w:tcPr>
          <w:p w:rsidR="0083463C" w:rsidRPr="002407F9" w:rsidRDefault="0083463C" w:rsidP="00BF3E57">
            <w:pPr>
              <w:pStyle w:val="TABLE-cell"/>
            </w:pPr>
            <w:r w:rsidRPr="002407F9">
              <w:t>a parameter that may be no larger than 25</w:t>
            </w:r>
          </w:p>
          <w:p w:rsidR="0083463C" w:rsidRPr="002407F9" w:rsidRDefault="0083463C" w:rsidP="00BF3E57">
            <w:pPr>
              <w:pStyle w:val="TABLE-cell"/>
            </w:pPr>
            <w:r w:rsidRPr="002407F9">
              <w:t>Since the parameter is signed, the minimum value is the largest negative integer that may be expressed in 16 bits.</w:t>
            </w:r>
          </w:p>
        </w:tc>
      </w:tr>
      <w:tr w:rsidR="0083463C" w:rsidRPr="002407F9" w:rsidTr="00BF3E57">
        <w:trPr>
          <w:cantSplit/>
          <w:jc w:val="center"/>
        </w:trPr>
        <w:tc>
          <w:tcPr>
            <w:tcW w:w="2160" w:type="dxa"/>
          </w:tcPr>
          <w:p w:rsidR="0083463C" w:rsidRPr="002407F9" w:rsidRDefault="0083463C" w:rsidP="00BF3E57">
            <w:pPr>
              <w:pStyle w:val="TABLE-cell"/>
            </w:pPr>
            <w:r w:rsidRPr="002407F9">
              <w:t>value4 {20:}</w:t>
            </w:r>
          </w:p>
        </w:tc>
        <w:tc>
          <w:tcPr>
            <w:tcW w:w="1260" w:type="dxa"/>
          </w:tcPr>
          <w:p w:rsidR="0083463C" w:rsidRPr="002407F9" w:rsidRDefault="0083463C" w:rsidP="00BF3E57">
            <w:pPr>
              <w:pStyle w:val="TABLE-cell"/>
            </w:pPr>
          </w:p>
        </w:tc>
        <w:tc>
          <w:tcPr>
            <w:tcW w:w="3780" w:type="dxa"/>
          </w:tcPr>
          <w:p w:rsidR="0083463C" w:rsidRPr="002407F9" w:rsidRDefault="0083463C" w:rsidP="00BF3E57">
            <w:pPr>
              <w:pStyle w:val="TABLE-cell"/>
            </w:pPr>
            <w:r w:rsidRPr="002407F9">
              <w:t>a parameter that must be at least 20</w:t>
            </w:r>
          </w:p>
        </w:tc>
      </w:tr>
      <w:tr w:rsidR="0083463C" w:rsidRPr="002407F9" w:rsidTr="00BF3E57">
        <w:trPr>
          <w:cantSplit/>
          <w:jc w:val="center"/>
        </w:trPr>
        <w:tc>
          <w:tcPr>
            <w:tcW w:w="2160" w:type="dxa"/>
          </w:tcPr>
          <w:p w:rsidR="0083463C" w:rsidRPr="002407F9" w:rsidRDefault="0083463C" w:rsidP="00BF3E57">
            <w:pPr>
              <w:pStyle w:val="TABLE-cell"/>
            </w:pPr>
            <w:r w:rsidRPr="002407F9">
              <w:t>value5 {1,2,3,5}</w:t>
            </w:r>
          </w:p>
        </w:tc>
        <w:tc>
          <w:tcPr>
            <w:tcW w:w="1260" w:type="dxa"/>
          </w:tcPr>
          <w:p w:rsidR="0083463C" w:rsidRPr="002407F9" w:rsidRDefault="0083463C" w:rsidP="00BF3E57">
            <w:pPr>
              <w:pStyle w:val="TABLE-cell"/>
            </w:pPr>
            <w:r w:rsidRPr="002407F9">
              <w:t>UINT16</w:t>
            </w:r>
          </w:p>
        </w:tc>
        <w:tc>
          <w:tcPr>
            <w:tcW w:w="3780" w:type="dxa"/>
          </w:tcPr>
          <w:p w:rsidR="0083463C" w:rsidRPr="002407F9" w:rsidRDefault="0083463C" w:rsidP="00BF3E57">
            <w:pPr>
              <w:pStyle w:val="TABLE-cell"/>
            </w:pPr>
            <w:r w:rsidRPr="002407F9">
              <w:t>a parameter that may only have one of the four listed values</w:t>
            </w:r>
          </w:p>
        </w:tc>
      </w:tr>
      <w:tr w:rsidR="0083463C" w:rsidRPr="002407F9" w:rsidTr="00BF3E57">
        <w:trPr>
          <w:cantSplit/>
          <w:jc w:val="center"/>
        </w:trPr>
        <w:tc>
          <w:tcPr>
            <w:tcW w:w="2160" w:type="dxa"/>
          </w:tcPr>
          <w:p w:rsidR="0083463C" w:rsidRPr="002407F9" w:rsidRDefault="0083463C" w:rsidP="00BF3E57">
            <w:pPr>
              <w:pStyle w:val="TABLE-cell"/>
            </w:pPr>
            <w:r w:rsidRPr="002407F9">
              <w:t>value6 {1, 2, 10:(10+10)}</w:t>
            </w:r>
          </w:p>
        </w:tc>
        <w:tc>
          <w:tcPr>
            <w:tcW w:w="1260" w:type="dxa"/>
          </w:tcPr>
          <w:p w:rsidR="0083463C" w:rsidRPr="002407F9" w:rsidRDefault="0083463C" w:rsidP="00BF3E57">
            <w:pPr>
              <w:pStyle w:val="TABLE-cell"/>
            </w:pPr>
            <w:r w:rsidRPr="002407F9">
              <w:t>UINT32</w:t>
            </w:r>
          </w:p>
        </w:tc>
        <w:tc>
          <w:tcPr>
            <w:tcW w:w="3780" w:type="dxa"/>
          </w:tcPr>
          <w:p w:rsidR="0083463C" w:rsidRPr="002407F9" w:rsidRDefault="0083463C" w:rsidP="00BF3E57">
            <w:pPr>
              <w:pStyle w:val="TABLE-cell"/>
            </w:pPr>
            <w:r w:rsidRPr="002407F9">
              <w:t>a parameter that may have a value of 1, 2, or be between 10 and 20</w:t>
            </w:r>
          </w:p>
        </w:tc>
      </w:tr>
      <w:tr w:rsidR="0083463C" w:rsidRPr="002407F9" w:rsidTr="00BF3E57">
        <w:trPr>
          <w:cantSplit/>
          <w:jc w:val="center"/>
        </w:trPr>
        <w:tc>
          <w:tcPr>
            <w:tcW w:w="2160" w:type="dxa"/>
          </w:tcPr>
          <w:p w:rsidR="0083463C" w:rsidRPr="002407F9" w:rsidRDefault="0083463C" w:rsidP="00BF3E57">
            <w:pPr>
              <w:pStyle w:val="TABLE-cell"/>
            </w:pPr>
            <w:r w:rsidRPr="002407F9">
              <w:t>array1[value1]</w:t>
            </w:r>
          </w:p>
        </w:tc>
        <w:tc>
          <w:tcPr>
            <w:tcW w:w="1260" w:type="dxa"/>
          </w:tcPr>
          <w:p w:rsidR="0083463C" w:rsidRPr="002407F9" w:rsidRDefault="0083463C" w:rsidP="00BF3E57">
            <w:pPr>
              <w:pStyle w:val="TABLE-cell"/>
            </w:pPr>
            <w:r w:rsidRPr="002407F9">
              <w:t>BYTE</w:t>
            </w:r>
          </w:p>
        </w:tc>
        <w:tc>
          <w:tcPr>
            <w:tcW w:w="3780" w:type="dxa"/>
          </w:tcPr>
          <w:p w:rsidR="0083463C" w:rsidRPr="002407F9" w:rsidRDefault="0083463C" w:rsidP="00BF3E57">
            <w:pPr>
              <w:pStyle w:val="TABLE-cell"/>
            </w:pPr>
            <w:r w:rsidRPr="002407F9">
              <w:t xml:space="preserve">Because the index refers to </w:t>
            </w:r>
            <w:r w:rsidRPr="002407F9">
              <w:rPr>
                <w:i/>
              </w:rPr>
              <w:t>value1</w:t>
            </w:r>
            <w:r w:rsidRPr="002407F9">
              <w:t>, which is a value limited to be between 20 and 25 inclusive, array1 is an array that may have between 20 and 25 octets. This is not the preferred way to indicate the upper limit for an array as it does not indicate the upper bound of the size.</w:t>
            </w:r>
          </w:p>
          <w:p w:rsidR="0083463C" w:rsidRPr="002407F9" w:rsidRDefault="0083463C" w:rsidP="00BF3E57">
            <w:pPr>
              <w:pStyle w:val="Table-cell-note"/>
            </w:pPr>
            <w:r w:rsidRPr="002407F9">
              <w:t>NOTE</w:t>
            </w:r>
            <w:r w:rsidRPr="002407F9">
              <w:tab/>
              <w:t>This is a limitation of the current parser. A different parser could associate the range of value1 with this value and compute the maximum size of the array.</w:t>
            </w:r>
          </w:p>
        </w:tc>
      </w:tr>
      <w:tr w:rsidR="0083463C" w:rsidRPr="002407F9" w:rsidTr="00BF3E57">
        <w:trPr>
          <w:cantSplit/>
          <w:jc w:val="center"/>
        </w:trPr>
        <w:tc>
          <w:tcPr>
            <w:tcW w:w="2160" w:type="dxa"/>
          </w:tcPr>
          <w:p w:rsidR="0083463C" w:rsidRPr="002407F9" w:rsidRDefault="0083463C" w:rsidP="00BF3E57">
            <w:pPr>
              <w:pStyle w:val="TABLE-cell"/>
            </w:pPr>
            <w:r w:rsidRPr="002407F9">
              <w:t>array2[value4]{:25}</w:t>
            </w:r>
          </w:p>
        </w:tc>
        <w:tc>
          <w:tcPr>
            <w:tcW w:w="1260" w:type="dxa"/>
          </w:tcPr>
          <w:p w:rsidR="0083463C" w:rsidRPr="002407F9" w:rsidRDefault="0083463C" w:rsidP="00BF3E57">
            <w:pPr>
              <w:pStyle w:val="TABLE-cell"/>
            </w:pPr>
            <w:r w:rsidRPr="002407F9">
              <w:t>BYTE</w:t>
            </w:r>
          </w:p>
        </w:tc>
        <w:tc>
          <w:tcPr>
            <w:tcW w:w="3780" w:type="dxa"/>
          </w:tcPr>
          <w:p w:rsidR="0083463C" w:rsidRPr="002407F9" w:rsidRDefault="0083463C" w:rsidP="00BF3E57">
            <w:pPr>
              <w:pStyle w:val="TABLE-cell"/>
            </w:pPr>
            <w:r w:rsidRPr="002407F9">
              <w:t>an array that may have between 20 and 25 octets</w:t>
            </w:r>
          </w:p>
          <w:p w:rsidR="0083463C" w:rsidRPr="002407F9" w:rsidRDefault="0083463C" w:rsidP="00BF3E57">
            <w:pPr>
              <w:pStyle w:val="TABLE-cell"/>
            </w:pPr>
            <w:r w:rsidRPr="002407F9">
              <w:t xml:space="preserve">This arrangement is used to allow the automatic code generation to allocate 25 octets to store the largest array2 that can be unmarshaled. The code generation can determine from this expression that </w:t>
            </w:r>
            <w:r w:rsidRPr="002407F9">
              <w:rPr>
                <w:i/>
              </w:rPr>
              <w:t>value4</w:t>
            </w:r>
            <w:r w:rsidRPr="002407F9">
              <w:t xml:space="preserve"> shall have a value of 25 or less. From the definition of </w:t>
            </w:r>
            <w:r w:rsidRPr="002407F9">
              <w:rPr>
                <w:i/>
              </w:rPr>
              <w:t>value4</w:t>
            </w:r>
            <w:r w:rsidRPr="002407F9">
              <w:t xml:space="preserve"> above, it can determine that </w:t>
            </w:r>
            <w:r w:rsidRPr="002407F9">
              <w:rPr>
                <w:i/>
              </w:rPr>
              <w:t>value4</w:t>
            </w:r>
            <w:r w:rsidRPr="002407F9">
              <w:t xml:space="preserve"> must have a value of at least 20.</w:t>
            </w:r>
          </w:p>
        </w:tc>
      </w:tr>
    </w:tbl>
    <w:p w:rsidR="0083463C" w:rsidRPr="002407F9" w:rsidRDefault="0083463C" w:rsidP="0083463C">
      <w:pPr>
        <w:pStyle w:val="Heading2"/>
        <w:rPr>
          <w:noProof/>
        </w:rPr>
      </w:pPr>
      <w:bookmarkStart w:id="301" w:name="_Ref385240764"/>
      <w:bookmarkStart w:id="302" w:name="_Toc432512190"/>
      <w:bookmarkStart w:id="303" w:name="_Toc443575530"/>
      <w:bookmarkStart w:id="304" w:name="_Toc470517757"/>
      <w:bookmarkStart w:id="305" w:name="_Toc462920977"/>
      <w:bookmarkStart w:id="306" w:name="_Toc516154795"/>
      <w:bookmarkStart w:id="307" w:name="_Toc20317525"/>
      <w:bookmarkStart w:id="308" w:name="_Toc380749365"/>
      <w:bookmarkStart w:id="309" w:name="_Toc384901671"/>
      <w:bookmarkStart w:id="310" w:name="_Toc286046953"/>
      <w:bookmarkStart w:id="311" w:name="_Toc288814887"/>
      <w:bookmarkStart w:id="312" w:name="_Toc304539122"/>
      <w:bookmarkStart w:id="313" w:name="_Toc308709660"/>
      <w:r w:rsidRPr="002407F9">
        <w:rPr>
          <w:noProof/>
        </w:rPr>
        <w:t>Algorithm Macros</w:t>
      </w:r>
      <w:bookmarkEnd w:id="301"/>
      <w:bookmarkEnd w:id="302"/>
      <w:bookmarkEnd w:id="303"/>
      <w:bookmarkEnd w:id="304"/>
      <w:bookmarkEnd w:id="305"/>
      <w:bookmarkEnd w:id="306"/>
      <w:bookmarkEnd w:id="307"/>
    </w:p>
    <w:p w:rsidR="0083463C" w:rsidRPr="002407F9" w:rsidRDefault="0083463C" w:rsidP="0083463C">
      <w:pPr>
        <w:pStyle w:val="Heading3"/>
        <w:rPr>
          <w:noProof/>
        </w:rPr>
      </w:pPr>
      <w:bookmarkStart w:id="314" w:name="_Toc432512191"/>
      <w:bookmarkStart w:id="315" w:name="_Toc443575531"/>
      <w:bookmarkStart w:id="316" w:name="_Toc470517758"/>
      <w:bookmarkStart w:id="317" w:name="_Toc462920978"/>
      <w:bookmarkStart w:id="318" w:name="_Toc516154796"/>
      <w:bookmarkStart w:id="319" w:name="_Toc20317526"/>
      <w:r w:rsidRPr="002407F9">
        <w:rPr>
          <w:noProof/>
        </w:rPr>
        <w:t>Introduction</w:t>
      </w:r>
      <w:bookmarkEnd w:id="314"/>
      <w:bookmarkEnd w:id="315"/>
      <w:bookmarkEnd w:id="316"/>
      <w:bookmarkEnd w:id="317"/>
      <w:bookmarkEnd w:id="318"/>
      <w:bookmarkEnd w:id="319"/>
    </w:p>
    <w:p w:rsidR="0083463C" w:rsidRPr="002407F9" w:rsidRDefault="0083463C" w:rsidP="0083463C">
      <w:pPr>
        <w:pStyle w:val="BodyText"/>
        <w:rPr>
          <w:noProof/>
        </w:rPr>
      </w:pPr>
      <w:r w:rsidRPr="002407F9">
        <w:rPr>
          <w:noProof/>
        </w:rPr>
        <w:t>This specification is intended to be algorithm agile in two different ways. In the first, agility is provided by allowing different subsets of the algorithms listed in the TCG registry. In the second, agility is provided by allowing the list of algorithms in the TCG registry to change without requiring changes to this specification.</w:t>
      </w:r>
    </w:p>
    <w:p w:rsidR="0083463C" w:rsidRPr="002407F9" w:rsidRDefault="0083463C" w:rsidP="0083463C">
      <w:pPr>
        <w:pStyle w:val="BodyText"/>
        <w:rPr>
          <w:noProof/>
        </w:rPr>
      </w:pPr>
      <w:r w:rsidRPr="002407F9">
        <w:rPr>
          <w:noProof/>
        </w:rPr>
        <w:t>This second form of algorithm agility is accomplished by using placeholder tokens that represent all of the algorithms of a particular type. The type of the algorithm is indicated by the letters in the Type column of the TPM_ALG_ID table in the TCG registry.</w:t>
      </w:r>
    </w:p>
    <w:p w:rsidR="0083463C" w:rsidRPr="002407F9" w:rsidRDefault="0083463C" w:rsidP="0083463C">
      <w:pPr>
        <w:pStyle w:val="BodyText"/>
        <w:rPr>
          <w:noProof/>
        </w:rPr>
      </w:pPr>
      <w:r w:rsidRPr="002407F9">
        <w:rPr>
          <w:noProof/>
        </w:rPr>
        <w:lastRenderedPageBreak/>
        <w:t xml:space="preserve">The use of these tokens is described in the remainder of this clause </w:t>
      </w:r>
      <w:r w:rsidRPr="002407F9">
        <w:rPr>
          <w:noProof/>
        </w:rPr>
        <w:fldChar w:fldCharType="begin"/>
      </w:r>
      <w:r w:rsidRPr="002407F9">
        <w:rPr>
          <w:noProof/>
        </w:rPr>
        <w:instrText xml:space="preserve"> REF _Ref385240764 \r \h </w:instrText>
      </w:r>
      <w:r w:rsidRPr="002407F9">
        <w:rPr>
          <w:noProof/>
        </w:rPr>
      </w:r>
      <w:r w:rsidRPr="002407F9">
        <w:rPr>
          <w:noProof/>
        </w:rPr>
        <w:fldChar w:fldCharType="separate"/>
      </w:r>
      <w:r w:rsidR="00AE7D6E">
        <w:rPr>
          <w:noProof/>
        </w:rPr>
        <w:t>4.12</w:t>
      </w:r>
      <w:r w:rsidRPr="002407F9">
        <w:rPr>
          <w:noProof/>
        </w:rPr>
        <w:fldChar w:fldCharType="end"/>
      </w:r>
      <w:r w:rsidRPr="002407F9">
        <w:rPr>
          <w:noProof/>
        </w:rPr>
        <w:t>.</w:t>
      </w:r>
    </w:p>
    <w:p w:rsidR="0083463C" w:rsidRPr="002407F9" w:rsidRDefault="0083463C" w:rsidP="0083463C">
      <w:pPr>
        <w:pStyle w:val="Heading3"/>
        <w:rPr>
          <w:noProof/>
        </w:rPr>
      </w:pPr>
      <w:bookmarkStart w:id="320" w:name="_Toc432512192"/>
      <w:bookmarkStart w:id="321" w:name="_Toc443575532"/>
      <w:bookmarkStart w:id="322" w:name="_Toc470517759"/>
      <w:bookmarkStart w:id="323" w:name="_Toc462920979"/>
      <w:bookmarkStart w:id="324" w:name="_Toc516154797"/>
      <w:bookmarkStart w:id="325" w:name="_Toc20317527"/>
      <w:r w:rsidRPr="002407F9">
        <w:rPr>
          <w:noProof/>
        </w:rPr>
        <w:t>Algorithm Token Semantics</w:t>
      </w:r>
      <w:bookmarkEnd w:id="320"/>
      <w:bookmarkEnd w:id="321"/>
      <w:bookmarkEnd w:id="322"/>
      <w:bookmarkEnd w:id="323"/>
      <w:bookmarkEnd w:id="324"/>
      <w:bookmarkEnd w:id="325"/>
    </w:p>
    <w:p w:rsidR="00EA7982" w:rsidRDefault="0083463C" w:rsidP="0083463C">
      <w:pPr>
        <w:pStyle w:val="BodyText"/>
        <w:keepNext w:val="0"/>
        <w:rPr>
          <w:noProof/>
        </w:rPr>
      </w:pPr>
      <w:r w:rsidRPr="002407F9">
        <w:rPr>
          <w:noProof/>
        </w:rPr>
        <w:t>The string “!ALG” or “!alg” indicates the algorithm token. This token may be followed by an algorithm type selection. The presence of the type selection is indicated by a period (“.”) following the token. The selection is all alphanumeric characters following the period.</w:t>
      </w:r>
    </w:p>
    <w:p w:rsidR="00EA7982" w:rsidRDefault="0083463C" w:rsidP="0083463C">
      <w:pPr>
        <w:pStyle w:val="NOTE"/>
        <w:rPr>
          <w:noProof/>
        </w:rPr>
      </w:pPr>
      <w:r w:rsidRPr="002407F9">
        <w:rPr>
          <w:noProof/>
        </w:rPr>
        <w:t>NOTE</w:t>
      </w:r>
      <w:r w:rsidRPr="002407F9">
        <w:rPr>
          <w:noProof/>
        </w:rPr>
        <w:tab/>
        <w:t>In this selection context, the underscore character (“_”) is not considered an alphanumeric character.</w:t>
      </w:r>
    </w:p>
    <w:p w:rsidR="0083463C" w:rsidRPr="002407F9" w:rsidRDefault="0083463C" w:rsidP="00EE17F2">
      <w:pPr>
        <w:pStyle w:val="BodyText"/>
        <w:rPr>
          <w:noProof/>
        </w:rPr>
      </w:pPr>
      <w:r w:rsidRPr="002407F9">
        <w:rPr>
          <w:noProof/>
        </w:rPr>
        <w:t>The selection is either an exclusive selection or an inclusive selection. An exclusive selection is one for which the Type entry for the algorithm is required to exactly match the type selection of the token. An inclusive selection is one where the Type entry for the algorithm is required to contain all of the characters of the selection but may contain additional attributes.</w:t>
      </w:r>
    </w:p>
    <w:p w:rsidR="00EA7982" w:rsidRDefault="0083463C" w:rsidP="0083463C">
      <w:pPr>
        <w:pStyle w:val="NOTE"/>
        <w:rPr>
          <w:noProof/>
        </w:rPr>
      </w:pPr>
      <w:r w:rsidRPr="002407F9">
        <w:rPr>
          <w:noProof/>
        </w:rPr>
        <w:t>EXAMPLE 1</w:t>
      </w:r>
      <w:r w:rsidRPr="002407F9">
        <w:rPr>
          <w:noProof/>
        </w:rPr>
        <w:tab/>
        <w:t>The “!ALG.AX” token would select those algorithms that only have the ‘A’ and ‘X’ types (that is, an asymmetric signing algorithm). The “!ALG.ax” token would select those algorithms that at least have ‘A’ and ‘X’ types but would include algorithms with other types such as ‘ANX’ (asymmetric signing and anonymous asymmetric signing).</w:t>
      </w:r>
    </w:p>
    <w:p w:rsidR="0083463C" w:rsidRPr="002407F9" w:rsidRDefault="0083463C" w:rsidP="00EE17F2">
      <w:pPr>
        <w:pStyle w:val="BodyText"/>
        <w:rPr>
          <w:noProof/>
        </w:rPr>
      </w:pPr>
      <w:r w:rsidRPr="002407F9">
        <w:rPr>
          <w:noProof/>
        </w:rPr>
        <w:t>When a replacement is made, the token will be replaced by an algorithm root identifier using either upper or lower case. If the algorithm token is part of another word, then the replacement uses upper case characters, otherwise, lower case is used.</w:t>
      </w:r>
    </w:p>
    <w:p w:rsidR="0083463C" w:rsidRPr="002407F9" w:rsidRDefault="0083463C" w:rsidP="0083463C">
      <w:pPr>
        <w:pStyle w:val="NOTE"/>
        <w:rPr>
          <w:noProof/>
        </w:rPr>
      </w:pPr>
      <w:r w:rsidRPr="002407F9">
        <w:rPr>
          <w:noProof/>
        </w:rPr>
        <w:t>NOTE</w:t>
      </w:r>
      <w:r w:rsidRPr="002407F9">
        <w:rPr>
          <w:noProof/>
        </w:rPr>
        <w:tab/>
        <w:t>The root identifier of an algorithm is the name in the TPM_ALG_ID table with “TPM_ALG_” removed. For example TPM_ALG_SHA1 has “SHA1” as its root.</w:t>
      </w:r>
    </w:p>
    <w:p w:rsidR="0083463C" w:rsidRPr="002407F9" w:rsidRDefault="0083463C" w:rsidP="00EE17F2">
      <w:pPr>
        <w:pStyle w:val="BodyText"/>
        <w:rPr>
          <w:noProof/>
        </w:rPr>
      </w:pPr>
      <w:r w:rsidRPr="002407F9">
        <w:rPr>
          <w:noProof/>
        </w:rPr>
        <w:t>The typical use of these tokens follows.</w:t>
      </w:r>
    </w:p>
    <w:p w:rsidR="0083463C" w:rsidRPr="002407F9" w:rsidRDefault="0083463C" w:rsidP="0083463C">
      <w:pPr>
        <w:pStyle w:val="Heading3"/>
        <w:rPr>
          <w:noProof/>
        </w:rPr>
      </w:pPr>
      <w:bookmarkStart w:id="326" w:name="_Toc432512193"/>
      <w:bookmarkStart w:id="327" w:name="_Toc443575533"/>
      <w:bookmarkStart w:id="328" w:name="_Toc470517760"/>
      <w:bookmarkStart w:id="329" w:name="_Toc462920980"/>
      <w:bookmarkStart w:id="330" w:name="_Toc516154798"/>
      <w:bookmarkStart w:id="331" w:name="_Toc20317528"/>
      <w:r w:rsidRPr="002407F9">
        <w:rPr>
          <w:noProof/>
        </w:rPr>
        <w:t>Algorithm Tokens in Unions</w:t>
      </w:r>
      <w:bookmarkEnd w:id="308"/>
      <w:bookmarkEnd w:id="309"/>
      <w:bookmarkEnd w:id="326"/>
      <w:bookmarkEnd w:id="327"/>
      <w:bookmarkEnd w:id="328"/>
      <w:bookmarkEnd w:id="329"/>
      <w:bookmarkEnd w:id="330"/>
      <w:bookmarkEnd w:id="331"/>
    </w:p>
    <w:p w:rsidR="0083463C" w:rsidRPr="002407F9" w:rsidRDefault="0083463C" w:rsidP="0083463C">
      <w:pPr>
        <w:pStyle w:val="BodyText"/>
        <w:rPr>
          <w:noProof/>
        </w:rPr>
      </w:pPr>
      <w:r w:rsidRPr="002407F9">
        <w:rPr>
          <w:noProof/>
        </w:rPr>
        <w:t xml:space="preserve"> A common place for algorithm tokens is in a union of values that are dependent on the type of the algorithm</w:t>
      </w:r>
    </w:p>
    <w:p w:rsidR="0083463C" w:rsidRPr="002407F9" w:rsidRDefault="0083463C" w:rsidP="0083463C">
      <w:pPr>
        <w:pStyle w:val="NOTE"/>
        <w:rPr>
          <w:noProof/>
        </w:rPr>
      </w:pPr>
      <w:r w:rsidRPr="002407F9">
        <w:rPr>
          <w:noProof/>
        </w:rPr>
        <w:t>EXAMPLE 1</w:t>
      </w:r>
      <w:r w:rsidRPr="002407F9">
        <w:rPr>
          <w:noProof/>
        </w:rPr>
        <w:tab/>
        <w:t>An algorithm token indicating all hashes would be “!ALG.H” and could be used in a table to indicate that a union contains all defined hashes.</w:t>
      </w:r>
    </w:p>
    <w:p w:rsidR="0083463C" w:rsidRPr="002407F9" w:rsidRDefault="0083463C" w:rsidP="0083463C">
      <w:pPr>
        <w:pStyle w:val="TABLE-title"/>
        <w:rPr>
          <w:noProof/>
          <w:sz w:val="18"/>
          <w:szCs w:val="18"/>
        </w:rPr>
      </w:pPr>
      <w:r w:rsidRPr="002407F9">
        <w:rPr>
          <w:noProof/>
          <w:sz w:val="18"/>
          <w:szCs w:val="18"/>
        </w:rPr>
        <w:t>Table A — Definition of TPMU_HA Union</w:t>
      </w: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520"/>
        <w:gridCol w:w="914"/>
        <w:gridCol w:w="2341"/>
        <w:gridCol w:w="1425"/>
      </w:tblGrid>
      <w:tr w:rsidR="0083463C" w:rsidRPr="002407F9" w:rsidTr="00BF3E57">
        <w:trPr>
          <w:jc w:val="center"/>
        </w:trPr>
        <w:tc>
          <w:tcPr>
            <w:tcW w:w="252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Parameter</w:t>
            </w:r>
          </w:p>
        </w:tc>
        <w:tc>
          <w:tcPr>
            <w:tcW w:w="914" w:type="dxa"/>
            <w:tcBorders>
              <w:top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Type</w:t>
            </w:r>
          </w:p>
        </w:tc>
        <w:tc>
          <w:tcPr>
            <w:tcW w:w="2341" w:type="dxa"/>
            <w:tcBorders>
              <w:top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Selector</w:t>
            </w:r>
          </w:p>
        </w:tc>
        <w:tc>
          <w:tcPr>
            <w:tcW w:w="1425"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sz w:val="16"/>
              </w:rPr>
            </w:pPr>
            <w:r w:rsidRPr="002407F9">
              <w:rPr>
                <w:noProof/>
                <w:sz w:val="16"/>
              </w:rPr>
              <w:t>Description</w:t>
            </w:r>
          </w:p>
        </w:tc>
      </w:tr>
      <w:tr w:rsidR="0083463C" w:rsidRPr="002407F9" w:rsidTr="00BF3E57">
        <w:trPr>
          <w:jc w:val="center"/>
        </w:trPr>
        <w:tc>
          <w:tcPr>
            <w:tcW w:w="2520" w:type="dxa"/>
            <w:tcBorders>
              <w:top w:val="single" w:sz="4" w:space="0" w:color="auto"/>
              <w:left w:val="single" w:sz="12" w:space="0" w:color="auto"/>
            </w:tcBorders>
          </w:tcPr>
          <w:p w:rsidR="0083463C" w:rsidRPr="009B13D0" w:rsidRDefault="0083463C" w:rsidP="00BF3E57">
            <w:pPr>
              <w:pStyle w:val="TABLE-cell"/>
              <w:rPr>
                <w:sz w:val="16"/>
                <w:lang w:val="de-DE"/>
              </w:rPr>
            </w:pPr>
            <w:r w:rsidRPr="009B13D0">
              <w:rPr>
                <w:sz w:val="16"/>
                <w:lang w:val="de-DE"/>
              </w:rPr>
              <w:t>!ALG.H [!ALG_DIGEST_SIZE]</w:t>
            </w:r>
          </w:p>
        </w:tc>
        <w:tc>
          <w:tcPr>
            <w:tcW w:w="914" w:type="dxa"/>
            <w:tcBorders>
              <w:top w:val="single" w:sz="4" w:space="0" w:color="auto"/>
            </w:tcBorders>
          </w:tcPr>
          <w:p w:rsidR="0083463C" w:rsidRPr="002407F9" w:rsidRDefault="0083463C" w:rsidP="00BF3E57">
            <w:pPr>
              <w:pStyle w:val="TABLE-cell"/>
              <w:rPr>
                <w:sz w:val="16"/>
              </w:rPr>
            </w:pPr>
            <w:r w:rsidRPr="002407F9">
              <w:rPr>
                <w:sz w:val="16"/>
              </w:rPr>
              <w:t>BYTE</w:t>
            </w:r>
          </w:p>
        </w:tc>
        <w:tc>
          <w:tcPr>
            <w:tcW w:w="2341" w:type="dxa"/>
            <w:tcBorders>
              <w:top w:val="single" w:sz="4" w:space="0" w:color="auto"/>
            </w:tcBorders>
          </w:tcPr>
          <w:p w:rsidR="0083463C" w:rsidRPr="002407F9" w:rsidRDefault="0083463C" w:rsidP="00BF3E57">
            <w:pPr>
              <w:pStyle w:val="TABLE-cell"/>
              <w:rPr>
                <w:sz w:val="16"/>
              </w:rPr>
            </w:pPr>
            <w:r w:rsidRPr="002407F9">
              <w:rPr>
                <w:sz w:val="16"/>
              </w:rPr>
              <w:t>TPM_ALG_!ALG</w:t>
            </w:r>
          </w:p>
        </w:tc>
        <w:tc>
          <w:tcPr>
            <w:tcW w:w="1425" w:type="dxa"/>
            <w:tcBorders>
              <w:top w:val="single" w:sz="4" w:space="0" w:color="auto"/>
              <w:right w:val="single" w:sz="12" w:space="0" w:color="auto"/>
            </w:tcBorders>
          </w:tcPr>
          <w:p w:rsidR="0083463C" w:rsidRPr="002407F9" w:rsidRDefault="0083463C" w:rsidP="00BF3E57">
            <w:pPr>
              <w:pStyle w:val="TABLE-cell"/>
              <w:rPr>
                <w:sz w:val="16"/>
              </w:rPr>
            </w:pPr>
            <w:r w:rsidRPr="002407F9">
              <w:rPr>
                <w:sz w:val="16"/>
              </w:rPr>
              <w:t>all hashes</w:t>
            </w:r>
          </w:p>
        </w:tc>
      </w:tr>
      <w:tr w:rsidR="0083463C" w:rsidRPr="002407F9" w:rsidTr="00BF3E57">
        <w:trPr>
          <w:jc w:val="center"/>
        </w:trPr>
        <w:tc>
          <w:tcPr>
            <w:tcW w:w="2520" w:type="dxa"/>
            <w:tcBorders>
              <w:left w:val="single" w:sz="12" w:space="0" w:color="auto"/>
              <w:bottom w:val="single" w:sz="12" w:space="0" w:color="auto"/>
            </w:tcBorders>
          </w:tcPr>
          <w:p w:rsidR="0083463C" w:rsidRPr="002407F9" w:rsidRDefault="0083463C" w:rsidP="00BF3E57">
            <w:pPr>
              <w:pStyle w:val="TABLE-cell"/>
              <w:keepNext w:val="0"/>
              <w:rPr>
                <w:sz w:val="16"/>
              </w:rPr>
            </w:pPr>
            <w:r w:rsidRPr="002407F9">
              <w:rPr>
                <w:sz w:val="16"/>
              </w:rPr>
              <w:t>null</w:t>
            </w:r>
          </w:p>
        </w:tc>
        <w:tc>
          <w:tcPr>
            <w:tcW w:w="914" w:type="dxa"/>
            <w:tcBorders>
              <w:bottom w:val="single" w:sz="12" w:space="0" w:color="auto"/>
            </w:tcBorders>
          </w:tcPr>
          <w:p w:rsidR="0083463C" w:rsidRPr="002407F9" w:rsidRDefault="0083463C" w:rsidP="00BF3E57">
            <w:pPr>
              <w:pStyle w:val="TABLE-cell"/>
              <w:keepNext w:val="0"/>
              <w:rPr>
                <w:sz w:val="16"/>
              </w:rPr>
            </w:pPr>
          </w:p>
        </w:tc>
        <w:tc>
          <w:tcPr>
            <w:tcW w:w="2341" w:type="dxa"/>
            <w:tcBorders>
              <w:bottom w:val="single" w:sz="12" w:space="0" w:color="auto"/>
            </w:tcBorders>
          </w:tcPr>
          <w:p w:rsidR="0083463C" w:rsidRPr="002407F9" w:rsidRDefault="0083463C" w:rsidP="00BF3E57">
            <w:pPr>
              <w:pStyle w:val="TABLE-cell"/>
              <w:keepNext w:val="0"/>
              <w:rPr>
                <w:sz w:val="16"/>
              </w:rPr>
            </w:pPr>
            <w:r w:rsidRPr="002407F9">
              <w:rPr>
                <w:sz w:val="16"/>
              </w:rPr>
              <w:t>TPM_ALG_NULL</w:t>
            </w:r>
          </w:p>
        </w:tc>
        <w:tc>
          <w:tcPr>
            <w:tcW w:w="1425" w:type="dxa"/>
            <w:tcBorders>
              <w:bottom w:val="single" w:sz="12" w:space="0" w:color="auto"/>
              <w:right w:val="single" w:sz="12" w:space="0" w:color="auto"/>
            </w:tcBorders>
          </w:tcPr>
          <w:p w:rsidR="0083463C" w:rsidRPr="002407F9" w:rsidRDefault="0083463C" w:rsidP="00BF3E57">
            <w:pPr>
              <w:pStyle w:val="TABLE-cell"/>
              <w:keepNext w:val="0"/>
              <w:rPr>
                <w:sz w:val="16"/>
              </w:rPr>
            </w:pPr>
          </w:p>
        </w:tc>
      </w:tr>
    </w:tbl>
    <w:p w:rsidR="0083463C" w:rsidRPr="002407F9" w:rsidRDefault="0083463C" w:rsidP="0083463C">
      <w:pPr>
        <w:pStyle w:val="NOTE"/>
        <w:rPr>
          <w:noProof/>
        </w:rPr>
      </w:pPr>
      <w:bookmarkStart w:id="332" w:name="_Toc380749366"/>
      <w:bookmarkStart w:id="333" w:name="_Toc384901672"/>
      <w:r w:rsidRPr="002407F9">
        <w:rPr>
          <w:noProof/>
        </w:rPr>
        <w:tab/>
        <w:t>If the TCG registry only contained SHA1, SHA256, and the SM3_256 hash algorithm identifiers, then the table above would be semantically equivalent to:</w:t>
      </w:r>
    </w:p>
    <w:p w:rsidR="0083463C" w:rsidRPr="002407F9" w:rsidRDefault="0083463C" w:rsidP="0083463C">
      <w:pPr>
        <w:pStyle w:val="TABLE-title"/>
        <w:rPr>
          <w:noProof/>
          <w:sz w:val="18"/>
          <w:szCs w:val="18"/>
        </w:rPr>
      </w:pPr>
      <w:r w:rsidRPr="002407F9">
        <w:rPr>
          <w:noProof/>
          <w:sz w:val="18"/>
          <w:szCs w:val="18"/>
        </w:rPr>
        <w:lastRenderedPageBreak/>
        <w:t>Table xx — Definition of TPMU_HA Union</w:t>
      </w: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819"/>
        <w:gridCol w:w="849"/>
        <w:gridCol w:w="1936"/>
        <w:gridCol w:w="1596"/>
      </w:tblGrid>
      <w:tr w:rsidR="0083463C" w:rsidRPr="002407F9" w:rsidTr="00BF3E57">
        <w:trPr>
          <w:jc w:val="center"/>
        </w:trPr>
        <w:tc>
          <w:tcPr>
            <w:tcW w:w="369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Parameter</w:t>
            </w:r>
          </w:p>
        </w:tc>
        <w:tc>
          <w:tcPr>
            <w:tcW w:w="1080" w:type="dxa"/>
            <w:tcBorders>
              <w:top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Type</w:t>
            </w:r>
          </w:p>
        </w:tc>
        <w:tc>
          <w:tcPr>
            <w:tcW w:w="2520" w:type="dxa"/>
            <w:tcBorders>
              <w:top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Selector</w:t>
            </w:r>
          </w:p>
        </w:tc>
        <w:tc>
          <w:tcPr>
            <w:tcW w:w="207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sz w:val="16"/>
              </w:rPr>
            </w:pPr>
            <w:r w:rsidRPr="002407F9">
              <w:rPr>
                <w:noProof/>
                <w:sz w:val="16"/>
              </w:rPr>
              <w:t>Description</w:t>
            </w:r>
          </w:p>
        </w:tc>
      </w:tr>
      <w:tr w:rsidR="0083463C" w:rsidRPr="002407F9" w:rsidTr="00BF3E57">
        <w:trPr>
          <w:jc w:val="center"/>
        </w:trPr>
        <w:tc>
          <w:tcPr>
            <w:tcW w:w="3690" w:type="dxa"/>
            <w:tcBorders>
              <w:top w:val="single" w:sz="4" w:space="0" w:color="auto"/>
              <w:left w:val="single" w:sz="12" w:space="0" w:color="auto"/>
            </w:tcBorders>
          </w:tcPr>
          <w:p w:rsidR="0083463C" w:rsidRPr="002407F9" w:rsidRDefault="0083463C" w:rsidP="00BF3E57">
            <w:pPr>
              <w:pStyle w:val="TABLE-cell"/>
              <w:rPr>
                <w:sz w:val="16"/>
              </w:rPr>
            </w:pPr>
            <w:r w:rsidRPr="002407F9">
              <w:rPr>
                <w:sz w:val="16"/>
              </w:rPr>
              <w:t>sha1 [SHA1_DIGEST_SIZE]</w:t>
            </w:r>
          </w:p>
        </w:tc>
        <w:tc>
          <w:tcPr>
            <w:tcW w:w="1080" w:type="dxa"/>
            <w:tcBorders>
              <w:top w:val="single" w:sz="4" w:space="0" w:color="auto"/>
            </w:tcBorders>
          </w:tcPr>
          <w:p w:rsidR="0083463C" w:rsidRPr="002407F9" w:rsidRDefault="0083463C" w:rsidP="00BF3E57">
            <w:pPr>
              <w:pStyle w:val="TABLE-cell"/>
              <w:rPr>
                <w:sz w:val="16"/>
              </w:rPr>
            </w:pPr>
            <w:r w:rsidRPr="002407F9">
              <w:rPr>
                <w:sz w:val="16"/>
              </w:rPr>
              <w:t>BYTE</w:t>
            </w:r>
          </w:p>
        </w:tc>
        <w:tc>
          <w:tcPr>
            <w:tcW w:w="2520" w:type="dxa"/>
            <w:tcBorders>
              <w:top w:val="single" w:sz="4" w:space="0" w:color="auto"/>
            </w:tcBorders>
          </w:tcPr>
          <w:p w:rsidR="0083463C" w:rsidRPr="002407F9" w:rsidRDefault="0083463C" w:rsidP="00BF3E57">
            <w:pPr>
              <w:pStyle w:val="TABLE-cell"/>
              <w:rPr>
                <w:sz w:val="16"/>
              </w:rPr>
            </w:pPr>
            <w:r w:rsidRPr="002407F9">
              <w:rPr>
                <w:sz w:val="16"/>
              </w:rPr>
              <w:t>TPM_ALG_SHA1</w:t>
            </w:r>
          </w:p>
        </w:tc>
        <w:tc>
          <w:tcPr>
            <w:tcW w:w="2070" w:type="dxa"/>
            <w:tcBorders>
              <w:top w:val="single" w:sz="4" w:space="0" w:color="auto"/>
              <w:right w:val="single" w:sz="12" w:space="0" w:color="auto"/>
            </w:tcBorders>
          </w:tcPr>
          <w:p w:rsidR="0083463C" w:rsidRPr="002407F9" w:rsidRDefault="0083463C" w:rsidP="00BF3E57">
            <w:pPr>
              <w:pStyle w:val="TABLE-cell"/>
              <w:rPr>
                <w:sz w:val="16"/>
              </w:rPr>
            </w:pPr>
          </w:p>
        </w:tc>
      </w:tr>
      <w:tr w:rsidR="0083463C" w:rsidRPr="002407F9" w:rsidTr="00BF3E57">
        <w:trPr>
          <w:jc w:val="center"/>
        </w:trPr>
        <w:tc>
          <w:tcPr>
            <w:tcW w:w="3690" w:type="dxa"/>
            <w:tcBorders>
              <w:left w:val="single" w:sz="12" w:space="0" w:color="auto"/>
            </w:tcBorders>
          </w:tcPr>
          <w:p w:rsidR="0083463C" w:rsidRPr="002407F9" w:rsidRDefault="0083463C" w:rsidP="00BF3E57">
            <w:pPr>
              <w:pStyle w:val="TABLE-cell"/>
              <w:rPr>
                <w:sz w:val="16"/>
              </w:rPr>
            </w:pPr>
            <w:r w:rsidRPr="002407F9">
              <w:rPr>
                <w:sz w:val="16"/>
              </w:rPr>
              <w:t>sha256 [SHA256_DIGEST_SIZE]</w:t>
            </w:r>
          </w:p>
        </w:tc>
        <w:tc>
          <w:tcPr>
            <w:tcW w:w="1080" w:type="dxa"/>
          </w:tcPr>
          <w:p w:rsidR="0083463C" w:rsidRPr="002407F9" w:rsidRDefault="0083463C" w:rsidP="00BF3E57">
            <w:pPr>
              <w:pStyle w:val="TABLE-cell"/>
              <w:rPr>
                <w:sz w:val="16"/>
              </w:rPr>
            </w:pPr>
            <w:r w:rsidRPr="002407F9">
              <w:rPr>
                <w:sz w:val="16"/>
              </w:rPr>
              <w:t>BYTE</w:t>
            </w:r>
          </w:p>
        </w:tc>
        <w:tc>
          <w:tcPr>
            <w:tcW w:w="2520" w:type="dxa"/>
          </w:tcPr>
          <w:p w:rsidR="0083463C" w:rsidRPr="002407F9" w:rsidRDefault="0083463C" w:rsidP="00BF3E57">
            <w:pPr>
              <w:pStyle w:val="TABLE-cell"/>
              <w:rPr>
                <w:sz w:val="16"/>
              </w:rPr>
            </w:pPr>
            <w:r w:rsidRPr="002407F9">
              <w:rPr>
                <w:sz w:val="16"/>
              </w:rPr>
              <w:t>TPM_ALG_SHA256</w:t>
            </w:r>
          </w:p>
        </w:tc>
        <w:tc>
          <w:tcPr>
            <w:tcW w:w="2070" w:type="dxa"/>
            <w:tcBorders>
              <w:right w:val="single" w:sz="12" w:space="0" w:color="auto"/>
            </w:tcBorders>
          </w:tcPr>
          <w:p w:rsidR="0083463C" w:rsidRPr="002407F9" w:rsidRDefault="0083463C" w:rsidP="00BF3E57">
            <w:pPr>
              <w:pStyle w:val="TABLE-cell"/>
              <w:rPr>
                <w:sz w:val="16"/>
              </w:rPr>
            </w:pPr>
          </w:p>
        </w:tc>
      </w:tr>
      <w:tr w:rsidR="0083463C" w:rsidRPr="002407F9" w:rsidTr="00BF3E57">
        <w:trPr>
          <w:jc w:val="center"/>
        </w:trPr>
        <w:tc>
          <w:tcPr>
            <w:tcW w:w="3690" w:type="dxa"/>
            <w:tcBorders>
              <w:left w:val="single" w:sz="12" w:space="0" w:color="auto"/>
            </w:tcBorders>
          </w:tcPr>
          <w:p w:rsidR="0083463C" w:rsidRPr="002407F9" w:rsidRDefault="0083463C" w:rsidP="00BF3E57">
            <w:pPr>
              <w:pStyle w:val="TABLE-cell"/>
              <w:rPr>
                <w:sz w:val="16"/>
              </w:rPr>
            </w:pPr>
            <w:r w:rsidRPr="002407F9">
              <w:rPr>
                <w:sz w:val="16"/>
              </w:rPr>
              <w:t>sm3_256 [SM3_256_DIGEST_SIZE]</w:t>
            </w:r>
          </w:p>
        </w:tc>
        <w:tc>
          <w:tcPr>
            <w:tcW w:w="1080" w:type="dxa"/>
          </w:tcPr>
          <w:p w:rsidR="0083463C" w:rsidRPr="002407F9" w:rsidRDefault="0083463C" w:rsidP="00BF3E57">
            <w:pPr>
              <w:pStyle w:val="TABLE-cell"/>
              <w:rPr>
                <w:sz w:val="16"/>
              </w:rPr>
            </w:pPr>
            <w:r w:rsidRPr="002407F9">
              <w:rPr>
                <w:sz w:val="16"/>
              </w:rPr>
              <w:t>BYTE</w:t>
            </w:r>
          </w:p>
        </w:tc>
        <w:tc>
          <w:tcPr>
            <w:tcW w:w="2520" w:type="dxa"/>
          </w:tcPr>
          <w:p w:rsidR="0083463C" w:rsidRPr="002407F9" w:rsidRDefault="0083463C" w:rsidP="00BF3E57">
            <w:pPr>
              <w:pStyle w:val="TABLE-cell"/>
              <w:rPr>
                <w:sz w:val="16"/>
              </w:rPr>
            </w:pPr>
            <w:r w:rsidRPr="002407F9">
              <w:rPr>
                <w:sz w:val="16"/>
              </w:rPr>
              <w:t>TPM_ALG_SM3_256</w:t>
            </w:r>
          </w:p>
        </w:tc>
        <w:tc>
          <w:tcPr>
            <w:tcW w:w="2070" w:type="dxa"/>
            <w:tcBorders>
              <w:right w:val="single" w:sz="12" w:space="0" w:color="auto"/>
            </w:tcBorders>
          </w:tcPr>
          <w:p w:rsidR="0083463C" w:rsidRPr="002407F9" w:rsidRDefault="0083463C" w:rsidP="00BF3E57">
            <w:pPr>
              <w:pStyle w:val="TABLE-cell"/>
              <w:rPr>
                <w:sz w:val="16"/>
              </w:rPr>
            </w:pPr>
          </w:p>
        </w:tc>
      </w:tr>
      <w:tr w:rsidR="0083463C" w:rsidRPr="002407F9" w:rsidTr="00BF3E57">
        <w:trPr>
          <w:jc w:val="center"/>
        </w:trPr>
        <w:tc>
          <w:tcPr>
            <w:tcW w:w="3690" w:type="dxa"/>
            <w:tcBorders>
              <w:left w:val="single" w:sz="12" w:space="0" w:color="auto"/>
              <w:bottom w:val="single" w:sz="12" w:space="0" w:color="auto"/>
            </w:tcBorders>
          </w:tcPr>
          <w:p w:rsidR="0083463C" w:rsidRPr="002407F9" w:rsidRDefault="0083463C" w:rsidP="00BF3E57">
            <w:pPr>
              <w:pStyle w:val="TABLE-cell"/>
              <w:rPr>
                <w:sz w:val="16"/>
              </w:rPr>
            </w:pPr>
            <w:r w:rsidRPr="002407F9">
              <w:rPr>
                <w:sz w:val="16"/>
              </w:rPr>
              <w:t>null</w:t>
            </w:r>
          </w:p>
        </w:tc>
        <w:tc>
          <w:tcPr>
            <w:tcW w:w="1080" w:type="dxa"/>
            <w:tcBorders>
              <w:bottom w:val="single" w:sz="12" w:space="0" w:color="auto"/>
            </w:tcBorders>
          </w:tcPr>
          <w:p w:rsidR="0083463C" w:rsidRPr="002407F9" w:rsidRDefault="0083463C" w:rsidP="00BF3E57">
            <w:pPr>
              <w:pStyle w:val="TABLE-cell"/>
              <w:rPr>
                <w:sz w:val="16"/>
              </w:rPr>
            </w:pPr>
          </w:p>
        </w:tc>
        <w:tc>
          <w:tcPr>
            <w:tcW w:w="2520" w:type="dxa"/>
            <w:tcBorders>
              <w:bottom w:val="single" w:sz="12" w:space="0" w:color="auto"/>
            </w:tcBorders>
          </w:tcPr>
          <w:p w:rsidR="0083463C" w:rsidRPr="002407F9" w:rsidRDefault="0083463C" w:rsidP="00BF3E57">
            <w:pPr>
              <w:pStyle w:val="TABLE-cell"/>
              <w:rPr>
                <w:sz w:val="16"/>
              </w:rPr>
            </w:pPr>
            <w:r w:rsidRPr="002407F9">
              <w:rPr>
                <w:sz w:val="16"/>
              </w:rPr>
              <w:t>TPM_ALG_NULL</w:t>
            </w:r>
          </w:p>
        </w:tc>
        <w:tc>
          <w:tcPr>
            <w:tcW w:w="2070" w:type="dxa"/>
            <w:tcBorders>
              <w:bottom w:val="single" w:sz="12" w:space="0" w:color="auto"/>
              <w:right w:val="single" w:sz="12" w:space="0" w:color="auto"/>
            </w:tcBorders>
          </w:tcPr>
          <w:p w:rsidR="0083463C" w:rsidRPr="002407F9" w:rsidRDefault="0083463C" w:rsidP="00BF3E57">
            <w:pPr>
              <w:pStyle w:val="TABLE-cell"/>
              <w:rPr>
                <w:sz w:val="16"/>
              </w:rPr>
            </w:pPr>
          </w:p>
        </w:tc>
      </w:tr>
    </w:tbl>
    <w:p w:rsidR="0083463C" w:rsidRPr="002407F9" w:rsidRDefault="0083463C" w:rsidP="0083463C">
      <w:pPr>
        <w:pStyle w:val="BodyText"/>
        <w:keepNext w:val="0"/>
        <w:rPr>
          <w:noProof/>
        </w:rPr>
      </w:pPr>
      <w:r w:rsidRPr="002407F9">
        <w:rPr>
          <w:noProof/>
        </w:rPr>
        <w:t>As shown in table A, the case of the replacement is determined by context. When !ALG is not an element of a longer name, then lower case characters are used. When !ALG is part of a longer name (indicated by leading or trailing underscore (“_”), then upper case is used for the replacement.</w:t>
      </w:r>
    </w:p>
    <w:p w:rsidR="0083463C" w:rsidRPr="002407F9" w:rsidRDefault="0083463C" w:rsidP="0083463C">
      <w:pPr>
        <w:pStyle w:val="BodyText"/>
        <w:keepNext w:val="0"/>
        <w:rPr>
          <w:noProof/>
        </w:rPr>
      </w:pPr>
      <w:r w:rsidRPr="002407F9">
        <w:rPr>
          <w:noProof/>
        </w:rPr>
        <w:t>Only one occurrence of the algorithm type (such as !ALG.H) is required for a line. If a line contains multiple list selections they are required to be identical.</w:t>
      </w:r>
    </w:p>
    <w:p w:rsidR="0083463C" w:rsidRPr="002407F9" w:rsidRDefault="0083463C" w:rsidP="0083463C">
      <w:pPr>
        <w:pStyle w:val="BodyText"/>
        <w:keepNext w:val="0"/>
        <w:rPr>
          <w:noProof/>
        </w:rPr>
      </w:pPr>
      <w:r w:rsidRPr="002407F9">
        <w:rPr>
          <w:noProof/>
        </w:rPr>
        <w:t>If a table contains multiple lines with algorithm tokens, then each line is expanded separately.</w:t>
      </w:r>
    </w:p>
    <w:p w:rsidR="0083463C" w:rsidRPr="002407F9" w:rsidRDefault="0083463C" w:rsidP="0083463C">
      <w:pPr>
        <w:pStyle w:val="Heading3"/>
        <w:rPr>
          <w:noProof/>
        </w:rPr>
      </w:pPr>
      <w:bookmarkStart w:id="334" w:name="_Toc432512194"/>
      <w:bookmarkStart w:id="335" w:name="_Toc443575534"/>
      <w:bookmarkStart w:id="336" w:name="_Toc470517761"/>
      <w:bookmarkStart w:id="337" w:name="_Toc462920981"/>
      <w:bookmarkStart w:id="338" w:name="_Toc516154799"/>
      <w:bookmarkStart w:id="339" w:name="_Toc20317529"/>
      <w:r w:rsidRPr="002407F9">
        <w:rPr>
          <w:noProof/>
        </w:rPr>
        <w:t>Algorithm Tokens in Interface Types</w:t>
      </w:r>
      <w:bookmarkEnd w:id="334"/>
      <w:bookmarkEnd w:id="335"/>
      <w:bookmarkEnd w:id="336"/>
      <w:bookmarkEnd w:id="337"/>
      <w:bookmarkEnd w:id="338"/>
      <w:bookmarkEnd w:id="339"/>
    </w:p>
    <w:p w:rsidR="0083463C" w:rsidRPr="002407F9" w:rsidRDefault="0083463C" w:rsidP="0083463C">
      <w:pPr>
        <w:pStyle w:val="BodyText"/>
        <w:rPr>
          <w:noProof/>
        </w:rPr>
      </w:pPr>
      <w:r w:rsidRPr="002407F9">
        <w:rPr>
          <w:noProof/>
        </w:rPr>
        <w:t>An interface type is often used with a union to create a tagged structure – the structure contains a union and a tag to indicate which of the union elements is actually present. The interface type for a tagged structure will usually contain the same elements as the union.</w:t>
      </w:r>
    </w:p>
    <w:p w:rsidR="00EA7982" w:rsidRDefault="0083463C" w:rsidP="0083463C">
      <w:pPr>
        <w:pStyle w:val="NOTE"/>
        <w:rPr>
          <w:noProof/>
        </w:rPr>
      </w:pPr>
      <w:r w:rsidRPr="002407F9">
        <w:rPr>
          <w:noProof/>
        </w:rPr>
        <w:t>EXAMPLE</w:t>
      </w:r>
      <w:r w:rsidRPr="002407F9">
        <w:rPr>
          <w:noProof/>
        </w:rPr>
        <w:tab/>
        <w:t>If SHA1, SHA256, and SM3_256 are the only defined hash algorithms, then an interface type to select a hash would be:</w:t>
      </w:r>
    </w:p>
    <w:p w:rsidR="0083463C" w:rsidRPr="002407F9" w:rsidRDefault="0083463C" w:rsidP="0083463C">
      <w:pPr>
        <w:pStyle w:val="TABLE-title"/>
        <w:rPr>
          <w:noProof/>
          <w:sz w:val="18"/>
          <w:szCs w:val="18"/>
        </w:rPr>
      </w:pPr>
      <w:r w:rsidRPr="002407F9">
        <w:rPr>
          <w:noProof/>
          <w:sz w:val="18"/>
          <w:szCs w:val="18"/>
        </w:rPr>
        <w:t xml:space="preserve">Table xx — Definition of (TPM_ALG_ID) TPMI_ALG_HASH Type </w:t>
      </w:r>
    </w:p>
    <w:tbl>
      <w:tblPr>
        <w:tblW w:w="720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2267"/>
        <w:gridCol w:w="4933"/>
      </w:tblGrid>
      <w:tr w:rsidR="0083463C" w:rsidRPr="002407F9" w:rsidTr="00BF3E57">
        <w:trPr>
          <w:tblHeader/>
          <w:jc w:val="center"/>
        </w:trPr>
        <w:tc>
          <w:tcPr>
            <w:tcW w:w="1574" w:type="pct"/>
          </w:tcPr>
          <w:p w:rsidR="0083463C" w:rsidRPr="002407F9" w:rsidRDefault="0083463C" w:rsidP="00BF3E57">
            <w:pPr>
              <w:pStyle w:val="TABLE-col-heading"/>
              <w:rPr>
                <w:noProof/>
                <w:sz w:val="16"/>
              </w:rPr>
            </w:pPr>
            <w:r w:rsidRPr="002407F9">
              <w:rPr>
                <w:noProof/>
                <w:sz w:val="16"/>
              </w:rPr>
              <w:t>Values</w:t>
            </w:r>
          </w:p>
        </w:tc>
        <w:tc>
          <w:tcPr>
            <w:tcW w:w="3426" w:type="pct"/>
          </w:tcPr>
          <w:p w:rsidR="0083463C" w:rsidRPr="002407F9" w:rsidRDefault="0083463C" w:rsidP="00BF3E57">
            <w:pPr>
              <w:pStyle w:val="TABLE-col-heading"/>
              <w:rPr>
                <w:noProof/>
                <w:sz w:val="16"/>
              </w:rPr>
            </w:pPr>
            <w:r w:rsidRPr="002407F9">
              <w:rPr>
                <w:noProof/>
                <w:sz w:val="16"/>
              </w:rPr>
              <w:t>Comments</w:t>
            </w:r>
          </w:p>
        </w:tc>
      </w:tr>
      <w:tr w:rsidR="0083463C" w:rsidRPr="002407F9" w:rsidTr="00BF3E57">
        <w:trPr>
          <w:jc w:val="center"/>
        </w:trPr>
        <w:tc>
          <w:tcPr>
            <w:tcW w:w="1574" w:type="pct"/>
            <w:tcBorders>
              <w:top w:val="single" w:sz="8" w:space="0" w:color="auto"/>
              <w:bottom w:val="single" w:sz="8" w:space="0" w:color="auto"/>
            </w:tcBorders>
          </w:tcPr>
          <w:p w:rsidR="0083463C" w:rsidRPr="002407F9" w:rsidRDefault="0083463C" w:rsidP="00BF3E57">
            <w:pPr>
              <w:pStyle w:val="TABLE-cell"/>
              <w:rPr>
                <w:sz w:val="16"/>
              </w:rPr>
            </w:pPr>
            <w:r w:rsidRPr="002407F9">
              <w:rPr>
                <w:sz w:val="16"/>
              </w:rPr>
              <w:t>TPM_ALG_SHA1</w:t>
            </w:r>
          </w:p>
        </w:tc>
        <w:tc>
          <w:tcPr>
            <w:tcW w:w="3426" w:type="pct"/>
            <w:tcBorders>
              <w:top w:val="single" w:sz="8" w:space="0" w:color="auto"/>
              <w:bottom w:val="single" w:sz="8" w:space="0" w:color="auto"/>
            </w:tcBorders>
          </w:tcPr>
          <w:p w:rsidR="0083463C" w:rsidRPr="002407F9" w:rsidRDefault="0083463C" w:rsidP="00BF3E57">
            <w:pPr>
              <w:pStyle w:val="TABLE-cell"/>
              <w:rPr>
                <w:sz w:val="16"/>
              </w:rPr>
            </w:pPr>
            <w:r w:rsidRPr="002407F9">
              <w:rPr>
                <w:sz w:val="16"/>
              </w:rPr>
              <w:t>example</w:t>
            </w:r>
          </w:p>
        </w:tc>
      </w:tr>
      <w:tr w:rsidR="0083463C" w:rsidRPr="002407F9" w:rsidTr="00BF3E57">
        <w:trPr>
          <w:jc w:val="center"/>
        </w:trPr>
        <w:tc>
          <w:tcPr>
            <w:tcW w:w="1574" w:type="pct"/>
            <w:tcBorders>
              <w:top w:val="single" w:sz="8" w:space="0" w:color="auto"/>
              <w:bottom w:val="single" w:sz="8" w:space="0" w:color="auto"/>
            </w:tcBorders>
          </w:tcPr>
          <w:p w:rsidR="0083463C" w:rsidRPr="002407F9" w:rsidRDefault="0083463C" w:rsidP="00BF3E57">
            <w:pPr>
              <w:pStyle w:val="TABLE-cell"/>
              <w:rPr>
                <w:sz w:val="16"/>
              </w:rPr>
            </w:pPr>
            <w:r w:rsidRPr="002407F9">
              <w:rPr>
                <w:sz w:val="16"/>
              </w:rPr>
              <w:t>TPM_ALG_SHA256</w:t>
            </w:r>
          </w:p>
        </w:tc>
        <w:tc>
          <w:tcPr>
            <w:tcW w:w="3426" w:type="pct"/>
            <w:tcBorders>
              <w:top w:val="single" w:sz="8" w:space="0" w:color="auto"/>
              <w:bottom w:val="single" w:sz="8" w:space="0" w:color="auto"/>
            </w:tcBorders>
          </w:tcPr>
          <w:p w:rsidR="0083463C" w:rsidRPr="002407F9" w:rsidRDefault="0083463C" w:rsidP="00BF3E57">
            <w:pPr>
              <w:pStyle w:val="TABLE-cell"/>
              <w:rPr>
                <w:sz w:val="16"/>
              </w:rPr>
            </w:pPr>
            <w:r w:rsidRPr="002407F9">
              <w:rPr>
                <w:sz w:val="16"/>
              </w:rPr>
              <w:t>example</w:t>
            </w:r>
          </w:p>
        </w:tc>
      </w:tr>
      <w:tr w:rsidR="0083463C" w:rsidRPr="002407F9" w:rsidTr="00BF3E57">
        <w:trPr>
          <w:jc w:val="center"/>
        </w:trPr>
        <w:tc>
          <w:tcPr>
            <w:tcW w:w="1574" w:type="pct"/>
            <w:tcBorders>
              <w:top w:val="single" w:sz="8" w:space="0" w:color="auto"/>
              <w:bottom w:val="single" w:sz="8" w:space="0" w:color="auto"/>
            </w:tcBorders>
          </w:tcPr>
          <w:p w:rsidR="0083463C" w:rsidRPr="002407F9" w:rsidRDefault="0083463C" w:rsidP="00BF3E57">
            <w:pPr>
              <w:pStyle w:val="TABLE-cell"/>
              <w:rPr>
                <w:sz w:val="16"/>
              </w:rPr>
            </w:pPr>
            <w:r w:rsidRPr="002407F9">
              <w:rPr>
                <w:sz w:val="16"/>
              </w:rPr>
              <w:t>TPM_ALG_SM3_256</w:t>
            </w:r>
          </w:p>
        </w:tc>
        <w:tc>
          <w:tcPr>
            <w:tcW w:w="3426" w:type="pct"/>
            <w:tcBorders>
              <w:top w:val="single" w:sz="8" w:space="0" w:color="auto"/>
              <w:bottom w:val="single" w:sz="8" w:space="0" w:color="auto"/>
            </w:tcBorders>
          </w:tcPr>
          <w:p w:rsidR="0083463C" w:rsidRPr="002407F9" w:rsidRDefault="0083463C" w:rsidP="00BF3E57">
            <w:pPr>
              <w:pStyle w:val="TABLE-cell"/>
              <w:rPr>
                <w:sz w:val="16"/>
              </w:rPr>
            </w:pPr>
            <w:r w:rsidRPr="002407F9">
              <w:rPr>
                <w:sz w:val="16"/>
              </w:rPr>
              <w:t>example</w:t>
            </w:r>
          </w:p>
        </w:tc>
      </w:tr>
      <w:tr w:rsidR="0083463C" w:rsidRPr="002407F9" w:rsidTr="00BF3E57">
        <w:trPr>
          <w:jc w:val="center"/>
        </w:trPr>
        <w:tc>
          <w:tcPr>
            <w:tcW w:w="1574" w:type="pct"/>
            <w:tcBorders>
              <w:top w:val="single" w:sz="8" w:space="0" w:color="auto"/>
              <w:bottom w:val="single" w:sz="8" w:space="0" w:color="auto"/>
            </w:tcBorders>
          </w:tcPr>
          <w:p w:rsidR="0083463C" w:rsidRPr="002407F9" w:rsidRDefault="0083463C" w:rsidP="00BF3E57">
            <w:pPr>
              <w:pStyle w:val="TABLE-cell"/>
              <w:rPr>
                <w:sz w:val="16"/>
              </w:rPr>
            </w:pPr>
            <w:r w:rsidRPr="002407F9">
              <w:rPr>
                <w:sz w:val="16"/>
              </w:rPr>
              <w:t>+TPM_ALG_NULL</w:t>
            </w:r>
          </w:p>
        </w:tc>
        <w:tc>
          <w:tcPr>
            <w:tcW w:w="3426" w:type="pct"/>
            <w:tcBorders>
              <w:top w:val="single" w:sz="8" w:space="0" w:color="auto"/>
              <w:bottom w:val="single" w:sz="8" w:space="0" w:color="auto"/>
            </w:tcBorders>
          </w:tcPr>
          <w:p w:rsidR="0083463C" w:rsidRPr="002407F9" w:rsidRDefault="0083463C" w:rsidP="00BF3E57">
            <w:pPr>
              <w:pStyle w:val="TABLE-cell"/>
              <w:rPr>
                <w:sz w:val="16"/>
              </w:rPr>
            </w:pPr>
          </w:p>
        </w:tc>
      </w:tr>
      <w:tr w:rsidR="0083463C" w:rsidRPr="002407F9" w:rsidTr="00BF3E57">
        <w:trPr>
          <w:jc w:val="center"/>
        </w:trPr>
        <w:tc>
          <w:tcPr>
            <w:tcW w:w="1574" w:type="pct"/>
            <w:tcBorders>
              <w:top w:val="single" w:sz="8" w:space="0" w:color="auto"/>
            </w:tcBorders>
          </w:tcPr>
          <w:p w:rsidR="0083463C" w:rsidRPr="002407F9" w:rsidRDefault="0083463C" w:rsidP="00BF3E57">
            <w:pPr>
              <w:pStyle w:val="TABLE-cell"/>
              <w:keepNext w:val="0"/>
              <w:rPr>
                <w:sz w:val="16"/>
              </w:rPr>
            </w:pPr>
            <w:r w:rsidRPr="002407F9">
              <w:rPr>
                <w:sz w:val="16"/>
              </w:rPr>
              <w:t>#TPM_RC_HASH</w:t>
            </w:r>
          </w:p>
        </w:tc>
        <w:tc>
          <w:tcPr>
            <w:tcW w:w="3426" w:type="pct"/>
            <w:tcBorders>
              <w:top w:val="single" w:sz="8" w:space="0" w:color="auto"/>
            </w:tcBorders>
          </w:tcPr>
          <w:p w:rsidR="0083463C" w:rsidRPr="002407F9" w:rsidRDefault="0083463C" w:rsidP="00BF3E57">
            <w:pPr>
              <w:pStyle w:val="TABLE-cell"/>
              <w:keepNext w:val="0"/>
              <w:rPr>
                <w:sz w:val="16"/>
              </w:rPr>
            </w:pPr>
          </w:p>
        </w:tc>
      </w:tr>
    </w:tbl>
    <w:p w:rsidR="0083463C" w:rsidRPr="002407F9" w:rsidRDefault="0083463C" w:rsidP="0083463C">
      <w:pPr>
        <w:pStyle w:val="NOTE"/>
        <w:rPr>
          <w:noProof/>
        </w:rPr>
      </w:pPr>
      <w:r w:rsidRPr="002407F9">
        <w:rPr>
          <w:noProof/>
        </w:rPr>
        <w:tab/>
        <w:t>An equivalent table may be represented using an algorithm macro.</w:t>
      </w:r>
    </w:p>
    <w:p w:rsidR="0083463C" w:rsidRPr="002407F9" w:rsidRDefault="0083463C" w:rsidP="0083463C">
      <w:pPr>
        <w:pStyle w:val="TABLE-title"/>
        <w:rPr>
          <w:noProof/>
          <w:sz w:val="18"/>
          <w:szCs w:val="18"/>
        </w:rPr>
      </w:pPr>
      <w:r w:rsidRPr="002407F9">
        <w:rPr>
          <w:noProof/>
          <w:sz w:val="18"/>
          <w:szCs w:val="18"/>
        </w:rPr>
        <w:t xml:space="preserve">Table xx — Definition of (TPM_ALG_ID) TPMI_ALG_HASH Type </w:t>
      </w:r>
    </w:p>
    <w:tbl>
      <w:tblPr>
        <w:tblW w:w="720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2267"/>
        <w:gridCol w:w="4933"/>
      </w:tblGrid>
      <w:tr w:rsidR="0083463C" w:rsidRPr="002407F9" w:rsidTr="00BF3E57">
        <w:trPr>
          <w:tblHeader/>
          <w:jc w:val="center"/>
        </w:trPr>
        <w:tc>
          <w:tcPr>
            <w:tcW w:w="1574" w:type="pct"/>
          </w:tcPr>
          <w:p w:rsidR="0083463C" w:rsidRPr="002407F9" w:rsidRDefault="0083463C" w:rsidP="00BF3E57">
            <w:pPr>
              <w:pStyle w:val="TABLE-col-heading"/>
              <w:rPr>
                <w:noProof/>
                <w:sz w:val="16"/>
              </w:rPr>
            </w:pPr>
            <w:r w:rsidRPr="002407F9">
              <w:rPr>
                <w:noProof/>
                <w:sz w:val="16"/>
              </w:rPr>
              <w:t>Values</w:t>
            </w:r>
          </w:p>
        </w:tc>
        <w:tc>
          <w:tcPr>
            <w:tcW w:w="3426" w:type="pct"/>
          </w:tcPr>
          <w:p w:rsidR="0083463C" w:rsidRPr="002407F9" w:rsidRDefault="0083463C" w:rsidP="00BF3E57">
            <w:pPr>
              <w:pStyle w:val="TABLE-col-heading"/>
              <w:rPr>
                <w:noProof/>
                <w:sz w:val="16"/>
              </w:rPr>
            </w:pPr>
            <w:r w:rsidRPr="002407F9">
              <w:rPr>
                <w:noProof/>
                <w:sz w:val="16"/>
              </w:rPr>
              <w:t>Comments</w:t>
            </w:r>
          </w:p>
        </w:tc>
      </w:tr>
      <w:tr w:rsidR="0083463C" w:rsidRPr="002407F9" w:rsidTr="00BF3E57">
        <w:trPr>
          <w:jc w:val="center"/>
        </w:trPr>
        <w:tc>
          <w:tcPr>
            <w:tcW w:w="1574" w:type="pct"/>
            <w:tcBorders>
              <w:top w:val="single" w:sz="8" w:space="0" w:color="auto"/>
              <w:bottom w:val="single" w:sz="8" w:space="0" w:color="auto"/>
            </w:tcBorders>
          </w:tcPr>
          <w:p w:rsidR="0083463C" w:rsidRPr="002407F9" w:rsidRDefault="0083463C" w:rsidP="00BF3E57">
            <w:pPr>
              <w:pStyle w:val="TABLE-cell"/>
              <w:rPr>
                <w:sz w:val="16"/>
              </w:rPr>
            </w:pPr>
            <w:r w:rsidRPr="002407F9">
              <w:rPr>
                <w:sz w:val="16"/>
              </w:rPr>
              <w:t>TPM_ALG_!ALG.H</w:t>
            </w:r>
          </w:p>
        </w:tc>
        <w:tc>
          <w:tcPr>
            <w:tcW w:w="3426" w:type="pct"/>
            <w:tcBorders>
              <w:top w:val="single" w:sz="8" w:space="0" w:color="auto"/>
              <w:bottom w:val="single" w:sz="8" w:space="0" w:color="auto"/>
            </w:tcBorders>
          </w:tcPr>
          <w:p w:rsidR="0083463C" w:rsidRPr="002407F9" w:rsidRDefault="0083463C" w:rsidP="00BF3E57">
            <w:pPr>
              <w:pStyle w:val="TABLE-cell"/>
              <w:rPr>
                <w:sz w:val="16"/>
              </w:rPr>
            </w:pPr>
            <w:r w:rsidRPr="002407F9">
              <w:rPr>
                <w:sz w:val="16"/>
              </w:rPr>
              <w:t>all hash algorithms defined by the TCG</w:t>
            </w:r>
          </w:p>
        </w:tc>
      </w:tr>
      <w:tr w:rsidR="0083463C" w:rsidRPr="002407F9" w:rsidTr="00BF3E57">
        <w:trPr>
          <w:jc w:val="center"/>
        </w:trPr>
        <w:tc>
          <w:tcPr>
            <w:tcW w:w="1574" w:type="pct"/>
            <w:tcBorders>
              <w:top w:val="single" w:sz="8" w:space="0" w:color="auto"/>
              <w:bottom w:val="single" w:sz="8" w:space="0" w:color="auto"/>
            </w:tcBorders>
          </w:tcPr>
          <w:p w:rsidR="0083463C" w:rsidRPr="002407F9" w:rsidRDefault="0083463C" w:rsidP="00BF3E57">
            <w:pPr>
              <w:pStyle w:val="TABLE-cell"/>
              <w:rPr>
                <w:sz w:val="16"/>
              </w:rPr>
            </w:pPr>
            <w:r w:rsidRPr="002407F9">
              <w:rPr>
                <w:sz w:val="16"/>
              </w:rPr>
              <w:t>+TPM_ALG_NULL</w:t>
            </w:r>
          </w:p>
        </w:tc>
        <w:tc>
          <w:tcPr>
            <w:tcW w:w="3426" w:type="pct"/>
            <w:tcBorders>
              <w:top w:val="single" w:sz="8" w:space="0" w:color="auto"/>
              <w:bottom w:val="single" w:sz="8" w:space="0" w:color="auto"/>
            </w:tcBorders>
          </w:tcPr>
          <w:p w:rsidR="0083463C" w:rsidRPr="002407F9" w:rsidRDefault="0083463C" w:rsidP="00BF3E57">
            <w:pPr>
              <w:pStyle w:val="TABLE-cell"/>
              <w:rPr>
                <w:sz w:val="16"/>
              </w:rPr>
            </w:pPr>
          </w:p>
        </w:tc>
      </w:tr>
      <w:tr w:rsidR="0083463C" w:rsidRPr="002407F9" w:rsidTr="00BF3E57">
        <w:trPr>
          <w:jc w:val="center"/>
        </w:trPr>
        <w:tc>
          <w:tcPr>
            <w:tcW w:w="1574" w:type="pct"/>
            <w:tcBorders>
              <w:top w:val="single" w:sz="8" w:space="0" w:color="auto"/>
            </w:tcBorders>
          </w:tcPr>
          <w:p w:rsidR="0083463C" w:rsidRPr="002407F9" w:rsidRDefault="0083463C" w:rsidP="00BF3E57">
            <w:pPr>
              <w:pStyle w:val="TABLE-cell"/>
              <w:keepNext w:val="0"/>
              <w:rPr>
                <w:sz w:val="16"/>
              </w:rPr>
            </w:pPr>
            <w:r w:rsidRPr="002407F9">
              <w:rPr>
                <w:sz w:val="16"/>
              </w:rPr>
              <w:t>#TPM_RC_HASH</w:t>
            </w:r>
          </w:p>
        </w:tc>
        <w:tc>
          <w:tcPr>
            <w:tcW w:w="3426" w:type="pct"/>
            <w:tcBorders>
              <w:top w:val="single" w:sz="8" w:space="0" w:color="auto"/>
            </w:tcBorders>
          </w:tcPr>
          <w:p w:rsidR="0083463C" w:rsidRPr="002407F9" w:rsidRDefault="0083463C" w:rsidP="00BF3E57">
            <w:pPr>
              <w:pStyle w:val="TABLE-cell"/>
              <w:keepNext w:val="0"/>
              <w:rPr>
                <w:sz w:val="16"/>
              </w:rPr>
            </w:pPr>
          </w:p>
        </w:tc>
      </w:tr>
    </w:tbl>
    <w:p w:rsidR="0083463C" w:rsidRPr="002407F9" w:rsidRDefault="0083463C" w:rsidP="00EE17F2">
      <w:pPr>
        <w:pStyle w:val="Heading3"/>
        <w:rPr>
          <w:noProof/>
        </w:rPr>
      </w:pPr>
      <w:bookmarkStart w:id="340" w:name="_Toc446421459"/>
      <w:bookmarkStart w:id="341" w:name="_Toc432512195"/>
      <w:bookmarkStart w:id="342" w:name="_Toc443575535"/>
      <w:bookmarkStart w:id="343" w:name="_Toc470517762"/>
      <w:bookmarkStart w:id="344" w:name="_Toc462920982"/>
      <w:bookmarkStart w:id="345" w:name="_Toc516154800"/>
      <w:bookmarkStart w:id="346" w:name="_Toc20317530"/>
      <w:bookmarkEnd w:id="340"/>
      <w:r w:rsidRPr="002407F9">
        <w:rPr>
          <w:noProof/>
        </w:rPr>
        <w:t>Algorithm Tokens for Table Replication</w:t>
      </w:r>
      <w:bookmarkEnd w:id="341"/>
      <w:bookmarkEnd w:id="342"/>
      <w:bookmarkEnd w:id="343"/>
      <w:bookmarkEnd w:id="344"/>
      <w:bookmarkEnd w:id="345"/>
      <w:bookmarkEnd w:id="346"/>
    </w:p>
    <w:p w:rsidR="0083463C" w:rsidRPr="002407F9" w:rsidRDefault="0083463C" w:rsidP="00EE17F2">
      <w:pPr>
        <w:pStyle w:val="BodyText"/>
        <w:rPr>
          <w:noProof/>
        </w:rPr>
      </w:pPr>
      <w:r w:rsidRPr="002407F9">
        <w:rPr>
          <w:noProof/>
        </w:rPr>
        <w:t>When a table is used to define an algorithm-specific value, that table may be replicated using the algorithm replacement token to create a table with values specific to the algorithm type. This type of replication is indicated by using an algorithm token in the name of the table.</w:t>
      </w:r>
    </w:p>
    <w:p w:rsidR="0083463C" w:rsidRPr="002407F9" w:rsidRDefault="0083463C" w:rsidP="0083463C">
      <w:pPr>
        <w:pStyle w:val="NOTE"/>
        <w:rPr>
          <w:noProof/>
        </w:rPr>
      </w:pPr>
      <w:r w:rsidRPr="002407F9">
        <w:rPr>
          <w:noProof/>
        </w:rPr>
        <w:t>EXAMPLE</w:t>
      </w:r>
      <w:r w:rsidRPr="002407F9">
        <w:rPr>
          <w:noProof/>
        </w:rPr>
        <w:tab/>
        <w:t>If AES and SM4 are the only defined symmetric block ciphers, then:</w:t>
      </w:r>
    </w:p>
    <w:p w:rsidR="0083463C" w:rsidRPr="002407F9" w:rsidRDefault="0083463C" w:rsidP="0083463C">
      <w:pPr>
        <w:pStyle w:val="TABLE-title"/>
        <w:rPr>
          <w:noProof/>
          <w:sz w:val="18"/>
          <w:szCs w:val="18"/>
        </w:rPr>
      </w:pPr>
      <w:r w:rsidRPr="002407F9">
        <w:rPr>
          <w:noProof/>
          <w:sz w:val="18"/>
          <w:szCs w:val="18"/>
        </w:rPr>
        <w:lastRenderedPageBreak/>
        <w:t xml:space="preserve">Table xx — Definition of </w:t>
      </w:r>
      <w:r w:rsidRPr="002407F9">
        <w:rPr>
          <w:noProof/>
          <w:color w:val="00B050"/>
          <w:sz w:val="18"/>
          <w:szCs w:val="18"/>
        </w:rPr>
        <w:t xml:space="preserve"> </w:t>
      </w:r>
      <w:r w:rsidRPr="002407F9">
        <w:rPr>
          <w:noProof/>
          <w:sz w:val="18"/>
          <w:szCs w:val="18"/>
        </w:rPr>
        <w:t>{</w:t>
      </w:r>
      <w:r w:rsidRPr="002407F9">
        <w:rPr>
          <w:noProof/>
          <w:color w:val="00B050"/>
          <w:sz w:val="18"/>
          <w:szCs w:val="18"/>
        </w:rPr>
        <w:t>!ALG.S}</w:t>
      </w:r>
      <w:r w:rsidRPr="002407F9">
        <w:rPr>
          <w:noProof/>
          <w:sz w:val="18"/>
          <w:szCs w:val="18"/>
        </w:rPr>
        <w:t xml:space="preserve"> (TPM_KEY_BITS) TPMI_!ALG_KEY_BITS Type</w:t>
      </w: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250"/>
        <w:gridCol w:w="4950"/>
      </w:tblGrid>
      <w:tr w:rsidR="0083463C" w:rsidRPr="002407F9" w:rsidTr="00BF3E57">
        <w:trPr>
          <w:jc w:val="center"/>
        </w:trPr>
        <w:tc>
          <w:tcPr>
            <w:tcW w:w="225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Parameter</w:t>
            </w:r>
          </w:p>
        </w:tc>
        <w:tc>
          <w:tcPr>
            <w:tcW w:w="495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sz w:val="16"/>
              </w:rPr>
            </w:pPr>
            <w:r w:rsidRPr="002407F9">
              <w:rPr>
                <w:noProof/>
                <w:sz w:val="16"/>
              </w:rPr>
              <w:t>Description</w:t>
            </w:r>
          </w:p>
        </w:tc>
      </w:tr>
      <w:tr w:rsidR="0083463C" w:rsidRPr="002407F9" w:rsidTr="00BF3E57">
        <w:trPr>
          <w:jc w:val="center"/>
        </w:trPr>
        <w:tc>
          <w:tcPr>
            <w:tcW w:w="2250" w:type="dxa"/>
            <w:tcBorders>
              <w:top w:val="single" w:sz="12" w:space="0" w:color="auto"/>
              <w:left w:val="single" w:sz="12" w:space="0" w:color="auto"/>
              <w:bottom w:val="single" w:sz="6" w:space="0" w:color="auto"/>
            </w:tcBorders>
          </w:tcPr>
          <w:p w:rsidR="0083463C" w:rsidRPr="002407F9" w:rsidRDefault="0083463C" w:rsidP="00BF3E57">
            <w:pPr>
              <w:pStyle w:val="TABLE-cell"/>
              <w:rPr>
                <w:sz w:val="16"/>
              </w:rPr>
            </w:pPr>
            <w:r w:rsidRPr="002407F9">
              <w:rPr>
                <w:sz w:val="16"/>
              </w:rPr>
              <w:t>$!ALG_KEY_SIZES_BITS</w:t>
            </w:r>
          </w:p>
        </w:tc>
        <w:tc>
          <w:tcPr>
            <w:tcW w:w="4950" w:type="dxa"/>
            <w:tcBorders>
              <w:top w:val="single" w:sz="12" w:space="0" w:color="auto"/>
              <w:bottom w:val="single" w:sz="6" w:space="0" w:color="auto"/>
              <w:right w:val="single" w:sz="12" w:space="0" w:color="auto"/>
            </w:tcBorders>
          </w:tcPr>
          <w:p w:rsidR="0083463C" w:rsidRPr="002407F9" w:rsidRDefault="0083463C" w:rsidP="00BF3E57">
            <w:pPr>
              <w:pStyle w:val="TABLE-cell"/>
              <w:rPr>
                <w:sz w:val="16"/>
              </w:rPr>
            </w:pPr>
            <w:r w:rsidRPr="002407F9">
              <w:rPr>
                <w:sz w:val="16"/>
              </w:rPr>
              <w:t>number of bits in the key</w:t>
            </w:r>
          </w:p>
        </w:tc>
      </w:tr>
      <w:tr w:rsidR="0083463C" w:rsidRPr="002407F9" w:rsidTr="00BF3E57">
        <w:trPr>
          <w:jc w:val="center"/>
        </w:trPr>
        <w:tc>
          <w:tcPr>
            <w:tcW w:w="2250" w:type="dxa"/>
            <w:tcBorders>
              <w:top w:val="single" w:sz="6" w:space="0" w:color="auto"/>
              <w:left w:val="single" w:sz="12" w:space="0" w:color="auto"/>
              <w:bottom w:val="single" w:sz="12" w:space="0" w:color="auto"/>
            </w:tcBorders>
          </w:tcPr>
          <w:p w:rsidR="0083463C" w:rsidRPr="002407F9" w:rsidRDefault="0083463C" w:rsidP="00BF3E57">
            <w:pPr>
              <w:pStyle w:val="TABLE-cell"/>
              <w:keepNext w:val="0"/>
              <w:rPr>
                <w:sz w:val="16"/>
              </w:rPr>
            </w:pPr>
            <w:r w:rsidRPr="002407F9">
              <w:rPr>
                <w:sz w:val="16"/>
              </w:rPr>
              <w:t>#TPM_RC_VALUE</w:t>
            </w:r>
          </w:p>
        </w:tc>
        <w:tc>
          <w:tcPr>
            <w:tcW w:w="4950" w:type="dxa"/>
            <w:tcBorders>
              <w:top w:val="single" w:sz="6" w:space="0" w:color="auto"/>
              <w:bottom w:val="single" w:sz="12" w:space="0" w:color="auto"/>
              <w:right w:val="single" w:sz="12" w:space="0" w:color="auto"/>
            </w:tcBorders>
          </w:tcPr>
          <w:p w:rsidR="0083463C" w:rsidRPr="002407F9" w:rsidRDefault="0083463C" w:rsidP="00BF3E57">
            <w:pPr>
              <w:pStyle w:val="TABLE-cell"/>
              <w:keepNext w:val="0"/>
              <w:rPr>
                <w:sz w:val="16"/>
              </w:rPr>
            </w:pPr>
            <w:r w:rsidRPr="002407F9">
              <w:rPr>
                <w:sz w:val="16"/>
              </w:rPr>
              <w:t>error when key size is not supported</w:t>
            </w:r>
          </w:p>
        </w:tc>
      </w:tr>
    </w:tbl>
    <w:p w:rsidR="0083463C" w:rsidRPr="002407F9" w:rsidRDefault="0083463C" w:rsidP="0083463C">
      <w:pPr>
        <w:pStyle w:val="NOTE"/>
        <w:rPr>
          <w:noProof/>
        </w:rPr>
      </w:pPr>
      <w:r w:rsidRPr="002407F9">
        <w:rPr>
          <w:noProof/>
        </w:rPr>
        <w:tab/>
        <w:t>has the same meaning as:</w:t>
      </w:r>
    </w:p>
    <w:p w:rsidR="0083463C" w:rsidRPr="002407F9" w:rsidRDefault="0083463C" w:rsidP="0083463C">
      <w:pPr>
        <w:pStyle w:val="TABLE-title"/>
        <w:rPr>
          <w:noProof/>
          <w:sz w:val="18"/>
          <w:szCs w:val="18"/>
        </w:rPr>
      </w:pPr>
      <w:r w:rsidRPr="002407F9">
        <w:rPr>
          <w:noProof/>
          <w:sz w:val="18"/>
          <w:szCs w:val="18"/>
        </w:rPr>
        <w:t>Table xx  — Definition of {</w:t>
      </w:r>
      <w:r w:rsidRPr="002407F9">
        <w:rPr>
          <w:noProof/>
          <w:color w:val="00B050"/>
          <w:sz w:val="18"/>
          <w:szCs w:val="18"/>
        </w:rPr>
        <w:t>AES</w:t>
      </w:r>
      <w:r w:rsidRPr="002407F9">
        <w:rPr>
          <w:noProof/>
          <w:sz w:val="18"/>
          <w:szCs w:val="18"/>
        </w:rPr>
        <w:t>} (TPM_KEY_BITS) TPMI_AES_KEY_BITS Type</w:t>
      </w: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250"/>
        <w:gridCol w:w="4950"/>
      </w:tblGrid>
      <w:tr w:rsidR="0083463C" w:rsidRPr="002407F9" w:rsidTr="00BF3E57">
        <w:trPr>
          <w:jc w:val="center"/>
        </w:trPr>
        <w:tc>
          <w:tcPr>
            <w:tcW w:w="225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Parameter</w:t>
            </w:r>
          </w:p>
        </w:tc>
        <w:tc>
          <w:tcPr>
            <w:tcW w:w="495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sz w:val="16"/>
              </w:rPr>
            </w:pPr>
            <w:r w:rsidRPr="002407F9">
              <w:rPr>
                <w:noProof/>
                <w:sz w:val="16"/>
              </w:rPr>
              <w:t>Description</w:t>
            </w:r>
          </w:p>
        </w:tc>
      </w:tr>
      <w:tr w:rsidR="0083463C" w:rsidRPr="002407F9" w:rsidTr="00BF3E57">
        <w:trPr>
          <w:jc w:val="center"/>
        </w:trPr>
        <w:tc>
          <w:tcPr>
            <w:tcW w:w="2250" w:type="dxa"/>
            <w:tcBorders>
              <w:top w:val="single" w:sz="12" w:space="0" w:color="auto"/>
              <w:left w:val="single" w:sz="12" w:space="0" w:color="auto"/>
              <w:bottom w:val="single" w:sz="6" w:space="0" w:color="auto"/>
            </w:tcBorders>
          </w:tcPr>
          <w:p w:rsidR="0083463C" w:rsidRPr="002407F9" w:rsidRDefault="0083463C" w:rsidP="00BF3E57">
            <w:pPr>
              <w:pStyle w:val="TABLE-cell"/>
              <w:rPr>
                <w:sz w:val="16"/>
              </w:rPr>
            </w:pPr>
            <w:r w:rsidRPr="002407F9">
              <w:rPr>
                <w:sz w:val="16"/>
              </w:rPr>
              <w:t>$AES_KEY_SIZES_BITS</w:t>
            </w:r>
          </w:p>
        </w:tc>
        <w:tc>
          <w:tcPr>
            <w:tcW w:w="4950" w:type="dxa"/>
            <w:tcBorders>
              <w:top w:val="single" w:sz="12" w:space="0" w:color="auto"/>
              <w:bottom w:val="single" w:sz="6" w:space="0" w:color="auto"/>
              <w:right w:val="single" w:sz="12" w:space="0" w:color="auto"/>
            </w:tcBorders>
          </w:tcPr>
          <w:p w:rsidR="0083463C" w:rsidRPr="002407F9" w:rsidRDefault="0083463C" w:rsidP="00BF3E57">
            <w:pPr>
              <w:pStyle w:val="TABLE-cell"/>
              <w:rPr>
                <w:sz w:val="16"/>
              </w:rPr>
            </w:pPr>
            <w:r w:rsidRPr="002407F9">
              <w:rPr>
                <w:sz w:val="16"/>
              </w:rPr>
              <w:t>number of bits in the key</w:t>
            </w:r>
          </w:p>
        </w:tc>
      </w:tr>
      <w:tr w:rsidR="0083463C" w:rsidRPr="002407F9" w:rsidTr="00BF3E57">
        <w:trPr>
          <w:jc w:val="center"/>
        </w:trPr>
        <w:tc>
          <w:tcPr>
            <w:tcW w:w="2250" w:type="dxa"/>
            <w:tcBorders>
              <w:top w:val="single" w:sz="6" w:space="0" w:color="auto"/>
              <w:left w:val="single" w:sz="12" w:space="0" w:color="auto"/>
              <w:bottom w:val="single" w:sz="12" w:space="0" w:color="auto"/>
            </w:tcBorders>
          </w:tcPr>
          <w:p w:rsidR="0083463C" w:rsidRPr="002407F9" w:rsidRDefault="0083463C" w:rsidP="00BF3E57">
            <w:pPr>
              <w:pStyle w:val="TABLE-cell"/>
              <w:keepNext w:val="0"/>
              <w:rPr>
                <w:sz w:val="16"/>
              </w:rPr>
            </w:pPr>
            <w:r w:rsidRPr="002407F9">
              <w:rPr>
                <w:sz w:val="16"/>
              </w:rPr>
              <w:t>#TPM_RC_VALUE</w:t>
            </w:r>
          </w:p>
        </w:tc>
        <w:tc>
          <w:tcPr>
            <w:tcW w:w="4950" w:type="dxa"/>
            <w:tcBorders>
              <w:top w:val="single" w:sz="6" w:space="0" w:color="auto"/>
              <w:bottom w:val="single" w:sz="12" w:space="0" w:color="auto"/>
              <w:right w:val="single" w:sz="12" w:space="0" w:color="auto"/>
            </w:tcBorders>
          </w:tcPr>
          <w:p w:rsidR="0083463C" w:rsidRPr="002407F9" w:rsidRDefault="0083463C" w:rsidP="00BF3E57">
            <w:pPr>
              <w:pStyle w:val="TABLE-cell"/>
              <w:keepNext w:val="0"/>
              <w:rPr>
                <w:sz w:val="16"/>
              </w:rPr>
            </w:pPr>
            <w:r w:rsidRPr="002407F9">
              <w:rPr>
                <w:sz w:val="16"/>
              </w:rPr>
              <w:t>error when key size is not supported</w:t>
            </w:r>
          </w:p>
        </w:tc>
      </w:tr>
    </w:tbl>
    <w:p w:rsidR="0083463C" w:rsidRPr="002407F9" w:rsidRDefault="0083463C" w:rsidP="0083463C">
      <w:pPr>
        <w:pStyle w:val="TABLE-title"/>
        <w:rPr>
          <w:noProof/>
          <w:sz w:val="18"/>
          <w:szCs w:val="18"/>
        </w:rPr>
      </w:pPr>
      <w:r w:rsidRPr="002407F9">
        <w:rPr>
          <w:noProof/>
          <w:sz w:val="18"/>
          <w:szCs w:val="18"/>
        </w:rPr>
        <w:t>Table xx  — Definition of {S</w:t>
      </w:r>
      <w:r w:rsidRPr="002407F9">
        <w:rPr>
          <w:noProof/>
          <w:color w:val="00B050"/>
          <w:sz w:val="18"/>
          <w:szCs w:val="18"/>
        </w:rPr>
        <w:t>M4</w:t>
      </w:r>
      <w:r w:rsidRPr="002407F9">
        <w:rPr>
          <w:noProof/>
          <w:sz w:val="18"/>
          <w:szCs w:val="18"/>
        </w:rPr>
        <w:t>} (TPM_KEY_BITS) TPMI_SM4_KEY_BITS Type</w:t>
      </w: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250"/>
        <w:gridCol w:w="4950"/>
      </w:tblGrid>
      <w:tr w:rsidR="0083463C" w:rsidRPr="002407F9" w:rsidTr="00BF3E57">
        <w:trPr>
          <w:jc w:val="center"/>
        </w:trPr>
        <w:tc>
          <w:tcPr>
            <w:tcW w:w="225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sz w:val="16"/>
              </w:rPr>
            </w:pPr>
            <w:r w:rsidRPr="002407F9">
              <w:rPr>
                <w:noProof/>
                <w:sz w:val="16"/>
              </w:rPr>
              <w:t>Parameter</w:t>
            </w:r>
          </w:p>
        </w:tc>
        <w:tc>
          <w:tcPr>
            <w:tcW w:w="495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sz w:val="16"/>
              </w:rPr>
            </w:pPr>
            <w:r w:rsidRPr="002407F9">
              <w:rPr>
                <w:noProof/>
                <w:sz w:val="16"/>
              </w:rPr>
              <w:t>Description</w:t>
            </w:r>
          </w:p>
        </w:tc>
      </w:tr>
      <w:tr w:rsidR="0083463C" w:rsidRPr="002407F9" w:rsidTr="00BF3E57">
        <w:trPr>
          <w:jc w:val="center"/>
        </w:trPr>
        <w:tc>
          <w:tcPr>
            <w:tcW w:w="2250" w:type="dxa"/>
            <w:tcBorders>
              <w:top w:val="single" w:sz="12" w:space="0" w:color="auto"/>
              <w:left w:val="single" w:sz="12" w:space="0" w:color="auto"/>
              <w:bottom w:val="single" w:sz="6" w:space="0" w:color="auto"/>
            </w:tcBorders>
          </w:tcPr>
          <w:p w:rsidR="0083463C" w:rsidRPr="002407F9" w:rsidRDefault="0083463C" w:rsidP="00BF3E57">
            <w:pPr>
              <w:pStyle w:val="TABLE-cell"/>
              <w:rPr>
                <w:sz w:val="16"/>
              </w:rPr>
            </w:pPr>
            <w:r w:rsidRPr="002407F9">
              <w:rPr>
                <w:sz w:val="16"/>
              </w:rPr>
              <w:t>$SM4_KEY_SIZES_BITS</w:t>
            </w:r>
          </w:p>
        </w:tc>
        <w:tc>
          <w:tcPr>
            <w:tcW w:w="4950" w:type="dxa"/>
            <w:tcBorders>
              <w:top w:val="single" w:sz="12" w:space="0" w:color="auto"/>
              <w:bottom w:val="single" w:sz="6" w:space="0" w:color="auto"/>
              <w:right w:val="single" w:sz="12" w:space="0" w:color="auto"/>
            </w:tcBorders>
          </w:tcPr>
          <w:p w:rsidR="0083463C" w:rsidRPr="002407F9" w:rsidRDefault="0083463C" w:rsidP="00BF3E57">
            <w:pPr>
              <w:pStyle w:val="TABLE-cell"/>
              <w:rPr>
                <w:sz w:val="16"/>
              </w:rPr>
            </w:pPr>
            <w:r w:rsidRPr="002407F9">
              <w:rPr>
                <w:sz w:val="16"/>
              </w:rPr>
              <w:t>number of bits in the key</w:t>
            </w:r>
          </w:p>
        </w:tc>
      </w:tr>
      <w:tr w:rsidR="0083463C" w:rsidRPr="002407F9" w:rsidTr="00BF3E57">
        <w:trPr>
          <w:jc w:val="center"/>
        </w:trPr>
        <w:tc>
          <w:tcPr>
            <w:tcW w:w="2250" w:type="dxa"/>
            <w:tcBorders>
              <w:top w:val="single" w:sz="6" w:space="0" w:color="auto"/>
              <w:left w:val="single" w:sz="12" w:space="0" w:color="auto"/>
              <w:bottom w:val="single" w:sz="12" w:space="0" w:color="auto"/>
            </w:tcBorders>
          </w:tcPr>
          <w:p w:rsidR="0083463C" w:rsidRPr="002407F9" w:rsidRDefault="0083463C" w:rsidP="00BF3E57">
            <w:pPr>
              <w:pStyle w:val="TABLE-cell"/>
              <w:keepNext w:val="0"/>
              <w:rPr>
                <w:sz w:val="16"/>
              </w:rPr>
            </w:pPr>
            <w:r w:rsidRPr="002407F9">
              <w:rPr>
                <w:sz w:val="16"/>
              </w:rPr>
              <w:t>#TPM_RC_VALUE</w:t>
            </w:r>
          </w:p>
        </w:tc>
        <w:tc>
          <w:tcPr>
            <w:tcW w:w="4950" w:type="dxa"/>
            <w:tcBorders>
              <w:top w:val="single" w:sz="6" w:space="0" w:color="auto"/>
              <w:bottom w:val="single" w:sz="12" w:space="0" w:color="auto"/>
              <w:right w:val="single" w:sz="12" w:space="0" w:color="auto"/>
            </w:tcBorders>
          </w:tcPr>
          <w:p w:rsidR="0083463C" w:rsidRPr="002407F9" w:rsidRDefault="0083463C" w:rsidP="00BF3E57">
            <w:pPr>
              <w:pStyle w:val="TABLE-cell"/>
              <w:keepNext w:val="0"/>
              <w:rPr>
                <w:sz w:val="16"/>
              </w:rPr>
            </w:pPr>
            <w:r w:rsidRPr="002407F9">
              <w:rPr>
                <w:sz w:val="16"/>
              </w:rPr>
              <w:t>error when key size is not supported</w:t>
            </w:r>
          </w:p>
        </w:tc>
      </w:tr>
    </w:tbl>
    <w:p w:rsidR="0083463C" w:rsidRPr="002407F9" w:rsidRDefault="0083463C" w:rsidP="0083463C">
      <w:pPr>
        <w:pStyle w:val="Heading2"/>
        <w:rPr>
          <w:noProof/>
        </w:rPr>
      </w:pPr>
      <w:bookmarkStart w:id="347" w:name="_Toc446421461"/>
      <w:bookmarkStart w:id="348" w:name="_Toc432512196"/>
      <w:bookmarkStart w:id="349" w:name="_Toc443575536"/>
      <w:bookmarkStart w:id="350" w:name="_Toc470517763"/>
      <w:bookmarkStart w:id="351" w:name="_Toc462920983"/>
      <w:bookmarkStart w:id="352" w:name="_Toc516154801"/>
      <w:bookmarkStart w:id="353" w:name="_Toc20317531"/>
      <w:bookmarkEnd w:id="347"/>
      <w:r w:rsidRPr="002407F9">
        <w:rPr>
          <w:noProof/>
        </w:rPr>
        <w:lastRenderedPageBreak/>
        <w:t>Size Checking</w:t>
      </w:r>
      <w:bookmarkEnd w:id="310"/>
      <w:bookmarkEnd w:id="311"/>
      <w:bookmarkEnd w:id="312"/>
      <w:bookmarkEnd w:id="313"/>
      <w:bookmarkEnd w:id="332"/>
      <w:bookmarkEnd w:id="333"/>
      <w:bookmarkEnd w:id="348"/>
      <w:bookmarkEnd w:id="349"/>
      <w:bookmarkEnd w:id="350"/>
      <w:bookmarkEnd w:id="351"/>
      <w:bookmarkEnd w:id="352"/>
      <w:bookmarkEnd w:id="353"/>
    </w:p>
    <w:p w:rsidR="0083463C" w:rsidRPr="002407F9" w:rsidRDefault="0083463C" w:rsidP="0083463C">
      <w:pPr>
        <w:pStyle w:val="BodyText"/>
        <w:rPr>
          <w:noProof/>
        </w:rPr>
      </w:pPr>
      <w:r w:rsidRPr="002407F9">
        <w:rPr>
          <w:noProof/>
        </w:rPr>
        <w:t xml:space="preserve">In some structures, a size field is present to indicate the number of octets in some subsequent part of the structure. In the B_STRUCT table in </w:t>
      </w:r>
      <w:r w:rsidRPr="002407F9">
        <w:rPr>
          <w:noProof/>
        </w:rPr>
        <w:fldChar w:fldCharType="begin"/>
      </w:r>
      <w:r w:rsidRPr="002407F9">
        <w:rPr>
          <w:noProof/>
        </w:rPr>
        <w:instrText xml:space="preserve"> REF _Ref307411672 \r \h </w:instrText>
      </w:r>
      <w:r w:rsidRPr="002407F9">
        <w:rPr>
          <w:noProof/>
        </w:rPr>
      </w:r>
      <w:r w:rsidRPr="002407F9">
        <w:rPr>
          <w:noProof/>
        </w:rPr>
        <w:fldChar w:fldCharType="separate"/>
      </w:r>
      <w:r w:rsidR="00AE7D6E">
        <w:rPr>
          <w:noProof/>
        </w:rPr>
        <w:t>4.11</w:t>
      </w:r>
      <w:r w:rsidRPr="002407F9">
        <w:rPr>
          <w:noProof/>
        </w:rPr>
        <w:fldChar w:fldCharType="end"/>
      </w:r>
      <w:r w:rsidRPr="002407F9">
        <w:rPr>
          <w:noProof/>
        </w:rPr>
        <w:t xml:space="preserve">, </w:t>
      </w:r>
      <w:r w:rsidRPr="002407F9">
        <w:rPr>
          <w:i/>
          <w:noProof/>
        </w:rPr>
        <w:t>value4</w:t>
      </w:r>
      <w:r w:rsidRPr="002407F9">
        <w:rPr>
          <w:noProof/>
        </w:rPr>
        <w:t xml:space="preserve"> indicates how many octets to unmarshal for </w:t>
      </w:r>
      <w:r w:rsidRPr="002407F9">
        <w:rPr>
          <w:i/>
          <w:noProof/>
        </w:rPr>
        <w:t>array2</w:t>
      </w:r>
      <w:r w:rsidRPr="002407F9">
        <w:rPr>
          <w:noProof/>
        </w:rPr>
        <w:t>. This semantic applies when the size field determines the number of octets to unmarshal. However, in some cases, the subsequent structure is self-defining. If the size precedes a parameter that is not an octet array, then the unmarshaled size of that parameter is determined by its data type. The table in Example 1 shows a structure where the size parameter would nominally indicate the number of octets in the remainder of the structure.</w:t>
      </w:r>
    </w:p>
    <w:p w:rsidR="0083463C" w:rsidRPr="002407F9" w:rsidRDefault="0083463C" w:rsidP="0083463C">
      <w:pPr>
        <w:pStyle w:val="Example0"/>
        <w:rPr>
          <w:noProof/>
        </w:rPr>
      </w:pPr>
      <w:r w:rsidRPr="002407F9">
        <w:rPr>
          <w:noProof/>
        </w:rPr>
        <w:t>EXAMPLE 1</w:t>
      </w:r>
    </w:p>
    <w:p w:rsidR="0083463C" w:rsidRPr="002407F9" w:rsidRDefault="0083463C" w:rsidP="0083463C">
      <w:pPr>
        <w:pStyle w:val="TABLE-title"/>
        <w:rPr>
          <w:noProof/>
          <w:sz w:val="18"/>
          <w:szCs w:val="18"/>
        </w:rPr>
      </w:pPr>
      <w:r w:rsidRPr="002407F9">
        <w:rPr>
          <w:noProof/>
          <w:sz w:val="18"/>
          <w:szCs w:val="18"/>
        </w:rPr>
        <w:t>Table xx — Definition of C_STRUCT Structure</w:t>
      </w:r>
    </w:p>
    <w:tbl>
      <w:tblPr>
        <w:tblW w:w="72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710"/>
        <w:gridCol w:w="1710"/>
        <w:gridCol w:w="3780"/>
      </w:tblGrid>
      <w:tr w:rsidR="0083463C" w:rsidRPr="002407F9" w:rsidTr="00BF3E57">
        <w:trPr>
          <w:jc w:val="center"/>
        </w:trPr>
        <w:tc>
          <w:tcPr>
            <w:tcW w:w="1710" w:type="dxa"/>
            <w:tcBorders>
              <w:top w:val="single" w:sz="12" w:space="0" w:color="auto"/>
              <w:bottom w:val="single" w:sz="12" w:space="0" w:color="auto"/>
            </w:tcBorders>
          </w:tcPr>
          <w:p w:rsidR="0083463C" w:rsidRPr="002407F9" w:rsidRDefault="0083463C" w:rsidP="00BF3E57">
            <w:pPr>
              <w:pStyle w:val="TABLE-cell"/>
            </w:pPr>
            <w:r w:rsidRPr="002407F9">
              <w:t>Parameter</w:t>
            </w:r>
          </w:p>
        </w:tc>
        <w:tc>
          <w:tcPr>
            <w:tcW w:w="1710" w:type="dxa"/>
            <w:tcBorders>
              <w:top w:val="single" w:sz="12" w:space="0" w:color="auto"/>
              <w:bottom w:val="single" w:sz="12" w:space="0" w:color="auto"/>
            </w:tcBorders>
          </w:tcPr>
          <w:p w:rsidR="0083463C" w:rsidRPr="002407F9" w:rsidRDefault="0083463C" w:rsidP="00BF3E57">
            <w:pPr>
              <w:pStyle w:val="TABLE-cell"/>
            </w:pPr>
            <w:r w:rsidRPr="002407F9">
              <w:t>Type</w:t>
            </w:r>
          </w:p>
        </w:tc>
        <w:tc>
          <w:tcPr>
            <w:tcW w:w="3780" w:type="dxa"/>
            <w:tcBorders>
              <w:top w:val="single" w:sz="12" w:space="0" w:color="auto"/>
              <w:bottom w:val="single" w:sz="12" w:space="0" w:color="auto"/>
            </w:tcBorders>
          </w:tcPr>
          <w:p w:rsidR="0083463C" w:rsidRPr="002407F9" w:rsidRDefault="0083463C" w:rsidP="00BF3E57">
            <w:pPr>
              <w:pStyle w:val="TABLE-cell"/>
            </w:pPr>
            <w:r w:rsidRPr="002407F9">
              <w:t>Comments</w:t>
            </w:r>
          </w:p>
        </w:tc>
      </w:tr>
      <w:tr w:rsidR="0083463C" w:rsidRPr="002407F9" w:rsidTr="00BF3E57">
        <w:trPr>
          <w:jc w:val="center"/>
        </w:trPr>
        <w:tc>
          <w:tcPr>
            <w:tcW w:w="1710" w:type="dxa"/>
            <w:tcBorders>
              <w:top w:val="single" w:sz="12" w:space="0" w:color="auto"/>
            </w:tcBorders>
          </w:tcPr>
          <w:p w:rsidR="0083463C" w:rsidRPr="002407F9" w:rsidRDefault="0083463C" w:rsidP="00BF3E57">
            <w:pPr>
              <w:pStyle w:val="TABLE-cell"/>
            </w:pPr>
            <w:r w:rsidRPr="002407F9">
              <w:t>size</w:t>
            </w:r>
          </w:p>
        </w:tc>
        <w:tc>
          <w:tcPr>
            <w:tcW w:w="1710" w:type="dxa"/>
            <w:tcBorders>
              <w:top w:val="single" w:sz="12" w:space="0" w:color="auto"/>
            </w:tcBorders>
          </w:tcPr>
          <w:p w:rsidR="0083463C" w:rsidRPr="002407F9" w:rsidRDefault="0083463C" w:rsidP="00BF3E57">
            <w:pPr>
              <w:pStyle w:val="TABLE-cell"/>
            </w:pPr>
            <w:r w:rsidRPr="002407F9">
              <w:t>UINT16</w:t>
            </w:r>
          </w:p>
        </w:tc>
        <w:tc>
          <w:tcPr>
            <w:tcW w:w="3780" w:type="dxa"/>
            <w:tcBorders>
              <w:top w:val="single" w:sz="12" w:space="0" w:color="auto"/>
            </w:tcBorders>
          </w:tcPr>
          <w:p w:rsidR="0083463C" w:rsidRPr="002407F9" w:rsidRDefault="0083463C" w:rsidP="00BF3E57">
            <w:pPr>
              <w:pStyle w:val="TABLE-cell"/>
            </w:pPr>
            <w:r w:rsidRPr="002407F9">
              <w:t>the expected size of the remainder of the structure</w:t>
            </w:r>
          </w:p>
        </w:tc>
      </w:tr>
      <w:tr w:rsidR="0083463C" w:rsidRPr="002407F9" w:rsidTr="00BF3E57">
        <w:trPr>
          <w:jc w:val="center"/>
        </w:trPr>
        <w:tc>
          <w:tcPr>
            <w:tcW w:w="1710" w:type="dxa"/>
          </w:tcPr>
          <w:p w:rsidR="0083463C" w:rsidRPr="002407F9" w:rsidRDefault="0083463C" w:rsidP="00BF3E57">
            <w:pPr>
              <w:pStyle w:val="TABLE-cell"/>
            </w:pPr>
            <w:r w:rsidRPr="002407F9">
              <w:t>anInteger</w:t>
            </w:r>
          </w:p>
        </w:tc>
        <w:tc>
          <w:tcPr>
            <w:tcW w:w="1710" w:type="dxa"/>
          </w:tcPr>
          <w:p w:rsidR="0083463C" w:rsidRPr="002407F9" w:rsidRDefault="0083463C" w:rsidP="00BF3E57">
            <w:pPr>
              <w:pStyle w:val="TABLE-cell"/>
            </w:pPr>
            <w:r w:rsidRPr="002407F9">
              <w:t>UINT32</w:t>
            </w:r>
          </w:p>
        </w:tc>
        <w:tc>
          <w:tcPr>
            <w:tcW w:w="3780" w:type="dxa"/>
          </w:tcPr>
          <w:p w:rsidR="0083463C" w:rsidRPr="002407F9" w:rsidRDefault="0083463C" w:rsidP="00BF3E57">
            <w:pPr>
              <w:pStyle w:val="TABLE-cell"/>
            </w:pPr>
            <w:r w:rsidRPr="002407F9">
              <w:t>a 4-octet value</w:t>
            </w:r>
          </w:p>
        </w:tc>
      </w:tr>
    </w:tbl>
    <w:p w:rsidR="0083463C" w:rsidRPr="002407F9" w:rsidRDefault="0083463C" w:rsidP="0083463C">
      <w:pPr>
        <w:pStyle w:val="BodyText"/>
        <w:rPr>
          <w:noProof/>
        </w:rPr>
      </w:pPr>
      <w:r w:rsidRPr="002407F9">
        <w:rPr>
          <w:noProof/>
        </w:rPr>
        <w:t>In this particular case, the value of size would be incorrect if it had any value other than 4. So that the table parser is able to know that the purpose of the size parameter is to define the number of octets expected in the remainder of the structure, an equal sign (“=”) is appended to the parameter name.</w:t>
      </w:r>
    </w:p>
    <w:p w:rsidR="0083463C" w:rsidRPr="002407F9" w:rsidRDefault="0083463C" w:rsidP="0083463C">
      <w:pPr>
        <w:pStyle w:val="BodyText"/>
        <w:rPr>
          <w:noProof/>
        </w:rPr>
      </w:pPr>
      <w:r w:rsidRPr="002407F9">
        <w:rPr>
          <w:noProof/>
        </w:rPr>
        <w:t xml:space="preserve">In the example below, the </w:t>
      </w:r>
      <w:r w:rsidRPr="002407F9">
        <w:rPr>
          <w:i/>
          <w:noProof/>
        </w:rPr>
        <w:t>size=</w:t>
      </w:r>
      <w:r w:rsidRPr="002407F9">
        <w:rPr>
          <w:noProof/>
        </w:rPr>
        <w:t xml:space="preserve"> causes the parser to generate validation code that will check that the unmarshaled size of </w:t>
      </w:r>
      <w:r w:rsidRPr="002407F9">
        <w:rPr>
          <w:i/>
          <w:noProof/>
        </w:rPr>
        <w:t>someStructure</w:t>
      </w:r>
      <w:r w:rsidRPr="002407F9">
        <w:rPr>
          <w:noProof/>
        </w:rPr>
        <w:t xml:space="preserve"> and </w:t>
      </w:r>
      <w:r w:rsidRPr="002407F9">
        <w:rPr>
          <w:i/>
          <w:noProof/>
        </w:rPr>
        <w:t>someData</w:t>
      </w:r>
      <w:r w:rsidRPr="002407F9">
        <w:rPr>
          <w:noProof/>
        </w:rPr>
        <w:t xml:space="preserve"> adds to the value unmarshaled for </w:t>
      </w:r>
      <w:r w:rsidRPr="002407F9">
        <w:rPr>
          <w:i/>
          <w:noProof/>
        </w:rPr>
        <w:t>size</w:t>
      </w:r>
      <w:r w:rsidRPr="002407F9">
        <w:rPr>
          <w:noProof/>
        </w:rPr>
        <w:t>. When the “=” decoration is present, a value of zero is not allowed for the size.</w:t>
      </w:r>
    </w:p>
    <w:p w:rsidR="0083463C" w:rsidRPr="002407F9" w:rsidRDefault="0083463C" w:rsidP="0083463C">
      <w:pPr>
        <w:pStyle w:val="Example0"/>
        <w:rPr>
          <w:noProof/>
        </w:rPr>
      </w:pPr>
      <w:r w:rsidRPr="002407F9">
        <w:rPr>
          <w:noProof/>
        </w:rPr>
        <w:t>EXAMPLE 2</w:t>
      </w:r>
    </w:p>
    <w:p w:rsidR="0083463C" w:rsidRPr="002407F9" w:rsidRDefault="0083463C" w:rsidP="0083463C">
      <w:pPr>
        <w:pStyle w:val="TABLE-title"/>
        <w:rPr>
          <w:noProof/>
          <w:sz w:val="18"/>
          <w:szCs w:val="18"/>
        </w:rPr>
      </w:pPr>
      <w:r w:rsidRPr="002407F9">
        <w:rPr>
          <w:noProof/>
          <w:sz w:val="18"/>
          <w:szCs w:val="18"/>
          <w:lang w:eastAsia="en-US"/>
        </w:rPr>
        <w:t xml:space="preserve"> </w:t>
      </w:r>
      <w:r w:rsidRPr="002407F9">
        <w:rPr>
          <w:noProof/>
          <w:sz w:val="18"/>
          <w:szCs w:val="18"/>
        </w:rPr>
        <w:t>Table xx — Definition of D_STRUCT Structure</w:t>
      </w:r>
    </w:p>
    <w:tbl>
      <w:tblPr>
        <w:tblW w:w="72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710"/>
        <w:gridCol w:w="1710"/>
        <w:gridCol w:w="3780"/>
      </w:tblGrid>
      <w:tr w:rsidR="0083463C" w:rsidRPr="002407F9" w:rsidTr="00BF3E57">
        <w:trPr>
          <w:jc w:val="center"/>
        </w:trPr>
        <w:tc>
          <w:tcPr>
            <w:tcW w:w="1710" w:type="dxa"/>
            <w:tcBorders>
              <w:top w:val="single" w:sz="12" w:space="0" w:color="auto"/>
              <w:bottom w:val="single" w:sz="12" w:space="0" w:color="auto"/>
            </w:tcBorders>
          </w:tcPr>
          <w:p w:rsidR="0083463C" w:rsidRPr="002407F9" w:rsidRDefault="0083463C" w:rsidP="00BF3E57">
            <w:pPr>
              <w:pStyle w:val="TABLE-cell"/>
            </w:pPr>
            <w:r w:rsidRPr="002407F9">
              <w:t>Parameter</w:t>
            </w:r>
          </w:p>
        </w:tc>
        <w:tc>
          <w:tcPr>
            <w:tcW w:w="1710" w:type="dxa"/>
            <w:tcBorders>
              <w:top w:val="single" w:sz="12" w:space="0" w:color="auto"/>
              <w:bottom w:val="single" w:sz="12" w:space="0" w:color="auto"/>
            </w:tcBorders>
          </w:tcPr>
          <w:p w:rsidR="0083463C" w:rsidRPr="002407F9" w:rsidRDefault="0083463C" w:rsidP="00BF3E57">
            <w:pPr>
              <w:pStyle w:val="TABLE-cell"/>
            </w:pPr>
            <w:r w:rsidRPr="002407F9">
              <w:t>Type</w:t>
            </w:r>
          </w:p>
        </w:tc>
        <w:tc>
          <w:tcPr>
            <w:tcW w:w="3780" w:type="dxa"/>
            <w:tcBorders>
              <w:top w:val="single" w:sz="12" w:space="0" w:color="auto"/>
              <w:bottom w:val="single" w:sz="12" w:space="0" w:color="auto"/>
            </w:tcBorders>
          </w:tcPr>
          <w:p w:rsidR="0083463C" w:rsidRPr="002407F9" w:rsidRDefault="0083463C" w:rsidP="00BF3E57">
            <w:pPr>
              <w:pStyle w:val="TABLE-cell"/>
            </w:pPr>
            <w:r w:rsidRPr="002407F9">
              <w:t>Comments</w:t>
            </w:r>
          </w:p>
        </w:tc>
      </w:tr>
      <w:tr w:rsidR="0083463C" w:rsidRPr="002407F9" w:rsidTr="00BF3E57">
        <w:trPr>
          <w:jc w:val="center"/>
        </w:trPr>
        <w:tc>
          <w:tcPr>
            <w:tcW w:w="1710" w:type="dxa"/>
            <w:tcBorders>
              <w:top w:val="single" w:sz="12" w:space="0" w:color="auto"/>
            </w:tcBorders>
          </w:tcPr>
          <w:p w:rsidR="0083463C" w:rsidRPr="002407F9" w:rsidRDefault="0083463C" w:rsidP="00BF3E57">
            <w:pPr>
              <w:pStyle w:val="TABLE-cell"/>
            </w:pPr>
            <w:r w:rsidRPr="002407F9">
              <w:t>size=</w:t>
            </w:r>
          </w:p>
        </w:tc>
        <w:tc>
          <w:tcPr>
            <w:tcW w:w="1710" w:type="dxa"/>
            <w:tcBorders>
              <w:top w:val="single" w:sz="12" w:space="0" w:color="auto"/>
            </w:tcBorders>
          </w:tcPr>
          <w:p w:rsidR="0083463C" w:rsidRPr="002407F9" w:rsidRDefault="0083463C" w:rsidP="00BF3E57">
            <w:pPr>
              <w:pStyle w:val="TABLE-cell"/>
            </w:pPr>
            <w:r w:rsidRPr="002407F9">
              <w:t>UINT16</w:t>
            </w:r>
          </w:p>
        </w:tc>
        <w:tc>
          <w:tcPr>
            <w:tcW w:w="3780" w:type="dxa"/>
            <w:tcBorders>
              <w:top w:val="single" w:sz="12" w:space="0" w:color="auto"/>
            </w:tcBorders>
          </w:tcPr>
          <w:p w:rsidR="0083463C" w:rsidRPr="002407F9" w:rsidRDefault="0083463C" w:rsidP="00BF3E57">
            <w:pPr>
              <w:pStyle w:val="TABLE-cell"/>
            </w:pPr>
            <w:r w:rsidRPr="002407F9">
              <w:t>the size of a structure</w:t>
            </w:r>
          </w:p>
          <w:p w:rsidR="0083463C" w:rsidRPr="002407F9" w:rsidRDefault="0083463C" w:rsidP="00BF3E57">
            <w:pPr>
              <w:pStyle w:val="TABLE-cell"/>
            </w:pPr>
            <w:r w:rsidRPr="002407F9">
              <w:t xml:space="preserve">The “=” indicates that the TPM is required to validate that the remainder of the D_STRUCT structure is exactly the value in </w:t>
            </w:r>
            <w:r w:rsidRPr="002407F9">
              <w:rPr>
                <w:i/>
              </w:rPr>
              <w:t>size</w:t>
            </w:r>
            <w:r w:rsidRPr="002407F9">
              <w:t xml:space="preserve">. That is, the number of bytes in the input buffer used to successfully unmarshal </w:t>
            </w:r>
            <w:r w:rsidRPr="002407F9">
              <w:rPr>
                <w:i/>
              </w:rPr>
              <w:t>someStructure</w:t>
            </w:r>
            <w:r w:rsidRPr="002407F9">
              <w:t xml:space="preserve"> must be the same as </w:t>
            </w:r>
            <w:r w:rsidRPr="002407F9">
              <w:rPr>
                <w:i/>
              </w:rPr>
              <w:t>size</w:t>
            </w:r>
            <w:r w:rsidRPr="002407F9">
              <w:t>.</w:t>
            </w:r>
          </w:p>
        </w:tc>
      </w:tr>
      <w:tr w:rsidR="0083463C" w:rsidRPr="002407F9" w:rsidTr="00BF3E57">
        <w:trPr>
          <w:jc w:val="center"/>
        </w:trPr>
        <w:tc>
          <w:tcPr>
            <w:tcW w:w="1710" w:type="dxa"/>
          </w:tcPr>
          <w:p w:rsidR="0083463C" w:rsidRPr="002407F9" w:rsidRDefault="0083463C" w:rsidP="00BF3E57">
            <w:pPr>
              <w:pStyle w:val="TABLE-cell"/>
            </w:pPr>
            <w:r w:rsidRPr="002407F9">
              <w:t>someStructure</w:t>
            </w:r>
          </w:p>
        </w:tc>
        <w:tc>
          <w:tcPr>
            <w:tcW w:w="1710" w:type="dxa"/>
          </w:tcPr>
          <w:p w:rsidR="0083463C" w:rsidRPr="002407F9" w:rsidRDefault="0083463C" w:rsidP="00BF3E57">
            <w:pPr>
              <w:pStyle w:val="TABLE-cell"/>
            </w:pPr>
            <w:r w:rsidRPr="002407F9">
              <w:t>A_STRUCT</w:t>
            </w:r>
          </w:p>
        </w:tc>
        <w:tc>
          <w:tcPr>
            <w:tcW w:w="3780" w:type="dxa"/>
          </w:tcPr>
          <w:p w:rsidR="00EA7982" w:rsidRDefault="0083463C" w:rsidP="00BF3E57">
            <w:pPr>
              <w:pStyle w:val="TABLE-cell"/>
            </w:pPr>
            <w:r w:rsidRPr="002407F9">
              <w:t>a structure to be unmarshaled</w:t>
            </w:r>
          </w:p>
          <w:p w:rsidR="0083463C" w:rsidRPr="002407F9" w:rsidRDefault="0083463C" w:rsidP="00BF3E57">
            <w:pPr>
              <w:pStyle w:val="TABLE-cell"/>
            </w:pPr>
            <w:r w:rsidRPr="002407F9">
              <w:t xml:space="preserve">The size of the structure is computed when it is unmarshaled. Because an “=” is present on the definition of </w:t>
            </w:r>
            <w:r w:rsidRPr="002407F9">
              <w:rPr>
                <w:i/>
              </w:rPr>
              <w:t>size,</w:t>
            </w:r>
            <w:r w:rsidRPr="002407F9">
              <w:t xml:space="preserve"> the TPM is required to validate that the unmarshaled size exactly matches </w:t>
            </w:r>
            <w:r w:rsidRPr="002407F9">
              <w:rPr>
                <w:i/>
              </w:rPr>
              <w:t>size</w:t>
            </w:r>
            <w:r w:rsidRPr="002407F9">
              <w:t>.</w:t>
            </w:r>
          </w:p>
        </w:tc>
      </w:tr>
      <w:tr w:rsidR="0083463C" w:rsidRPr="002407F9" w:rsidTr="00BF3E57">
        <w:trPr>
          <w:jc w:val="center"/>
        </w:trPr>
        <w:tc>
          <w:tcPr>
            <w:tcW w:w="1710" w:type="dxa"/>
          </w:tcPr>
          <w:p w:rsidR="0083463C" w:rsidRPr="002407F9" w:rsidRDefault="0083463C" w:rsidP="00BF3E57">
            <w:pPr>
              <w:pStyle w:val="TABLE-cell"/>
            </w:pPr>
            <w:r w:rsidRPr="002407F9">
              <w:t>someData</w:t>
            </w:r>
          </w:p>
        </w:tc>
        <w:tc>
          <w:tcPr>
            <w:tcW w:w="1710" w:type="dxa"/>
          </w:tcPr>
          <w:p w:rsidR="0083463C" w:rsidRPr="002407F9" w:rsidRDefault="0083463C" w:rsidP="00BF3E57">
            <w:pPr>
              <w:pStyle w:val="TABLE-cell"/>
            </w:pPr>
            <w:r w:rsidRPr="002407F9">
              <w:t>UINT32</w:t>
            </w:r>
          </w:p>
        </w:tc>
        <w:tc>
          <w:tcPr>
            <w:tcW w:w="3780" w:type="dxa"/>
          </w:tcPr>
          <w:p w:rsidR="0083463C" w:rsidRPr="002407F9" w:rsidRDefault="0083463C" w:rsidP="00BF3E57">
            <w:pPr>
              <w:pStyle w:val="TABLE-cell"/>
            </w:pPr>
            <w:r w:rsidRPr="002407F9">
              <w:t>a value</w:t>
            </w:r>
          </w:p>
        </w:tc>
      </w:tr>
    </w:tbl>
    <w:p w:rsidR="0083463C" w:rsidRPr="002407F9" w:rsidRDefault="0083463C" w:rsidP="0083463C">
      <w:pPr>
        <w:pStyle w:val="Heading2"/>
        <w:rPr>
          <w:noProof/>
        </w:rPr>
      </w:pPr>
      <w:bookmarkStart w:id="354" w:name="_Toc247872241"/>
      <w:bookmarkStart w:id="355" w:name="_Toc247960005"/>
      <w:bookmarkStart w:id="356" w:name="_Toc247961009"/>
      <w:bookmarkStart w:id="357" w:name="_Toc286046954"/>
      <w:bookmarkStart w:id="358" w:name="_Toc288814888"/>
      <w:bookmarkStart w:id="359" w:name="_Toc304539123"/>
      <w:bookmarkStart w:id="360" w:name="_Toc308709661"/>
      <w:bookmarkStart w:id="361" w:name="_Toc380749367"/>
      <w:bookmarkStart w:id="362" w:name="_Toc384901673"/>
      <w:bookmarkStart w:id="363" w:name="_Toc432512197"/>
      <w:bookmarkStart w:id="364" w:name="_Toc443575537"/>
      <w:bookmarkStart w:id="365" w:name="_Toc470517764"/>
      <w:bookmarkStart w:id="366" w:name="_Toc462920984"/>
      <w:bookmarkStart w:id="367" w:name="_Toc516154802"/>
      <w:bookmarkStart w:id="368" w:name="_Toc20317532"/>
      <w:bookmarkEnd w:id="354"/>
      <w:bookmarkEnd w:id="355"/>
      <w:bookmarkEnd w:id="356"/>
      <w:r w:rsidRPr="002407F9">
        <w:rPr>
          <w:noProof/>
        </w:rPr>
        <w:t>Data Direction</w:t>
      </w:r>
      <w:bookmarkEnd w:id="357"/>
      <w:bookmarkEnd w:id="358"/>
      <w:bookmarkEnd w:id="359"/>
      <w:bookmarkEnd w:id="360"/>
      <w:bookmarkEnd w:id="361"/>
      <w:bookmarkEnd w:id="362"/>
      <w:bookmarkEnd w:id="363"/>
      <w:bookmarkEnd w:id="364"/>
      <w:bookmarkEnd w:id="365"/>
      <w:bookmarkEnd w:id="366"/>
      <w:bookmarkEnd w:id="367"/>
      <w:bookmarkEnd w:id="368"/>
    </w:p>
    <w:p w:rsidR="0083463C" w:rsidRPr="002407F9" w:rsidRDefault="0083463C" w:rsidP="0083463C">
      <w:pPr>
        <w:pStyle w:val="BodyText"/>
        <w:rPr>
          <w:noProof/>
        </w:rPr>
      </w:pPr>
      <w:r w:rsidRPr="002407F9">
        <w:rPr>
          <w:noProof/>
        </w:rPr>
        <w:t>A structure or union may be input (IN), output (OUT), or internal. An input structure is sent to the TPM and is unmarshaled by the TPM. An output structure is sent from the TPM and is marshaled by the TPM. An internal structure is not used outside of the TPM except that it may be included in a saved context.</w:t>
      </w:r>
    </w:p>
    <w:p w:rsidR="0083463C" w:rsidRPr="002407F9" w:rsidRDefault="0083463C" w:rsidP="0083463C">
      <w:pPr>
        <w:pStyle w:val="BodyText"/>
        <w:rPr>
          <w:noProof/>
        </w:rPr>
      </w:pPr>
      <w:r w:rsidRPr="002407F9">
        <w:rPr>
          <w:noProof/>
        </w:rPr>
        <w:t xml:space="preserve">By default, structures are assumed to be both IN and OUT and the code generation tool will generate both marshaling and unmarshaling code for the structure. This default may be changed by using values enclosed in angle brackets (“&lt;&gt;”) as part of the table title. If the angle brackets are empty, then the </w:t>
      </w:r>
      <w:r w:rsidRPr="002407F9">
        <w:rPr>
          <w:noProof/>
        </w:rPr>
        <w:lastRenderedPageBreak/>
        <w:t>structure is internal and neither marshaling nor unmarshaling code is generated. If the angle brackets contain the letter “I” (such as in “IN” or “in” or “i”), then the structure is input and unmarshaling code will be generated. If the angle brackets contain the letter “O” (such as in “OUT” or “out” or “o”), then the structure is output and marshaling code will be generated.</w:t>
      </w:r>
    </w:p>
    <w:p w:rsidR="0083463C" w:rsidRPr="002407F9" w:rsidRDefault="0083463C" w:rsidP="0083463C">
      <w:pPr>
        <w:pStyle w:val="NOTE"/>
        <w:keepNext/>
        <w:rPr>
          <w:noProof/>
        </w:rPr>
      </w:pPr>
      <w:r w:rsidRPr="002407F9">
        <w:rPr>
          <w:noProof/>
        </w:rPr>
        <w:t>EXAMPLE 1</w:t>
      </w:r>
      <w:r w:rsidRPr="002407F9">
        <w:rPr>
          <w:noProof/>
        </w:rPr>
        <w:tab/>
        <w:t>Both of the following table titles would indicate a structure that is used in both input and output</w:t>
      </w:r>
    </w:p>
    <w:p w:rsidR="0083463C" w:rsidRPr="002407F9" w:rsidRDefault="0083463C" w:rsidP="0083463C">
      <w:pPr>
        <w:pStyle w:val="NOTE"/>
        <w:keepNext/>
        <w:spacing w:before="120" w:after="120"/>
        <w:jc w:val="center"/>
        <w:rPr>
          <w:b/>
          <w:noProof/>
        </w:rPr>
      </w:pPr>
      <w:r w:rsidRPr="002407F9">
        <w:rPr>
          <w:b/>
          <w:noProof/>
        </w:rPr>
        <w:t>Table xx — Definition of TPMS_A Structure</w:t>
      </w:r>
    </w:p>
    <w:p w:rsidR="0083463C" w:rsidRPr="002407F9" w:rsidRDefault="0083463C" w:rsidP="0083463C">
      <w:pPr>
        <w:pStyle w:val="NOTE"/>
        <w:keepNext/>
        <w:spacing w:before="120" w:after="120"/>
        <w:jc w:val="center"/>
        <w:rPr>
          <w:b/>
          <w:noProof/>
        </w:rPr>
      </w:pPr>
      <w:r w:rsidRPr="002407F9">
        <w:rPr>
          <w:b/>
          <w:noProof/>
        </w:rPr>
        <w:t>Table xx — Definition of TPMS_A Structure &lt;IN/OUT&gt;</w:t>
      </w:r>
    </w:p>
    <w:p w:rsidR="0083463C" w:rsidRPr="002407F9" w:rsidRDefault="0083463C" w:rsidP="0083463C">
      <w:pPr>
        <w:pStyle w:val="NOTE"/>
        <w:keepNext/>
        <w:rPr>
          <w:noProof/>
        </w:rPr>
      </w:pPr>
      <w:r w:rsidRPr="002407F9">
        <w:rPr>
          <w:noProof/>
        </w:rPr>
        <w:t>EXAMPLE 2</w:t>
      </w:r>
      <w:r w:rsidRPr="002407F9">
        <w:rPr>
          <w:noProof/>
        </w:rPr>
        <w:tab/>
        <w:t>The following table title would indicate a structure that is used only for input</w:t>
      </w:r>
    </w:p>
    <w:p w:rsidR="0083463C" w:rsidRPr="002407F9" w:rsidRDefault="0083463C" w:rsidP="0083463C">
      <w:pPr>
        <w:pStyle w:val="NOTE"/>
        <w:keepNext/>
        <w:spacing w:before="120" w:after="120"/>
        <w:jc w:val="center"/>
        <w:rPr>
          <w:b/>
          <w:noProof/>
        </w:rPr>
      </w:pPr>
      <w:r w:rsidRPr="002407F9">
        <w:rPr>
          <w:b/>
          <w:noProof/>
        </w:rPr>
        <w:t>Table xx — Definition of TPMS_A Structure &lt;IN&gt;</w:t>
      </w:r>
    </w:p>
    <w:p w:rsidR="0083463C" w:rsidRPr="002407F9" w:rsidRDefault="0083463C" w:rsidP="0083463C">
      <w:pPr>
        <w:pStyle w:val="NOTE"/>
        <w:keepNext/>
        <w:rPr>
          <w:noProof/>
        </w:rPr>
      </w:pPr>
      <w:r w:rsidRPr="002407F9">
        <w:rPr>
          <w:noProof/>
        </w:rPr>
        <w:t>EXAMPLE 3</w:t>
      </w:r>
      <w:r w:rsidRPr="002407F9">
        <w:rPr>
          <w:noProof/>
        </w:rPr>
        <w:tab/>
        <w:t>The following table title would indicate a structure that is used only for output</w:t>
      </w:r>
    </w:p>
    <w:p w:rsidR="0083463C" w:rsidRPr="002407F9" w:rsidRDefault="0083463C" w:rsidP="0083463C">
      <w:pPr>
        <w:pStyle w:val="NOTE"/>
        <w:spacing w:before="120" w:after="120"/>
        <w:jc w:val="center"/>
        <w:rPr>
          <w:b/>
          <w:noProof/>
        </w:rPr>
      </w:pPr>
      <w:r w:rsidRPr="002407F9">
        <w:rPr>
          <w:b/>
          <w:noProof/>
        </w:rPr>
        <w:t>Table xx — Definition of TPMS_A Structure &lt;OUT&gt;</w:t>
      </w:r>
    </w:p>
    <w:p w:rsidR="0083463C" w:rsidRPr="002407F9" w:rsidRDefault="0083463C" w:rsidP="0083463C">
      <w:pPr>
        <w:pStyle w:val="Heading2"/>
        <w:rPr>
          <w:noProof/>
        </w:rPr>
      </w:pPr>
      <w:bookmarkStart w:id="369" w:name="_Toc282783145"/>
      <w:bookmarkStart w:id="370" w:name="_Toc283300905"/>
      <w:bookmarkStart w:id="371" w:name="_Toc283465572"/>
      <w:bookmarkStart w:id="372" w:name="_Toc283470713"/>
      <w:bookmarkStart w:id="373" w:name="_Toc283539738"/>
      <w:bookmarkStart w:id="374" w:name="_Toc283540182"/>
      <w:bookmarkStart w:id="375" w:name="_Toc283838908"/>
      <w:bookmarkStart w:id="376" w:name="_Toc283839298"/>
      <w:bookmarkStart w:id="377" w:name="_Toc283839703"/>
      <w:bookmarkStart w:id="378" w:name="_Toc283840222"/>
      <w:bookmarkStart w:id="379" w:name="_Toc283840659"/>
      <w:bookmarkStart w:id="380" w:name="_Toc283983913"/>
      <w:bookmarkStart w:id="381" w:name="_Toc284103006"/>
      <w:bookmarkStart w:id="382" w:name="_Toc286046955"/>
      <w:bookmarkStart w:id="383" w:name="_Toc288814889"/>
      <w:bookmarkStart w:id="384" w:name="_Toc304539124"/>
      <w:bookmarkStart w:id="385" w:name="_Toc308709662"/>
      <w:bookmarkStart w:id="386" w:name="_Toc380749368"/>
      <w:bookmarkStart w:id="387" w:name="_Toc384901674"/>
      <w:bookmarkStart w:id="388" w:name="_Toc432512198"/>
      <w:bookmarkStart w:id="389" w:name="_Toc443575538"/>
      <w:bookmarkStart w:id="390" w:name="_Toc470517765"/>
      <w:bookmarkStart w:id="391" w:name="_Toc462920985"/>
      <w:bookmarkStart w:id="392" w:name="_Toc516154803"/>
      <w:bookmarkStart w:id="393" w:name="_Toc20317533"/>
      <w:bookmarkEnd w:id="369"/>
      <w:bookmarkEnd w:id="370"/>
      <w:bookmarkEnd w:id="371"/>
      <w:bookmarkEnd w:id="372"/>
      <w:bookmarkEnd w:id="373"/>
      <w:bookmarkEnd w:id="374"/>
      <w:bookmarkEnd w:id="375"/>
      <w:bookmarkEnd w:id="376"/>
      <w:bookmarkEnd w:id="377"/>
      <w:bookmarkEnd w:id="378"/>
      <w:bookmarkEnd w:id="379"/>
      <w:bookmarkEnd w:id="380"/>
      <w:bookmarkEnd w:id="381"/>
      <w:r w:rsidRPr="002407F9">
        <w:rPr>
          <w:noProof/>
        </w:rPr>
        <w:lastRenderedPageBreak/>
        <w:t>Structure Validations</w:t>
      </w:r>
      <w:bookmarkEnd w:id="382"/>
      <w:bookmarkEnd w:id="383"/>
      <w:bookmarkEnd w:id="384"/>
      <w:bookmarkEnd w:id="385"/>
      <w:bookmarkEnd w:id="386"/>
      <w:bookmarkEnd w:id="387"/>
      <w:bookmarkEnd w:id="388"/>
      <w:bookmarkEnd w:id="389"/>
      <w:bookmarkEnd w:id="390"/>
      <w:bookmarkEnd w:id="391"/>
      <w:bookmarkEnd w:id="392"/>
      <w:bookmarkEnd w:id="393"/>
    </w:p>
    <w:p w:rsidR="0083463C" w:rsidRPr="002407F9" w:rsidRDefault="0083463C" w:rsidP="0083463C">
      <w:pPr>
        <w:pStyle w:val="BodyText"/>
        <w:rPr>
          <w:noProof/>
        </w:rPr>
      </w:pPr>
      <w:r w:rsidRPr="002407F9">
        <w:rPr>
          <w:noProof/>
        </w:rPr>
        <w:t>By default, when a structure is used for input to the TPM, the code generation tool will generate the unmarshaling code for that structure. Auto-generation may be suppressed by adding an “S” within the angle brackets.</w:t>
      </w:r>
    </w:p>
    <w:p w:rsidR="0083463C" w:rsidRPr="002407F9" w:rsidRDefault="0083463C" w:rsidP="0083463C">
      <w:pPr>
        <w:pStyle w:val="NOTE"/>
        <w:keepNext/>
        <w:rPr>
          <w:noProof/>
        </w:rPr>
      </w:pPr>
      <w:r w:rsidRPr="002407F9">
        <w:rPr>
          <w:noProof/>
        </w:rPr>
        <w:t>EXAMPLE</w:t>
      </w:r>
      <w:r w:rsidRPr="002407F9">
        <w:rPr>
          <w:noProof/>
        </w:rPr>
        <w:tab/>
        <w:t>The following table titles indicate a structure for which the auto-generation of the validation code is to be suppressed.</w:t>
      </w:r>
    </w:p>
    <w:p w:rsidR="0083463C" w:rsidRPr="002407F9" w:rsidRDefault="0083463C" w:rsidP="0083463C">
      <w:pPr>
        <w:pStyle w:val="NOTE"/>
        <w:keepNext/>
        <w:spacing w:before="120" w:after="120"/>
        <w:jc w:val="center"/>
        <w:rPr>
          <w:b/>
          <w:noProof/>
        </w:rPr>
      </w:pPr>
      <w:r w:rsidRPr="002407F9">
        <w:rPr>
          <w:b/>
          <w:noProof/>
        </w:rPr>
        <w:t>Table xx — Definition of TPMT_A Structure &lt;S&gt;</w:t>
      </w:r>
    </w:p>
    <w:p w:rsidR="0083463C" w:rsidRPr="002407F9" w:rsidRDefault="0083463C" w:rsidP="0083463C">
      <w:pPr>
        <w:pStyle w:val="NOTE"/>
        <w:keepNext/>
        <w:spacing w:before="120" w:after="120"/>
        <w:jc w:val="center"/>
        <w:rPr>
          <w:b/>
          <w:noProof/>
        </w:rPr>
      </w:pPr>
      <w:r w:rsidRPr="002407F9">
        <w:rPr>
          <w:b/>
          <w:noProof/>
        </w:rPr>
        <w:t>Table xx — Definition of TPMT_A Structure &lt;IN, S&gt;</w:t>
      </w:r>
    </w:p>
    <w:p w:rsidR="0083463C" w:rsidRPr="002407F9" w:rsidRDefault="0083463C" w:rsidP="0083463C">
      <w:pPr>
        <w:pStyle w:val="NOTE"/>
        <w:keepNext/>
        <w:spacing w:before="120" w:after="120"/>
        <w:jc w:val="center"/>
        <w:rPr>
          <w:b/>
          <w:noProof/>
        </w:rPr>
      </w:pPr>
      <w:r w:rsidRPr="002407F9">
        <w:rPr>
          <w:b/>
          <w:noProof/>
        </w:rPr>
        <w:t>Table xx — Definition of TPMT_A Structure &lt;IN/OUT, S&gt;</w:t>
      </w:r>
    </w:p>
    <w:p w:rsidR="0083463C" w:rsidRPr="002407F9" w:rsidRDefault="0083463C" w:rsidP="0083463C">
      <w:pPr>
        <w:pStyle w:val="Heading2"/>
        <w:rPr>
          <w:noProof/>
        </w:rPr>
      </w:pPr>
      <w:bookmarkStart w:id="394" w:name="_Toc286046956"/>
      <w:bookmarkStart w:id="395" w:name="_Toc288814890"/>
      <w:bookmarkStart w:id="396" w:name="_Toc304539125"/>
      <w:bookmarkStart w:id="397" w:name="_Toc308709663"/>
      <w:bookmarkStart w:id="398" w:name="_Toc380749369"/>
      <w:bookmarkStart w:id="399" w:name="_Toc384901675"/>
      <w:bookmarkStart w:id="400" w:name="_Toc432512199"/>
      <w:bookmarkStart w:id="401" w:name="_Toc443575539"/>
      <w:bookmarkStart w:id="402" w:name="_Toc470517766"/>
      <w:bookmarkStart w:id="403" w:name="_Toc462920986"/>
      <w:bookmarkStart w:id="404" w:name="_Toc516154804"/>
      <w:bookmarkStart w:id="405" w:name="_Toc20317534"/>
      <w:r w:rsidRPr="002407F9">
        <w:rPr>
          <w:noProof/>
        </w:rPr>
        <w:t>Name Prefix Convention</w:t>
      </w:r>
      <w:bookmarkEnd w:id="394"/>
      <w:bookmarkEnd w:id="395"/>
      <w:bookmarkEnd w:id="396"/>
      <w:bookmarkEnd w:id="397"/>
      <w:bookmarkEnd w:id="398"/>
      <w:bookmarkEnd w:id="399"/>
      <w:bookmarkEnd w:id="400"/>
      <w:bookmarkEnd w:id="401"/>
      <w:bookmarkEnd w:id="402"/>
      <w:bookmarkEnd w:id="403"/>
      <w:bookmarkEnd w:id="404"/>
      <w:bookmarkEnd w:id="405"/>
    </w:p>
    <w:p w:rsidR="0083463C" w:rsidRPr="002407F9" w:rsidRDefault="0083463C" w:rsidP="0083463C">
      <w:pPr>
        <w:pStyle w:val="BodyText"/>
        <w:rPr>
          <w:noProof/>
        </w:rPr>
      </w:pPr>
      <w:r w:rsidRPr="002407F9">
        <w:rPr>
          <w:noProof/>
        </w:rPr>
        <w:t>Parameters are constants, variables, structures, unions, and structure members. Structure members are given a name that is indicative of its use, with no special prefix. The other parameter types are named according to their type with their name starting with “TPMx_”, where “x” is an optional character to indicate the data type.</w:t>
      </w:r>
    </w:p>
    <w:p w:rsidR="0083463C" w:rsidRPr="002407F9" w:rsidRDefault="0083463C" w:rsidP="0083463C">
      <w:pPr>
        <w:pStyle w:val="BodyText"/>
        <w:rPr>
          <w:noProof/>
        </w:rPr>
      </w:pPr>
      <w:r w:rsidRPr="002407F9">
        <w:rPr>
          <w:noProof/>
        </w:rPr>
        <w:t>In some cases, additional qualifying characters will follow the underscore. These are generally used when dealing with an enumerated data type.</w:t>
      </w:r>
      <w:bookmarkStart w:id="406" w:name="_Toc380749690"/>
      <w:bookmarkStart w:id="407" w:name="_Toc384651352"/>
      <w:bookmarkStart w:id="408" w:name="_Toc432512497"/>
      <w:bookmarkStart w:id="409" w:name="_Toc443575835"/>
    </w:p>
    <w:p w:rsidR="0083463C" w:rsidRPr="002407F9" w:rsidRDefault="0083463C" w:rsidP="0083463C">
      <w:pPr>
        <w:pStyle w:val="TABLE-title"/>
        <w:rPr>
          <w:noProof/>
        </w:rPr>
      </w:pPr>
      <w:bookmarkStart w:id="410" w:name="_Toc470518075"/>
      <w:bookmarkStart w:id="411" w:name="_Toc462921290"/>
      <w:bookmarkStart w:id="412" w:name="_Toc516155117"/>
      <w:bookmarkStart w:id="413" w:name="_Toc2137604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w:t>
      </w:r>
      <w:r w:rsidRPr="002407F9">
        <w:rPr>
          <w:noProof/>
        </w:rPr>
        <w:fldChar w:fldCharType="end"/>
      </w:r>
      <w:r w:rsidRPr="002407F9">
        <w:rPr>
          <w:noProof/>
        </w:rPr>
        <w:t xml:space="preserve"> — Name Prefix Convention</w:t>
      </w:r>
      <w:bookmarkEnd w:id="406"/>
      <w:bookmarkEnd w:id="407"/>
      <w:bookmarkEnd w:id="408"/>
      <w:bookmarkEnd w:id="409"/>
      <w:bookmarkEnd w:id="410"/>
      <w:bookmarkEnd w:id="411"/>
      <w:bookmarkEnd w:id="412"/>
      <w:bookmarkEnd w:id="413"/>
    </w:p>
    <w:tbl>
      <w:tblPr>
        <w:tblW w:w="93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521"/>
        <w:gridCol w:w="7821"/>
      </w:tblGrid>
      <w:tr w:rsidR="0083463C" w:rsidRPr="002407F9" w:rsidTr="00BF3E57">
        <w:trPr>
          <w:cantSplit/>
          <w:tblHeader/>
          <w:jc w:val="center"/>
        </w:trPr>
        <w:tc>
          <w:tcPr>
            <w:tcW w:w="1521" w:type="dxa"/>
            <w:tcBorders>
              <w:top w:val="single" w:sz="12" w:space="0" w:color="auto"/>
              <w:left w:val="single" w:sz="12" w:space="0" w:color="auto"/>
              <w:bottom w:val="single" w:sz="12" w:space="0" w:color="auto"/>
            </w:tcBorders>
            <w:tcMar>
              <w:left w:w="72" w:type="dxa"/>
              <w:right w:w="72" w:type="dxa"/>
            </w:tcMar>
          </w:tcPr>
          <w:p w:rsidR="0083463C" w:rsidRPr="002407F9" w:rsidRDefault="0083463C" w:rsidP="00BF3E57">
            <w:pPr>
              <w:pStyle w:val="TABLE-col-heading"/>
              <w:rPr>
                <w:noProof/>
              </w:rPr>
            </w:pPr>
            <w:r w:rsidRPr="002407F9">
              <w:rPr>
                <w:noProof/>
              </w:rPr>
              <w:t>Prefix</w:t>
            </w:r>
          </w:p>
        </w:tc>
        <w:tc>
          <w:tcPr>
            <w:tcW w:w="7821" w:type="dxa"/>
            <w:tcBorders>
              <w:top w:val="single" w:sz="12" w:space="0" w:color="auto"/>
              <w:bottom w:val="single" w:sz="12" w:space="0" w:color="auto"/>
              <w:right w:val="single" w:sz="12" w:space="0" w:color="auto"/>
            </w:tcBorders>
            <w:tcMar>
              <w:left w:w="72" w:type="dxa"/>
              <w:right w:w="72" w:type="dxa"/>
            </w:tcMar>
          </w:tcPr>
          <w:p w:rsidR="0083463C" w:rsidRPr="002407F9" w:rsidRDefault="0083463C" w:rsidP="00BF3E57">
            <w:pPr>
              <w:pStyle w:val="TABLE-col-heading"/>
              <w:rPr>
                <w:noProof/>
              </w:rPr>
            </w:pPr>
            <w:r w:rsidRPr="002407F9">
              <w:rPr>
                <w:noProof/>
              </w:rPr>
              <w:t>Description</w:t>
            </w:r>
          </w:p>
        </w:tc>
      </w:tr>
      <w:tr w:rsidR="0083463C" w:rsidRPr="002407F9" w:rsidTr="00BF3E57">
        <w:trPr>
          <w:cantSplit/>
          <w:jc w:val="center"/>
        </w:trPr>
        <w:tc>
          <w:tcPr>
            <w:tcW w:w="1521" w:type="dxa"/>
            <w:tcBorders>
              <w:left w:val="single" w:sz="12" w:space="0" w:color="auto"/>
            </w:tcBorders>
            <w:tcMar>
              <w:left w:w="72" w:type="dxa"/>
              <w:right w:w="72" w:type="dxa"/>
            </w:tcMar>
          </w:tcPr>
          <w:p w:rsidR="0083463C" w:rsidRPr="002407F9" w:rsidRDefault="0083463C" w:rsidP="00BF3E57">
            <w:pPr>
              <w:pStyle w:val="TABLE-cell"/>
            </w:pPr>
            <w:r w:rsidRPr="002407F9">
              <w:t>_TPM_</w:t>
            </w:r>
          </w:p>
        </w:tc>
        <w:tc>
          <w:tcPr>
            <w:tcW w:w="7821" w:type="dxa"/>
            <w:tcBorders>
              <w:right w:val="single" w:sz="12" w:space="0" w:color="auto"/>
            </w:tcBorders>
            <w:tcMar>
              <w:left w:w="72" w:type="dxa"/>
              <w:right w:w="72" w:type="dxa"/>
            </w:tcMar>
          </w:tcPr>
          <w:p w:rsidR="0083463C" w:rsidRPr="002407F9" w:rsidRDefault="0083463C" w:rsidP="00BF3E57">
            <w:pPr>
              <w:pStyle w:val="TABLE-cell"/>
            </w:pPr>
            <w:r w:rsidRPr="002407F9">
              <w:t xml:space="preserve">an indication/signal from the TPM’s system interface </w:t>
            </w:r>
          </w:p>
        </w:tc>
      </w:tr>
      <w:tr w:rsidR="0083463C" w:rsidRPr="002407F9" w:rsidTr="00BF3E57">
        <w:trPr>
          <w:cantSplit/>
          <w:jc w:val="center"/>
        </w:trPr>
        <w:tc>
          <w:tcPr>
            <w:tcW w:w="1521" w:type="dxa"/>
            <w:tcBorders>
              <w:left w:val="single" w:sz="12" w:space="0" w:color="auto"/>
            </w:tcBorders>
            <w:tcMar>
              <w:left w:w="72" w:type="dxa"/>
              <w:right w:w="72" w:type="dxa"/>
            </w:tcMar>
          </w:tcPr>
          <w:p w:rsidR="0083463C" w:rsidRPr="002407F9" w:rsidRDefault="0083463C" w:rsidP="00BF3E57">
            <w:pPr>
              <w:pStyle w:val="TABLE-cell"/>
            </w:pPr>
            <w:r w:rsidRPr="002407F9">
              <w:t>TPM_</w:t>
            </w:r>
          </w:p>
        </w:tc>
        <w:tc>
          <w:tcPr>
            <w:tcW w:w="7821" w:type="dxa"/>
            <w:tcBorders>
              <w:right w:val="single" w:sz="12" w:space="0" w:color="auto"/>
            </w:tcBorders>
            <w:tcMar>
              <w:left w:w="72" w:type="dxa"/>
              <w:right w:w="72" w:type="dxa"/>
            </w:tcMar>
          </w:tcPr>
          <w:p w:rsidR="0083463C" w:rsidRPr="002407F9" w:rsidRDefault="0083463C" w:rsidP="00BF3E57">
            <w:pPr>
              <w:pStyle w:val="TABLE-cell"/>
            </w:pPr>
            <w:r w:rsidRPr="002407F9">
              <w:t>a constant or an enumerated type</w:t>
            </w:r>
          </w:p>
        </w:tc>
      </w:tr>
      <w:tr w:rsidR="0083463C" w:rsidRPr="002407F9" w:rsidTr="00BF3E57">
        <w:trPr>
          <w:cantSplit/>
          <w:jc w:val="center"/>
        </w:trPr>
        <w:tc>
          <w:tcPr>
            <w:tcW w:w="1521" w:type="dxa"/>
            <w:tcBorders>
              <w:left w:val="single" w:sz="12" w:space="0" w:color="auto"/>
            </w:tcBorders>
            <w:tcMar>
              <w:left w:w="72" w:type="dxa"/>
              <w:right w:w="72" w:type="dxa"/>
            </w:tcMar>
          </w:tcPr>
          <w:p w:rsidR="0083463C" w:rsidRPr="002407F9" w:rsidRDefault="0083463C" w:rsidP="00BF3E57">
            <w:pPr>
              <w:pStyle w:val="TABLE-cell"/>
            </w:pPr>
            <w:r w:rsidRPr="002407F9">
              <w:t>TPM2_</w:t>
            </w:r>
          </w:p>
        </w:tc>
        <w:tc>
          <w:tcPr>
            <w:tcW w:w="7821" w:type="dxa"/>
            <w:tcBorders>
              <w:right w:val="single" w:sz="12" w:space="0" w:color="auto"/>
            </w:tcBorders>
            <w:tcMar>
              <w:left w:w="72" w:type="dxa"/>
              <w:right w:w="72" w:type="dxa"/>
            </w:tcMar>
          </w:tcPr>
          <w:p w:rsidR="0083463C" w:rsidRPr="002407F9" w:rsidRDefault="0083463C" w:rsidP="00BF3E57">
            <w:pPr>
              <w:pStyle w:val="TABLE-cell"/>
            </w:pPr>
            <w:r w:rsidRPr="002407F9">
              <w:t>a command defined by this specification</w:t>
            </w:r>
          </w:p>
        </w:tc>
      </w:tr>
      <w:tr w:rsidR="0083463C" w:rsidRPr="002407F9" w:rsidTr="00BF3E57">
        <w:trPr>
          <w:cantSplit/>
          <w:jc w:val="center"/>
        </w:trPr>
        <w:tc>
          <w:tcPr>
            <w:tcW w:w="1521" w:type="dxa"/>
            <w:tcBorders>
              <w:left w:val="single" w:sz="12" w:space="0" w:color="auto"/>
            </w:tcBorders>
            <w:tcMar>
              <w:left w:w="72" w:type="dxa"/>
              <w:right w:w="72" w:type="dxa"/>
            </w:tcMar>
          </w:tcPr>
          <w:p w:rsidR="0083463C" w:rsidRPr="002407F9" w:rsidRDefault="0083463C" w:rsidP="00BF3E57">
            <w:pPr>
              <w:pStyle w:val="TABLE-cell"/>
            </w:pPr>
            <w:r w:rsidRPr="002407F9">
              <w:t>TPM2B_</w:t>
            </w:r>
          </w:p>
        </w:tc>
        <w:tc>
          <w:tcPr>
            <w:tcW w:w="7821" w:type="dxa"/>
            <w:tcBorders>
              <w:right w:val="single" w:sz="12" w:space="0" w:color="auto"/>
            </w:tcBorders>
            <w:tcMar>
              <w:left w:w="72" w:type="dxa"/>
              <w:right w:w="72" w:type="dxa"/>
            </w:tcMar>
          </w:tcPr>
          <w:p w:rsidR="00EA7982" w:rsidRDefault="0083463C" w:rsidP="00BF3E57">
            <w:pPr>
              <w:pStyle w:val="TABLE-cell"/>
            </w:pPr>
            <w:r w:rsidRPr="002407F9">
              <w:t>a structure that is a sized buffer where the size of the buffer is contained in a 16-bit, unsigned value</w:t>
            </w:r>
          </w:p>
          <w:p w:rsidR="0083463C" w:rsidRPr="002407F9" w:rsidRDefault="0083463C" w:rsidP="00BF3E57">
            <w:pPr>
              <w:pStyle w:val="TABLE-cell"/>
            </w:pPr>
            <w:r w:rsidRPr="002407F9">
              <w:t>The first parameter is the size in octets of the second parameter. The second parameter may be any type.</w:t>
            </w:r>
          </w:p>
        </w:tc>
      </w:tr>
      <w:tr w:rsidR="0083463C" w:rsidRPr="002407F9" w:rsidTr="00BF3E57">
        <w:trPr>
          <w:cantSplit/>
          <w:jc w:val="center"/>
        </w:trPr>
        <w:tc>
          <w:tcPr>
            <w:tcW w:w="1521" w:type="dxa"/>
            <w:tcBorders>
              <w:left w:val="single" w:sz="12" w:space="0" w:color="auto"/>
            </w:tcBorders>
            <w:tcMar>
              <w:left w:w="72" w:type="dxa"/>
              <w:right w:w="72" w:type="dxa"/>
            </w:tcMar>
          </w:tcPr>
          <w:p w:rsidR="0083463C" w:rsidRPr="002407F9" w:rsidRDefault="0083463C" w:rsidP="00BF3E57">
            <w:pPr>
              <w:pStyle w:val="TABLE-cell"/>
            </w:pPr>
            <w:r w:rsidRPr="002407F9">
              <w:t>TPMA_</w:t>
            </w:r>
          </w:p>
        </w:tc>
        <w:tc>
          <w:tcPr>
            <w:tcW w:w="7821" w:type="dxa"/>
            <w:tcBorders>
              <w:right w:val="single" w:sz="12" w:space="0" w:color="auto"/>
            </w:tcBorders>
            <w:tcMar>
              <w:left w:w="72" w:type="dxa"/>
              <w:right w:w="72" w:type="dxa"/>
            </w:tcMar>
          </w:tcPr>
          <w:p w:rsidR="0083463C" w:rsidRPr="002407F9" w:rsidRDefault="0083463C" w:rsidP="00BF3E57">
            <w:pPr>
              <w:pStyle w:val="TABLE-cell"/>
            </w:pPr>
            <w:r w:rsidRPr="002407F9">
              <w:t>a structure where each of the fields defines an attribute and each field is usually a single bit</w:t>
            </w:r>
          </w:p>
          <w:p w:rsidR="0083463C" w:rsidRPr="002407F9" w:rsidRDefault="0083463C" w:rsidP="00BF3E57">
            <w:pPr>
              <w:pStyle w:val="TABLE-cell"/>
            </w:pPr>
            <w:r w:rsidRPr="002407F9">
              <w:t>All the attributes in an attribute structure are packed with the overall size of the structure indicated in the heading of the attribute description (UINT8, UINT16, or UINT32).</w:t>
            </w:r>
          </w:p>
        </w:tc>
      </w:tr>
      <w:tr w:rsidR="0083463C" w:rsidRPr="002407F9" w:rsidTr="00BF3E57">
        <w:trPr>
          <w:cantSplit/>
          <w:jc w:val="center"/>
        </w:trPr>
        <w:tc>
          <w:tcPr>
            <w:tcW w:w="1521" w:type="dxa"/>
            <w:tcBorders>
              <w:left w:val="single" w:sz="12" w:space="0" w:color="auto"/>
              <w:bottom w:val="single" w:sz="6" w:space="0" w:color="auto"/>
            </w:tcBorders>
            <w:tcMar>
              <w:left w:w="72" w:type="dxa"/>
              <w:right w:w="72" w:type="dxa"/>
            </w:tcMar>
          </w:tcPr>
          <w:p w:rsidR="0083463C" w:rsidRPr="002407F9" w:rsidRDefault="0083463C" w:rsidP="00BF3E57">
            <w:pPr>
              <w:pStyle w:val="TABLE-cell"/>
            </w:pPr>
            <w:r w:rsidRPr="002407F9">
              <w:t>TPM_ALG_</w:t>
            </w:r>
          </w:p>
        </w:tc>
        <w:tc>
          <w:tcPr>
            <w:tcW w:w="7821" w:type="dxa"/>
            <w:tcBorders>
              <w:bottom w:val="single" w:sz="6" w:space="0" w:color="auto"/>
              <w:right w:val="single" w:sz="12" w:space="0" w:color="auto"/>
            </w:tcBorders>
            <w:tcMar>
              <w:left w:w="72" w:type="dxa"/>
              <w:right w:w="72" w:type="dxa"/>
            </w:tcMar>
          </w:tcPr>
          <w:p w:rsidR="0083463C" w:rsidRPr="002407F9" w:rsidRDefault="0083463C" w:rsidP="00BF3E57">
            <w:pPr>
              <w:pStyle w:val="TABLE-cell"/>
            </w:pPr>
            <w:r w:rsidRPr="002407F9">
              <w:t>an enumerated type that indicates an algorithm</w:t>
            </w:r>
          </w:p>
          <w:p w:rsidR="0083463C" w:rsidRPr="002407F9" w:rsidRDefault="0083463C" w:rsidP="00BF3E57">
            <w:pPr>
              <w:pStyle w:val="TABLE-cell"/>
            </w:pPr>
            <w:r w:rsidRPr="002407F9">
              <w:t>A TPM_ALG_ is often used as a selector for a union.</w:t>
            </w:r>
          </w:p>
        </w:tc>
      </w:tr>
      <w:tr w:rsidR="0083463C" w:rsidRPr="002407F9" w:rsidTr="00BF3E57">
        <w:trPr>
          <w:cantSplit/>
          <w:jc w:val="center"/>
        </w:trPr>
        <w:tc>
          <w:tcPr>
            <w:tcW w:w="1521" w:type="dxa"/>
            <w:tcBorders>
              <w:left w:val="single" w:sz="12" w:space="0" w:color="auto"/>
            </w:tcBorders>
            <w:tcMar>
              <w:left w:w="72" w:type="dxa"/>
              <w:right w:w="72" w:type="dxa"/>
            </w:tcMar>
          </w:tcPr>
          <w:p w:rsidR="0083463C" w:rsidRPr="002407F9" w:rsidRDefault="0083463C" w:rsidP="00BF3E57">
            <w:pPr>
              <w:pStyle w:val="TABLE-cell"/>
            </w:pPr>
            <w:r w:rsidRPr="002407F9">
              <w:t>TPMI_</w:t>
            </w:r>
          </w:p>
        </w:tc>
        <w:tc>
          <w:tcPr>
            <w:tcW w:w="7821" w:type="dxa"/>
            <w:tcBorders>
              <w:right w:val="single" w:sz="12" w:space="0" w:color="auto"/>
            </w:tcBorders>
            <w:tcMar>
              <w:left w:w="72" w:type="dxa"/>
              <w:right w:w="72" w:type="dxa"/>
            </w:tcMar>
          </w:tcPr>
          <w:p w:rsidR="0083463C" w:rsidRPr="002407F9" w:rsidRDefault="0083463C" w:rsidP="00BF3E57">
            <w:pPr>
              <w:pStyle w:val="TABLE-cell"/>
            </w:pPr>
            <w:r w:rsidRPr="002407F9">
              <w:t>an interface type</w:t>
            </w:r>
          </w:p>
          <w:p w:rsidR="0083463C" w:rsidRPr="002407F9" w:rsidRDefault="0083463C" w:rsidP="00BF3E57">
            <w:pPr>
              <w:pStyle w:val="TABLE-cell"/>
            </w:pPr>
            <w:r w:rsidRPr="002407F9">
              <w:t>The value is specified for purposes of dynamic type checking when unmarshaled.</w:t>
            </w:r>
          </w:p>
        </w:tc>
      </w:tr>
      <w:tr w:rsidR="0083463C" w:rsidRPr="002407F9" w:rsidTr="00BF3E57">
        <w:trPr>
          <w:cantSplit/>
          <w:jc w:val="center"/>
        </w:trPr>
        <w:tc>
          <w:tcPr>
            <w:tcW w:w="1521" w:type="dxa"/>
            <w:tcBorders>
              <w:left w:val="single" w:sz="12" w:space="0" w:color="auto"/>
            </w:tcBorders>
            <w:tcMar>
              <w:left w:w="72" w:type="dxa"/>
              <w:right w:w="72" w:type="dxa"/>
            </w:tcMar>
          </w:tcPr>
          <w:p w:rsidR="0083463C" w:rsidRPr="002407F9" w:rsidRDefault="0083463C" w:rsidP="00BF3E57">
            <w:pPr>
              <w:pStyle w:val="TABLE-cell"/>
            </w:pPr>
            <w:r w:rsidRPr="002407F9">
              <w:t>TPML_</w:t>
            </w:r>
          </w:p>
        </w:tc>
        <w:tc>
          <w:tcPr>
            <w:tcW w:w="7821" w:type="dxa"/>
            <w:tcBorders>
              <w:right w:val="single" w:sz="12" w:space="0" w:color="auto"/>
            </w:tcBorders>
            <w:tcMar>
              <w:left w:w="72" w:type="dxa"/>
              <w:right w:w="72" w:type="dxa"/>
            </w:tcMar>
          </w:tcPr>
          <w:p w:rsidR="0083463C" w:rsidRPr="002407F9" w:rsidRDefault="0083463C" w:rsidP="00BF3E57">
            <w:pPr>
              <w:pStyle w:val="TABLE-cell"/>
            </w:pPr>
            <w:r w:rsidRPr="002407F9">
              <w:t>a list length followed by the indicated number of entries of the indicated type</w:t>
            </w:r>
          </w:p>
          <w:p w:rsidR="0083463C" w:rsidRPr="002407F9" w:rsidRDefault="0083463C" w:rsidP="00BF3E57">
            <w:pPr>
              <w:pStyle w:val="TABLE-cell"/>
            </w:pPr>
            <w:r w:rsidRPr="002407F9">
              <w:t>This is an array with a length field.</w:t>
            </w:r>
          </w:p>
        </w:tc>
      </w:tr>
      <w:tr w:rsidR="0083463C" w:rsidRPr="002407F9" w:rsidTr="00BF3E57">
        <w:trPr>
          <w:cantSplit/>
          <w:jc w:val="center"/>
        </w:trPr>
        <w:tc>
          <w:tcPr>
            <w:tcW w:w="1521" w:type="dxa"/>
            <w:tcBorders>
              <w:left w:val="single" w:sz="12" w:space="0" w:color="auto"/>
            </w:tcBorders>
            <w:tcMar>
              <w:left w:w="72" w:type="dxa"/>
              <w:right w:w="72" w:type="dxa"/>
            </w:tcMar>
          </w:tcPr>
          <w:p w:rsidR="0083463C" w:rsidRPr="002407F9" w:rsidRDefault="0083463C" w:rsidP="00BF3E57">
            <w:pPr>
              <w:pStyle w:val="TABLE-cell"/>
            </w:pPr>
            <w:r w:rsidRPr="002407F9">
              <w:t>TPMS_</w:t>
            </w:r>
          </w:p>
        </w:tc>
        <w:tc>
          <w:tcPr>
            <w:tcW w:w="7821" w:type="dxa"/>
            <w:tcBorders>
              <w:right w:val="single" w:sz="12" w:space="0" w:color="auto"/>
            </w:tcBorders>
            <w:tcMar>
              <w:left w:w="72" w:type="dxa"/>
              <w:right w:w="72" w:type="dxa"/>
            </w:tcMar>
          </w:tcPr>
          <w:p w:rsidR="0083463C" w:rsidRPr="002407F9" w:rsidRDefault="0083463C" w:rsidP="00BF3E57">
            <w:pPr>
              <w:pStyle w:val="TABLE-cell"/>
            </w:pPr>
            <w:r w:rsidRPr="002407F9">
              <w:t>a structure that is not a size buffer or a tagged buffer or a list</w:t>
            </w:r>
          </w:p>
        </w:tc>
      </w:tr>
      <w:tr w:rsidR="0083463C" w:rsidRPr="002407F9" w:rsidTr="00BF3E57">
        <w:trPr>
          <w:cantSplit/>
          <w:jc w:val="center"/>
        </w:trPr>
        <w:tc>
          <w:tcPr>
            <w:tcW w:w="1521" w:type="dxa"/>
            <w:tcBorders>
              <w:left w:val="single" w:sz="12" w:space="0" w:color="auto"/>
            </w:tcBorders>
            <w:tcMar>
              <w:left w:w="72" w:type="dxa"/>
              <w:right w:w="72" w:type="dxa"/>
            </w:tcMar>
          </w:tcPr>
          <w:p w:rsidR="0083463C" w:rsidRPr="002407F9" w:rsidRDefault="0083463C" w:rsidP="00BF3E57">
            <w:pPr>
              <w:pStyle w:val="TABLE-cell"/>
            </w:pPr>
            <w:r w:rsidRPr="002407F9">
              <w:t>TPMT_</w:t>
            </w:r>
          </w:p>
        </w:tc>
        <w:tc>
          <w:tcPr>
            <w:tcW w:w="7821" w:type="dxa"/>
            <w:tcBorders>
              <w:right w:val="single" w:sz="12" w:space="0" w:color="auto"/>
            </w:tcBorders>
            <w:tcMar>
              <w:left w:w="72" w:type="dxa"/>
              <w:right w:w="72" w:type="dxa"/>
            </w:tcMar>
          </w:tcPr>
          <w:p w:rsidR="0083463C" w:rsidRPr="002407F9" w:rsidRDefault="0083463C" w:rsidP="00BF3E57">
            <w:pPr>
              <w:pStyle w:val="TABLE-cell"/>
            </w:pPr>
            <w:r w:rsidRPr="002407F9">
              <w:t>a structure with the first parameter being a structure tag, indicating the type of the structure that follows</w:t>
            </w:r>
          </w:p>
          <w:p w:rsidR="0083463C" w:rsidRPr="002407F9" w:rsidRDefault="0083463C" w:rsidP="00BF3E57">
            <w:pPr>
              <w:pStyle w:val="TABLE-cell"/>
            </w:pPr>
            <w:r w:rsidRPr="002407F9">
              <w:t>A structure tag may be either a TPM_ST_ or TPM_ALG_ depending on context.</w:t>
            </w:r>
          </w:p>
        </w:tc>
      </w:tr>
      <w:tr w:rsidR="0083463C" w:rsidRPr="002407F9" w:rsidTr="00BF3E57">
        <w:trPr>
          <w:cantSplit/>
          <w:jc w:val="center"/>
        </w:trPr>
        <w:tc>
          <w:tcPr>
            <w:tcW w:w="1521" w:type="dxa"/>
            <w:tcBorders>
              <w:left w:val="single" w:sz="12" w:space="0" w:color="auto"/>
            </w:tcBorders>
            <w:tcMar>
              <w:left w:w="72" w:type="dxa"/>
              <w:right w:w="72" w:type="dxa"/>
            </w:tcMar>
          </w:tcPr>
          <w:p w:rsidR="0083463C" w:rsidRPr="002407F9" w:rsidRDefault="0083463C" w:rsidP="00BF3E57">
            <w:pPr>
              <w:pStyle w:val="TABLE-cell"/>
            </w:pPr>
            <w:r w:rsidRPr="002407F9">
              <w:t>TPMU_</w:t>
            </w:r>
          </w:p>
        </w:tc>
        <w:tc>
          <w:tcPr>
            <w:tcW w:w="7821" w:type="dxa"/>
            <w:tcBorders>
              <w:right w:val="single" w:sz="12" w:space="0" w:color="auto"/>
            </w:tcBorders>
            <w:tcMar>
              <w:left w:w="72" w:type="dxa"/>
              <w:right w:w="72" w:type="dxa"/>
            </w:tcMar>
          </w:tcPr>
          <w:p w:rsidR="0083463C" w:rsidRPr="002407F9" w:rsidRDefault="0083463C" w:rsidP="00BF3E57">
            <w:pPr>
              <w:pStyle w:val="TABLE-cell"/>
            </w:pPr>
            <w:r w:rsidRPr="002407F9">
              <w:t>a union of structures, lists, or unions</w:t>
            </w:r>
          </w:p>
          <w:p w:rsidR="0083463C" w:rsidRPr="002407F9" w:rsidRDefault="0083463C" w:rsidP="00BF3E57">
            <w:pPr>
              <w:pStyle w:val="TABLE-cell"/>
            </w:pPr>
            <w:r w:rsidRPr="002407F9">
              <w:t>If a union exists, there will normally be a companion TPMT_ that is the expression of the union in a tagged structure, where the tag is the selector indicating which member of the union is present.</w:t>
            </w:r>
          </w:p>
        </w:tc>
      </w:tr>
      <w:tr w:rsidR="0083463C" w:rsidRPr="002407F9" w:rsidTr="00BF3E57">
        <w:trPr>
          <w:cantSplit/>
          <w:jc w:val="center"/>
        </w:trPr>
        <w:tc>
          <w:tcPr>
            <w:tcW w:w="1521" w:type="dxa"/>
            <w:tcBorders>
              <w:top w:val="single" w:sz="6" w:space="0" w:color="auto"/>
              <w:left w:val="single" w:sz="12" w:space="0" w:color="auto"/>
              <w:bottom w:val="single" w:sz="12" w:space="0" w:color="auto"/>
            </w:tcBorders>
            <w:tcMar>
              <w:left w:w="72" w:type="dxa"/>
              <w:right w:w="72" w:type="dxa"/>
            </w:tcMar>
          </w:tcPr>
          <w:p w:rsidR="0083463C" w:rsidRPr="002407F9" w:rsidRDefault="0083463C" w:rsidP="00BF3E57">
            <w:pPr>
              <w:pStyle w:val="TABLE-cell"/>
            </w:pPr>
            <w:r w:rsidRPr="002407F9">
              <w:lastRenderedPageBreak/>
              <w:t>TPM_xx_</w:t>
            </w:r>
          </w:p>
        </w:tc>
        <w:tc>
          <w:tcPr>
            <w:tcW w:w="7821" w:type="dxa"/>
            <w:tcBorders>
              <w:top w:val="single" w:sz="6" w:space="0" w:color="auto"/>
              <w:bottom w:val="single" w:sz="12" w:space="0" w:color="auto"/>
              <w:right w:val="single" w:sz="12" w:space="0" w:color="auto"/>
            </w:tcBorders>
            <w:tcMar>
              <w:left w:w="72" w:type="dxa"/>
              <w:right w:w="72" w:type="dxa"/>
            </w:tcMar>
          </w:tcPr>
          <w:p w:rsidR="0083463C" w:rsidRPr="002407F9" w:rsidRDefault="0083463C" w:rsidP="00BF3E57">
            <w:pPr>
              <w:pStyle w:val="TABLE-cell"/>
            </w:pPr>
            <w:r w:rsidRPr="002407F9">
              <w:t>an enumeration value of a particular type</w:t>
            </w:r>
          </w:p>
          <w:p w:rsidR="0083463C" w:rsidRPr="002407F9" w:rsidRDefault="0083463C" w:rsidP="00BF3E57">
            <w:pPr>
              <w:pStyle w:val="TABLE-cell"/>
            </w:pPr>
            <w:r w:rsidRPr="002407F9">
              <w:t>The value of “xx” will be indicative of the use of the enumerated type. A table of “TPM_xx” constant definitions will exist to define each of the TPM_xx_ values.</w:t>
            </w:r>
          </w:p>
          <w:p w:rsidR="0083463C" w:rsidRPr="002407F9" w:rsidRDefault="0083463C" w:rsidP="00BF3E57">
            <w:pPr>
              <w:pStyle w:val="Table-cell-note"/>
            </w:pPr>
            <w:r w:rsidRPr="002407F9">
              <w:t>EXAMPLE 1</w:t>
            </w:r>
            <w:r w:rsidRPr="002407F9">
              <w:tab/>
              <w:t xml:space="preserve">TPM_CC_ indicates that the type is used for a </w:t>
            </w:r>
            <w:r w:rsidRPr="002407F9">
              <w:rPr>
                <w:i/>
              </w:rPr>
              <w:t xml:space="preserve">commandCode. </w:t>
            </w:r>
            <w:r w:rsidRPr="002407F9">
              <w:t xml:space="preserve">The allowed enumeration values will be found in the table defining the TPM_CC constants </w:t>
            </w:r>
            <w:r w:rsidR="00600CD1">
              <w:t>(</w:t>
            </w:r>
            <w:r w:rsidR="00172EB2">
              <w:fldChar w:fldCharType="begin"/>
            </w:r>
            <w:r w:rsidR="00172EB2">
              <w:instrText xml:space="preserve"> REF _Ref518051117 \h </w:instrText>
            </w:r>
            <w:r w:rsidR="00172EB2">
              <w:fldChar w:fldCharType="separate"/>
            </w:r>
            <w:r w:rsidR="00AE7D6E" w:rsidRPr="002407F9">
              <w:t xml:space="preserve">Table </w:t>
            </w:r>
            <w:r w:rsidR="00AE7D6E">
              <w:t>12</w:t>
            </w:r>
            <w:r w:rsidR="00172EB2">
              <w:fldChar w:fldCharType="end"/>
            </w:r>
            <w:r w:rsidR="00531E8C">
              <w:t>)</w:t>
            </w:r>
          </w:p>
          <w:p w:rsidR="0083463C" w:rsidRPr="002407F9" w:rsidRDefault="0083463C" w:rsidP="00BF3E57">
            <w:pPr>
              <w:pStyle w:val="Table-cell-note"/>
            </w:pPr>
            <w:r w:rsidRPr="002407F9">
              <w:t>EXAMPLE 2</w:t>
            </w:r>
            <w:r w:rsidRPr="002407F9">
              <w:tab/>
              <w:t xml:space="preserve">TPM_RC_ indicates that the type is used for a </w:t>
            </w:r>
            <w:r w:rsidRPr="002407F9">
              <w:rPr>
                <w:i/>
              </w:rPr>
              <w:t>responseCode</w:t>
            </w:r>
            <w:r w:rsidRPr="002407F9">
              <w:t xml:space="preserve">. The allowed enumeration values are in </w:t>
            </w:r>
            <w:r w:rsidRPr="002407F9">
              <w:fldChar w:fldCharType="begin"/>
            </w:r>
            <w:r w:rsidRPr="002407F9">
              <w:instrText xml:space="preserve"> REF _Ref282778736 \h  \* MERGEFORMAT </w:instrText>
            </w:r>
            <w:r w:rsidRPr="002407F9">
              <w:fldChar w:fldCharType="separate"/>
            </w:r>
            <w:r w:rsidR="00AE7D6E" w:rsidRPr="002407F9">
              <w:t xml:space="preserve">Table </w:t>
            </w:r>
            <w:r w:rsidR="00AE7D6E">
              <w:t>16</w:t>
            </w:r>
            <w:r w:rsidRPr="002407F9">
              <w:fldChar w:fldCharType="end"/>
            </w:r>
            <w:r w:rsidRPr="002407F9">
              <w:t>.</w:t>
            </w:r>
          </w:p>
        </w:tc>
      </w:tr>
    </w:tbl>
    <w:p w:rsidR="0083463C" w:rsidRPr="002407F9" w:rsidRDefault="0083463C" w:rsidP="0083463C">
      <w:pPr>
        <w:pStyle w:val="Heading2"/>
        <w:rPr>
          <w:noProof/>
        </w:rPr>
      </w:pPr>
      <w:bookmarkStart w:id="414" w:name="_Toc286046957"/>
      <w:bookmarkStart w:id="415" w:name="_Toc288814891"/>
      <w:bookmarkStart w:id="416" w:name="_Toc304539126"/>
      <w:bookmarkStart w:id="417" w:name="_Toc308709664"/>
      <w:bookmarkStart w:id="418" w:name="_Toc380749370"/>
      <w:bookmarkStart w:id="419" w:name="_Toc384901676"/>
      <w:bookmarkStart w:id="420" w:name="_Toc432512200"/>
      <w:bookmarkStart w:id="421" w:name="_Toc443575540"/>
      <w:bookmarkStart w:id="422" w:name="_Toc470517767"/>
      <w:bookmarkStart w:id="423" w:name="_Toc462920987"/>
      <w:bookmarkStart w:id="424" w:name="_Toc516154805"/>
      <w:bookmarkStart w:id="425" w:name="_Toc20317535"/>
      <w:r w:rsidRPr="002407F9">
        <w:rPr>
          <w:noProof/>
        </w:rPr>
        <w:t>Data Alignment</w:t>
      </w:r>
      <w:bookmarkEnd w:id="414"/>
      <w:bookmarkEnd w:id="415"/>
      <w:bookmarkEnd w:id="416"/>
      <w:bookmarkEnd w:id="417"/>
      <w:bookmarkEnd w:id="418"/>
      <w:bookmarkEnd w:id="419"/>
      <w:bookmarkEnd w:id="420"/>
      <w:bookmarkEnd w:id="421"/>
      <w:bookmarkEnd w:id="422"/>
      <w:bookmarkEnd w:id="423"/>
      <w:bookmarkEnd w:id="424"/>
      <w:bookmarkEnd w:id="425"/>
    </w:p>
    <w:p w:rsidR="0083463C" w:rsidRPr="002407F9" w:rsidRDefault="0083463C" w:rsidP="0083463C">
      <w:pPr>
        <w:pStyle w:val="BodyText"/>
        <w:rPr>
          <w:noProof/>
        </w:rPr>
      </w:pPr>
      <w:r w:rsidRPr="002407F9">
        <w:rPr>
          <w:noProof/>
        </w:rPr>
        <w:t xml:space="preserve">The data structures in this TPM 2.0 Part 2 use octet alignment for all structures. When used in a table to indicate a maximum size, the </w:t>
      </w:r>
      <w:r w:rsidRPr="002407F9">
        <w:rPr>
          <w:rFonts w:ascii="Courier New" w:hAnsi="Courier New" w:cs="Courier New"/>
          <w:noProof/>
        </w:rPr>
        <w:t>sizeof()</w:t>
      </w:r>
      <w:r w:rsidRPr="002407F9">
        <w:rPr>
          <w:noProof/>
        </w:rPr>
        <w:t xml:space="preserve"> function returns the octet-aligned size of the structure, with no padding.</w:t>
      </w:r>
    </w:p>
    <w:p w:rsidR="0083463C" w:rsidRPr="002407F9" w:rsidRDefault="0083463C" w:rsidP="0083463C">
      <w:pPr>
        <w:pStyle w:val="Heading2"/>
        <w:tabs>
          <w:tab w:val="left" w:pos="630"/>
        </w:tabs>
        <w:ind w:left="634" w:hanging="634"/>
        <w:rPr>
          <w:noProof/>
        </w:rPr>
      </w:pPr>
      <w:bookmarkStart w:id="426" w:name="_Toc310935373"/>
      <w:bookmarkStart w:id="427" w:name="_Toc327187978"/>
      <w:bookmarkStart w:id="428" w:name="_Toc380749371"/>
      <w:bookmarkStart w:id="429" w:name="_Toc384901677"/>
      <w:bookmarkStart w:id="430" w:name="_Toc432512201"/>
      <w:bookmarkStart w:id="431" w:name="_Toc443575541"/>
      <w:bookmarkStart w:id="432" w:name="_Toc470517768"/>
      <w:bookmarkStart w:id="433" w:name="_Toc462920988"/>
      <w:bookmarkStart w:id="434" w:name="_Toc516154806"/>
      <w:bookmarkStart w:id="435" w:name="_Toc20317536"/>
      <w:r w:rsidRPr="002407F9">
        <w:rPr>
          <w:noProof/>
        </w:rPr>
        <w:t xml:space="preserve">Parameter </w:t>
      </w:r>
      <w:bookmarkEnd w:id="426"/>
      <w:r w:rsidRPr="002407F9">
        <w:rPr>
          <w:noProof/>
        </w:rPr>
        <w:t>Unmarshaling</w:t>
      </w:r>
      <w:bookmarkEnd w:id="427"/>
      <w:r w:rsidRPr="002407F9">
        <w:rPr>
          <w:noProof/>
        </w:rPr>
        <w:t xml:space="preserve"> Errors</w:t>
      </w:r>
      <w:bookmarkEnd w:id="428"/>
      <w:bookmarkEnd w:id="429"/>
      <w:bookmarkEnd w:id="430"/>
      <w:bookmarkEnd w:id="431"/>
      <w:bookmarkEnd w:id="432"/>
      <w:bookmarkEnd w:id="433"/>
      <w:bookmarkEnd w:id="434"/>
      <w:bookmarkEnd w:id="435"/>
    </w:p>
    <w:p w:rsidR="0083463C" w:rsidRPr="002407F9" w:rsidRDefault="0083463C" w:rsidP="0083463C">
      <w:pPr>
        <w:pStyle w:val="BodyText"/>
        <w:rPr>
          <w:noProof/>
        </w:rPr>
      </w:pPr>
      <w:r w:rsidRPr="002407F9">
        <w:rPr>
          <w:noProof/>
        </w:rPr>
        <w:t>The TPM commands are defined in TPM 2.0 Part 3. The command definition includes C code that details the actions performed by that command. The code is written assuming that the parameters of the command have been unmarshaled.</w:t>
      </w:r>
    </w:p>
    <w:p w:rsidR="0083463C" w:rsidRPr="002407F9" w:rsidRDefault="0083463C" w:rsidP="0083463C">
      <w:pPr>
        <w:pStyle w:val="NOTE"/>
        <w:rPr>
          <w:noProof/>
        </w:rPr>
      </w:pPr>
      <w:r w:rsidRPr="002407F9">
        <w:rPr>
          <w:noProof/>
        </w:rPr>
        <w:t>NOTE 1</w:t>
      </w:r>
      <w:r w:rsidRPr="002407F9">
        <w:rPr>
          <w:noProof/>
        </w:rPr>
        <w:tab/>
        <w:t>An implementation is not required to process parameters in this manner or to separate the parameter parsing from the command actions. This method was chosen for the specification so that the normative behavior described by the detailed actions would be clear and unencumbered.</w:t>
      </w:r>
    </w:p>
    <w:p w:rsidR="0083463C" w:rsidRPr="002407F9" w:rsidRDefault="0083463C" w:rsidP="0083463C">
      <w:pPr>
        <w:pStyle w:val="BodyText"/>
        <w:rPr>
          <w:noProof/>
        </w:rPr>
      </w:pPr>
      <w:r w:rsidRPr="002407F9">
        <w:rPr>
          <w:noProof/>
        </w:rPr>
        <w:t>Unmarshaling is the process of processing the parameters in the input buffer and preparing the parameters for use by the command-specific action code. No data movement need take place but it is required that the TPM validate that the parameters meet the requirements of the expected data type as defined in this TPM 2.0 Part 2.</w:t>
      </w:r>
    </w:p>
    <w:p w:rsidR="0083463C" w:rsidRPr="002407F9" w:rsidRDefault="0083463C" w:rsidP="0083463C">
      <w:pPr>
        <w:pStyle w:val="BodyText"/>
        <w:rPr>
          <w:noProof/>
        </w:rPr>
      </w:pPr>
      <w:r w:rsidRPr="002407F9">
        <w:rPr>
          <w:noProof/>
        </w:rPr>
        <w:t>When an error is encountered while unmarshaling a command parameter, an error response code is returned and no command processing occurs. A table defining a data type may have response codes embedded in the table to indicate the error returned when the input value does not match the parameters of the table.</w:t>
      </w:r>
    </w:p>
    <w:p w:rsidR="0083463C" w:rsidRPr="002407F9" w:rsidRDefault="0083463C" w:rsidP="0083463C">
      <w:pPr>
        <w:pStyle w:val="NOTE"/>
        <w:rPr>
          <w:noProof/>
        </w:rPr>
      </w:pPr>
      <w:r w:rsidRPr="002407F9">
        <w:rPr>
          <w:noProof/>
        </w:rPr>
        <w:t>EXAMPLE 1</w:t>
      </w:r>
      <w:r w:rsidRPr="002407F9">
        <w:rPr>
          <w:noProof/>
        </w:rPr>
        <w:tab/>
      </w:r>
      <w:r w:rsidR="00736898">
        <w:rPr>
          <w:noProof/>
        </w:rPr>
        <w:fldChar w:fldCharType="begin"/>
      </w:r>
      <w:r w:rsidR="00736898">
        <w:rPr>
          <w:noProof/>
        </w:rPr>
        <w:instrText xml:space="preserve"> REF _Ref518051117 \h </w:instrText>
      </w:r>
      <w:r w:rsidR="00736898">
        <w:rPr>
          <w:noProof/>
        </w:rPr>
      </w:r>
      <w:r w:rsidR="00736898">
        <w:rPr>
          <w:noProof/>
        </w:rPr>
        <w:fldChar w:fldCharType="separate"/>
      </w:r>
      <w:r w:rsidR="00AE7D6E" w:rsidRPr="002407F9">
        <w:rPr>
          <w:noProof/>
        </w:rPr>
        <w:t xml:space="preserve">Table </w:t>
      </w:r>
      <w:r w:rsidR="00AE7D6E">
        <w:rPr>
          <w:noProof/>
        </w:rPr>
        <w:t>12</w:t>
      </w:r>
      <w:r w:rsidR="00736898">
        <w:rPr>
          <w:noProof/>
        </w:rPr>
        <w:fldChar w:fldCharType="end"/>
      </w:r>
      <w:r w:rsidRPr="002407F9">
        <w:rPr>
          <w:noProof/>
        </w:rPr>
        <w:t xml:space="preserve"> has a listing of TPM command code values. The last row in the table contains "#TPM_RC_COMMAND_CODE" indicating the response code that is returned if the TPM is unmarshaling a value that it expects to be a TPM_CC and the input value is not in the table.</w:t>
      </w:r>
    </w:p>
    <w:p w:rsidR="0083463C" w:rsidRPr="002407F9" w:rsidRDefault="0083463C" w:rsidP="0083463C">
      <w:pPr>
        <w:pStyle w:val="NOTE"/>
        <w:rPr>
          <w:noProof/>
        </w:rPr>
      </w:pPr>
      <w:r w:rsidRPr="002407F9">
        <w:rPr>
          <w:noProof/>
        </w:rPr>
        <w:t>NOTE 2</w:t>
      </w:r>
      <w:r w:rsidRPr="002407F9">
        <w:rPr>
          <w:noProof/>
        </w:rPr>
        <w:tab/>
        <w:t>In the reference implementation, a parameter number is added to the response code so that the offending parameter can be isolated.</w:t>
      </w:r>
    </w:p>
    <w:p w:rsidR="0083463C" w:rsidRPr="002407F9" w:rsidRDefault="0083463C" w:rsidP="0083463C">
      <w:pPr>
        <w:pStyle w:val="BodyText"/>
        <w:rPr>
          <w:noProof/>
        </w:rPr>
      </w:pPr>
      <w:r w:rsidRPr="002407F9">
        <w:rPr>
          <w:noProof/>
        </w:rPr>
        <w:lastRenderedPageBreak/>
        <w:t xml:space="preserve">In many cases, the table contains no specific response code value and the return code will be determined as defined in </w:t>
      </w:r>
      <w:r w:rsidRPr="002407F9">
        <w:rPr>
          <w:noProof/>
        </w:rPr>
        <w:fldChar w:fldCharType="begin"/>
      </w:r>
      <w:r w:rsidRPr="002407F9">
        <w:rPr>
          <w:noProof/>
        </w:rPr>
        <w:instrText xml:space="preserve"> REF _Ref328497210 \h </w:instrText>
      </w:r>
      <w:r w:rsidRPr="002407F9">
        <w:rPr>
          <w:noProof/>
        </w:rPr>
      </w:r>
      <w:r w:rsidRPr="002407F9">
        <w:rPr>
          <w:noProof/>
        </w:rPr>
        <w:fldChar w:fldCharType="separate"/>
      </w:r>
      <w:r w:rsidR="00AE7D6E" w:rsidRPr="002407F9">
        <w:rPr>
          <w:noProof/>
        </w:rPr>
        <w:t xml:space="preserve">Table </w:t>
      </w:r>
      <w:r w:rsidR="00AE7D6E">
        <w:rPr>
          <w:noProof/>
        </w:rPr>
        <w:t>2</w:t>
      </w:r>
      <w:r w:rsidRPr="002407F9">
        <w:rPr>
          <w:noProof/>
        </w:rPr>
        <w:fldChar w:fldCharType="end"/>
      </w:r>
      <w:r w:rsidRPr="002407F9">
        <w:rPr>
          <w:noProof/>
        </w:rPr>
        <w:t>.</w:t>
      </w:r>
    </w:p>
    <w:p w:rsidR="0083463C" w:rsidRPr="002407F9" w:rsidRDefault="0083463C" w:rsidP="0083463C">
      <w:pPr>
        <w:pStyle w:val="TABLE-title"/>
        <w:rPr>
          <w:noProof/>
        </w:rPr>
      </w:pPr>
      <w:bookmarkStart w:id="436" w:name="_Ref328497210"/>
      <w:bookmarkStart w:id="437" w:name="_Toc380749691"/>
      <w:bookmarkStart w:id="438" w:name="_Toc384651353"/>
      <w:bookmarkStart w:id="439" w:name="_Toc432512498"/>
      <w:bookmarkStart w:id="440" w:name="_Toc443575836"/>
      <w:bookmarkStart w:id="441" w:name="_Toc470518076"/>
      <w:bookmarkStart w:id="442" w:name="_Toc462921291"/>
      <w:bookmarkStart w:id="443" w:name="_Toc516155118"/>
      <w:bookmarkStart w:id="444" w:name="_Toc2137604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w:t>
      </w:r>
      <w:r w:rsidRPr="002407F9">
        <w:rPr>
          <w:noProof/>
        </w:rPr>
        <w:fldChar w:fldCharType="end"/>
      </w:r>
      <w:bookmarkEnd w:id="436"/>
      <w:r w:rsidRPr="002407F9">
        <w:rPr>
          <w:noProof/>
        </w:rPr>
        <w:t xml:space="preserve"> — Unmarshaling Errors</w:t>
      </w:r>
      <w:bookmarkEnd w:id="437"/>
      <w:bookmarkEnd w:id="438"/>
      <w:bookmarkEnd w:id="439"/>
      <w:bookmarkEnd w:id="440"/>
      <w:bookmarkEnd w:id="441"/>
      <w:bookmarkEnd w:id="442"/>
      <w:bookmarkEnd w:id="443"/>
      <w:bookmarkEnd w:id="444"/>
    </w:p>
    <w:tbl>
      <w:tblPr>
        <w:tblStyle w:val="TableGrid"/>
        <w:tblW w:w="9360"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16"/>
        <w:gridCol w:w="6744"/>
      </w:tblGrid>
      <w:tr w:rsidR="0083463C" w:rsidRPr="002407F9" w:rsidTr="00BF3E57">
        <w:trPr>
          <w:jc w:val="center"/>
        </w:trPr>
        <w:tc>
          <w:tcPr>
            <w:tcW w:w="2616"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Response code</w:t>
            </w:r>
          </w:p>
        </w:tc>
        <w:tc>
          <w:tcPr>
            <w:tcW w:w="6744"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Usage</w:t>
            </w:r>
          </w:p>
        </w:tc>
      </w:tr>
      <w:tr w:rsidR="0083463C" w:rsidRPr="002407F9" w:rsidTr="00BF3E57">
        <w:trPr>
          <w:jc w:val="center"/>
        </w:trPr>
        <w:tc>
          <w:tcPr>
            <w:tcW w:w="2616" w:type="dxa"/>
            <w:tcBorders>
              <w:top w:val="single" w:sz="12" w:space="0" w:color="auto"/>
            </w:tcBorders>
          </w:tcPr>
          <w:p w:rsidR="0083463C" w:rsidRPr="002407F9" w:rsidRDefault="0083463C" w:rsidP="00BF3E57">
            <w:pPr>
              <w:pStyle w:val="TABLE-cell"/>
            </w:pPr>
            <w:r w:rsidRPr="002407F9">
              <w:t>TPM_RC_INSUFFICIENT</w:t>
            </w:r>
          </w:p>
        </w:tc>
        <w:tc>
          <w:tcPr>
            <w:tcW w:w="6744" w:type="dxa"/>
            <w:tcBorders>
              <w:top w:val="single" w:sz="12" w:space="0" w:color="auto"/>
            </w:tcBorders>
          </w:tcPr>
          <w:p w:rsidR="0083463C" w:rsidRPr="002407F9" w:rsidRDefault="0083463C" w:rsidP="00BF3E57">
            <w:pPr>
              <w:pStyle w:val="TABLE-cell"/>
            </w:pPr>
            <w:r w:rsidRPr="002407F9">
              <w:t>the input buffer did not contain enough octets to allow unmarshaling of the expected data type;</w:t>
            </w:r>
          </w:p>
        </w:tc>
      </w:tr>
      <w:tr w:rsidR="0083463C" w:rsidRPr="002407F9" w:rsidTr="00BF3E57">
        <w:trPr>
          <w:jc w:val="center"/>
        </w:trPr>
        <w:tc>
          <w:tcPr>
            <w:tcW w:w="2616" w:type="dxa"/>
          </w:tcPr>
          <w:p w:rsidR="0083463C" w:rsidRPr="002407F9" w:rsidRDefault="0083463C" w:rsidP="00BF3E57">
            <w:pPr>
              <w:pStyle w:val="TABLE-cell"/>
            </w:pPr>
            <w:r w:rsidRPr="002407F9">
              <w:t xml:space="preserve">TPM_RC_RESERVED_BITS </w:t>
            </w:r>
          </w:p>
        </w:tc>
        <w:tc>
          <w:tcPr>
            <w:tcW w:w="6744" w:type="dxa"/>
          </w:tcPr>
          <w:p w:rsidR="0083463C" w:rsidRPr="002407F9" w:rsidRDefault="0083463C" w:rsidP="00BF3E57">
            <w:pPr>
              <w:pStyle w:val="TABLE-cell"/>
            </w:pPr>
            <w:r w:rsidRPr="002407F9">
              <w:t>a non-zero value was found in a reserved field of an attribute structure (TPMA_)</w:t>
            </w:r>
          </w:p>
        </w:tc>
      </w:tr>
      <w:tr w:rsidR="0083463C" w:rsidRPr="002407F9" w:rsidTr="00BF3E57">
        <w:trPr>
          <w:jc w:val="center"/>
        </w:trPr>
        <w:tc>
          <w:tcPr>
            <w:tcW w:w="2616" w:type="dxa"/>
          </w:tcPr>
          <w:p w:rsidR="0083463C" w:rsidRPr="002407F9" w:rsidRDefault="0083463C" w:rsidP="00BF3E57">
            <w:pPr>
              <w:pStyle w:val="TABLE-cell"/>
            </w:pPr>
            <w:r w:rsidRPr="002407F9">
              <w:t>TPM_RC_SIZE</w:t>
            </w:r>
          </w:p>
        </w:tc>
        <w:tc>
          <w:tcPr>
            <w:tcW w:w="6744" w:type="dxa"/>
          </w:tcPr>
          <w:p w:rsidR="0083463C" w:rsidRPr="002407F9" w:rsidRDefault="0083463C" w:rsidP="00BF3E57">
            <w:pPr>
              <w:pStyle w:val="TABLE-cell"/>
            </w:pPr>
            <w:r w:rsidRPr="002407F9">
              <w:t>the value of a size parameter is larger or smaller than allowed</w:t>
            </w:r>
          </w:p>
        </w:tc>
      </w:tr>
      <w:tr w:rsidR="0083463C" w:rsidRPr="002407F9" w:rsidTr="00BF3E57">
        <w:trPr>
          <w:jc w:val="center"/>
        </w:trPr>
        <w:tc>
          <w:tcPr>
            <w:tcW w:w="2616" w:type="dxa"/>
          </w:tcPr>
          <w:p w:rsidR="0083463C" w:rsidRPr="002407F9" w:rsidRDefault="0083463C" w:rsidP="00BF3E57">
            <w:pPr>
              <w:pStyle w:val="TABLE-cell"/>
            </w:pPr>
            <w:r w:rsidRPr="002407F9">
              <w:t>TPM_RC_VALUE</w:t>
            </w:r>
          </w:p>
        </w:tc>
        <w:tc>
          <w:tcPr>
            <w:tcW w:w="6744" w:type="dxa"/>
          </w:tcPr>
          <w:p w:rsidR="0083463C" w:rsidRPr="002407F9" w:rsidRDefault="0083463C" w:rsidP="00BF3E57">
            <w:pPr>
              <w:pStyle w:val="TABLE-cell"/>
            </w:pPr>
            <w:r w:rsidRPr="002407F9">
              <w:t>A parameter does not have one of its allowed values</w:t>
            </w:r>
          </w:p>
        </w:tc>
      </w:tr>
      <w:tr w:rsidR="0083463C" w:rsidRPr="002407F9" w:rsidTr="00BF3E57">
        <w:trPr>
          <w:jc w:val="center"/>
        </w:trPr>
        <w:tc>
          <w:tcPr>
            <w:tcW w:w="2616" w:type="dxa"/>
          </w:tcPr>
          <w:p w:rsidR="0083463C" w:rsidRPr="002407F9" w:rsidRDefault="0083463C" w:rsidP="00BF3E57">
            <w:pPr>
              <w:pStyle w:val="TABLE-cell"/>
            </w:pPr>
            <w:r w:rsidRPr="002407F9">
              <w:t>TPM_RC_TAG</w:t>
            </w:r>
          </w:p>
        </w:tc>
        <w:tc>
          <w:tcPr>
            <w:tcW w:w="6744" w:type="dxa"/>
          </w:tcPr>
          <w:p w:rsidR="0083463C" w:rsidRPr="002407F9" w:rsidRDefault="0083463C" w:rsidP="00BF3E57">
            <w:pPr>
              <w:pStyle w:val="TABLE-cell"/>
            </w:pPr>
            <w:r w:rsidRPr="002407F9">
              <w:t>A parameter that should be a structure tag has a value that is not supported by the TPM</w:t>
            </w:r>
          </w:p>
        </w:tc>
      </w:tr>
    </w:tbl>
    <w:p w:rsidR="0083463C" w:rsidRPr="002407F9" w:rsidRDefault="0083463C" w:rsidP="0083463C">
      <w:pPr>
        <w:pStyle w:val="BodyText"/>
        <w:rPr>
          <w:noProof/>
        </w:rPr>
      </w:pPr>
      <w:r w:rsidRPr="002407F9">
        <w:rPr>
          <w:noProof/>
        </w:rPr>
        <w:t>In some commands, a parameter may not be used because of various options of that command. However, the unmarshaling code is required to validate that all parameters have values that are allowed by the TPM 2.0 Part 2 definition of the parameter type even if that parameter is not used in the command actions.</w:t>
      </w:r>
    </w:p>
    <w:p w:rsidR="0083463C" w:rsidRPr="002407F9" w:rsidRDefault="0083463C" w:rsidP="0083463C">
      <w:pPr>
        <w:pStyle w:val="Heading1"/>
        <w:rPr>
          <w:noProof/>
        </w:rPr>
      </w:pPr>
      <w:bookmarkStart w:id="445" w:name="_Toc286046958"/>
      <w:bookmarkStart w:id="446" w:name="_Toc288814892"/>
      <w:bookmarkStart w:id="447" w:name="_Toc304539127"/>
      <w:bookmarkStart w:id="448" w:name="_Toc308709665"/>
      <w:bookmarkStart w:id="449" w:name="_Toc380749372"/>
      <w:bookmarkStart w:id="450" w:name="_Toc384901678"/>
      <w:bookmarkStart w:id="451" w:name="_Toc432512202"/>
      <w:bookmarkStart w:id="452" w:name="_Toc443575542"/>
      <w:bookmarkStart w:id="453" w:name="_Toc470517769"/>
      <w:bookmarkStart w:id="454" w:name="_Toc462920989"/>
      <w:bookmarkStart w:id="455" w:name="_Toc516154807"/>
      <w:bookmarkStart w:id="456" w:name="_Toc20317537"/>
      <w:r w:rsidRPr="002407F9">
        <w:rPr>
          <w:noProof/>
        </w:rPr>
        <w:lastRenderedPageBreak/>
        <w:t>Base Types</w:t>
      </w:r>
      <w:bookmarkEnd w:id="445"/>
      <w:bookmarkEnd w:id="446"/>
      <w:bookmarkEnd w:id="447"/>
      <w:bookmarkEnd w:id="448"/>
      <w:bookmarkEnd w:id="449"/>
      <w:bookmarkEnd w:id="450"/>
      <w:bookmarkEnd w:id="451"/>
      <w:bookmarkEnd w:id="452"/>
      <w:bookmarkEnd w:id="453"/>
      <w:bookmarkEnd w:id="454"/>
      <w:bookmarkEnd w:id="455"/>
      <w:bookmarkEnd w:id="456"/>
    </w:p>
    <w:p w:rsidR="0083463C" w:rsidRPr="002407F9" w:rsidRDefault="0083463C" w:rsidP="0083463C">
      <w:pPr>
        <w:pStyle w:val="Heading2"/>
        <w:rPr>
          <w:noProof/>
        </w:rPr>
      </w:pPr>
      <w:bookmarkStart w:id="457" w:name="_Toc286046959"/>
      <w:bookmarkStart w:id="458" w:name="_Toc288814893"/>
      <w:bookmarkStart w:id="459" w:name="_Toc304539128"/>
      <w:bookmarkStart w:id="460" w:name="_Toc308709666"/>
      <w:bookmarkStart w:id="461" w:name="_Toc380749373"/>
      <w:bookmarkStart w:id="462" w:name="_Toc384901679"/>
      <w:bookmarkStart w:id="463" w:name="_Toc432512203"/>
      <w:bookmarkStart w:id="464" w:name="_Toc443575543"/>
      <w:bookmarkStart w:id="465" w:name="_Toc470517770"/>
      <w:bookmarkStart w:id="466" w:name="_Toc462920990"/>
      <w:bookmarkStart w:id="467" w:name="_Toc516154808"/>
      <w:bookmarkStart w:id="468" w:name="_Toc20317538"/>
      <w:r w:rsidRPr="002407F9">
        <w:rPr>
          <w:noProof/>
        </w:rPr>
        <w:t>Primitive Types</w:t>
      </w:r>
      <w:bookmarkEnd w:id="457"/>
      <w:bookmarkEnd w:id="458"/>
      <w:bookmarkEnd w:id="459"/>
      <w:bookmarkEnd w:id="460"/>
      <w:bookmarkEnd w:id="461"/>
      <w:bookmarkEnd w:id="462"/>
      <w:bookmarkEnd w:id="463"/>
      <w:bookmarkEnd w:id="464"/>
      <w:bookmarkEnd w:id="465"/>
      <w:bookmarkEnd w:id="466"/>
      <w:bookmarkEnd w:id="467"/>
      <w:bookmarkEnd w:id="468"/>
    </w:p>
    <w:p w:rsidR="0083463C" w:rsidRPr="002407F9" w:rsidRDefault="0083463C" w:rsidP="0083463C">
      <w:pPr>
        <w:pStyle w:val="BodyText"/>
        <w:rPr>
          <w:noProof/>
        </w:rPr>
      </w:pPr>
      <w:r w:rsidRPr="002407F9">
        <w:rPr>
          <w:noProof/>
        </w:rPr>
        <w:t xml:space="preserve">The types listed in </w:t>
      </w:r>
      <w:r w:rsidRPr="002407F9">
        <w:rPr>
          <w:noProof/>
        </w:rPr>
        <w:fldChar w:fldCharType="begin"/>
      </w:r>
      <w:r w:rsidRPr="002407F9">
        <w:rPr>
          <w:noProof/>
        </w:rPr>
        <w:instrText xml:space="preserve"> REF _Ref247782753 \h </w:instrText>
      </w:r>
      <w:r w:rsidRPr="002407F9">
        <w:rPr>
          <w:noProof/>
        </w:rPr>
      </w:r>
      <w:r w:rsidRPr="002407F9">
        <w:rPr>
          <w:noProof/>
        </w:rPr>
        <w:fldChar w:fldCharType="separate"/>
      </w:r>
      <w:r w:rsidR="00AE7D6E" w:rsidRPr="002407F9">
        <w:rPr>
          <w:noProof/>
        </w:rPr>
        <w:t xml:space="preserve">Table </w:t>
      </w:r>
      <w:r w:rsidR="00AE7D6E">
        <w:rPr>
          <w:noProof/>
        </w:rPr>
        <w:t>3</w:t>
      </w:r>
      <w:r w:rsidRPr="002407F9">
        <w:rPr>
          <w:noProof/>
        </w:rPr>
        <w:fldChar w:fldCharType="end"/>
      </w:r>
      <w:r w:rsidRPr="002407F9">
        <w:rPr>
          <w:noProof/>
        </w:rPr>
        <w:t xml:space="preserve"> are the primitive types on which all of the other types and structures are based. The values in the “Type” column should be edited for the compiler and computer on which the TPM is implemented. The values in the “Name” column should remain the same because these values are used in the remainder of the specification.</w:t>
      </w:r>
    </w:p>
    <w:p w:rsidR="0083463C" w:rsidRPr="002407F9" w:rsidRDefault="0083463C" w:rsidP="0083463C">
      <w:pPr>
        <w:pStyle w:val="NOTE"/>
        <w:keepNext/>
        <w:rPr>
          <w:noProof/>
        </w:rPr>
      </w:pPr>
      <w:r w:rsidRPr="002407F9">
        <w:rPr>
          <w:noProof/>
        </w:rPr>
        <w:t>NOTE</w:t>
      </w:r>
      <w:r w:rsidRPr="002407F9">
        <w:rPr>
          <w:noProof/>
        </w:rPr>
        <w:tab/>
        <w:t>The types are compatible with the C99 standard and should be defined in stdint.h that is provided with a C99-compliant compiler;</w:t>
      </w:r>
    </w:p>
    <w:p w:rsidR="0083463C" w:rsidRPr="002407F9" w:rsidRDefault="0083463C" w:rsidP="0083463C">
      <w:pPr>
        <w:pStyle w:val="BodyText"/>
        <w:rPr>
          <w:noProof/>
        </w:rPr>
      </w:pPr>
      <w:r w:rsidRPr="002407F9">
        <w:rPr>
          <w:noProof/>
        </w:rPr>
        <w:t>The parameters in the Name column should remain in the order shown.</w:t>
      </w:r>
    </w:p>
    <w:p w:rsidR="0083463C" w:rsidRPr="002407F9" w:rsidRDefault="0083463C" w:rsidP="0083463C">
      <w:pPr>
        <w:pStyle w:val="TABLE-title"/>
        <w:rPr>
          <w:noProof/>
        </w:rPr>
      </w:pPr>
      <w:bookmarkStart w:id="469" w:name="_Ref247782753"/>
      <w:bookmarkStart w:id="470" w:name="_Toc380749692"/>
      <w:bookmarkStart w:id="471" w:name="_Toc384651354"/>
      <w:bookmarkStart w:id="472" w:name="_Toc432512499"/>
      <w:bookmarkStart w:id="473" w:name="_Toc443575837"/>
      <w:bookmarkStart w:id="474" w:name="_Toc470518077"/>
      <w:bookmarkStart w:id="475" w:name="_Toc462921292"/>
      <w:bookmarkStart w:id="476" w:name="_Toc516155119"/>
      <w:bookmarkStart w:id="477" w:name="_Toc2137605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3</w:t>
      </w:r>
      <w:r w:rsidRPr="002407F9">
        <w:rPr>
          <w:noProof/>
        </w:rPr>
        <w:fldChar w:fldCharType="end"/>
      </w:r>
      <w:bookmarkEnd w:id="469"/>
      <w:r w:rsidRPr="002407F9">
        <w:rPr>
          <w:noProof/>
        </w:rPr>
        <w:t xml:space="preserve"> — Definition of Base Types</w:t>
      </w:r>
      <w:bookmarkEnd w:id="470"/>
      <w:bookmarkEnd w:id="471"/>
      <w:bookmarkEnd w:id="472"/>
      <w:bookmarkEnd w:id="473"/>
      <w:bookmarkEnd w:id="474"/>
      <w:bookmarkEnd w:id="475"/>
      <w:bookmarkEnd w:id="476"/>
      <w:bookmarkEnd w:id="477"/>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260"/>
        <w:gridCol w:w="1710"/>
        <w:gridCol w:w="6390"/>
      </w:tblGrid>
      <w:tr w:rsidR="0083463C" w:rsidRPr="002407F9" w:rsidTr="00BF3E57">
        <w:trPr>
          <w:jc w:val="center"/>
        </w:trPr>
        <w:tc>
          <w:tcPr>
            <w:tcW w:w="12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171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6390" w:type="dxa"/>
            <w:tcBorders>
              <w:top w:val="single" w:sz="12" w:space="0" w:color="auto"/>
              <w:bottom w:val="single" w:sz="12" w:space="0" w:color="auto"/>
              <w:right w:val="single" w:sz="12" w:space="0" w:color="auto"/>
            </w:tcBorders>
            <w:tcMar>
              <w:left w:w="58" w:type="dxa"/>
              <w:right w:w="58" w:type="dxa"/>
            </w:tcMar>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260" w:type="dxa"/>
          </w:tcPr>
          <w:p w:rsidR="0083463C" w:rsidRPr="002407F9" w:rsidRDefault="0083463C" w:rsidP="00BF3E57">
            <w:pPr>
              <w:pStyle w:val="TABLE-cell"/>
            </w:pPr>
            <w:r w:rsidRPr="002407F9">
              <w:t>uint8_t</w:t>
            </w:r>
          </w:p>
        </w:tc>
        <w:tc>
          <w:tcPr>
            <w:tcW w:w="1710" w:type="dxa"/>
          </w:tcPr>
          <w:p w:rsidR="0083463C" w:rsidRPr="002407F9" w:rsidRDefault="0083463C" w:rsidP="00BF3E57">
            <w:pPr>
              <w:pStyle w:val="TABLE-cell"/>
            </w:pPr>
            <w:r w:rsidRPr="002407F9">
              <w:t>UINT8</w:t>
            </w:r>
          </w:p>
        </w:tc>
        <w:tc>
          <w:tcPr>
            <w:tcW w:w="6390" w:type="dxa"/>
            <w:tcBorders>
              <w:right w:val="single" w:sz="12" w:space="0" w:color="auto"/>
            </w:tcBorders>
            <w:tcMar>
              <w:left w:w="58" w:type="dxa"/>
              <w:right w:w="58" w:type="dxa"/>
            </w:tcMar>
          </w:tcPr>
          <w:p w:rsidR="0083463C" w:rsidRPr="002407F9" w:rsidRDefault="0083463C" w:rsidP="00BF3E57">
            <w:pPr>
              <w:pStyle w:val="TABLE-cell"/>
            </w:pPr>
            <w:r w:rsidRPr="002407F9">
              <w:t>unsigned, 8-bit integer</w:t>
            </w:r>
          </w:p>
        </w:tc>
      </w:tr>
      <w:tr w:rsidR="0083463C" w:rsidRPr="002407F9" w:rsidTr="00BF3E57">
        <w:trPr>
          <w:jc w:val="center"/>
        </w:trPr>
        <w:tc>
          <w:tcPr>
            <w:tcW w:w="1260" w:type="dxa"/>
          </w:tcPr>
          <w:p w:rsidR="0083463C" w:rsidRPr="002407F9" w:rsidRDefault="0083463C" w:rsidP="00BF3E57">
            <w:pPr>
              <w:pStyle w:val="TABLE-cell"/>
            </w:pPr>
            <w:r w:rsidRPr="002407F9">
              <w:t>uint8_t</w:t>
            </w:r>
          </w:p>
        </w:tc>
        <w:tc>
          <w:tcPr>
            <w:tcW w:w="1710" w:type="dxa"/>
          </w:tcPr>
          <w:p w:rsidR="0083463C" w:rsidRPr="002407F9" w:rsidRDefault="0083463C" w:rsidP="00BF3E57">
            <w:pPr>
              <w:pStyle w:val="TABLE-cell"/>
            </w:pPr>
            <w:r w:rsidRPr="002407F9">
              <w:t>BYTE</w:t>
            </w:r>
          </w:p>
        </w:tc>
        <w:tc>
          <w:tcPr>
            <w:tcW w:w="6390" w:type="dxa"/>
            <w:tcBorders>
              <w:right w:val="single" w:sz="12" w:space="0" w:color="auto"/>
            </w:tcBorders>
            <w:tcMar>
              <w:left w:w="58" w:type="dxa"/>
              <w:right w:w="58" w:type="dxa"/>
            </w:tcMar>
          </w:tcPr>
          <w:p w:rsidR="0083463C" w:rsidRPr="002407F9" w:rsidRDefault="0083463C" w:rsidP="00BF3E57">
            <w:pPr>
              <w:pStyle w:val="TABLE-cell"/>
            </w:pPr>
            <w:r w:rsidRPr="002407F9">
              <w:t>unsigned 8-bit integer</w:t>
            </w:r>
          </w:p>
        </w:tc>
      </w:tr>
      <w:tr w:rsidR="0083463C" w:rsidRPr="002407F9" w:rsidTr="00BF3E57">
        <w:trPr>
          <w:jc w:val="center"/>
        </w:trPr>
        <w:tc>
          <w:tcPr>
            <w:tcW w:w="1260" w:type="dxa"/>
          </w:tcPr>
          <w:p w:rsidR="0083463C" w:rsidRPr="002407F9" w:rsidRDefault="0083463C" w:rsidP="00BF3E57">
            <w:pPr>
              <w:pStyle w:val="TABLE-cell"/>
            </w:pPr>
            <w:r w:rsidRPr="002407F9">
              <w:t>int8_t</w:t>
            </w:r>
          </w:p>
        </w:tc>
        <w:tc>
          <w:tcPr>
            <w:tcW w:w="1710" w:type="dxa"/>
          </w:tcPr>
          <w:p w:rsidR="0083463C" w:rsidRPr="002407F9" w:rsidRDefault="0083463C" w:rsidP="00BF3E57">
            <w:pPr>
              <w:pStyle w:val="TABLE-cell"/>
            </w:pPr>
            <w:r w:rsidRPr="002407F9">
              <w:t>INT8</w:t>
            </w:r>
          </w:p>
        </w:tc>
        <w:tc>
          <w:tcPr>
            <w:tcW w:w="6390" w:type="dxa"/>
            <w:tcBorders>
              <w:right w:val="single" w:sz="12" w:space="0" w:color="auto"/>
            </w:tcBorders>
            <w:tcMar>
              <w:left w:w="58" w:type="dxa"/>
              <w:right w:w="58" w:type="dxa"/>
            </w:tcMar>
          </w:tcPr>
          <w:p w:rsidR="0083463C" w:rsidRPr="002407F9" w:rsidRDefault="0083463C" w:rsidP="00BF3E57">
            <w:pPr>
              <w:pStyle w:val="TABLE-cell"/>
            </w:pPr>
            <w:r w:rsidRPr="002407F9">
              <w:t>signed, 8-bit integer</w:t>
            </w:r>
          </w:p>
        </w:tc>
      </w:tr>
      <w:tr w:rsidR="0083463C" w:rsidRPr="002407F9" w:rsidTr="00BF3E57">
        <w:trPr>
          <w:jc w:val="center"/>
        </w:trPr>
        <w:tc>
          <w:tcPr>
            <w:tcW w:w="1260" w:type="dxa"/>
          </w:tcPr>
          <w:p w:rsidR="0083463C" w:rsidRPr="002407F9" w:rsidRDefault="0083463C" w:rsidP="00BF3E57">
            <w:pPr>
              <w:pStyle w:val="TABLE-cell"/>
            </w:pPr>
            <w:r w:rsidRPr="002407F9">
              <w:t>int</w:t>
            </w:r>
          </w:p>
        </w:tc>
        <w:tc>
          <w:tcPr>
            <w:tcW w:w="1710" w:type="dxa"/>
          </w:tcPr>
          <w:p w:rsidR="0083463C" w:rsidRPr="002407F9" w:rsidRDefault="0083463C" w:rsidP="00BF3E57">
            <w:pPr>
              <w:pStyle w:val="TABLE-cell"/>
            </w:pPr>
            <w:r w:rsidRPr="002407F9">
              <w:t>BOOL</w:t>
            </w:r>
          </w:p>
        </w:tc>
        <w:tc>
          <w:tcPr>
            <w:tcW w:w="6390" w:type="dxa"/>
          </w:tcPr>
          <w:p w:rsidR="00EA7982" w:rsidRDefault="0083463C" w:rsidP="00BF3E57">
            <w:pPr>
              <w:pStyle w:val="TABLE-cell"/>
            </w:pPr>
            <w:r w:rsidRPr="002407F9">
              <w:t xml:space="preserve">a bit in an </w:t>
            </w:r>
            <w:r w:rsidRPr="002407F9">
              <w:rPr>
                <w:rFonts w:ascii="Courier New" w:hAnsi="Courier New" w:cs="Courier New"/>
                <w:b/>
              </w:rPr>
              <w:t>int</w:t>
            </w:r>
          </w:p>
          <w:p w:rsidR="0083463C" w:rsidRPr="002407F9" w:rsidRDefault="0083463C" w:rsidP="00BF3E57">
            <w:pPr>
              <w:pStyle w:val="TABLE-cell"/>
            </w:pPr>
            <w:r w:rsidRPr="002407F9">
              <w:t>This is not used across the interface but is used in many places in the code. If the type were sent on the interface, it would have to have a type with a specific number of bytes.</w:t>
            </w:r>
          </w:p>
        </w:tc>
      </w:tr>
      <w:tr w:rsidR="0083463C" w:rsidRPr="002407F9" w:rsidTr="00BF3E57">
        <w:trPr>
          <w:jc w:val="center"/>
        </w:trPr>
        <w:tc>
          <w:tcPr>
            <w:tcW w:w="1260" w:type="dxa"/>
          </w:tcPr>
          <w:p w:rsidR="0083463C" w:rsidRPr="002407F9" w:rsidRDefault="0083463C" w:rsidP="00BF3E57">
            <w:pPr>
              <w:pStyle w:val="TABLE-cell"/>
            </w:pPr>
            <w:r w:rsidRPr="002407F9">
              <w:t>uint16_t</w:t>
            </w:r>
          </w:p>
        </w:tc>
        <w:tc>
          <w:tcPr>
            <w:tcW w:w="1710" w:type="dxa"/>
          </w:tcPr>
          <w:p w:rsidR="0083463C" w:rsidRPr="002407F9" w:rsidRDefault="0083463C" w:rsidP="00BF3E57">
            <w:pPr>
              <w:pStyle w:val="TABLE-cell"/>
            </w:pPr>
            <w:r w:rsidRPr="002407F9">
              <w:t>UINT16</w:t>
            </w:r>
          </w:p>
        </w:tc>
        <w:tc>
          <w:tcPr>
            <w:tcW w:w="6390" w:type="dxa"/>
            <w:tcBorders>
              <w:right w:val="single" w:sz="12" w:space="0" w:color="auto"/>
            </w:tcBorders>
            <w:tcMar>
              <w:left w:w="58" w:type="dxa"/>
              <w:right w:w="58" w:type="dxa"/>
            </w:tcMar>
          </w:tcPr>
          <w:p w:rsidR="0083463C" w:rsidRPr="002407F9" w:rsidRDefault="0083463C" w:rsidP="00BF3E57">
            <w:pPr>
              <w:pStyle w:val="TABLE-cell"/>
            </w:pPr>
            <w:r w:rsidRPr="002407F9">
              <w:t>unsigned, 16-bit integer</w:t>
            </w:r>
          </w:p>
        </w:tc>
      </w:tr>
      <w:tr w:rsidR="0083463C" w:rsidRPr="002407F9" w:rsidTr="00BF3E57">
        <w:trPr>
          <w:jc w:val="center"/>
        </w:trPr>
        <w:tc>
          <w:tcPr>
            <w:tcW w:w="1260" w:type="dxa"/>
          </w:tcPr>
          <w:p w:rsidR="0083463C" w:rsidRPr="002407F9" w:rsidRDefault="0083463C" w:rsidP="00BF3E57">
            <w:pPr>
              <w:pStyle w:val="TABLE-cell"/>
            </w:pPr>
            <w:r w:rsidRPr="002407F9">
              <w:t>int16_t</w:t>
            </w:r>
          </w:p>
        </w:tc>
        <w:tc>
          <w:tcPr>
            <w:tcW w:w="1710" w:type="dxa"/>
          </w:tcPr>
          <w:p w:rsidR="0083463C" w:rsidRPr="002407F9" w:rsidRDefault="0083463C" w:rsidP="00BF3E57">
            <w:pPr>
              <w:pStyle w:val="TABLE-cell"/>
            </w:pPr>
            <w:r w:rsidRPr="002407F9">
              <w:t>INT16</w:t>
            </w:r>
          </w:p>
        </w:tc>
        <w:tc>
          <w:tcPr>
            <w:tcW w:w="6390" w:type="dxa"/>
            <w:tcBorders>
              <w:right w:val="single" w:sz="12" w:space="0" w:color="auto"/>
            </w:tcBorders>
            <w:tcMar>
              <w:left w:w="58" w:type="dxa"/>
              <w:right w:w="58" w:type="dxa"/>
            </w:tcMar>
          </w:tcPr>
          <w:p w:rsidR="0083463C" w:rsidRPr="002407F9" w:rsidRDefault="0083463C" w:rsidP="00BF3E57">
            <w:pPr>
              <w:pStyle w:val="TABLE-cell"/>
            </w:pPr>
            <w:r w:rsidRPr="002407F9">
              <w:t>signed, 16-bit integer</w:t>
            </w:r>
          </w:p>
        </w:tc>
      </w:tr>
      <w:tr w:rsidR="0083463C" w:rsidRPr="002407F9" w:rsidTr="00BF3E57">
        <w:trPr>
          <w:jc w:val="center"/>
        </w:trPr>
        <w:tc>
          <w:tcPr>
            <w:tcW w:w="1260" w:type="dxa"/>
          </w:tcPr>
          <w:p w:rsidR="0083463C" w:rsidRPr="002407F9" w:rsidRDefault="0083463C" w:rsidP="00BF3E57">
            <w:pPr>
              <w:pStyle w:val="TABLE-cell"/>
            </w:pPr>
            <w:r w:rsidRPr="002407F9">
              <w:t>uint32_t</w:t>
            </w:r>
          </w:p>
        </w:tc>
        <w:tc>
          <w:tcPr>
            <w:tcW w:w="1710" w:type="dxa"/>
          </w:tcPr>
          <w:p w:rsidR="0083463C" w:rsidRPr="002407F9" w:rsidRDefault="0083463C" w:rsidP="00BF3E57">
            <w:pPr>
              <w:pStyle w:val="TABLE-cell"/>
            </w:pPr>
            <w:r w:rsidRPr="002407F9">
              <w:t>UINT32</w:t>
            </w:r>
          </w:p>
        </w:tc>
        <w:tc>
          <w:tcPr>
            <w:tcW w:w="6390" w:type="dxa"/>
            <w:tcBorders>
              <w:right w:val="single" w:sz="12" w:space="0" w:color="auto"/>
            </w:tcBorders>
            <w:tcMar>
              <w:left w:w="58" w:type="dxa"/>
              <w:right w:w="58" w:type="dxa"/>
            </w:tcMar>
          </w:tcPr>
          <w:p w:rsidR="0083463C" w:rsidRPr="002407F9" w:rsidRDefault="0083463C" w:rsidP="00BF3E57">
            <w:pPr>
              <w:pStyle w:val="TABLE-cell"/>
            </w:pPr>
            <w:r w:rsidRPr="002407F9">
              <w:t>unsigned, 32-bit integer</w:t>
            </w:r>
          </w:p>
        </w:tc>
      </w:tr>
      <w:tr w:rsidR="0083463C" w:rsidRPr="002407F9" w:rsidTr="00BF3E57">
        <w:trPr>
          <w:jc w:val="center"/>
        </w:trPr>
        <w:tc>
          <w:tcPr>
            <w:tcW w:w="1260" w:type="dxa"/>
          </w:tcPr>
          <w:p w:rsidR="0083463C" w:rsidRPr="002407F9" w:rsidRDefault="0083463C" w:rsidP="00BF3E57">
            <w:pPr>
              <w:pStyle w:val="TABLE-cell"/>
            </w:pPr>
            <w:r w:rsidRPr="002407F9">
              <w:t>int32_t</w:t>
            </w:r>
          </w:p>
        </w:tc>
        <w:tc>
          <w:tcPr>
            <w:tcW w:w="1710" w:type="dxa"/>
          </w:tcPr>
          <w:p w:rsidR="0083463C" w:rsidRPr="002407F9" w:rsidRDefault="0083463C" w:rsidP="00BF3E57">
            <w:pPr>
              <w:pStyle w:val="TABLE-cell"/>
            </w:pPr>
            <w:r w:rsidRPr="002407F9">
              <w:t>INT32</w:t>
            </w:r>
          </w:p>
        </w:tc>
        <w:tc>
          <w:tcPr>
            <w:tcW w:w="6390" w:type="dxa"/>
            <w:tcBorders>
              <w:right w:val="single" w:sz="12" w:space="0" w:color="auto"/>
            </w:tcBorders>
            <w:tcMar>
              <w:left w:w="58" w:type="dxa"/>
              <w:right w:w="58" w:type="dxa"/>
            </w:tcMar>
          </w:tcPr>
          <w:p w:rsidR="0083463C" w:rsidRPr="002407F9" w:rsidRDefault="0083463C" w:rsidP="00BF3E57">
            <w:pPr>
              <w:pStyle w:val="TABLE-cell"/>
            </w:pPr>
            <w:r w:rsidRPr="002407F9">
              <w:t>signed, 32-bit integer</w:t>
            </w:r>
          </w:p>
        </w:tc>
      </w:tr>
      <w:tr w:rsidR="0083463C" w:rsidRPr="002407F9" w:rsidTr="00BF3E57">
        <w:trPr>
          <w:jc w:val="center"/>
        </w:trPr>
        <w:tc>
          <w:tcPr>
            <w:tcW w:w="1260" w:type="dxa"/>
          </w:tcPr>
          <w:p w:rsidR="0083463C" w:rsidRPr="002407F9" w:rsidRDefault="0083463C" w:rsidP="00BF3E57">
            <w:pPr>
              <w:pStyle w:val="TABLE-cell"/>
            </w:pPr>
            <w:r w:rsidRPr="002407F9">
              <w:t>uint64_t</w:t>
            </w:r>
          </w:p>
        </w:tc>
        <w:tc>
          <w:tcPr>
            <w:tcW w:w="1710" w:type="dxa"/>
          </w:tcPr>
          <w:p w:rsidR="0083463C" w:rsidRPr="002407F9" w:rsidRDefault="0083463C" w:rsidP="00BF3E57">
            <w:pPr>
              <w:pStyle w:val="TABLE-cell"/>
            </w:pPr>
            <w:r w:rsidRPr="002407F9">
              <w:t>UINT64</w:t>
            </w:r>
          </w:p>
        </w:tc>
        <w:tc>
          <w:tcPr>
            <w:tcW w:w="6390" w:type="dxa"/>
            <w:tcBorders>
              <w:right w:val="single" w:sz="12" w:space="0" w:color="auto"/>
            </w:tcBorders>
            <w:tcMar>
              <w:left w:w="58" w:type="dxa"/>
              <w:right w:w="58" w:type="dxa"/>
            </w:tcMar>
          </w:tcPr>
          <w:p w:rsidR="0083463C" w:rsidRPr="002407F9" w:rsidRDefault="0083463C" w:rsidP="00BF3E57">
            <w:pPr>
              <w:pStyle w:val="TABLE-cell"/>
            </w:pPr>
            <w:r w:rsidRPr="002407F9">
              <w:t>unsigned, 64-bit integer</w:t>
            </w:r>
          </w:p>
        </w:tc>
      </w:tr>
      <w:tr w:rsidR="0083463C" w:rsidRPr="002407F9" w:rsidTr="00BF3E57">
        <w:trPr>
          <w:jc w:val="center"/>
        </w:trPr>
        <w:tc>
          <w:tcPr>
            <w:tcW w:w="1260" w:type="dxa"/>
          </w:tcPr>
          <w:p w:rsidR="0083463C" w:rsidRPr="002407F9" w:rsidRDefault="0083463C" w:rsidP="00BF3E57">
            <w:pPr>
              <w:pStyle w:val="TABLE-cell"/>
            </w:pPr>
            <w:r w:rsidRPr="002407F9">
              <w:t>int64_t</w:t>
            </w:r>
          </w:p>
        </w:tc>
        <w:tc>
          <w:tcPr>
            <w:tcW w:w="1710" w:type="dxa"/>
          </w:tcPr>
          <w:p w:rsidR="0083463C" w:rsidRPr="002407F9" w:rsidRDefault="0083463C" w:rsidP="00BF3E57">
            <w:pPr>
              <w:pStyle w:val="TABLE-cell"/>
            </w:pPr>
            <w:r w:rsidRPr="002407F9">
              <w:t>INT64</w:t>
            </w:r>
          </w:p>
        </w:tc>
        <w:tc>
          <w:tcPr>
            <w:tcW w:w="6390" w:type="dxa"/>
            <w:tcBorders>
              <w:right w:val="single" w:sz="12" w:space="0" w:color="auto"/>
            </w:tcBorders>
            <w:tcMar>
              <w:left w:w="58" w:type="dxa"/>
              <w:right w:w="58" w:type="dxa"/>
            </w:tcMar>
          </w:tcPr>
          <w:p w:rsidR="0083463C" w:rsidRPr="002407F9" w:rsidRDefault="0083463C" w:rsidP="00BF3E57">
            <w:pPr>
              <w:pStyle w:val="TABLE-cell"/>
            </w:pPr>
            <w:r w:rsidRPr="002407F9">
              <w:t>signed, 64-bit integer</w:t>
            </w:r>
          </w:p>
        </w:tc>
      </w:tr>
    </w:tbl>
    <w:p w:rsidR="0083463C" w:rsidRPr="002407F9" w:rsidRDefault="0083463C" w:rsidP="0083463C">
      <w:pPr>
        <w:pStyle w:val="Heading2"/>
        <w:rPr>
          <w:noProof/>
        </w:rPr>
      </w:pPr>
      <w:bookmarkStart w:id="478" w:name="_Toc432512204"/>
      <w:bookmarkStart w:id="479" w:name="_Toc443575544"/>
      <w:bookmarkStart w:id="480" w:name="_Toc470517771"/>
      <w:bookmarkStart w:id="481" w:name="_Toc462920991"/>
      <w:bookmarkStart w:id="482" w:name="_Toc516154809"/>
      <w:bookmarkStart w:id="483" w:name="_Toc20317539"/>
      <w:bookmarkStart w:id="484" w:name="_Toc286046960"/>
      <w:bookmarkStart w:id="485" w:name="_Toc288814894"/>
      <w:bookmarkStart w:id="486" w:name="_Toc304539129"/>
      <w:bookmarkStart w:id="487" w:name="_Toc308709667"/>
      <w:bookmarkStart w:id="488" w:name="_Toc380749374"/>
      <w:bookmarkStart w:id="489" w:name="_Toc384901680"/>
      <w:r w:rsidRPr="002407F9">
        <w:rPr>
          <w:noProof/>
        </w:rPr>
        <w:t>Specification Logic Value Constants</w:t>
      </w:r>
      <w:bookmarkEnd w:id="478"/>
      <w:bookmarkEnd w:id="479"/>
      <w:bookmarkEnd w:id="480"/>
      <w:bookmarkEnd w:id="481"/>
      <w:bookmarkEnd w:id="482"/>
      <w:bookmarkEnd w:id="483"/>
    </w:p>
    <w:p w:rsidR="0083463C" w:rsidRPr="002407F9" w:rsidRDefault="0083463C" w:rsidP="0083463C">
      <w:pPr>
        <w:pStyle w:val="TABLE-title"/>
        <w:rPr>
          <w:noProof/>
        </w:rPr>
      </w:pPr>
      <w:bookmarkStart w:id="490" w:name="_Toc432512500"/>
      <w:bookmarkStart w:id="491" w:name="_Toc443575838"/>
      <w:bookmarkStart w:id="492" w:name="_Toc470518078"/>
      <w:bookmarkStart w:id="493" w:name="_Toc462921293"/>
      <w:bookmarkStart w:id="494" w:name="_Toc516155120"/>
      <w:bookmarkStart w:id="495" w:name="_Toc2137605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4</w:t>
      </w:r>
      <w:r w:rsidRPr="002407F9">
        <w:rPr>
          <w:noProof/>
        </w:rPr>
        <w:fldChar w:fldCharType="end"/>
      </w:r>
      <w:r w:rsidRPr="002407F9">
        <w:rPr>
          <w:noProof/>
        </w:rPr>
        <w:t xml:space="preserve"> — Defines for Logic Values</w:t>
      </w:r>
      <w:bookmarkEnd w:id="490"/>
      <w:bookmarkEnd w:id="491"/>
      <w:bookmarkEnd w:id="492"/>
      <w:bookmarkEnd w:id="493"/>
      <w:bookmarkEnd w:id="494"/>
      <w:bookmarkEnd w:id="495"/>
    </w:p>
    <w:tbl>
      <w:tblPr>
        <w:tblW w:w="9360" w:type="dxa"/>
        <w:tblInd w:w="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440"/>
        <w:gridCol w:w="630"/>
        <w:gridCol w:w="7290"/>
      </w:tblGrid>
      <w:tr w:rsidR="0083463C" w:rsidRPr="002407F9" w:rsidTr="00BF3E57">
        <w:trPr>
          <w:cantSplit/>
        </w:trPr>
        <w:tc>
          <w:tcPr>
            <w:tcW w:w="1440" w:type="dxa"/>
            <w:tcBorders>
              <w:top w:val="single" w:sz="12" w:space="0" w:color="auto"/>
              <w:bottom w:val="single" w:sz="12" w:space="0" w:color="auto"/>
            </w:tcBorders>
            <w:tcMar>
              <w:left w:w="58" w:type="dxa"/>
              <w:right w:w="58" w:type="dxa"/>
            </w:tcMar>
          </w:tcPr>
          <w:p w:rsidR="0083463C" w:rsidRPr="002407F9" w:rsidRDefault="0083463C" w:rsidP="00BF3E57">
            <w:pPr>
              <w:pStyle w:val="TABLE-col-heading"/>
              <w:rPr>
                <w:noProof/>
              </w:rPr>
            </w:pPr>
            <w:r w:rsidRPr="002407F9">
              <w:rPr>
                <w:noProof/>
              </w:rPr>
              <w:t>Name</w:t>
            </w:r>
          </w:p>
        </w:tc>
        <w:tc>
          <w:tcPr>
            <w:tcW w:w="630" w:type="dxa"/>
            <w:tcBorders>
              <w:top w:val="single" w:sz="12" w:space="0" w:color="auto"/>
              <w:bottom w:val="single" w:sz="12" w:space="0" w:color="auto"/>
            </w:tcBorders>
          </w:tcPr>
          <w:p w:rsidR="0083463C" w:rsidRPr="002407F9" w:rsidRDefault="0083463C" w:rsidP="00BF3E57">
            <w:pPr>
              <w:pStyle w:val="TABLE-col-heading"/>
              <w:jc w:val="center"/>
              <w:rPr>
                <w:noProof/>
              </w:rPr>
            </w:pPr>
            <w:r w:rsidRPr="002407F9">
              <w:rPr>
                <w:noProof/>
              </w:rPr>
              <w:t>Value</w:t>
            </w:r>
          </w:p>
        </w:tc>
        <w:tc>
          <w:tcPr>
            <w:tcW w:w="7290" w:type="dxa"/>
            <w:tcBorders>
              <w:top w:val="single" w:sz="12" w:space="0" w:color="auto"/>
              <w:bottom w:val="single" w:sz="12" w:space="0" w:color="auto"/>
              <w:right w:val="single" w:sz="12" w:space="0" w:color="auto"/>
            </w:tcBorders>
            <w:tcMar>
              <w:left w:w="58" w:type="dxa"/>
              <w:right w:w="58" w:type="dxa"/>
            </w:tcMar>
          </w:tcPr>
          <w:p w:rsidR="0083463C" w:rsidRPr="002407F9" w:rsidRDefault="0083463C" w:rsidP="00BF3E57">
            <w:pPr>
              <w:pStyle w:val="TABLE-col-heading"/>
              <w:rPr>
                <w:noProof/>
              </w:rPr>
            </w:pPr>
            <w:r w:rsidRPr="002407F9">
              <w:rPr>
                <w:noProof/>
              </w:rPr>
              <w:t>Description</w:t>
            </w:r>
          </w:p>
        </w:tc>
      </w:tr>
      <w:tr w:rsidR="0083463C" w:rsidRPr="002407F9" w:rsidTr="00BF3E57">
        <w:trPr>
          <w:cantSplit/>
        </w:trPr>
        <w:tc>
          <w:tcPr>
            <w:tcW w:w="1440" w:type="dxa"/>
            <w:tcMar>
              <w:left w:w="58" w:type="dxa"/>
              <w:right w:w="58" w:type="dxa"/>
            </w:tcMar>
          </w:tcPr>
          <w:p w:rsidR="0083463C" w:rsidRPr="002407F9" w:rsidRDefault="0083463C" w:rsidP="00BF3E57">
            <w:pPr>
              <w:pStyle w:val="TABLE-cell"/>
            </w:pPr>
            <w:r w:rsidRPr="002407F9">
              <w:t>TRUE</w:t>
            </w:r>
          </w:p>
        </w:tc>
        <w:tc>
          <w:tcPr>
            <w:tcW w:w="630" w:type="dxa"/>
          </w:tcPr>
          <w:p w:rsidR="0083463C" w:rsidRPr="002407F9" w:rsidRDefault="0083463C" w:rsidP="00BF3E57">
            <w:pPr>
              <w:pStyle w:val="TABLE-cell"/>
              <w:jc w:val="center"/>
            </w:pPr>
            <w:r w:rsidRPr="002407F9">
              <w:t>1</w:t>
            </w:r>
          </w:p>
        </w:tc>
        <w:tc>
          <w:tcPr>
            <w:tcW w:w="7290" w:type="dxa"/>
            <w:tcBorders>
              <w:right w:val="single" w:sz="12" w:space="0" w:color="auto"/>
            </w:tcBorders>
            <w:tcMar>
              <w:left w:w="58" w:type="dxa"/>
              <w:right w:w="58" w:type="dxa"/>
            </w:tcMar>
          </w:tcPr>
          <w:p w:rsidR="0083463C" w:rsidRPr="002407F9" w:rsidRDefault="0083463C" w:rsidP="00BF3E57">
            <w:pPr>
              <w:pStyle w:val="TABLE-cell"/>
            </w:pPr>
          </w:p>
        </w:tc>
      </w:tr>
      <w:tr w:rsidR="0083463C" w:rsidRPr="002407F9" w:rsidTr="00BF3E57">
        <w:trPr>
          <w:cantSplit/>
        </w:trPr>
        <w:tc>
          <w:tcPr>
            <w:tcW w:w="1440" w:type="dxa"/>
            <w:tcMar>
              <w:left w:w="58" w:type="dxa"/>
              <w:right w:w="58" w:type="dxa"/>
            </w:tcMar>
          </w:tcPr>
          <w:p w:rsidR="0083463C" w:rsidRPr="002407F9" w:rsidRDefault="0083463C" w:rsidP="00BF3E57">
            <w:pPr>
              <w:pStyle w:val="TABLE-cell"/>
            </w:pPr>
            <w:r w:rsidRPr="002407F9">
              <w:t>FALSE</w:t>
            </w:r>
          </w:p>
        </w:tc>
        <w:tc>
          <w:tcPr>
            <w:tcW w:w="630" w:type="dxa"/>
          </w:tcPr>
          <w:p w:rsidR="0083463C" w:rsidRPr="002407F9" w:rsidRDefault="0083463C" w:rsidP="00BF3E57">
            <w:pPr>
              <w:pStyle w:val="TABLE-cell"/>
              <w:jc w:val="center"/>
            </w:pPr>
            <w:r w:rsidRPr="002407F9">
              <w:t>0</w:t>
            </w:r>
          </w:p>
        </w:tc>
        <w:tc>
          <w:tcPr>
            <w:tcW w:w="7290" w:type="dxa"/>
            <w:tcBorders>
              <w:right w:val="single" w:sz="12" w:space="0" w:color="auto"/>
            </w:tcBorders>
            <w:tcMar>
              <w:left w:w="58" w:type="dxa"/>
              <w:right w:w="58" w:type="dxa"/>
            </w:tcMar>
          </w:tcPr>
          <w:p w:rsidR="0083463C" w:rsidRPr="002407F9" w:rsidRDefault="0083463C" w:rsidP="00BF3E57">
            <w:pPr>
              <w:pStyle w:val="TABLE-cell"/>
            </w:pPr>
          </w:p>
        </w:tc>
      </w:tr>
      <w:tr w:rsidR="0083463C" w:rsidRPr="002407F9" w:rsidTr="00BF3E57">
        <w:trPr>
          <w:cantSplit/>
        </w:trPr>
        <w:tc>
          <w:tcPr>
            <w:tcW w:w="1440" w:type="dxa"/>
            <w:tcMar>
              <w:left w:w="58" w:type="dxa"/>
              <w:right w:w="58" w:type="dxa"/>
            </w:tcMar>
          </w:tcPr>
          <w:p w:rsidR="0083463C" w:rsidRPr="002407F9" w:rsidRDefault="0083463C" w:rsidP="00BF3E57">
            <w:pPr>
              <w:pStyle w:val="TABLE-cell"/>
            </w:pPr>
            <w:r w:rsidRPr="002407F9">
              <w:t>YES</w:t>
            </w:r>
          </w:p>
        </w:tc>
        <w:tc>
          <w:tcPr>
            <w:tcW w:w="630" w:type="dxa"/>
          </w:tcPr>
          <w:p w:rsidR="0083463C" w:rsidRPr="002407F9" w:rsidRDefault="0083463C" w:rsidP="00BF3E57">
            <w:pPr>
              <w:pStyle w:val="TABLE-cell"/>
              <w:jc w:val="center"/>
            </w:pPr>
            <w:r w:rsidRPr="002407F9">
              <w:t>1</w:t>
            </w:r>
          </w:p>
        </w:tc>
        <w:tc>
          <w:tcPr>
            <w:tcW w:w="7290" w:type="dxa"/>
            <w:tcBorders>
              <w:right w:val="single" w:sz="12" w:space="0" w:color="auto"/>
            </w:tcBorders>
            <w:tcMar>
              <w:left w:w="58" w:type="dxa"/>
              <w:right w:w="58" w:type="dxa"/>
            </w:tcMar>
          </w:tcPr>
          <w:p w:rsidR="0083463C" w:rsidRPr="002407F9" w:rsidRDefault="0083463C" w:rsidP="00BF3E57">
            <w:pPr>
              <w:pStyle w:val="TABLE-cell"/>
            </w:pPr>
          </w:p>
        </w:tc>
      </w:tr>
      <w:tr w:rsidR="0083463C" w:rsidRPr="002407F9" w:rsidTr="00BF3E57">
        <w:trPr>
          <w:cantSplit/>
        </w:trPr>
        <w:tc>
          <w:tcPr>
            <w:tcW w:w="1440" w:type="dxa"/>
            <w:tcMar>
              <w:left w:w="58" w:type="dxa"/>
              <w:right w:w="58" w:type="dxa"/>
            </w:tcMar>
          </w:tcPr>
          <w:p w:rsidR="0083463C" w:rsidRPr="002407F9" w:rsidRDefault="0083463C" w:rsidP="00BF3E57">
            <w:pPr>
              <w:pStyle w:val="TABLE-cell"/>
            </w:pPr>
            <w:r w:rsidRPr="002407F9">
              <w:t>NO</w:t>
            </w:r>
          </w:p>
        </w:tc>
        <w:tc>
          <w:tcPr>
            <w:tcW w:w="630" w:type="dxa"/>
          </w:tcPr>
          <w:p w:rsidR="0083463C" w:rsidRPr="002407F9" w:rsidRDefault="0083463C" w:rsidP="00BF3E57">
            <w:pPr>
              <w:pStyle w:val="TABLE-cell"/>
              <w:jc w:val="center"/>
            </w:pPr>
            <w:r w:rsidRPr="002407F9">
              <w:t>0</w:t>
            </w:r>
          </w:p>
        </w:tc>
        <w:tc>
          <w:tcPr>
            <w:tcW w:w="7290" w:type="dxa"/>
            <w:tcBorders>
              <w:right w:val="single" w:sz="12" w:space="0" w:color="auto"/>
            </w:tcBorders>
            <w:tcMar>
              <w:left w:w="58" w:type="dxa"/>
              <w:right w:w="58" w:type="dxa"/>
            </w:tcMar>
          </w:tcPr>
          <w:p w:rsidR="0083463C" w:rsidRPr="002407F9" w:rsidRDefault="0083463C" w:rsidP="00BF3E57">
            <w:pPr>
              <w:pStyle w:val="TABLE-cell"/>
            </w:pPr>
          </w:p>
        </w:tc>
      </w:tr>
      <w:tr w:rsidR="0083463C" w:rsidRPr="002407F9" w:rsidTr="00BF3E57">
        <w:trPr>
          <w:cantSplit/>
        </w:trPr>
        <w:tc>
          <w:tcPr>
            <w:tcW w:w="1440" w:type="dxa"/>
            <w:tcMar>
              <w:left w:w="58" w:type="dxa"/>
              <w:right w:w="58" w:type="dxa"/>
            </w:tcMar>
          </w:tcPr>
          <w:p w:rsidR="0083463C" w:rsidRPr="002407F9" w:rsidRDefault="0083463C" w:rsidP="00BF3E57">
            <w:pPr>
              <w:pStyle w:val="TABLE-cell"/>
            </w:pPr>
            <w:r w:rsidRPr="002407F9">
              <w:t>SET</w:t>
            </w:r>
          </w:p>
        </w:tc>
        <w:tc>
          <w:tcPr>
            <w:tcW w:w="630" w:type="dxa"/>
          </w:tcPr>
          <w:p w:rsidR="0083463C" w:rsidRPr="002407F9" w:rsidRDefault="0083463C" w:rsidP="00BF3E57">
            <w:pPr>
              <w:pStyle w:val="TABLE-cell"/>
              <w:jc w:val="center"/>
            </w:pPr>
            <w:r w:rsidRPr="002407F9">
              <w:t>1</w:t>
            </w:r>
          </w:p>
        </w:tc>
        <w:tc>
          <w:tcPr>
            <w:tcW w:w="7290" w:type="dxa"/>
            <w:tcBorders>
              <w:right w:val="single" w:sz="12" w:space="0" w:color="auto"/>
            </w:tcBorders>
            <w:tcMar>
              <w:left w:w="58" w:type="dxa"/>
              <w:right w:w="58" w:type="dxa"/>
            </w:tcMar>
          </w:tcPr>
          <w:p w:rsidR="0083463C" w:rsidRPr="002407F9" w:rsidRDefault="0083463C" w:rsidP="00BF3E57">
            <w:pPr>
              <w:pStyle w:val="TABLE-cell"/>
            </w:pPr>
          </w:p>
        </w:tc>
      </w:tr>
      <w:tr w:rsidR="0083463C" w:rsidRPr="002407F9" w:rsidTr="00BF3E57">
        <w:trPr>
          <w:cantSplit/>
        </w:trPr>
        <w:tc>
          <w:tcPr>
            <w:tcW w:w="1440" w:type="dxa"/>
            <w:tcMar>
              <w:left w:w="58" w:type="dxa"/>
              <w:right w:w="58" w:type="dxa"/>
            </w:tcMar>
          </w:tcPr>
          <w:p w:rsidR="0083463C" w:rsidRPr="002407F9" w:rsidRDefault="0083463C" w:rsidP="00BF3E57">
            <w:pPr>
              <w:pStyle w:val="TABLE-cell"/>
              <w:keepNext w:val="0"/>
            </w:pPr>
            <w:r w:rsidRPr="002407F9">
              <w:t>CLEAR</w:t>
            </w:r>
          </w:p>
        </w:tc>
        <w:tc>
          <w:tcPr>
            <w:tcW w:w="630" w:type="dxa"/>
          </w:tcPr>
          <w:p w:rsidR="0083463C" w:rsidRPr="002407F9" w:rsidRDefault="0083463C" w:rsidP="00BF3E57">
            <w:pPr>
              <w:pStyle w:val="TABLE-cell"/>
              <w:keepNext w:val="0"/>
              <w:jc w:val="center"/>
            </w:pPr>
            <w:r w:rsidRPr="002407F9">
              <w:t>0</w:t>
            </w:r>
          </w:p>
        </w:tc>
        <w:tc>
          <w:tcPr>
            <w:tcW w:w="7290" w:type="dxa"/>
            <w:tcBorders>
              <w:right w:val="single" w:sz="12" w:space="0" w:color="auto"/>
            </w:tcBorders>
            <w:tcMar>
              <w:left w:w="58" w:type="dxa"/>
              <w:right w:w="58" w:type="dxa"/>
            </w:tcMar>
          </w:tcPr>
          <w:p w:rsidR="0083463C" w:rsidRPr="002407F9" w:rsidRDefault="0083463C" w:rsidP="00BF3E57">
            <w:pPr>
              <w:pStyle w:val="TABLE-cell"/>
              <w:keepNext w:val="0"/>
            </w:pPr>
          </w:p>
        </w:tc>
      </w:tr>
    </w:tbl>
    <w:p w:rsidR="0083463C" w:rsidRPr="002407F9" w:rsidRDefault="0083463C" w:rsidP="0083463C">
      <w:pPr>
        <w:pStyle w:val="Heading2"/>
        <w:rPr>
          <w:noProof/>
        </w:rPr>
      </w:pPr>
      <w:bookmarkStart w:id="496" w:name="_Toc432512205"/>
      <w:bookmarkStart w:id="497" w:name="_Toc443575545"/>
      <w:bookmarkStart w:id="498" w:name="_Toc470517772"/>
      <w:bookmarkStart w:id="499" w:name="_Toc462920992"/>
      <w:bookmarkStart w:id="500" w:name="_Toc516154810"/>
      <w:bookmarkStart w:id="501" w:name="_Toc20317540"/>
      <w:r w:rsidRPr="002407F9">
        <w:rPr>
          <w:noProof/>
        </w:rPr>
        <w:lastRenderedPageBreak/>
        <w:t>Miscellaneous Types</w:t>
      </w:r>
      <w:bookmarkEnd w:id="484"/>
      <w:bookmarkEnd w:id="485"/>
      <w:bookmarkEnd w:id="486"/>
      <w:bookmarkEnd w:id="487"/>
      <w:bookmarkEnd w:id="488"/>
      <w:bookmarkEnd w:id="489"/>
      <w:bookmarkEnd w:id="496"/>
      <w:bookmarkEnd w:id="497"/>
      <w:bookmarkEnd w:id="498"/>
      <w:bookmarkEnd w:id="499"/>
      <w:bookmarkEnd w:id="500"/>
      <w:bookmarkEnd w:id="501"/>
    </w:p>
    <w:p w:rsidR="0083463C" w:rsidRPr="002407F9" w:rsidRDefault="0083463C" w:rsidP="0083463C">
      <w:pPr>
        <w:pStyle w:val="BodyText"/>
        <w:rPr>
          <w:noProof/>
        </w:rPr>
      </w:pPr>
      <w:r w:rsidRPr="002407F9">
        <w:rPr>
          <w:noProof/>
        </w:rPr>
        <w:t>These types are defined either for compatibility with previous versions of this specification or for clarity of this specification.</w:t>
      </w:r>
    </w:p>
    <w:p w:rsidR="0083463C" w:rsidRPr="002407F9" w:rsidRDefault="0083463C" w:rsidP="0083463C">
      <w:pPr>
        <w:pStyle w:val="TABLE-title"/>
        <w:rPr>
          <w:noProof/>
        </w:rPr>
      </w:pPr>
      <w:bookmarkStart w:id="502" w:name="_Toc380749693"/>
      <w:bookmarkStart w:id="503" w:name="_Toc384651355"/>
      <w:bookmarkStart w:id="504" w:name="_Toc432512501"/>
      <w:bookmarkStart w:id="505" w:name="_Toc443575839"/>
      <w:bookmarkStart w:id="506" w:name="_Toc470518079"/>
      <w:bookmarkStart w:id="507" w:name="_Toc462921294"/>
      <w:bookmarkStart w:id="508" w:name="_Toc516155121"/>
      <w:bookmarkStart w:id="509" w:name="_Toc2137605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5</w:t>
      </w:r>
      <w:r w:rsidRPr="002407F9">
        <w:rPr>
          <w:noProof/>
        </w:rPr>
        <w:fldChar w:fldCharType="end"/>
      </w:r>
      <w:r w:rsidRPr="002407F9">
        <w:rPr>
          <w:noProof/>
        </w:rPr>
        <w:t xml:space="preserve"> — Definition of Types for Documentation Clarity</w:t>
      </w:r>
      <w:bookmarkEnd w:id="502"/>
      <w:bookmarkEnd w:id="503"/>
      <w:bookmarkEnd w:id="504"/>
      <w:bookmarkEnd w:id="505"/>
      <w:bookmarkEnd w:id="506"/>
      <w:bookmarkEnd w:id="507"/>
      <w:bookmarkEnd w:id="508"/>
      <w:bookmarkEnd w:id="509"/>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440"/>
        <w:gridCol w:w="3060"/>
        <w:gridCol w:w="4860"/>
      </w:tblGrid>
      <w:tr w:rsidR="0083463C" w:rsidRPr="002407F9" w:rsidTr="00BF3E57">
        <w:trPr>
          <w:jc w:val="center"/>
        </w:trPr>
        <w:tc>
          <w:tcPr>
            <w:tcW w:w="144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0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48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440" w:type="dxa"/>
          </w:tcPr>
          <w:p w:rsidR="0083463C" w:rsidRPr="002407F9" w:rsidRDefault="0083463C" w:rsidP="00BF3E57">
            <w:pPr>
              <w:pStyle w:val="TABLE-cell"/>
            </w:pPr>
            <w:r w:rsidRPr="002407F9">
              <w:t>UINT32</w:t>
            </w:r>
          </w:p>
        </w:tc>
        <w:tc>
          <w:tcPr>
            <w:tcW w:w="3060" w:type="dxa"/>
          </w:tcPr>
          <w:p w:rsidR="0083463C" w:rsidRPr="002407F9" w:rsidRDefault="0083463C" w:rsidP="00BF3E57">
            <w:pPr>
              <w:pStyle w:val="TABLE-cell"/>
            </w:pPr>
            <w:r w:rsidRPr="002407F9">
              <w:t>TPM_ALGORITHM_ID</w:t>
            </w:r>
          </w:p>
        </w:tc>
        <w:tc>
          <w:tcPr>
            <w:tcW w:w="4860" w:type="dxa"/>
          </w:tcPr>
          <w:p w:rsidR="0083463C" w:rsidRPr="002407F9" w:rsidRDefault="0083463C" w:rsidP="00BF3E57">
            <w:pPr>
              <w:pStyle w:val="TABLE-cell"/>
            </w:pPr>
            <w:r w:rsidRPr="002407F9">
              <w:t>this is the 1.2 compatible form of the TPM_ALG_ID</w:t>
            </w:r>
          </w:p>
        </w:tc>
      </w:tr>
      <w:tr w:rsidR="0083463C" w:rsidRPr="002407F9" w:rsidTr="00BF3E57">
        <w:trPr>
          <w:jc w:val="center"/>
        </w:trPr>
        <w:tc>
          <w:tcPr>
            <w:tcW w:w="1440" w:type="dxa"/>
          </w:tcPr>
          <w:p w:rsidR="0083463C" w:rsidRPr="002407F9" w:rsidRDefault="0083463C" w:rsidP="00BF3E57">
            <w:pPr>
              <w:pStyle w:val="TABLE-cell"/>
            </w:pPr>
            <w:r w:rsidRPr="002407F9">
              <w:t>UINT32</w:t>
            </w:r>
          </w:p>
        </w:tc>
        <w:tc>
          <w:tcPr>
            <w:tcW w:w="3060" w:type="dxa"/>
          </w:tcPr>
          <w:p w:rsidR="0083463C" w:rsidRPr="002407F9" w:rsidRDefault="0083463C" w:rsidP="00BF3E57">
            <w:pPr>
              <w:pStyle w:val="TABLE-cell"/>
            </w:pPr>
            <w:r w:rsidRPr="002407F9">
              <w:t>TPM_MODIFIER_INDICATOR</w:t>
            </w:r>
          </w:p>
        </w:tc>
        <w:tc>
          <w:tcPr>
            <w:tcW w:w="4860" w:type="dxa"/>
          </w:tcPr>
          <w:p w:rsidR="0083463C" w:rsidRPr="002407F9" w:rsidRDefault="0083463C" w:rsidP="00BF3E57">
            <w:pPr>
              <w:pStyle w:val="TABLE-cell"/>
            </w:pPr>
          </w:p>
        </w:tc>
      </w:tr>
      <w:tr w:rsidR="0083463C" w:rsidRPr="002407F9" w:rsidTr="00BF3E57">
        <w:trPr>
          <w:jc w:val="center"/>
        </w:trPr>
        <w:tc>
          <w:tcPr>
            <w:tcW w:w="1440" w:type="dxa"/>
          </w:tcPr>
          <w:p w:rsidR="0083463C" w:rsidRPr="002407F9" w:rsidRDefault="0083463C" w:rsidP="00BF3E57">
            <w:pPr>
              <w:pStyle w:val="TABLE-cell"/>
            </w:pPr>
            <w:r w:rsidRPr="002407F9">
              <w:t>UINT32</w:t>
            </w:r>
          </w:p>
        </w:tc>
        <w:tc>
          <w:tcPr>
            <w:tcW w:w="3060" w:type="dxa"/>
          </w:tcPr>
          <w:p w:rsidR="0083463C" w:rsidRPr="002407F9" w:rsidRDefault="0083463C" w:rsidP="00BF3E57">
            <w:pPr>
              <w:pStyle w:val="TABLE-cell"/>
            </w:pPr>
            <w:r w:rsidRPr="002407F9">
              <w:t>TPM_AUTHORIZATION_SIZE</w:t>
            </w:r>
          </w:p>
        </w:tc>
        <w:tc>
          <w:tcPr>
            <w:tcW w:w="4860" w:type="dxa"/>
          </w:tcPr>
          <w:p w:rsidR="0083463C" w:rsidRPr="002407F9" w:rsidRDefault="0083463C" w:rsidP="00BF3E57">
            <w:pPr>
              <w:pStyle w:val="TABLE-cell"/>
            </w:pPr>
            <w:r w:rsidRPr="002407F9">
              <w:t xml:space="preserve">the </w:t>
            </w:r>
            <w:r w:rsidRPr="002407F9">
              <w:rPr>
                <w:i/>
              </w:rPr>
              <w:t>authorizationSize</w:t>
            </w:r>
            <w:r w:rsidRPr="002407F9">
              <w:t xml:space="preserve"> parameter in a command</w:t>
            </w:r>
          </w:p>
        </w:tc>
      </w:tr>
      <w:tr w:rsidR="0083463C" w:rsidRPr="002407F9" w:rsidTr="00BF3E57">
        <w:trPr>
          <w:jc w:val="center"/>
        </w:trPr>
        <w:tc>
          <w:tcPr>
            <w:tcW w:w="1440" w:type="dxa"/>
          </w:tcPr>
          <w:p w:rsidR="0083463C" w:rsidRPr="002407F9" w:rsidRDefault="0083463C" w:rsidP="00BF3E57">
            <w:pPr>
              <w:pStyle w:val="TABLE-cell"/>
            </w:pPr>
            <w:r w:rsidRPr="002407F9">
              <w:t>UINT32</w:t>
            </w:r>
          </w:p>
        </w:tc>
        <w:tc>
          <w:tcPr>
            <w:tcW w:w="3060" w:type="dxa"/>
          </w:tcPr>
          <w:p w:rsidR="0083463C" w:rsidRPr="002407F9" w:rsidRDefault="0083463C" w:rsidP="00BF3E57">
            <w:pPr>
              <w:pStyle w:val="TABLE-cell"/>
            </w:pPr>
            <w:r w:rsidRPr="002407F9">
              <w:t>TPM_PARAMETER_SIZE</w:t>
            </w:r>
          </w:p>
        </w:tc>
        <w:tc>
          <w:tcPr>
            <w:tcW w:w="4860" w:type="dxa"/>
          </w:tcPr>
          <w:p w:rsidR="0083463C" w:rsidRPr="002407F9" w:rsidRDefault="0083463C" w:rsidP="00BF3E57">
            <w:pPr>
              <w:pStyle w:val="TABLE-cell"/>
            </w:pPr>
            <w:r w:rsidRPr="002407F9">
              <w:t xml:space="preserve">the </w:t>
            </w:r>
            <w:r w:rsidRPr="002407F9">
              <w:rPr>
                <w:i/>
              </w:rPr>
              <w:t>parameterSize</w:t>
            </w:r>
            <w:r w:rsidRPr="002407F9">
              <w:t xml:space="preserve"> parameter in a command</w:t>
            </w:r>
          </w:p>
        </w:tc>
      </w:tr>
      <w:tr w:rsidR="0083463C" w:rsidRPr="002407F9" w:rsidTr="00BF3E57">
        <w:trPr>
          <w:jc w:val="center"/>
        </w:trPr>
        <w:tc>
          <w:tcPr>
            <w:tcW w:w="1440" w:type="dxa"/>
          </w:tcPr>
          <w:p w:rsidR="0083463C" w:rsidRPr="002407F9" w:rsidRDefault="0083463C" w:rsidP="00BF3E57">
            <w:pPr>
              <w:pStyle w:val="TABLE-cell"/>
            </w:pPr>
            <w:r w:rsidRPr="002407F9">
              <w:t>UINT16</w:t>
            </w:r>
          </w:p>
        </w:tc>
        <w:tc>
          <w:tcPr>
            <w:tcW w:w="3060" w:type="dxa"/>
          </w:tcPr>
          <w:p w:rsidR="0083463C" w:rsidRPr="002407F9" w:rsidRDefault="0083463C" w:rsidP="00BF3E57">
            <w:pPr>
              <w:pStyle w:val="TABLE-cell"/>
            </w:pPr>
            <w:r w:rsidRPr="002407F9">
              <w:t>TPM_KEY_SIZE</w:t>
            </w:r>
          </w:p>
        </w:tc>
        <w:tc>
          <w:tcPr>
            <w:tcW w:w="4860" w:type="dxa"/>
          </w:tcPr>
          <w:p w:rsidR="0083463C" w:rsidRPr="002407F9" w:rsidRDefault="0083463C" w:rsidP="00BF3E57">
            <w:pPr>
              <w:pStyle w:val="TABLE-cell"/>
            </w:pPr>
            <w:r w:rsidRPr="002407F9">
              <w:t>a key size in octets</w:t>
            </w:r>
          </w:p>
        </w:tc>
      </w:tr>
      <w:tr w:rsidR="0083463C" w:rsidRPr="002407F9" w:rsidTr="00BF3E57">
        <w:trPr>
          <w:jc w:val="center"/>
        </w:trPr>
        <w:tc>
          <w:tcPr>
            <w:tcW w:w="1440" w:type="dxa"/>
          </w:tcPr>
          <w:p w:rsidR="0083463C" w:rsidRPr="002407F9" w:rsidRDefault="0083463C" w:rsidP="00BF3E57">
            <w:pPr>
              <w:pStyle w:val="TABLE-cell"/>
              <w:keepNext w:val="0"/>
            </w:pPr>
            <w:r w:rsidRPr="002407F9">
              <w:t>UINT16</w:t>
            </w:r>
          </w:p>
        </w:tc>
        <w:tc>
          <w:tcPr>
            <w:tcW w:w="3060" w:type="dxa"/>
          </w:tcPr>
          <w:p w:rsidR="0083463C" w:rsidRPr="002407F9" w:rsidRDefault="0083463C" w:rsidP="00BF3E57">
            <w:pPr>
              <w:pStyle w:val="TABLE-cell"/>
              <w:keepNext w:val="0"/>
            </w:pPr>
            <w:r w:rsidRPr="002407F9">
              <w:t>TPM_KEY_BITS</w:t>
            </w:r>
          </w:p>
        </w:tc>
        <w:tc>
          <w:tcPr>
            <w:tcW w:w="4860" w:type="dxa"/>
          </w:tcPr>
          <w:p w:rsidR="0083463C" w:rsidRPr="002407F9" w:rsidRDefault="0083463C" w:rsidP="00BF3E57">
            <w:pPr>
              <w:pStyle w:val="TABLE-cell"/>
              <w:keepNext w:val="0"/>
            </w:pPr>
            <w:r w:rsidRPr="002407F9">
              <w:t>a key size in bits</w:t>
            </w:r>
          </w:p>
        </w:tc>
      </w:tr>
    </w:tbl>
    <w:p w:rsidR="0083463C" w:rsidRPr="002407F9" w:rsidRDefault="0083463C" w:rsidP="0083463C">
      <w:pPr>
        <w:pStyle w:val="Heading1"/>
        <w:rPr>
          <w:noProof/>
        </w:rPr>
      </w:pPr>
      <w:bookmarkStart w:id="510" w:name="_Toc286046961"/>
      <w:bookmarkStart w:id="511" w:name="_Toc288814895"/>
      <w:bookmarkStart w:id="512" w:name="_Toc304539130"/>
      <w:bookmarkStart w:id="513" w:name="_Toc308709668"/>
      <w:bookmarkStart w:id="514" w:name="_Toc380749375"/>
      <w:bookmarkStart w:id="515" w:name="_Toc384901681"/>
      <w:bookmarkStart w:id="516" w:name="_Toc432512206"/>
      <w:bookmarkStart w:id="517" w:name="_Toc443575546"/>
      <w:bookmarkStart w:id="518" w:name="_Toc470517773"/>
      <w:bookmarkStart w:id="519" w:name="_Toc462920993"/>
      <w:bookmarkStart w:id="520" w:name="_Toc516154811"/>
      <w:bookmarkStart w:id="521" w:name="_Toc20317541"/>
      <w:r w:rsidRPr="002407F9">
        <w:rPr>
          <w:noProof/>
        </w:rPr>
        <w:lastRenderedPageBreak/>
        <w:t>Constants</w:t>
      </w:r>
      <w:bookmarkEnd w:id="265"/>
      <w:bookmarkEnd w:id="510"/>
      <w:bookmarkEnd w:id="511"/>
      <w:bookmarkEnd w:id="512"/>
      <w:bookmarkEnd w:id="513"/>
      <w:bookmarkEnd w:id="514"/>
      <w:bookmarkEnd w:id="515"/>
      <w:bookmarkEnd w:id="516"/>
      <w:bookmarkEnd w:id="517"/>
      <w:bookmarkEnd w:id="518"/>
      <w:bookmarkEnd w:id="519"/>
      <w:bookmarkEnd w:id="520"/>
      <w:bookmarkEnd w:id="521"/>
    </w:p>
    <w:p w:rsidR="0083463C" w:rsidRPr="002407F9" w:rsidRDefault="0083463C" w:rsidP="0083463C">
      <w:pPr>
        <w:pStyle w:val="Heading2"/>
        <w:rPr>
          <w:noProof/>
        </w:rPr>
      </w:pPr>
      <w:bookmarkStart w:id="522" w:name="_Toc304539146"/>
      <w:bookmarkStart w:id="523" w:name="_Toc308709686"/>
      <w:bookmarkStart w:id="524" w:name="_Toc380749376"/>
      <w:bookmarkStart w:id="525" w:name="_Toc384901682"/>
      <w:bookmarkStart w:id="526" w:name="_Toc432512207"/>
      <w:bookmarkStart w:id="527" w:name="_Toc443575547"/>
      <w:bookmarkStart w:id="528" w:name="_Toc470517774"/>
      <w:bookmarkStart w:id="529" w:name="_Toc462920994"/>
      <w:bookmarkStart w:id="530" w:name="_Ref481316611"/>
      <w:bookmarkStart w:id="531" w:name="_Toc516154812"/>
      <w:bookmarkStart w:id="532" w:name="_Toc20317542"/>
      <w:bookmarkStart w:id="533" w:name="_Toc286046962"/>
      <w:bookmarkStart w:id="534" w:name="_Toc288814896"/>
      <w:bookmarkStart w:id="535" w:name="_Toc304539131"/>
      <w:bookmarkStart w:id="536" w:name="_Toc308709669"/>
      <w:bookmarkStart w:id="537" w:name="_Toc184444413"/>
      <w:bookmarkStart w:id="538" w:name="_Toc184616761"/>
      <w:bookmarkStart w:id="539" w:name="_Toc203903567"/>
      <w:bookmarkStart w:id="540" w:name="_Toc96145196"/>
      <w:bookmarkStart w:id="541" w:name="_Toc111345779"/>
      <w:bookmarkStart w:id="542" w:name="_Toc149797882"/>
      <w:bookmarkStart w:id="543" w:name="_Toc36546774"/>
      <w:bookmarkStart w:id="544" w:name="_Toc96145298"/>
      <w:bookmarkStart w:id="545" w:name="_Toc111345881"/>
      <w:bookmarkStart w:id="546" w:name="_Toc149797985"/>
      <w:bookmarkStart w:id="547" w:name="_Toc156227798"/>
      <w:bookmarkStart w:id="548" w:name="_Toc156726003"/>
      <w:bookmarkStart w:id="549" w:name="_Toc156727682"/>
      <w:bookmarkStart w:id="550" w:name="_Toc156831551"/>
      <w:bookmarkStart w:id="551" w:name="_Toc157430526"/>
      <w:bookmarkStart w:id="552" w:name="_Toc157615597"/>
      <w:bookmarkStart w:id="553" w:name="_Toc157679594"/>
      <w:bookmarkStart w:id="554" w:name="_Toc158714220"/>
      <w:bookmarkStart w:id="555" w:name="_Toc158714414"/>
      <w:bookmarkStart w:id="556" w:name="_Toc158724271"/>
      <w:bookmarkStart w:id="557" w:name="_Toc184444652"/>
      <w:bookmarkStart w:id="558" w:name="_Toc184616924"/>
      <w:r w:rsidRPr="002407F9">
        <w:rPr>
          <w:noProof/>
        </w:rPr>
        <w:t>TPM_SPEC (Specification Version Values)</w:t>
      </w:r>
      <w:bookmarkEnd w:id="522"/>
      <w:bookmarkEnd w:id="523"/>
      <w:bookmarkEnd w:id="524"/>
      <w:bookmarkEnd w:id="525"/>
      <w:bookmarkEnd w:id="526"/>
      <w:bookmarkEnd w:id="527"/>
      <w:bookmarkEnd w:id="528"/>
      <w:bookmarkEnd w:id="529"/>
      <w:bookmarkEnd w:id="530"/>
      <w:bookmarkEnd w:id="531"/>
      <w:bookmarkEnd w:id="532"/>
    </w:p>
    <w:p w:rsidR="0083463C" w:rsidRPr="002407F9" w:rsidRDefault="0083463C" w:rsidP="0083463C">
      <w:pPr>
        <w:pStyle w:val="BodyText"/>
        <w:rPr>
          <w:noProof/>
        </w:rPr>
      </w:pPr>
      <w:r w:rsidRPr="002407F9">
        <w:rPr>
          <w:noProof/>
        </w:rPr>
        <w:t>These values are readable with TPM2_GetCapability()</w:t>
      </w:r>
      <w:r w:rsidR="00AB593C" w:rsidRPr="002407F9">
        <w:rPr>
          <w:noProof/>
        </w:rPr>
        <w:t xml:space="preserve">  </w:t>
      </w:r>
      <w:r w:rsidR="000910F8" w:rsidRPr="002407F9">
        <w:rPr>
          <w:noProof/>
        </w:rPr>
        <w:t>(s</w:t>
      </w:r>
      <w:r w:rsidR="00AB593C" w:rsidRPr="002407F9">
        <w:rPr>
          <w:noProof/>
        </w:rPr>
        <w:t xml:space="preserve">ee </w:t>
      </w:r>
      <w:r w:rsidR="00AB593C" w:rsidRPr="002407F9">
        <w:rPr>
          <w:noProof/>
        </w:rPr>
        <w:fldChar w:fldCharType="begin"/>
      </w:r>
      <w:r w:rsidR="00AB593C" w:rsidRPr="002407F9">
        <w:rPr>
          <w:noProof/>
        </w:rPr>
        <w:instrText xml:space="preserve"> REF _Ref481055322 \r \h </w:instrText>
      </w:r>
      <w:r w:rsidR="00AB593C" w:rsidRPr="002407F9">
        <w:rPr>
          <w:noProof/>
        </w:rPr>
      </w:r>
      <w:r w:rsidR="00AB593C" w:rsidRPr="002407F9">
        <w:rPr>
          <w:noProof/>
        </w:rPr>
        <w:fldChar w:fldCharType="separate"/>
      </w:r>
      <w:r w:rsidR="00AE7D6E">
        <w:rPr>
          <w:noProof/>
        </w:rPr>
        <w:t>6.13</w:t>
      </w:r>
      <w:r w:rsidR="00AB593C" w:rsidRPr="002407F9">
        <w:rPr>
          <w:noProof/>
        </w:rPr>
        <w:fldChar w:fldCharType="end"/>
      </w:r>
      <w:r w:rsidR="003D4297" w:rsidRPr="002407F9">
        <w:rPr>
          <w:noProof/>
        </w:rPr>
        <w:t xml:space="preserve"> for the format</w:t>
      </w:r>
      <w:r w:rsidR="000910F8" w:rsidRPr="002407F9">
        <w:rPr>
          <w:noProof/>
        </w:rPr>
        <w:t>)</w:t>
      </w:r>
      <w:r w:rsidR="003D4297" w:rsidRPr="002407F9">
        <w:rPr>
          <w:noProof/>
        </w:rPr>
        <w:t>.</w:t>
      </w:r>
    </w:p>
    <w:p w:rsidR="0083463C" w:rsidRPr="002407F9" w:rsidRDefault="0083463C" w:rsidP="0083463C">
      <w:pPr>
        <w:pStyle w:val="NOTE"/>
        <w:keepNext/>
        <w:rPr>
          <w:noProof/>
        </w:rPr>
      </w:pPr>
      <w:r w:rsidRPr="002407F9">
        <w:rPr>
          <w:noProof/>
        </w:rPr>
        <w:t>NOTE 1</w:t>
      </w:r>
      <w:r w:rsidRPr="002407F9">
        <w:rPr>
          <w:noProof/>
        </w:rPr>
        <w:tab/>
        <w:t>This table will require editing when the specification is updated.</w:t>
      </w:r>
    </w:p>
    <w:p w:rsidR="0083463C" w:rsidRPr="002407F9" w:rsidRDefault="0083463C" w:rsidP="0083463C">
      <w:pPr>
        <w:pStyle w:val="NOTE"/>
        <w:keepNext/>
        <w:rPr>
          <w:noProof/>
        </w:rPr>
      </w:pPr>
      <w:r w:rsidRPr="002407F9">
        <w:rPr>
          <w:noProof/>
        </w:rPr>
        <w:t>NOTE 2</w:t>
      </w:r>
      <w:r w:rsidRPr="002407F9">
        <w:rPr>
          <w:noProof/>
        </w:rPr>
        <w:tab/>
        <w:t>The year and day of year are those of this specification if the TPM does not implement errata. If the TPM implements errata, the values indicate the release date of the errata document. There is no provision for indicating that not all errata are implemented.</w:t>
      </w:r>
    </w:p>
    <w:p w:rsidR="0083463C" w:rsidRPr="002407F9" w:rsidRDefault="0083463C" w:rsidP="0083463C">
      <w:pPr>
        <w:pStyle w:val="TABLE-title"/>
        <w:rPr>
          <w:noProof/>
        </w:rPr>
      </w:pPr>
      <w:bookmarkStart w:id="559" w:name="_Toc380749694"/>
      <w:bookmarkStart w:id="560" w:name="_Toc384651356"/>
      <w:bookmarkStart w:id="561" w:name="_Toc432512502"/>
      <w:bookmarkStart w:id="562" w:name="_Toc443575840"/>
      <w:bookmarkStart w:id="563" w:name="_Toc470518080"/>
      <w:bookmarkStart w:id="564" w:name="_Toc462921295"/>
      <w:bookmarkStart w:id="565" w:name="_Toc516155122"/>
      <w:bookmarkStart w:id="566" w:name="_Toc2137605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6</w:t>
      </w:r>
      <w:r w:rsidRPr="002407F9">
        <w:rPr>
          <w:noProof/>
        </w:rPr>
        <w:fldChar w:fldCharType="end"/>
      </w:r>
      <w:r w:rsidRPr="002407F9">
        <w:rPr>
          <w:noProof/>
        </w:rPr>
        <w:t xml:space="preserve"> — Definition of (UINT32) TPM_SPEC Constants &lt;&gt;</w:t>
      </w:r>
      <w:bookmarkEnd w:id="559"/>
      <w:bookmarkEnd w:id="560"/>
      <w:bookmarkEnd w:id="561"/>
      <w:bookmarkEnd w:id="562"/>
      <w:bookmarkEnd w:id="563"/>
      <w:bookmarkEnd w:id="564"/>
      <w:bookmarkEnd w:id="565"/>
      <w:bookmarkEnd w:id="56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00" w:firstRow="0" w:lastRow="0" w:firstColumn="0" w:lastColumn="0" w:noHBand="0" w:noVBand="0"/>
      </w:tblPr>
      <w:tblGrid>
        <w:gridCol w:w="2971"/>
        <w:gridCol w:w="1979"/>
        <w:gridCol w:w="4410"/>
      </w:tblGrid>
      <w:tr w:rsidR="0083463C" w:rsidRPr="002407F9" w:rsidTr="00BF3E57">
        <w:trPr>
          <w:cantSplit/>
          <w:tblHeader/>
          <w:jc w:val="center"/>
        </w:trPr>
        <w:tc>
          <w:tcPr>
            <w:tcW w:w="1587" w:type="pct"/>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1057" w:type="pct"/>
            <w:tcBorders>
              <w:top w:val="single" w:sz="12" w:space="0" w:color="auto"/>
              <w:bottom w:val="single" w:sz="12" w:space="0" w:color="auto"/>
            </w:tcBorders>
          </w:tcPr>
          <w:p w:rsidR="0083463C" w:rsidRPr="002407F9" w:rsidRDefault="0083463C" w:rsidP="00BF3E57">
            <w:pPr>
              <w:pStyle w:val="TABLE-col-heading"/>
              <w:jc w:val="center"/>
              <w:rPr>
                <w:noProof/>
              </w:rPr>
            </w:pPr>
            <w:r w:rsidRPr="002407F9">
              <w:rPr>
                <w:noProof/>
              </w:rPr>
              <w:t>Value</w:t>
            </w:r>
          </w:p>
        </w:tc>
        <w:tc>
          <w:tcPr>
            <w:tcW w:w="2356" w:type="pct"/>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cantSplit/>
          <w:tblHeader/>
          <w:jc w:val="center"/>
        </w:trPr>
        <w:tc>
          <w:tcPr>
            <w:tcW w:w="1587" w:type="pct"/>
            <w:tcBorders>
              <w:top w:val="single" w:sz="12" w:space="0" w:color="auto"/>
              <w:left w:val="single" w:sz="12" w:space="0" w:color="auto"/>
              <w:bottom w:val="single" w:sz="6" w:space="0" w:color="auto"/>
            </w:tcBorders>
          </w:tcPr>
          <w:p w:rsidR="0083463C" w:rsidRPr="002407F9" w:rsidRDefault="0083463C" w:rsidP="00BF3E57">
            <w:pPr>
              <w:pStyle w:val="TABLE-col-heading"/>
              <w:rPr>
                <w:b w:val="0"/>
                <w:noProof/>
              </w:rPr>
            </w:pPr>
            <w:r w:rsidRPr="002407F9">
              <w:rPr>
                <w:b w:val="0"/>
                <w:noProof/>
              </w:rPr>
              <w:t>TPM_SPEC_FAMILY</w:t>
            </w:r>
          </w:p>
        </w:tc>
        <w:tc>
          <w:tcPr>
            <w:tcW w:w="1057" w:type="pct"/>
            <w:tcBorders>
              <w:top w:val="single" w:sz="12" w:space="0" w:color="auto"/>
              <w:bottom w:val="single" w:sz="6" w:space="0" w:color="auto"/>
            </w:tcBorders>
          </w:tcPr>
          <w:p w:rsidR="0083463C" w:rsidRPr="002407F9" w:rsidRDefault="0083463C" w:rsidP="00BF3E57">
            <w:pPr>
              <w:pStyle w:val="TABLE-col-heading"/>
              <w:jc w:val="center"/>
              <w:rPr>
                <w:b w:val="0"/>
                <w:noProof/>
              </w:rPr>
            </w:pPr>
            <w:r w:rsidRPr="002407F9">
              <w:rPr>
                <w:b w:val="0"/>
                <w:noProof/>
              </w:rPr>
              <w:t>0x322E3000</w:t>
            </w:r>
          </w:p>
        </w:tc>
        <w:tc>
          <w:tcPr>
            <w:tcW w:w="2356" w:type="pct"/>
            <w:tcBorders>
              <w:top w:val="single" w:sz="12" w:space="0" w:color="auto"/>
              <w:bottom w:val="single" w:sz="6" w:space="0" w:color="auto"/>
              <w:right w:val="single" w:sz="12" w:space="0" w:color="auto"/>
            </w:tcBorders>
          </w:tcPr>
          <w:p w:rsidR="0083463C" w:rsidRPr="002407F9" w:rsidRDefault="0083463C" w:rsidP="00BF3E57">
            <w:pPr>
              <w:pStyle w:val="TABLE-col-heading"/>
              <w:rPr>
                <w:b w:val="0"/>
                <w:noProof/>
              </w:rPr>
            </w:pPr>
            <w:r w:rsidRPr="002407F9">
              <w:rPr>
                <w:b w:val="0"/>
                <w:noProof/>
              </w:rPr>
              <w:t>ASCII “2.0” with null terminator</w:t>
            </w:r>
          </w:p>
        </w:tc>
      </w:tr>
      <w:tr w:rsidR="0083463C" w:rsidRPr="002407F9" w:rsidTr="00BF3E57">
        <w:trPr>
          <w:cantSplit/>
          <w:tblHeader/>
          <w:jc w:val="center"/>
        </w:trPr>
        <w:tc>
          <w:tcPr>
            <w:tcW w:w="1587" w:type="pct"/>
            <w:tcBorders>
              <w:top w:val="single" w:sz="6" w:space="0" w:color="auto"/>
              <w:left w:val="single" w:sz="12" w:space="0" w:color="auto"/>
              <w:bottom w:val="single" w:sz="6" w:space="0" w:color="auto"/>
            </w:tcBorders>
          </w:tcPr>
          <w:p w:rsidR="0083463C" w:rsidRPr="002407F9" w:rsidRDefault="0083463C" w:rsidP="00BF3E57">
            <w:pPr>
              <w:pStyle w:val="TABLE-col-heading"/>
              <w:rPr>
                <w:b w:val="0"/>
                <w:noProof/>
              </w:rPr>
            </w:pPr>
            <w:r w:rsidRPr="002407F9">
              <w:rPr>
                <w:b w:val="0"/>
                <w:noProof/>
              </w:rPr>
              <w:t>TPM_SPEC_LEVEL</w:t>
            </w:r>
          </w:p>
        </w:tc>
        <w:tc>
          <w:tcPr>
            <w:tcW w:w="1057" w:type="pct"/>
            <w:tcBorders>
              <w:top w:val="single" w:sz="6" w:space="0" w:color="auto"/>
              <w:bottom w:val="single" w:sz="6" w:space="0" w:color="auto"/>
            </w:tcBorders>
          </w:tcPr>
          <w:p w:rsidR="0083463C" w:rsidRPr="002407F9" w:rsidRDefault="0083463C" w:rsidP="00BF3E57">
            <w:pPr>
              <w:pStyle w:val="TABLE-col-heading"/>
              <w:jc w:val="center"/>
              <w:rPr>
                <w:b w:val="0"/>
                <w:noProof/>
              </w:rPr>
            </w:pPr>
            <w:r w:rsidRPr="002407F9">
              <w:rPr>
                <w:b w:val="0"/>
                <w:noProof/>
              </w:rPr>
              <w:t>00</w:t>
            </w:r>
          </w:p>
        </w:tc>
        <w:tc>
          <w:tcPr>
            <w:tcW w:w="2356" w:type="pct"/>
            <w:tcBorders>
              <w:top w:val="single" w:sz="6" w:space="0" w:color="auto"/>
              <w:bottom w:val="single" w:sz="6" w:space="0" w:color="auto"/>
              <w:right w:val="single" w:sz="12" w:space="0" w:color="auto"/>
            </w:tcBorders>
          </w:tcPr>
          <w:p w:rsidR="0083463C" w:rsidRPr="002407F9" w:rsidRDefault="0083463C" w:rsidP="00BF3E57">
            <w:pPr>
              <w:pStyle w:val="TABLE-col-heading"/>
              <w:rPr>
                <w:b w:val="0"/>
                <w:noProof/>
              </w:rPr>
            </w:pPr>
            <w:r w:rsidRPr="002407F9">
              <w:rPr>
                <w:b w:val="0"/>
                <w:noProof/>
              </w:rPr>
              <w:t>the level number for the specification</w:t>
            </w:r>
          </w:p>
        </w:tc>
      </w:tr>
      <w:tr w:rsidR="0083463C" w:rsidRPr="002407F9" w:rsidTr="00BF3E57">
        <w:trPr>
          <w:cantSplit/>
          <w:jc w:val="center"/>
        </w:trPr>
        <w:tc>
          <w:tcPr>
            <w:tcW w:w="1587" w:type="pct"/>
            <w:tcBorders>
              <w:top w:val="single" w:sz="6" w:space="0" w:color="auto"/>
              <w:left w:val="single" w:sz="12" w:space="0" w:color="auto"/>
            </w:tcBorders>
          </w:tcPr>
          <w:p w:rsidR="0083463C" w:rsidRPr="002407F9" w:rsidRDefault="0083463C" w:rsidP="00BF3E57">
            <w:pPr>
              <w:pStyle w:val="TABLE-cell"/>
            </w:pPr>
            <w:r w:rsidRPr="002407F9">
              <w:t>TPM_SPEC_VERSION</w:t>
            </w:r>
          </w:p>
        </w:tc>
        <w:tc>
          <w:tcPr>
            <w:tcW w:w="1057" w:type="pct"/>
            <w:tcBorders>
              <w:top w:val="single" w:sz="6" w:space="0" w:color="auto"/>
            </w:tcBorders>
          </w:tcPr>
          <w:p w:rsidR="0083463C" w:rsidRPr="002407F9" w:rsidRDefault="0083463C" w:rsidP="0032627D">
            <w:pPr>
              <w:pStyle w:val="TABLE-cell"/>
              <w:jc w:val="center"/>
            </w:pPr>
            <w:r w:rsidRPr="002407F9">
              <w:t>1</w:t>
            </w:r>
            <w:r w:rsidR="00606BDD">
              <w:t>5</w:t>
            </w:r>
            <w:r w:rsidR="007A6115">
              <w:t>9</w:t>
            </w:r>
          </w:p>
        </w:tc>
        <w:tc>
          <w:tcPr>
            <w:tcW w:w="2356" w:type="pct"/>
            <w:tcBorders>
              <w:top w:val="single" w:sz="6" w:space="0" w:color="auto"/>
              <w:right w:val="single" w:sz="12" w:space="0" w:color="auto"/>
            </w:tcBorders>
          </w:tcPr>
          <w:p w:rsidR="0083463C" w:rsidRPr="002407F9" w:rsidRDefault="0083463C" w:rsidP="0032627D">
            <w:pPr>
              <w:pStyle w:val="TABLE-cell"/>
            </w:pPr>
            <w:r w:rsidRPr="002407F9">
              <w:t>the version number of the spec (001.</w:t>
            </w:r>
            <w:r w:rsidR="00606BDD">
              <w:t>5</w:t>
            </w:r>
            <w:r w:rsidR="006D01C0">
              <w:t>9</w:t>
            </w:r>
            <w:r w:rsidRPr="002407F9">
              <w:t xml:space="preserve"> * 100)</w:t>
            </w:r>
          </w:p>
        </w:tc>
      </w:tr>
      <w:tr w:rsidR="0083463C" w:rsidRPr="002407F9" w:rsidTr="00BF3E57">
        <w:trPr>
          <w:cantSplit/>
          <w:jc w:val="center"/>
        </w:trPr>
        <w:tc>
          <w:tcPr>
            <w:tcW w:w="1587" w:type="pct"/>
            <w:tcBorders>
              <w:left w:val="single" w:sz="12" w:space="0" w:color="auto"/>
              <w:bottom w:val="single" w:sz="6" w:space="0" w:color="auto"/>
            </w:tcBorders>
          </w:tcPr>
          <w:p w:rsidR="0083463C" w:rsidRPr="002407F9" w:rsidRDefault="0083463C" w:rsidP="00BF3E57">
            <w:pPr>
              <w:pStyle w:val="TABLE-cell"/>
            </w:pPr>
            <w:r w:rsidRPr="002407F9">
              <w:t>TPM_SPEC_YEAR</w:t>
            </w:r>
          </w:p>
        </w:tc>
        <w:tc>
          <w:tcPr>
            <w:tcW w:w="1057" w:type="pct"/>
            <w:tcBorders>
              <w:bottom w:val="single" w:sz="6" w:space="0" w:color="auto"/>
            </w:tcBorders>
          </w:tcPr>
          <w:p w:rsidR="0083463C" w:rsidRPr="002407F9" w:rsidRDefault="0083463C" w:rsidP="00BF3E57">
            <w:pPr>
              <w:pStyle w:val="TABLE-cell"/>
              <w:jc w:val="center"/>
            </w:pPr>
            <w:r w:rsidRPr="002407F9">
              <w:t>201</w:t>
            </w:r>
            <w:r w:rsidR="00975462">
              <w:t>9</w:t>
            </w:r>
          </w:p>
        </w:tc>
        <w:tc>
          <w:tcPr>
            <w:tcW w:w="2356" w:type="pct"/>
            <w:tcBorders>
              <w:bottom w:val="single" w:sz="6" w:space="0" w:color="auto"/>
              <w:right w:val="single" w:sz="12" w:space="0" w:color="auto"/>
            </w:tcBorders>
          </w:tcPr>
          <w:p w:rsidR="0083463C" w:rsidRPr="002407F9" w:rsidRDefault="0083463C" w:rsidP="00BF3E57">
            <w:pPr>
              <w:pStyle w:val="TABLE-cell"/>
            </w:pPr>
            <w:r w:rsidRPr="002407F9">
              <w:t>the year of the version</w:t>
            </w:r>
          </w:p>
        </w:tc>
      </w:tr>
      <w:tr w:rsidR="0083463C" w:rsidRPr="002407F9" w:rsidTr="00BF3E57">
        <w:tblPrEx>
          <w:tblLook w:val="04A0" w:firstRow="1" w:lastRow="0" w:firstColumn="1" w:lastColumn="0" w:noHBand="0" w:noVBand="1"/>
        </w:tblPrEx>
        <w:trPr>
          <w:cantSplit/>
          <w:jc w:val="center"/>
        </w:trPr>
        <w:tc>
          <w:tcPr>
            <w:tcW w:w="1587" w:type="pct"/>
            <w:tcBorders>
              <w:top w:val="single" w:sz="6" w:space="0" w:color="auto"/>
              <w:left w:val="single" w:sz="12" w:space="0" w:color="auto"/>
              <w:bottom w:val="single" w:sz="12" w:space="0" w:color="auto"/>
              <w:right w:val="single" w:sz="6" w:space="0" w:color="auto"/>
            </w:tcBorders>
            <w:hideMark/>
          </w:tcPr>
          <w:p w:rsidR="0083463C" w:rsidRPr="002407F9" w:rsidRDefault="0083463C" w:rsidP="00BF3E57">
            <w:pPr>
              <w:pStyle w:val="TABLE-cell"/>
              <w:keepNext w:val="0"/>
            </w:pPr>
            <w:r w:rsidRPr="002407F9">
              <w:t>TPM_SPEC_DAY_OF_YEAR</w:t>
            </w:r>
          </w:p>
        </w:tc>
        <w:tc>
          <w:tcPr>
            <w:tcW w:w="1057" w:type="pct"/>
            <w:tcBorders>
              <w:top w:val="single" w:sz="6" w:space="0" w:color="auto"/>
              <w:left w:val="single" w:sz="6" w:space="0" w:color="auto"/>
              <w:bottom w:val="single" w:sz="12" w:space="0" w:color="auto"/>
              <w:right w:val="single" w:sz="6" w:space="0" w:color="auto"/>
            </w:tcBorders>
            <w:hideMark/>
          </w:tcPr>
          <w:p w:rsidR="0083463C" w:rsidRPr="002407F9" w:rsidRDefault="006D01C0" w:rsidP="0032627D">
            <w:pPr>
              <w:pStyle w:val="TABLE-cell"/>
              <w:keepNext w:val="0"/>
              <w:jc w:val="center"/>
            </w:pPr>
            <w:r>
              <w:t>312</w:t>
            </w:r>
          </w:p>
        </w:tc>
        <w:tc>
          <w:tcPr>
            <w:tcW w:w="2356" w:type="pct"/>
            <w:tcBorders>
              <w:top w:val="single" w:sz="6" w:space="0" w:color="auto"/>
              <w:left w:val="single" w:sz="6" w:space="0" w:color="auto"/>
              <w:bottom w:val="single" w:sz="12" w:space="0" w:color="auto"/>
              <w:right w:val="single" w:sz="12" w:space="0" w:color="auto"/>
            </w:tcBorders>
            <w:hideMark/>
          </w:tcPr>
          <w:p w:rsidR="0083463C" w:rsidRPr="002407F9" w:rsidRDefault="0083463C" w:rsidP="0032627D">
            <w:pPr>
              <w:pStyle w:val="TABLE-cell"/>
              <w:keepNext w:val="0"/>
            </w:pPr>
            <w:r w:rsidRPr="002407F9">
              <w:t>the day of the year (</w:t>
            </w:r>
            <w:r w:rsidR="006D01C0">
              <w:t>November 8</w:t>
            </w:r>
            <w:r w:rsidRPr="002407F9">
              <w:t>)</w:t>
            </w:r>
          </w:p>
        </w:tc>
      </w:tr>
    </w:tbl>
    <w:p w:rsidR="0083463C" w:rsidRPr="002407F9" w:rsidRDefault="0083463C" w:rsidP="0083463C">
      <w:pPr>
        <w:pStyle w:val="Heading2"/>
        <w:rPr>
          <w:noProof/>
        </w:rPr>
      </w:pPr>
      <w:bookmarkStart w:id="567" w:name="_Toc380749377"/>
      <w:bookmarkStart w:id="568" w:name="_Toc384901683"/>
      <w:bookmarkStart w:id="569" w:name="_Toc432512208"/>
      <w:bookmarkStart w:id="570" w:name="_Toc443575548"/>
      <w:bookmarkStart w:id="571" w:name="_Toc470517775"/>
      <w:bookmarkStart w:id="572" w:name="_Toc462920995"/>
      <w:bookmarkStart w:id="573" w:name="_Toc516154813"/>
      <w:bookmarkStart w:id="574" w:name="_Toc20317543"/>
      <w:r w:rsidRPr="002407F9">
        <w:rPr>
          <w:noProof/>
        </w:rPr>
        <w:t>TPM_GENERATED</w:t>
      </w:r>
      <w:bookmarkEnd w:id="533"/>
      <w:bookmarkEnd w:id="534"/>
      <w:bookmarkEnd w:id="535"/>
      <w:bookmarkEnd w:id="536"/>
      <w:bookmarkEnd w:id="567"/>
      <w:bookmarkEnd w:id="568"/>
      <w:bookmarkEnd w:id="569"/>
      <w:bookmarkEnd w:id="570"/>
      <w:bookmarkEnd w:id="571"/>
      <w:bookmarkEnd w:id="572"/>
      <w:bookmarkEnd w:id="573"/>
      <w:bookmarkEnd w:id="574"/>
    </w:p>
    <w:p w:rsidR="0083463C" w:rsidRPr="002407F9" w:rsidRDefault="0083463C" w:rsidP="0083463C">
      <w:pPr>
        <w:pStyle w:val="BodyText"/>
        <w:rPr>
          <w:noProof/>
        </w:rPr>
      </w:pPr>
      <w:r w:rsidRPr="002407F9">
        <w:rPr>
          <w:noProof/>
        </w:rPr>
        <w:t>This constant value differentiates TPM-generated structures from non-TPM structures.</w:t>
      </w:r>
    </w:p>
    <w:p w:rsidR="0083463C" w:rsidRPr="002407F9" w:rsidRDefault="0083463C" w:rsidP="0083463C">
      <w:pPr>
        <w:pStyle w:val="TABLE-title"/>
        <w:rPr>
          <w:noProof/>
        </w:rPr>
      </w:pPr>
      <w:bookmarkStart w:id="575" w:name="_Toc380749695"/>
      <w:bookmarkStart w:id="576" w:name="_Toc384651357"/>
      <w:bookmarkStart w:id="577" w:name="_Toc432512503"/>
      <w:bookmarkStart w:id="578" w:name="_Toc443575841"/>
      <w:bookmarkStart w:id="579" w:name="_Toc470518081"/>
      <w:bookmarkStart w:id="580" w:name="_Toc462921296"/>
      <w:bookmarkStart w:id="581" w:name="_Toc516155123"/>
      <w:bookmarkStart w:id="582" w:name="_Toc2137605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7</w:t>
      </w:r>
      <w:r w:rsidRPr="002407F9">
        <w:rPr>
          <w:noProof/>
        </w:rPr>
        <w:fldChar w:fldCharType="end"/>
      </w:r>
      <w:r w:rsidRPr="002407F9">
        <w:rPr>
          <w:noProof/>
        </w:rPr>
        <w:t xml:space="preserve"> — Definition of (UINT32) TPM_GENERATED Constants &lt;O&gt;</w:t>
      </w:r>
      <w:bookmarkEnd w:id="575"/>
      <w:bookmarkEnd w:id="576"/>
      <w:bookmarkEnd w:id="577"/>
      <w:bookmarkEnd w:id="578"/>
      <w:bookmarkEnd w:id="579"/>
      <w:bookmarkEnd w:id="580"/>
      <w:bookmarkEnd w:id="581"/>
      <w:bookmarkEnd w:id="582"/>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58" w:type="dxa"/>
          <w:right w:w="58" w:type="dxa"/>
        </w:tblCellMar>
        <w:tblLook w:val="0000" w:firstRow="0" w:lastRow="0" w:firstColumn="0" w:lastColumn="0" w:noHBand="0" w:noVBand="0"/>
      </w:tblPr>
      <w:tblGrid>
        <w:gridCol w:w="2755"/>
        <w:gridCol w:w="1205"/>
        <w:gridCol w:w="5400"/>
      </w:tblGrid>
      <w:tr w:rsidR="0083463C" w:rsidRPr="002407F9" w:rsidTr="00BF3E57">
        <w:trPr>
          <w:jc w:val="center"/>
        </w:trPr>
        <w:tc>
          <w:tcPr>
            <w:tcW w:w="2755" w:type="dxa"/>
          </w:tcPr>
          <w:p w:rsidR="0083463C" w:rsidRPr="002407F9" w:rsidRDefault="0083463C" w:rsidP="00BF3E57">
            <w:pPr>
              <w:pStyle w:val="TABLE-col-heading"/>
              <w:rPr>
                <w:noProof/>
              </w:rPr>
            </w:pPr>
            <w:r w:rsidRPr="002407F9">
              <w:rPr>
                <w:noProof/>
              </w:rPr>
              <w:t>Name</w:t>
            </w:r>
          </w:p>
        </w:tc>
        <w:tc>
          <w:tcPr>
            <w:tcW w:w="1205" w:type="dxa"/>
          </w:tcPr>
          <w:p w:rsidR="0083463C" w:rsidRPr="002407F9" w:rsidRDefault="0083463C" w:rsidP="00BF3E57">
            <w:pPr>
              <w:pStyle w:val="TABLE-col-heading"/>
              <w:rPr>
                <w:noProof/>
              </w:rPr>
            </w:pPr>
            <w:r w:rsidRPr="002407F9">
              <w:rPr>
                <w:noProof/>
              </w:rPr>
              <w:t>Value</w:t>
            </w:r>
          </w:p>
        </w:tc>
        <w:tc>
          <w:tcPr>
            <w:tcW w:w="5400" w:type="dxa"/>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2755" w:type="dxa"/>
          </w:tcPr>
          <w:p w:rsidR="0083463C" w:rsidRPr="002407F9" w:rsidRDefault="0083463C" w:rsidP="00BF3E57">
            <w:pPr>
              <w:pStyle w:val="TABLE-cell"/>
              <w:keepNext w:val="0"/>
            </w:pPr>
            <w:r w:rsidRPr="002407F9">
              <w:t>TPM_GENERATED_VALUE</w:t>
            </w:r>
          </w:p>
        </w:tc>
        <w:tc>
          <w:tcPr>
            <w:tcW w:w="1205" w:type="dxa"/>
          </w:tcPr>
          <w:p w:rsidR="0083463C" w:rsidRPr="002407F9" w:rsidRDefault="0083463C" w:rsidP="00BF3E57">
            <w:pPr>
              <w:pStyle w:val="TABLE-cell"/>
              <w:keepNext w:val="0"/>
            </w:pPr>
            <w:r w:rsidRPr="002407F9">
              <w:t>0xff544347</w:t>
            </w:r>
          </w:p>
        </w:tc>
        <w:tc>
          <w:tcPr>
            <w:tcW w:w="5400" w:type="dxa"/>
          </w:tcPr>
          <w:p w:rsidR="0083463C" w:rsidRPr="002407F9" w:rsidRDefault="0083463C" w:rsidP="00BF3E57">
            <w:pPr>
              <w:pStyle w:val="TABLE-cell"/>
              <w:keepNext w:val="0"/>
            </w:pPr>
            <w:r w:rsidRPr="002407F9">
              <w:t>0xFF ‘TCG’ (FF 54 43 47</w:t>
            </w:r>
            <w:r w:rsidRPr="002407F9">
              <w:rPr>
                <w:szCs w:val="18"/>
                <w:vertAlign w:val="subscript"/>
              </w:rPr>
              <w:t>16</w:t>
            </w:r>
            <w:r w:rsidRPr="002407F9">
              <w:t>)</w:t>
            </w:r>
          </w:p>
        </w:tc>
      </w:tr>
    </w:tbl>
    <w:p w:rsidR="0083463C" w:rsidRPr="002407F9" w:rsidRDefault="0083463C" w:rsidP="0083463C">
      <w:pPr>
        <w:pStyle w:val="Heading2"/>
        <w:rPr>
          <w:noProof/>
        </w:rPr>
      </w:pPr>
      <w:bookmarkStart w:id="583" w:name="_Toc184444414"/>
      <w:bookmarkStart w:id="584" w:name="_Toc184616762"/>
      <w:bookmarkStart w:id="585" w:name="_Toc203903568"/>
      <w:bookmarkStart w:id="586" w:name="_Toc286046963"/>
      <w:bookmarkStart w:id="587" w:name="_Toc288814897"/>
      <w:bookmarkStart w:id="588" w:name="_Toc304539132"/>
      <w:bookmarkStart w:id="589" w:name="_Toc308709670"/>
      <w:bookmarkStart w:id="590" w:name="_Toc380749378"/>
      <w:bookmarkStart w:id="591" w:name="_Toc384901684"/>
      <w:bookmarkStart w:id="592" w:name="_Toc432512209"/>
      <w:bookmarkStart w:id="593" w:name="_Toc443575549"/>
      <w:bookmarkStart w:id="594" w:name="_Toc470517776"/>
      <w:bookmarkStart w:id="595" w:name="_Toc462920996"/>
      <w:bookmarkStart w:id="596" w:name="_Toc516154814"/>
      <w:bookmarkStart w:id="597" w:name="_Toc20317544"/>
      <w:bookmarkEnd w:id="537"/>
      <w:bookmarkEnd w:id="538"/>
      <w:bookmarkEnd w:id="539"/>
      <w:bookmarkEnd w:id="540"/>
      <w:bookmarkEnd w:id="541"/>
      <w:bookmarkEnd w:id="542"/>
      <w:r w:rsidRPr="002407F9">
        <w:rPr>
          <w:noProof/>
        </w:rPr>
        <w:lastRenderedPageBreak/>
        <w:t>TPM_ALG_ID</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rsidR="0083463C" w:rsidRPr="002407F9" w:rsidRDefault="0083463C" w:rsidP="0083463C">
      <w:pPr>
        <w:pStyle w:val="BodyText"/>
        <w:rPr>
          <w:noProof/>
        </w:rPr>
      </w:pPr>
      <w:r w:rsidRPr="002407F9">
        <w:rPr>
          <w:noProof/>
        </w:rPr>
        <w:t>The TCG maintains a registry of all algorithms that have an assigned algorithm ID. That registry is the definitive list of algorithms that may be supported by a TPM.</w:t>
      </w:r>
    </w:p>
    <w:p w:rsidR="0083463C" w:rsidRPr="002407F9" w:rsidRDefault="0083463C" w:rsidP="0083463C">
      <w:pPr>
        <w:pStyle w:val="NOTE"/>
        <w:keepNext/>
        <w:rPr>
          <w:noProof/>
        </w:rPr>
      </w:pPr>
      <w:r w:rsidRPr="002407F9">
        <w:rPr>
          <w:noProof/>
        </w:rPr>
        <w:t>NOTE</w:t>
      </w:r>
      <w:r w:rsidRPr="002407F9">
        <w:rPr>
          <w:noProof/>
        </w:rPr>
        <w:tab/>
        <w:t>Inclusion of an algorithm does NOT indicate that the necessary claims of the algorithm are available under reasonable and non-discriminatory (RAND) terms from a TCG member.</w:t>
      </w:r>
    </w:p>
    <w:p w:rsidR="0083463C" w:rsidRPr="002407F9" w:rsidRDefault="0083463C" w:rsidP="0083463C">
      <w:pPr>
        <w:pStyle w:val="BodyText"/>
        <w:rPr>
          <w:noProof/>
        </w:rPr>
      </w:pPr>
      <w:r w:rsidRPr="002407F9">
        <w:rPr>
          <w:noProof/>
        </w:rPr>
        <w:fldChar w:fldCharType="begin"/>
      </w:r>
      <w:r w:rsidRPr="002407F9">
        <w:rPr>
          <w:noProof/>
        </w:rPr>
        <w:instrText xml:space="preserve"> REF _Ref213921469 \h  \* MERGEFORMAT </w:instrText>
      </w:r>
      <w:r w:rsidRPr="002407F9">
        <w:rPr>
          <w:noProof/>
        </w:rPr>
      </w:r>
      <w:r w:rsidRPr="002407F9">
        <w:rPr>
          <w:noProof/>
        </w:rPr>
        <w:fldChar w:fldCharType="separate"/>
      </w:r>
      <w:r w:rsidR="00AE7D6E" w:rsidRPr="002407F9">
        <w:rPr>
          <w:noProof/>
        </w:rPr>
        <w:t xml:space="preserve">Table </w:t>
      </w:r>
      <w:r w:rsidR="00AE7D6E">
        <w:rPr>
          <w:noProof/>
        </w:rPr>
        <w:t>9</w:t>
      </w:r>
      <w:r w:rsidRPr="002407F9">
        <w:rPr>
          <w:noProof/>
        </w:rPr>
        <w:fldChar w:fldCharType="end"/>
      </w:r>
      <w:r w:rsidRPr="002407F9">
        <w:rPr>
          <w:noProof/>
        </w:rPr>
        <w:t xml:space="preserve"> is an informative example of a TPM_ALG_ID constants table in the TCG Algorithm registry. </w:t>
      </w:r>
      <w:r w:rsidRPr="002407F9">
        <w:rPr>
          <w:noProof/>
        </w:rPr>
        <w:fldChar w:fldCharType="begin"/>
      </w:r>
      <w:r w:rsidRPr="002407F9">
        <w:rPr>
          <w:noProof/>
        </w:rPr>
        <w:instrText xml:space="preserve"> REF _Ref213921469 \h  \* MERGEFORMAT </w:instrText>
      </w:r>
      <w:r w:rsidRPr="002407F9">
        <w:rPr>
          <w:noProof/>
        </w:rPr>
      </w:r>
      <w:r w:rsidRPr="002407F9">
        <w:rPr>
          <w:noProof/>
        </w:rPr>
        <w:fldChar w:fldCharType="separate"/>
      </w:r>
      <w:r w:rsidR="00AE7D6E" w:rsidRPr="002407F9">
        <w:rPr>
          <w:noProof/>
        </w:rPr>
        <w:t xml:space="preserve">Table </w:t>
      </w:r>
      <w:r w:rsidR="00AE7D6E">
        <w:rPr>
          <w:noProof/>
        </w:rPr>
        <w:t>9</w:t>
      </w:r>
      <w:r w:rsidRPr="002407F9">
        <w:rPr>
          <w:noProof/>
        </w:rPr>
        <w:fldChar w:fldCharType="end"/>
      </w:r>
      <w:r w:rsidRPr="002407F9">
        <w:rPr>
          <w:noProof/>
        </w:rPr>
        <w:t xml:space="preserve"> is provided for illustrative purposes only.</w:t>
      </w:r>
    </w:p>
    <w:p w:rsidR="0083463C" w:rsidRPr="002407F9" w:rsidRDefault="0083463C" w:rsidP="0083463C">
      <w:pPr>
        <w:pStyle w:val="BodyText"/>
        <w:rPr>
          <w:noProof/>
        </w:rPr>
      </w:pPr>
      <w:r w:rsidRPr="002407F9">
        <w:rPr>
          <w:noProof/>
        </w:rPr>
        <w:t>An algorithm ID is often used like a tag to determine the type of a structure in a context-sensitive way. The values for TPM_ALG_ID shall be in the range of 00 00</w:t>
      </w:r>
      <w:r w:rsidRPr="002407F9">
        <w:rPr>
          <w:noProof/>
          <w:vertAlign w:val="subscript"/>
        </w:rPr>
        <w:t>16</w:t>
      </w:r>
      <w:r w:rsidRPr="002407F9">
        <w:rPr>
          <w:noProof/>
        </w:rPr>
        <w:t xml:space="preserve"> – 7F FF</w:t>
      </w:r>
      <w:r w:rsidRPr="002407F9">
        <w:rPr>
          <w:noProof/>
          <w:vertAlign w:val="subscript"/>
        </w:rPr>
        <w:t>16</w:t>
      </w:r>
      <w:r w:rsidRPr="002407F9">
        <w:rPr>
          <w:noProof/>
        </w:rPr>
        <w:t>. Other structure tags will be in the range 80 00</w:t>
      </w:r>
      <w:r w:rsidRPr="002407F9">
        <w:rPr>
          <w:noProof/>
          <w:vertAlign w:val="subscript"/>
        </w:rPr>
        <w:t>16</w:t>
      </w:r>
      <w:r w:rsidRPr="002407F9">
        <w:rPr>
          <w:noProof/>
        </w:rPr>
        <w:t xml:space="preserve"> – FF FF</w:t>
      </w:r>
      <w:r w:rsidRPr="002407F9">
        <w:rPr>
          <w:noProof/>
          <w:vertAlign w:val="subscript"/>
        </w:rPr>
        <w:t>16</w:t>
      </w:r>
      <w:r w:rsidRPr="002407F9">
        <w:rPr>
          <w:noProof/>
        </w:rPr>
        <w:t>.</w:t>
      </w:r>
    </w:p>
    <w:p w:rsidR="0083463C" w:rsidRPr="002407F9" w:rsidRDefault="0083463C" w:rsidP="0083463C">
      <w:pPr>
        <w:pStyle w:val="NOTE"/>
        <w:keepNext/>
        <w:rPr>
          <w:noProof/>
        </w:rPr>
      </w:pPr>
      <w:r w:rsidRPr="002407F9">
        <w:rPr>
          <w:noProof/>
        </w:rPr>
        <w:t>NOTE</w:t>
      </w:r>
      <w:r w:rsidRPr="002407F9">
        <w:rPr>
          <w:noProof/>
        </w:rPr>
        <w:tab/>
        <w:t>In TPM 1.2, these were defined as 32-bit constants. This specification limits the future size of the algorithm ID to 16 bits. The TPM_ALGORITHM_ID data type will continue to be a 32-bit number.</w:t>
      </w:r>
    </w:p>
    <w:p w:rsidR="0083463C" w:rsidRPr="002407F9" w:rsidRDefault="0083463C" w:rsidP="0083463C">
      <w:pPr>
        <w:pStyle w:val="BodyText"/>
        <w:rPr>
          <w:noProof/>
        </w:rPr>
      </w:pPr>
      <w:r w:rsidRPr="002407F9">
        <w:rPr>
          <w:noProof/>
        </w:rPr>
        <w:t>An algorithm shall not be assigned a value in the range 00 C1</w:t>
      </w:r>
      <w:r w:rsidRPr="002407F9">
        <w:rPr>
          <w:noProof/>
          <w:vertAlign w:val="subscript"/>
        </w:rPr>
        <w:t>16</w:t>
      </w:r>
      <w:r w:rsidRPr="002407F9">
        <w:rPr>
          <w:noProof/>
        </w:rPr>
        <w:t xml:space="preserve"> – 00 C6</w:t>
      </w:r>
      <w:r w:rsidRPr="002407F9">
        <w:rPr>
          <w:noProof/>
          <w:vertAlign w:val="subscript"/>
        </w:rPr>
        <w:t>16</w:t>
      </w:r>
      <w:r w:rsidRPr="002407F9">
        <w:rPr>
          <w:noProof/>
        </w:rPr>
        <w:t xml:space="preserve"> in order to prevent any overlap with the command structure tags used in TPM 1.2.</w:t>
      </w:r>
    </w:p>
    <w:p w:rsidR="0083463C" w:rsidRPr="002407F9" w:rsidRDefault="0083463C" w:rsidP="0083463C">
      <w:pPr>
        <w:pStyle w:val="BodyText"/>
        <w:rPr>
          <w:noProof/>
        </w:rPr>
      </w:pPr>
      <w:r w:rsidRPr="002407F9">
        <w:rPr>
          <w:noProof/>
        </w:rPr>
        <w:t xml:space="preserve">The implementation of some algorithms is dependent on the presence of other algorithms. When there is a dependency, the algorithm that is required is listed in column labeled "D" (dependent) in </w:t>
      </w:r>
      <w:r w:rsidRPr="002407F9">
        <w:rPr>
          <w:noProof/>
        </w:rPr>
        <w:fldChar w:fldCharType="begin"/>
      </w:r>
      <w:r w:rsidRPr="002407F9">
        <w:rPr>
          <w:noProof/>
        </w:rPr>
        <w:instrText xml:space="preserve"> REF _Ref213921469 \h </w:instrText>
      </w:r>
      <w:r w:rsidRPr="002407F9">
        <w:rPr>
          <w:noProof/>
        </w:rPr>
      </w:r>
      <w:r w:rsidRPr="002407F9">
        <w:rPr>
          <w:noProof/>
        </w:rPr>
        <w:fldChar w:fldCharType="separate"/>
      </w:r>
      <w:r w:rsidR="00AE7D6E" w:rsidRPr="002407F9">
        <w:rPr>
          <w:noProof/>
        </w:rPr>
        <w:t xml:space="preserve">Table </w:t>
      </w:r>
      <w:r w:rsidR="00AE7D6E">
        <w:rPr>
          <w:noProof/>
        </w:rPr>
        <w:t>9</w:t>
      </w:r>
      <w:r w:rsidRPr="002407F9">
        <w:rPr>
          <w:noProof/>
        </w:rPr>
        <w:fldChar w:fldCharType="end"/>
      </w:r>
      <w:r w:rsidRPr="002407F9">
        <w:rPr>
          <w:noProof/>
        </w:rPr>
        <w:t>.</w:t>
      </w:r>
    </w:p>
    <w:p w:rsidR="0083463C" w:rsidRPr="002407F9" w:rsidRDefault="0083463C" w:rsidP="0083463C">
      <w:pPr>
        <w:pStyle w:val="NOTE"/>
        <w:keepNext/>
        <w:rPr>
          <w:noProof/>
        </w:rPr>
      </w:pPr>
      <w:r w:rsidRPr="002407F9">
        <w:rPr>
          <w:noProof/>
        </w:rPr>
        <w:t>EXAMPLE</w:t>
      </w:r>
      <w:r w:rsidRPr="002407F9">
        <w:rPr>
          <w:noProof/>
        </w:rPr>
        <w:tab/>
        <w:t>Implementation of TPM_ALG_RSASSA requires that the RSA algorithm be implemented.</w:t>
      </w:r>
    </w:p>
    <w:p w:rsidR="0083463C" w:rsidRPr="002407F9" w:rsidRDefault="0083463C" w:rsidP="0083463C">
      <w:pPr>
        <w:pStyle w:val="BodyText"/>
        <w:rPr>
          <w:noProof/>
        </w:rPr>
      </w:pPr>
      <w:r w:rsidRPr="002407F9">
        <w:rPr>
          <w:noProof/>
        </w:rPr>
        <w:t>TPM_ALG_KEYEDHASH and TPM_ALG_NULL are required of all TPM implementations.</w:t>
      </w:r>
    </w:p>
    <w:p w:rsidR="0083463C" w:rsidRPr="002407F9" w:rsidRDefault="0083463C" w:rsidP="0083463C">
      <w:pPr>
        <w:pStyle w:val="TABLE-title"/>
        <w:rPr>
          <w:noProof/>
        </w:rPr>
      </w:pPr>
      <w:bookmarkStart w:id="598" w:name="_Toc379564855"/>
      <w:bookmarkStart w:id="599" w:name="_Toc380749696"/>
      <w:bookmarkStart w:id="600" w:name="_Toc384651358"/>
      <w:bookmarkStart w:id="601" w:name="_Toc432512504"/>
      <w:bookmarkStart w:id="602" w:name="_Toc443575842"/>
      <w:bookmarkStart w:id="603" w:name="_Toc470518082"/>
      <w:bookmarkStart w:id="604" w:name="_Toc462921297"/>
      <w:bookmarkStart w:id="605" w:name="_Toc516155124"/>
      <w:bookmarkStart w:id="606" w:name="_Toc2137605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8</w:t>
      </w:r>
      <w:r w:rsidRPr="002407F9">
        <w:rPr>
          <w:noProof/>
        </w:rPr>
        <w:fldChar w:fldCharType="end"/>
      </w:r>
      <w:r w:rsidRPr="002407F9">
        <w:rPr>
          <w:noProof/>
        </w:rPr>
        <w:t xml:space="preserve"> — Legend for TPM_ALG_ID Table</w:t>
      </w:r>
      <w:bookmarkEnd w:id="598"/>
      <w:bookmarkEnd w:id="599"/>
      <w:bookmarkEnd w:id="600"/>
      <w:bookmarkEnd w:id="601"/>
      <w:bookmarkEnd w:id="602"/>
      <w:bookmarkEnd w:id="603"/>
      <w:bookmarkEnd w:id="604"/>
      <w:bookmarkEnd w:id="605"/>
      <w:bookmarkEnd w:id="606"/>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000" w:firstRow="0" w:lastRow="0" w:firstColumn="0" w:lastColumn="0" w:noHBand="0" w:noVBand="0"/>
      </w:tblPr>
      <w:tblGrid>
        <w:gridCol w:w="2359"/>
        <w:gridCol w:w="7001"/>
      </w:tblGrid>
      <w:tr w:rsidR="0083463C" w:rsidRPr="002407F9" w:rsidTr="00BF3E57">
        <w:trPr>
          <w:cantSplit/>
          <w:trHeight w:val="20"/>
          <w:tblHeader/>
          <w:jc w:val="center"/>
        </w:trPr>
        <w:tc>
          <w:tcPr>
            <w:tcW w:w="2359" w:type="dxa"/>
            <w:tcBorders>
              <w:top w:val="single" w:sz="12" w:space="0" w:color="auto"/>
              <w:bottom w:val="single" w:sz="12" w:space="0" w:color="auto"/>
            </w:tcBorders>
            <w:noWrap/>
            <w:vAlign w:val="bottom"/>
          </w:tcPr>
          <w:p w:rsidR="0083463C" w:rsidRPr="002407F9" w:rsidRDefault="0083463C" w:rsidP="00BF3E57">
            <w:pPr>
              <w:pStyle w:val="TABLE-col-heading"/>
              <w:rPr>
                <w:noProof/>
              </w:rPr>
            </w:pPr>
            <w:r w:rsidRPr="002407F9">
              <w:rPr>
                <w:noProof/>
              </w:rPr>
              <w:t>Column Title</w:t>
            </w:r>
          </w:p>
        </w:tc>
        <w:tc>
          <w:tcPr>
            <w:tcW w:w="7001" w:type="dxa"/>
            <w:tcBorders>
              <w:top w:val="single" w:sz="12" w:space="0" w:color="auto"/>
              <w:bottom w:val="single" w:sz="12" w:space="0" w:color="auto"/>
            </w:tcBorders>
            <w:noWrap/>
            <w:vAlign w:val="bottom"/>
          </w:tcPr>
          <w:p w:rsidR="0083463C" w:rsidRPr="002407F9" w:rsidRDefault="0083463C" w:rsidP="00BF3E57">
            <w:pPr>
              <w:pStyle w:val="TABLE-col-heading"/>
              <w:rPr>
                <w:noProof/>
              </w:rPr>
            </w:pPr>
            <w:r w:rsidRPr="002407F9">
              <w:rPr>
                <w:noProof/>
              </w:rPr>
              <w:t xml:space="preserve">Comments </w:t>
            </w:r>
          </w:p>
        </w:tc>
      </w:tr>
      <w:tr w:rsidR="0083463C" w:rsidRPr="002407F9" w:rsidTr="00BF3E57">
        <w:trPr>
          <w:cantSplit/>
          <w:trHeight w:val="20"/>
          <w:jc w:val="center"/>
        </w:trPr>
        <w:tc>
          <w:tcPr>
            <w:tcW w:w="2359" w:type="dxa"/>
            <w:tcBorders>
              <w:top w:val="single" w:sz="12" w:space="0" w:color="auto"/>
              <w:bottom w:val="single" w:sz="6" w:space="0" w:color="auto"/>
            </w:tcBorders>
            <w:noWrap/>
          </w:tcPr>
          <w:p w:rsidR="0083463C" w:rsidRPr="002407F9" w:rsidRDefault="0083463C" w:rsidP="00BF3E57">
            <w:pPr>
              <w:pStyle w:val="TABLE-cell"/>
            </w:pPr>
            <w:r w:rsidRPr="002407F9">
              <w:t>Algorithm Name</w:t>
            </w:r>
          </w:p>
        </w:tc>
        <w:tc>
          <w:tcPr>
            <w:tcW w:w="7001" w:type="dxa"/>
            <w:tcBorders>
              <w:top w:val="single" w:sz="12" w:space="0" w:color="auto"/>
              <w:bottom w:val="single" w:sz="6" w:space="0" w:color="auto"/>
            </w:tcBorders>
            <w:noWrap/>
          </w:tcPr>
          <w:p w:rsidR="0083463C" w:rsidRPr="002407F9" w:rsidRDefault="0083463C" w:rsidP="00BF3E57">
            <w:pPr>
              <w:pStyle w:val="TABLE-cell"/>
            </w:pPr>
            <w:r w:rsidRPr="002407F9">
              <w:t xml:space="preserve">the mnemonic name assigned to the algorithm </w:t>
            </w:r>
          </w:p>
        </w:tc>
      </w:tr>
      <w:tr w:rsidR="0083463C" w:rsidRPr="002407F9" w:rsidTr="00BF3E57">
        <w:trPr>
          <w:cantSplit/>
          <w:trHeight w:val="20"/>
          <w:jc w:val="center"/>
        </w:trPr>
        <w:tc>
          <w:tcPr>
            <w:tcW w:w="2359" w:type="dxa"/>
            <w:tcBorders>
              <w:top w:val="single" w:sz="6" w:space="0" w:color="auto"/>
              <w:bottom w:val="single" w:sz="6" w:space="0" w:color="auto"/>
            </w:tcBorders>
            <w:noWrap/>
          </w:tcPr>
          <w:p w:rsidR="0083463C" w:rsidRPr="002407F9" w:rsidRDefault="0083463C" w:rsidP="00BF3E57">
            <w:pPr>
              <w:pStyle w:val="TABLE-cell"/>
            </w:pPr>
            <w:r w:rsidRPr="002407F9">
              <w:t>Value</w:t>
            </w:r>
          </w:p>
        </w:tc>
        <w:tc>
          <w:tcPr>
            <w:tcW w:w="7001" w:type="dxa"/>
            <w:tcBorders>
              <w:top w:val="single" w:sz="6" w:space="0" w:color="auto"/>
              <w:bottom w:val="single" w:sz="6" w:space="0" w:color="auto"/>
            </w:tcBorders>
            <w:noWrap/>
          </w:tcPr>
          <w:p w:rsidR="0083463C" w:rsidRPr="002407F9" w:rsidDel="008930C4" w:rsidRDefault="0083463C" w:rsidP="00BF3E57">
            <w:pPr>
              <w:pStyle w:val="TABLE-cell"/>
            </w:pPr>
            <w:r w:rsidRPr="002407F9">
              <w:t>the numeric value assigned to the algorithm</w:t>
            </w:r>
          </w:p>
        </w:tc>
      </w:tr>
      <w:tr w:rsidR="0083463C" w:rsidRPr="002407F9" w:rsidTr="00BF3E57">
        <w:trPr>
          <w:cantSplit/>
          <w:trHeight w:val="20"/>
          <w:jc w:val="center"/>
        </w:trPr>
        <w:tc>
          <w:tcPr>
            <w:tcW w:w="2359" w:type="dxa"/>
            <w:tcBorders>
              <w:top w:val="single" w:sz="6" w:space="0" w:color="auto"/>
            </w:tcBorders>
            <w:noWrap/>
          </w:tcPr>
          <w:p w:rsidR="0083463C" w:rsidRPr="002407F9" w:rsidRDefault="0083463C" w:rsidP="00BF3E57">
            <w:pPr>
              <w:pStyle w:val="TABLE-cell"/>
            </w:pPr>
            <w:r w:rsidRPr="002407F9">
              <w:t>Type</w:t>
            </w:r>
          </w:p>
        </w:tc>
        <w:tc>
          <w:tcPr>
            <w:tcW w:w="7001" w:type="dxa"/>
            <w:tcBorders>
              <w:top w:val="single" w:sz="6" w:space="0" w:color="auto"/>
            </w:tcBorders>
            <w:noWrap/>
          </w:tcPr>
          <w:p w:rsidR="0083463C" w:rsidRPr="002407F9" w:rsidRDefault="0083463C" w:rsidP="00BF3E57">
            <w:pPr>
              <w:pStyle w:val="TABLE-cell"/>
            </w:pPr>
            <w:r w:rsidRPr="002407F9">
              <w:t>The allowed values are:</w:t>
            </w:r>
          </w:p>
          <w:p w:rsidR="0083463C" w:rsidRPr="002407F9" w:rsidRDefault="0083463C" w:rsidP="00BF3E57">
            <w:pPr>
              <w:pStyle w:val="TABLE-cell"/>
              <w:ind w:left="766" w:hanging="375"/>
            </w:pPr>
            <w:r w:rsidRPr="002407F9">
              <w:rPr>
                <w:b/>
              </w:rPr>
              <w:t>A</w:t>
            </w:r>
            <w:r w:rsidRPr="002407F9">
              <w:t xml:space="preserve"> – asymmetric algorithm with a public and private key</w:t>
            </w:r>
          </w:p>
          <w:p w:rsidR="0083463C" w:rsidRPr="002407F9" w:rsidRDefault="0083463C" w:rsidP="00BF3E57">
            <w:pPr>
              <w:pStyle w:val="TABLE-cell"/>
              <w:ind w:left="766" w:hanging="375"/>
            </w:pPr>
            <w:r w:rsidRPr="002407F9">
              <w:rPr>
                <w:b/>
              </w:rPr>
              <w:t>S</w:t>
            </w:r>
            <w:r w:rsidRPr="002407F9">
              <w:t xml:space="preserve"> – symmetric algorithm with only a private key</w:t>
            </w:r>
          </w:p>
          <w:p w:rsidR="0083463C" w:rsidRPr="002407F9" w:rsidRDefault="0083463C" w:rsidP="00BF3E57">
            <w:pPr>
              <w:pStyle w:val="TABLE-cell"/>
              <w:ind w:left="766" w:hanging="375"/>
            </w:pPr>
            <w:r w:rsidRPr="002407F9">
              <w:rPr>
                <w:b/>
              </w:rPr>
              <w:t>H</w:t>
            </w:r>
            <w:r w:rsidRPr="002407F9">
              <w:t xml:space="preserve"> – hash algorithm that compresses input data to a digest value or indicates a method that uses a hash</w:t>
            </w:r>
          </w:p>
          <w:p w:rsidR="0083463C" w:rsidRPr="002407F9" w:rsidRDefault="0083463C" w:rsidP="00BF3E57">
            <w:pPr>
              <w:pStyle w:val="TABLE-cell"/>
              <w:ind w:left="766" w:hanging="375"/>
            </w:pPr>
            <w:r w:rsidRPr="002407F9">
              <w:rPr>
                <w:b/>
              </w:rPr>
              <w:t>X</w:t>
            </w:r>
            <w:r w:rsidRPr="002407F9">
              <w:t xml:space="preserve"> – signing algorithm</w:t>
            </w:r>
          </w:p>
          <w:p w:rsidR="0083463C" w:rsidRPr="002407F9" w:rsidRDefault="0083463C" w:rsidP="00BF3E57">
            <w:pPr>
              <w:pStyle w:val="TABLE-cell"/>
              <w:ind w:left="766" w:hanging="375"/>
            </w:pPr>
            <w:r w:rsidRPr="002407F9">
              <w:rPr>
                <w:b/>
              </w:rPr>
              <w:t xml:space="preserve">N </w:t>
            </w:r>
            <w:r w:rsidRPr="002407F9">
              <w:t>– an anonymous signing algorithm</w:t>
            </w:r>
          </w:p>
          <w:p w:rsidR="0083463C" w:rsidRPr="002407F9" w:rsidRDefault="0083463C" w:rsidP="00BF3E57">
            <w:pPr>
              <w:pStyle w:val="TABLE-cell"/>
              <w:ind w:left="766" w:hanging="375"/>
            </w:pPr>
            <w:r w:rsidRPr="002407F9">
              <w:rPr>
                <w:b/>
              </w:rPr>
              <w:t>E</w:t>
            </w:r>
            <w:r w:rsidRPr="002407F9">
              <w:t xml:space="preserve"> – an encryption algorithm</w:t>
            </w:r>
          </w:p>
          <w:p w:rsidR="0083463C" w:rsidRPr="002407F9" w:rsidRDefault="0083463C" w:rsidP="00BF3E57">
            <w:pPr>
              <w:pStyle w:val="TABLE-cell"/>
              <w:ind w:left="766" w:hanging="375"/>
            </w:pPr>
            <w:r w:rsidRPr="002407F9">
              <w:rPr>
                <w:b/>
              </w:rPr>
              <w:t>M</w:t>
            </w:r>
            <w:r w:rsidRPr="002407F9">
              <w:t xml:space="preserve"> – a method such as a mask generation function</w:t>
            </w:r>
          </w:p>
          <w:p w:rsidR="0083463C" w:rsidRPr="002407F9" w:rsidRDefault="0083463C" w:rsidP="00BF3E57">
            <w:pPr>
              <w:pStyle w:val="TABLE-cell"/>
              <w:ind w:left="766" w:hanging="375"/>
              <w:rPr>
                <w:b/>
              </w:rPr>
            </w:pPr>
            <w:r w:rsidRPr="002407F9">
              <w:rPr>
                <w:b/>
              </w:rPr>
              <w:t>O</w:t>
            </w:r>
            <w:r w:rsidRPr="002407F9">
              <w:t xml:space="preserve"> – an object type</w:t>
            </w:r>
          </w:p>
        </w:tc>
      </w:tr>
      <w:tr w:rsidR="0083463C" w:rsidRPr="002407F9" w:rsidTr="00BF3E57">
        <w:trPr>
          <w:cantSplit/>
          <w:trHeight w:val="20"/>
          <w:jc w:val="center"/>
        </w:trPr>
        <w:tc>
          <w:tcPr>
            <w:tcW w:w="2359" w:type="dxa"/>
            <w:noWrap/>
          </w:tcPr>
          <w:p w:rsidR="0083463C" w:rsidRPr="002407F9" w:rsidRDefault="0083463C" w:rsidP="00BF3E57">
            <w:pPr>
              <w:pStyle w:val="TABLE-cell"/>
            </w:pPr>
            <w:r w:rsidRPr="002407F9">
              <w:t>C</w:t>
            </w:r>
          </w:p>
        </w:tc>
        <w:tc>
          <w:tcPr>
            <w:tcW w:w="7001" w:type="dxa"/>
            <w:noWrap/>
          </w:tcPr>
          <w:p w:rsidR="0083463C" w:rsidRPr="002407F9" w:rsidRDefault="0083463C" w:rsidP="00BF3E57">
            <w:pPr>
              <w:pStyle w:val="TABLE-cell"/>
            </w:pPr>
            <w:r w:rsidRPr="002407F9">
              <w:t>(</w:t>
            </w:r>
            <w:r w:rsidRPr="002407F9">
              <w:rPr>
                <w:b/>
              </w:rPr>
              <w:t>C</w:t>
            </w:r>
            <w:r w:rsidRPr="002407F9">
              <w:t>lassification) The allowed values are:</w:t>
            </w:r>
          </w:p>
          <w:p w:rsidR="0083463C" w:rsidRPr="002407F9" w:rsidRDefault="0083463C" w:rsidP="00BF3E57">
            <w:pPr>
              <w:pStyle w:val="TABLE-cell"/>
              <w:ind w:left="391"/>
            </w:pPr>
            <w:r w:rsidRPr="002407F9">
              <w:rPr>
                <w:b/>
              </w:rPr>
              <w:t>A</w:t>
            </w:r>
            <w:r w:rsidRPr="002407F9">
              <w:t xml:space="preserve"> – Assigned</w:t>
            </w:r>
          </w:p>
          <w:p w:rsidR="0083463C" w:rsidRPr="002407F9" w:rsidRDefault="0083463C" w:rsidP="00BF3E57">
            <w:pPr>
              <w:pStyle w:val="TABLE-cell"/>
              <w:ind w:left="391"/>
            </w:pPr>
            <w:r w:rsidRPr="002407F9">
              <w:rPr>
                <w:b/>
              </w:rPr>
              <w:t>S</w:t>
            </w:r>
            <w:r w:rsidRPr="002407F9">
              <w:t xml:space="preserve"> – TCG Standard</w:t>
            </w:r>
          </w:p>
          <w:p w:rsidR="0083463C" w:rsidRPr="002407F9" w:rsidRDefault="0083463C" w:rsidP="00BF3E57">
            <w:pPr>
              <w:pStyle w:val="TABLE-cell"/>
              <w:ind w:left="391"/>
            </w:pPr>
            <w:r w:rsidRPr="002407F9">
              <w:rPr>
                <w:b/>
              </w:rPr>
              <w:t>L</w:t>
            </w:r>
            <w:r w:rsidRPr="002407F9">
              <w:t xml:space="preserve"> – TCG Legacy</w:t>
            </w:r>
          </w:p>
        </w:tc>
      </w:tr>
      <w:tr w:rsidR="0083463C" w:rsidRPr="002407F9" w:rsidTr="00BF3E57">
        <w:trPr>
          <w:cantSplit/>
          <w:trHeight w:val="20"/>
          <w:jc w:val="center"/>
        </w:trPr>
        <w:tc>
          <w:tcPr>
            <w:tcW w:w="2359" w:type="dxa"/>
            <w:noWrap/>
          </w:tcPr>
          <w:p w:rsidR="0083463C" w:rsidRPr="002407F9" w:rsidRDefault="0083463C" w:rsidP="00BF3E57">
            <w:pPr>
              <w:pStyle w:val="TABLE-cell"/>
            </w:pPr>
            <w:r w:rsidRPr="002407F9">
              <w:t>Dep</w:t>
            </w:r>
          </w:p>
        </w:tc>
        <w:tc>
          <w:tcPr>
            <w:tcW w:w="7001" w:type="dxa"/>
            <w:noWrap/>
          </w:tcPr>
          <w:p w:rsidR="0083463C" w:rsidRPr="002407F9" w:rsidRDefault="0083463C" w:rsidP="00BF3E57">
            <w:pPr>
              <w:pStyle w:val="TABLE-cell"/>
            </w:pPr>
            <w:r w:rsidRPr="002407F9">
              <w:t>(</w:t>
            </w:r>
            <w:r w:rsidRPr="002407F9">
              <w:rPr>
                <w:b/>
              </w:rPr>
              <w:t>D</w:t>
            </w:r>
            <w:r w:rsidRPr="002407F9">
              <w:t>ependent) Indicates which other algorithm is required to be implemented if this algorithm is implemented</w:t>
            </w:r>
          </w:p>
        </w:tc>
      </w:tr>
      <w:tr w:rsidR="0083463C" w:rsidRPr="002407F9" w:rsidTr="00BF3E57">
        <w:trPr>
          <w:cantSplit/>
          <w:trHeight w:val="20"/>
          <w:jc w:val="center"/>
        </w:trPr>
        <w:tc>
          <w:tcPr>
            <w:tcW w:w="2359" w:type="dxa"/>
            <w:noWrap/>
          </w:tcPr>
          <w:p w:rsidR="0083463C" w:rsidRPr="002407F9" w:rsidRDefault="0083463C" w:rsidP="00BF3E57">
            <w:pPr>
              <w:pStyle w:val="TABLE-cell"/>
            </w:pPr>
            <w:r w:rsidRPr="002407F9">
              <w:t>Reference</w:t>
            </w:r>
          </w:p>
        </w:tc>
        <w:tc>
          <w:tcPr>
            <w:tcW w:w="7001" w:type="dxa"/>
            <w:noWrap/>
          </w:tcPr>
          <w:p w:rsidR="0083463C" w:rsidRPr="002407F9" w:rsidRDefault="0083463C" w:rsidP="00BF3E57">
            <w:pPr>
              <w:pStyle w:val="TABLE-cell"/>
            </w:pPr>
            <w:r w:rsidRPr="002407F9">
              <w:t>the reference document that defines the algorithm</w:t>
            </w:r>
          </w:p>
        </w:tc>
      </w:tr>
      <w:tr w:rsidR="0083463C" w:rsidRPr="002407F9" w:rsidTr="00BF3E57">
        <w:trPr>
          <w:cantSplit/>
          <w:trHeight w:val="20"/>
          <w:jc w:val="center"/>
        </w:trPr>
        <w:tc>
          <w:tcPr>
            <w:tcW w:w="2359" w:type="dxa"/>
            <w:noWrap/>
          </w:tcPr>
          <w:p w:rsidR="0083463C" w:rsidRPr="002407F9" w:rsidRDefault="0083463C" w:rsidP="00BF3E57">
            <w:pPr>
              <w:pStyle w:val="TABLE-cell"/>
              <w:keepNext w:val="0"/>
            </w:pPr>
            <w:r w:rsidRPr="002407F9">
              <w:t>Comments</w:t>
            </w:r>
          </w:p>
        </w:tc>
        <w:tc>
          <w:tcPr>
            <w:tcW w:w="7001" w:type="dxa"/>
            <w:noWrap/>
          </w:tcPr>
          <w:p w:rsidR="0083463C" w:rsidRPr="002407F9" w:rsidRDefault="0083463C" w:rsidP="00BF3E57">
            <w:pPr>
              <w:pStyle w:val="TABLE-cell"/>
              <w:keepNext w:val="0"/>
            </w:pPr>
            <w:r w:rsidRPr="002407F9">
              <w:t>clarifying information</w:t>
            </w:r>
          </w:p>
        </w:tc>
      </w:tr>
    </w:tbl>
    <w:p w:rsidR="0083463C" w:rsidRPr="002407F9" w:rsidRDefault="0083463C" w:rsidP="0083463C">
      <w:pPr>
        <w:pStyle w:val="TABLE-title"/>
        <w:rPr>
          <w:noProof/>
        </w:rPr>
      </w:pPr>
      <w:bookmarkStart w:id="607" w:name="_Toc278371153"/>
      <w:bookmarkStart w:id="608" w:name="_Toc278727184"/>
      <w:bookmarkStart w:id="609" w:name="_Toc279237286"/>
      <w:bookmarkStart w:id="610" w:name="_Toc279503199"/>
      <w:bookmarkStart w:id="611" w:name="_Toc278371154"/>
      <w:bookmarkStart w:id="612" w:name="_Toc278727185"/>
      <w:bookmarkStart w:id="613" w:name="_Toc279237287"/>
      <w:bookmarkStart w:id="614" w:name="_Toc279503200"/>
      <w:bookmarkStart w:id="615" w:name="_Toc278371155"/>
      <w:bookmarkStart w:id="616" w:name="_Toc278727186"/>
      <w:bookmarkStart w:id="617" w:name="_Toc279237288"/>
      <w:bookmarkStart w:id="618" w:name="_Toc279503201"/>
      <w:bookmarkStart w:id="619" w:name="_Toc283539747"/>
      <w:bookmarkStart w:id="620" w:name="_Toc283540191"/>
      <w:bookmarkStart w:id="621" w:name="_Toc283539748"/>
      <w:bookmarkStart w:id="622" w:name="_Toc283540192"/>
      <w:bookmarkStart w:id="623" w:name="_Toc283539805"/>
      <w:bookmarkStart w:id="624" w:name="_Toc283540249"/>
      <w:bookmarkStart w:id="625" w:name="_Toc283539806"/>
      <w:bookmarkStart w:id="626" w:name="_Toc283540250"/>
      <w:bookmarkStart w:id="627" w:name="_Toc283539808"/>
      <w:bookmarkStart w:id="628" w:name="_Toc283540252"/>
      <w:bookmarkStart w:id="629" w:name="_Toc283539809"/>
      <w:bookmarkStart w:id="630" w:name="_Toc283540253"/>
      <w:bookmarkStart w:id="631" w:name="_Toc283539811"/>
      <w:bookmarkStart w:id="632" w:name="_Toc283540255"/>
      <w:bookmarkStart w:id="633" w:name="_Toc283539814"/>
      <w:bookmarkStart w:id="634" w:name="_Toc283540258"/>
      <w:bookmarkStart w:id="635" w:name="_Toc283539852"/>
      <w:bookmarkStart w:id="636" w:name="_Toc283540296"/>
      <w:bookmarkStart w:id="637" w:name="_Toc283539853"/>
      <w:bookmarkStart w:id="638" w:name="_Toc283540297"/>
      <w:bookmarkStart w:id="639" w:name="_Toc283539854"/>
      <w:bookmarkStart w:id="640" w:name="_Toc283540298"/>
      <w:bookmarkStart w:id="641" w:name="_Ref213921469"/>
      <w:bookmarkStart w:id="642" w:name="_Toc379564856"/>
      <w:bookmarkStart w:id="643" w:name="_Toc380749697"/>
      <w:bookmarkStart w:id="644" w:name="_Ref384365050"/>
      <w:bookmarkStart w:id="645" w:name="_Toc384651359"/>
      <w:bookmarkStart w:id="646" w:name="_Toc432512505"/>
      <w:bookmarkStart w:id="647" w:name="_Toc443575843"/>
      <w:bookmarkStart w:id="648" w:name="_Toc470518083"/>
      <w:bookmarkStart w:id="649" w:name="_Toc462921298"/>
      <w:bookmarkStart w:id="650" w:name="_Toc516155125"/>
      <w:bookmarkStart w:id="651" w:name="_Toc21376056"/>
      <w:bookmarkStart w:id="652" w:name="_Toc184444409"/>
      <w:bookmarkStart w:id="653" w:name="_Toc184616757"/>
      <w:bookmarkStart w:id="654" w:name="_Toc286047169"/>
      <w:bookmarkStart w:id="655" w:name="_Toc288815086"/>
      <w:bookmarkStart w:id="656" w:name="_Toc304539133"/>
      <w:bookmarkStart w:id="657" w:name="_Toc308709671"/>
      <w:bookmarkStart w:id="658" w:name="_Toc286046964"/>
      <w:bookmarkStart w:id="659" w:name="_Toc288814898"/>
      <w:bookmarkStart w:id="660" w:name="_Toc203903572"/>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r w:rsidRPr="002407F9">
        <w:rPr>
          <w:noProof/>
        </w:rPr>
        <w:lastRenderedPageBreak/>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9</w:t>
      </w:r>
      <w:r w:rsidRPr="002407F9">
        <w:rPr>
          <w:noProof/>
        </w:rPr>
        <w:fldChar w:fldCharType="end"/>
      </w:r>
      <w:bookmarkEnd w:id="641"/>
      <w:r w:rsidRPr="002407F9">
        <w:rPr>
          <w:noProof/>
        </w:rPr>
        <w:t xml:space="preserve"> — Definition of (UINT16) TPM_ALG_ID Constants &lt;IN/OUT, S&gt;</w:t>
      </w:r>
      <w:bookmarkEnd w:id="642"/>
      <w:bookmarkEnd w:id="643"/>
      <w:bookmarkEnd w:id="644"/>
      <w:bookmarkEnd w:id="645"/>
      <w:bookmarkEnd w:id="646"/>
      <w:bookmarkEnd w:id="647"/>
      <w:bookmarkEnd w:id="648"/>
      <w:bookmarkEnd w:id="649"/>
      <w:bookmarkEnd w:id="650"/>
      <w:bookmarkEnd w:id="651"/>
    </w:p>
    <w:tbl>
      <w:tblPr>
        <w:tblStyle w:val="TableGrid1"/>
        <w:tblW w:w="5000" w:type="pct"/>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578"/>
        <w:gridCol w:w="810"/>
        <w:gridCol w:w="606"/>
        <w:gridCol w:w="497"/>
        <w:gridCol w:w="457"/>
        <w:gridCol w:w="2024"/>
        <w:gridCol w:w="2504"/>
      </w:tblGrid>
      <w:tr w:rsidR="00CF236D" w:rsidRPr="002407F9" w:rsidTr="00290278">
        <w:trPr>
          <w:cantSplit/>
          <w:tblHeader/>
        </w:trPr>
        <w:tc>
          <w:tcPr>
            <w:tcW w:w="1360" w:type="pct"/>
            <w:tcBorders>
              <w:top w:val="single" w:sz="12" w:space="0" w:color="auto"/>
              <w:left w:val="single" w:sz="12" w:space="0" w:color="auto"/>
              <w:bottom w:val="single" w:sz="12" w:space="0" w:color="auto"/>
            </w:tcBorders>
            <w:tcMar>
              <w:left w:w="58" w:type="dxa"/>
              <w:right w:w="58" w:type="dxa"/>
            </w:tcMar>
          </w:tcPr>
          <w:p w:rsidR="00CF236D" w:rsidRPr="002407F9" w:rsidRDefault="00CF236D" w:rsidP="00290278">
            <w:pPr>
              <w:pStyle w:val="TABLE-col-heading"/>
              <w:rPr>
                <w:noProof/>
              </w:rPr>
            </w:pPr>
            <w:r w:rsidRPr="002407F9">
              <w:rPr>
                <w:noProof/>
              </w:rPr>
              <w:t>Algorithm Name</w:t>
            </w:r>
          </w:p>
        </w:tc>
        <w:tc>
          <w:tcPr>
            <w:tcW w:w="427" w:type="pct"/>
            <w:tcBorders>
              <w:top w:val="single" w:sz="12" w:space="0" w:color="auto"/>
              <w:bottom w:val="single" w:sz="12" w:space="0" w:color="auto"/>
            </w:tcBorders>
            <w:tcMar>
              <w:left w:w="58" w:type="dxa"/>
              <w:right w:w="58" w:type="dxa"/>
            </w:tcMar>
          </w:tcPr>
          <w:p w:rsidR="00CF236D" w:rsidRPr="002407F9" w:rsidRDefault="00CF236D" w:rsidP="00290278">
            <w:pPr>
              <w:pStyle w:val="TABLE-col-heading"/>
              <w:rPr>
                <w:noProof/>
              </w:rPr>
            </w:pPr>
            <w:r w:rsidRPr="002407F9">
              <w:rPr>
                <w:noProof/>
              </w:rPr>
              <w:t>Value</w:t>
            </w:r>
          </w:p>
        </w:tc>
        <w:tc>
          <w:tcPr>
            <w:tcW w:w="320" w:type="pct"/>
            <w:tcBorders>
              <w:top w:val="single" w:sz="12" w:space="0" w:color="auto"/>
              <w:bottom w:val="single" w:sz="12" w:space="0" w:color="auto"/>
            </w:tcBorders>
            <w:tcMar>
              <w:left w:w="58" w:type="dxa"/>
              <w:right w:w="58" w:type="dxa"/>
            </w:tcMar>
          </w:tcPr>
          <w:p w:rsidR="00CF236D" w:rsidRPr="002407F9" w:rsidRDefault="00CF236D" w:rsidP="00290278">
            <w:pPr>
              <w:pStyle w:val="TABLE-col-heading"/>
              <w:rPr>
                <w:noProof/>
              </w:rPr>
            </w:pPr>
            <w:r w:rsidRPr="002407F9">
              <w:rPr>
                <w:noProof/>
              </w:rPr>
              <w:t>Type</w:t>
            </w:r>
          </w:p>
        </w:tc>
        <w:tc>
          <w:tcPr>
            <w:tcW w:w="262" w:type="pct"/>
            <w:tcBorders>
              <w:top w:val="single" w:sz="12" w:space="0" w:color="auto"/>
              <w:bottom w:val="single" w:sz="12" w:space="0" w:color="auto"/>
            </w:tcBorders>
            <w:tcMar>
              <w:left w:w="58" w:type="dxa"/>
              <w:right w:w="58" w:type="dxa"/>
            </w:tcMar>
          </w:tcPr>
          <w:p w:rsidR="00CF236D" w:rsidRPr="002407F9" w:rsidRDefault="00CF236D" w:rsidP="00290278">
            <w:pPr>
              <w:pStyle w:val="TABLE-col-heading"/>
              <w:rPr>
                <w:noProof/>
              </w:rPr>
            </w:pPr>
            <w:r w:rsidRPr="002407F9">
              <w:rPr>
                <w:noProof/>
              </w:rPr>
              <w:t>Dep</w:t>
            </w:r>
          </w:p>
        </w:tc>
        <w:tc>
          <w:tcPr>
            <w:tcW w:w="241" w:type="pct"/>
            <w:tcBorders>
              <w:top w:val="single" w:sz="12" w:space="0" w:color="auto"/>
              <w:bottom w:val="single" w:sz="12" w:space="0" w:color="auto"/>
            </w:tcBorders>
          </w:tcPr>
          <w:p w:rsidR="00CF236D" w:rsidRPr="002407F9" w:rsidRDefault="00CF236D" w:rsidP="00290278">
            <w:pPr>
              <w:pStyle w:val="TABLE-col-heading"/>
              <w:rPr>
                <w:noProof/>
              </w:rPr>
            </w:pPr>
            <w:r w:rsidRPr="002407F9">
              <w:rPr>
                <w:noProof/>
              </w:rPr>
              <w:t>C</w:t>
            </w:r>
          </w:p>
        </w:tc>
        <w:tc>
          <w:tcPr>
            <w:tcW w:w="1068" w:type="pct"/>
            <w:tcBorders>
              <w:top w:val="single" w:sz="12" w:space="0" w:color="auto"/>
              <w:bottom w:val="single" w:sz="12" w:space="0" w:color="auto"/>
            </w:tcBorders>
          </w:tcPr>
          <w:p w:rsidR="00CF236D" w:rsidRPr="002407F9" w:rsidRDefault="00CF236D" w:rsidP="00290278">
            <w:pPr>
              <w:pStyle w:val="TABLE-col-heading"/>
              <w:rPr>
                <w:noProof/>
              </w:rPr>
            </w:pPr>
            <w:r w:rsidRPr="002407F9">
              <w:rPr>
                <w:noProof/>
              </w:rPr>
              <w:t>Reference</w:t>
            </w:r>
          </w:p>
        </w:tc>
        <w:tc>
          <w:tcPr>
            <w:tcW w:w="1321" w:type="pct"/>
            <w:tcBorders>
              <w:top w:val="single" w:sz="12" w:space="0" w:color="auto"/>
              <w:bottom w:val="single" w:sz="12" w:space="0" w:color="auto"/>
            </w:tcBorders>
            <w:tcMar>
              <w:left w:w="58" w:type="dxa"/>
              <w:right w:w="58" w:type="dxa"/>
            </w:tcMar>
          </w:tcPr>
          <w:p w:rsidR="00CF236D" w:rsidRPr="002407F9" w:rsidRDefault="00CF236D" w:rsidP="00290278">
            <w:pPr>
              <w:pStyle w:val="TABLE-col-heading"/>
              <w:rPr>
                <w:noProof/>
              </w:rPr>
            </w:pPr>
            <w:r w:rsidRPr="002407F9">
              <w:rPr>
                <w:noProof/>
              </w:rPr>
              <w:t>Comments</w:t>
            </w:r>
          </w:p>
        </w:tc>
      </w:tr>
      <w:tr w:rsidR="00CF236D" w:rsidRPr="002407F9" w:rsidTr="00290278">
        <w:trPr>
          <w:cantSplit/>
        </w:trPr>
        <w:tc>
          <w:tcPr>
            <w:tcW w:w="1360" w:type="pct"/>
            <w:tcBorders>
              <w:top w:val="single" w:sz="12" w:space="0" w:color="auto"/>
            </w:tcBorders>
            <w:tcMar>
              <w:left w:w="58" w:type="dxa"/>
              <w:right w:w="58" w:type="dxa"/>
            </w:tcMar>
          </w:tcPr>
          <w:p w:rsidR="00CF236D" w:rsidRPr="002407F9" w:rsidRDefault="00CF236D" w:rsidP="00290278">
            <w:pPr>
              <w:pStyle w:val="TABLE-cell"/>
            </w:pPr>
            <w:r w:rsidRPr="002407F9">
              <w:t>TPM_ALG_ERROR</w:t>
            </w:r>
          </w:p>
        </w:tc>
        <w:tc>
          <w:tcPr>
            <w:tcW w:w="427" w:type="pct"/>
            <w:tcBorders>
              <w:top w:val="single" w:sz="12" w:space="0" w:color="auto"/>
            </w:tcBorders>
            <w:tcMar>
              <w:left w:w="58" w:type="dxa"/>
              <w:right w:w="58" w:type="dxa"/>
            </w:tcMar>
          </w:tcPr>
          <w:p w:rsidR="00CF236D" w:rsidRPr="002407F9" w:rsidRDefault="00CF236D" w:rsidP="00290278">
            <w:pPr>
              <w:pStyle w:val="TABLE-cell"/>
            </w:pPr>
            <w:r w:rsidRPr="002407F9">
              <w:t>0x0000</w:t>
            </w:r>
          </w:p>
        </w:tc>
        <w:tc>
          <w:tcPr>
            <w:tcW w:w="320" w:type="pct"/>
            <w:tcBorders>
              <w:top w:val="single" w:sz="12" w:space="0" w:color="auto"/>
            </w:tcBorders>
            <w:tcMar>
              <w:left w:w="58" w:type="dxa"/>
              <w:right w:w="58" w:type="dxa"/>
            </w:tcMar>
          </w:tcPr>
          <w:p w:rsidR="00CF236D" w:rsidRPr="002407F9" w:rsidRDefault="00CF236D" w:rsidP="00290278">
            <w:pPr>
              <w:pStyle w:val="TABLE-cell"/>
            </w:pPr>
          </w:p>
        </w:tc>
        <w:tc>
          <w:tcPr>
            <w:tcW w:w="262" w:type="pct"/>
            <w:tcBorders>
              <w:top w:val="single" w:sz="12" w:space="0" w:color="auto"/>
            </w:tcBorders>
            <w:tcMar>
              <w:left w:w="58" w:type="dxa"/>
              <w:right w:w="58" w:type="dxa"/>
            </w:tcMar>
          </w:tcPr>
          <w:p w:rsidR="00CF236D" w:rsidRPr="002407F9" w:rsidRDefault="00CF236D" w:rsidP="00290278">
            <w:pPr>
              <w:pStyle w:val="TABLE-cell"/>
            </w:pPr>
          </w:p>
        </w:tc>
        <w:tc>
          <w:tcPr>
            <w:tcW w:w="241" w:type="pct"/>
            <w:tcBorders>
              <w:top w:val="single" w:sz="12" w:space="0" w:color="auto"/>
            </w:tcBorders>
          </w:tcPr>
          <w:p w:rsidR="00CF236D" w:rsidRPr="002407F9" w:rsidRDefault="00CF236D" w:rsidP="00290278">
            <w:pPr>
              <w:pStyle w:val="TABLE-cell"/>
            </w:pPr>
          </w:p>
        </w:tc>
        <w:tc>
          <w:tcPr>
            <w:tcW w:w="1068" w:type="pct"/>
            <w:tcBorders>
              <w:top w:val="single" w:sz="12" w:space="0" w:color="auto"/>
            </w:tcBorders>
          </w:tcPr>
          <w:p w:rsidR="00CF236D" w:rsidRPr="002407F9" w:rsidRDefault="00CF236D" w:rsidP="00290278">
            <w:pPr>
              <w:pStyle w:val="TABLE-cell"/>
              <w:jc w:val="left"/>
              <w:rPr>
                <w:lang w:eastAsia="zh-CN"/>
              </w:rPr>
            </w:pPr>
          </w:p>
        </w:tc>
        <w:tc>
          <w:tcPr>
            <w:tcW w:w="1321" w:type="pct"/>
            <w:tcBorders>
              <w:top w:val="single" w:sz="12" w:space="0" w:color="auto"/>
            </w:tcBorders>
            <w:tcMar>
              <w:left w:w="58" w:type="dxa"/>
              <w:right w:w="58" w:type="dxa"/>
            </w:tcMar>
          </w:tcPr>
          <w:p w:rsidR="00CF236D" w:rsidRPr="002407F9" w:rsidRDefault="00CF236D" w:rsidP="00290278">
            <w:pPr>
              <w:pStyle w:val="TABLE-cell"/>
              <w:jc w:val="left"/>
              <w:rPr>
                <w:b/>
                <w:bCs/>
                <w:kern w:val="32"/>
              </w:rPr>
            </w:pPr>
            <w:r w:rsidRPr="002407F9">
              <w:t>should not occur</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TPM_ALG_RSA</w:t>
            </w:r>
          </w:p>
        </w:tc>
        <w:tc>
          <w:tcPr>
            <w:tcW w:w="427" w:type="pct"/>
            <w:tcMar>
              <w:left w:w="58" w:type="dxa"/>
              <w:right w:w="58" w:type="dxa"/>
            </w:tcMar>
          </w:tcPr>
          <w:p w:rsidR="00CF236D" w:rsidRPr="002407F9" w:rsidRDefault="00CF236D" w:rsidP="00290278">
            <w:pPr>
              <w:pStyle w:val="TABLE-cell"/>
            </w:pPr>
            <w:r w:rsidRPr="002407F9">
              <w:t>0x0001</w:t>
            </w:r>
          </w:p>
        </w:tc>
        <w:tc>
          <w:tcPr>
            <w:tcW w:w="320" w:type="pct"/>
            <w:tcMar>
              <w:left w:w="58" w:type="dxa"/>
              <w:right w:w="58" w:type="dxa"/>
            </w:tcMar>
          </w:tcPr>
          <w:p w:rsidR="00CF236D" w:rsidRPr="002407F9" w:rsidRDefault="00CF236D" w:rsidP="00290278">
            <w:pPr>
              <w:pStyle w:val="TABLE-cell"/>
            </w:pPr>
            <w:r w:rsidRPr="002407F9">
              <w:t>A O</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b/>
                <w:bCs/>
                <w:kern w:val="32"/>
                <w:szCs w:val="18"/>
              </w:rPr>
            </w:pPr>
            <w:r w:rsidRPr="002407F9">
              <w:rPr>
                <w:szCs w:val="18"/>
              </w:rPr>
              <w:t xml:space="preserve">IETF RFC </w:t>
            </w:r>
            <w:r w:rsidR="00555084" w:rsidRPr="002407F9">
              <w:rPr>
                <w:szCs w:val="18"/>
              </w:rPr>
              <w:t>8017</w:t>
            </w:r>
          </w:p>
        </w:tc>
        <w:tc>
          <w:tcPr>
            <w:tcW w:w="1321" w:type="pct"/>
            <w:tcMar>
              <w:left w:w="58" w:type="dxa"/>
              <w:right w:w="58" w:type="dxa"/>
            </w:tcMar>
          </w:tcPr>
          <w:p w:rsidR="00CF236D" w:rsidRPr="002407F9" w:rsidRDefault="00CF236D" w:rsidP="00290278">
            <w:pPr>
              <w:pStyle w:val="TABLE-cell"/>
              <w:jc w:val="left"/>
              <w:rPr>
                <w:b/>
                <w:bCs/>
                <w:kern w:val="32"/>
              </w:rPr>
            </w:pPr>
            <w:r w:rsidRPr="002407F9">
              <w:t>the RSA algorithm</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TPM_ALG_TDES</w:t>
            </w:r>
          </w:p>
        </w:tc>
        <w:tc>
          <w:tcPr>
            <w:tcW w:w="427" w:type="pct"/>
            <w:tcMar>
              <w:left w:w="58" w:type="dxa"/>
              <w:right w:w="58" w:type="dxa"/>
            </w:tcMar>
          </w:tcPr>
          <w:p w:rsidR="00CF236D" w:rsidRPr="002407F9" w:rsidRDefault="00CF236D" w:rsidP="00290278">
            <w:pPr>
              <w:pStyle w:val="TABLE-cell"/>
            </w:pPr>
            <w:r w:rsidRPr="002407F9">
              <w:t>0x0003</w:t>
            </w:r>
          </w:p>
        </w:tc>
        <w:tc>
          <w:tcPr>
            <w:tcW w:w="320" w:type="pct"/>
            <w:tcMar>
              <w:left w:w="58" w:type="dxa"/>
              <w:right w:w="58" w:type="dxa"/>
            </w:tcMar>
          </w:tcPr>
          <w:p w:rsidR="00CF236D" w:rsidRPr="002407F9" w:rsidRDefault="00CF236D" w:rsidP="00290278">
            <w:pPr>
              <w:pStyle w:val="TABLE-cell"/>
            </w:pPr>
            <w:r w:rsidRPr="002407F9">
              <w:t>S</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A</w:t>
            </w:r>
          </w:p>
        </w:tc>
        <w:tc>
          <w:tcPr>
            <w:tcW w:w="1068" w:type="pct"/>
          </w:tcPr>
          <w:p w:rsidR="00CF236D" w:rsidRPr="002407F9" w:rsidRDefault="00CF236D" w:rsidP="00290278">
            <w:pPr>
              <w:pStyle w:val="TABLE-cell"/>
              <w:jc w:val="left"/>
              <w:rPr>
                <w:szCs w:val="18"/>
              </w:rPr>
            </w:pPr>
            <w:r w:rsidRPr="002407F9">
              <w:t>ISO/IEC 18033-3</w:t>
            </w:r>
          </w:p>
        </w:tc>
        <w:tc>
          <w:tcPr>
            <w:tcW w:w="1321" w:type="pct"/>
            <w:tcMar>
              <w:left w:w="58" w:type="dxa"/>
              <w:right w:w="58" w:type="dxa"/>
            </w:tcMar>
          </w:tcPr>
          <w:p w:rsidR="00CF236D" w:rsidRPr="002407F9" w:rsidRDefault="00CF236D" w:rsidP="00290278">
            <w:pPr>
              <w:pStyle w:val="TABLE-cell"/>
              <w:jc w:val="left"/>
            </w:pPr>
            <w:r w:rsidRPr="002407F9">
              <w:t>block cipher with various key sizes (Triple Data Encryption Algorithm, commonly called Triple Data Encryption Standard)</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TPM_ALG_SHA</w:t>
            </w:r>
          </w:p>
        </w:tc>
        <w:tc>
          <w:tcPr>
            <w:tcW w:w="427" w:type="pct"/>
            <w:tcMar>
              <w:left w:w="58" w:type="dxa"/>
              <w:right w:w="58" w:type="dxa"/>
            </w:tcMar>
          </w:tcPr>
          <w:p w:rsidR="00CF236D" w:rsidRPr="002407F9" w:rsidRDefault="00CF236D" w:rsidP="00290278">
            <w:pPr>
              <w:pStyle w:val="TABLE-cell"/>
            </w:pPr>
            <w:r w:rsidRPr="002407F9">
              <w:t>0x0004</w:t>
            </w:r>
          </w:p>
        </w:tc>
        <w:tc>
          <w:tcPr>
            <w:tcW w:w="320" w:type="pct"/>
            <w:tcMar>
              <w:left w:w="58" w:type="dxa"/>
              <w:right w:w="58" w:type="dxa"/>
            </w:tcMar>
          </w:tcPr>
          <w:p w:rsidR="00CF236D" w:rsidRPr="002407F9" w:rsidRDefault="00CF236D" w:rsidP="00290278">
            <w:pPr>
              <w:pStyle w:val="TABLE-cell"/>
            </w:pPr>
            <w:r w:rsidRPr="002407F9">
              <w:t>H</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szCs w:val="18"/>
              </w:rPr>
            </w:pPr>
            <w:r w:rsidRPr="002407F9">
              <w:rPr>
                <w:szCs w:val="18"/>
              </w:rPr>
              <w:t>ISO/IEC 10118-3</w:t>
            </w:r>
          </w:p>
        </w:tc>
        <w:tc>
          <w:tcPr>
            <w:tcW w:w="1321" w:type="pct"/>
            <w:tcMar>
              <w:left w:w="58" w:type="dxa"/>
              <w:right w:w="58" w:type="dxa"/>
            </w:tcMar>
          </w:tcPr>
          <w:p w:rsidR="00CF236D" w:rsidRPr="002407F9" w:rsidRDefault="00CF236D" w:rsidP="00290278">
            <w:pPr>
              <w:pStyle w:val="TABLE-cell"/>
              <w:jc w:val="left"/>
            </w:pPr>
            <w:r w:rsidRPr="002407F9">
              <w:t>the SHA1 algorithm</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TPM_ALG_SHA1</w:t>
            </w:r>
          </w:p>
        </w:tc>
        <w:tc>
          <w:tcPr>
            <w:tcW w:w="427" w:type="pct"/>
            <w:tcMar>
              <w:left w:w="58" w:type="dxa"/>
              <w:right w:w="58" w:type="dxa"/>
            </w:tcMar>
          </w:tcPr>
          <w:p w:rsidR="00CF236D" w:rsidRPr="002407F9" w:rsidRDefault="00CF236D" w:rsidP="00290278">
            <w:pPr>
              <w:pStyle w:val="TABLE-cell"/>
            </w:pPr>
            <w:r w:rsidRPr="002407F9">
              <w:t>0x0004</w:t>
            </w:r>
          </w:p>
        </w:tc>
        <w:tc>
          <w:tcPr>
            <w:tcW w:w="320" w:type="pct"/>
            <w:tcMar>
              <w:left w:w="58" w:type="dxa"/>
              <w:right w:w="58" w:type="dxa"/>
            </w:tcMar>
          </w:tcPr>
          <w:p w:rsidR="00CF236D" w:rsidRPr="002407F9" w:rsidRDefault="00CF236D" w:rsidP="00290278">
            <w:pPr>
              <w:pStyle w:val="TABLE-cell"/>
            </w:pPr>
            <w:r w:rsidRPr="002407F9">
              <w:t>H</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b/>
                <w:bCs/>
                <w:kern w:val="32"/>
                <w:szCs w:val="18"/>
              </w:rPr>
            </w:pPr>
            <w:r w:rsidRPr="002407F9">
              <w:rPr>
                <w:szCs w:val="18"/>
              </w:rPr>
              <w:t>ISO/IEC 10118-3</w:t>
            </w:r>
          </w:p>
        </w:tc>
        <w:tc>
          <w:tcPr>
            <w:tcW w:w="1321" w:type="pct"/>
            <w:tcMar>
              <w:left w:w="58" w:type="dxa"/>
              <w:right w:w="58" w:type="dxa"/>
            </w:tcMar>
          </w:tcPr>
          <w:p w:rsidR="00CF236D" w:rsidRPr="002407F9" w:rsidRDefault="00CF236D" w:rsidP="00290278">
            <w:pPr>
              <w:pStyle w:val="TABLE-cell"/>
              <w:jc w:val="left"/>
              <w:rPr>
                <w:b/>
                <w:bCs/>
                <w:kern w:val="32"/>
              </w:rPr>
            </w:pPr>
            <w:r w:rsidRPr="002407F9">
              <w:t>redefinition for documentation consistency</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TPM_ALG_HMAC</w:t>
            </w:r>
          </w:p>
        </w:tc>
        <w:tc>
          <w:tcPr>
            <w:tcW w:w="427" w:type="pct"/>
            <w:tcMar>
              <w:left w:w="58" w:type="dxa"/>
              <w:right w:w="58" w:type="dxa"/>
            </w:tcMar>
          </w:tcPr>
          <w:p w:rsidR="00CF236D" w:rsidRPr="002407F9" w:rsidRDefault="00CF236D" w:rsidP="00290278">
            <w:pPr>
              <w:pStyle w:val="TABLE-cell"/>
            </w:pPr>
            <w:r w:rsidRPr="002407F9">
              <w:t>0x0005</w:t>
            </w:r>
          </w:p>
        </w:tc>
        <w:tc>
          <w:tcPr>
            <w:tcW w:w="320" w:type="pct"/>
            <w:tcMar>
              <w:left w:w="58" w:type="dxa"/>
              <w:right w:w="58" w:type="dxa"/>
            </w:tcMar>
          </w:tcPr>
          <w:p w:rsidR="00CF236D" w:rsidRPr="002407F9" w:rsidRDefault="00CF236D" w:rsidP="00290278">
            <w:pPr>
              <w:pStyle w:val="TABLE-cell"/>
            </w:pPr>
            <w:r w:rsidRPr="002407F9">
              <w:t>H X</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b/>
                <w:bCs/>
                <w:kern w:val="32"/>
                <w:szCs w:val="18"/>
              </w:rPr>
            </w:pPr>
            <w:r w:rsidRPr="002407F9">
              <w:rPr>
                <w:szCs w:val="18"/>
              </w:rPr>
              <w:t>ISO/IEC 9797-2</w:t>
            </w:r>
          </w:p>
        </w:tc>
        <w:tc>
          <w:tcPr>
            <w:tcW w:w="1321" w:type="pct"/>
            <w:tcMar>
              <w:left w:w="58" w:type="dxa"/>
              <w:right w:w="58" w:type="dxa"/>
            </w:tcMar>
          </w:tcPr>
          <w:p w:rsidR="00CF236D" w:rsidRPr="002407F9" w:rsidRDefault="00CF236D" w:rsidP="00290278">
            <w:pPr>
              <w:pStyle w:val="TABLE-cell"/>
              <w:jc w:val="left"/>
              <w:rPr>
                <w:b/>
                <w:bCs/>
                <w:kern w:val="32"/>
              </w:rPr>
            </w:pPr>
            <w:r w:rsidRPr="002407F9">
              <w:t>Hash Message Authentication Code (HMAC) algorithm</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TPM_ALG_AES</w:t>
            </w:r>
          </w:p>
        </w:tc>
        <w:tc>
          <w:tcPr>
            <w:tcW w:w="427" w:type="pct"/>
            <w:tcMar>
              <w:left w:w="58" w:type="dxa"/>
              <w:right w:w="58" w:type="dxa"/>
            </w:tcMar>
          </w:tcPr>
          <w:p w:rsidR="00CF236D" w:rsidRPr="002407F9" w:rsidRDefault="00CF236D" w:rsidP="00290278">
            <w:pPr>
              <w:pStyle w:val="TABLE-cell"/>
            </w:pPr>
            <w:r w:rsidRPr="002407F9">
              <w:t>0x0006</w:t>
            </w:r>
          </w:p>
        </w:tc>
        <w:tc>
          <w:tcPr>
            <w:tcW w:w="320" w:type="pct"/>
            <w:tcMar>
              <w:left w:w="58" w:type="dxa"/>
              <w:right w:w="58" w:type="dxa"/>
            </w:tcMar>
          </w:tcPr>
          <w:p w:rsidR="00CF236D" w:rsidRPr="002407F9" w:rsidRDefault="00CF236D" w:rsidP="00290278">
            <w:pPr>
              <w:pStyle w:val="TABLE-cell"/>
            </w:pPr>
            <w:r w:rsidRPr="002407F9">
              <w:t>S</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b/>
                <w:bCs/>
                <w:kern w:val="32"/>
                <w:szCs w:val="18"/>
              </w:rPr>
            </w:pPr>
            <w:r w:rsidRPr="002407F9">
              <w:rPr>
                <w:szCs w:val="18"/>
              </w:rPr>
              <w:t>ISO/IEC 18033-3</w:t>
            </w:r>
          </w:p>
        </w:tc>
        <w:tc>
          <w:tcPr>
            <w:tcW w:w="1321" w:type="pct"/>
            <w:tcMar>
              <w:left w:w="58" w:type="dxa"/>
              <w:right w:w="58" w:type="dxa"/>
            </w:tcMar>
          </w:tcPr>
          <w:p w:rsidR="00CF236D" w:rsidRPr="002407F9" w:rsidRDefault="00CF236D" w:rsidP="00290278">
            <w:pPr>
              <w:pStyle w:val="TABLE-cell"/>
              <w:jc w:val="left"/>
              <w:rPr>
                <w:b/>
                <w:bCs/>
                <w:kern w:val="32"/>
              </w:rPr>
            </w:pPr>
            <w:r w:rsidRPr="002407F9">
              <w:t>the AES algorithm with various key sizes</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TPM_ALG_MGF1</w:t>
            </w:r>
          </w:p>
        </w:tc>
        <w:tc>
          <w:tcPr>
            <w:tcW w:w="427" w:type="pct"/>
            <w:tcMar>
              <w:left w:w="58" w:type="dxa"/>
              <w:right w:w="58" w:type="dxa"/>
            </w:tcMar>
          </w:tcPr>
          <w:p w:rsidR="00CF236D" w:rsidRPr="002407F9" w:rsidRDefault="00CF236D" w:rsidP="00290278">
            <w:pPr>
              <w:pStyle w:val="TABLE-cell"/>
            </w:pPr>
            <w:r w:rsidRPr="002407F9">
              <w:t>0x0007</w:t>
            </w:r>
          </w:p>
        </w:tc>
        <w:tc>
          <w:tcPr>
            <w:tcW w:w="320" w:type="pct"/>
            <w:tcMar>
              <w:left w:w="58" w:type="dxa"/>
              <w:right w:w="58" w:type="dxa"/>
            </w:tcMar>
          </w:tcPr>
          <w:p w:rsidR="00CF236D" w:rsidRPr="002407F9" w:rsidRDefault="00CF236D" w:rsidP="00290278">
            <w:pPr>
              <w:pStyle w:val="TABLE-cell"/>
            </w:pPr>
            <w:r w:rsidRPr="002407F9">
              <w:t>H M</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pPr>
            <w:r w:rsidRPr="002407F9">
              <w:t>IEEE Std 1363</w:t>
            </w:r>
            <w:r w:rsidRPr="002407F9">
              <w:rPr>
                <w:vertAlign w:val="superscript"/>
              </w:rPr>
              <w:t>TM</w:t>
            </w:r>
            <w:r w:rsidRPr="002407F9">
              <w:t>-2000</w:t>
            </w:r>
          </w:p>
          <w:p w:rsidR="00CF236D" w:rsidRPr="002407F9" w:rsidRDefault="00CF236D" w:rsidP="00290278">
            <w:pPr>
              <w:pStyle w:val="TABLE-cell"/>
              <w:jc w:val="left"/>
              <w:rPr>
                <w:b/>
                <w:bCs/>
                <w:kern w:val="32"/>
                <w:szCs w:val="18"/>
              </w:rPr>
            </w:pPr>
            <w:r w:rsidRPr="002407F9">
              <w:t>IEEE Std 1363a™-2004</w:t>
            </w:r>
          </w:p>
        </w:tc>
        <w:tc>
          <w:tcPr>
            <w:tcW w:w="1321" w:type="pct"/>
            <w:tcMar>
              <w:left w:w="58" w:type="dxa"/>
              <w:right w:w="58" w:type="dxa"/>
            </w:tcMar>
          </w:tcPr>
          <w:p w:rsidR="00CF236D" w:rsidRPr="002407F9" w:rsidRDefault="00CF236D" w:rsidP="00290278">
            <w:pPr>
              <w:pStyle w:val="TABLE-cell"/>
              <w:jc w:val="left"/>
              <w:rPr>
                <w:b/>
                <w:bCs/>
                <w:kern w:val="32"/>
              </w:rPr>
            </w:pPr>
            <w:r w:rsidRPr="002407F9">
              <w:t>hash-based mask-generation function</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TPM_ALG_KEYEDHASH</w:t>
            </w:r>
          </w:p>
        </w:tc>
        <w:tc>
          <w:tcPr>
            <w:tcW w:w="427" w:type="pct"/>
            <w:tcMar>
              <w:left w:w="58" w:type="dxa"/>
              <w:right w:w="58" w:type="dxa"/>
            </w:tcMar>
          </w:tcPr>
          <w:p w:rsidR="00CF236D" w:rsidRPr="002407F9" w:rsidRDefault="00CF236D" w:rsidP="00290278">
            <w:pPr>
              <w:pStyle w:val="TABLE-cell"/>
            </w:pPr>
            <w:r w:rsidRPr="002407F9">
              <w:t>0x0008</w:t>
            </w:r>
          </w:p>
        </w:tc>
        <w:tc>
          <w:tcPr>
            <w:tcW w:w="320" w:type="pct"/>
            <w:tcMar>
              <w:left w:w="58" w:type="dxa"/>
              <w:right w:w="58" w:type="dxa"/>
            </w:tcMar>
          </w:tcPr>
          <w:p w:rsidR="00CF236D" w:rsidRPr="002407F9" w:rsidRDefault="00CF236D" w:rsidP="00290278">
            <w:pPr>
              <w:pStyle w:val="TABLE-cell"/>
            </w:pPr>
            <w:r w:rsidRPr="002407F9">
              <w:t xml:space="preserve">H O </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b/>
                <w:bCs/>
                <w:kern w:val="32"/>
                <w:szCs w:val="18"/>
              </w:rPr>
            </w:pPr>
            <w:r w:rsidRPr="002407F9">
              <w:rPr>
                <w:szCs w:val="18"/>
              </w:rPr>
              <w:t>TCG TPM 2.0 library specification</w:t>
            </w:r>
          </w:p>
        </w:tc>
        <w:tc>
          <w:tcPr>
            <w:tcW w:w="1321" w:type="pct"/>
            <w:tcMar>
              <w:left w:w="58" w:type="dxa"/>
              <w:right w:w="58" w:type="dxa"/>
            </w:tcMar>
          </w:tcPr>
          <w:p w:rsidR="00CF236D" w:rsidRPr="002407F9" w:rsidRDefault="00CF236D" w:rsidP="00290278">
            <w:pPr>
              <w:pStyle w:val="TABLE-cell"/>
              <w:jc w:val="left"/>
              <w:rPr>
                <w:lang w:eastAsia="zh-CN"/>
              </w:rPr>
            </w:pPr>
            <w:r w:rsidRPr="002407F9">
              <w:t>an object type that may use XOR for encryption or an HMAC for signing and may also refer to a data object that is neither signing nor encrypting</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TPM_ALG_XOR</w:t>
            </w:r>
          </w:p>
        </w:tc>
        <w:tc>
          <w:tcPr>
            <w:tcW w:w="427" w:type="pct"/>
            <w:tcMar>
              <w:left w:w="58" w:type="dxa"/>
              <w:right w:w="58" w:type="dxa"/>
            </w:tcMar>
          </w:tcPr>
          <w:p w:rsidR="00CF236D" w:rsidRPr="002407F9" w:rsidRDefault="00CF236D" w:rsidP="00290278">
            <w:pPr>
              <w:pStyle w:val="TABLE-cell"/>
            </w:pPr>
            <w:r w:rsidRPr="002407F9">
              <w:t>0x000A</w:t>
            </w:r>
          </w:p>
        </w:tc>
        <w:tc>
          <w:tcPr>
            <w:tcW w:w="320" w:type="pct"/>
            <w:tcMar>
              <w:left w:w="58" w:type="dxa"/>
              <w:right w:w="58" w:type="dxa"/>
            </w:tcMar>
          </w:tcPr>
          <w:p w:rsidR="00CF236D" w:rsidRPr="002407F9" w:rsidRDefault="00CF236D" w:rsidP="00290278">
            <w:pPr>
              <w:pStyle w:val="TABLE-cell"/>
            </w:pPr>
            <w:r w:rsidRPr="002407F9">
              <w:t>H S</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b/>
                <w:bCs/>
                <w:kern w:val="32"/>
                <w:szCs w:val="18"/>
              </w:rPr>
            </w:pPr>
            <w:r w:rsidRPr="002407F9">
              <w:rPr>
                <w:szCs w:val="18"/>
              </w:rPr>
              <w:t>TCG TPM 2.0 library specification</w:t>
            </w:r>
          </w:p>
        </w:tc>
        <w:tc>
          <w:tcPr>
            <w:tcW w:w="1321" w:type="pct"/>
            <w:tcMar>
              <w:left w:w="58" w:type="dxa"/>
              <w:right w:w="58" w:type="dxa"/>
            </w:tcMar>
          </w:tcPr>
          <w:p w:rsidR="00CF236D" w:rsidRPr="002407F9" w:rsidRDefault="00CF236D" w:rsidP="00290278">
            <w:pPr>
              <w:pStyle w:val="TABLE-cell"/>
              <w:jc w:val="left"/>
              <w:rPr>
                <w:b/>
                <w:bCs/>
                <w:kern w:val="32"/>
              </w:rPr>
            </w:pPr>
            <w:r w:rsidRPr="002407F9">
              <w:t>the XOR encryption algorithm</w:t>
            </w:r>
          </w:p>
          <w:p w:rsidR="00CF236D" w:rsidRPr="002407F9" w:rsidRDefault="00CF236D" w:rsidP="00290278">
            <w:pPr>
              <w:pStyle w:val="TABLE-cell"/>
              <w:jc w:val="left"/>
              <w:rPr>
                <w:lang w:eastAsia="zh-CN"/>
              </w:rPr>
            </w:pP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TPM_ALG_SHA256</w:t>
            </w:r>
          </w:p>
        </w:tc>
        <w:tc>
          <w:tcPr>
            <w:tcW w:w="427" w:type="pct"/>
            <w:tcMar>
              <w:left w:w="58" w:type="dxa"/>
              <w:right w:w="58" w:type="dxa"/>
            </w:tcMar>
          </w:tcPr>
          <w:p w:rsidR="00CF236D" w:rsidRPr="002407F9" w:rsidRDefault="00CF236D" w:rsidP="00290278">
            <w:pPr>
              <w:pStyle w:val="TABLE-cell"/>
            </w:pPr>
            <w:r w:rsidRPr="002407F9">
              <w:t>0x000B</w:t>
            </w:r>
          </w:p>
        </w:tc>
        <w:tc>
          <w:tcPr>
            <w:tcW w:w="320" w:type="pct"/>
            <w:tcMar>
              <w:left w:w="58" w:type="dxa"/>
              <w:right w:w="58" w:type="dxa"/>
            </w:tcMar>
          </w:tcPr>
          <w:p w:rsidR="00CF236D" w:rsidRPr="002407F9" w:rsidRDefault="00CF236D" w:rsidP="00290278">
            <w:pPr>
              <w:pStyle w:val="TABLE-cell"/>
            </w:pPr>
            <w:r w:rsidRPr="002407F9">
              <w:t>H</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b/>
                <w:bCs/>
                <w:kern w:val="32"/>
                <w:szCs w:val="18"/>
              </w:rPr>
            </w:pPr>
            <w:r w:rsidRPr="002407F9">
              <w:rPr>
                <w:szCs w:val="18"/>
              </w:rPr>
              <w:t>ISO/IEC 10118-3</w:t>
            </w:r>
          </w:p>
        </w:tc>
        <w:tc>
          <w:tcPr>
            <w:tcW w:w="1321" w:type="pct"/>
            <w:tcMar>
              <w:left w:w="58" w:type="dxa"/>
              <w:right w:w="58" w:type="dxa"/>
            </w:tcMar>
          </w:tcPr>
          <w:p w:rsidR="00CF236D" w:rsidRPr="002407F9" w:rsidRDefault="00CF236D" w:rsidP="00290278">
            <w:pPr>
              <w:pStyle w:val="TABLE-cell"/>
              <w:jc w:val="left"/>
              <w:rPr>
                <w:b/>
                <w:bCs/>
                <w:kern w:val="32"/>
              </w:rPr>
            </w:pPr>
            <w:r w:rsidRPr="002407F9">
              <w:t>the SHA 256 algorithm</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TPM_ALG_SHA384</w:t>
            </w:r>
          </w:p>
        </w:tc>
        <w:tc>
          <w:tcPr>
            <w:tcW w:w="427" w:type="pct"/>
            <w:tcMar>
              <w:left w:w="58" w:type="dxa"/>
              <w:right w:w="58" w:type="dxa"/>
            </w:tcMar>
          </w:tcPr>
          <w:p w:rsidR="00CF236D" w:rsidRPr="002407F9" w:rsidRDefault="00CF236D" w:rsidP="00290278">
            <w:pPr>
              <w:pStyle w:val="TABLE-cell"/>
            </w:pPr>
            <w:r w:rsidRPr="002407F9">
              <w:t>0x000C</w:t>
            </w:r>
          </w:p>
        </w:tc>
        <w:tc>
          <w:tcPr>
            <w:tcW w:w="320" w:type="pct"/>
            <w:tcMar>
              <w:left w:w="58" w:type="dxa"/>
              <w:right w:w="58" w:type="dxa"/>
            </w:tcMar>
          </w:tcPr>
          <w:p w:rsidR="00CF236D" w:rsidRPr="002407F9" w:rsidRDefault="00CF236D" w:rsidP="00290278">
            <w:pPr>
              <w:pStyle w:val="TABLE-cell"/>
            </w:pPr>
            <w:r w:rsidRPr="002407F9">
              <w:t>H</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A</w:t>
            </w:r>
          </w:p>
        </w:tc>
        <w:tc>
          <w:tcPr>
            <w:tcW w:w="1068" w:type="pct"/>
          </w:tcPr>
          <w:p w:rsidR="00CF236D" w:rsidRPr="002407F9" w:rsidRDefault="00CF236D" w:rsidP="00290278">
            <w:pPr>
              <w:pStyle w:val="TABLE-cell"/>
              <w:jc w:val="left"/>
              <w:rPr>
                <w:b/>
                <w:bCs/>
                <w:kern w:val="32"/>
                <w:szCs w:val="18"/>
              </w:rPr>
            </w:pPr>
            <w:r w:rsidRPr="002407F9">
              <w:rPr>
                <w:szCs w:val="18"/>
              </w:rPr>
              <w:t>ISO/IEC 10118-3</w:t>
            </w:r>
          </w:p>
        </w:tc>
        <w:tc>
          <w:tcPr>
            <w:tcW w:w="1321" w:type="pct"/>
            <w:tcMar>
              <w:left w:w="58" w:type="dxa"/>
              <w:right w:w="58" w:type="dxa"/>
            </w:tcMar>
          </w:tcPr>
          <w:p w:rsidR="00CF236D" w:rsidRPr="002407F9" w:rsidRDefault="00CF236D" w:rsidP="00290278">
            <w:pPr>
              <w:pStyle w:val="TABLE-cell"/>
              <w:jc w:val="left"/>
              <w:rPr>
                <w:b/>
                <w:bCs/>
                <w:kern w:val="32"/>
              </w:rPr>
            </w:pPr>
            <w:r w:rsidRPr="002407F9">
              <w:t>the SHA 384 algorithm</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TPM_ALG_SHA512</w:t>
            </w:r>
          </w:p>
        </w:tc>
        <w:tc>
          <w:tcPr>
            <w:tcW w:w="427" w:type="pct"/>
            <w:tcMar>
              <w:left w:w="58" w:type="dxa"/>
              <w:right w:w="58" w:type="dxa"/>
            </w:tcMar>
          </w:tcPr>
          <w:p w:rsidR="00CF236D" w:rsidRPr="002407F9" w:rsidRDefault="00CF236D" w:rsidP="00290278">
            <w:pPr>
              <w:pStyle w:val="TABLE-cell"/>
            </w:pPr>
            <w:r w:rsidRPr="002407F9">
              <w:t>0x000D</w:t>
            </w:r>
          </w:p>
        </w:tc>
        <w:tc>
          <w:tcPr>
            <w:tcW w:w="320" w:type="pct"/>
            <w:tcMar>
              <w:left w:w="58" w:type="dxa"/>
              <w:right w:w="58" w:type="dxa"/>
            </w:tcMar>
          </w:tcPr>
          <w:p w:rsidR="00CF236D" w:rsidRPr="002407F9" w:rsidRDefault="00CF236D" w:rsidP="00290278">
            <w:pPr>
              <w:pStyle w:val="TABLE-cell"/>
            </w:pPr>
            <w:r w:rsidRPr="002407F9">
              <w:t>H</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A</w:t>
            </w:r>
          </w:p>
        </w:tc>
        <w:tc>
          <w:tcPr>
            <w:tcW w:w="1068" w:type="pct"/>
          </w:tcPr>
          <w:p w:rsidR="00CF236D" w:rsidRPr="002407F9" w:rsidRDefault="00CF236D" w:rsidP="00290278">
            <w:pPr>
              <w:pStyle w:val="TABLE-cell"/>
              <w:jc w:val="left"/>
              <w:rPr>
                <w:b/>
                <w:bCs/>
                <w:kern w:val="32"/>
                <w:szCs w:val="18"/>
              </w:rPr>
            </w:pPr>
            <w:r w:rsidRPr="002407F9">
              <w:rPr>
                <w:szCs w:val="18"/>
              </w:rPr>
              <w:t>ISO/IEC 10118-3</w:t>
            </w:r>
          </w:p>
        </w:tc>
        <w:tc>
          <w:tcPr>
            <w:tcW w:w="1321" w:type="pct"/>
            <w:tcMar>
              <w:left w:w="58" w:type="dxa"/>
              <w:right w:w="58" w:type="dxa"/>
            </w:tcMar>
          </w:tcPr>
          <w:p w:rsidR="00CF236D" w:rsidRPr="002407F9" w:rsidRDefault="00CF236D" w:rsidP="00290278">
            <w:pPr>
              <w:pStyle w:val="TABLE-cell"/>
              <w:jc w:val="left"/>
              <w:rPr>
                <w:b/>
                <w:bCs/>
                <w:kern w:val="32"/>
              </w:rPr>
            </w:pPr>
            <w:r w:rsidRPr="002407F9">
              <w:t>the SHA 512 algorithm</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TPM_ALG_NULL</w:t>
            </w:r>
          </w:p>
        </w:tc>
        <w:tc>
          <w:tcPr>
            <w:tcW w:w="427" w:type="pct"/>
            <w:tcMar>
              <w:left w:w="58" w:type="dxa"/>
              <w:right w:w="58" w:type="dxa"/>
            </w:tcMar>
          </w:tcPr>
          <w:p w:rsidR="00CF236D" w:rsidRPr="002407F9" w:rsidRDefault="00CF236D" w:rsidP="00290278">
            <w:pPr>
              <w:pStyle w:val="TABLE-cell"/>
            </w:pPr>
            <w:r w:rsidRPr="002407F9">
              <w:t>0x0010</w:t>
            </w:r>
          </w:p>
        </w:tc>
        <w:tc>
          <w:tcPr>
            <w:tcW w:w="320" w:type="pct"/>
            <w:tcMar>
              <w:left w:w="58" w:type="dxa"/>
              <w:right w:w="58" w:type="dxa"/>
            </w:tcMar>
          </w:tcPr>
          <w:p w:rsidR="00CF236D" w:rsidRPr="002407F9" w:rsidRDefault="00CF236D" w:rsidP="00290278">
            <w:pPr>
              <w:pStyle w:val="TABLE-cell"/>
            </w:pP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b/>
                <w:bCs/>
                <w:kern w:val="32"/>
                <w:szCs w:val="18"/>
              </w:rPr>
            </w:pPr>
            <w:r w:rsidRPr="002407F9">
              <w:rPr>
                <w:szCs w:val="18"/>
              </w:rPr>
              <w:t>TCG TPM 2.0 library specification</w:t>
            </w:r>
          </w:p>
        </w:tc>
        <w:tc>
          <w:tcPr>
            <w:tcW w:w="1321" w:type="pct"/>
            <w:tcMar>
              <w:left w:w="58" w:type="dxa"/>
              <w:right w:w="58" w:type="dxa"/>
            </w:tcMar>
          </w:tcPr>
          <w:p w:rsidR="00CF236D" w:rsidRPr="002407F9" w:rsidRDefault="00CF236D" w:rsidP="00290278">
            <w:pPr>
              <w:pStyle w:val="TABLE-cell"/>
              <w:jc w:val="left"/>
              <w:rPr>
                <w:b/>
                <w:bCs/>
                <w:kern w:val="32"/>
              </w:rPr>
            </w:pPr>
            <w:r w:rsidRPr="002407F9">
              <w:t>Null algorithm</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TPM_ALG_SM3_256</w:t>
            </w:r>
          </w:p>
        </w:tc>
        <w:tc>
          <w:tcPr>
            <w:tcW w:w="427" w:type="pct"/>
            <w:tcMar>
              <w:left w:w="58" w:type="dxa"/>
              <w:right w:w="58" w:type="dxa"/>
            </w:tcMar>
          </w:tcPr>
          <w:p w:rsidR="00CF236D" w:rsidRPr="002407F9" w:rsidRDefault="00CF236D" w:rsidP="00290278">
            <w:pPr>
              <w:pStyle w:val="TABLE-cell"/>
            </w:pPr>
            <w:r w:rsidRPr="002407F9">
              <w:t>0x0012</w:t>
            </w:r>
          </w:p>
        </w:tc>
        <w:tc>
          <w:tcPr>
            <w:tcW w:w="320" w:type="pct"/>
            <w:tcMar>
              <w:left w:w="58" w:type="dxa"/>
              <w:right w:w="58" w:type="dxa"/>
            </w:tcMar>
          </w:tcPr>
          <w:p w:rsidR="00CF236D" w:rsidRPr="002407F9" w:rsidRDefault="00CF236D" w:rsidP="00290278">
            <w:pPr>
              <w:pStyle w:val="TABLE-cell"/>
            </w:pPr>
            <w:r w:rsidRPr="002407F9">
              <w:t>H</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A</w:t>
            </w:r>
          </w:p>
        </w:tc>
        <w:tc>
          <w:tcPr>
            <w:tcW w:w="1068" w:type="pct"/>
          </w:tcPr>
          <w:p w:rsidR="00CF236D" w:rsidRPr="002407F9" w:rsidRDefault="00CF236D" w:rsidP="00290278">
            <w:pPr>
              <w:pStyle w:val="TABLE-cell"/>
              <w:jc w:val="left"/>
              <w:rPr>
                <w:b/>
                <w:bCs/>
                <w:kern w:val="32"/>
                <w:szCs w:val="18"/>
              </w:rPr>
            </w:pPr>
            <w:r w:rsidRPr="002407F9">
              <w:rPr>
                <w:szCs w:val="18"/>
              </w:rPr>
              <w:t>GM/T 0004-2012</w:t>
            </w:r>
          </w:p>
        </w:tc>
        <w:tc>
          <w:tcPr>
            <w:tcW w:w="1321" w:type="pct"/>
            <w:tcMar>
              <w:left w:w="58" w:type="dxa"/>
              <w:right w:w="58" w:type="dxa"/>
            </w:tcMar>
          </w:tcPr>
          <w:p w:rsidR="00CF236D" w:rsidRPr="002407F9" w:rsidRDefault="00CF236D" w:rsidP="00290278">
            <w:pPr>
              <w:pStyle w:val="TABLE-cell"/>
              <w:jc w:val="left"/>
              <w:rPr>
                <w:b/>
                <w:bCs/>
                <w:kern w:val="32"/>
              </w:rPr>
            </w:pPr>
            <w:r w:rsidRPr="002407F9">
              <w:t xml:space="preserve">SM3 hash algorithm </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TPM_ALG_SM4</w:t>
            </w:r>
          </w:p>
        </w:tc>
        <w:tc>
          <w:tcPr>
            <w:tcW w:w="427" w:type="pct"/>
            <w:tcMar>
              <w:left w:w="58" w:type="dxa"/>
              <w:right w:w="58" w:type="dxa"/>
            </w:tcMar>
          </w:tcPr>
          <w:p w:rsidR="00CF236D" w:rsidRPr="002407F9" w:rsidRDefault="00CF236D" w:rsidP="00290278">
            <w:pPr>
              <w:pStyle w:val="TABLE-cell"/>
            </w:pPr>
            <w:r w:rsidRPr="002407F9">
              <w:t>0x0013</w:t>
            </w:r>
          </w:p>
        </w:tc>
        <w:tc>
          <w:tcPr>
            <w:tcW w:w="320" w:type="pct"/>
            <w:tcMar>
              <w:left w:w="58" w:type="dxa"/>
              <w:right w:w="58" w:type="dxa"/>
            </w:tcMar>
          </w:tcPr>
          <w:p w:rsidR="00CF236D" w:rsidRPr="002407F9" w:rsidRDefault="00CF236D" w:rsidP="00290278">
            <w:pPr>
              <w:pStyle w:val="TABLE-cell"/>
            </w:pPr>
            <w:r w:rsidRPr="002407F9">
              <w:t>S</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A</w:t>
            </w:r>
          </w:p>
        </w:tc>
        <w:tc>
          <w:tcPr>
            <w:tcW w:w="1068" w:type="pct"/>
          </w:tcPr>
          <w:p w:rsidR="00CF236D" w:rsidRPr="002407F9" w:rsidRDefault="00CF236D" w:rsidP="00290278">
            <w:pPr>
              <w:pStyle w:val="TABLE-cell"/>
              <w:jc w:val="left"/>
              <w:rPr>
                <w:szCs w:val="18"/>
                <w:lang w:eastAsia="zh-CN"/>
              </w:rPr>
            </w:pPr>
            <w:r w:rsidRPr="002407F9">
              <w:rPr>
                <w:szCs w:val="18"/>
              </w:rPr>
              <w:t>GM/T 0002-2012</w:t>
            </w:r>
          </w:p>
        </w:tc>
        <w:tc>
          <w:tcPr>
            <w:tcW w:w="1321" w:type="pct"/>
            <w:tcMar>
              <w:left w:w="58" w:type="dxa"/>
              <w:right w:w="58" w:type="dxa"/>
            </w:tcMar>
          </w:tcPr>
          <w:p w:rsidR="00CF236D" w:rsidRPr="002407F9" w:rsidRDefault="00CF236D" w:rsidP="00290278">
            <w:pPr>
              <w:pStyle w:val="TABLE-cell"/>
              <w:jc w:val="left"/>
              <w:rPr>
                <w:b/>
                <w:bCs/>
                <w:kern w:val="32"/>
              </w:rPr>
            </w:pPr>
            <w:r w:rsidRPr="002407F9">
              <w:t xml:space="preserve">SM4 symmetric block cipher </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TPM_ALG_RSASSA</w:t>
            </w:r>
          </w:p>
        </w:tc>
        <w:tc>
          <w:tcPr>
            <w:tcW w:w="427" w:type="pct"/>
            <w:tcMar>
              <w:left w:w="58" w:type="dxa"/>
              <w:right w:w="58" w:type="dxa"/>
            </w:tcMar>
          </w:tcPr>
          <w:p w:rsidR="00CF236D" w:rsidRPr="002407F9" w:rsidRDefault="00CF236D" w:rsidP="00290278">
            <w:pPr>
              <w:pStyle w:val="TABLE-cell"/>
            </w:pPr>
            <w:r w:rsidRPr="002407F9">
              <w:t>0x0014</w:t>
            </w:r>
          </w:p>
        </w:tc>
        <w:tc>
          <w:tcPr>
            <w:tcW w:w="320" w:type="pct"/>
            <w:tcMar>
              <w:left w:w="58" w:type="dxa"/>
              <w:right w:w="58" w:type="dxa"/>
            </w:tcMar>
          </w:tcPr>
          <w:p w:rsidR="00CF236D" w:rsidRPr="002407F9" w:rsidRDefault="00CF236D" w:rsidP="00290278">
            <w:pPr>
              <w:pStyle w:val="TABLE-cell"/>
            </w:pPr>
            <w:r w:rsidRPr="002407F9">
              <w:t>A X</w:t>
            </w:r>
          </w:p>
        </w:tc>
        <w:tc>
          <w:tcPr>
            <w:tcW w:w="262" w:type="pct"/>
            <w:tcMar>
              <w:left w:w="58" w:type="dxa"/>
              <w:right w:w="58" w:type="dxa"/>
            </w:tcMar>
          </w:tcPr>
          <w:p w:rsidR="00CF236D" w:rsidRPr="002407F9" w:rsidRDefault="00CF236D" w:rsidP="00290278">
            <w:pPr>
              <w:pStyle w:val="TABLE-cell"/>
            </w:pPr>
            <w:r w:rsidRPr="002407F9">
              <w:t>RSA</w:t>
            </w: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b/>
                <w:bCs/>
                <w:kern w:val="32"/>
                <w:szCs w:val="18"/>
              </w:rPr>
            </w:pPr>
            <w:r w:rsidRPr="002407F9">
              <w:rPr>
                <w:szCs w:val="18"/>
              </w:rPr>
              <w:t xml:space="preserve">IETF RFC </w:t>
            </w:r>
            <w:r w:rsidR="00555084" w:rsidRPr="002407F9">
              <w:rPr>
                <w:szCs w:val="18"/>
              </w:rPr>
              <w:t>8017</w:t>
            </w:r>
          </w:p>
        </w:tc>
        <w:tc>
          <w:tcPr>
            <w:tcW w:w="1321" w:type="pct"/>
            <w:tcMar>
              <w:left w:w="58" w:type="dxa"/>
              <w:right w:w="58" w:type="dxa"/>
            </w:tcMar>
          </w:tcPr>
          <w:p w:rsidR="00CF236D" w:rsidRPr="002407F9" w:rsidRDefault="00CF236D" w:rsidP="00290278">
            <w:pPr>
              <w:pStyle w:val="TABLE-cell"/>
              <w:jc w:val="left"/>
              <w:rPr>
                <w:b/>
                <w:bCs/>
                <w:kern w:val="32"/>
              </w:rPr>
            </w:pPr>
            <w:r w:rsidRPr="002407F9">
              <w:t>a signature algorithm defined in section 8.2 (RSASSA-PKCS1-v1_5)</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TPM_ALG_RSAES</w:t>
            </w:r>
          </w:p>
        </w:tc>
        <w:tc>
          <w:tcPr>
            <w:tcW w:w="427" w:type="pct"/>
            <w:tcMar>
              <w:left w:w="58" w:type="dxa"/>
              <w:right w:w="58" w:type="dxa"/>
            </w:tcMar>
          </w:tcPr>
          <w:p w:rsidR="00CF236D" w:rsidRPr="002407F9" w:rsidRDefault="00CF236D" w:rsidP="00290278">
            <w:pPr>
              <w:pStyle w:val="TABLE-cell"/>
            </w:pPr>
            <w:r w:rsidRPr="002407F9">
              <w:t>0x0015</w:t>
            </w:r>
          </w:p>
        </w:tc>
        <w:tc>
          <w:tcPr>
            <w:tcW w:w="320" w:type="pct"/>
            <w:tcMar>
              <w:left w:w="58" w:type="dxa"/>
              <w:right w:w="58" w:type="dxa"/>
            </w:tcMar>
          </w:tcPr>
          <w:p w:rsidR="00CF236D" w:rsidRPr="002407F9" w:rsidRDefault="00CF236D" w:rsidP="00290278">
            <w:pPr>
              <w:pStyle w:val="TABLE-cell"/>
            </w:pPr>
            <w:r w:rsidRPr="002407F9">
              <w:t>A E</w:t>
            </w:r>
          </w:p>
        </w:tc>
        <w:tc>
          <w:tcPr>
            <w:tcW w:w="262" w:type="pct"/>
            <w:tcMar>
              <w:left w:w="58" w:type="dxa"/>
              <w:right w:w="58" w:type="dxa"/>
            </w:tcMar>
          </w:tcPr>
          <w:p w:rsidR="00CF236D" w:rsidRPr="002407F9" w:rsidRDefault="00CF236D" w:rsidP="00290278">
            <w:pPr>
              <w:pStyle w:val="TABLE-cell"/>
            </w:pPr>
            <w:r w:rsidRPr="002407F9">
              <w:t>RSA</w:t>
            </w: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szCs w:val="18"/>
              </w:rPr>
            </w:pPr>
            <w:r w:rsidRPr="002407F9">
              <w:rPr>
                <w:szCs w:val="18"/>
              </w:rPr>
              <w:t xml:space="preserve">IETF RFC </w:t>
            </w:r>
            <w:r w:rsidR="00555084" w:rsidRPr="002407F9">
              <w:rPr>
                <w:szCs w:val="18"/>
              </w:rPr>
              <w:t>8017</w:t>
            </w:r>
          </w:p>
          <w:p w:rsidR="00CF236D" w:rsidRPr="002407F9" w:rsidRDefault="00CF236D" w:rsidP="00290278">
            <w:pPr>
              <w:pStyle w:val="TABLE-cell"/>
              <w:jc w:val="left"/>
              <w:rPr>
                <w:b/>
                <w:bCs/>
                <w:kern w:val="32"/>
                <w:szCs w:val="18"/>
              </w:rPr>
            </w:pPr>
          </w:p>
        </w:tc>
        <w:tc>
          <w:tcPr>
            <w:tcW w:w="1321" w:type="pct"/>
            <w:tcMar>
              <w:left w:w="58" w:type="dxa"/>
              <w:right w:w="58" w:type="dxa"/>
            </w:tcMar>
          </w:tcPr>
          <w:p w:rsidR="00CF236D" w:rsidRPr="002407F9" w:rsidRDefault="00CF236D" w:rsidP="00290278">
            <w:pPr>
              <w:pStyle w:val="TABLE-cell"/>
              <w:jc w:val="left"/>
              <w:rPr>
                <w:b/>
                <w:bCs/>
                <w:kern w:val="32"/>
              </w:rPr>
            </w:pPr>
            <w:r w:rsidRPr="002407F9">
              <w:t>a padding algorithm defined in section 7.2 (RSAES-PKCS1-v1_5)</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TPM_ALG_RSAPSS</w:t>
            </w:r>
          </w:p>
        </w:tc>
        <w:tc>
          <w:tcPr>
            <w:tcW w:w="427" w:type="pct"/>
            <w:tcMar>
              <w:left w:w="58" w:type="dxa"/>
              <w:right w:w="58" w:type="dxa"/>
            </w:tcMar>
          </w:tcPr>
          <w:p w:rsidR="00CF236D" w:rsidRPr="002407F9" w:rsidRDefault="00CF236D" w:rsidP="00290278">
            <w:pPr>
              <w:pStyle w:val="TABLE-cell"/>
            </w:pPr>
            <w:r w:rsidRPr="002407F9">
              <w:t>0x0016</w:t>
            </w:r>
          </w:p>
        </w:tc>
        <w:tc>
          <w:tcPr>
            <w:tcW w:w="320" w:type="pct"/>
            <w:tcMar>
              <w:left w:w="58" w:type="dxa"/>
              <w:right w:w="58" w:type="dxa"/>
            </w:tcMar>
          </w:tcPr>
          <w:p w:rsidR="00CF236D" w:rsidRPr="002407F9" w:rsidRDefault="00CF236D" w:rsidP="00290278">
            <w:pPr>
              <w:pStyle w:val="TABLE-cell"/>
            </w:pPr>
            <w:r w:rsidRPr="002407F9">
              <w:t>A X</w:t>
            </w:r>
          </w:p>
        </w:tc>
        <w:tc>
          <w:tcPr>
            <w:tcW w:w="262" w:type="pct"/>
            <w:tcMar>
              <w:left w:w="58" w:type="dxa"/>
              <w:right w:w="58" w:type="dxa"/>
            </w:tcMar>
          </w:tcPr>
          <w:p w:rsidR="00CF236D" w:rsidRPr="002407F9" w:rsidRDefault="00CF236D" w:rsidP="00290278">
            <w:pPr>
              <w:pStyle w:val="TABLE-cell"/>
            </w:pPr>
            <w:r w:rsidRPr="002407F9">
              <w:t>RSA</w:t>
            </w: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b/>
                <w:bCs/>
                <w:kern w:val="32"/>
                <w:szCs w:val="18"/>
              </w:rPr>
            </w:pPr>
            <w:r w:rsidRPr="002407F9">
              <w:rPr>
                <w:szCs w:val="18"/>
              </w:rPr>
              <w:t xml:space="preserve">IETF RFC </w:t>
            </w:r>
            <w:r w:rsidR="00555084" w:rsidRPr="002407F9">
              <w:rPr>
                <w:szCs w:val="18"/>
              </w:rPr>
              <w:t>8017</w:t>
            </w:r>
          </w:p>
        </w:tc>
        <w:tc>
          <w:tcPr>
            <w:tcW w:w="1321" w:type="pct"/>
            <w:tcMar>
              <w:left w:w="58" w:type="dxa"/>
              <w:right w:w="58" w:type="dxa"/>
            </w:tcMar>
          </w:tcPr>
          <w:p w:rsidR="00CF236D" w:rsidRPr="002407F9" w:rsidRDefault="00CF236D" w:rsidP="00290278">
            <w:pPr>
              <w:pStyle w:val="TABLE-cell"/>
              <w:jc w:val="left"/>
              <w:rPr>
                <w:b/>
                <w:bCs/>
                <w:kern w:val="32"/>
              </w:rPr>
            </w:pPr>
            <w:r w:rsidRPr="002407F9">
              <w:t xml:space="preserve">a signature algorithm defined in section 8.1 (RSASSA-PSS) </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TPM_ALG_OAEP</w:t>
            </w:r>
          </w:p>
        </w:tc>
        <w:tc>
          <w:tcPr>
            <w:tcW w:w="427" w:type="pct"/>
            <w:tcMar>
              <w:left w:w="58" w:type="dxa"/>
              <w:right w:w="58" w:type="dxa"/>
            </w:tcMar>
          </w:tcPr>
          <w:p w:rsidR="00CF236D" w:rsidRPr="002407F9" w:rsidRDefault="00CF236D" w:rsidP="00290278">
            <w:pPr>
              <w:pStyle w:val="TABLE-cell"/>
            </w:pPr>
            <w:r w:rsidRPr="002407F9">
              <w:t>0x0017</w:t>
            </w:r>
          </w:p>
        </w:tc>
        <w:tc>
          <w:tcPr>
            <w:tcW w:w="320" w:type="pct"/>
            <w:tcMar>
              <w:left w:w="58" w:type="dxa"/>
              <w:right w:w="58" w:type="dxa"/>
            </w:tcMar>
          </w:tcPr>
          <w:p w:rsidR="00CF236D" w:rsidRPr="002407F9" w:rsidRDefault="00CF236D" w:rsidP="002F3A26">
            <w:pPr>
              <w:pStyle w:val="TABLE-cell"/>
              <w:jc w:val="left"/>
            </w:pPr>
            <w:r w:rsidRPr="002407F9">
              <w:t xml:space="preserve">A E </w:t>
            </w:r>
            <w:del w:id="661" w:author="David Wooten" w:date="2019-11-15T16:18:00Z">
              <w:r w:rsidRPr="002407F9" w:rsidDel="002F3A26">
                <w:delText>H</w:delText>
              </w:r>
            </w:del>
          </w:p>
        </w:tc>
        <w:tc>
          <w:tcPr>
            <w:tcW w:w="262" w:type="pct"/>
            <w:tcMar>
              <w:left w:w="58" w:type="dxa"/>
              <w:right w:w="58" w:type="dxa"/>
            </w:tcMar>
          </w:tcPr>
          <w:p w:rsidR="00CF236D" w:rsidRPr="002407F9" w:rsidRDefault="00CF236D" w:rsidP="00290278">
            <w:pPr>
              <w:pStyle w:val="TABLE-cell"/>
            </w:pPr>
            <w:r w:rsidRPr="002407F9">
              <w:t>RSA</w:t>
            </w: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szCs w:val="18"/>
              </w:rPr>
            </w:pPr>
            <w:r w:rsidRPr="002407F9">
              <w:rPr>
                <w:szCs w:val="18"/>
              </w:rPr>
              <w:t xml:space="preserve">IETF RFC </w:t>
            </w:r>
            <w:r w:rsidR="00555084" w:rsidRPr="002407F9">
              <w:rPr>
                <w:szCs w:val="18"/>
              </w:rPr>
              <w:t>8017</w:t>
            </w:r>
          </w:p>
          <w:p w:rsidR="00CF236D" w:rsidRPr="002407F9" w:rsidRDefault="00CF236D" w:rsidP="00290278">
            <w:pPr>
              <w:pStyle w:val="TABLE-cell"/>
              <w:jc w:val="left"/>
              <w:rPr>
                <w:b/>
                <w:bCs/>
                <w:kern w:val="32"/>
                <w:szCs w:val="18"/>
              </w:rPr>
            </w:pPr>
          </w:p>
        </w:tc>
        <w:tc>
          <w:tcPr>
            <w:tcW w:w="1321" w:type="pct"/>
            <w:tcMar>
              <w:left w:w="58" w:type="dxa"/>
              <w:right w:w="58" w:type="dxa"/>
            </w:tcMar>
          </w:tcPr>
          <w:p w:rsidR="00CF236D" w:rsidRPr="002407F9" w:rsidRDefault="00CF236D" w:rsidP="00290278">
            <w:pPr>
              <w:pStyle w:val="TABLE-cell"/>
              <w:jc w:val="left"/>
              <w:rPr>
                <w:b/>
                <w:bCs/>
                <w:kern w:val="32"/>
              </w:rPr>
            </w:pPr>
            <w:r w:rsidRPr="002407F9">
              <w:t xml:space="preserve">a padding algorithm defined in section 7.1 (RSAES_OAEP) </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TPM_ALG_ECDSA</w:t>
            </w:r>
          </w:p>
        </w:tc>
        <w:tc>
          <w:tcPr>
            <w:tcW w:w="427" w:type="pct"/>
            <w:tcMar>
              <w:left w:w="58" w:type="dxa"/>
              <w:right w:w="58" w:type="dxa"/>
            </w:tcMar>
          </w:tcPr>
          <w:p w:rsidR="00CF236D" w:rsidRPr="002407F9" w:rsidRDefault="00CF236D" w:rsidP="00290278">
            <w:pPr>
              <w:pStyle w:val="TABLE-cell"/>
            </w:pPr>
            <w:r w:rsidRPr="002407F9">
              <w:t>0x0018</w:t>
            </w:r>
          </w:p>
        </w:tc>
        <w:tc>
          <w:tcPr>
            <w:tcW w:w="320" w:type="pct"/>
            <w:tcMar>
              <w:left w:w="58" w:type="dxa"/>
              <w:right w:w="58" w:type="dxa"/>
            </w:tcMar>
          </w:tcPr>
          <w:p w:rsidR="00CF236D" w:rsidRPr="002407F9" w:rsidRDefault="00CF236D" w:rsidP="00290278">
            <w:pPr>
              <w:pStyle w:val="TABLE-cell"/>
            </w:pPr>
            <w:r w:rsidRPr="002407F9">
              <w:t>A X</w:t>
            </w:r>
          </w:p>
        </w:tc>
        <w:tc>
          <w:tcPr>
            <w:tcW w:w="262" w:type="pct"/>
            <w:tcMar>
              <w:left w:w="58" w:type="dxa"/>
              <w:right w:w="58" w:type="dxa"/>
            </w:tcMar>
          </w:tcPr>
          <w:p w:rsidR="00CF236D" w:rsidRPr="002407F9" w:rsidRDefault="00CF236D" w:rsidP="00290278">
            <w:pPr>
              <w:pStyle w:val="TABLE-cell"/>
            </w:pPr>
            <w:r w:rsidRPr="002407F9">
              <w:t>ECC</w:t>
            </w: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b/>
                <w:bCs/>
                <w:kern w:val="32"/>
                <w:szCs w:val="18"/>
              </w:rPr>
            </w:pPr>
            <w:r w:rsidRPr="002407F9">
              <w:rPr>
                <w:szCs w:val="18"/>
              </w:rPr>
              <w:t>ISO/IEC 14888-3</w:t>
            </w:r>
          </w:p>
        </w:tc>
        <w:tc>
          <w:tcPr>
            <w:tcW w:w="1321" w:type="pct"/>
            <w:tcMar>
              <w:left w:w="58" w:type="dxa"/>
              <w:right w:w="58" w:type="dxa"/>
            </w:tcMar>
          </w:tcPr>
          <w:p w:rsidR="00CF236D" w:rsidRPr="002407F9" w:rsidRDefault="00CF236D" w:rsidP="00290278">
            <w:pPr>
              <w:pStyle w:val="TABLE-cell"/>
              <w:jc w:val="left"/>
              <w:rPr>
                <w:b/>
                <w:bCs/>
                <w:kern w:val="32"/>
              </w:rPr>
            </w:pPr>
            <w:r w:rsidRPr="002407F9">
              <w:t>signature algorithm using elliptic curve cryptography (ECC)</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lastRenderedPageBreak/>
              <w:t>TPM_ALG_ECDH</w:t>
            </w:r>
          </w:p>
        </w:tc>
        <w:tc>
          <w:tcPr>
            <w:tcW w:w="427" w:type="pct"/>
            <w:tcMar>
              <w:left w:w="58" w:type="dxa"/>
              <w:right w:w="58" w:type="dxa"/>
            </w:tcMar>
          </w:tcPr>
          <w:p w:rsidR="00CF236D" w:rsidRPr="002407F9" w:rsidRDefault="00CF236D" w:rsidP="00290278">
            <w:pPr>
              <w:pStyle w:val="TABLE-cell"/>
            </w:pPr>
            <w:r w:rsidRPr="002407F9">
              <w:t>0x0019</w:t>
            </w:r>
          </w:p>
        </w:tc>
        <w:tc>
          <w:tcPr>
            <w:tcW w:w="320" w:type="pct"/>
            <w:tcMar>
              <w:left w:w="58" w:type="dxa"/>
              <w:right w:w="58" w:type="dxa"/>
            </w:tcMar>
          </w:tcPr>
          <w:p w:rsidR="00CF236D" w:rsidRPr="002407F9" w:rsidRDefault="00CF236D" w:rsidP="00290278">
            <w:pPr>
              <w:pStyle w:val="TABLE-cell"/>
            </w:pPr>
            <w:r w:rsidRPr="002407F9">
              <w:t>A M</w:t>
            </w:r>
          </w:p>
        </w:tc>
        <w:tc>
          <w:tcPr>
            <w:tcW w:w="262" w:type="pct"/>
            <w:tcMar>
              <w:left w:w="58" w:type="dxa"/>
              <w:right w:w="58" w:type="dxa"/>
            </w:tcMar>
          </w:tcPr>
          <w:p w:rsidR="00CF236D" w:rsidRPr="002407F9" w:rsidRDefault="00CF236D" w:rsidP="00290278">
            <w:pPr>
              <w:pStyle w:val="TABLE-cell"/>
            </w:pPr>
            <w:r w:rsidRPr="002407F9">
              <w:t>ECC</w:t>
            </w: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b/>
                <w:bCs/>
                <w:kern w:val="32"/>
                <w:szCs w:val="18"/>
              </w:rPr>
            </w:pPr>
            <w:r w:rsidRPr="002407F9">
              <w:rPr>
                <w:szCs w:val="18"/>
              </w:rPr>
              <w:t>NIST SP800-56A</w:t>
            </w:r>
          </w:p>
        </w:tc>
        <w:tc>
          <w:tcPr>
            <w:tcW w:w="1321" w:type="pct"/>
            <w:tcMar>
              <w:left w:w="58" w:type="dxa"/>
              <w:right w:w="58" w:type="dxa"/>
            </w:tcMar>
          </w:tcPr>
          <w:p w:rsidR="00EA7982" w:rsidRDefault="00CF236D" w:rsidP="00EA7982">
            <w:pPr>
              <w:pStyle w:val="TABLE-cell"/>
              <w:spacing w:after="240"/>
              <w:jc w:val="left"/>
            </w:pPr>
            <w:r w:rsidRPr="002407F9">
              <w:t>secret sharing using ECC</w:t>
            </w:r>
          </w:p>
          <w:p w:rsidR="00CF236D" w:rsidRPr="002407F9" w:rsidRDefault="00CF236D" w:rsidP="00290278">
            <w:pPr>
              <w:pStyle w:val="TABLE-cell"/>
              <w:jc w:val="left"/>
              <w:rPr>
                <w:lang w:eastAsia="zh-CN"/>
              </w:rPr>
            </w:pPr>
            <w:r w:rsidRPr="002407F9">
              <w:t>Based on context, this can be either One-Pass Diffie-Hellman, C(1, 1, ECC CDH) defined in 6.2.2.2 or Full Unified Model C(2, 2, ECC CDH) defined in 6.1.1.2</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TPM_ALG_ECDAA</w:t>
            </w:r>
          </w:p>
        </w:tc>
        <w:tc>
          <w:tcPr>
            <w:tcW w:w="427" w:type="pct"/>
            <w:tcMar>
              <w:left w:w="58" w:type="dxa"/>
              <w:right w:w="58" w:type="dxa"/>
            </w:tcMar>
          </w:tcPr>
          <w:p w:rsidR="00CF236D" w:rsidRPr="002407F9" w:rsidRDefault="00CF236D" w:rsidP="00290278">
            <w:pPr>
              <w:pStyle w:val="TABLE-cell"/>
            </w:pPr>
            <w:r w:rsidRPr="002407F9">
              <w:t>0x001A</w:t>
            </w:r>
          </w:p>
        </w:tc>
        <w:tc>
          <w:tcPr>
            <w:tcW w:w="320" w:type="pct"/>
            <w:tcMar>
              <w:left w:w="58" w:type="dxa"/>
              <w:right w:w="58" w:type="dxa"/>
            </w:tcMar>
          </w:tcPr>
          <w:p w:rsidR="00CF236D" w:rsidRPr="002407F9" w:rsidRDefault="00CF236D" w:rsidP="00290278">
            <w:pPr>
              <w:pStyle w:val="TABLE-cell"/>
            </w:pPr>
            <w:r w:rsidRPr="002407F9">
              <w:t>A X N</w:t>
            </w:r>
          </w:p>
        </w:tc>
        <w:tc>
          <w:tcPr>
            <w:tcW w:w="262" w:type="pct"/>
            <w:tcMar>
              <w:left w:w="58" w:type="dxa"/>
              <w:right w:w="58" w:type="dxa"/>
            </w:tcMar>
          </w:tcPr>
          <w:p w:rsidR="00CF236D" w:rsidRPr="002407F9" w:rsidRDefault="00CF236D" w:rsidP="00290278">
            <w:pPr>
              <w:pStyle w:val="TABLE-cell"/>
            </w:pPr>
            <w:r w:rsidRPr="002407F9">
              <w:t>ECC</w:t>
            </w: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b/>
                <w:bCs/>
                <w:kern w:val="32"/>
                <w:szCs w:val="18"/>
              </w:rPr>
            </w:pPr>
            <w:r w:rsidRPr="002407F9">
              <w:rPr>
                <w:szCs w:val="18"/>
              </w:rPr>
              <w:t>TCG TPM 2.0 library specification</w:t>
            </w:r>
          </w:p>
        </w:tc>
        <w:tc>
          <w:tcPr>
            <w:tcW w:w="1321" w:type="pct"/>
            <w:tcMar>
              <w:left w:w="58" w:type="dxa"/>
              <w:right w:w="58" w:type="dxa"/>
            </w:tcMar>
          </w:tcPr>
          <w:p w:rsidR="00CF236D" w:rsidRPr="002407F9" w:rsidRDefault="00CF236D" w:rsidP="00290278">
            <w:pPr>
              <w:pStyle w:val="TABLE-cell"/>
              <w:jc w:val="left"/>
              <w:rPr>
                <w:lang w:eastAsia="zh-CN"/>
              </w:rPr>
            </w:pPr>
            <w:r w:rsidRPr="002407F9">
              <w:t>elliptic-curve based, anonymous signing scheme</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TPM_ALG_SM2</w:t>
            </w:r>
          </w:p>
        </w:tc>
        <w:tc>
          <w:tcPr>
            <w:tcW w:w="427" w:type="pct"/>
            <w:tcMar>
              <w:left w:w="58" w:type="dxa"/>
              <w:right w:w="58" w:type="dxa"/>
            </w:tcMar>
          </w:tcPr>
          <w:p w:rsidR="00CF236D" w:rsidRPr="002407F9" w:rsidRDefault="00CF236D" w:rsidP="00290278">
            <w:pPr>
              <w:pStyle w:val="TABLE-cell"/>
            </w:pPr>
            <w:r w:rsidRPr="002407F9">
              <w:t>0x001B</w:t>
            </w:r>
          </w:p>
        </w:tc>
        <w:tc>
          <w:tcPr>
            <w:tcW w:w="320" w:type="pct"/>
            <w:tcMar>
              <w:left w:w="58" w:type="dxa"/>
              <w:right w:w="58" w:type="dxa"/>
            </w:tcMar>
          </w:tcPr>
          <w:p w:rsidR="00CF236D" w:rsidRPr="002407F9" w:rsidRDefault="00CF236D" w:rsidP="00290278">
            <w:pPr>
              <w:pStyle w:val="TABLE-cell"/>
            </w:pPr>
            <w:r w:rsidRPr="002407F9">
              <w:t xml:space="preserve">A X </w:t>
            </w:r>
          </w:p>
        </w:tc>
        <w:tc>
          <w:tcPr>
            <w:tcW w:w="262" w:type="pct"/>
            <w:tcMar>
              <w:left w:w="58" w:type="dxa"/>
              <w:right w:w="58" w:type="dxa"/>
            </w:tcMar>
          </w:tcPr>
          <w:p w:rsidR="00CF236D" w:rsidRPr="002407F9" w:rsidRDefault="00CF236D" w:rsidP="00290278">
            <w:pPr>
              <w:pStyle w:val="TABLE-cell"/>
            </w:pPr>
            <w:r w:rsidRPr="002407F9">
              <w:t>ECC</w:t>
            </w:r>
          </w:p>
        </w:tc>
        <w:tc>
          <w:tcPr>
            <w:tcW w:w="241" w:type="pct"/>
          </w:tcPr>
          <w:p w:rsidR="00CF236D" w:rsidRPr="002407F9" w:rsidRDefault="00CF236D" w:rsidP="00290278">
            <w:pPr>
              <w:pStyle w:val="TABLE-cell"/>
            </w:pPr>
            <w:r w:rsidRPr="002407F9">
              <w:t>A</w:t>
            </w:r>
          </w:p>
        </w:tc>
        <w:tc>
          <w:tcPr>
            <w:tcW w:w="1068" w:type="pct"/>
          </w:tcPr>
          <w:p w:rsidR="00CF236D" w:rsidRPr="009B13D0" w:rsidRDefault="00CF236D" w:rsidP="00290278">
            <w:pPr>
              <w:pStyle w:val="TABLE-cell"/>
              <w:jc w:val="left"/>
              <w:rPr>
                <w:szCs w:val="18"/>
                <w:lang w:val="de-DE"/>
              </w:rPr>
            </w:pPr>
            <w:r w:rsidRPr="009B13D0">
              <w:rPr>
                <w:szCs w:val="18"/>
                <w:lang w:val="de-DE"/>
              </w:rPr>
              <w:t>GM/T 0003.1–2012</w:t>
            </w:r>
          </w:p>
          <w:p w:rsidR="00CF236D" w:rsidRPr="009B13D0" w:rsidRDefault="00CF236D" w:rsidP="00290278">
            <w:pPr>
              <w:pStyle w:val="TABLE-cell"/>
              <w:jc w:val="left"/>
              <w:rPr>
                <w:b/>
                <w:bCs/>
                <w:kern w:val="32"/>
                <w:szCs w:val="18"/>
                <w:lang w:val="de-DE"/>
              </w:rPr>
            </w:pPr>
            <w:r w:rsidRPr="009B13D0">
              <w:rPr>
                <w:szCs w:val="18"/>
                <w:lang w:val="de-DE"/>
              </w:rPr>
              <w:t>GM/T 0003.2–2012</w:t>
            </w:r>
          </w:p>
          <w:p w:rsidR="00CF236D" w:rsidRDefault="00CF236D" w:rsidP="00290278">
            <w:pPr>
              <w:pStyle w:val="TABLE-cell"/>
              <w:jc w:val="left"/>
              <w:rPr>
                <w:ins w:id="662" w:author="David Wooten" w:date="2019-11-15T16:18:00Z"/>
                <w:szCs w:val="18"/>
                <w:lang w:val="de-DE"/>
              </w:rPr>
            </w:pPr>
            <w:r w:rsidRPr="009B13D0">
              <w:rPr>
                <w:szCs w:val="18"/>
                <w:lang w:val="de-DE"/>
              </w:rPr>
              <w:t>GM/T 0003.3–2012</w:t>
            </w:r>
          </w:p>
          <w:p w:rsidR="002F3A26" w:rsidRPr="002F3A26" w:rsidDel="002F3A26" w:rsidRDefault="002F3A26" w:rsidP="00290278">
            <w:pPr>
              <w:pStyle w:val="TABLE-cell"/>
              <w:jc w:val="left"/>
              <w:rPr>
                <w:del w:id="663" w:author="David Wooten" w:date="2019-11-15T16:19:00Z"/>
                <w:szCs w:val="18"/>
                <w:lang w:val="de-DE"/>
                <w:rPrChange w:id="664" w:author="David Wooten" w:date="2019-11-15T16:19:00Z">
                  <w:rPr>
                    <w:del w:id="665" w:author="David Wooten" w:date="2019-11-15T16:19:00Z"/>
                    <w:b/>
                    <w:bCs/>
                    <w:kern w:val="32"/>
                    <w:szCs w:val="18"/>
                    <w:lang w:val="de-DE"/>
                  </w:rPr>
                </w:rPrChange>
              </w:rPr>
            </w:pPr>
            <w:ins w:id="666" w:author="David Wooten" w:date="2019-11-15T16:19:00Z">
              <w:r>
                <w:rPr>
                  <w:szCs w:val="18"/>
                  <w:lang w:val="de-DE"/>
                </w:rPr>
                <w:t>GM/T 0003.4</w:t>
              </w:r>
              <w:r w:rsidRPr="009B13D0">
                <w:rPr>
                  <w:szCs w:val="18"/>
                  <w:lang w:val="de-DE"/>
                </w:rPr>
                <w:t>–2012</w:t>
              </w:r>
            </w:ins>
          </w:p>
          <w:p w:rsidR="00CF236D" w:rsidRPr="009B13D0" w:rsidRDefault="00CF236D" w:rsidP="00290278">
            <w:pPr>
              <w:pStyle w:val="TABLE-cell"/>
              <w:jc w:val="left"/>
              <w:rPr>
                <w:b/>
                <w:bCs/>
                <w:kern w:val="32"/>
                <w:szCs w:val="18"/>
                <w:lang w:val="de-DE"/>
              </w:rPr>
            </w:pPr>
            <w:r w:rsidRPr="009B13D0">
              <w:rPr>
                <w:szCs w:val="18"/>
                <w:lang w:val="de-DE"/>
              </w:rPr>
              <w:t>GM/T 0003.5–2012</w:t>
            </w:r>
          </w:p>
        </w:tc>
        <w:tc>
          <w:tcPr>
            <w:tcW w:w="1321" w:type="pct"/>
            <w:tcMar>
              <w:left w:w="58" w:type="dxa"/>
              <w:right w:w="58" w:type="dxa"/>
            </w:tcMar>
          </w:tcPr>
          <w:p w:rsidR="00CF236D" w:rsidRPr="002407F9" w:rsidRDefault="00CF236D" w:rsidP="00290278">
            <w:pPr>
              <w:pStyle w:val="TABLE-cell"/>
              <w:jc w:val="left"/>
            </w:pPr>
            <w:r w:rsidRPr="002407F9">
              <w:t>SM2 – depending on context, either an elliptic-curve based, signature algorithm or a key exchange protocol</w:t>
            </w:r>
          </w:p>
          <w:p w:rsidR="00CF236D" w:rsidRPr="002407F9" w:rsidRDefault="00CF236D" w:rsidP="00290278">
            <w:pPr>
              <w:pStyle w:val="Table-cell-note"/>
              <w:ind w:left="0" w:firstLine="0"/>
              <w:jc w:val="left"/>
            </w:pPr>
            <w:r w:rsidRPr="002407F9">
              <w:t>NOTE 1</w:t>
            </w:r>
            <w:r w:rsidRPr="002407F9">
              <w:tab/>
              <w:t>Type listed as signing but, other uses are allowed according to context.</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TPM_ALG_ECSCHNORR</w:t>
            </w:r>
          </w:p>
        </w:tc>
        <w:tc>
          <w:tcPr>
            <w:tcW w:w="427" w:type="pct"/>
            <w:tcMar>
              <w:left w:w="58" w:type="dxa"/>
              <w:right w:w="58" w:type="dxa"/>
            </w:tcMar>
          </w:tcPr>
          <w:p w:rsidR="00CF236D" w:rsidRPr="002407F9" w:rsidRDefault="00CF236D" w:rsidP="00290278">
            <w:pPr>
              <w:pStyle w:val="TABLE-cell"/>
            </w:pPr>
            <w:r w:rsidRPr="002407F9">
              <w:t>0x001C</w:t>
            </w:r>
          </w:p>
        </w:tc>
        <w:tc>
          <w:tcPr>
            <w:tcW w:w="320" w:type="pct"/>
            <w:tcMar>
              <w:left w:w="58" w:type="dxa"/>
              <w:right w:w="58" w:type="dxa"/>
            </w:tcMar>
          </w:tcPr>
          <w:p w:rsidR="00CF236D" w:rsidRPr="002407F9" w:rsidRDefault="00CF236D" w:rsidP="00290278">
            <w:pPr>
              <w:pStyle w:val="TABLE-cell"/>
            </w:pPr>
            <w:r w:rsidRPr="002407F9">
              <w:t>A X</w:t>
            </w:r>
          </w:p>
        </w:tc>
        <w:tc>
          <w:tcPr>
            <w:tcW w:w="262" w:type="pct"/>
            <w:tcMar>
              <w:left w:w="58" w:type="dxa"/>
              <w:right w:w="58" w:type="dxa"/>
            </w:tcMar>
          </w:tcPr>
          <w:p w:rsidR="00CF236D" w:rsidRPr="002407F9" w:rsidRDefault="00CF236D" w:rsidP="00290278">
            <w:pPr>
              <w:pStyle w:val="TABLE-cell"/>
            </w:pPr>
            <w:r w:rsidRPr="002407F9">
              <w:t>ECC</w:t>
            </w: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b/>
                <w:bCs/>
                <w:kern w:val="32"/>
                <w:szCs w:val="18"/>
              </w:rPr>
            </w:pPr>
            <w:r w:rsidRPr="002407F9">
              <w:rPr>
                <w:szCs w:val="18"/>
              </w:rPr>
              <w:t>TCG TPM 2.0 library specification</w:t>
            </w:r>
          </w:p>
        </w:tc>
        <w:tc>
          <w:tcPr>
            <w:tcW w:w="1321" w:type="pct"/>
            <w:tcMar>
              <w:left w:w="58" w:type="dxa"/>
              <w:right w:w="58" w:type="dxa"/>
            </w:tcMar>
          </w:tcPr>
          <w:p w:rsidR="00CF236D" w:rsidRPr="002407F9" w:rsidRDefault="00CF236D" w:rsidP="00290278">
            <w:pPr>
              <w:pStyle w:val="TABLE-cell"/>
              <w:jc w:val="left"/>
              <w:rPr>
                <w:b/>
                <w:bCs/>
                <w:kern w:val="32"/>
              </w:rPr>
            </w:pPr>
            <w:r w:rsidRPr="002407F9">
              <w:t>elliptic-curve based Schnorr signature</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TPM_ALG_ECMQV</w:t>
            </w:r>
          </w:p>
        </w:tc>
        <w:tc>
          <w:tcPr>
            <w:tcW w:w="427" w:type="pct"/>
            <w:tcMar>
              <w:left w:w="58" w:type="dxa"/>
              <w:right w:w="58" w:type="dxa"/>
            </w:tcMar>
          </w:tcPr>
          <w:p w:rsidR="00CF236D" w:rsidRPr="002407F9" w:rsidRDefault="00CF236D" w:rsidP="00290278">
            <w:pPr>
              <w:pStyle w:val="TABLE-cell"/>
            </w:pPr>
            <w:r w:rsidRPr="002407F9">
              <w:t>0x001D</w:t>
            </w:r>
          </w:p>
        </w:tc>
        <w:tc>
          <w:tcPr>
            <w:tcW w:w="320" w:type="pct"/>
            <w:tcMar>
              <w:left w:w="58" w:type="dxa"/>
              <w:right w:w="58" w:type="dxa"/>
            </w:tcMar>
          </w:tcPr>
          <w:p w:rsidR="00CF236D" w:rsidRPr="002407F9" w:rsidRDefault="00CF236D" w:rsidP="00290278">
            <w:pPr>
              <w:pStyle w:val="TABLE-cell"/>
            </w:pPr>
            <w:r w:rsidRPr="002407F9">
              <w:t>A M</w:t>
            </w:r>
          </w:p>
        </w:tc>
        <w:tc>
          <w:tcPr>
            <w:tcW w:w="262" w:type="pct"/>
            <w:tcMar>
              <w:left w:w="58" w:type="dxa"/>
              <w:right w:w="58" w:type="dxa"/>
            </w:tcMar>
          </w:tcPr>
          <w:p w:rsidR="00CF236D" w:rsidRPr="002407F9" w:rsidRDefault="00CF236D" w:rsidP="00290278">
            <w:pPr>
              <w:pStyle w:val="TABLE-cell"/>
            </w:pPr>
            <w:r w:rsidRPr="002407F9">
              <w:t>ECC</w:t>
            </w:r>
          </w:p>
        </w:tc>
        <w:tc>
          <w:tcPr>
            <w:tcW w:w="241" w:type="pct"/>
          </w:tcPr>
          <w:p w:rsidR="00CF236D" w:rsidRPr="002407F9" w:rsidRDefault="00CF236D" w:rsidP="00290278">
            <w:pPr>
              <w:pStyle w:val="TABLE-cell"/>
            </w:pPr>
            <w:r w:rsidRPr="002407F9">
              <w:t>A</w:t>
            </w:r>
          </w:p>
        </w:tc>
        <w:tc>
          <w:tcPr>
            <w:tcW w:w="1068" w:type="pct"/>
          </w:tcPr>
          <w:p w:rsidR="00CF236D" w:rsidRPr="002407F9" w:rsidRDefault="00CF236D" w:rsidP="00290278">
            <w:pPr>
              <w:pStyle w:val="TABLE-cell"/>
              <w:jc w:val="left"/>
              <w:rPr>
                <w:b/>
                <w:bCs/>
                <w:kern w:val="32"/>
                <w:szCs w:val="18"/>
              </w:rPr>
            </w:pPr>
            <w:r w:rsidRPr="002407F9">
              <w:rPr>
                <w:szCs w:val="18"/>
              </w:rPr>
              <w:t>NIST SP800-56A</w:t>
            </w:r>
          </w:p>
        </w:tc>
        <w:tc>
          <w:tcPr>
            <w:tcW w:w="1321" w:type="pct"/>
            <w:tcMar>
              <w:left w:w="58" w:type="dxa"/>
              <w:right w:w="58" w:type="dxa"/>
            </w:tcMar>
          </w:tcPr>
          <w:p w:rsidR="00CF236D" w:rsidRPr="002407F9" w:rsidRDefault="00CF236D" w:rsidP="00290278">
            <w:pPr>
              <w:pStyle w:val="TABLE-cell"/>
              <w:jc w:val="left"/>
              <w:rPr>
                <w:rFonts w:cs="Calibri"/>
                <w:b/>
                <w:bCs/>
                <w:kern w:val="32"/>
              </w:rPr>
            </w:pPr>
            <w:r w:rsidRPr="002407F9">
              <w:t xml:space="preserve">two-phase elliptic-curve key exchange – C(2, 2, ECC MQV) section 6.1.1.4 </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TPM_ALG_KDF1_SP800_56A</w:t>
            </w:r>
          </w:p>
        </w:tc>
        <w:tc>
          <w:tcPr>
            <w:tcW w:w="427" w:type="pct"/>
            <w:tcMar>
              <w:left w:w="58" w:type="dxa"/>
              <w:right w:w="58" w:type="dxa"/>
            </w:tcMar>
          </w:tcPr>
          <w:p w:rsidR="00CF236D" w:rsidRPr="002407F9" w:rsidRDefault="00CF236D" w:rsidP="00290278">
            <w:pPr>
              <w:pStyle w:val="TABLE-cell"/>
            </w:pPr>
            <w:r w:rsidRPr="002407F9">
              <w:t>0x0020</w:t>
            </w:r>
          </w:p>
        </w:tc>
        <w:tc>
          <w:tcPr>
            <w:tcW w:w="320" w:type="pct"/>
            <w:tcMar>
              <w:left w:w="58" w:type="dxa"/>
              <w:right w:w="58" w:type="dxa"/>
            </w:tcMar>
          </w:tcPr>
          <w:p w:rsidR="00CF236D" w:rsidRPr="002407F9" w:rsidRDefault="00CF236D" w:rsidP="00290278">
            <w:pPr>
              <w:pStyle w:val="TABLE-cell"/>
            </w:pPr>
            <w:r w:rsidRPr="002407F9">
              <w:t>H M</w:t>
            </w:r>
          </w:p>
        </w:tc>
        <w:tc>
          <w:tcPr>
            <w:tcW w:w="262" w:type="pct"/>
            <w:tcMar>
              <w:left w:w="58" w:type="dxa"/>
              <w:right w:w="58" w:type="dxa"/>
            </w:tcMar>
          </w:tcPr>
          <w:p w:rsidR="00CF236D" w:rsidRPr="002407F9" w:rsidRDefault="00CF236D" w:rsidP="00290278">
            <w:pPr>
              <w:pStyle w:val="TABLE-cell"/>
            </w:pPr>
            <w:r w:rsidRPr="002407F9">
              <w:t>ECC</w:t>
            </w: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b/>
                <w:bCs/>
                <w:kern w:val="32"/>
                <w:szCs w:val="18"/>
              </w:rPr>
            </w:pPr>
            <w:r w:rsidRPr="002407F9">
              <w:rPr>
                <w:szCs w:val="18"/>
              </w:rPr>
              <w:t>NIST SP800-56A</w:t>
            </w:r>
          </w:p>
        </w:tc>
        <w:tc>
          <w:tcPr>
            <w:tcW w:w="1321" w:type="pct"/>
            <w:tcMar>
              <w:left w:w="58" w:type="dxa"/>
              <w:right w:w="58" w:type="dxa"/>
            </w:tcMar>
          </w:tcPr>
          <w:p w:rsidR="00CF236D" w:rsidRPr="002407F9" w:rsidRDefault="00CF236D" w:rsidP="00290278">
            <w:pPr>
              <w:pStyle w:val="TABLE-cell"/>
              <w:jc w:val="left"/>
              <w:rPr>
                <w:b/>
                <w:bCs/>
                <w:kern w:val="32"/>
              </w:rPr>
            </w:pPr>
            <w:r w:rsidRPr="002407F9">
              <w:t>concatenation key derivation function (approved alternative 1) section 5.8.1</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TPM_ALG_KDF2</w:t>
            </w:r>
          </w:p>
        </w:tc>
        <w:tc>
          <w:tcPr>
            <w:tcW w:w="427" w:type="pct"/>
            <w:tcMar>
              <w:left w:w="58" w:type="dxa"/>
              <w:right w:w="58" w:type="dxa"/>
            </w:tcMar>
          </w:tcPr>
          <w:p w:rsidR="00CF236D" w:rsidRPr="002407F9" w:rsidRDefault="00CF236D" w:rsidP="00290278">
            <w:pPr>
              <w:pStyle w:val="TABLE-cell"/>
            </w:pPr>
            <w:r w:rsidRPr="002407F9">
              <w:t>0x0021</w:t>
            </w:r>
          </w:p>
        </w:tc>
        <w:tc>
          <w:tcPr>
            <w:tcW w:w="320" w:type="pct"/>
            <w:tcMar>
              <w:left w:w="58" w:type="dxa"/>
              <w:right w:w="58" w:type="dxa"/>
            </w:tcMar>
          </w:tcPr>
          <w:p w:rsidR="00CF236D" w:rsidRPr="002407F9" w:rsidRDefault="00CF236D" w:rsidP="00290278">
            <w:pPr>
              <w:pStyle w:val="TABLE-cell"/>
            </w:pPr>
            <w:r w:rsidRPr="002407F9">
              <w:t>H M</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A</w:t>
            </w:r>
          </w:p>
        </w:tc>
        <w:tc>
          <w:tcPr>
            <w:tcW w:w="1068" w:type="pct"/>
          </w:tcPr>
          <w:p w:rsidR="00CF236D" w:rsidRPr="002407F9" w:rsidRDefault="00CF236D" w:rsidP="00290278">
            <w:pPr>
              <w:pStyle w:val="TABLE-cell"/>
              <w:jc w:val="left"/>
              <w:rPr>
                <w:b/>
                <w:bCs/>
                <w:kern w:val="32"/>
                <w:szCs w:val="18"/>
              </w:rPr>
            </w:pPr>
            <w:r w:rsidRPr="002407F9">
              <w:rPr>
                <w:szCs w:val="18"/>
              </w:rPr>
              <w:t>IEEE Std 1363a-2004</w:t>
            </w:r>
          </w:p>
        </w:tc>
        <w:tc>
          <w:tcPr>
            <w:tcW w:w="1321" w:type="pct"/>
            <w:tcMar>
              <w:left w:w="58" w:type="dxa"/>
              <w:right w:w="58" w:type="dxa"/>
            </w:tcMar>
          </w:tcPr>
          <w:p w:rsidR="00CF236D" w:rsidRPr="002407F9" w:rsidRDefault="00CF236D" w:rsidP="00290278">
            <w:pPr>
              <w:pStyle w:val="TABLE-cell"/>
              <w:jc w:val="left"/>
              <w:rPr>
                <w:b/>
                <w:bCs/>
                <w:kern w:val="32"/>
              </w:rPr>
            </w:pPr>
            <w:r w:rsidRPr="002407F9">
              <w:t xml:space="preserve">key derivation function KDF2 section 13.2 </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TPM_ALG_KDF1_SP800_108</w:t>
            </w:r>
          </w:p>
        </w:tc>
        <w:tc>
          <w:tcPr>
            <w:tcW w:w="427" w:type="pct"/>
            <w:tcMar>
              <w:left w:w="58" w:type="dxa"/>
              <w:right w:w="58" w:type="dxa"/>
            </w:tcMar>
          </w:tcPr>
          <w:p w:rsidR="00CF236D" w:rsidRPr="002407F9" w:rsidRDefault="00CF236D" w:rsidP="00290278">
            <w:pPr>
              <w:pStyle w:val="TABLE-cell"/>
            </w:pPr>
            <w:r w:rsidRPr="002407F9">
              <w:t>0x0022</w:t>
            </w:r>
          </w:p>
        </w:tc>
        <w:tc>
          <w:tcPr>
            <w:tcW w:w="320" w:type="pct"/>
            <w:tcMar>
              <w:left w:w="58" w:type="dxa"/>
              <w:right w:w="58" w:type="dxa"/>
            </w:tcMar>
          </w:tcPr>
          <w:p w:rsidR="00CF236D" w:rsidRPr="002407F9" w:rsidRDefault="00CF236D" w:rsidP="00290278">
            <w:pPr>
              <w:pStyle w:val="TABLE-cell"/>
            </w:pPr>
            <w:r w:rsidRPr="002407F9">
              <w:t>H M</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b/>
                <w:bCs/>
                <w:kern w:val="32"/>
                <w:szCs w:val="18"/>
              </w:rPr>
            </w:pPr>
            <w:r w:rsidRPr="002407F9">
              <w:rPr>
                <w:szCs w:val="18"/>
              </w:rPr>
              <w:t>NIST SP800-108</w:t>
            </w:r>
          </w:p>
        </w:tc>
        <w:tc>
          <w:tcPr>
            <w:tcW w:w="1321" w:type="pct"/>
            <w:tcMar>
              <w:left w:w="58" w:type="dxa"/>
              <w:right w:w="58" w:type="dxa"/>
            </w:tcMar>
          </w:tcPr>
          <w:p w:rsidR="00EA7982" w:rsidRDefault="00CF236D" w:rsidP="00EA7982">
            <w:pPr>
              <w:pStyle w:val="TABLE-cell"/>
              <w:spacing w:after="240"/>
              <w:jc w:val="left"/>
            </w:pPr>
            <w:r w:rsidRPr="002407F9">
              <w:t>a key derivation method</w:t>
            </w:r>
          </w:p>
          <w:p w:rsidR="00CF236D" w:rsidRPr="002407F9" w:rsidRDefault="00CF236D" w:rsidP="00290278">
            <w:pPr>
              <w:pStyle w:val="TABLE-cell"/>
              <w:jc w:val="left"/>
              <w:rPr>
                <w:b/>
                <w:bCs/>
                <w:kern w:val="32"/>
              </w:rPr>
            </w:pPr>
            <w:r w:rsidRPr="002407F9">
              <w:t xml:space="preserve">Section </w:t>
            </w:r>
            <w:r w:rsidRPr="002407F9">
              <w:rPr>
                <w:szCs w:val="18"/>
              </w:rPr>
              <w:t>5.1 KDF in Counter Mode</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TPM_ALG_ECC</w:t>
            </w:r>
          </w:p>
        </w:tc>
        <w:tc>
          <w:tcPr>
            <w:tcW w:w="427" w:type="pct"/>
            <w:tcMar>
              <w:left w:w="58" w:type="dxa"/>
              <w:right w:w="58" w:type="dxa"/>
            </w:tcMar>
          </w:tcPr>
          <w:p w:rsidR="00CF236D" w:rsidRPr="002407F9" w:rsidRDefault="00CF236D" w:rsidP="00290278">
            <w:pPr>
              <w:pStyle w:val="TABLE-cell"/>
            </w:pPr>
            <w:r w:rsidRPr="002407F9">
              <w:t>0x0023</w:t>
            </w:r>
          </w:p>
        </w:tc>
        <w:tc>
          <w:tcPr>
            <w:tcW w:w="320" w:type="pct"/>
            <w:tcMar>
              <w:left w:w="58" w:type="dxa"/>
              <w:right w:w="58" w:type="dxa"/>
            </w:tcMar>
          </w:tcPr>
          <w:p w:rsidR="00CF236D" w:rsidRPr="002407F9" w:rsidRDefault="00CF236D" w:rsidP="00290278">
            <w:pPr>
              <w:pStyle w:val="TABLE-cell"/>
            </w:pPr>
            <w:r w:rsidRPr="002407F9">
              <w:t>A O</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tabs>
                <w:tab w:val="left" w:pos="1935"/>
              </w:tabs>
              <w:jc w:val="left"/>
              <w:rPr>
                <w:b/>
                <w:bCs/>
                <w:kern w:val="32"/>
                <w:szCs w:val="18"/>
              </w:rPr>
            </w:pPr>
            <w:r w:rsidRPr="002407F9">
              <w:rPr>
                <w:szCs w:val="18"/>
              </w:rPr>
              <w:t>ISO/IEC 15946-1</w:t>
            </w:r>
          </w:p>
        </w:tc>
        <w:tc>
          <w:tcPr>
            <w:tcW w:w="1321" w:type="pct"/>
            <w:tcMar>
              <w:left w:w="58" w:type="dxa"/>
              <w:right w:w="58" w:type="dxa"/>
            </w:tcMar>
          </w:tcPr>
          <w:p w:rsidR="00CF236D" w:rsidRPr="002407F9" w:rsidRDefault="00CF236D" w:rsidP="00290278">
            <w:pPr>
              <w:pStyle w:val="TABLE-cell"/>
              <w:jc w:val="left"/>
              <w:rPr>
                <w:lang w:eastAsia="zh-CN"/>
              </w:rPr>
            </w:pPr>
            <w:r w:rsidRPr="002407F9">
              <w:t>prime field ECC</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TPM_ALG_SYMCIPHER</w:t>
            </w:r>
          </w:p>
        </w:tc>
        <w:tc>
          <w:tcPr>
            <w:tcW w:w="427" w:type="pct"/>
            <w:tcMar>
              <w:left w:w="58" w:type="dxa"/>
              <w:right w:w="58" w:type="dxa"/>
            </w:tcMar>
          </w:tcPr>
          <w:p w:rsidR="00CF236D" w:rsidRPr="002407F9" w:rsidRDefault="00CF236D" w:rsidP="00290278">
            <w:pPr>
              <w:pStyle w:val="TABLE-cell"/>
            </w:pPr>
            <w:r w:rsidRPr="002407F9">
              <w:t>0x0025</w:t>
            </w:r>
          </w:p>
        </w:tc>
        <w:tc>
          <w:tcPr>
            <w:tcW w:w="320" w:type="pct"/>
            <w:tcMar>
              <w:left w:w="58" w:type="dxa"/>
              <w:right w:w="58" w:type="dxa"/>
            </w:tcMar>
          </w:tcPr>
          <w:p w:rsidR="00CF236D" w:rsidRPr="002407F9" w:rsidRDefault="00CF236D" w:rsidP="00290278">
            <w:pPr>
              <w:pStyle w:val="TABLE-cell"/>
            </w:pPr>
            <w:r w:rsidRPr="002407F9">
              <w:t>O S</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b/>
                <w:bCs/>
                <w:kern w:val="32"/>
                <w:szCs w:val="18"/>
              </w:rPr>
            </w:pPr>
            <w:r w:rsidRPr="002407F9">
              <w:rPr>
                <w:szCs w:val="18"/>
              </w:rPr>
              <w:t>TCG TPM 2.0 library specification</w:t>
            </w:r>
          </w:p>
        </w:tc>
        <w:tc>
          <w:tcPr>
            <w:tcW w:w="1321" w:type="pct"/>
            <w:tcMar>
              <w:left w:w="58" w:type="dxa"/>
              <w:right w:w="58" w:type="dxa"/>
            </w:tcMar>
          </w:tcPr>
          <w:p w:rsidR="00CF236D" w:rsidRPr="002407F9" w:rsidRDefault="00CF236D" w:rsidP="00290278">
            <w:pPr>
              <w:pStyle w:val="TABLE-cell"/>
              <w:jc w:val="left"/>
              <w:rPr>
                <w:lang w:eastAsia="zh-CN"/>
              </w:rPr>
            </w:pPr>
            <w:r w:rsidRPr="002407F9">
              <w:t>the object type for a symmetric block cipher</w:t>
            </w:r>
          </w:p>
        </w:tc>
      </w:tr>
      <w:tr w:rsidR="00CF236D" w:rsidRPr="002407F9" w:rsidTr="00290278">
        <w:trPr>
          <w:cantSplit/>
        </w:trPr>
        <w:tc>
          <w:tcPr>
            <w:tcW w:w="1360" w:type="pct"/>
            <w:shd w:val="clear" w:color="auto" w:fill="auto"/>
            <w:tcMar>
              <w:left w:w="58" w:type="dxa"/>
              <w:right w:w="58" w:type="dxa"/>
            </w:tcMar>
          </w:tcPr>
          <w:p w:rsidR="00CF236D" w:rsidRPr="002407F9" w:rsidRDefault="00CF236D" w:rsidP="00290278">
            <w:pPr>
              <w:pStyle w:val="TABLE-cell"/>
            </w:pPr>
            <w:r w:rsidRPr="002407F9">
              <w:t>TPM_ALG_CAMELLIA</w:t>
            </w:r>
          </w:p>
        </w:tc>
        <w:tc>
          <w:tcPr>
            <w:tcW w:w="427" w:type="pct"/>
            <w:shd w:val="clear" w:color="auto" w:fill="auto"/>
            <w:tcMar>
              <w:left w:w="58" w:type="dxa"/>
              <w:right w:w="58" w:type="dxa"/>
            </w:tcMar>
          </w:tcPr>
          <w:p w:rsidR="00CF236D" w:rsidRPr="002407F9" w:rsidRDefault="00CF236D" w:rsidP="00290278">
            <w:pPr>
              <w:pStyle w:val="TABLE-cell"/>
            </w:pPr>
            <w:r w:rsidRPr="002407F9">
              <w:t xml:space="preserve">0x0026 </w:t>
            </w:r>
          </w:p>
        </w:tc>
        <w:tc>
          <w:tcPr>
            <w:tcW w:w="320" w:type="pct"/>
            <w:shd w:val="clear" w:color="auto" w:fill="auto"/>
            <w:tcMar>
              <w:left w:w="58" w:type="dxa"/>
              <w:right w:w="58" w:type="dxa"/>
            </w:tcMar>
          </w:tcPr>
          <w:p w:rsidR="00CF236D" w:rsidRPr="002407F9" w:rsidRDefault="00CF236D" w:rsidP="00290278">
            <w:pPr>
              <w:pStyle w:val="TABLE-cell"/>
            </w:pPr>
            <w:r w:rsidRPr="002407F9">
              <w:t>S</w:t>
            </w:r>
          </w:p>
        </w:tc>
        <w:tc>
          <w:tcPr>
            <w:tcW w:w="262" w:type="pct"/>
            <w:shd w:val="clear" w:color="auto" w:fill="auto"/>
            <w:tcMar>
              <w:left w:w="58" w:type="dxa"/>
              <w:right w:w="58" w:type="dxa"/>
            </w:tcMar>
          </w:tcPr>
          <w:p w:rsidR="00CF236D" w:rsidRPr="002407F9" w:rsidRDefault="00CF236D" w:rsidP="00290278">
            <w:pPr>
              <w:pStyle w:val="TABLE-cell"/>
            </w:pPr>
          </w:p>
        </w:tc>
        <w:tc>
          <w:tcPr>
            <w:tcW w:w="241" w:type="pct"/>
            <w:shd w:val="clear" w:color="auto" w:fill="auto"/>
          </w:tcPr>
          <w:p w:rsidR="00CF236D" w:rsidRPr="002407F9" w:rsidRDefault="00CF236D" w:rsidP="00290278">
            <w:pPr>
              <w:pStyle w:val="TABLE-cell"/>
            </w:pPr>
            <w:r w:rsidRPr="002407F9">
              <w:t>A</w:t>
            </w:r>
          </w:p>
        </w:tc>
        <w:tc>
          <w:tcPr>
            <w:tcW w:w="1068" w:type="pct"/>
            <w:shd w:val="clear" w:color="auto" w:fill="auto"/>
          </w:tcPr>
          <w:p w:rsidR="00CF236D" w:rsidRPr="002407F9" w:rsidRDefault="00CF236D" w:rsidP="00290278">
            <w:pPr>
              <w:pStyle w:val="TABLE-cell"/>
            </w:pPr>
            <w:r w:rsidRPr="002407F9">
              <w:rPr>
                <w:szCs w:val="18"/>
              </w:rPr>
              <w:t>ISO/IEC 18033-3</w:t>
            </w:r>
          </w:p>
        </w:tc>
        <w:tc>
          <w:tcPr>
            <w:tcW w:w="1321" w:type="pct"/>
            <w:shd w:val="clear" w:color="auto" w:fill="auto"/>
            <w:tcMar>
              <w:left w:w="58" w:type="dxa"/>
              <w:right w:w="58" w:type="dxa"/>
            </w:tcMar>
          </w:tcPr>
          <w:p w:rsidR="00CF236D" w:rsidRPr="002407F9" w:rsidRDefault="00CF236D" w:rsidP="00290278">
            <w:pPr>
              <w:pStyle w:val="TABLE-cell"/>
              <w:jc w:val="left"/>
            </w:pPr>
            <w:r w:rsidRPr="002407F9">
              <w:t>Camellia is symmetric block cipher. The Camellia algorithm with various key sizes</w:t>
            </w:r>
          </w:p>
        </w:tc>
      </w:tr>
      <w:tr w:rsidR="00CF236D" w:rsidRPr="002407F9" w:rsidTr="00290278">
        <w:trPr>
          <w:cantSplit/>
        </w:trPr>
        <w:tc>
          <w:tcPr>
            <w:tcW w:w="1360" w:type="pct"/>
            <w:shd w:val="clear" w:color="auto" w:fill="auto"/>
            <w:tcMar>
              <w:left w:w="58" w:type="dxa"/>
              <w:right w:w="58" w:type="dxa"/>
            </w:tcMar>
          </w:tcPr>
          <w:p w:rsidR="00CF236D" w:rsidRPr="002407F9" w:rsidRDefault="00CF236D" w:rsidP="00290278">
            <w:pPr>
              <w:pStyle w:val="TABLE-cell"/>
            </w:pPr>
            <w:r w:rsidRPr="002407F9">
              <w:t>TPM_ALG_SHA3_256</w:t>
            </w:r>
          </w:p>
        </w:tc>
        <w:tc>
          <w:tcPr>
            <w:tcW w:w="427" w:type="pct"/>
            <w:shd w:val="clear" w:color="auto" w:fill="auto"/>
            <w:tcMar>
              <w:left w:w="58" w:type="dxa"/>
              <w:right w:w="58" w:type="dxa"/>
            </w:tcMar>
          </w:tcPr>
          <w:p w:rsidR="00CF236D" w:rsidRPr="002407F9" w:rsidRDefault="00CF236D" w:rsidP="00290278">
            <w:pPr>
              <w:pStyle w:val="TABLE-cell"/>
            </w:pPr>
            <w:r w:rsidRPr="002407F9">
              <w:t>0x0027</w:t>
            </w:r>
          </w:p>
        </w:tc>
        <w:tc>
          <w:tcPr>
            <w:tcW w:w="320" w:type="pct"/>
            <w:shd w:val="clear" w:color="auto" w:fill="auto"/>
            <w:tcMar>
              <w:left w:w="58" w:type="dxa"/>
              <w:right w:w="58" w:type="dxa"/>
            </w:tcMar>
          </w:tcPr>
          <w:p w:rsidR="00CF236D" w:rsidRPr="002407F9" w:rsidRDefault="00CF236D" w:rsidP="00290278">
            <w:pPr>
              <w:pStyle w:val="TABLE-cell"/>
            </w:pPr>
            <w:r w:rsidRPr="002407F9">
              <w:t>H</w:t>
            </w:r>
          </w:p>
        </w:tc>
        <w:tc>
          <w:tcPr>
            <w:tcW w:w="262" w:type="pct"/>
            <w:shd w:val="clear" w:color="auto" w:fill="auto"/>
            <w:tcMar>
              <w:left w:w="58" w:type="dxa"/>
              <w:right w:w="58" w:type="dxa"/>
            </w:tcMar>
          </w:tcPr>
          <w:p w:rsidR="00CF236D" w:rsidRPr="002407F9" w:rsidRDefault="00CF236D" w:rsidP="00290278">
            <w:pPr>
              <w:pStyle w:val="TABLE-cell"/>
            </w:pPr>
          </w:p>
        </w:tc>
        <w:tc>
          <w:tcPr>
            <w:tcW w:w="241" w:type="pct"/>
            <w:shd w:val="clear" w:color="auto" w:fill="auto"/>
          </w:tcPr>
          <w:p w:rsidR="00CF236D" w:rsidRPr="002407F9" w:rsidRDefault="00CF236D" w:rsidP="00290278">
            <w:pPr>
              <w:pStyle w:val="TABLE-cell"/>
            </w:pPr>
            <w:r w:rsidRPr="002407F9">
              <w:t>A</w:t>
            </w:r>
          </w:p>
        </w:tc>
        <w:tc>
          <w:tcPr>
            <w:tcW w:w="1068" w:type="pct"/>
            <w:shd w:val="clear" w:color="auto" w:fill="auto"/>
          </w:tcPr>
          <w:p w:rsidR="00CF236D" w:rsidRPr="002407F9" w:rsidRDefault="00CF236D" w:rsidP="00290278">
            <w:pPr>
              <w:pStyle w:val="TABLE-cell"/>
              <w:rPr>
                <w:szCs w:val="18"/>
              </w:rPr>
            </w:pPr>
            <w:r w:rsidRPr="002407F9">
              <w:rPr>
                <w:szCs w:val="18"/>
              </w:rPr>
              <w:t>NIST PUB FIPS 202</w:t>
            </w:r>
          </w:p>
        </w:tc>
        <w:tc>
          <w:tcPr>
            <w:tcW w:w="1321" w:type="pct"/>
            <w:shd w:val="clear" w:color="auto" w:fill="auto"/>
            <w:tcMar>
              <w:left w:w="58" w:type="dxa"/>
              <w:right w:w="58" w:type="dxa"/>
            </w:tcMar>
          </w:tcPr>
          <w:p w:rsidR="00CF236D" w:rsidRPr="002407F9" w:rsidRDefault="00CF236D" w:rsidP="00290278">
            <w:pPr>
              <w:pStyle w:val="TABLE-cell"/>
              <w:jc w:val="left"/>
            </w:pPr>
            <w:r w:rsidRPr="002407F9">
              <w:t>Hash algorithm producing a 256-bit digest</w:t>
            </w:r>
          </w:p>
        </w:tc>
      </w:tr>
      <w:tr w:rsidR="00CF236D" w:rsidRPr="002407F9" w:rsidTr="00290278">
        <w:trPr>
          <w:cantSplit/>
        </w:trPr>
        <w:tc>
          <w:tcPr>
            <w:tcW w:w="1360" w:type="pct"/>
            <w:shd w:val="clear" w:color="auto" w:fill="auto"/>
            <w:tcMar>
              <w:left w:w="58" w:type="dxa"/>
              <w:right w:w="58" w:type="dxa"/>
            </w:tcMar>
          </w:tcPr>
          <w:p w:rsidR="00CF236D" w:rsidRPr="002407F9" w:rsidRDefault="00CF236D" w:rsidP="00290278">
            <w:pPr>
              <w:pStyle w:val="TABLE-cell"/>
            </w:pPr>
            <w:r w:rsidRPr="002407F9">
              <w:t>TPM_ALG_SHA3_384</w:t>
            </w:r>
          </w:p>
        </w:tc>
        <w:tc>
          <w:tcPr>
            <w:tcW w:w="427" w:type="pct"/>
            <w:shd w:val="clear" w:color="auto" w:fill="auto"/>
            <w:tcMar>
              <w:left w:w="58" w:type="dxa"/>
              <w:right w:w="58" w:type="dxa"/>
            </w:tcMar>
          </w:tcPr>
          <w:p w:rsidR="00CF236D" w:rsidRPr="002407F9" w:rsidRDefault="00CF236D" w:rsidP="00290278">
            <w:pPr>
              <w:pStyle w:val="TABLE-cell"/>
            </w:pPr>
            <w:r w:rsidRPr="002407F9">
              <w:t>0x0028</w:t>
            </w:r>
          </w:p>
        </w:tc>
        <w:tc>
          <w:tcPr>
            <w:tcW w:w="320" w:type="pct"/>
            <w:shd w:val="clear" w:color="auto" w:fill="auto"/>
            <w:tcMar>
              <w:left w:w="58" w:type="dxa"/>
              <w:right w:w="58" w:type="dxa"/>
            </w:tcMar>
          </w:tcPr>
          <w:p w:rsidR="00CF236D" w:rsidRPr="002407F9" w:rsidRDefault="00CF236D" w:rsidP="00290278">
            <w:pPr>
              <w:pStyle w:val="TABLE-cell"/>
            </w:pPr>
            <w:r w:rsidRPr="002407F9">
              <w:t>H</w:t>
            </w:r>
          </w:p>
        </w:tc>
        <w:tc>
          <w:tcPr>
            <w:tcW w:w="262" w:type="pct"/>
            <w:shd w:val="clear" w:color="auto" w:fill="auto"/>
            <w:tcMar>
              <w:left w:w="58" w:type="dxa"/>
              <w:right w:w="58" w:type="dxa"/>
            </w:tcMar>
          </w:tcPr>
          <w:p w:rsidR="00CF236D" w:rsidRPr="002407F9" w:rsidRDefault="00CF236D" w:rsidP="00290278">
            <w:pPr>
              <w:pStyle w:val="TABLE-cell"/>
            </w:pPr>
          </w:p>
        </w:tc>
        <w:tc>
          <w:tcPr>
            <w:tcW w:w="241" w:type="pct"/>
            <w:shd w:val="clear" w:color="auto" w:fill="auto"/>
          </w:tcPr>
          <w:p w:rsidR="00CF236D" w:rsidRPr="002407F9" w:rsidRDefault="00CF236D" w:rsidP="00290278">
            <w:pPr>
              <w:pStyle w:val="TABLE-cell"/>
            </w:pPr>
            <w:r w:rsidRPr="002407F9">
              <w:t>A</w:t>
            </w:r>
          </w:p>
        </w:tc>
        <w:tc>
          <w:tcPr>
            <w:tcW w:w="1068" w:type="pct"/>
            <w:shd w:val="clear" w:color="auto" w:fill="auto"/>
          </w:tcPr>
          <w:p w:rsidR="00CF236D" w:rsidRPr="002407F9" w:rsidRDefault="00CF236D" w:rsidP="00290278">
            <w:pPr>
              <w:pStyle w:val="TABLE-cell"/>
              <w:rPr>
                <w:szCs w:val="18"/>
              </w:rPr>
            </w:pPr>
            <w:r w:rsidRPr="002407F9">
              <w:rPr>
                <w:szCs w:val="18"/>
              </w:rPr>
              <w:t>NIST PUB FIPS 202</w:t>
            </w:r>
          </w:p>
        </w:tc>
        <w:tc>
          <w:tcPr>
            <w:tcW w:w="1321" w:type="pct"/>
            <w:shd w:val="clear" w:color="auto" w:fill="auto"/>
            <w:tcMar>
              <w:left w:w="58" w:type="dxa"/>
              <w:right w:w="58" w:type="dxa"/>
            </w:tcMar>
          </w:tcPr>
          <w:p w:rsidR="00CF236D" w:rsidRPr="002407F9" w:rsidRDefault="00CF236D" w:rsidP="00290278">
            <w:pPr>
              <w:pStyle w:val="TABLE-cell"/>
              <w:jc w:val="left"/>
            </w:pPr>
            <w:r w:rsidRPr="002407F9">
              <w:t>Hash algorithm producing a 384-bit digest</w:t>
            </w:r>
          </w:p>
        </w:tc>
      </w:tr>
      <w:tr w:rsidR="00CF236D" w:rsidRPr="002407F9" w:rsidTr="00290278">
        <w:trPr>
          <w:cantSplit/>
        </w:trPr>
        <w:tc>
          <w:tcPr>
            <w:tcW w:w="1360" w:type="pct"/>
            <w:shd w:val="clear" w:color="auto" w:fill="auto"/>
            <w:tcMar>
              <w:left w:w="58" w:type="dxa"/>
              <w:right w:w="58" w:type="dxa"/>
            </w:tcMar>
          </w:tcPr>
          <w:p w:rsidR="00CF236D" w:rsidRPr="002407F9" w:rsidRDefault="00CF236D" w:rsidP="00290278">
            <w:pPr>
              <w:pStyle w:val="TABLE-cell"/>
            </w:pPr>
            <w:r w:rsidRPr="002407F9">
              <w:t>TPM_ALG_SHA3_512</w:t>
            </w:r>
          </w:p>
        </w:tc>
        <w:tc>
          <w:tcPr>
            <w:tcW w:w="427" w:type="pct"/>
            <w:shd w:val="clear" w:color="auto" w:fill="auto"/>
            <w:tcMar>
              <w:left w:w="58" w:type="dxa"/>
              <w:right w:w="58" w:type="dxa"/>
            </w:tcMar>
          </w:tcPr>
          <w:p w:rsidR="00CF236D" w:rsidRPr="002407F9" w:rsidRDefault="00CF236D" w:rsidP="00290278">
            <w:pPr>
              <w:pStyle w:val="TABLE-cell"/>
            </w:pPr>
            <w:r w:rsidRPr="002407F9">
              <w:t>0x0029</w:t>
            </w:r>
          </w:p>
        </w:tc>
        <w:tc>
          <w:tcPr>
            <w:tcW w:w="320" w:type="pct"/>
            <w:shd w:val="clear" w:color="auto" w:fill="auto"/>
            <w:tcMar>
              <w:left w:w="58" w:type="dxa"/>
              <w:right w:w="58" w:type="dxa"/>
            </w:tcMar>
          </w:tcPr>
          <w:p w:rsidR="00CF236D" w:rsidRPr="002407F9" w:rsidRDefault="00CF236D" w:rsidP="00290278">
            <w:pPr>
              <w:pStyle w:val="TABLE-cell"/>
            </w:pPr>
            <w:r w:rsidRPr="002407F9">
              <w:t>H</w:t>
            </w:r>
          </w:p>
        </w:tc>
        <w:tc>
          <w:tcPr>
            <w:tcW w:w="262" w:type="pct"/>
            <w:shd w:val="clear" w:color="auto" w:fill="auto"/>
            <w:tcMar>
              <w:left w:w="58" w:type="dxa"/>
              <w:right w:w="58" w:type="dxa"/>
            </w:tcMar>
          </w:tcPr>
          <w:p w:rsidR="00CF236D" w:rsidRPr="002407F9" w:rsidRDefault="00CF236D" w:rsidP="00290278">
            <w:pPr>
              <w:pStyle w:val="TABLE-cell"/>
            </w:pPr>
          </w:p>
        </w:tc>
        <w:tc>
          <w:tcPr>
            <w:tcW w:w="241" w:type="pct"/>
            <w:shd w:val="clear" w:color="auto" w:fill="auto"/>
          </w:tcPr>
          <w:p w:rsidR="00CF236D" w:rsidRPr="002407F9" w:rsidRDefault="00CF236D" w:rsidP="00290278">
            <w:pPr>
              <w:pStyle w:val="TABLE-cell"/>
            </w:pPr>
            <w:r w:rsidRPr="002407F9">
              <w:t>A</w:t>
            </w:r>
          </w:p>
        </w:tc>
        <w:tc>
          <w:tcPr>
            <w:tcW w:w="1068" w:type="pct"/>
            <w:shd w:val="clear" w:color="auto" w:fill="auto"/>
          </w:tcPr>
          <w:p w:rsidR="00CF236D" w:rsidRPr="002407F9" w:rsidRDefault="00CF236D" w:rsidP="00290278">
            <w:pPr>
              <w:pStyle w:val="TABLE-cell"/>
              <w:rPr>
                <w:szCs w:val="18"/>
              </w:rPr>
            </w:pPr>
            <w:r w:rsidRPr="002407F9">
              <w:rPr>
                <w:szCs w:val="18"/>
              </w:rPr>
              <w:t>NIST PUB FIPS 202</w:t>
            </w:r>
          </w:p>
        </w:tc>
        <w:tc>
          <w:tcPr>
            <w:tcW w:w="1321" w:type="pct"/>
            <w:shd w:val="clear" w:color="auto" w:fill="auto"/>
            <w:tcMar>
              <w:left w:w="58" w:type="dxa"/>
              <w:right w:w="58" w:type="dxa"/>
            </w:tcMar>
          </w:tcPr>
          <w:p w:rsidR="00CF236D" w:rsidRPr="002407F9" w:rsidRDefault="00CF236D" w:rsidP="00290278">
            <w:pPr>
              <w:pStyle w:val="TABLE-cell"/>
              <w:jc w:val="left"/>
            </w:pPr>
            <w:r w:rsidRPr="002407F9">
              <w:t>Hash algorithm producing a 512-bit digest</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TPM_ALG_CTR</w:t>
            </w:r>
          </w:p>
        </w:tc>
        <w:tc>
          <w:tcPr>
            <w:tcW w:w="427" w:type="pct"/>
            <w:tcMar>
              <w:left w:w="58" w:type="dxa"/>
              <w:right w:w="58" w:type="dxa"/>
            </w:tcMar>
          </w:tcPr>
          <w:p w:rsidR="00CF236D" w:rsidRPr="002407F9" w:rsidRDefault="00CF236D" w:rsidP="00290278">
            <w:pPr>
              <w:pStyle w:val="TABLE-cell"/>
            </w:pPr>
            <w:r w:rsidRPr="002407F9">
              <w:t>0x0040</w:t>
            </w:r>
          </w:p>
        </w:tc>
        <w:tc>
          <w:tcPr>
            <w:tcW w:w="320" w:type="pct"/>
            <w:tcMar>
              <w:left w:w="58" w:type="dxa"/>
              <w:right w:w="58" w:type="dxa"/>
            </w:tcMar>
          </w:tcPr>
          <w:p w:rsidR="00CF236D" w:rsidRPr="002407F9" w:rsidRDefault="00CF236D" w:rsidP="00290278">
            <w:pPr>
              <w:pStyle w:val="TABLE-cell"/>
            </w:pPr>
            <w:r w:rsidRPr="002407F9">
              <w:t>S E</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A</w:t>
            </w:r>
          </w:p>
        </w:tc>
        <w:tc>
          <w:tcPr>
            <w:tcW w:w="1068" w:type="pct"/>
          </w:tcPr>
          <w:p w:rsidR="00CF236D" w:rsidRPr="002407F9" w:rsidRDefault="00CF236D" w:rsidP="00290278">
            <w:pPr>
              <w:pStyle w:val="TABLE-cell"/>
              <w:jc w:val="left"/>
              <w:rPr>
                <w:b/>
                <w:bCs/>
                <w:kern w:val="32"/>
                <w:szCs w:val="18"/>
              </w:rPr>
            </w:pPr>
            <w:r w:rsidRPr="002407F9">
              <w:rPr>
                <w:szCs w:val="18"/>
              </w:rPr>
              <w:t>ISO/IEC 10116</w:t>
            </w:r>
          </w:p>
        </w:tc>
        <w:tc>
          <w:tcPr>
            <w:tcW w:w="1321" w:type="pct"/>
            <w:tcMar>
              <w:left w:w="58" w:type="dxa"/>
              <w:right w:w="58" w:type="dxa"/>
            </w:tcMar>
          </w:tcPr>
          <w:p w:rsidR="00CF236D" w:rsidRPr="002407F9" w:rsidRDefault="00CF236D" w:rsidP="00290278">
            <w:pPr>
              <w:pStyle w:val="TABLE-cell"/>
              <w:jc w:val="left"/>
              <w:rPr>
                <w:b/>
                <w:bCs/>
                <w:kern w:val="32"/>
              </w:rPr>
            </w:pPr>
            <w:r w:rsidRPr="002407F9">
              <w:t>Counter mode – if implemented, all symmetric block ciphers (S type) implemented shall be capable of using this mode.</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lastRenderedPageBreak/>
              <w:t>TPM_ALG_OFB</w:t>
            </w:r>
          </w:p>
        </w:tc>
        <w:tc>
          <w:tcPr>
            <w:tcW w:w="427" w:type="pct"/>
            <w:tcMar>
              <w:left w:w="58" w:type="dxa"/>
              <w:right w:w="58" w:type="dxa"/>
            </w:tcMar>
          </w:tcPr>
          <w:p w:rsidR="00CF236D" w:rsidRPr="002407F9" w:rsidRDefault="00CF236D" w:rsidP="00290278">
            <w:pPr>
              <w:pStyle w:val="TABLE-cell"/>
            </w:pPr>
            <w:r w:rsidRPr="002407F9">
              <w:t>0x0041</w:t>
            </w:r>
          </w:p>
        </w:tc>
        <w:tc>
          <w:tcPr>
            <w:tcW w:w="320" w:type="pct"/>
            <w:tcMar>
              <w:left w:w="58" w:type="dxa"/>
              <w:right w:w="58" w:type="dxa"/>
            </w:tcMar>
          </w:tcPr>
          <w:p w:rsidR="00CF236D" w:rsidRPr="002407F9" w:rsidRDefault="00CF236D" w:rsidP="00290278">
            <w:pPr>
              <w:pStyle w:val="TABLE-cell"/>
            </w:pPr>
            <w:r w:rsidRPr="002407F9">
              <w:t>S E</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A</w:t>
            </w:r>
          </w:p>
        </w:tc>
        <w:tc>
          <w:tcPr>
            <w:tcW w:w="1068" w:type="pct"/>
          </w:tcPr>
          <w:p w:rsidR="00CF236D" w:rsidRPr="002407F9" w:rsidRDefault="00CF236D" w:rsidP="00290278">
            <w:pPr>
              <w:pStyle w:val="TABLE-cell"/>
              <w:jc w:val="left"/>
              <w:rPr>
                <w:b/>
                <w:bCs/>
                <w:kern w:val="32"/>
                <w:szCs w:val="18"/>
              </w:rPr>
            </w:pPr>
            <w:r w:rsidRPr="002407F9">
              <w:rPr>
                <w:szCs w:val="18"/>
              </w:rPr>
              <w:t>ISO/IEC 10116</w:t>
            </w:r>
          </w:p>
        </w:tc>
        <w:tc>
          <w:tcPr>
            <w:tcW w:w="1321" w:type="pct"/>
            <w:tcMar>
              <w:left w:w="58" w:type="dxa"/>
              <w:right w:w="58" w:type="dxa"/>
            </w:tcMar>
          </w:tcPr>
          <w:p w:rsidR="00CF236D" w:rsidRPr="002407F9" w:rsidRDefault="00CF236D" w:rsidP="00290278">
            <w:pPr>
              <w:pStyle w:val="TABLE-cell"/>
              <w:jc w:val="left"/>
              <w:rPr>
                <w:b/>
                <w:bCs/>
                <w:kern w:val="32"/>
              </w:rPr>
            </w:pPr>
            <w:r w:rsidRPr="002407F9">
              <w:t>Output Feedback mode – if implemented, all symmetric block ciphers (S type) implemented shall be capable of using this mode.</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TPM_ALG_CBC</w:t>
            </w:r>
          </w:p>
        </w:tc>
        <w:tc>
          <w:tcPr>
            <w:tcW w:w="427" w:type="pct"/>
            <w:tcMar>
              <w:left w:w="58" w:type="dxa"/>
              <w:right w:w="58" w:type="dxa"/>
            </w:tcMar>
          </w:tcPr>
          <w:p w:rsidR="00CF236D" w:rsidRPr="002407F9" w:rsidRDefault="00CF236D" w:rsidP="00290278">
            <w:pPr>
              <w:pStyle w:val="TABLE-cell"/>
            </w:pPr>
            <w:r w:rsidRPr="002407F9">
              <w:t>0x0042</w:t>
            </w:r>
          </w:p>
        </w:tc>
        <w:tc>
          <w:tcPr>
            <w:tcW w:w="320" w:type="pct"/>
            <w:tcMar>
              <w:left w:w="58" w:type="dxa"/>
              <w:right w:w="58" w:type="dxa"/>
            </w:tcMar>
          </w:tcPr>
          <w:p w:rsidR="00CF236D" w:rsidRPr="002407F9" w:rsidRDefault="00CF236D" w:rsidP="00290278">
            <w:pPr>
              <w:pStyle w:val="TABLE-cell"/>
            </w:pPr>
            <w:r w:rsidRPr="002407F9">
              <w:t>S E</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A</w:t>
            </w:r>
          </w:p>
        </w:tc>
        <w:tc>
          <w:tcPr>
            <w:tcW w:w="1068" w:type="pct"/>
          </w:tcPr>
          <w:p w:rsidR="00CF236D" w:rsidRPr="002407F9" w:rsidRDefault="00CF236D" w:rsidP="00290278">
            <w:pPr>
              <w:pStyle w:val="TABLE-cell"/>
              <w:jc w:val="left"/>
              <w:rPr>
                <w:b/>
                <w:bCs/>
                <w:kern w:val="32"/>
                <w:szCs w:val="18"/>
              </w:rPr>
            </w:pPr>
            <w:r w:rsidRPr="002407F9">
              <w:rPr>
                <w:szCs w:val="18"/>
              </w:rPr>
              <w:t>ISO/IEC 10116</w:t>
            </w:r>
          </w:p>
        </w:tc>
        <w:tc>
          <w:tcPr>
            <w:tcW w:w="1321" w:type="pct"/>
            <w:tcMar>
              <w:left w:w="58" w:type="dxa"/>
              <w:right w:w="58" w:type="dxa"/>
            </w:tcMar>
          </w:tcPr>
          <w:p w:rsidR="00CF236D" w:rsidRPr="002407F9" w:rsidRDefault="00CF236D" w:rsidP="00290278">
            <w:pPr>
              <w:pStyle w:val="TABLE-cell"/>
              <w:jc w:val="left"/>
              <w:rPr>
                <w:b/>
                <w:bCs/>
                <w:kern w:val="32"/>
              </w:rPr>
            </w:pPr>
            <w:r w:rsidRPr="002407F9">
              <w:t>Cipher Block Chaining mode – if implemented, all symmetric block ciphers (S type) implemented shall be capable of using this mode.</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TPM_ALG_CFB</w:t>
            </w:r>
          </w:p>
        </w:tc>
        <w:tc>
          <w:tcPr>
            <w:tcW w:w="427" w:type="pct"/>
            <w:tcMar>
              <w:left w:w="58" w:type="dxa"/>
              <w:right w:w="58" w:type="dxa"/>
            </w:tcMar>
          </w:tcPr>
          <w:p w:rsidR="00CF236D" w:rsidRPr="002407F9" w:rsidRDefault="00CF236D" w:rsidP="00290278">
            <w:pPr>
              <w:pStyle w:val="TABLE-cell"/>
            </w:pPr>
            <w:r w:rsidRPr="002407F9">
              <w:t>0x0043</w:t>
            </w:r>
          </w:p>
        </w:tc>
        <w:tc>
          <w:tcPr>
            <w:tcW w:w="320" w:type="pct"/>
            <w:tcMar>
              <w:left w:w="58" w:type="dxa"/>
              <w:right w:w="58" w:type="dxa"/>
            </w:tcMar>
          </w:tcPr>
          <w:p w:rsidR="00CF236D" w:rsidRPr="002407F9" w:rsidRDefault="00CF236D" w:rsidP="00290278">
            <w:pPr>
              <w:pStyle w:val="TABLE-cell"/>
            </w:pPr>
            <w:r w:rsidRPr="002407F9">
              <w:t>S E</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S</w:t>
            </w:r>
          </w:p>
        </w:tc>
        <w:tc>
          <w:tcPr>
            <w:tcW w:w="1068" w:type="pct"/>
          </w:tcPr>
          <w:p w:rsidR="00CF236D" w:rsidRPr="002407F9" w:rsidRDefault="00CF236D" w:rsidP="00290278">
            <w:pPr>
              <w:pStyle w:val="TABLE-cell"/>
              <w:jc w:val="left"/>
              <w:rPr>
                <w:b/>
                <w:bCs/>
                <w:kern w:val="32"/>
                <w:szCs w:val="18"/>
              </w:rPr>
            </w:pPr>
            <w:r w:rsidRPr="002407F9">
              <w:rPr>
                <w:szCs w:val="18"/>
              </w:rPr>
              <w:t>ISO/IEC 10116</w:t>
            </w:r>
          </w:p>
        </w:tc>
        <w:tc>
          <w:tcPr>
            <w:tcW w:w="1321" w:type="pct"/>
            <w:tcMar>
              <w:left w:w="58" w:type="dxa"/>
              <w:right w:w="58" w:type="dxa"/>
            </w:tcMar>
          </w:tcPr>
          <w:p w:rsidR="00CF236D" w:rsidRPr="002407F9" w:rsidRDefault="00CF236D" w:rsidP="00290278">
            <w:pPr>
              <w:pStyle w:val="TABLE-cell"/>
              <w:jc w:val="left"/>
              <w:rPr>
                <w:b/>
                <w:bCs/>
                <w:kern w:val="32"/>
              </w:rPr>
            </w:pPr>
            <w:r w:rsidRPr="002407F9">
              <w:t>Cipher Feedback mode – if implemented, all symmetric block ciphers (S type) implemented shall be capable of using this mode.</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TPM_ALG_ECB</w:t>
            </w:r>
          </w:p>
        </w:tc>
        <w:tc>
          <w:tcPr>
            <w:tcW w:w="427" w:type="pct"/>
            <w:tcMar>
              <w:left w:w="58" w:type="dxa"/>
              <w:right w:w="58" w:type="dxa"/>
            </w:tcMar>
          </w:tcPr>
          <w:p w:rsidR="00CF236D" w:rsidRPr="002407F9" w:rsidRDefault="00CF236D" w:rsidP="00290278">
            <w:pPr>
              <w:pStyle w:val="TABLE-cell"/>
            </w:pPr>
            <w:r w:rsidRPr="002407F9">
              <w:t>0x0044</w:t>
            </w:r>
          </w:p>
        </w:tc>
        <w:tc>
          <w:tcPr>
            <w:tcW w:w="320" w:type="pct"/>
            <w:tcMar>
              <w:left w:w="58" w:type="dxa"/>
              <w:right w:w="58" w:type="dxa"/>
            </w:tcMar>
          </w:tcPr>
          <w:p w:rsidR="00CF236D" w:rsidRPr="002407F9" w:rsidRDefault="00CF236D" w:rsidP="00290278">
            <w:pPr>
              <w:pStyle w:val="TABLE-cell"/>
            </w:pPr>
            <w:r w:rsidRPr="002407F9">
              <w:t>S E</w:t>
            </w: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r w:rsidRPr="002407F9">
              <w:t>A</w:t>
            </w:r>
          </w:p>
        </w:tc>
        <w:tc>
          <w:tcPr>
            <w:tcW w:w="1068" w:type="pct"/>
          </w:tcPr>
          <w:p w:rsidR="00CF236D" w:rsidRPr="002407F9" w:rsidRDefault="00CF236D" w:rsidP="00290278">
            <w:pPr>
              <w:pStyle w:val="TABLE-cell"/>
              <w:jc w:val="left"/>
              <w:rPr>
                <w:b/>
                <w:bCs/>
                <w:kern w:val="32"/>
                <w:szCs w:val="18"/>
              </w:rPr>
            </w:pPr>
            <w:r w:rsidRPr="002407F9">
              <w:rPr>
                <w:szCs w:val="18"/>
              </w:rPr>
              <w:t>ISO/IEC 10116</w:t>
            </w:r>
          </w:p>
        </w:tc>
        <w:tc>
          <w:tcPr>
            <w:tcW w:w="1321" w:type="pct"/>
            <w:tcMar>
              <w:left w:w="58" w:type="dxa"/>
              <w:right w:w="58" w:type="dxa"/>
            </w:tcMar>
          </w:tcPr>
          <w:p w:rsidR="00CF236D" w:rsidRPr="002407F9" w:rsidRDefault="00CF236D" w:rsidP="00290278">
            <w:pPr>
              <w:pStyle w:val="TABLE-cell"/>
              <w:jc w:val="left"/>
              <w:rPr>
                <w:b/>
                <w:bCs/>
                <w:kern w:val="32"/>
              </w:rPr>
            </w:pPr>
            <w:r w:rsidRPr="002407F9">
              <w:t>Electronic Codebook mode – if implemented, all symmetric block ciphers (S type) implemented shall be capable of using this mode.</w:t>
            </w:r>
          </w:p>
          <w:p w:rsidR="00CF236D" w:rsidRPr="002407F9" w:rsidRDefault="00CF236D" w:rsidP="00290278">
            <w:pPr>
              <w:pStyle w:val="TABLE-cell"/>
              <w:jc w:val="left"/>
              <w:rPr>
                <w:lang w:eastAsia="zh-CN"/>
              </w:rPr>
            </w:pPr>
            <w:r w:rsidRPr="002407F9">
              <w:rPr>
                <w:sz w:val="16"/>
              </w:rPr>
              <w:t>NOTE 2</w:t>
            </w:r>
            <w:r w:rsidRPr="002407F9">
              <w:rPr>
                <w:sz w:val="16"/>
              </w:rPr>
              <w:tab/>
              <w:t>This mode is not recommended for uses unless the key is frequently rotated such as in video codecs</w:t>
            </w:r>
          </w:p>
        </w:tc>
      </w:tr>
      <w:tr w:rsidR="00CF236D" w:rsidRPr="002407F9" w:rsidTr="00290278">
        <w:trPr>
          <w:cantSplit/>
        </w:trPr>
        <w:tc>
          <w:tcPr>
            <w:tcW w:w="1360" w:type="pct"/>
            <w:tcMar>
              <w:left w:w="58" w:type="dxa"/>
              <w:right w:w="58" w:type="dxa"/>
            </w:tcMar>
          </w:tcPr>
          <w:p w:rsidR="00CF236D" w:rsidRPr="002407F9" w:rsidRDefault="00CF236D" w:rsidP="00290278">
            <w:pPr>
              <w:pStyle w:val="TABLE-cell"/>
            </w:pPr>
            <w:r w:rsidRPr="002407F9">
              <w:t>reserved</w:t>
            </w:r>
          </w:p>
        </w:tc>
        <w:tc>
          <w:tcPr>
            <w:tcW w:w="427" w:type="pct"/>
            <w:tcMar>
              <w:left w:w="58" w:type="dxa"/>
              <w:right w:w="58" w:type="dxa"/>
            </w:tcMar>
          </w:tcPr>
          <w:p w:rsidR="00CF236D" w:rsidRPr="002407F9" w:rsidRDefault="00CF236D" w:rsidP="00290278">
            <w:pPr>
              <w:pStyle w:val="TABLE-cell"/>
            </w:pPr>
            <w:r w:rsidRPr="002407F9">
              <w:t>0x00C1 through 0x00C6</w:t>
            </w:r>
          </w:p>
        </w:tc>
        <w:tc>
          <w:tcPr>
            <w:tcW w:w="320" w:type="pct"/>
            <w:tcMar>
              <w:left w:w="58" w:type="dxa"/>
              <w:right w:w="58" w:type="dxa"/>
            </w:tcMar>
          </w:tcPr>
          <w:p w:rsidR="00CF236D" w:rsidRPr="002407F9" w:rsidRDefault="00CF236D" w:rsidP="00290278">
            <w:pPr>
              <w:pStyle w:val="TABLE-cell"/>
            </w:pPr>
          </w:p>
        </w:tc>
        <w:tc>
          <w:tcPr>
            <w:tcW w:w="262" w:type="pct"/>
            <w:tcMar>
              <w:left w:w="58" w:type="dxa"/>
              <w:right w:w="58" w:type="dxa"/>
            </w:tcMar>
          </w:tcPr>
          <w:p w:rsidR="00CF236D" w:rsidRPr="002407F9" w:rsidRDefault="00CF236D" w:rsidP="00290278">
            <w:pPr>
              <w:pStyle w:val="TABLE-cell"/>
            </w:pPr>
          </w:p>
        </w:tc>
        <w:tc>
          <w:tcPr>
            <w:tcW w:w="241" w:type="pct"/>
          </w:tcPr>
          <w:p w:rsidR="00CF236D" w:rsidRPr="002407F9" w:rsidRDefault="00CF236D" w:rsidP="00290278">
            <w:pPr>
              <w:pStyle w:val="TABLE-cell"/>
            </w:pPr>
          </w:p>
        </w:tc>
        <w:tc>
          <w:tcPr>
            <w:tcW w:w="1068" w:type="pct"/>
          </w:tcPr>
          <w:p w:rsidR="00CF236D" w:rsidRPr="002407F9" w:rsidRDefault="00CF236D" w:rsidP="00290278">
            <w:pPr>
              <w:pStyle w:val="TABLE-cell"/>
              <w:jc w:val="left"/>
              <w:rPr>
                <w:szCs w:val="18"/>
                <w:lang w:eastAsia="zh-CN"/>
              </w:rPr>
            </w:pPr>
          </w:p>
        </w:tc>
        <w:tc>
          <w:tcPr>
            <w:tcW w:w="1321" w:type="pct"/>
            <w:tcMar>
              <w:left w:w="58" w:type="dxa"/>
              <w:right w:w="58" w:type="dxa"/>
            </w:tcMar>
          </w:tcPr>
          <w:p w:rsidR="00CF236D" w:rsidRPr="002407F9" w:rsidRDefault="00CF236D" w:rsidP="00290278">
            <w:pPr>
              <w:pStyle w:val="TABLE-cell"/>
              <w:jc w:val="left"/>
              <w:rPr>
                <w:b/>
                <w:bCs/>
                <w:kern w:val="32"/>
              </w:rPr>
            </w:pPr>
            <w:r w:rsidRPr="002407F9">
              <w:t>0x00C1 – 0x00C6 are reserved to prevent any overlap with the command structure tags used in TPM 1.2</w:t>
            </w:r>
          </w:p>
        </w:tc>
      </w:tr>
      <w:tr w:rsidR="00CF236D" w:rsidRPr="002407F9" w:rsidTr="00290278">
        <w:trPr>
          <w:cantSplit/>
        </w:trPr>
        <w:tc>
          <w:tcPr>
            <w:tcW w:w="1360" w:type="pct"/>
            <w:tcMar>
              <w:left w:w="58" w:type="dxa"/>
              <w:right w:w="58" w:type="dxa"/>
            </w:tcMar>
          </w:tcPr>
          <w:p w:rsidR="00CF236D" w:rsidRPr="002407F9" w:rsidRDefault="00CF236D" w:rsidP="00315E43">
            <w:pPr>
              <w:pStyle w:val="TABLE-cell"/>
              <w:keepNext w:val="0"/>
            </w:pPr>
            <w:r w:rsidRPr="002407F9">
              <w:t>reserved</w:t>
            </w:r>
          </w:p>
        </w:tc>
        <w:tc>
          <w:tcPr>
            <w:tcW w:w="427" w:type="pct"/>
            <w:tcMar>
              <w:left w:w="58" w:type="dxa"/>
              <w:right w:w="58" w:type="dxa"/>
            </w:tcMar>
          </w:tcPr>
          <w:p w:rsidR="00CF236D" w:rsidRPr="002407F9" w:rsidRDefault="00CF236D" w:rsidP="00315E43">
            <w:pPr>
              <w:pStyle w:val="TABLE-cell"/>
              <w:keepNext w:val="0"/>
            </w:pPr>
            <w:r w:rsidRPr="002407F9">
              <w:t>0x8000 through 0xFFFF</w:t>
            </w:r>
          </w:p>
        </w:tc>
        <w:tc>
          <w:tcPr>
            <w:tcW w:w="320" w:type="pct"/>
            <w:tcMar>
              <w:left w:w="58" w:type="dxa"/>
              <w:right w:w="58" w:type="dxa"/>
            </w:tcMar>
          </w:tcPr>
          <w:p w:rsidR="00CF236D" w:rsidRPr="002407F9" w:rsidRDefault="00CF236D" w:rsidP="00315E43">
            <w:pPr>
              <w:pStyle w:val="TABLE-cell"/>
              <w:keepNext w:val="0"/>
            </w:pPr>
          </w:p>
        </w:tc>
        <w:tc>
          <w:tcPr>
            <w:tcW w:w="262" w:type="pct"/>
            <w:tcMar>
              <w:left w:w="58" w:type="dxa"/>
              <w:right w:w="58" w:type="dxa"/>
            </w:tcMar>
          </w:tcPr>
          <w:p w:rsidR="00CF236D" w:rsidRPr="002407F9" w:rsidRDefault="00CF236D" w:rsidP="00315E43">
            <w:pPr>
              <w:pStyle w:val="TABLE-cell"/>
              <w:keepNext w:val="0"/>
            </w:pPr>
          </w:p>
        </w:tc>
        <w:tc>
          <w:tcPr>
            <w:tcW w:w="241" w:type="pct"/>
          </w:tcPr>
          <w:p w:rsidR="00CF236D" w:rsidRPr="002407F9" w:rsidRDefault="00CF236D" w:rsidP="00315E43">
            <w:pPr>
              <w:pStyle w:val="TABLE-cell"/>
              <w:keepNext w:val="0"/>
            </w:pPr>
          </w:p>
        </w:tc>
        <w:tc>
          <w:tcPr>
            <w:tcW w:w="1068" w:type="pct"/>
          </w:tcPr>
          <w:p w:rsidR="00CF236D" w:rsidRPr="002407F9" w:rsidRDefault="00CF236D" w:rsidP="00315E43">
            <w:pPr>
              <w:pStyle w:val="TABLE-cell"/>
              <w:keepNext w:val="0"/>
              <w:jc w:val="left"/>
              <w:rPr>
                <w:szCs w:val="18"/>
                <w:lang w:eastAsia="zh-CN"/>
              </w:rPr>
            </w:pPr>
          </w:p>
        </w:tc>
        <w:tc>
          <w:tcPr>
            <w:tcW w:w="1321" w:type="pct"/>
            <w:tcMar>
              <w:left w:w="58" w:type="dxa"/>
              <w:right w:w="58" w:type="dxa"/>
            </w:tcMar>
          </w:tcPr>
          <w:p w:rsidR="00CF236D" w:rsidRPr="002407F9" w:rsidRDefault="00CF236D" w:rsidP="00315E43">
            <w:pPr>
              <w:pStyle w:val="TABLE-cell"/>
              <w:keepNext w:val="0"/>
              <w:jc w:val="left"/>
              <w:rPr>
                <w:b/>
                <w:bCs/>
                <w:kern w:val="32"/>
              </w:rPr>
            </w:pPr>
            <w:r w:rsidRPr="002407F9">
              <w:t>reserved for other structure tags</w:t>
            </w:r>
          </w:p>
        </w:tc>
      </w:tr>
    </w:tbl>
    <w:p w:rsidR="0083463C" w:rsidRPr="002407F9" w:rsidRDefault="0083463C" w:rsidP="0083463C">
      <w:pPr>
        <w:pStyle w:val="Heading2"/>
        <w:rPr>
          <w:noProof/>
        </w:rPr>
      </w:pPr>
      <w:bookmarkStart w:id="667" w:name="_Toc379563393"/>
      <w:bookmarkStart w:id="668" w:name="_Toc379564251"/>
      <w:bookmarkStart w:id="669" w:name="_Toc446421476"/>
      <w:bookmarkStart w:id="670" w:name="_Toc380749379"/>
      <w:bookmarkStart w:id="671" w:name="_Toc384901685"/>
      <w:bookmarkStart w:id="672" w:name="_Toc432512210"/>
      <w:bookmarkStart w:id="673" w:name="_Toc443575550"/>
      <w:bookmarkStart w:id="674" w:name="_Toc470517777"/>
      <w:bookmarkStart w:id="675" w:name="_Toc462920997"/>
      <w:bookmarkStart w:id="676" w:name="_Toc516154815"/>
      <w:bookmarkStart w:id="677" w:name="_Toc20317545"/>
      <w:bookmarkEnd w:id="652"/>
      <w:bookmarkEnd w:id="653"/>
      <w:bookmarkEnd w:id="667"/>
      <w:bookmarkEnd w:id="668"/>
      <w:bookmarkEnd w:id="669"/>
      <w:r w:rsidRPr="002407F9">
        <w:rPr>
          <w:noProof/>
        </w:rPr>
        <w:lastRenderedPageBreak/>
        <w:t>TPM_ECC_CURVE</w:t>
      </w:r>
      <w:bookmarkEnd w:id="654"/>
      <w:bookmarkEnd w:id="655"/>
      <w:bookmarkEnd w:id="656"/>
      <w:bookmarkEnd w:id="657"/>
      <w:bookmarkEnd w:id="670"/>
      <w:bookmarkEnd w:id="671"/>
      <w:bookmarkEnd w:id="672"/>
      <w:bookmarkEnd w:id="673"/>
      <w:bookmarkEnd w:id="674"/>
      <w:bookmarkEnd w:id="675"/>
      <w:bookmarkEnd w:id="676"/>
      <w:bookmarkEnd w:id="677"/>
    </w:p>
    <w:p w:rsidR="0083463C" w:rsidRPr="002407F9" w:rsidRDefault="0083463C" w:rsidP="0083463C">
      <w:pPr>
        <w:pStyle w:val="BodyText"/>
        <w:rPr>
          <w:noProof/>
        </w:rPr>
      </w:pPr>
      <w:r w:rsidRPr="002407F9">
        <w:rPr>
          <w:noProof/>
        </w:rPr>
        <w:t>The TCG maintains a registry of all curves that have an assigned curve identifier. That registry is the definitive list of curves that may be supported by a TPM.</w:t>
      </w:r>
    </w:p>
    <w:p w:rsidR="0083463C" w:rsidRPr="002407F9" w:rsidRDefault="0083463C" w:rsidP="0083463C">
      <w:pPr>
        <w:pStyle w:val="BodyText"/>
        <w:rPr>
          <w:noProof/>
        </w:rPr>
      </w:pPr>
      <w:r w:rsidRPr="002407F9">
        <w:rPr>
          <w:noProof/>
        </w:rPr>
        <w:fldChar w:fldCharType="begin"/>
      </w:r>
      <w:r w:rsidRPr="002407F9">
        <w:rPr>
          <w:noProof/>
        </w:rPr>
        <w:instrText xml:space="preserve"> REF _Ref335120390 \h </w:instrText>
      </w:r>
      <w:r w:rsidRPr="002407F9">
        <w:rPr>
          <w:noProof/>
        </w:rPr>
      </w:r>
      <w:r w:rsidRPr="002407F9">
        <w:rPr>
          <w:noProof/>
        </w:rPr>
        <w:fldChar w:fldCharType="separate"/>
      </w:r>
      <w:r w:rsidR="00AE7D6E" w:rsidRPr="002407F9">
        <w:rPr>
          <w:noProof/>
        </w:rPr>
        <w:t xml:space="preserve">Table </w:t>
      </w:r>
      <w:r w:rsidR="00AE7D6E">
        <w:rPr>
          <w:noProof/>
        </w:rPr>
        <w:t>10</w:t>
      </w:r>
      <w:r w:rsidRPr="002407F9">
        <w:rPr>
          <w:noProof/>
        </w:rPr>
        <w:fldChar w:fldCharType="end"/>
      </w:r>
      <w:r w:rsidRPr="002407F9">
        <w:rPr>
          <w:noProof/>
        </w:rPr>
        <w:t xml:space="preserve"> is a copy of the TPM_ECC_CURVE constants table in the TCG registry as of the date of publication of this specification. </w:t>
      </w:r>
      <w:r w:rsidRPr="002407F9">
        <w:rPr>
          <w:noProof/>
        </w:rPr>
        <w:fldChar w:fldCharType="begin"/>
      </w:r>
      <w:r w:rsidRPr="002407F9">
        <w:rPr>
          <w:noProof/>
        </w:rPr>
        <w:instrText xml:space="preserve"> REF _Ref335120390 \h </w:instrText>
      </w:r>
      <w:r w:rsidRPr="002407F9">
        <w:rPr>
          <w:noProof/>
        </w:rPr>
      </w:r>
      <w:r w:rsidRPr="002407F9">
        <w:rPr>
          <w:noProof/>
        </w:rPr>
        <w:fldChar w:fldCharType="separate"/>
      </w:r>
      <w:r w:rsidR="00AE7D6E" w:rsidRPr="002407F9">
        <w:rPr>
          <w:noProof/>
        </w:rPr>
        <w:t xml:space="preserve">Table </w:t>
      </w:r>
      <w:r w:rsidR="00AE7D6E">
        <w:rPr>
          <w:noProof/>
        </w:rPr>
        <w:t>10</w:t>
      </w:r>
      <w:r w:rsidRPr="002407F9">
        <w:rPr>
          <w:noProof/>
        </w:rPr>
        <w:fldChar w:fldCharType="end"/>
      </w:r>
      <w:r w:rsidRPr="002407F9">
        <w:rPr>
          <w:noProof/>
        </w:rPr>
        <w:t xml:space="preserve"> is provided for illustrative purposes only.</w:t>
      </w:r>
    </w:p>
    <w:p w:rsidR="0083463C" w:rsidRPr="002407F9" w:rsidRDefault="0083463C" w:rsidP="0083463C">
      <w:pPr>
        <w:pStyle w:val="TABLE-title"/>
        <w:rPr>
          <w:noProof/>
        </w:rPr>
      </w:pPr>
      <w:bookmarkStart w:id="678" w:name="_Ref335120390"/>
      <w:bookmarkStart w:id="679" w:name="_Toc380749698"/>
      <w:bookmarkStart w:id="680" w:name="_Toc384651360"/>
      <w:bookmarkStart w:id="681" w:name="_Toc432512506"/>
      <w:bookmarkStart w:id="682" w:name="_Toc443575844"/>
      <w:bookmarkStart w:id="683" w:name="_Toc470518084"/>
      <w:bookmarkStart w:id="684" w:name="_Toc462921299"/>
      <w:bookmarkStart w:id="685" w:name="_Toc516155126"/>
      <w:bookmarkStart w:id="686" w:name="_Toc21376057"/>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10</w:t>
      </w:r>
      <w:r w:rsidRPr="002407F9">
        <w:rPr>
          <w:noProof/>
        </w:rPr>
        <w:fldChar w:fldCharType="end"/>
      </w:r>
      <w:bookmarkEnd w:id="678"/>
      <w:r w:rsidRPr="002407F9">
        <w:rPr>
          <w:noProof/>
        </w:rPr>
        <w:t xml:space="preserve"> — Definition of (UINT16) {</w:t>
      </w:r>
      <w:r w:rsidRPr="002407F9">
        <w:rPr>
          <w:noProof/>
          <w:color w:val="00B050"/>
        </w:rPr>
        <w:t>ECC</w:t>
      </w:r>
      <w:r w:rsidRPr="002407F9">
        <w:rPr>
          <w:noProof/>
        </w:rPr>
        <w:t>} TPM_ECC_CURVE Constants &lt;IN/OUT&gt;</w:t>
      </w:r>
      <w:bookmarkEnd w:id="679"/>
      <w:bookmarkEnd w:id="680"/>
      <w:bookmarkEnd w:id="681"/>
      <w:bookmarkEnd w:id="682"/>
      <w:bookmarkEnd w:id="683"/>
      <w:bookmarkEnd w:id="684"/>
      <w:bookmarkEnd w:id="685"/>
      <w:bookmarkEnd w:id="68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00" w:firstRow="0" w:lastRow="0" w:firstColumn="0" w:lastColumn="0" w:noHBand="0" w:noVBand="0"/>
      </w:tblPr>
      <w:tblGrid>
        <w:gridCol w:w="2425"/>
        <w:gridCol w:w="1265"/>
        <w:gridCol w:w="5670"/>
      </w:tblGrid>
      <w:tr w:rsidR="0083463C" w:rsidRPr="002407F9" w:rsidTr="00BF3E57">
        <w:trPr>
          <w:tblHeader/>
          <w:jc w:val="center"/>
        </w:trPr>
        <w:tc>
          <w:tcPr>
            <w:tcW w:w="1295" w:type="pct"/>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676" w:type="pct"/>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Value</w:t>
            </w:r>
          </w:p>
        </w:tc>
        <w:tc>
          <w:tcPr>
            <w:tcW w:w="3029" w:type="pct"/>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295" w:type="pct"/>
            <w:tcBorders>
              <w:top w:val="single" w:sz="12" w:space="0" w:color="auto"/>
              <w:left w:val="single" w:sz="12" w:space="0" w:color="auto"/>
              <w:bottom w:val="single" w:sz="8" w:space="0" w:color="auto"/>
            </w:tcBorders>
          </w:tcPr>
          <w:p w:rsidR="0083463C" w:rsidRPr="002407F9" w:rsidRDefault="005C4914" w:rsidP="00BF3E57">
            <w:pPr>
              <w:pStyle w:val="TABLE-cell"/>
            </w:pPr>
            <w:r>
              <w:t>+</w:t>
            </w:r>
            <w:r w:rsidR="0083463C" w:rsidRPr="002407F9">
              <w:t>TPM_ECC_NONE</w:t>
            </w:r>
          </w:p>
        </w:tc>
        <w:tc>
          <w:tcPr>
            <w:tcW w:w="676" w:type="pct"/>
            <w:tcBorders>
              <w:top w:val="single" w:sz="12" w:space="0" w:color="auto"/>
              <w:bottom w:val="single" w:sz="8" w:space="0" w:color="auto"/>
            </w:tcBorders>
          </w:tcPr>
          <w:p w:rsidR="0083463C" w:rsidRPr="002407F9" w:rsidRDefault="0083463C" w:rsidP="00BF3E57">
            <w:pPr>
              <w:pStyle w:val="TABLE-cell"/>
            </w:pPr>
            <w:r w:rsidRPr="002407F9">
              <w:t>0x0000</w:t>
            </w:r>
          </w:p>
        </w:tc>
        <w:tc>
          <w:tcPr>
            <w:tcW w:w="3029" w:type="pct"/>
            <w:tcBorders>
              <w:top w:val="single" w:sz="12" w:space="0" w:color="auto"/>
              <w:bottom w:val="single" w:sz="8"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1295" w:type="pct"/>
            <w:tcBorders>
              <w:top w:val="single" w:sz="8" w:space="0" w:color="auto"/>
              <w:left w:val="single" w:sz="12" w:space="0" w:color="auto"/>
            </w:tcBorders>
          </w:tcPr>
          <w:p w:rsidR="0083463C" w:rsidRPr="002407F9" w:rsidRDefault="0083463C" w:rsidP="00BF3E57">
            <w:pPr>
              <w:pStyle w:val="TABLE-cell"/>
            </w:pPr>
            <w:r w:rsidRPr="002407F9">
              <w:t>TPM_ECC_NIST_P192</w:t>
            </w:r>
          </w:p>
        </w:tc>
        <w:tc>
          <w:tcPr>
            <w:tcW w:w="676" w:type="pct"/>
            <w:tcBorders>
              <w:top w:val="single" w:sz="8" w:space="0" w:color="auto"/>
            </w:tcBorders>
          </w:tcPr>
          <w:p w:rsidR="0083463C" w:rsidRPr="002407F9" w:rsidRDefault="0083463C" w:rsidP="00BF3E57">
            <w:pPr>
              <w:pStyle w:val="TABLE-cell"/>
            </w:pPr>
            <w:r w:rsidRPr="002407F9">
              <w:t>0x0001</w:t>
            </w:r>
          </w:p>
        </w:tc>
        <w:tc>
          <w:tcPr>
            <w:tcW w:w="3029" w:type="pct"/>
            <w:tcBorders>
              <w:top w:val="single" w:sz="8"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1295" w:type="pct"/>
            <w:tcBorders>
              <w:left w:val="single" w:sz="12" w:space="0" w:color="auto"/>
            </w:tcBorders>
          </w:tcPr>
          <w:p w:rsidR="0083463C" w:rsidRPr="002407F9" w:rsidRDefault="0083463C" w:rsidP="00BF3E57">
            <w:pPr>
              <w:pStyle w:val="TABLE-cell"/>
            </w:pPr>
            <w:r w:rsidRPr="002407F9">
              <w:t>TPM_ECC_NIST_P224</w:t>
            </w:r>
          </w:p>
        </w:tc>
        <w:tc>
          <w:tcPr>
            <w:tcW w:w="676" w:type="pct"/>
          </w:tcPr>
          <w:p w:rsidR="0083463C" w:rsidRPr="002407F9" w:rsidRDefault="0083463C" w:rsidP="00BF3E57">
            <w:pPr>
              <w:pStyle w:val="TABLE-cell"/>
            </w:pPr>
            <w:r w:rsidRPr="002407F9">
              <w:t>0x0002</w:t>
            </w:r>
          </w:p>
        </w:tc>
        <w:tc>
          <w:tcPr>
            <w:tcW w:w="3029" w:type="pct"/>
            <w:tcBorders>
              <w:right w:val="single" w:sz="12" w:space="0" w:color="auto"/>
            </w:tcBorders>
          </w:tcPr>
          <w:p w:rsidR="0083463C" w:rsidRPr="002407F9" w:rsidRDefault="0083463C" w:rsidP="00BF3E57">
            <w:pPr>
              <w:pStyle w:val="TABLE-cell"/>
            </w:pPr>
          </w:p>
        </w:tc>
      </w:tr>
      <w:tr w:rsidR="0083463C" w:rsidRPr="002407F9" w:rsidTr="00BF3E57">
        <w:trPr>
          <w:jc w:val="center"/>
        </w:trPr>
        <w:tc>
          <w:tcPr>
            <w:tcW w:w="1295" w:type="pct"/>
            <w:tcBorders>
              <w:left w:val="single" w:sz="12" w:space="0" w:color="auto"/>
            </w:tcBorders>
          </w:tcPr>
          <w:p w:rsidR="0083463C" w:rsidRPr="002407F9" w:rsidRDefault="0083463C" w:rsidP="00BF3E57">
            <w:pPr>
              <w:pStyle w:val="TABLE-cell"/>
            </w:pPr>
            <w:r w:rsidRPr="002407F9">
              <w:t>TPM_ECC_NIST_P256</w:t>
            </w:r>
          </w:p>
        </w:tc>
        <w:tc>
          <w:tcPr>
            <w:tcW w:w="676" w:type="pct"/>
          </w:tcPr>
          <w:p w:rsidR="0083463C" w:rsidRPr="002407F9" w:rsidRDefault="0083463C" w:rsidP="00BF3E57">
            <w:pPr>
              <w:pStyle w:val="TABLE-cell"/>
            </w:pPr>
            <w:r w:rsidRPr="002407F9">
              <w:t>0x0003</w:t>
            </w:r>
          </w:p>
        </w:tc>
        <w:tc>
          <w:tcPr>
            <w:tcW w:w="3029" w:type="pct"/>
            <w:tcBorders>
              <w:right w:val="single" w:sz="12" w:space="0" w:color="auto"/>
            </w:tcBorders>
          </w:tcPr>
          <w:p w:rsidR="0083463C" w:rsidRPr="002407F9" w:rsidRDefault="0083463C" w:rsidP="00BF3E57">
            <w:pPr>
              <w:pStyle w:val="TABLE-cell"/>
            </w:pPr>
          </w:p>
        </w:tc>
      </w:tr>
      <w:tr w:rsidR="0083463C" w:rsidRPr="002407F9" w:rsidTr="00BF3E57">
        <w:trPr>
          <w:jc w:val="center"/>
        </w:trPr>
        <w:tc>
          <w:tcPr>
            <w:tcW w:w="1295" w:type="pct"/>
            <w:tcBorders>
              <w:left w:val="single" w:sz="12" w:space="0" w:color="auto"/>
            </w:tcBorders>
          </w:tcPr>
          <w:p w:rsidR="0083463C" w:rsidRPr="002407F9" w:rsidRDefault="0083463C" w:rsidP="00BF3E57">
            <w:pPr>
              <w:pStyle w:val="TABLE-cell"/>
            </w:pPr>
            <w:r w:rsidRPr="002407F9">
              <w:t>TPM_ECC_NIST_P384</w:t>
            </w:r>
          </w:p>
        </w:tc>
        <w:tc>
          <w:tcPr>
            <w:tcW w:w="676" w:type="pct"/>
          </w:tcPr>
          <w:p w:rsidR="0083463C" w:rsidRPr="002407F9" w:rsidRDefault="0083463C" w:rsidP="00BF3E57">
            <w:pPr>
              <w:pStyle w:val="TABLE-cell"/>
            </w:pPr>
            <w:r w:rsidRPr="002407F9">
              <w:t>0x0004</w:t>
            </w:r>
          </w:p>
        </w:tc>
        <w:tc>
          <w:tcPr>
            <w:tcW w:w="3029" w:type="pct"/>
            <w:tcBorders>
              <w:right w:val="single" w:sz="12" w:space="0" w:color="auto"/>
            </w:tcBorders>
          </w:tcPr>
          <w:p w:rsidR="0083463C" w:rsidRPr="002407F9" w:rsidRDefault="0083463C" w:rsidP="00BF3E57">
            <w:pPr>
              <w:pStyle w:val="TABLE-cell"/>
            </w:pPr>
          </w:p>
        </w:tc>
      </w:tr>
      <w:tr w:rsidR="0083463C" w:rsidRPr="002407F9" w:rsidTr="00BF3E57">
        <w:trPr>
          <w:jc w:val="center"/>
        </w:trPr>
        <w:tc>
          <w:tcPr>
            <w:tcW w:w="1295" w:type="pct"/>
            <w:tcBorders>
              <w:left w:val="single" w:sz="12" w:space="0" w:color="auto"/>
            </w:tcBorders>
          </w:tcPr>
          <w:p w:rsidR="0083463C" w:rsidRPr="002407F9" w:rsidRDefault="0083463C" w:rsidP="00BF3E57">
            <w:pPr>
              <w:pStyle w:val="TABLE-cell"/>
            </w:pPr>
            <w:r w:rsidRPr="002407F9">
              <w:t>TPM_ECC_NIST_P521</w:t>
            </w:r>
          </w:p>
        </w:tc>
        <w:tc>
          <w:tcPr>
            <w:tcW w:w="676" w:type="pct"/>
          </w:tcPr>
          <w:p w:rsidR="0083463C" w:rsidRPr="002407F9" w:rsidRDefault="0083463C" w:rsidP="00BF3E57">
            <w:pPr>
              <w:pStyle w:val="TABLE-cell"/>
            </w:pPr>
            <w:r w:rsidRPr="002407F9">
              <w:t>0x0005</w:t>
            </w:r>
          </w:p>
        </w:tc>
        <w:tc>
          <w:tcPr>
            <w:tcW w:w="3029" w:type="pct"/>
            <w:tcBorders>
              <w:right w:val="single" w:sz="12" w:space="0" w:color="auto"/>
            </w:tcBorders>
          </w:tcPr>
          <w:p w:rsidR="0083463C" w:rsidRPr="002407F9" w:rsidRDefault="0083463C" w:rsidP="00BF3E57">
            <w:pPr>
              <w:pStyle w:val="TABLE-cell"/>
            </w:pPr>
          </w:p>
        </w:tc>
      </w:tr>
      <w:tr w:rsidR="0083463C" w:rsidRPr="002407F9" w:rsidTr="00BF3E57">
        <w:trPr>
          <w:jc w:val="center"/>
        </w:trPr>
        <w:tc>
          <w:tcPr>
            <w:tcW w:w="1295" w:type="pct"/>
            <w:tcBorders>
              <w:left w:val="single" w:sz="12" w:space="0" w:color="auto"/>
              <w:bottom w:val="single" w:sz="6" w:space="0" w:color="auto"/>
            </w:tcBorders>
          </w:tcPr>
          <w:p w:rsidR="0083463C" w:rsidRPr="002407F9" w:rsidRDefault="0083463C" w:rsidP="00BF3E57">
            <w:pPr>
              <w:pStyle w:val="TABLE-cell"/>
            </w:pPr>
            <w:r w:rsidRPr="002407F9">
              <w:t>TPM_ECC_BN_P256</w:t>
            </w:r>
          </w:p>
        </w:tc>
        <w:tc>
          <w:tcPr>
            <w:tcW w:w="676" w:type="pct"/>
            <w:tcBorders>
              <w:bottom w:val="single" w:sz="6" w:space="0" w:color="auto"/>
            </w:tcBorders>
          </w:tcPr>
          <w:p w:rsidR="0083463C" w:rsidRPr="002407F9" w:rsidRDefault="0083463C" w:rsidP="00BF3E57">
            <w:pPr>
              <w:pStyle w:val="TABLE-cell"/>
            </w:pPr>
            <w:r w:rsidRPr="002407F9">
              <w:t>0x0010</w:t>
            </w:r>
          </w:p>
        </w:tc>
        <w:tc>
          <w:tcPr>
            <w:tcW w:w="3029" w:type="pct"/>
            <w:tcBorders>
              <w:bottom w:val="single" w:sz="6" w:space="0" w:color="auto"/>
              <w:right w:val="single" w:sz="12" w:space="0" w:color="auto"/>
            </w:tcBorders>
          </w:tcPr>
          <w:p w:rsidR="0083463C" w:rsidRPr="002407F9" w:rsidRDefault="0083463C" w:rsidP="00BF3E57">
            <w:pPr>
              <w:pStyle w:val="TABLE-cell"/>
            </w:pPr>
            <w:r w:rsidRPr="002407F9">
              <w:t>curve to support ECDAA</w:t>
            </w:r>
          </w:p>
        </w:tc>
      </w:tr>
      <w:tr w:rsidR="0083463C" w:rsidRPr="002407F9" w:rsidTr="00BF3E57">
        <w:trPr>
          <w:jc w:val="center"/>
        </w:trPr>
        <w:tc>
          <w:tcPr>
            <w:tcW w:w="1295" w:type="pct"/>
            <w:tcBorders>
              <w:left w:val="single" w:sz="12" w:space="0" w:color="auto"/>
            </w:tcBorders>
          </w:tcPr>
          <w:p w:rsidR="0083463C" w:rsidRPr="002407F9" w:rsidRDefault="0083463C" w:rsidP="00BF3E57">
            <w:pPr>
              <w:pStyle w:val="TABLE-cell"/>
            </w:pPr>
            <w:r w:rsidRPr="002407F9">
              <w:t>TPM_ECC_BN_P638</w:t>
            </w:r>
          </w:p>
        </w:tc>
        <w:tc>
          <w:tcPr>
            <w:tcW w:w="676" w:type="pct"/>
          </w:tcPr>
          <w:p w:rsidR="0083463C" w:rsidRPr="002407F9" w:rsidRDefault="0083463C" w:rsidP="00BF3E57">
            <w:pPr>
              <w:pStyle w:val="TABLE-cell"/>
            </w:pPr>
            <w:r w:rsidRPr="002407F9">
              <w:t>0x0011</w:t>
            </w:r>
          </w:p>
        </w:tc>
        <w:tc>
          <w:tcPr>
            <w:tcW w:w="3029" w:type="pct"/>
            <w:tcBorders>
              <w:right w:val="single" w:sz="12" w:space="0" w:color="auto"/>
            </w:tcBorders>
          </w:tcPr>
          <w:p w:rsidR="0083463C" w:rsidRPr="002407F9" w:rsidRDefault="0083463C" w:rsidP="00BF3E57">
            <w:pPr>
              <w:pStyle w:val="TABLE-cell"/>
            </w:pPr>
            <w:r w:rsidRPr="002407F9">
              <w:t>curve to support ECDAA</w:t>
            </w:r>
          </w:p>
        </w:tc>
      </w:tr>
      <w:tr w:rsidR="0083463C" w:rsidRPr="002407F9" w:rsidTr="00BF3E57">
        <w:trPr>
          <w:jc w:val="center"/>
        </w:trPr>
        <w:tc>
          <w:tcPr>
            <w:tcW w:w="1295" w:type="pct"/>
            <w:tcBorders>
              <w:left w:val="single" w:sz="12" w:space="0" w:color="auto"/>
            </w:tcBorders>
          </w:tcPr>
          <w:p w:rsidR="0083463C" w:rsidRPr="002407F9" w:rsidRDefault="0083463C" w:rsidP="00BF3E57">
            <w:pPr>
              <w:pStyle w:val="TABLE-cell"/>
            </w:pPr>
            <w:r w:rsidRPr="002407F9">
              <w:t>TPM_ECC_SM2_P256</w:t>
            </w:r>
          </w:p>
        </w:tc>
        <w:tc>
          <w:tcPr>
            <w:tcW w:w="676" w:type="pct"/>
          </w:tcPr>
          <w:p w:rsidR="0083463C" w:rsidRPr="002407F9" w:rsidRDefault="0083463C" w:rsidP="00BF3E57">
            <w:pPr>
              <w:pStyle w:val="TABLE-cell"/>
            </w:pPr>
            <w:r w:rsidRPr="002407F9">
              <w:t>0x0020</w:t>
            </w:r>
          </w:p>
        </w:tc>
        <w:tc>
          <w:tcPr>
            <w:tcW w:w="3029" w:type="pct"/>
            <w:tcBorders>
              <w:right w:val="single" w:sz="12" w:space="0" w:color="auto"/>
            </w:tcBorders>
          </w:tcPr>
          <w:p w:rsidR="0083463C" w:rsidRPr="002407F9" w:rsidRDefault="0083463C" w:rsidP="00BF3E57">
            <w:pPr>
              <w:pStyle w:val="TABLE-cell"/>
            </w:pPr>
          </w:p>
        </w:tc>
      </w:tr>
      <w:tr w:rsidR="00496BC9" w:rsidRPr="002407F9" w:rsidTr="00BF3E57">
        <w:trPr>
          <w:jc w:val="center"/>
          <w:ins w:id="687" w:author="David Wooten" w:date="2019-11-18T13:14:00Z"/>
        </w:trPr>
        <w:tc>
          <w:tcPr>
            <w:tcW w:w="1295" w:type="pct"/>
            <w:tcBorders>
              <w:left w:val="single" w:sz="12" w:space="0" w:color="auto"/>
            </w:tcBorders>
          </w:tcPr>
          <w:p w:rsidR="00496BC9" w:rsidRPr="002407F9" w:rsidRDefault="00496BC9" w:rsidP="00BF3E57">
            <w:pPr>
              <w:pStyle w:val="TABLE-cell"/>
              <w:rPr>
                <w:ins w:id="688" w:author="David Wooten" w:date="2019-11-18T13:14:00Z"/>
              </w:rPr>
            </w:pPr>
            <w:ins w:id="689" w:author="David Wooten" w:date="2019-11-18T13:15:00Z">
              <w:r>
                <w:t>TPM_ECC_TEST_P192</w:t>
              </w:r>
            </w:ins>
          </w:p>
        </w:tc>
        <w:tc>
          <w:tcPr>
            <w:tcW w:w="676" w:type="pct"/>
          </w:tcPr>
          <w:p w:rsidR="00496BC9" w:rsidRPr="002407F9" w:rsidRDefault="00496BC9" w:rsidP="00BF3E57">
            <w:pPr>
              <w:pStyle w:val="TABLE-cell"/>
              <w:rPr>
                <w:ins w:id="690" w:author="David Wooten" w:date="2019-11-18T13:14:00Z"/>
              </w:rPr>
            </w:pPr>
            <w:ins w:id="691" w:author="David Wooten" w:date="2019-11-18T13:15:00Z">
              <w:r>
                <w:t>0x0021</w:t>
              </w:r>
            </w:ins>
            <w:bookmarkStart w:id="692" w:name="_GoBack"/>
            <w:bookmarkEnd w:id="692"/>
          </w:p>
        </w:tc>
        <w:tc>
          <w:tcPr>
            <w:tcW w:w="3029" w:type="pct"/>
            <w:tcBorders>
              <w:right w:val="single" w:sz="12" w:space="0" w:color="auto"/>
            </w:tcBorders>
          </w:tcPr>
          <w:p w:rsidR="00496BC9" w:rsidRPr="002407F9" w:rsidRDefault="00496BC9" w:rsidP="00BF3E57">
            <w:pPr>
              <w:pStyle w:val="TABLE-cell"/>
              <w:rPr>
                <w:ins w:id="693" w:author="David Wooten" w:date="2019-11-18T13:14:00Z"/>
              </w:rPr>
            </w:pPr>
          </w:p>
        </w:tc>
      </w:tr>
      <w:tr w:rsidR="0083463C" w:rsidRPr="002407F9" w:rsidTr="00BF3E57">
        <w:trPr>
          <w:jc w:val="center"/>
        </w:trPr>
        <w:tc>
          <w:tcPr>
            <w:tcW w:w="1295" w:type="pct"/>
            <w:tcBorders>
              <w:left w:val="single" w:sz="12" w:space="0" w:color="auto"/>
              <w:bottom w:val="single" w:sz="12" w:space="0" w:color="auto"/>
            </w:tcBorders>
          </w:tcPr>
          <w:p w:rsidR="0083463C" w:rsidRPr="002407F9" w:rsidRDefault="0083463C" w:rsidP="00BF3E57">
            <w:pPr>
              <w:pStyle w:val="TABLE-cell"/>
              <w:keepNext w:val="0"/>
            </w:pPr>
            <w:r w:rsidRPr="002407F9">
              <w:t>#TPM_RC_CURVE</w:t>
            </w:r>
          </w:p>
        </w:tc>
        <w:tc>
          <w:tcPr>
            <w:tcW w:w="676" w:type="pct"/>
            <w:tcBorders>
              <w:bottom w:val="single" w:sz="12" w:space="0" w:color="auto"/>
            </w:tcBorders>
          </w:tcPr>
          <w:p w:rsidR="0083463C" w:rsidRPr="002407F9" w:rsidRDefault="0083463C" w:rsidP="00BF3E57">
            <w:pPr>
              <w:pStyle w:val="TABLE-cell"/>
              <w:keepNext w:val="0"/>
            </w:pPr>
          </w:p>
        </w:tc>
        <w:tc>
          <w:tcPr>
            <w:tcW w:w="3029" w:type="pct"/>
            <w:tcBorders>
              <w:bottom w:val="single" w:sz="12" w:space="0" w:color="auto"/>
              <w:right w:val="single" w:sz="12" w:space="0" w:color="auto"/>
            </w:tcBorders>
          </w:tcPr>
          <w:p w:rsidR="0083463C" w:rsidRPr="002407F9" w:rsidRDefault="0083463C" w:rsidP="00BF3E57">
            <w:pPr>
              <w:pStyle w:val="TABLE-cell"/>
              <w:keepNext w:val="0"/>
            </w:pPr>
          </w:p>
        </w:tc>
      </w:tr>
    </w:tbl>
    <w:p w:rsidR="0083463C" w:rsidRPr="002407F9" w:rsidRDefault="0083463C" w:rsidP="0083463C">
      <w:pPr>
        <w:pStyle w:val="Heading2"/>
        <w:rPr>
          <w:noProof/>
        </w:rPr>
      </w:pPr>
      <w:bookmarkStart w:id="694" w:name="_Toc304539134"/>
      <w:bookmarkStart w:id="695" w:name="_Toc308709672"/>
      <w:bookmarkStart w:id="696" w:name="_Toc380749380"/>
      <w:bookmarkStart w:id="697" w:name="_Toc384901686"/>
      <w:bookmarkStart w:id="698" w:name="_Toc432512211"/>
      <w:bookmarkStart w:id="699" w:name="_Toc443575551"/>
      <w:bookmarkStart w:id="700" w:name="_Toc470517778"/>
      <w:bookmarkStart w:id="701" w:name="_Toc462920998"/>
      <w:bookmarkStart w:id="702" w:name="_Toc516154816"/>
      <w:bookmarkStart w:id="703" w:name="_Toc20317546"/>
      <w:r w:rsidRPr="002407F9">
        <w:rPr>
          <w:noProof/>
        </w:rPr>
        <w:t>TPM_CC (Command Codes)</w:t>
      </w:r>
      <w:bookmarkEnd w:id="658"/>
      <w:bookmarkEnd w:id="659"/>
      <w:bookmarkEnd w:id="694"/>
      <w:bookmarkEnd w:id="695"/>
      <w:bookmarkEnd w:id="696"/>
      <w:bookmarkEnd w:id="697"/>
      <w:bookmarkEnd w:id="698"/>
      <w:bookmarkEnd w:id="699"/>
      <w:bookmarkEnd w:id="700"/>
      <w:bookmarkEnd w:id="701"/>
      <w:bookmarkEnd w:id="702"/>
      <w:bookmarkEnd w:id="703"/>
    </w:p>
    <w:p w:rsidR="0083463C" w:rsidRPr="002407F9" w:rsidRDefault="0083463C" w:rsidP="0083463C">
      <w:pPr>
        <w:pStyle w:val="Heading3"/>
        <w:rPr>
          <w:noProof/>
        </w:rPr>
      </w:pPr>
      <w:bookmarkStart w:id="704" w:name="_Toc308709673"/>
      <w:bookmarkStart w:id="705" w:name="_Toc380749381"/>
      <w:bookmarkStart w:id="706" w:name="_Toc384901687"/>
      <w:bookmarkStart w:id="707" w:name="_Toc432512212"/>
      <w:bookmarkStart w:id="708" w:name="_Toc443575552"/>
      <w:bookmarkStart w:id="709" w:name="_Toc470517779"/>
      <w:bookmarkStart w:id="710" w:name="_Toc462920999"/>
      <w:bookmarkStart w:id="711" w:name="_Toc516154817"/>
      <w:bookmarkStart w:id="712" w:name="_Toc20317547"/>
      <w:r w:rsidRPr="002407F9">
        <w:rPr>
          <w:noProof/>
        </w:rPr>
        <w:t>Format</w:t>
      </w:r>
      <w:bookmarkEnd w:id="704"/>
      <w:bookmarkEnd w:id="705"/>
      <w:bookmarkEnd w:id="706"/>
      <w:bookmarkEnd w:id="707"/>
      <w:bookmarkEnd w:id="708"/>
      <w:bookmarkEnd w:id="709"/>
      <w:bookmarkEnd w:id="710"/>
      <w:bookmarkEnd w:id="711"/>
      <w:bookmarkEnd w:id="712"/>
    </w:p>
    <w:p w:rsidR="006F6BF1" w:rsidRPr="002407F9" w:rsidRDefault="0083463C" w:rsidP="0083463C">
      <w:pPr>
        <w:pStyle w:val="BodyText"/>
        <w:rPr>
          <w:noProof/>
        </w:rPr>
      </w:pPr>
      <w:r w:rsidRPr="002407F9">
        <w:rPr>
          <w:noProof/>
        </w:rPr>
        <w:t xml:space="preserve">A command is a 32-bit structure with fields assigned as shown in </w:t>
      </w:r>
      <w:r w:rsidRPr="002407F9">
        <w:rPr>
          <w:noProof/>
        </w:rPr>
        <w:fldChar w:fldCharType="begin"/>
      </w:r>
      <w:r w:rsidRPr="002407F9">
        <w:rPr>
          <w:noProof/>
        </w:rPr>
        <w:instrText xml:space="preserve"> REF _Ref345831282 \h </w:instrText>
      </w:r>
      <w:r w:rsidRPr="002407F9">
        <w:rPr>
          <w:noProof/>
        </w:rPr>
      </w:r>
      <w:r w:rsidRPr="002407F9">
        <w:rPr>
          <w:noProof/>
        </w:rPr>
        <w:fldChar w:fldCharType="separate"/>
      </w:r>
      <w:r w:rsidR="00AE7D6E" w:rsidRPr="002407F9">
        <w:rPr>
          <w:noProof/>
        </w:rPr>
        <w:t xml:space="preserve">Figure </w:t>
      </w:r>
      <w:r w:rsidR="00AE7D6E">
        <w:rPr>
          <w:noProof/>
        </w:rPr>
        <w:t>1</w:t>
      </w:r>
      <w:r w:rsidRPr="002407F9">
        <w:rPr>
          <w:noProof/>
        </w:rPr>
        <w:fldChar w:fldCharType="end"/>
      </w:r>
      <w:r w:rsidR="00EA7982">
        <w:rPr>
          <w:noProof/>
        </w:rPr>
        <w:t xml:space="preserve">. </w:t>
      </w:r>
      <w:r w:rsidR="006F6BF1" w:rsidRPr="002407F9">
        <w:rPr>
          <w:noProof/>
        </w:rPr>
        <w:t>If V is SET, the command is vendor specific</w:t>
      </w:r>
      <w:r w:rsidR="00EA7982">
        <w:rPr>
          <w:noProof/>
        </w:rPr>
        <w:t xml:space="preserve">. </w:t>
      </w:r>
      <w:r w:rsidR="006F6BF1" w:rsidRPr="002407F9">
        <w:rPr>
          <w:noProof/>
        </w:rPr>
        <w:t>If V is CLEAR, the command is not vendor specific.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16"/>
        <w:gridCol w:w="216"/>
        <w:gridCol w:w="216"/>
        <w:gridCol w:w="216"/>
        <w:gridCol w:w="217"/>
        <w:gridCol w:w="217"/>
        <w:gridCol w:w="219"/>
        <w:gridCol w:w="219"/>
        <w:gridCol w:w="220"/>
        <w:gridCol w:w="217"/>
        <w:gridCol w:w="217"/>
        <w:gridCol w:w="216"/>
        <w:gridCol w:w="217"/>
        <w:gridCol w:w="217"/>
        <w:gridCol w:w="217"/>
        <w:gridCol w:w="217"/>
        <w:gridCol w:w="216"/>
        <w:gridCol w:w="216"/>
        <w:gridCol w:w="216"/>
        <w:gridCol w:w="216"/>
        <w:gridCol w:w="216"/>
        <w:gridCol w:w="216"/>
        <w:gridCol w:w="216"/>
        <w:gridCol w:w="216"/>
        <w:gridCol w:w="216"/>
        <w:gridCol w:w="216"/>
        <w:gridCol w:w="216"/>
        <w:gridCol w:w="216"/>
        <w:gridCol w:w="216"/>
        <w:gridCol w:w="216"/>
        <w:gridCol w:w="216"/>
        <w:gridCol w:w="216"/>
      </w:tblGrid>
      <w:tr w:rsidR="0083463C" w:rsidRPr="002407F9" w:rsidTr="00BF3E57">
        <w:trPr>
          <w:trHeight w:val="432"/>
          <w:jc w:val="center"/>
        </w:trPr>
        <w:tc>
          <w:tcPr>
            <w:tcW w:w="216" w:type="dxa"/>
            <w:tcBorders>
              <w:top w:val="nil"/>
              <w:bottom w:val="single" w:sz="12" w:space="0" w:color="auto"/>
            </w:tcBorders>
            <w:vAlign w:val="bottom"/>
          </w:tcPr>
          <w:p w:rsidR="0083463C" w:rsidRPr="002407F9" w:rsidRDefault="0083463C" w:rsidP="00BF3E57">
            <w:pPr>
              <w:pStyle w:val="TABLE-cell"/>
              <w:spacing w:after="0"/>
              <w:jc w:val="center"/>
              <w:rPr>
                <w:sz w:val="14"/>
              </w:rPr>
            </w:pPr>
            <w:r w:rsidRPr="002407F9">
              <w:rPr>
                <w:sz w:val="14"/>
              </w:rPr>
              <w:t>3</w:t>
            </w:r>
          </w:p>
          <w:p w:rsidR="0083463C" w:rsidRPr="002407F9" w:rsidRDefault="0083463C" w:rsidP="00BF3E57">
            <w:pPr>
              <w:pStyle w:val="TABLE-cell"/>
              <w:spacing w:after="0"/>
              <w:jc w:val="center"/>
              <w:rPr>
                <w:sz w:val="14"/>
              </w:rPr>
            </w:pPr>
            <w:r w:rsidRPr="002407F9">
              <w:rPr>
                <w:sz w:val="14"/>
              </w:rPr>
              <w:t>1</w:t>
            </w:r>
          </w:p>
        </w:tc>
        <w:tc>
          <w:tcPr>
            <w:tcW w:w="216" w:type="dxa"/>
            <w:tcBorders>
              <w:top w:val="nil"/>
              <w:bottom w:val="single" w:sz="12" w:space="0" w:color="auto"/>
            </w:tcBorders>
            <w:vAlign w:val="bottom"/>
          </w:tcPr>
          <w:p w:rsidR="0083463C" w:rsidRPr="002407F9" w:rsidRDefault="0083463C" w:rsidP="00BF3E57">
            <w:pPr>
              <w:pStyle w:val="TABLE-cell"/>
              <w:spacing w:after="0"/>
              <w:jc w:val="center"/>
              <w:rPr>
                <w:sz w:val="14"/>
              </w:rPr>
            </w:pPr>
            <w:r w:rsidRPr="002407F9">
              <w:rPr>
                <w:sz w:val="14"/>
              </w:rPr>
              <w:t>3</w:t>
            </w:r>
          </w:p>
          <w:p w:rsidR="0083463C" w:rsidRPr="002407F9" w:rsidRDefault="0083463C" w:rsidP="00BF3E57">
            <w:pPr>
              <w:pStyle w:val="TABLE-cell"/>
              <w:spacing w:after="0"/>
              <w:jc w:val="center"/>
              <w:rPr>
                <w:sz w:val="14"/>
              </w:rPr>
            </w:pPr>
            <w:r w:rsidRPr="002407F9">
              <w:rPr>
                <w:sz w:val="14"/>
              </w:rPr>
              <w:t>0</w:t>
            </w:r>
          </w:p>
        </w:tc>
        <w:tc>
          <w:tcPr>
            <w:tcW w:w="216" w:type="dxa"/>
            <w:tcBorders>
              <w:top w:val="nil"/>
              <w:bottom w:val="single" w:sz="12" w:space="0" w:color="auto"/>
            </w:tcBorders>
            <w:vAlign w:val="bottom"/>
          </w:tcPr>
          <w:p w:rsidR="0083463C" w:rsidRPr="002407F9" w:rsidRDefault="0083463C" w:rsidP="00BF3E57">
            <w:pPr>
              <w:pStyle w:val="TABLE-cell"/>
              <w:spacing w:after="0"/>
              <w:jc w:val="center"/>
              <w:rPr>
                <w:sz w:val="14"/>
              </w:rPr>
            </w:pPr>
            <w:r w:rsidRPr="002407F9">
              <w:rPr>
                <w:sz w:val="14"/>
              </w:rPr>
              <w:t>2</w:t>
            </w:r>
          </w:p>
          <w:p w:rsidR="0083463C" w:rsidRPr="002407F9" w:rsidRDefault="0083463C" w:rsidP="00BF3E57">
            <w:pPr>
              <w:pStyle w:val="TABLE-cell"/>
              <w:spacing w:after="0"/>
              <w:jc w:val="center"/>
              <w:rPr>
                <w:sz w:val="14"/>
              </w:rPr>
            </w:pPr>
            <w:r w:rsidRPr="002407F9">
              <w:rPr>
                <w:sz w:val="14"/>
              </w:rPr>
              <w:t>9</w:t>
            </w:r>
          </w:p>
        </w:tc>
        <w:tc>
          <w:tcPr>
            <w:tcW w:w="216" w:type="dxa"/>
            <w:tcBorders>
              <w:top w:val="nil"/>
              <w:bottom w:val="single" w:sz="12" w:space="0" w:color="auto"/>
              <w:right w:val="nil"/>
            </w:tcBorders>
            <w:vAlign w:val="bottom"/>
          </w:tcPr>
          <w:p w:rsidR="0083463C" w:rsidRPr="002407F9" w:rsidRDefault="0083463C" w:rsidP="00BF3E57">
            <w:pPr>
              <w:pStyle w:val="TABLE-cell"/>
              <w:spacing w:after="0"/>
              <w:jc w:val="center"/>
              <w:rPr>
                <w:sz w:val="14"/>
              </w:rPr>
            </w:pPr>
            <w:r w:rsidRPr="002407F9">
              <w:rPr>
                <w:sz w:val="14"/>
              </w:rPr>
              <w:t>2</w:t>
            </w:r>
          </w:p>
          <w:p w:rsidR="0083463C" w:rsidRPr="002407F9" w:rsidRDefault="0083463C" w:rsidP="00BF3E57">
            <w:pPr>
              <w:pStyle w:val="TABLE-cell"/>
              <w:spacing w:after="0"/>
              <w:jc w:val="center"/>
              <w:rPr>
                <w:sz w:val="14"/>
              </w:rPr>
            </w:pPr>
            <w:r w:rsidRPr="002407F9">
              <w:rPr>
                <w:sz w:val="14"/>
              </w:rPr>
              <w:t>8</w:t>
            </w:r>
          </w:p>
        </w:tc>
        <w:tc>
          <w:tcPr>
            <w:tcW w:w="217" w:type="dxa"/>
            <w:tcBorders>
              <w:top w:val="nil"/>
              <w:left w:val="nil"/>
              <w:bottom w:val="single" w:sz="12" w:space="0" w:color="auto"/>
              <w:right w:val="nil"/>
            </w:tcBorders>
            <w:vAlign w:val="bottom"/>
          </w:tcPr>
          <w:p w:rsidR="0083463C" w:rsidRPr="002407F9" w:rsidRDefault="0083463C" w:rsidP="00BF3E57">
            <w:pPr>
              <w:pStyle w:val="TABLE-cell"/>
              <w:spacing w:after="0"/>
              <w:jc w:val="center"/>
              <w:rPr>
                <w:sz w:val="14"/>
              </w:rPr>
            </w:pPr>
          </w:p>
        </w:tc>
        <w:tc>
          <w:tcPr>
            <w:tcW w:w="217" w:type="dxa"/>
            <w:tcBorders>
              <w:top w:val="nil"/>
              <w:left w:val="nil"/>
              <w:bottom w:val="single" w:sz="12" w:space="0" w:color="auto"/>
              <w:right w:val="nil"/>
            </w:tcBorders>
            <w:vAlign w:val="bottom"/>
          </w:tcPr>
          <w:p w:rsidR="0083463C" w:rsidRPr="002407F9" w:rsidRDefault="0083463C" w:rsidP="00BF3E57">
            <w:pPr>
              <w:pStyle w:val="TABLE-cell"/>
              <w:spacing w:after="0"/>
              <w:jc w:val="center"/>
              <w:rPr>
                <w:sz w:val="14"/>
              </w:rPr>
            </w:pPr>
          </w:p>
        </w:tc>
        <w:tc>
          <w:tcPr>
            <w:tcW w:w="219" w:type="dxa"/>
            <w:tcBorders>
              <w:top w:val="nil"/>
              <w:left w:val="nil"/>
              <w:bottom w:val="single" w:sz="12" w:space="0" w:color="auto"/>
              <w:right w:val="nil"/>
            </w:tcBorders>
            <w:vAlign w:val="bottom"/>
          </w:tcPr>
          <w:p w:rsidR="0083463C" w:rsidRPr="002407F9" w:rsidRDefault="0083463C" w:rsidP="00BF3E57">
            <w:pPr>
              <w:pStyle w:val="TABLE-cell"/>
              <w:spacing w:after="0"/>
              <w:jc w:val="center"/>
              <w:rPr>
                <w:sz w:val="14"/>
              </w:rPr>
            </w:pPr>
          </w:p>
        </w:tc>
        <w:tc>
          <w:tcPr>
            <w:tcW w:w="219" w:type="dxa"/>
            <w:tcBorders>
              <w:top w:val="nil"/>
              <w:left w:val="nil"/>
              <w:bottom w:val="single" w:sz="12" w:space="0" w:color="auto"/>
              <w:right w:val="nil"/>
            </w:tcBorders>
            <w:vAlign w:val="bottom"/>
          </w:tcPr>
          <w:p w:rsidR="0083463C" w:rsidRPr="002407F9" w:rsidRDefault="0083463C" w:rsidP="00BF3E57">
            <w:pPr>
              <w:pStyle w:val="TABLE-cell"/>
              <w:spacing w:after="0"/>
              <w:jc w:val="center"/>
              <w:rPr>
                <w:sz w:val="14"/>
              </w:rPr>
            </w:pPr>
          </w:p>
        </w:tc>
        <w:tc>
          <w:tcPr>
            <w:tcW w:w="220" w:type="dxa"/>
            <w:tcBorders>
              <w:top w:val="nil"/>
              <w:left w:val="nil"/>
              <w:bottom w:val="single" w:sz="12" w:space="0" w:color="auto"/>
              <w:right w:val="nil"/>
            </w:tcBorders>
            <w:vAlign w:val="bottom"/>
          </w:tcPr>
          <w:p w:rsidR="0083463C" w:rsidRPr="002407F9" w:rsidRDefault="0083463C" w:rsidP="00BF3E57">
            <w:pPr>
              <w:pStyle w:val="TABLE-cell"/>
              <w:spacing w:after="0"/>
              <w:jc w:val="center"/>
              <w:rPr>
                <w:sz w:val="14"/>
              </w:rPr>
            </w:pPr>
          </w:p>
        </w:tc>
        <w:tc>
          <w:tcPr>
            <w:tcW w:w="217"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7"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7"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7"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7"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7" w:type="dxa"/>
            <w:tcBorders>
              <w:top w:val="nil"/>
              <w:left w:val="nil"/>
              <w:bottom w:val="single" w:sz="12" w:space="0" w:color="auto"/>
              <w:right w:val="single" w:sz="6" w:space="0" w:color="auto"/>
            </w:tcBorders>
            <w:vAlign w:val="bottom"/>
          </w:tcPr>
          <w:p w:rsidR="0083463C" w:rsidRPr="002407F9" w:rsidRDefault="0083463C" w:rsidP="00BF3E57">
            <w:pPr>
              <w:pStyle w:val="TABLE-cell"/>
              <w:spacing w:after="0"/>
              <w:jc w:val="center"/>
              <w:rPr>
                <w:sz w:val="14"/>
              </w:rPr>
            </w:pPr>
            <w:r w:rsidRPr="002407F9">
              <w:rPr>
                <w:sz w:val="14"/>
              </w:rPr>
              <w:t>1</w:t>
            </w:r>
          </w:p>
          <w:p w:rsidR="0083463C" w:rsidRPr="002407F9" w:rsidRDefault="0083463C" w:rsidP="00BF3E57">
            <w:pPr>
              <w:pStyle w:val="TABLE-cell"/>
              <w:spacing w:after="0"/>
              <w:jc w:val="center"/>
              <w:rPr>
                <w:sz w:val="14"/>
              </w:rPr>
            </w:pPr>
            <w:r w:rsidRPr="002407F9">
              <w:rPr>
                <w:sz w:val="14"/>
              </w:rPr>
              <w:t>6</w:t>
            </w:r>
          </w:p>
        </w:tc>
        <w:tc>
          <w:tcPr>
            <w:tcW w:w="216" w:type="dxa"/>
            <w:tcBorders>
              <w:top w:val="nil"/>
              <w:left w:val="single" w:sz="6" w:space="0" w:color="auto"/>
              <w:bottom w:val="single" w:sz="12" w:space="0" w:color="auto"/>
              <w:right w:val="nil"/>
            </w:tcBorders>
            <w:vAlign w:val="bottom"/>
          </w:tcPr>
          <w:p w:rsidR="0083463C" w:rsidRPr="002407F9" w:rsidRDefault="0083463C" w:rsidP="00BF3E57">
            <w:pPr>
              <w:pStyle w:val="TABLE-cell"/>
              <w:spacing w:after="0"/>
              <w:jc w:val="center"/>
              <w:rPr>
                <w:sz w:val="14"/>
              </w:rPr>
            </w:pPr>
            <w:r w:rsidRPr="002407F9">
              <w:rPr>
                <w:sz w:val="14"/>
              </w:rPr>
              <w:t>1</w:t>
            </w:r>
          </w:p>
          <w:p w:rsidR="0083463C" w:rsidRPr="002407F9" w:rsidRDefault="0083463C" w:rsidP="00BF3E57">
            <w:pPr>
              <w:pStyle w:val="TABLE-cell"/>
              <w:spacing w:after="0"/>
              <w:jc w:val="center"/>
              <w:rPr>
                <w:sz w:val="14"/>
              </w:rPr>
            </w:pPr>
            <w:r w:rsidRPr="002407F9">
              <w:rPr>
                <w:sz w:val="14"/>
              </w:rPr>
              <w:t>5</w:t>
            </w: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tcBorders>
            <w:vAlign w:val="bottom"/>
          </w:tcPr>
          <w:p w:rsidR="0083463C" w:rsidRPr="002407F9" w:rsidRDefault="0083463C" w:rsidP="00BF3E57">
            <w:pPr>
              <w:pStyle w:val="TABLE-cell"/>
              <w:spacing w:after="0"/>
              <w:jc w:val="center"/>
              <w:rPr>
                <w:sz w:val="14"/>
              </w:rPr>
            </w:pPr>
            <w:r w:rsidRPr="002407F9">
              <w:rPr>
                <w:sz w:val="14"/>
              </w:rPr>
              <w:t>0</w:t>
            </w:r>
          </w:p>
          <w:p w:rsidR="0083463C" w:rsidRPr="002407F9" w:rsidRDefault="0083463C" w:rsidP="00BF3E57">
            <w:pPr>
              <w:pStyle w:val="TABLE-cell"/>
              <w:spacing w:after="0"/>
              <w:jc w:val="center"/>
              <w:rPr>
                <w:sz w:val="14"/>
              </w:rPr>
            </w:pPr>
            <w:r w:rsidRPr="002407F9">
              <w:rPr>
                <w:sz w:val="14"/>
              </w:rPr>
              <w:t>0</w:t>
            </w:r>
          </w:p>
        </w:tc>
      </w:tr>
      <w:tr w:rsidR="0083463C" w:rsidRPr="002407F9" w:rsidTr="00BF3E57">
        <w:trPr>
          <w:jc w:val="center"/>
        </w:trPr>
        <w:tc>
          <w:tcPr>
            <w:tcW w:w="432" w:type="dxa"/>
            <w:gridSpan w:val="2"/>
            <w:tcBorders>
              <w:top w:val="single" w:sz="12" w:space="0" w:color="auto"/>
              <w:left w:val="single" w:sz="12" w:space="0" w:color="auto"/>
              <w:bottom w:val="single" w:sz="12" w:space="0" w:color="auto"/>
              <w:right w:val="single" w:sz="6" w:space="0" w:color="auto"/>
            </w:tcBorders>
            <w:shd w:val="clear" w:color="auto" w:fill="auto"/>
            <w:vAlign w:val="center"/>
          </w:tcPr>
          <w:p w:rsidR="0083463C" w:rsidRPr="002407F9" w:rsidRDefault="0083463C" w:rsidP="00BF3E57">
            <w:pPr>
              <w:pStyle w:val="TABLE-cell"/>
              <w:jc w:val="center"/>
            </w:pPr>
            <w:r w:rsidRPr="002407F9">
              <w:t>Res</w:t>
            </w:r>
          </w:p>
        </w:tc>
        <w:tc>
          <w:tcPr>
            <w:tcW w:w="216" w:type="dxa"/>
            <w:tcBorders>
              <w:top w:val="single" w:sz="12" w:space="0" w:color="auto"/>
              <w:left w:val="single" w:sz="6" w:space="0" w:color="auto"/>
              <w:bottom w:val="single" w:sz="12" w:space="0" w:color="auto"/>
              <w:right w:val="single" w:sz="6" w:space="0" w:color="auto"/>
            </w:tcBorders>
            <w:shd w:val="clear" w:color="auto" w:fill="auto"/>
            <w:vAlign w:val="center"/>
          </w:tcPr>
          <w:p w:rsidR="0083463C" w:rsidRPr="002407F9" w:rsidRDefault="0083463C" w:rsidP="00BF3E57">
            <w:pPr>
              <w:pStyle w:val="TABLE-cell"/>
              <w:jc w:val="center"/>
              <w:rPr>
                <w:lang w:eastAsia="zh-CN"/>
              </w:rPr>
            </w:pPr>
            <w:r w:rsidRPr="002407F9">
              <w:t>V</w:t>
            </w:r>
          </w:p>
        </w:tc>
        <w:tc>
          <w:tcPr>
            <w:tcW w:w="2826" w:type="dxa"/>
            <w:gridSpan w:val="13"/>
            <w:tcBorders>
              <w:top w:val="single" w:sz="12" w:space="0" w:color="auto"/>
              <w:left w:val="single" w:sz="6" w:space="0" w:color="auto"/>
              <w:bottom w:val="single" w:sz="12" w:space="0" w:color="auto"/>
              <w:right w:val="single" w:sz="6" w:space="0" w:color="auto"/>
            </w:tcBorders>
            <w:shd w:val="clear" w:color="auto" w:fill="auto"/>
            <w:vAlign w:val="center"/>
          </w:tcPr>
          <w:p w:rsidR="0083463C" w:rsidRPr="002407F9" w:rsidRDefault="0083463C" w:rsidP="00BF3E57">
            <w:pPr>
              <w:pStyle w:val="TABLE-cell"/>
              <w:jc w:val="center"/>
              <w:rPr>
                <w:lang w:eastAsia="zh-CN"/>
              </w:rPr>
            </w:pPr>
            <w:r w:rsidRPr="002407F9">
              <w:t>Reserved</w:t>
            </w:r>
          </w:p>
        </w:tc>
        <w:tc>
          <w:tcPr>
            <w:tcW w:w="3456" w:type="dxa"/>
            <w:gridSpan w:val="16"/>
            <w:tcBorders>
              <w:top w:val="single" w:sz="12" w:space="0" w:color="auto"/>
              <w:left w:val="single" w:sz="6" w:space="0" w:color="auto"/>
              <w:bottom w:val="single" w:sz="12" w:space="0" w:color="auto"/>
              <w:right w:val="single" w:sz="12" w:space="0" w:color="auto"/>
            </w:tcBorders>
            <w:shd w:val="clear" w:color="auto" w:fill="auto"/>
            <w:vAlign w:val="center"/>
          </w:tcPr>
          <w:p w:rsidR="0083463C" w:rsidRPr="002407F9" w:rsidRDefault="0083463C" w:rsidP="00BF3E57">
            <w:pPr>
              <w:pStyle w:val="TABLE-cell"/>
              <w:jc w:val="center"/>
              <w:rPr>
                <w:lang w:eastAsia="zh-CN"/>
              </w:rPr>
            </w:pPr>
            <w:r w:rsidRPr="002407F9">
              <w:t>Command Index</w:t>
            </w:r>
          </w:p>
        </w:tc>
      </w:tr>
    </w:tbl>
    <w:p w:rsidR="0083463C" w:rsidRPr="002407F9" w:rsidRDefault="0083463C" w:rsidP="0083463C">
      <w:pPr>
        <w:pStyle w:val="FIGURE-title"/>
        <w:rPr>
          <w:noProof/>
        </w:rPr>
      </w:pPr>
      <w:bookmarkStart w:id="713" w:name="_Ref345831282"/>
      <w:bookmarkStart w:id="714" w:name="_Toc380749912"/>
      <w:bookmarkStart w:id="715" w:name="_Toc384651573"/>
      <w:bookmarkStart w:id="716" w:name="_Toc432512705"/>
      <w:bookmarkStart w:id="717" w:name="_Toc470518292"/>
      <w:bookmarkStart w:id="718" w:name="_Toc462921503"/>
      <w:bookmarkStart w:id="719" w:name="_Toc516155338"/>
      <w:bookmarkStart w:id="720" w:name="_Toc20318083"/>
      <w:r w:rsidRPr="002407F9">
        <w:rPr>
          <w:noProof/>
        </w:rPr>
        <w:t xml:space="preserve">Figure </w:t>
      </w:r>
      <w:r w:rsidRPr="002407F9">
        <w:rPr>
          <w:noProof/>
        </w:rPr>
        <w:fldChar w:fldCharType="begin"/>
      </w:r>
      <w:r w:rsidRPr="002407F9">
        <w:rPr>
          <w:noProof/>
        </w:rPr>
        <w:instrText xml:space="preserve"> SEQ Figure \* ARABIC </w:instrText>
      </w:r>
      <w:r w:rsidRPr="002407F9">
        <w:rPr>
          <w:noProof/>
        </w:rPr>
        <w:fldChar w:fldCharType="separate"/>
      </w:r>
      <w:r w:rsidR="00AE7D6E">
        <w:rPr>
          <w:noProof/>
        </w:rPr>
        <w:t>1</w:t>
      </w:r>
      <w:r w:rsidRPr="002407F9">
        <w:rPr>
          <w:noProof/>
        </w:rPr>
        <w:fldChar w:fldCharType="end"/>
      </w:r>
      <w:bookmarkEnd w:id="713"/>
      <w:r w:rsidRPr="002407F9">
        <w:rPr>
          <w:noProof/>
        </w:rPr>
        <w:t xml:space="preserve"> — Command Format</w:t>
      </w:r>
      <w:bookmarkEnd w:id="714"/>
      <w:bookmarkEnd w:id="715"/>
      <w:bookmarkEnd w:id="716"/>
      <w:bookmarkEnd w:id="717"/>
      <w:bookmarkEnd w:id="718"/>
      <w:bookmarkEnd w:id="719"/>
      <w:bookmarkEnd w:id="720"/>
    </w:p>
    <w:p w:rsidR="0083463C" w:rsidRPr="002407F9" w:rsidRDefault="0083463C" w:rsidP="0083463C">
      <w:pPr>
        <w:pStyle w:val="TABLE-title"/>
        <w:rPr>
          <w:noProof/>
        </w:rPr>
      </w:pPr>
      <w:bookmarkStart w:id="721" w:name="_Toc380749699"/>
      <w:bookmarkStart w:id="722" w:name="_Toc384651361"/>
      <w:bookmarkStart w:id="723" w:name="_Toc432512507"/>
      <w:bookmarkStart w:id="724" w:name="_Toc443575845"/>
      <w:bookmarkStart w:id="725" w:name="_Toc470518085"/>
      <w:bookmarkStart w:id="726" w:name="_Toc462921300"/>
      <w:bookmarkStart w:id="727" w:name="_Toc516155127"/>
      <w:bookmarkStart w:id="728" w:name="_Toc2137605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11</w:t>
      </w:r>
      <w:r w:rsidRPr="002407F9">
        <w:rPr>
          <w:noProof/>
        </w:rPr>
        <w:fldChar w:fldCharType="end"/>
      </w:r>
      <w:r w:rsidRPr="002407F9">
        <w:rPr>
          <w:noProof/>
        </w:rPr>
        <w:t xml:space="preserve"> — TPM Command Format Fields Description</w:t>
      </w:r>
      <w:bookmarkEnd w:id="721"/>
      <w:bookmarkEnd w:id="722"/>
      <w:bookmarkEnd w:id="723"/>
      <w:bookmarkEnd w:id="724"/>
      <w:bookmarkEnd w:id="725"/>
      <w:bookmarkEnd w:id="726"/>
      <w:bookmarkEnd w:id="727"/>
      <w:bookmarkEnd w:id="728"/>
    </w:p>
    <w:tbl>
      <w:tblPr>
        <w:tblW w:w="93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630"/>
        <w:gridCol w:w="2250"/>
        <w:gridCol w:w="6480"/>
      </w:tblGrid>
      <w:tr w:rsidR="0083463C" w:rsidRPr="002407F9" w:rsidTr="00BF3E57">
        <w:trPr>
          <w:cantSplit/>
          <w:tblHeader/>
          <w:jc w:val="center"/>
        </w:trPr>
        <w:tc>
          <w:tcPr>
            <w:tcW w:w="630" w:type="dxa"/>
            <w:tcBorders>
              <w:top w:val="single" w:sz="12" w:space="0" w:color="auto"/>
              <w:bottom w:val="single" w:sz="12" w:space="0" w:color="auto"/>
            </w:tcBorders>
          </w:tcPr>
          <w:p w:rsidR="0083463C" w:rsidRPr="002407F9" w:rsidRDefault="0083463C" w:rsidP="00BF3E57">
            <w:pPr>
              <w:pStyle w:val="TABLE-col-heading"/>
              <w:jc w:val="center"/>
              <w:rPr>
                <w:noProof/>
                <w:lang w:eastAsia="zh-CN"/>
              </w:rPr>
            </w:pPr>
            <w:r w:rsidRPr="002407F9">
              <w:rPr>
                <w:noProof/>
              </w:rPr>
              <w:t>Bit</w:t>
            </w:r>
          </w:p>
        </w:tc>
        <w:tc>
          <w:tcPr>
            <w:tcW w:w="225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64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Definition</w:t>
            </w:r>
          </w:p>
        </w:tc>
      </w:tr>
      <w:tr w:rsidR="0083463C" w:rsidRPr="002407F9" w:rsidTr="00BF3E57">
        <w:trPr>
          <w:cantSplit/>
          <w:jc w:val="center"/>
        </w:trPr>
        <w:tc>
          <w:tcPr>
            <w:tcW w:w="630" w:type="dxa"/>
            <w:tcBorders>
              <w:top w:val="single" w:sz="12" w:space="0" w:color="auto"/>
            </w:tcBorders>
          </w:tcPr>
          <w:p w:rsidR="0083463C" w:rsidRPr="002407F9" w:rsidRDefault="0083463C" w:rsidP="00BF3E57">
            <w:pPr>
              <w:pStyle w:val="TABLE-cell"/>
              <w:jc w:val="right"/>
              <w:rPr>
                <w:lang w:eastAsia="zh-CN"/>
              </w:rPr>
            </w:pPr>
            <w:r w:rsidRPr="002407F9">
              <w:t>15:0</w:t>
            </w:r>
          </w:p>
        </w:tc>
        <w:tc>
          <w:tcPr>
            <w:tcW w:w="2250" w:type="dxa"/>
            <w:tcBorders>
              <w:top w:val="single" w:sz="12" w:space="0" w:color="auto"/>
            </w:tcBorders>
          </w:tcPr>
          <w:p w:rsidR="0083463C" w:rsidRPr="002407F9" w:rsidRDefault="0083463C" w:rsidP="00BF3E57">
            <w:pPr>
              <w:pStyle w:val="TABLE-cell"/>
            </w:pPr>
            <w:r w:rsidRPr="002407F9">
              <w:t>Command Index</w:t>
            </w:r>
          </w:p>
        </w:tc>
        <w:tc>
          <w:tcPr>
            <w:tcW w:w="6480" w:type="dxa"/>
            <w:tcBorders>
              <w:top w:val="single" w:sz="12" w:space="0" w:color="auto"/>
            </w:tcBorders>
          </w:tcPr>
          <w:p w:rsidR="0083463C" w:rsidRPr="002407F9" w:rsidRDefault="0083463C" w:rsidP="00BF3E57">
            <w:pPr>
              <w:pStyle w:val="TABLE-cell"/>
            </w:pPr>
            <w:r w:rsidRPr="002407F9">
              <w:t>the index of the command</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28:16</w:t>
            </w:r>
          </w:p>
        </w:tc>
        <w:tc>
          <w:tcPr>
            <w:tcW w:w="2250" w:type="dxa"/>
          </w:tcPr>
          <w:p w:rsidR="0083463C" w:rsidRPr="002407F9" w:rsidRDefault="0083463C" w:rsidP="00BF3E57">
            <w:pPr>
              <w:pStyle w:val="TABLE-cell"/>
            </w:pPr>
            <w:r w:rsidRPr="002407F9">
              <w:t>Reserved</w:t>
            </w:r>
          </w:p>
        </w:tc>
        <w:tc>
          <w:tcPr>
            <w:tcW w:w="6480" w:type="dxa"/>
          </w:tcPr>
          <w:p w:rsidR="0083463C" w:rsidRPr="002407F9" w:rsidRDefault="0083463C" w:rsidP="00BF3E57">
            <w:pPr>
              <w:pStyle w:val="TABLE-cell"/>
            </w:pPr>
            <w:r w:rsidRPr="002407F9">
              <w:t>shall be zero</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29</w:t>
            </w:r>
          </w:p>
        </w:tc>
        <w:tc>
          <w:tcPr>
            <w:tcW w:w="2250" w:type="dxa"/>
          </w:tcPr>
          <w:p w:rsidR="0083463C" w:rsidRPr="002407F9" w:rsidRDefault="0083463C" w:rsidP="00BF3E57">
            <w:pPr>
              <w:pStyle w:val="TABLE-cell"/>
            </w:pPr>
            <w:r w:rsidRPr="002407F9">
              <w:t>V</w:t>
            </w:r>
          </w:p>
        </w:tc>
        <w:tc>
          <w:tcPr>
            <w:tcW w:w="6480" w:type="dxa"/>
          </w:tcPr>
          <w:p w:rsidR="0083463C" w:rsidRPr="002407F9" w:rsidRDefault="0083463C" w:rsidP="006F6BF1">
            <w:pPr>
              <w:pStyle w:val="TABLE-cell"/>
            </w:pPr>
            <w:r w:rsidRPr="002407F9">
              <w:t>vendor specific</w:t>
            </w:r>
          </w:p>
        </w:tc>
      </w:tr>
      <w:tr w:rsidR="0083463C" w:rsidRPr="002407F9" w:rsidTr="00BF3E57">
        <w:trPr>
          <w:cantSplit/>
          <w:jc w:val="center"/>
        </w:trPr>
        <w:tc>
          <w:tcPr>
            <w:tcW w:w="630" w:type="dxa"/>
          </w:tcPr>
          <w:p w:rsidR="0083463C" w:rsidRPr="002407F9" w:rsidRDefault="0083463C" w:rsidP="00BF3E57">
            <w:pPr>
              <w:pStyle w:val="TABLE-cell"/>
              <w:keepNext w:val="0"/>
              <w:jc w:val="right"/>
              <w:rPr>
                <w:lang w:eastAsia="zh-CN"/>
              </w:rPr>
            </w:pPr>
            <w:r w:rsidRPr="002407F9">
              <w:t>31:30</w:t>
            </w:r>
          </w:p>
        </w:tc>
        <w:tc>
          <w:tcPr>
            <w:tcW w:w="2250" w:type="dxa"/>
          </w:tcPr>
          <w:p w:rsidR="0083463C" w:rsidRPr="002407F9" w:rsidRDefault="0083463C" w:rsidP="00BF3E57">
            <w:pPr>
              <w:pStyle w:val="TABLE-cell"/>
              <w:keepNext w:val="0"/>
            </w:pPr>
            <w:r w:rsidRPr="002407F9">
              <w:t>Res</w:t>
            </w:r>
          </w:p>
        </w:tc>
        <w:tc>
          <w:tcPr>
            <w:tcW w:w="6480" w:type="dxa"/>
          </w:tcPr>
          <w:p w:rsidR="0083463C" w:rsidRPr="002407F9" w:rsidRDefault="0083463C" w:rsidP="00BF3E57">
            <w:pPr>
              <w:pStyle w:val="TABLE-cell"/>
              <w:keepNext w:val="0"/>
            </w:pPr>
            <w:r w:rsidRPr="002407F9">
              <w:t>shall be zero</w:t>
            </w:r>
          </w:p>
        </w:tc>
      </w:tr>
    </w:tbl>
    <w:p w:rsidR="0083463C" w:rsidRPr="002407F9" w:rsidRDefault="0083463C" w:rsidP="0083463C">
      <w:pPr>
        <w:pStyle w:val="Heading3"/>
        <w:rPr>
          <w:noProof/>
        </w:rPr>
      </w:pPr>
      <w:bookmarkStart w:id="729" w:name="_Toc286046966"/>
      <w:bookmarkStart w:id="730" w:name="_Toc288814900"/>
      <w:bookmarkStart w:id="731" w:name="_Toc304539136"/>
      <w:bookmarkStart w:id="732" w:name="_Toc308709675"/>
      <w:bookmarkStart w:id="733" w:name="_Toc380749383"/>
      <w:bookmarkStart w:id="734" w:name="_Toc384901689"/>
      <w:bookmarkStart w:id="735" w:name="_Toc432512213"/>
      <w:bookmarkStart w:id="736" w:name="_Toc443575553"/>
      <w:bookmarkStart w:id="737" w:name="_Toc470517780"/>
      <w:bookmarkStart w:id="738" w:name="_Toc462921000"/>
      <w:bookmarkStart w:id="739" w:name="_Toc516154818"/>
      <w:bookmarkStart w:id="740" w:name="_Toc20317548"/>
      <w:r w:rsidRPr="002407F9">
        <w:rPr>
          <w:noProof/>
        </w:rPr>
        <w:lastRenderedPageBreak/>
        <w:t>TPM_CC Listing</w:t>
      </w:r>
      <w:bookmarkEnd w:id="729"/>
      <w:bookmarkEnd w:id="730"/>
      <w:bookmarkEnd w:id="731"/>
      <w:bookmarkEnd w:id="732"/>
      <w:bookmarkEnd w:id="733"/>
      <w:bookmarkEnd w:id="734"/>
      <w:bookmarkEnd w:id="735"/>
      <w:bookmarkEnd w:id="736"/>
      <w:bookmarkEnd w:id="737"/>
      <w:bookmarkEnd w:id="738"/>
      <w:bookmarkEnd w:id="739"/>
      <w:bookmarkEnd w:id="740"/>
    </w:p>
    <w:p w:rsidR="00EA7982" w:rsidRDefault="004756AD" w:rsidP="0083463C">
      <w:pPr>
        <w:pStyle w:val="BodyText"/>
        <w:rPr>
          <w:noProof/>
        </w:rPr>
      </w:pPr>
      <w:r>
        <w:rPr>
          <w:noProof/>
        </w:rPr>
        <w:fldChar w:fldCharType="begin"/>
      </w:r>
      <w:r>
        <w:rPr>
          <w:noProof/>
        </w:rPr>
        <w:instrText xml:space="preserve"> REF _Ref518051117 \h </w:instrText>
      </w:r>
      <w:r>
        <w:rPr>
          <w:noProof/>
        </w:rPr>
      </w:r>
      <w:r>
        <w:rPr>
          <w:noProof/>
        </w:rPr>
        <w:fldChar w:fldCharType="separate"/>
      </w:r>
      <w:r w:rsidR="00AE7D6E" w:rsidRPr="002407F9">
        <w:rPr>
          <w:noProof/>
        </w:rPr>
        <w:t xml:space="preserve">Table </w:t>
      </w:r>
      <w:r w:rsidR="00AE7D6E">
        <w:rPr>
          <w:noProof/>
        </w:rPr>
        <w:t>12</w:t>
      </w:r>
      <w:r>
        <w:rPr>
          <w:noProof/>
        </w:rPr>
        <w:fldChar w:fldCharType="end"/>
      </w:r>
      <w:r w:rsidR="0083463C" w:rsidRPr="002407F9">
        <w:rPr>
          <w:noProof/>
        </w:rPr>
        <w:t xml:space="preserve"> lists the command codes </w:t>
      </w:r>
      <w:r w:rsidR="00C26D83" w:rsidRPr="002407F9">
        <w:rPr>
          <w:noProof/>
        </w:rPr>
        <w:t>assigned to each command name</w:t>
      </w:r>
      <w:r w:rsidR="00EA7982">
        <w:rPr>
          <w:noProof/>
        </w:rPr>
        <w:t xml:space="preserve">. </w:t>
      </w:r>
      <w:r w:rsidR="00C26D83" w:rsidRPr="002407F9">
        <w:rPr>
          <w:noProof/>
        </w:rPr>
        <w:t>The Dep column indicates whether the command has a dependency on the implementation of a specific algorithm.</w:t>
      </w:r>
      <w:bookmarkStart w:id="741" w:name="_Ref518051117"/>
      <w:bookmarkStart w:id="742" w:name="_Toc475532519"/>
      <w:bookmarkStart w:id="743" w:name="_Toc516155128"/>
    </w:p>
    <w:p w:rsidR="00C26D83" w:rsidRPr="002407F9" w:rsidRDefault="00C26D83" w:rsidP="00C26D83">
      <w:pPr>
        <w:pStyle w:val="TABLE-title"/>
        <w:rPr>
          <w:noProof/>
        </w:rPr>
      </w:pPr>
      <w:bookmarkStart w:id="744" w:name="_Toc2137605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12</w:t>
      </w:r>
      <w:r w:rsidRPr="002407F9">
        <w:rPr>
          <w:noProof/>
        </w:rPr>
        <w:fldChar w:fldCharType="end"/>
      </w:r>
      <w:bookmarkEnd w:id="741"/>
      <w:r w:rsidRPr="002407F9">
        <w:rPr>
          <w:noProof/>
        </w:rPr>
        <w:t xml:space="preserve"> — Definition of (UINT32) TPM_CC Constants (Numeric Order) &lt;IN/OUT, S&gt;</w:t>
      </w:r>
      <w:bookmarkEnd w:id="742"/>
      <w:bookmarkEnd w:id="743"/>
      <w:bookmarkEnd w:id="744"/>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420"/>
        <w:gridCol w:w="1710"/>
        <w:gridCol w:w="720"/>
        <w:gridCol w:w="3510"/>
      </w:tblGrid>
      <w:tr w:rsidR="00C26D83" w:rsidRPr="002407F9" w:rsidTr="00244C14">
        <w:trPr>
          <w:cantSplit/>
          <w:trHeight w:val="325"/>
          <w:tblHeader/>
          <w:jc w:val="center"/>
        </w:trPr>
        <w:tc>
          <w:tcPr>
            <w:tcW w:w="3420" w:type="dxa"/>
            <w:tcBorders>
              <w:top w:val="single" w:sz="12" w:space="0" w:color="auto"/>
              <w:bottom w:val="single" w:sz="12" w:space="0" w:color="auto"/>
            </w:tcBorders>
            <w:shd w:val="clear" w:color="auto" w:fill="auto"/>
            <w:noWrap/>
            <w:tcMar>
              <w:top w:w="14" w:type="dxa"/>
              <w:left w:w="58" w:type="dxa"/>
              <w:bottom w:w="0" w:type="dxa"/>
              <w:right w:w="58" w:type="dxa"/>
            </w:tcMar>
            <w:vAlign w:val="bottom"/>
            <w:hideMark/>
          </w:tcPr>
          <w:p w:rsidR="00C26D83" w:rsidRPr="002407F9" w:rsidRDefault="00C26D83" w:rsidP="005E2F47">
            <w:pPr>
              <w:pStyle w:val="TABLE-col-heading"/>
              <w:rPr>
                <w:noProof/>
              </w:rPr>
            </w:pPr>
            <w:r w:rsidRPr="002407F9">
              <w:rPr>
                <w:noProof/>
              </w:rPr>
              <w:t>Name</w:t>
            </w:r>
          </w:p>
        </w:tc>
        <w:tc>
          <w:tcPr>
            <w:tcW w:w="1710" w:type="dxa"/>
            <w:tcBorders>
              <w:top w:val="single" w:sz="12" w:space="0" w:color="auto"/>
              <w:bottom w:val="single" w:sz="12" w:space="0" w:color="auto"/>
            </w:tcBorders>
            <w:shd w:val="clear" w:color="auto" w:fill="auto"/>
            <w:noWrap/>
            <w:tcMar>
              <w:top w:w="14" w:type="dxa"/>
              <w:left w:w="58" w:type="dxa"/>
              <w:bottom w:w="58" w:type="dxa"/>
              <w:right w:w="58" w:type="dxa"/>
            </w:tcMar>
            <w:vAlign w:val="bottom"/>
            <w:hideMark/>
          </w:tcPr>
          <w:p w:rsidR="00C26D83" w:rsidRPr="002407F9" w:rsidRDefault="00C26D83" w:rsidP="005E2F47">
            <w:pPr>
              <w:pStyle w:val="TABLE-col-heading"/>
              <w:jc w:val="center"/>
              <w:rPr>
                <w:noProof/>
                <w:lang w:eastAsia="zh-CN"/>
              </w:rPr>
            </w:pPr>
            <w:r w:rsidRPr="002407F9">
              <w:rPr>
                <w:noProof/>
              </w:rPr>
              <w:t>Command Code</w:t>
            </w:r>
          </w:p>
        </w:tc>
        <w:tc>
          <w:tcPr>
            <w:tcW w:w="720" w:type="dxa"/>
            <w:tcBorders>
              <w:top w:val="single" w:sz="12" w:space="0" w:color="auto"/>
              <w:bottom w:val="single" w:sz="12" w:space="0" w:color="auto"/>
            </w:tcBorders>
            <w:tcMar>
              <w:left w:w="0" w:type="dxa"/>
              <w:right w:w="0" w:type="dxa"/>
            </w:tcMar>
          </w:tcPr>
          <w:p w:rsidR="00C26D83" w:rsidRPr="002407F9" w:rsidRDefault="00C26D83" w:rsidP="005E2F47">
            <w:pPr>
              <w:pStyle w:val="TABLE-col-heading"/>
              <w:jc w:val="center"/>
              <w:rPr>
                <w:noProof/>
              </w:rPr>
            </w:pPr>
            <w:r w:rsidRPr="002407F9">
              <w:rPr>
                <w:noProof/>
              </w:rPr>
              <w:t>Dep</w:t>
            </w:r>
          </w:p>
        </w:tc>
        <w:tc>
          <w:tcPr>
            <w:tcW w:w="3510" w:type="dxa"/>
            <w:tcBorders>
              <w:top w:val="single" w:sz="12" w:space="0" w:color="auto"/>
              <w:bottom w:val="single" w:sz="12" w:space="0" w:color="auto"/>
            </w:tcBorders>
            <w:shd w:val="clear" w:color="auto" w:fill="auto"/>
            <w:noWrap/>
            <w:tcMar>
              <w:top w:w="14" w:type="dxa"/>
              <w:bottom w:w="14" w:type="dxa"/>
            </w:tcMar>
            <w:vAlign w:val="bottom"/>
            <w:hideMark/>
          </w:tcPr>
          <w:p w:rsidR="00C26D83" w:rsidRPr="002407F9" w:rsidRDefault="00C26D83" w:rsidP="005E2F47">
            <w:pPr>
              <w:pStyle w:val="TABLE-col-heading"/>
              <w:rPr>
                <w:noProof/>
              </w:rPr>
            </w:pPr>
            <w:r w:rsidRPr="002407F9">
              <w:rPr>
                <w:noProof/>
              </w:rPr>
              <w:t>Comments</w:t>
            </w:r>
          </w:p>
        </w:tc>
      </w:tr>
      <w:tr w:rsidR="00C26D83" w:rsidRPr="002407F9" w:rsidTr="00244C14">
        <w:trPr>
          <w:cantSplit/>
          <w:trHeight w:val="290"/>
          <w:jc w:val="center"/>
        </w:trPr>
        <w:tc>
          <w:tcPr>
            <w:tcW w:w="3420" w:type="dxa"/>
            <w:tcBorders>
              <w:top w:val="single" w:sz="12" w:space="0" w:color="auto"/>
              <w:bottom w:val="single" w:sz="4" w:space="0" w:color="auto"/>
            </w:tcBorders>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TPM_CC_FIRST</w:t>
            </w:r>
          </w:p>
        </w:tc>
        <w:tc>
          <w:tcPr>
            <w:tcW w:w="1710" w:type="dxa"/>
            <w:tcBorders>
              <w:top w:val="single" w:sz="12" w:space="0" w:color="auto"/>
              <w:bottom w:val="single" w:sz="4" w:space="0" w:color="auto"/>
            </w:tcBorders>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0x0000011F</w:t>
            </w:r>
          </w:p>
        </w:tc>
        <w:tc>
          <w:tcPr>
            <w:tcW w:w="720" w:type="dxa"/>
            <w:tcBorders>
              <w:top w:val="single" w:sz="12" w:space="0" w:color="auto"/>
              <w:bottom w:val="single" w:sz="4" w:space="0" w:color="auto"/>
            </w:tcBorders>
            <w:tcMar>
              <w:left w:w="0" w:type="dxa"/>
              <w:right w:w="0" w:type="dxa"/>
            </w:tcMar>
          </w:tcPr>
          <w:p w:rsidR="00C26D83" w:rsidRPr="002407F9" w:rsidRDefault="00C26D83" w:rsidP="005E2F47">
            <w:pPr>
              <w:pStyle w:val="TABLE-cell"/>
              <w:jc w:val="center"/>
            </w:pPr>
          </w:p>
        </w:tc>
        <w:tc>
          <w:tcPr>
            <w:tcW w:w="3510" w:type="dxa"/>
            <w:tcBorders>
              <w:top w:val="single" w:sz="12" w:space="0" w:color="auto"/>
              <w:bottom w:val="single" w:sz="4" w:space="0" w:color="auto"/>
            </w:tcBorders>
            <w:shd w:val="clear" w:color="auto" w:fill="auto"/>
            <w:noWrap/>
            <w:tcMar>
              <w:top w:w="14" w:type="dxa"/>
              <w:bottom w:w="14" w:type="dxa"/>
            </w:tcMar>
            <w:vAlign w:val="bottom"/>
          </w:tcPr>
          <w:p w:rsidR="00C26D83" w:rsidRPr="002407F9" w:rsidRDefault="00C26D83" w:rsidP="005E2F47">
            <w:pPr>
              <w:pStyle w:val="TABLE-cell"/>
            </w:pPr>
            <w:r w:rsidRPr="002407F9">
              <w:t>Compile variable. May decrease based on implementation.</w:t>
            </w:r>
          </w:p>
        </w:tc>
      </w:tr>
      <w:tr w:rsidR="00C26D83" w:rsidRPr="002407F9" w:rsidTr="00244C14">
        <w:trPr>
          <w:cantSplit/>
          <w:trHeight w:val="290"/>
          <w:jc w:val="center"/>
        </w:trPr>
        <w:tc>
          <w:tcPr>
            <w:tcW w:w="3420" w:type="dxa"/>
            <w:tcBorders>
              <w:top w:val="single" w:sz="4" w:space="0" w:color="auto"/>
              <w:bottom w:val="single" w:sz="6" w:space="0" w:color="auto"/>
            </w:tcBorders>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TPM_CC_NV_UndefineSpaceSpecial</w:t>
            </w:r>
          </w:p>
        </w:tc>
        <w:tc>
          <w:tcPr>
            <w:tcW w:w="1710" w:type="dxa"/>
            <w:tcBorders>
              <w:top w:val="single" w:sz="4" w:space="0" w:color="auto"/>
              <w:bottom w:val="single" w:sz="6" w:space="0" w:color="auto"/>
            </w:tcBorders>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0x0000011F</w:t>
            </w:r>
          </w:p>
        </w:tc>
        <w:tc>
          <w:tcPr>
            <w:tcW w:w="720" w:type="dxa"/>
            <w:tcBorders>
              <w:top w:val="single" w:sz="4" w:space="0" w:color="auto"/>
              <w:bottom w:val="single" w:sz="6" w:space="0" w:color="auto"/>
            </w:tcBorders>
            <w:tcMar>
              <w:left w:w="0" w:type="dxa"/>
              <w:right w:w="0" w:type="dxa"/>
            </w:tcMar>
          </w:tcPr>
          <w:p w:rsidR="00C26D83" w:rsidRPr="002407F9" w:rsidRDefault="00C26D83" w:rsidP="005E2F47">
            <w:pPr>
              <w:pStyle w:val="TABLE-cell"/>
              <w:jc w:val="center"/>
            </w:pPr>
          </w:p>
        </w:tc>
        <w:tc>
          <w:tcPr>
            <w:tcW w:w="3510" w:type="dxa"/>
            <w:tcBorders>
              <w:top w:val="single" w:sz="4" w:space="0" w:color="auto"/>
              <w:bottom w:val="single" w:sz="6" w:space="0" w:color="auto"/>
            </w:tcBorders>
            <w:shd w:val="clear" w:color="auto" w:fill="auto"/>
            <w:noWrap/>
            <w:tcMar>
              <w:top w:w="14" w:type="dxa"/>
              <w:bottom w:w="14" w:type="dxa"/>
            </w:tcMar>
            <w:vAlign w:val="bottom"/>
          </w:tcPr>
          <w:p w:rsidR="00C26D83" w:rsidRPr="002407F9" w:rsidRDefault="00C26D83" w:rsidP="005E2F47">
            <w:pPr>
              <w:pStyle w:val="TABLE-cell"/>
            </w:pPr>
          </w:p>
        </w:tc>
      </w:tr>
      <w:tr w:rsidR="00C26D83" w:rsidRPr="002407F9" w:rsidTr="00244C14">
        <w:trPr>
          <w:cantSplit/>
          <w:trHeight w:val="290"/>
          <w:jc w:val="center"/>
        </w:trPr>
        <w:tc>
          <w:tcPr>
            <w:tcW w:w="3420" w:type="dxa"/>
            <w:tcBorders>
              <w:top w:val="single" w:sz="6" w:space="0" w:color="auto"/>
            </w:tcBorders>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TPM_CC_EvictControl</w:t>
            </w:r>
          </w:p>
        </w:tc>
        <w:tc>
          <w:tcPr>
            <w:tcW w:w="1710" w:type="dxa"/>
            <w:tcBorders>
              <w:top w:val="single" w:sz="6" w:space="0" w:color="auto"/>
            </w:tcBorders>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0x00000120</w:t>
            </w:r>
          </w:p>
        </w:tc>
        <w:tc>
          <w:tcPr>
            <w:tcW w:w="720" w:type="dxa"/>
            <w:tcBorders>
              <w:top w:val="single" w:sz="6" w:space="0" w:color="auto"/>
            </w:tcBorders>
            <w:tcMar>
              <w:left w:w="0" w:type="dxa"/>
              <w:right w:w="0" w:type="dxa"/>
            </w:tcMar>
          </w:tcPr>
          <w:p w:rsidR="00C26D83" w:rsidRPr="002407F9" w:rsidRDefault="00C26D83" w:rsidP="005E2F47">
            <w:pPr>
              <w:pStyle w:val="TABLE-cell"/>
              <w:jc w:val="center"/>
            </w:pPr>
          </w:p>
        </w:tc>
        <w:tc>
          <w:tcPr>
            <w:tcW w:w="3510" w:type="dxa"/>
            <w:tcBorders>
              <w:top w:val="single" w:sz="6" w:space="0" w:color="auto"/>
            </w:tcBorders>
            <w:shd w:val="clear" w:color="auto" w:fill="auto"/>
            <w:noWrap/>
            <w:tcMar>
              <w:top w:w="14" w:type="dxa"/>
              <w:bottom w:w="14" w:type="dxa"/>
            </w:tcMar>
            <w:vAlign w:val="bottom"/>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TPM_CC_HierarchyControl</w:t>
            </w:r>
          </w:p>
        </w:tc>
        <w:tc>
          <w:tcPr>
            <w:tcW w:w="171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jc w:val="center"/>
              <w:rPr>
                <w:lang w:eastAsia="zh-CN"/>
              </w:rPr>
            </w:pPr>
            <w:r w:rsidRPr="002407F9">
              <w:t>0x00000121</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TPM_CC_NV_UndefineSpace</w:t>
            </w:r>
          </w:p>
        </w:tc>
        <w:tc>
          <w:tcPr>
            <w:tcW w:w="171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jc w:val="center"/>
              <w:rPr>
                <w:lang w:eastAsia="zh-CN"/>
              </w:rPr>
            </w:pPr>
            <w:r w:rsidRPr="002407F9">
              <w:t>0x00000122</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TPM_CC_ChangeEPS</w:t>
            </w:r>
          </w:p>
        </w:tc>
        <w:tc>
          <w:tcPr>
            <w:tcW w:w="171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jc w:val="center"/>
              <w:rPr>
                <w:lang w:eastAsia="zh-CN"/>
              </w:rPr>
            </w:pPr>
            <w:r w:rsidRPr="002407F9">
              <w:t>0x00000124</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TPM_CC_ChangePPS</w:t>
            </w:r>
          </w:p>
        </w:tc>
        <w:tc>
          <w:tcPr>
            <w:tcW w:w="171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jc w:val="center"/>
              <w:rPr>
                <w:lang w:eastAsia="zh-CN"/>
              </w:rPr>
            </w:pPr>
            <w:r w:rsidRPr="002407F9">
              <w:t>0x00000125</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TPM_CC_Clear</w:t>
            </w:r>
          </w:p>
        </w:tc>
        <w:tc>
          <w:tcPr>
            <w:tcW w:w="171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jc w:val="center"/>
              <w:rPr>
                <w:lang w:eastAsia="zh-CN"/>
              </w:rPr>
            </w:pPr>
            <w:r w:rsidRPr="002407F9">
              <w:t>0x00000126</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TPM_CC_ClearControl</w:t>
            </w:r>
          </w:p>
        </w:tc>
        <w:tc>
          <w:tcPr>
            <w:tcW w:w="171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jc w:val="center"/>
              <w:rPr>
                <w:lang w:eastAsia="zh-CN"/>
              </w:rPr>
            </w:pPr>
            <w:r w:rsidRPr="002407F9">
              <w:t>0x00000127</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TPM_CC_ClockSet</w:t>
            </w:r>
          </w:p>
        </w:tc>
        <w:tc>
          <w:tcPr>
            <w:tcW w:w="171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jc w:val="center"/>
              <w:rPr>
                <w:lang w:eastAsia="zh-CN"/>
              </w:rPr>
            </w:pPr>
            <w:r w:rsidRPr="002407F9">
              <w:t>0x00000128</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TPM_CC_HierarchyChangeAuth</w:t>
            </w:r>
          </w:p>
        </w:tc>
        <w:tc>
          <w:tcPr>
            <w:tcW w:w="171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jc w:val="center"/>
              <w:rPr>
                <w:lang w:eastAsia="zh-CN"/>
              </w:rPr>
            </w:pPr>
            <w:r w:rsidRPr="002407F9">
              <w:t>0x00000129</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TPM_CC_NV_DefineSpace</w:t>
            </w:r>
          </w:p>
        </w:tc>
        <w:tc>
          <w:tcPr>
            <w:tcW w:w="171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jc w:val="center"/>
              <w:rPr>
                <w:lang w:eastAsia="zh-CN"/>
              </w:rPr>
            </w:pPr>
            <w:r w:rsidRPr="002407F9">
              <w:t>0x0000012A</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TPM_CC_PCR_Allocate</w:t>
            </w:r>
          </w:p>
        </w:tc>
        <w:tc>
          <w:tcPr>
            <w:tcW w:w="171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jc w:val="center"/>
              <w:rPr>
                <w:lang w:eastAsia="zh-CN"/>
              </w:rPr>
            </w:pPr>
            <w:r w:rsidRPr="002407F9">
              <w:t>0x0000012B</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TPM_CC_PCR_SetAuthPolicy</w:t>
            </w:r>
          </w:p>
        </w:tc>
        <w:tc>
          <w:tcPr>
            <w:tcW w:w="171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jc w:val="center"/>
              <w:rPr>
                <w:lang w:eastAsia="zh-CN"/>
              </w:rPr>
            </w:pPr>
            <w:r w:rsidRPr="002407F9">
              <w:t>0x0000012C</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TPM_CC_PP_Commands</w:t>
            </w:r>
          </w:p>
        </w:tc>
        <w:tc>
          <w:tcPr>
            <w:tcW w:w="171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jc w:val="center"/>
              <w:rPr>
                <w:lang w:eastAsia="zh-CN"/>
              </w:rPr>
            </w:pPr>
            <w:r w:rsidRPr="002407F9">
              <w:t>0x0000012D</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TPM_CC_SetPrimaryPolicy</w:t>
            </w:r>
          </w:p>
        </w:tc>
        <w:tc>
          <w:tcPr>
            <w:tcW w:w="171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jc w:val="center"/>
              <w:rPr>
                <w:lang w:eastAsia="zh-CN"/>
              </w:rPr>
            </w:pPr>
            <w:r w:rsidRPr="002407F9">
              <w:t>0x0000012E</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TPM_CC_FieldUpgradeStart</w:t>
            </w:r>
          </w:p>
        </w:tc>
        <w:tc>
          <w:tcPr>
            <w:tcW w:w="171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jc w:val="center"/>
              <w:rPr>
                <w:lang w:eastAsia="zh-CN"/>
              </w:rPr>
            </w:pPr>
            <w:r w:rsidRPr="002407F9">
              <w:t>0x0000012F</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TPM_CC_ClockRateAdjust</w:t>
            </w:r>
          </w:p>
        </w:tc>
        <w:tc>
          <w:tcPr>
            <w:tcW w:w="171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jc w:val="center"/>
              <w:rPr>
                <w:lang w:eastAsia="zh-CN"/>
              </w:rPr>
            </w:pPr>
            <w:r w:rsidRPr="002407F9">
              <w:t>0x00000130</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TPM_CC_CreatePrimary</w:t>
            </w:r>
          </w:p>
        </w:tc>
        <w:tc>
          <w:tcPr>
            <w:tcW w:w="171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jc w:val="center"/>
              <w:rPr>
                <w:lang w:eastAsia="zh-CN"/>
              </w:rPr>
            </w:pPr>
            <w:r w:rsidRPr="002407F9">
              <w:t>0x00000131</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TPM_CC_NV_GlobalWriteLock</w:t>
            </w:r>
          </w:p>
        </w:tc>
        <w:tc>
          <w:tcPr>
            <w:tcW w:w="171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jc w:val="center"/>
              <w:rPr>
                <w:lang w:eastAsia="zh-CN"/>
              </w:rPr>
            </w:pPr>
            <w:r w:rsidRPr="002407F9">
              <w:t>0x00000132</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TPM_CC_GetCommandAuditDigest</w:t>
            </w:r>
          </w:p>
        </w:tc>
        <w:tc>
          <w:tcPr>
            <w:tcW w:w="171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jc w:val="center"/>
              <w:rPr>
                <w:lang w:eastAsia="zh-CN"/>
              </w:rPr>
            </w:pPr>
            <w:r w:rsidRPr="002407F9">
              <w:t>0x00000133</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TPM_CC_NV_Increment</w:t>
            </w:r>
          </w:p>
        </w:tc>
        <w:tc>
          <w:tcPr>
            <w:tcW w:w="171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jc w:val="center"/>
              <w:rPr>
                <w:lang w:eastAsia="zh-CN"/>
              </w:rPr>
            </w:pPr>
            <w:r w:rsidRPr="002407F9">
              <w:t>0x00000134</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TPM_CC_NV_SetBits</w:t>
            </w:r>
          </w:p>
        </w:tc>
        <w:tc>
          <w:tcPr>
            <w:tcW w:w="171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jc w:val="center"/>
              <w:rPr>
                <w:lang w:eastAsia="zh-CN"/>
              </w:rPr>
            </w:pPr>
            <w:r w:rsidRPr="002407F9">
              <w:t>0x00000135</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TPM_CC_NV_Extend</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0x00000136</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TPM_CC_NV_Write</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0x00000137</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TPM_CC_NV_WriteLock</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0x00000138</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TPM_CC_DictionaryAttackLockReset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0x00000139</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TPM_CC_DictionaryAttackParameters</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0x0000013A</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TPM_CC_NV_ChangeAuth</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0x0000013B</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TPM_CC_PCR_Event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0x0000013C</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PCR</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lastRenderedPageBreak/>
              <w:t>TPM_CC_PCR_Reset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0x0000013D</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PCR</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TPM_CC_SequenceComplete</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0x0000013E</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TPM_CC_SetAlgorithmSet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0x0000013F</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TPM_CC_SetCommandCodeAuditStatus</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0x00000140</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TPM_CC_FieldUpgradeData</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0x00000141</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TPM_CC_IncrementalSelfTest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0x00000142</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TPM_CC_SelfTest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0x00000143</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TPM_CC_Startup</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0x00000144</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TPM_CC_Shutdown</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0x00000145</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TPM_CC_StirRandom</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0x00000146</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TPM_CC_ActivateCredential</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0x00000147</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TPM_CC_Certify</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0x00000148</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TPM_CC_PolicyNV</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0x00000149</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Policy</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TPM_CC_CertifyCreation</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0x0000014A</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TPM_CC_Duplicate</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0x0000014B</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TPM_CC_GetTime</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0x0000014C</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TPM_CC_GetSessionAuditDigest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0x0000014D</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TPM_CC_NV_Read</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0x0000014E</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TPM_CC_NV_ReadLock</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0x0000014F</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TPM_CC_ObjectChangeAuth</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0x00000150</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TPM_CC_PolicySecret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0x00000151</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Policy</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TPM_CC_Rewrap</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0x00000152</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TPM_CC_Create</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0x00000153</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TPM_CC_ECDH_ZGen</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0x00000154</w:t>
            </w:r>
          </w:p>
        </w:tc>
        <w:tc>
          <w:tcPr>
            <w:tcW w:w="720" w:type="dxa"/>
            <w:tcMar>
              <w:left w:w="0" w:type="dxa"/>
              <w:right w:w="0" w:type="dxa"/>
            </w:tcMar>
          </w:tcPr>
          <w:p w:rsidR="00C26D83" w:rsidRPr="002407F9" w:rsidRDefault="00C26D83" w:rsidP="005E2F47">
            <w:pPr>
              <w:pStyle w:val="TABLE-cell"/>
              <w:jc w:val="center"/>
            </w:pPr>
            <w:r w:rsidRPr="002407F9">
              <w:t>ECC</w:t>
            </w: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TPM_CC_HMAC</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0x00000155</w:t>
            </w:r>
          </w:p>
        </w:tc>
        <w:tc>
          <w:tcPr>
            <w:tcW w:w="720" w:type="dxa"/>
            <w:tcMar>
              <w:left w:w="0" w:type="dxa"/>
              <w:right w:w="0" w:type="dxa"/>
            </w:tcMar>
          </w:tcPr>
          <w:p w:rsidR="00C26D83" w:rsidRPr="002407F9" w:rsidRDefault="00C26D83" w:rsidP="005E2F47">
            <w:pPr>
              <w:pStyle w:val="TABLE-cell"/>
              <w:jc w:val="center"/>
            </w:pPr>
            <w:r w:rsidRPr="002407F9">
              <w:t>!CMAC</w:t>
            </w: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See NOTE 1</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TPM_CC_MAC</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pPr>
            <w:r w:rsidRPr="002407F9">
              <w:t>0x00000155</w:t>
            </w:r>
          </w:p>
        </w:tc>
        <w:tc>
          <w:tcPr>
            <w:tcW w:w="720" w:type="dxa"/>
            <w:tcMar>
              <w:left w:w="0" w:type="dxa"/>
              <w:right w:w="0" w:type="dxa"/>
            </w:tcMar>
          </w:tcPr>
          <w:p w:rsidR="00C26D83" w:rsidRPr="002407F9" w:rsidRDefault="00C26D83" w:rsidP="005E2F47">
            <w:pPr>
              <w:pStyle w:val="TABLE-cell"/>
              <w:jc w:val="center"/>
            </w:pPr>
            <w:r w:rsidRPr="002407F9">
              <w:t>CMAC</w:t>
            </w:r>
          </w:p>
        </w:tc>
        <w:tc>
          <w:tcPr>
            <w:tcW w:w="3510" w:type="dxa"/>
            <w:shd w:val="clear" w:color="auto" w:fill="auto"/>
            <w:noWrap/>
            <w:tcMar>
              <w:top w:w="14" w:type="dxa"/>
              <w:bottom w:w="14" w:type="dxa"/>
            </w:tcMar>
            <w:vAlign w:val="bottom"/>
          </w:tcPr>
          <w:p w:rsidR="00C26D83" w:rsidRPr="002407F9" w:rsidRDefault="00C26D83" w:rsidP="005E2F47">
            <w:pPr>
              <w:pStyle w:val="TABLE-cell"/>
            </w:pPr>
            <w:r w:rsidRPr="002407F9">
              <w:t>See NOTE 1</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TPM_CC_Import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0x00000156</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TPM_CC_Load</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0x00000157</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TPM_CC_Quote</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0x00000158</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TPM_CC_RSA_Decrypt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0x00000159</w:t>
            </w:r>
          </w:p>
        </w:tc>
        <w:tc>
          <w:tcPr>
            <w:tcW w:w="720" w:type="dxa"/>
            <w:tcMar>
              <w:left w:w="0" w:type="dxa"/>
              <w:right w:w="0" w:type="dxa"/>
            </w:tcMar>
          </w:tcPr>
          <w:p w:rsidR="00C26D83" w:rsidRPr="002407F9" w:rsidRDefault="00C26D83" w:rsidP="005E2F47">
            <w:pPr>
              <w:pStyle w:val="TABLE-cell"/>
              <w:jc w:val="center"/>
            </w:pPr>
            <w:r w:rsidRPr="002407F9">
              <w:t>RSA</w:t>
            </w: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TPM_CC_HMAC_Start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0x0000015B</w:t>
            </w:r>
          </w:p>
        </w:tc>
        <w:tc>
          <w:tcPr>
            <w:tcW w:w="720" w:type="dxa"/>
            <w:tcMar>
              <w:left w:w="0" w:type="dxa"/>
              <w:right w:w="0" w:type="dxa"/>
            </w:tcMar>
          </w:tcPr>
          <w:p w:rsidR="00C26D83" w:rsidRPr="002407F9" w:rsidRDefault="00C26D83" w:rsidP="005E2F47">
            <w:pPr>
              <w:pStyle w:val="TABLE-cell"/>
              <w:jc w:val="center"/>
            </w:pPr>
            <w:r w:rsidRPr="002407F9">
              <w:t>!CMAC</w:t>
            </w: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See NOTE 1</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TPM_CC_MAC_Start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pPr>
            <w:r w:rsidRPr="002407F9">
              <w:t>0x0000015B</w:t>
            </w:r>
          </w:p>
        </w:tc>
        <w:tc>
          <w:tcPr>
            <w:tcW w:w="720" w:type="dxa"/>
            <w:tcMar>
              <w:left w:w="0" w:type="dxa"/>
              <w:right w:w="0" w:type="dxa"/>
            </w:tcMar>
          </w:tcPr>
          <w:p w:rsidR="00C26D83" w:rsidRPr="002407F9" w:rsidRDefault="00C26D83" w:rsidP="005E2F47">
            <w:pPr>
              <w:pStyle w:val="TABLE-cell"/>
              <w:jc w:val="center"/>
            </w:pPr>
            <w:r w:rsidRPr="002407F9">
              <w:t>CMAC</w:t>
            </w:r>
          </w:p>
        </w:tc>
        <w:tc>
          <w:tcPr>
            <w:tcW w:w="3510" w:type="dxa"/>
            <w:shd w:val="clear" w:color="auto" w:fill="auto"/>
            <w:noWrap/>
            <w:tcMar>
              <w:top w:w="14" w:type="dxa"/>
              <w:bottom w:w="14" w:type="dxa"/>
            </w:tcMar>
            <w:vAlign w:val="center"/>
          </w:tcPr>
          <w:p w:rsidR="00C26D83" w:rsidRPr="002407F9" w:rsidRDefault="00C26D83" w:rsidP="005E2F47">
            <w:pPr>
              <w:pStyle w:val="TABLE-cell"/>
            </w:pPr>
            <w:r w:rsidRPr="002407F9">
              <w:t>See NOTE 1</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TPM_CC_SequenceUpdate</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0x0000015C</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TPM_CC_Sign</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0x0000015D</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TPM_CC_Unseal</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0x0000015E</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lastRenderedPageBreak/>
              <w:t>TPM_CC_PolicySigned</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0x00000160</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Policy</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TPM_CC_ContextLoad</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0x00000161</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Context</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TPM_CC_ContextSave</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0x00000162</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Context</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TPM_CC_ECDH_KeyGen</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0x00000163</w:t>
            </w:r>
          </w:p>
        </w:tc>
        <w:tc>
          <w:tcPr>
            <w:tcW w:w="720" w:type="dxa"/>
            <w:tcMar>
              <w:left w:w="0" w:type="dxa"/>
              <w:right w:w="0" w:type="dxa"/>
            </w:tcMar>
          </w:tcPr>
          <w:p w:rsidR="00C26D83" w:rsidRPr="002407F9" w:rsidRDefault="00C26D83" w:rsidP="005E2F47">
            <w:pPr>
              <w:pStyle w:val="TABLE-cell"/>
              <w:jc w:val="center"/>
            </w:pPr>
            <w:r w:rsidRPr="002407F9">
              <w:t>ECC</w:t>
            </w: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TPM_CC_EncryptDecrypt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0x00000164</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TPM_CC_FlushContext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highlight w:val="yellow"/>
                <w:lang w:eastAsia="zh-CN"/>
              </w:rPr>
            </w:pPr>
            <w:r w:rsidRPr="002407F9">
              <w:t>0x00000165</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Context</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TPM_CC_LoadExternal</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0x00000167</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TPM_CC_MakeCredential</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0x00000168</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TPM_CC_NV_ReadPublic</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0x00000169</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NV</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TPM_CC_PolicyAuthorize</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0x0000016A</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Policy</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TPM_CC_PolicyAuthValue</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0x0000016B</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Policy</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TPM_CC_PolicyCommandCode</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0x0000016C</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Policy</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TPM_CC_PolicyCounterTimer</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0x0000016D</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Policy</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TPM_CC_PolicyCpHash</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0x0000016E</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Policy</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TPM_CC_PolicyLocality</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0x0000016F</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Policy</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TPM_CC_PolicyNameHash</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0x00000170</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Policy</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TPM_CC_PolicyOR</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0x00000171</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Policy</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TPM_CC_PolicyTicket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0x00000172</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Policy</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TPM_CC_ReadPublic</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0x00000173</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TPM_CC_RSA_Encrypt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0x00000174</w:t>
            </w:r>
          </w:p>
        </w:tc>
        <w:tc>
          <w:tcPr>
            <w:tcW w:w="720" w:type="dxa"/>
            <w:tcMar>
              <w:left w:w="0" w:type="dxa"/>
              <w:right w:w="0" w:type="dxa"/>
            </w:tcMar>
          </w:tcPr>
          <w:p w:rsidR="00C26D83" w:rsidRPr="002407F9" w:rsidRDefault="00C26D83" w:rsidP="005E2F47">
            <w:pPr>
              <w:pStyle w:val="TABLE-cell"/>
              <w:jc w:val="center"/>
            </w:pPr>
            <w:r w:rsidRPr="002407F9">
              <w:t>RSA</w:t>
            </w: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TPM_CC_StartAuthSession</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0x00000176</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TPM_CC_VerifySignature</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highlight w:val="yellow"/>
                <w:lang w:eastAsia="zh-CN"/>
              </w:rPr>
            </w:pPr>
            <w:r w:rsidRPr="002407F9">
              <w:t>0x00000177</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TPM_CC_ECC_Parameters</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0x00000178</w:t>
            </w:r>
          </w:p>
        </w:tc>
        <w:tc>
          <w:tcPr>
            <w:tcW w:w="720" w:type="dxa"/>
            <w:tcMar>
              <w:left w:w="0" w:type="dxa"/>
              <w:right w:w="0" w:type="dxa"/>
            </w:tcMar>
          </w:tcPr>
          <w:p w:rsidR="00C26D83" w:rsidRPr="002407F9" w:rsidRDefault="00C26D83" w:rsidP="005E2F47">
            <w:pPr>
              <w:pStyle w:val="TABLE-cell"/>
              <w:jc w:val="center"/>
            </w:pPr>
            <w:r w:rsidRPr="002407F9">
              <w:t>ECC</w:t>
            </w: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TPM_CC_FirmwareRead</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0x00000179</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TPM_CC_GetCapability</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0x0000017A</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TPM_CC_GetRandom</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0x0000017B</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TPM_CC_GetTestResult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0x0000017C</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TPM_CC_Hash</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0x0000017D</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TPM_CC_PCR_Read</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0x0000017E</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PCR</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TPM_CC_PolicyPCR</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0x0000017F</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r w:rsidRPr="002407F9">
              <w:t>Policy</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TPM_CC_PolicyRestart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0x00000180</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hideMark/>
          </w:tcPr>
          <w:p w:rsidR="00C26D83" w:rsidRPr="002407F9" w:rsidRDefault="00C26D83" w:rsidP="005E2F47">
            <w:pPr>
              <w:pStyle w:val="TABLE-cell"/>
            </w:pPr>
            <w:r w:rsidRPr="002407F9">
              <w:t>TPM_CC_ReadClock</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0x00000181</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hideMark/>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TPM_CC_PCR_Extend</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0x00000182</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TPM_CC_PCR_SetAuthValue</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0x00000183</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TPM_CC_NV_Certify</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0x00000184</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lastRenderedPageBreak/>
              <w:t>TPM_CC_EventSequenceComplete</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0x00000185</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TPM_CC_HashSequenceStart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0x00000186</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TPM_CC_PolicyPhysicalPresence</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0x00000187</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r w:rsidRPr="002407F9">
              <w:t>Policy</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TPM_CC_PolicyDuplicationSelect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0x00000188</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r w:rsidRPr="002407F9">
              <w:t>Policy</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TPM_CC_PolicyGetDigest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0x00000189</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r w:rsidRPr="002407F9">
              <w:t>Policy</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TPM_CC_TestParms</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0x0000018A</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TPM_CC_Commit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0x0000018B</w:t>
            </w:r>
          </w:p>
        </w:tc>
        <w:tc>
          <w:tcPr>
            <w:tcW w:w="720" w:type="dxa"/>
            <w:tcMar>
              <w:left w:w="0" w:type="dxa"/>
              <w:right w:w="0" w:type="dxa"/>
            </w:tcMar>
          </w:tcPr>
          <w:p w:rsidR="00C26D83" w:rsidRPr="002407F9" w:rsidRDefault="00C26D83" w:rsidP="005E2F47">
            <w:pPr>
              <w:pStyle w:val="TABLE-cell"/>
              <w:jc w:val="center"/>
            </w:pPr>
            <w:r w:rsidRPr="002407F9">
              <w:t>ECC</w:t>
            </w:r>
          </w:p>
        </w:tc>
        <w:tc>
          <w:tcPr>
            <w:tcW w:w="3510" w:type="dxa"/>
            <w:shd w:val="clear" w:color="auto" w:fill="auto"/>
            <w:noWrap/>
            <w:tcMar>
              <w:top w:w="14" w:type="dxa"/>
              <w:bottom w:w="14" w:type="dxa"/>
            </w:tcMar>
            <w:vAlign w:val="bottom"/>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TPM_CC_PolicyPassword</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0x0000018C</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r w:rsidRPr="002407F9">
              <w:t>Policy</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TPM_CC_ZGen_2Phase</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0x0000018D</w:t>
            </w:r>
          </w:p>
        </w:tc>
        <w:tc>
          <w:tcPr>
            <w:tcW w:w="720" w:type="dxa"/>
            <w:tcMar>
              <w:left w:w="0" w:type="dxa"/>
              <w:right w:w="0" w:type="dxa"/>
            </w:tcMar>
          </w:tcPr>
          <w:p w:rsidR="00C26D83" w:rsidRPr="002407F9" w:rsidRDefault="00C26D83" w:rsidP="005E2F47">
            <w:pPr>
              <w:pStyle w:val="TABLE-cell"/>
              <w:jc w:val="center"/>
            </w:pPr>
            <w:r w:rsidRPr="002407F9">
              <w:t>ECC</w:t>
            </w:r>
          </w:p>
        </w:tc>
        <w:tc>
          <w:tcPr>
            <w:tcW w:w="3510" w:type="dxa"/>
            <w:shd w:val="clear" w:color="auto" w:fill="auto"/>
            <w:noWrap/>
            <w:tcMar>
              <w:top w:w="14" w:type="dxa"/>
              <w:bottom w:w="14" w:type="dxa"/>
            </w:tcMar>
            <w:vAlign w:val="bottom"/>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TPM_CC_EC_Ephemeral</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0x0000018E</w:t>
            </w:r>
          </w:p>
        </w:tc>
        <w:tc>
          <w:tcPr>
            <w:tcW w:w="720" w:type="dxa"/>
            <w:tcMar>
              <w:left w:w="0" w:type="dxa"/>
              <w:right w:w="0" w:type="dxa"/>
            </w:tcMar>
          </w:tcPr>
          <w:p w:rsidR="00C26D83" w:rsidRPr="002407F9" w:rsidRDefault="00C26D83" w:rsidP="005E2F47">
            <w:pPr>
              <w:pStyle w:val="TABLE-cell"/>
              <w:jc w:val="center"/>
            </w:pPr>
            <w:r w:rsidRPr="002407F9">
              <w:t>ECC</w:t>
            </w:r>
          </w:p>
        </w:tc>
        <w:tc>
          <w:tcPr>
            <w:tcW w:w="3510" w:type="dxa"/>
            <w:shd w:val="clear" w:color="auto" w:fill="auto"/>
            <w:noWrap/>
            <w:tcMar>
              <w:top w:w="14" w:type="dxa"/>
              <w:bottom w:w="14" w:type="dxa"/>
            </w:tcMar>
            <w:vAlign w:val="bottom"/>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TPM_CC_PolicyNvWritten</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0x0000018F</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r w:rsidRPr="002407F9">
              <w:t>Policy</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TPM_CC_PolicyTemplate</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pPr>
            <w:r w:rsidRPr="002407F9">
              <w:t>0x00000190</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r w:rsidRPr="002407F9">
              <w:t>Policy</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TPM_CC_CreateLoaded</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pPr>
            <w:r w:rsidRPr="002407F9">
              <w:t>0x00000191</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TPM_CC_PolicyAuthorizeNV</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pPr>
            <w:r w:rsidRPr="002407F9">
              <w:t>0x00000192</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r w:rsidRPr="002407F9">
              <w:t>Policy</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TPM_CC_EncryptDecrypt2</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pPr>
            <w:r w:rsidRPr="002407F9">
              <w:t>0x00000193</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p>
        </w:tc>
      </w:tr>
      <w:tr w:rsidR="00C26D83" w:rsidRPr="002407F9" w:rsidTr="00244C14">
        <w:trPr>
          <w:cantSplit/>
          <w:trHeight w:val="15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TPM_CC_AC_GetCapability</w:t>
            </w:r>
          </w:p>
        </w:tc>
        <w:tc>
          <w:tcPr>
            <w:tcW w:w="1710" w:type="dxa"/>
            <w:shd w:val="clear" w:color="auto" w:fill="auto"/>
            <w:noWrap/>
            <w:tcMar>
              <w:top w:w="14" w:type="dxa"/>
              <w:left w:w="58" w:type="dxa"/>
              <w:bottom w:w="14" w:type="dxa"/>
              <w:right w:w="58" w:type="dxa"/>
            </w:tcMar>
          </w:tcPr>
          <w:p w:rsidR="00C26D83" w:rsidRPr="002407F9" w:rsidRDefault="00C26D83" w:rsidP="005E2F47">
            <w:pPr>
              <w:pStyle w:val="TABLE-cell"/>
              <w:jc w:val="center"/>
            </w:pPr>
            <w:r w:rsidRPr="002407F9">
              <w:t>0x00000194</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TPM_CC_AC_Send</w:t>
            </w:r>
          </w:p>
        </w:tc>
        <w:tc>
          <w:tcPr>
            <w:tcW w:w="1710" w:type="dxa"/>
            <w:shd w:val="clear" w:color="auto" w:fill="auto"/>
            <w:noWrap/>
            <w:tcMar>
              <w:top w:w="14" w:type="dxa"/>
              <w:left w:w="58" w:type="dxa"/>
              <w:bottom w:w="14" w:type="dxa"/>
              <w:right w:w="58" w:type="dxa"/>
            </w:tcMar>
          </w:tcPr>
          <w:p w:rsidR="00C26D83" w:rsidRPr="002407F9" w:rsidRDefault="00C26D83" w:rsidP="005E2F47">
            <w:pPr>
              <w:pStyle w:val="TABLE-cell"/>
              <w:jc w:val="center"/>
            </w:pPr>
            <w:r w:rsidRPr="002407F9">
              <w:t>0x00000195</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TPM_CC_Policy_AC_SendSelect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pPr>
            <w:r w:rsidRPr="002407F9">
              <w:t>0x00000196</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r w:rsidRPr="002407F9">
              <w:t>Policy</w:t>
            </w:r>
          </w:p>
        </w:tc>
      </w:tr>
      <w:tr w:rsidR="00245CDA"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245CDA" w:rsidRPr="002407F9" w:rsidRDefault="00245CDA" w:rsidP="005E2F47">
            <w:pPr>
              <w:pStyle w:val="TABLE-cell"/>
            </w:pPr>
            <w:r>
              <w:t>TPM_CC_CertifyX509</w:t>
            </w:r>
          </w:p>
        </w:tc>
        <w:tc>
          <w:tcPr>
            <w:tcW w:w="1710" w:type="dxa"/>
            <w:shd w:val="clear" w:color="auto" w:fill="auto"/>
            <w:noWrap/>
            <w:tcMar>
              <w:top w:w="14" w:type="dxa"/>
              <w:left w:w="58" w:type="dxa"/>
              <w:bottom w:w="14" w:type="dxa"/>
              <w:right w:w="58" w:type="dxa"/>
            </w:tcMar>
            <w:vAlign w:val="center"/>
          </w:tcPr>
          <w:p w:rsidR="00245CDA" w:rsidRPr="002407F9" w:rsidRDefault="00245CDA" w:rsidP="005E2F47">
            <w:pPr>
              <w:pStyle w:val="TABLE-cell"/>
              <w:jc w:val="center"/>
            </w:pPr>
            <w:r>
              <w:t>0x00000197</w:t>
            </w:r>
          </w:p>
        </w:tc>
        <w:tc>
          <w:tcPr>
            <w:tcW w:w="720" w:type="dxa"/>
            <w:tcMar>
              <w:left w:w="0" w:type="dxa"/>
              <w:right w:w="0" w:type="dxa"/>
            </w:tcMar>
          </w:tcPr>
          <w:p w:rsidR="00245CDA" w:rsidRPr="002407F9" w:rsidRDefault="00245CDA" w:rsidP="005E2F47">
            <w:pPr>
              <w:pStyle w:val="TABLE-cell"/>
              <w:jc w:val="center"/>
            </w:pPr>
          </w:p>
        </w:tc>
        <w:tc>
          <w:tcPr>
            <w:tcW w:w="3510" w:type="dxa"/>
            <w:shd w:val="clear" w:color="auto" w:fill="auto"/>
            <w:noWrap/>
            <w:tcMar>
              <w:top w:w="14" w:type="dxa"/>
              <w:bottom w:w="14" w:type="dxa"/>
            </w:tcMar>
            <w:vAlign w:val="bottom"/>
          </w:tcPr>
          <w:p w:rsidR="00245CDA" w:rsidRPr="002407F9" w:rsidRDefault="00245CDA" w:rsidP="005E2F47">
            <w:pPr>
              <w:pStyle w:val="TABLE-cell"/>
            </w:pPr>
          </w:p>
        </w:tc>
      </w:tr>
      <w:tr w:rsidR="004D4DB8"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4D4DB8" w:rsidRDefault="004D4DB8" w:rsidP="005E2F47">
            <w:pPr>
              <w:pStyle w:val="TABLE-cell"/>
            </w:pPr>
            <w:r w:rsidRPr="004D4DB8">
              <w:t>TPM_CC_ACT_SetTimeout</w:t>
            </w:r>
          </w:p>
        </w:tc>
        <w:tc>
          <w:tcPr>
            <w:tcW w:w="1710" w:type="dxa"/>
            <w:shd w:val="clear" w:color="auto" w:fill="auto"/>
            <w:noWrap/>
            <w:tcMar>
              <w:top w:w="14" w:type="dxa"/>
              <w:left w:w="58" w:type="dxa"/>
              <w:bottom w:w="14" w:type="dxa"/>
              <w:right w:w="58" w:type="dxa"/>
            </w:tcMar>
            <w:vAlign w:val="center"/>
          </w:tcPr>
          <w:p w:rsidR="004D4DB8" w:rsidRDefault="004D4DB8" w:rsidP="005E2F47">
            <w:pPr>
              <w:pStyle w:val="TABLE-cell"/>
              <w:jc w:val="center"/>
            </w:pPr>
            <w:r w:rsidRPr="004D4DB8">
              <w:t>0x00000198</w:t>
            </w:r>
          </w:p>
        </w:tc>
        <w:tc>
          <w:tcPr>
            <w:tcW w:w="720" w:type="dxa"/>
            <w:tcMar>
              <w:left w:w="0" w:type="dxa"/>
              <w:right w:w="0" w:type="dxa"/>
            </w:tcMar>
          </w:tcPr>
          <w:p w:rsidR="004D4DB8" w:rsidRPr="002407F9" w:rsidRDefault="004D4DB8" w:rsidP="005E2F47">
            <w:pPr>
              <w:pStyle w:val="TABLE-cell"/>
              <w:jc w:val="center"/>
            </w:pPr>
          </w:p>
        </w:tc>
        <w:tc>
          <w:tcPr>
            <w:tcW w:w="3510" w:type="dxa"/>
            <w:shd w:val="clear" w:color="auto" w:fill="auto"/>
            <w:noWrap/>
            <w:tcMar>
              <w:top w:w="14" w:type="dxa"/>
              <w:bottom w:w="14" w:type="dxa"/>
            </w:tcMar>
            <w:vAlign w:val="bottom"/>
          </w:tcPr>
          <w:p w:rsidR="004D4DB8" w:rsidRPr="002407F9" w:rsidRDefault="004D4DB8" w:rsidP="005E2F47">
            <w:pPr>
              <w:pStyle w:val="TABLE-cell"/>
            </w:pPr>
          </w:p>
        </w:tc>
      </w:tr>
      <w:tr w:rsidR="00F17DCE" w:rsidRPr="002407F9" w:rsidTr="00244C14">
        <w:trPr>
          <w:cantSplit/>
          <w:trHeight w:val="290"/>
          <w:jc w:val="center"/>
          <w:ins w:id="745" w:author="David Wooten" w:date="2019-11-15T15:58:00Z"/>
        </w:trPr>
        <w:tc>
          <w:tcPr>
            <w:tcW w:w="3420" w:type="dxa"/>
            <w:shd w:val="clear" w:color="auto" w:fill="auto"/>
            <w:noWrap/>
            <w:tcMar>
              <w:top w:w="14" w:type="dxa"/>
              <w:left w:w="58" w:type="dxa"/>
              <w:bottom w:w="14" w:type="dxa"/>
              <w:right w:w="58" w:type="dxa"/>
            </w:tcMar>
            <w:vAlign w:val="center"/>
          </w:tcPr>
          <w:p w:rsidR="00F17DCE" w:rsidRPr="004D4DB8" w:rsidRDefault="00F17DCE" w:rsidP="005E2F47">
            <w:pPr>
              <w:pStyle w:val="TABLE-cell"/>
              <w:rPr>
                <w:ins w:id="746" w:author="David Wooten" w:date="2019-11-15T15:58:00Z"/>
              </w:rPr>
            </w:pPr>
            <w:ins w:id="747" w:author="David Wooten" w:date="2019-11-15T15:58:00Z">
              <w:r>
                <w:t>TPM_CC_ECC_Encrypt</w:t>
              </w:r>
            </w:ins>
          </w:p>
        </w:tc>
        <w:tc>
          <w:tcPr>
            <w:tcW w:w="1710" w:type="dxa"/>
            <w:shd w:val="clear" w:color="auto" w:fill="auto"/>
            <w:noWrap/>
            <w:tcMar>
              <w:top w:w="14" w:type="dxa"/>
              <w:left w:w="58" w:type="dxa"/>
              <w:bottom w:w="14" w:type="dxa"/>
              <w:right w:w="58" w:type="dxa"/>
            </w:tcMar>
            <w:vAlign w:val="center"/>
          </w:tcPr>
          <w:p w:rsidR="00F17DCE" w:rsidRPr="004D4DB8" w:rsidRDefault="00F17DCE" w:rsidP="005E2F47">
            <w:pPr>
              <w:pStyle w:val="TABLE-cell"/>
              <w:jc w:val="center"/>
              <w:rPr>
                <w:ins w:id="748" w:author="David Wooten" w:date="2019-11-15T15:58:00Z"/>
              </w:rPr>
            </w:pPr>
            <w:ins w:id="749" w:author="David Wooten" w:date="2019-11-15T15:58:00Z">
              <w:r>
                <w:t>0x00000199</w:t>
              </w:r>
            </w:ins>
          </w:p>
        </w:tc>
        <w:tc>
          <w:tcPr>
            <w:tcW w:w="720" w:type="dxa"/>
            <w:tcMar>
              <w:left w:w="0" w:type="dxa"/>
              <w:right w:w="0" w:type="dxa"/>
            </w:tcMar>
          </w:tcPr>
          <w:p w:rsidR="00F17DCE" w:rsidRPr="002407F9" w:rsidRDefault="00F17DCE" w:rsidP="005E2F47">
            <w:pPr>
              <w:pStyle w:val="TABLE-cell"/>
              <w:jc w:val="center"/>
              <w:rPr>
                <w:ins w:id="750" w:author="David Wooten" w:date="2019-11-15T15:58:00Z"/>
              </w:rPr>
            </w:pPr>
            <w:ins w:id="751" w:author="David Wooten" w:date="2019-11-15T15:59:00Z">
              <w:r>
                <w:t>ECC</w:t>
              </w:r>
            </w:ins>
          </w:p>
        </w:tc>
        <w:tc>
          <w:tcPr>
            <w:tcW w:w="3510" w:type="dxa"/>
            <w:shd w:val="clear" w:color="auto" w:fill="auto"/>
            <w:noWrap/>
            <w:tcMar>
              <w:top w:w="14" w:type="dxa"/>
              <w:bottom w:w="14" w:type="dxa"/>
            </w:tcMar>
            <w:vAlign w:val="bottom"/>
          </w:tcPr>
          <w:p w:rsidR="00F17DCE" w:rsidRPr="002407F9" w:rsidRDefault="00F17DCE" w:rsidP="005E2F47">
            <w:pPr>
              <w:pStyle w:val="TABLE-cell"/>
              <w:rPr>
                <w:ins w:id="752" w:author="David Wooten" w:date="2019-11-15T15:58:00Z"/>
              </w:rPr>
            </w:pPr>
          </w:p>
        </w:tc>
      </w:tr>
      <w:tr w:rsidR="00F17DCE" w:rsidRPr="002407F9" w:rsidTr="00244C14">
        <w:trPr>
          <w:cantSplit/>
          <w:trHeight w:val="290"/>
          <w:jc w:val="center"/>
          <w:ins w:id="753" w:author="David Wooten" w:date="2019-11-15T15:59:00Z"/>
        </w:trPr>
        <w:tc>
          <w:tcPr>
            <w:tcW w:w="3420" w:type="dxa"/>
            <w:shd w:val="clear" w:color="auto" w:fill="auto"/>
            <w:noWrap/>
            <w:tcMar>
              <w:top w:w="14" w:type="dxa"/>
              <w:left w:w="58" w:type="dxa"/>
              <w:bottom w:w="14" w:type="dxa"/>
              <w:right w:w="58" w:type="dxa"/>
            </w:tcMar>
            <w:vAlign w:val="center"/>
          </w:tcPr>
          <w:p w:rsidR="00F17DCE" w:rsidRDefault="00FD276D" w:rsidP="005E2F47">
            <w:pPr>
              <w:pStyle w:val="TABLE-cell"/>
              <w:rPr>
                <w:ins w:id="754" w:author="David Wooten" w:date="2019-11-15T15:59:00Z"/>
              </w:rPr>
            </w:pPr>
            <w:ins w:id="755" w:author="David Wooten" w:date="2019-11-15T15:59:00Z">
              <w:r>
                <w:t>TPM_CC_ECC</w:t>
              </w:r>
            </w:ins>
            <w:ins w:id="756" w:author="David Wooten" w:date="2019-11-16T11:46:00Z">
              <w:r>
                <w:t>_</w:t>
              </w:r>
            </w:ins>
            <w:ins w:id="757" w:author="David Wooten" w:date="2019-11-15T15:59:00Z">
              <w:r w:rsidR="00F17DCE">
                <w:t>Decrypt</w:t>
              </w:r>
            </w:ins>
          </w:p>
        </w:tc>
        <w:tc>
          <w:tcPr>
            <w:tcW w:w="1710" w:type="dxa"/>
            <w:shd w:val="clear" w:color="auto" w:fill="auto"/>
            <w:noWrap/>
            <w:tcMar>
              <w:top w:w="14" w:type="dxa"/>
              <w:left w:w="58" w:type="dxa"/>
              <w:bottom w:w="14" w:type="dxa"/>
              <w:right w:w="58" w:type="dxa"/>
            </w:tcMar>
            <w:vAlign w:val="center"/>
          </w:tcPr>
          <w:p w:rsidR="00F17DCE" w:rsidRDefault="00F17DCE" w:rsidP="005E2F47">
            <w:pPr>
              <w:pStyle w:val="TABLE-cell"/>
              <w:jc w:val="center"/>
              <w:rPr>
                <w:ins w:id="758" w:author="David Wooten" w:date="2019-11-15T15:59:00Z"/>
              </w:rPr>
            </w:pPr>
            <w:ins w:id="759" w:author="David Wooten" w:date="2019-11-15T15:59:00Z">
              <w:r>
                <w:t>0x0000019A</w:t>
              </w:r>
            </w:ins>
          </w:p>
        </w:tc>
        <w:tc>
          <w:tcPr>
            <w:tcW w:w="720" w:type="dxa"/>
            <w:tcMar>
              <w:left w:w="0" w:type="dxa"/>
              <w:right w:w="0" w:type="dxa"/>
            </w:tcMar>
          </w:tcPr>
          <w:p w:rsidR="00F17DCE" w:rsidRDefault="00F17DCE" w:rsidP="005E2F47">
            <w:pPr>
              <w:pStyle w:val="TABLE-cell"/>
              <w:jc w:val="center"/>
              <w:rPr>
                <w:ins w:id="760" w:author="David Wooten" w:date="2019-11-15T15:59:00Z"/>
              </w:rPr>
            </w:pPr>
            <w:ins w:id="761" w:author="David Wooten" w:date="2019-11-15T15:59:00Z">
              <w:r>
                <w:t>ECC</w:t>
              </w:r>
            </w:ins>
          </w:p>
        </w:tc>
        <w:tc>
          <w:tcPr>
            <w:tcW w:w="3510" w:type="dxa"/>
            <w:shd w:val="clear" w:color="auto" w:fill="auto"/>
            <w:noWrap/>
            <w:tcMar>
              <w:top w:w="14" w:type="dxa"/>
              <w:bottom w:w="14" w:type="dxa"/>
            </w:tcMar>
            <w:vAlign w:val="bottom"/>
          </w:tcPr>
          <w:p w:rsidR="00F17DCE" w:rsidRPr="002407F9" w:rsidRDefault="00F17DCE" w:rsidP="005E2F47">
            <w:pPr>
              <w:pStyle w:val="TABLE-cell"/>
              <w:rPr>
                <w:ins w:id="762" w:author="David Wooten" w:date="2019-11-15T15:59:00Z"/>
              </w:rPr>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TPM_CC_LAST</w:t>
            </w:r>
          </w:p>
        </w:tc>
        <w:tc>
          <w:tcPr>
            <w:tcW w:w="1710" w:type="dxa"/>
            <w:shd w:val="clear" w:color="auto" w:fill="auto"/>
            <w:noWrap/>
            <w:tcMar>
              <w:top w:w="14" w:type="dxa"/>
              <w:left w:w="58" w:type="dxa"/>
              <w:bottom w:w="14" w:type="dxa"/>
              <w:right w:w="58" w:type="dxa"/>
            </w:tcMar>
            <w:vAlign w:val="center"/>
          </w:tcPr>
          <w:p w:rsidR="00C26D83" w:rsidRPr="002407F9" w:rsidRDefault="00C26D83">
            <w:pPr>
              <w:pStyle w:val="TABLE-cell"/>
              <w:jc w:val="center"/>
              <w:rPr>
                <w:lang w:eastAsia="zh-CN"/>
              </w:rPr>
            </w:pPr>
            <w:r w:rsidRPr="002407F9">
              <w:t>0x0000019</w:t>
            </w:r>
            <w:ins w:id="763" w:author="David Wooten" w:date="2019-11-15T15:59:00Z">
              <w:r w:rsidR="00F17DCE">
                <w:t>A</w:t>
              </w:r>
            </w:ins>
            <w:del w:id="764" w:author="David Wooten" w:date="2019-11-15T15:59:00Z">
              <w:r w:rsidR="004D4DB8" w:rsidDel="00F17DCE">
                <w:delText>8</w:delText>
              </w:r>
            </w:del>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r w:rsidRPr="002407F9">
              <w:t>Compile variable. May increase based on implementation.</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CC_VEND</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pPr>
            <w:r w:rsidRPr="002407F9">
              <w:t>0x20000000</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pPr>
            <w:r w:rsidRPr="002407F9">
              <w:t>TPM_CC_Vendor_TCG_Test</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jc w:val="center"/>
              <w:rPr>
                <w:lang w:eastAsia="zh-CN"/>
              </w:rPr>
            </w:pPr>
            <w:r w:rsidRPr="002407F9">
              <w:t>CC_VEND+0x0000</w:t>
            </w:r>
          </w:p>
        </w:tc>
        <w:tc>
          <w:tcPr>
            <w:tcW w:w="720" w:type="dxa"/>
            <w:tcMar>
              <w:left w:w="0" w:type="dxa"/>
              <w:right w:w="0" w:type="dxa"/>
            </w:tcMar>
          </w:tcPr>
          <w:p w:rsidR="00C26D83" w:rsidRPr="002407F9" w:rsidRDefault="00C26D83" w:rsidP="005E2F47">
            <w:pPr>
              <w:pStyle w:val="TABLE-cell"/>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
            </w:pPr>
            <w:r w:rsidRPr="002407F9">
              <w:t>Used for testing of command dispatch</w:t>
            </w:r>
          </w:p>
        </w:tc>
      </w:tr>
      <w:tr w:rsidR="00C26D83" w:rsidRPr="002407F9" w:rsidTr="00244C14">
        <w:trPr>
          <w:cantSplit/>
          <w:trHeight w:val="290"/>
          <w:jc w:val="center"/>
        </w:trPr>
        <w:tc>
          <w:tcPr>
            <w:tcW w:w="3420" w:type="dxa"/>
            <w:shd w:val="clear" w:color="auto" w:fill="auto"/>
            <w:noWrap/>
            <w:tcMar>
              <w:top w:w="14" w:type="dxa"/>
              <w:left w:w="58" w:type="dxa"/>
              <w:bottom w:w="14" w:type="dxa"/>
              <w:right w:w="58" w:type="dxa"/>
            </w:tcMar>
            <w:vAlign w:val="center"/>
          </w:tcPr>
          <w:p w:rsidR="00C26D83" w:rsidRPr="002407F9" w:rsidRDefault="00C26D83" w:rsidP="005E2F47">
            <w:pPr>
              <w:pStyle w:val="TABLE-cell"/>
              <w:keepNext w:val="0"/>
            </w:pPr>
            <w:r w:rsidRPr="002407F9">
              <w:t>#TPM_RC_COMMAND_CODE</w:t>
            </w:r>
          </w:p>
        </w:tc>
        <w:tc>
          <w:tcPr>
            <w:tcW w:w="1710" w:type="dxa"/>
            <w:shd w:val="clear" w:color="auto" w:fill="auto"/>
            <w:noWrap/>
            <w:tcMar>
              <w:top w:w="14" w:type="dxa"/>
              <w:left w:w="58" w:type="dxa"/>
              <w:bottom w:w="14" w:type="dxa"/>
              <w:right w:w="58" w:type="dxa"/>
            </w:tcMar>
            <w:vAlign w:val="center"/>
          </w:tcPr>
          <w:p w:rsidR="00C26D83" w:rsidRPr="002407F9" w:rsidRDefault="00C26D83" w:rsidP="005E2F47">
            <w:pPr>
              <w:pStyle w:val="TABLE-cell"/>
              <w:keepNext w:val="0"/>
              <w:jc w:val="center"/>
              <w:rPr>
                <w:lang w:eastAsia="zh-CN"/>
              </w:rPr>
            </w:pPr>
          </w:p>
        </w:tc>
        <w:tc>
          <w:tcPr>
            <w:tcW w:w="720" w:type="dxa"/>
            <w:tcMar>
              <w:left w:w="0" w:type="dxa"/>
              <w:right w:w="0" w:type="dxa"/>
            </w:tcMar>
          </w:tcPr>
          <w:p w:rsidR="00C26D83" w:rsidRPr="002407F9" w:rsidRDefault="00C26D83" w:rsidP="005E2F47">
            <w:pPr>
              <w:pStyle w:val="Table-cell-note"/>
              <w:keepNext w:val="0"/>
              <w:ind w:left="0" w:firstLine="0"/>
              <w:jc w:val="center"/>
            </w:pPr>
          </w:p>
        </w:tc>
        <w:tc>
          <w:tcPr>
            <w:tcW w:w="3510" w:type="dxa"/>
            <w:shd w:val="clear" w:color="auto" w:fill="auto"/>
            <w:noWrap/>
            <w:tcMar>
              <w:top w:w="14" w:type="dxa"/>
              <w:bottom w:w="14" w:type="dxa"/>
            </w:tcMar>
            <w:vAlign w:val="bottom"/>
          </w:tcPr>
          <w:p w:rsidR="00C26D83" w:rsidRPr="002407F9" w:rsidRDefault="00C26D83" w:rsidP="005E2F47">
            <w:pPr>
              <w:pStyle w:val="Table-cell-note"/>
              <w:keepNext w:val="0"/>
              <w:ind w:left="0" w:firstLine="0"/>
            </w:pPr>
          </w:p>
        </w:tc>
      </w:tr>
    </w:tbl>
    <w:p w:rsidR="004D294E" w:rsidRPr="002407F9" w:rsidRDefault="00C26D83" w:rsidP="004D294E">
      <w:pPr>
        <w:pStyle w:val="NOTE"/>
        <w:rPr>
          <w:noProof/>
        </w:rPr>
      </w:pPr>
      <w:r w:rsidRPr="002407F9">
        <w:rPr>
          <w:noProof/>
        </w:rPr>
        <w:t>N</w:t>
      </w:r>
      <w:r w:rsidR="004D294E" w:rsidRPr="002407F9">
        <w:rPr>
          <w:noProof/>
        </w:rPr>
        <w:t>OTE 1</w:t>
      </w:r>
      <w:r w:rsidR="004D294E" w:rsidRPr="002407F9">
        <w:rPr>
          <w:noProof/>
        </w:rPr>
        <w:tab/>
        <w:t>A TPM may implement either TPM2_HMAC()</w:t>
      </w:r>
      <w:r w:rsidR="00B1112D" w:rsidRPr="002407F9">
        <w:rPr>
          <w:noProof/>
        </w:rPr>
        <w:t>/TPM2_HMAC_Start()</w:t>
      </w:r>
      <w:r w:rsidR="004D294E" w:rsidRPr="002407F9">
        <w:rPr>
          <w:noProof/>
        </w:rPr>
        <w:t xml:space="preserve"> or TPM2_MAC()</w:t>
      </w:r>
      <w:r w:rsidR="00B1112D" w:rsidRPr="002407F9">
        <w:rPr>
          <w:noProof/>
        </w:rPr>
        <w:t>/TPM2_MAC_Start()</w:t>
      </w:r>
      <w:r w:rsidR="004D294E" w:rsidRPr="002407F9">
        <w:rPr>
          <w:noProof/>
        </w:rPr>
        <w:t xml:space="preserve"> but not both</w:t>
      </w:r>
      <w:r w:rsidR="00EA56B2" w:rsidRPr="002407F9">
        <w:rPr>
          <w:noProof/>
        </w:rPr>
        <w:t>,</w:t>
      </w:r>
      <w:r w:rsidR="004D294E" w:rsidRPr="002407F9">
        <w:rPr>
          <w:noProof/>
        </w:rPr>
        <w:t xml:space="preserve"> as they have the same command code and there is no way to distinguish them. A TPM that supports TPM2_MAC()</w:t>
      </w:r>
      <w:r w:rsidR="00B1112D" w:rsidRPr="002407F9">
        <w:rPr>
          <w:noProof/>
        </w:rPr>
        <w:t>/TPM2_MAC_Start()</w:t>
      </w:r>
      <w:r w:rsidR="004D294E" w:rsidRPr="002407F9">
        <w:rPr>
          <w:noProof/>
        </w:rPr>
        <w:t xml:space="preserve"> will support any code that was written to use TPM2_HMAC()</w:t>
      </w:r>
      <w:r w:rsidR="00B1112D" w:rsidRPr="002407F9">
        <w:rPr>
          <w:noProof/>
        </w:rPr>
        <w:t>/TPM2_HMAC_Start()</w:t>
      </w:r>
      <w:r w:rsidR="001650BD" w:rsidRPr="002407F9">
        <w:rPr>
          <w:noProof/>
        </w:rPr>
        <w:t>,</w:t>
      </w:r>
      <w:r w:rsidR="004D294E" w:rsidRPr="002407F9">
        <w:rPr>
          <w:noProof/>
        </w:rPr>
        <w:t xml:space="preserve"> but a TPM that supports TPM2_HMAC()</w:t>
      </w:r>
      <w:r w:rsidR="00B1112D" w:rsidRPr="002407F9">
        <w:rPr>
          <w:noProof/>
        </w:rPr>
        <w:t>/TPM2_HMAC_Start()</w:t>
      </w:r>
      <w:r w:rsidR="004D294E" w:rsidRPr="002407F9">
        <w:rPr>
          <w:noProof/>
        </w:rPr>
        <w:t xml:space="preserve"> will not support a MAC based on symmetric block ciphers.</w:t>
      </w:r>
    </w:p>
    <w:p w:rsidR="0083463C" w:rsidRPr="002407F9" w:rsidRDefault="0083463C" w:rsidP="0083463C">
      <w:pPr>
        <w:pStyle w:val="Heading2"/>
        <w:rPr>
          <w:noProof/>
        </w:rPr>
      </w:pPr>
      <w:bookmarkStart w:id="765" w:name="_Toc279503236"/>
      <w:bookmarkStart w:id="766" w:name="_Toc279503241"/>
      <w:bookmarkStart w:id="767" w:name="_Toc279503242"/>
      <w:bookmarkStart w:id="768" w:name="_Toc246780368"/>
      <w:bookmarkStart w:id="769" w:name="_Toc247872273"/>
      <w:bookmarkStart w:id="770" w:name="_Toc247960024"/>
      <w:bookmarkStart w:id="771" w:name="_Toc247961028"/>
      <w:bookmarkStart w:id="772" w:name="_Toc286046967"/>
      <w:bookmarkStart w:id="773" w:name="_Toc288814901"/>
      <w:bookmarkStart w:id="774" w:name="_Toc304539137"/>
      <w:bookmarkStart w:id="775" w:name="_Toc308709677"/>
      <w:bookmarkStart w:id="776" w:name="_Toc380749384"/>
      <w:bookmarkStart w:id="777" w:name="_Toc384901690"/>
      <w:bookmarkStart w:id="778" w:name="_Toc432512214"/>
      <w:bookmarkStart w:id="779" w:name="_Toc443575554"/>
      <w:bookmarkStart w:id="780" w:name="_Toc470517781"/>
      <w:bookmarkStart w:id="781" w:name="_Toc462921001"/>
      <w:bookmarkStart w:id="782" w:name="_Toc516154819"/>
      <w:bookmarkStart w:id="783" w:name="_Toc20317549"/>
      <w:bookmarkStart w:id="784" w:name="_Toc203903569"/>
      <w:bookmarkEnd w:id="660"/>
      <w:bookmarkEnd w:id="765"/>
      <w:bookmarkEnd w:id="766"/>
      <w:bookmarkEnd w:id="767"/>
      <w:bookmarkEnd w:id="768"/>
      <w:bookmarkEnd w:id="769"/>
      <w:bookmarkEnd w:id="770"/>
      <w:bookmarkEnd w:id="771"/>
      <w:r w:rsidRPr="002407F9">
        <w:rPr>
          <w:noProof/>
        </w:rPr>
        <w:lastRenderedPageBreak/>
        <w:t>TPM_RC (Response Codes)</w:t>
      </w:r>
      <w:bookmarkEnd w:id="772"/>
      <w:bookmarkEnd w:id="773"/>
      <w:bookmarkEnd w:id="774"/>
      <w:bookmarkEnd w:id="775"/>
      <w:bookmarkEnd w:id="776"/>
      <w:bookmarkEnd w:id="777"/>
      <w:bookmarkEnd w:id="778"/>
      <w:bookmarkEnd w:id="779"/>
      <w:bookmarkEnd w:id="780"/>
      <w:bookmarkEnd w:id="781"/>
      <w:bookmarkEnd w:id="782"/>
      <w:bookmarkEnd w:id="783"/>
    </w:p>
    <w:p w:rsidR="0083463C" w:rsidRPr="002407F9" w:rsidRDefault="0083463C" w:rsidP="0083463C">
      <w:pPr>
        <w:pStyle w:val="Heading3"/>
        <w:rPr>
          <w:noProof/>
        </w:rPr>
      </w:pPr>
      <w:bookmarkStart w:id="785" w:name="_Toc286046968"/>
      <w:bookmarkStart w:id="786" w:name="_Toc288814902"/>
      <w:bookmarkStart w:id="787" w:name="_Toc304539138"/>
      <w:bookmarkStart w:id="788" w:name="_Toc308709678"/>
      <w:bookmarkStart w:id="789" w:name="_Toc380749385"/>
      <w:bookmarkStart w:id="790" w:name="_Toc384901691"/>
      <w:bookmarkStart w:id="791" w:name="_Toc432512215"/>
      <w:bookmarkStart w:id="792" w:name="_Toc443575555"/>
      <w:bookmarkStart w:id="793" w:name="_Toc470517782"/>
      <w:bookmarkStart w:id="794" w:name="_Toc462921002"/>
      <w:bookmarkStart w:id="795" w:name="_Toc516154820"/>
      <w:bookmarkStart w:id="796" w:name="_Toc20317550"/>
      <w:r w:rsidRPr="002407F9">
        <w:rPr>
          <w:noProof/>
        </w:rPr>
        <w:t>Description</w:t>
      </w:r>
      <w:bookmarkEnd w:id="785"/>
      <w:bookmarkEnd w:id="786"/>
      <w:bookmarkEnd w:id="787"/>
      <w:bookmarkEnd w:id="788"/>
      <w:bookmarkEnd w:id="789"/>
      <w:bookmarkEnd w:id="790"/>
      <w:bookmarkEnd w:id="791"/>
      <w:bookmarkEnd w:id="792"/>
      <w:bookmarkEnd w:id="793"/>
      <w:bookmarkEnd w:id="794"/>
      <w:bookmarkEnd w:id="795"/>
      <w:bookmarkEnd w:id="796"/>
    </w:p>
    <w:p w:rsidR="0083463C" w:rsidRPr="002407F9" w:rsidRDefault="0083463C" w:rsidP="0083463C">
      <w:pPr>
        <w:pStyle w:val="BodyText"/>
        <w:rPr>
          <w:noProof/>
        </w:rPr>
      </w:pPr>
      <w:r w:rsidRPr="002407F9">
        <w:rPr>
          <w:noProof/>
        </w:rPr>
        <w:t>Each return from the TPM has a 32-bit response code. The TPM will always set the upper 20 bits (31:12) of the response code to 0 00 00</w:t>
      </w:r>
      <w:r w:rsidRPr="002407F9">
        <w:rPr>
          <w:noProof/>
          <w:vertAlign w:val="subscript"/>
        </w:rPr>
        <w:t>16</w:t>
      </w:r>
      <w:r w:rsidRPr="002407F9">
        <w:rPr>
          <w:noProof/>
        </w:rPr>
        <w:t xml:space="preserve"> and the low-order 12 bits (11:00) will contain the response code.</w:t>
      </w:r>
    </w:p>
    <w:p w:rsidR="0083463C" w:rsidRPr="002407F9" w:rsidRDefault="0083463C" w:rsidP="0083463C">
      <w:pPr>
        <w:pStyle w:val="BodyText"/>
        <w:rPr>
          <w:noProof/>
        </w:rPr>
      </w:pPr>
      <w:r w:rsidRPr="002407F9">
        <w:rPr>
          <w:noProof/>
        </w:rPr>
        <w:t>When a command succeeds, the TPM shall return TPM_RC_SUCCESS (0 00</w:t>
      </w:r>
      <w:r w:rsidRPr="002407F9">
        <w:rPr>
          <w:noProof/>
          <w:vertAlign w:val="subscript"/>
        </w:rPr>
        <w:t>16</w:t>
      </w:r>
      <w:r w:rsidRPr="002407F9">
        <w:rPr>
          <w:noProof/>
        </w:rPr>
        <w:t>) and will update any authorization-session nonce associated with the command.</w:t>
      </w:r>
    </w:p>
    <w:p w:rsidR="0083463C" w:rsidRPr="002407F9" w:rsidRDefault="0083463C" w:rsidP="0083463C">
      <w:pPr>
        <w:pStyle w:val="BodyText"/>
        <w:rPr>
          <w:noProof/>
        </w:rPr>
      </w:pPr>
      <w:r w:rsidRPr="002407F9">
        <w:rPr>
          <w:noProof/>
        </w:rPr>
        <w:t>When a command fails to complete for any reason, the TPM shall return</w:t>
      </w:r>
    </w:p>
    <w:p w:rsidR="0083463C" w:rsidRPr="002407F9" w:rsidRDefault="0083463C" w:rsidP="0083463C">
      <w:pPr>
        <w:pStyle w:val="ListBullet"/>
        <w:rPr>
          <w:noProof/>
        </w:rPr>
      </w:pPr>
      <w:r w:rsidRPr="002407F9">
        <w:rPr>
          <w:noProof/>
        </w:rPr>
        <w:t>a TPM_ST (UINT16) with a value of TPM_TAG_RSP_COMMAND or TPM_ST_NO_SESSIONS, followed by</w:t>
      </w:r>
    </w:p>
    <w:p w:rsidR="00EA7982" w:rsidRDefault="0083463C" w:rsidP="0083463C">
      <w:pPr>
        <w:pStyle w:val="ListBullet"/>
        <w:rPr>
          <w:noProof/>
        </w:rPr>
      </w:pPr>
      <w:r w:rsidRPr="002407F9">
        <w:rPr>
          <w:noProof/>
        </w:rPr>
        <w:t>a UINT32 (</w:t>
      </w:r>
      <w:r w:rsidRPr="002407F9">
        <w:rPr>
          <w:i/>
          <w:noProof/>
        </w:rPr>
        <w:t>responseSize</w:t>
      </w:r>
      <w:r w:rsidRPr="002407F9">
        <w:rPr>
          <w:noProof/>
        </w:rPr>
        <w:t>) with a value of 10, followed by</w:t>
      </w:r>
    </w:p>
    <w:p w:rsidR="0083463C" w:rsidRPr="002407F9" w:rsidRDefault="0083463C" w:rsidP="0083463C">
      <w:pPr>
        <w:pStyle w:val="ListBullet"/>
        <w:rPr>
          <w:noProof/>
        </w:rPr>
      </w:pPr>
      <w:r w:rsidRPr="002407F9">
        <w:rPr>
          <w:noProof/>
        </w:rPr>
        <w:t>a UINT32 containing a response code with a value other than TPM_RC_SUCCESS.</w:t>
      </w:r>
    </w:p>
    <w:p w:rsidR="0083463C" w:rsidRPr="002407F9" w:rsidRDefault="0083463C" w:rsidP="0083463C">
      <w:pPr>
        <w:pStyle w:val="BodyText"/>
        <w:rPr>
          <w:noProof/>
        </w:rPr>
      </w:pPr>
      <w:r w:rsidRPr="002407F9">
        <w:rPr>
          <w:noProof/>
        </w:rPr>
        <w:t>Commands defined in this specification will use a tag of either TPM_ST_NO_SESSIONS or TPM_ST_SESSIONS. Error responses will use a tag value of TPM_ST_NO_SESSIONS and the response code will be as defined in this specification. Commands that use tags defined in the TPM 1.2 specification will use TPM_TAG_RSP_COMMAND in an error and a response code defined in TPM 1.2.</w:t>
      </w:r>
    </w:p>
    <w:p w:rsidR="0083463C" w:rsidRPr="002407F9" w:rsidRDefault="0083463C" w:rsidP="0083463C">
      <w:pPr>
        <w:pStyle w:val="BodyText"/>
        <w:rPr>
          <w:noProof/>
        </w:rPr>
      </w:pPr>
      <w:r w:rsidRPr="002407F9">
        <w:rPr>
          <w:noProof/>
        </w:rPr>
        <w:t>If the tag of the command is not a recognized command tag, the TPM error response will differ depending on TPM 1.2 compatibility. If the TPM supports 1.2 compatibility, the TPM shall return a tag of TPM_TAG_RSP_COMMAND and an appropriate TPM 1.2 response code (TPM_BADTAG = 00 00 00 1E</w:t>
      </w:r>
      <w:r w:rsidRPr="002407F9">
        <w:rPr>
          <w:noProof/>
          <w:vertAlign w:val="subscript"/>
        </w:rPr>
        <w:t>16</w:t>
      </w:r>
      <w:r w:rsidRPr="002407F9">
        <w:rPr>
          <w:noProof/>
        </w:rPr>
        <w:t>). If the TPM does not have compatibility with TPM 1.2, the TPM shall return TPM_ST_NO_SESSION and a response code of TPM_RC_TAG.</w:t>
      </w:r>
    </w:p>
    <w:p w:rsidR="0083463C" w:rsidRPr="002407F9" w:rsidRDefault="0083463C" w:rsidP="0083463C">
      <w:pPr>
        <w:pStyle w:val="BodyText"/>
        <w:rPr>
          <w:noProof/>
        </w:rPr>
      </w:pPr>
      <w:r w:rsidRPr="002407F9">
        <w:rPr>
          <w:noProof/>
        </w:rPr>
        <w:t>When a command fails, the TPM shall not update the authorization-session nonces associated with the command and will not close the authorization sessions used by the command. Audit digests will not be updated on an error. Unless noted in the command actions, a command that returns an error shall leave the state of the TPM as if the command had not been attempted. The exception to this principle is that a failure due to an authorization failure may update the dictionary-attack protection values.</w:t>
      </w:r>
    </w:p>
    <w:p w:rsidR="0083463C" w:rsidRPr="002407F9" w:rsidRDefault="0083463C" w:rsidP="0083463C">
      <w:pPr>
        <w:pStyle w:val="Heading3"/>
        <w:rPr>
          <w:noProof/>
        </w:rPr>
      </w:pPr>
      <w:bookmarkStart w:id="797" w:name="_Toc286046969"/>
      <w:bookmarkStart w:id="798" w:name="_Toc288814903"/>
      <w:bookmarkStart w:id="799" w:name="_Toc304539139"/>
      <w:bookmarkStart w:id="800" w:name="_Toc308709679"/>
      <w:bookmarkStart w:id="801" w:name="_Toc380749386"/>
      <w:bookmarkStart w:id="802" w:name="_Toc384901692"/>
      <w:bookmarkStart w:id="803" w:name="_Toc432512216"/>
      <w:bookmarkStart w:id="804" w:name="_Toc443575556"/>
      <w:bookmarkStart w:id="805" w:name="_Toc470517783"/>
      <w:bookmarkStart w:id="806" w:name="_Toc462921003"/>
      <w:bookmarkStart w:id="807" w:name="_Toc516154821"/>
      <w:bookmarkStart w:id="808" w:name="_Toc20317551"/>
      <w:r w:rsidRPr="002407F9">
        <w:rPr>
          <w:noProof/>
        </w:rPr>
        <w:t>Response Code Formats</w:t>
      </w:r>
      <w:bookmarkEnd w:id="797"/>
      <w:bookmarkEnd w:id="798"/>
      <w:bookmarkEnd w:id="799"/>
      <w:bookmarkEnd w:id="800"/>
      <w:bookmarkEnd w:id="801"/>
      <w:bookmarkEnd w:id="802"/>
      <w:bookmarkEnd w:id="803"/>
      <w:bookmarkEnd w:id="804"/>
      <w:bookmarkEnd w:id="805"/>
      <w:bookmarkEnd w:id="806"/>
      <w:bookmarkEnd w:id="807"/>
      <w:bookmarkEnd w:id="808"/>
    </w:p>
    <w:p w:rsidR="0083463C" w:rsidRPr="002407F9" w:rsidRDefault="0083463C" w:rsidP="0083463C">
      <w:pPr>
        <w:pStyle w:val="BodyText"/>
        <w:rPr>
          <w:noProof/>
          <w:u w:val="single"/>
        </w:rPr>
      </w:pPr>
      <w:r w:rsidRPr="002407F9">
        <w:rPr>
          <w:noProof/>
        </w:rPr>
        <w:t>The response codes for this specification are defined such that there is no overlap between the response codes used for this specification and those assigned in previous TPM specifications.</w:t>
      </w:r>
    </w:p>
    <w:p w:rsidR="0083463C" w:rsidRPr="002407F9" w:rsidRDefault="0083463C" w:rsidP="0083463C">
      <w:pPr>
        <w:pStyle w:val="BodyText"/>
        <w:rPr>
          <w:noProof/>
        </w:rPr>
      </w:pPr>
      <w:r w:rsidRPr="002407F9">
        <w:rPr>
          <w:noProof/>
        </w:rPr>
        <w:t>The formats defined in this clause only apply when the tag for the response is TPM_ST_NO_SESSIONS.</w:t>
      </w:r>
    </w:p>
    <w:p w:rsidR="0083463C" w:rsidRPr="002407F9" w:rsidRDefault="0083463C" w:rsidP="0083463C">
      <w:pPr>
        <w:pStyle w:val="BodyText"/>
        <w:keepNext w:val="0"/>
        <w:rPr>
          <w:noProof/>
        </w:rPr>
      </w:pPr>
      <w:r w:rsidRPr="002407F9">
        <w:rPr>
          <w:noProof/>
        </w:rPr>
        <w:t>The response codes use two different format groups. One group contains the TPM 1.2 compatible response codes and the response codes for this specification that are not related to command parameters. The second group contains the errors that may be associated with a command parameter, handle, or session.</w:t>
      </w:r>
    </w:p>
    <w:p w:rsidR="0083463C" w:rsidRPr="002407F9" w:rsidRDefault="0083463C" w:rsidP="0083463C">
      <w:pPr>
        <w:pStyle w:val="BodyText"/>
        <w:rPr>
          <w:noProof/>
        </w:rPr>
      </w:pPr>
      <w:r w:rsidRPr="002407F9">
        <w:rPr>
          <w:noProof/>
        </w:rPr>
        <w:lastRenderedPageBreak/>
        <w:fldChar w:fldCharType="begin"/>
      </w:r>
      <w:r w:rsidRPr="002407F9">
        <w:rPr>
          <w:noProof/>
        </w:rPr>
        <w:instrText xml:space="preserve"> REF _Ref245368011 \h </w:instrText>
      </w:r>
      <w:r w:rsidRPr="002407F9">
        <w:rPr>
          <w:noProof/>
        </w:rPr>
      </w:r>
      <w:r w:rsidRPr="002407F9">
        <w:rPr>
          <w:noProof/>
        </w:rPr>
        <w:fldChar w:fldCharType="separate"/>
      </w:r>
      <w:r w:rsidR="00AE7D6E" w:rsidRPr="002407F9">
        <w:rPr>
          <w:noProof/>
        </w:rPr>
        <w:t xml:space="preserve">Figure </w:t>
      </w:r>
      <w:r w:rsidR="00AE7D6E">
        <w:rPr>
          <w:noProof/>
        </w:rPr>
        <w:t>2</w:t>
      </w:r>
      <w:r w:rsidRPr="002407F9">
        <w:rPr>
          <w:noProof/>
        </w:rPr>
        <w:fldChar w:fldCharType="end"/>
      </w:r>
      <w:r w:rsidRPr="002407F9">
        <w:rPr>
          <w:noProof/>
        </w:rPr>
        <w:t xml:space="preserve"> shows the format for the response codes when bit 7 is zero.</w:t>
      </w:r>
    </w:p>
    <w:tbl>
      <w:tblPr>
        <w:tblStyle w:val="TableGrid"/>
        <w:tblW w:w="0" w:type="auto"/>
        <w:jc w:val="center"/>
        <w:tblLook w:val="04A0" w:firstRow="1" w:lastRow="0" w:firstColumn="1" w:lastColumn="0" w:noHBand="0" w:noVBand="1"/>
      </w:tblPr>
      <w:tblGrid>
        <w:gridCol w:w="491"/>
        <w:gridCol w:w="257"/>
        <w:gridCol w:w="326"/>
        <w:gridCol w:w="288"/>
        <w:gridCol w:w="337"/>
        <w:gridCol w:w="326"/>
        <w:gridCol w:w="288"/>
        <w:gridCol w:w="288"/>
        <w:gridCol w:w="288"/>
        <w:gridCol w:w="288"/>
        <w:gridCol w:w="288"/>
        <w:gridCol w:w="288"/>
        <w:gridCol w:w="288"/>
      </w:tblGrid>
      <w:tr w:rsidR="0083463C" w:rsidRPr="002407F9" w:rsidTr="00BF3E57">
        <w:trPr>
          <w:jc w:val="center"/>
        </w:trPr>
        <w:tc>
          <w:tcPr>
            <w:tcW w:w="491" w:type="dxa"/>
            <w:tcBorders>
              <w:top w:val="nil"/>
              <w:left w:val="nil"/>
              <w:bottom w:val="single" w:sz="4" w:space="0" w:color="auto"/>
              <w:right w:val="single" w:sz="12" w:space="0" w:color="auto"/>
            </w:tcBorders>
            <w:tcMar>
              <w:bottom w:w="43" w:type="dxa"/>
            </w:tcMar>
            <w:vAlign w:val="bottom"/>
          </w:tcPr>
          <w:p w:rsidR="0083463C" w:rsidRPr="002407F9" w:rsidRDefault="0083463C" w:rsidP="00BF3E57">
            <w:pPr>
              <w:pStyle w:val="TABLE-col-heading"/>
              <w:spacing w:after="0"/>
              <w:rPr>
                <w:noProof/>
              </w:rPr>
            </w:pPr>
            <w:r w:rsidRPr="002407F9">
              <w:rPr>
                <w:noProof/>
              </w:rPr>
              <w:t>bit</w:t>
            </w:r>
          </w:p>
        </w:tc>
        <w:tc>
          <w:tcPr>
            <w:tcW w:w="257" w:type="dxa"/>
            <w:tcBorders>
              <w:top w:val="nil"/>
              <w:left w:val="single" w:sz="12" w:space="0" w:color="auto"/>
              <w:bottom w:val="single" w:sz="12" w:space="0" w:color="auto"/>
            </w:tcBorders>
            <w:tcMar>
              <w:left w:w="0" w:type="dxa"/>
              <w:bottom w:w="43" w:type="dxa"/>
              <w:right w:w="0" w:type="dxa"/>
            </w:tcMar>
            <w:vAlign w:val="bottom"/>
          </w:tcPr>
          <w:p w:rsidR="0083463C" w:rsidRPr="002407F9" w:rsidRDefault="0083463C" w:rsidP="00BF3E57">
            <w:pPr>
              <w:pStyle w:val="TABLE-cell"/>
              <w:spacing w:after="0"/>
              <w:jc w:val="center"/>
            </w:pPr>
            <w:r w:rsidRPr="002407F9">
              <w:t>1</w:t>
            </w:r>
          </w:p>
          <w:p w:rsidR="0083463C" w:rsidRPr="002407F9" w:rsidRDefault="0083463C" w:rsidP="00BF3E57">
            <w:pPr>
              <w:pStyle w:val="TABLE-cell"/>
              <w:spacing w:after="0"/>
              <w:jc w:val="center"/>
            </w:pPr>
            <w:r w:rsidRPr="002407F9">
              <w:t>1</w:t>
            </w:r>
          </w:p>
        </w:tc>
        <w:tc>
          <w:tcPr>
            <w:tcW w:w="326" w:type="dxa"/>
            <w:tcBorders>
              <w:top w:val="nil"/>
              <w:bottom w:val="single" w:sz="12" w:space="0" w:color="auto"/>
            </w:tcBorders>
            <w:tcMar>
              <w:left w:w="0" w:type="dxa"/>
              <w:bottom w:w="43" w:type="dxa"/>
              <w:right w:w="0" w:type="dxa"/>
            </w:tcMar>
            <w:vAlign w:val="bottom"/>
          </w:tcPr>
          <w:p w:rsidR="0083463C" w:rsidRPr="002407F9" w:rsidRDefault="0083463C" w:rsidP="00BF3E57">
            <w:pPr>
              <w:pStyle w:val="TABLE-cell"/>
              <w:spacing w:after="0"/>
              <w:jc w:val="center"/>
            </w:pPr>
            <w:r w:rsidRPr="002407F9">
              <w:t>1</w:t>
            </w:r>
          </w:p>
          <w:p w:rsidR="0083463C" w:rsidRPr="002407F9" w:rsidRDefault="0083463C" w:rsidP="00BF3E57">
            <w:pPr>
              <w:pStyle w:val="TABLE-cell"/>
              <w:spacing w:after="0"/>
              <w:jc w:val="center"/>
            </w:pPr>
            <w:r w:rsidRPr="002407F9">
              <w:t>0</w:t>
            </w:r>
          </w:p>
        </w:tc>
        <w:tc>
          <w:tcPr>
            <w:tcW w:w="288" w:type="dxa"/>
            <w:tcBorders>
              <w:top w:val="nil"/>
              <w:bottom w:val="single" w:sz="12" w:space="0" w:color="auto"/>
            </w:tcBorders>
            <w:tcMar>
              <w:left w:w="0" w:type="dxa"/>
              <w:bottom w:w="43" w:type="dxa"/>
              <w:right w:w="0" w:type="dxa"/>
            </w:tcMar>
            <w:vAlign w:val="bottom"/>
          </w:tcPr>
          <w:p w:rsidR="0083463C" w:rsidRPr="002407F9" w:rsidRDefault="0083463C" w:rsidP="00BF3E57">
            <w:pPr>
              <w:pStyle w:val="TABLE-cell"/>
              <w:spacing w:after="0"/>
              <w:jc w:val="center"/>
            </w:pPr>
            <w:r w:rsidRPr="002407F9">
              <w:t>0</w:t>
            </w:r>
          </w:p>
          <w:p w:rsidR="0083463C" w:rsidRPr="002407F9" w:rsidRDefault="0083463C" w:rsidP="00BF3E57">
            <w:pPr>
              <w:pStyle w:val="TABLE-cell"/>
              <w:spacing w:after="0"/>
              <w:jc w:val="center"/>
            </w:pPr>
            <w:r w:rsidRPr="002407F9">
              <w:t>9</w:t>
            </w:r>
          </w:p>
        </w:tc>
        <w:tc>
          <w:tcPr>
            <w:tcW w:w="337" w:type="dxa"/>
            <w:tcBorders>
              <w:top w:val="nil"/>
              <w:bottom w:val="single" w:sz="12" w:space="0" w:color="auto"/>
            </w:tcBorders>
            <w:tcMar>
              <w:left w:w="0" w:type="dxa"/>
              <w:bottom w:w="43" w:type="dxa"/>
              <w:right w:w="0" w:type="dxa"/>
            </w:tcMar>
            <w:vAlign w:val="bottom"/>
          </w:tcPr>
          <w:p w:rsidR="0083463C" w:rsidRPr="002407F9" w:rsidRDefault="0083463C" w:rsidP="00BF3E57">
            <w:pPr>
              <w:pStyle w:val="TABLE-cell"/>
              <w:spacing w:after="0"/>
              <w:jc w:val="center"/>
            </w:pPr>
            <w:r w:rsidRPr="002407F9">
              <w:t>0</w:t>
            </w:r>
          </w:p>
          <w:p w:rsidR="0083463C" w:rsidRPr="002407F9" w:rsidRDefault="0083463C" w:rsidP="00BF3E57">
            <w:pPr>
              <w:pStyle w:val="TABLE-cell"/>
              <w:spacing w:after="0"/>
              <w:jc w:val="center"/>
            </w:pPr>
            <w:r w:rsidRPr="002407F9">
              <w:t>8</w:t>
            </w:r>
          </w:p>
        </w:tc>
        <w:tc>
          <w:tcPr>
            <w:tcW w:w="326" w:type="dxa"/>
            <w:tcBorders>
              <w:top w:val="nil"/>
              <w:bottom w:val="single" w:sz="12" w:space="0" w:color="auto"/>
            </w:tcBorders>
            <w:tcMar>
              <w:left w:w="0" w:type="dxa"/>
              <w:bottom w:w="43" w:type="dxa"/>
              <w:right w:w="0" w:type="dxa"/>
            </w:tcMar>
            <w:vAlign w:val="bottom"/>
          </w:tcPr>
          <w:p w:rsidR="0083463C" w:rsidRPr="002407F9" w:rsidRDefault="0083463C" w:rsidP="00BF3E57">
            <w:pPr>
              <w:pStyle w:val="TABLE-cell"/>
              <w:spacing w:after="0"/>
              <w:jc w:val="center"/>
            </w:pPr>
            <w:r w:rsidRPr="002407F9">
              <w:t>0</w:t>
            </w:r>
          </w:p>
          <w:p w:rsidR="0083463C" w:rsidRPr="002407F9" w:rsidRDefault="0083463C" w:rsidP="00BF3E57">
            <w:pPr>
              <w:pStyle w:val="TABLE-cell"/>
              <w:spacing w:after="0"/>
              <w:jc w:val="center"/>
            </w:pPr>
            <w:r w:rsidRPr="002407F9">
              <w:t>7</w:t>
            </w:r>
          </w:p>
        </w:tc>
        <w:tc>
          <w:tcPr>
            <w:tcW w:w="288" w:type="dxa"/>
            <w:tcBorders>
              <w:top w:val="nil"/>
              <w:bottom w:val="single" w:sz="12" w:space="0" w:color="auto"/>
            </w:tcBorders>
            <w:tcMar>
              <w:left w:w="0" w:type="dxa"/>
              <w:bottom w:w="43" w:type="dxa"/>
              <w:right w:w="0" w:type="dxa"/>
            </w:tcMar>
            <w:vAlign w:val="bottom"/>
          </w:tcPr>
          <w:p w:rsidR="0083463C" w:rsidRPr="002407F9" w:rsidRDefault="0083463C" w:rsidP="00BF3E57">
            <w:pPr>
              <w:pStyle w:val="TABLE-cell"/>
              <w:spacing w:after="0"/>
              <w:jc w:val="center"/>
            </w:pPr>
            <w:r w:rsidRPr="002407F9">
              <w:t>0</w:t>
            </w:r>
          </w:p>
          <w:p w:rsidR="0083463C" w:rsidRPr="002407F9" w:rsidRDefault="0083463C" w:rsidP="00BF3E57">
            <w:pPr>
              <w:pStyle w:val="TABLE-cell"/>
              <w:spacing w:after="0"/>
              <w:jc w:val="center"/>
            </w:pPr>
            <w:r w:rsidRPr="002407F9">
              <w:t>6</w:t>
            </w:r>
          </w:p>
        </w:tc>
        <w:tc>
          <w:tcPr>
            <w:tcW w:w="288" w:type="dxa"/>
            <w:tcBorders>
              <w:top w:val="nil"/>
              <w:bottom w:val="single" w:sz="12" w:space="0" w:color="auto"/>
            </w:tcBorders>
            <w:tcMar>
              <w:left w:w="0" w:type="dxa"/>
              <w:bottom w:w="43" w:type="dxa"/>
              <w:right w:w="0" w:type="dxa"/>
            </w:tcMar>
            <w:vAlign w:val="bottom"/>
          </w:tcPr>
          <w:p w:rsidR="0083463C" w:rsidRPr="002407F9" w:rsidRDefault="0083463C" w:rsidP="00BF3E57">
            <w:pPr>
              <w:pStyle w:val="TABLE-cell"/>
              <w:spacing w:after="0"/>
              <w:jc w:val="center"/>
            </w:pPr>
            <w:r w:rsidRPr="002407F9">
              <w:t>0</w:t>
            </w:r>
          </w:p>
          <w:p w:rsidR="0083463C" w:rsidRPr="002407F9" w:rsidRDefault="0083463C" w:rsidP="00BF3E57">
            <w:pPr>
              <w:pStyle w:val="TABLE-cell"/>
              <w:spacing w:after="0"/>
              <w:jc w:val="center"/>
            </w:pPr>
            <w:r w:rsidRPr="002407F9">
              <w:t>5</w:t>
            </w:r>
          </w:p>
        </w:tc>
        <w:tc>
          <w:tcPr>
            <w:tcW w:w="288" w:type="dxa"/>
            <w:tcBorders>
              <w:top w:val="nil"/>
              <w:bottom w:val="single" w:sz="12" w:space="0" w:color="auto"/>
            </w:tcBorders>
            <w:tcMar>
              <w:left w:w="0" w:type="dxa"/>
              <w:bottom w:w="43" w:type="dxa"/>
              <w:right w:w="0" w:type="dxa"/>
            </w:tcMar>
            <w:vAlign w:val="bottom"/>
          </w:tcPr>
          <w:p w:rsidR="0083463C" w:rsidRPr="002407F9" w:rsidRDefault="0083463C" w:rsidP="00BF3E57">
            <w:pPr>
              <w:pStyle w:val="TABLE-cell"/>
              <w:spacing w:after="0"/>
              <w:jc w:val="center"/>
            </w:pPr>
            <w:r w:rsidRPr="002407F9">
              <w:t>0</w:t>
            </w:r>
          </w:p>
          <w:p w:rsidR="0083463C" w:rsidRPr="002407F9" w:rsidRDefault="0083463C" w:rsidP="00BF3E57">
            <w:pPr>
              <w:pStyle w:val="TABLE-cell"/>
              <w:spacing w:after="0"/>
              <w:jc w:val="center"/>
            </w:pPr>
            <w:r w:rsidRPr="002407F9">
              <w:t>4</w:t>
            </w:r>
          </w:p>
        </w:tc>
        <w:tc>
          <w:tcPr>
            <w:tcW w:w="288" w:type="dxa"/>
            <w:tcBorders>
              <w:top w:val="nil"/>
              <w:bottom w:val="single" w:sz="12" w:space="0" w:color="auto"/>
            </w:tcBorders>
            <w:tcMar>
              <w:left w:w="0" w:type="dxa"/>
              <w:bottom w:w="43" w:type="dxa"/>
              <w:right w:w="0" w:type="dxa"/>
            </w:tcMar>
            <w:vAlign w:val="bottom"/>
          </w:tcPr>
          <w:p w:rsidR="0083463C" w:rsidRPr="002407F9" w:rsidRDefault="0083463C" w:rsidP="00BF3E57">
            <w:pPr>
              <w:pStyle w:val="TABLE-cell"/>
              <w:spacing w:after="0"/>
              <w:jc w:val="center"/>
            </w:pPr>
            <w:r w:rsidRPr="002407F9">
              <w:t>0</w:t>
            </w:r>
          </w:p>
          <w:p w:rsidR="0083463C" w:rsidRPr="002407F9" w:rsidRDefault="0083463C" w:rsidP="00BF3E57">
            <w:pPr>
              <w:pStyle w:val="TABLE-cell"/>
              <w:spacing w:after="0"/>
              <w:jc w:val="center"/>
            </w:pPr>
            <w:r w:rsidRPr="002407F9">
              <w:t>3</w:t>
            </w:r>
          </w:p>
        </w:tc>
        <w:tc>
          <w:tcPr>
            <w:tcW w:w="288" w:type="dxa"/>
            <w:tcBorders>
              <w:top w:val="nil"/>
              <w:bottom w:val="single" w:sz="12" w:space="0" w:color="auto"/>
            </w:tcBorders>
            <w:tcMar>
              <w:left w:w="0" w:type="dxa"/>
              <w:bottom w:w="43" w:type="dxa"/>
              <w:right w:w="0" w:type="dxa"/>
            </w:tcMar>
            <w:vAlign w:val="bottom"/>
          </w:tcPr>
          <w:p w:rsidR="0083463C" w:rsidRPr="002407F9" w:rsidRDefault="0083463C" w:rsidP="00BF3E57">
            <w:pPr>
              <w:pStyle w:val="TABLE-cell"/>
              <w:spacing w:after="0"/>
              <w:jc w:val="center"/>
            </w:pPr>
            <w:r w:rsidRPr="002407F9">
              <w:t>0</w:t>
            </w:r>
          </w:p>
          <w:p w:rsidR="0083463C" w:rsidRPr="002407F9" w:rsidRDefault="0083463C" w:rsidP="00BF3E57">
            <w:pPr>
              <w:pStyle w:val="TABLE-cell"/>
              <w:spacing w:after="0"/>
              <w:jc w:val="center"/>
            </w:pPr>
            <w:r w:rsidRPr="002407F9">
              <w:t>2</w:t>
            </w:r>
          </w:p>
        </w:tc>
        <w:tc>
          <w:tcPr>
            <w:tcW w:w="288" w:type="dxa"/>
            <w:tcBorders>
              <w:top w:val="nil"/>
              <w:bottom w:val="single" w:sz="12" w:space="0" w:color="auto"/>
            </w:tcBorders>
            <w:tcMar>
              <w:left w:w="0" w:type="dxa"/>
              <w:bottom w:w="43" w:type="dxa"/>
              <w:right w:w="0" w:type="dxa"/>
            </w:tcMar>
            <w:vAlign w:val="bottom"/>
          </w:tcPr>
          <w:p w:rsidR="0083463C" w:rsidRPr="002407F9" w:rsidRDefault="0083463C" w:rsidP="00BF3E57">
            <w:pPr>
              <w:pStyle w:val="TABLE-cell"/>
              <w:spacing w:after="0"/>
              <w:jc w:val="center"/>
            </w:pPr>
            <w:r w:rsidRPr="002407F9">
              <w:t>0</w:t>
            </w:r>
          </w:p>
          <w:p w:rsidR="0083463C" w:rsidRPr="002407F9" w:rsidRDefault="0083463C" w:rsidP="00BF3E57">
            <w:pPr>
              <w:pStyle w:val="TABLE-cell"/>
              <w:spacing w:after="0"/>
              <w:jc w:val="center"/>
            </w:pPr>
            <w:r w:rsidRPr="002407F9">
              <w:t>1</w:t>
            </w:r>
          </w:p>
        </w:tc>
        <w:tc>
          <w:tcPr>
            <w:tcW w:w="288" w:type="dxa"/>
            <w:tcBorders>
              <w:top w:val="nil"/>
              <w:bottom w:val="single" w:sz="12" w:space="0" w:color="auto"/>
              <w:right w:val="single" w:sz="12" w:space="0" w:color="auto"/>
            </w:tcBorders>
            <w:tcMar>
              <w:left w:w="0" w:type="dxa"/>
              <w:bottom w:w="0" w:type="dxa"/>
              <w:right w:w="0" w:type="dxa"/>
            </w:tcMar>
            <w:vAlign w:val="bottom"/>
          </w:tcPr>
          <w:p w:rsidR="0083463C" w:rsidRPr="002407F9" w:rsidRDefault="0083463C" w:rsidP="00BF3E57">
            <w:pPr>
              <w:pStyle w:val="TABLE-cell"/>
              <w:spacing w:after="0"/>
              <w:jc w:val="center"/>
            </w:pPr>
            <w:r w:rsidRPr="002407F9">
              <w:t>0</w:t>
            </w:r>
          </w:p>
          <w:p w:rsidR="0083463C" w:rsidRPr="002407F9" w:rsidRDefault="0083463C" w:rsidP="00BF3E57">
            <w:pPr>
              <w:pStyle w:val="TABLE-cell"/>
              <w:spacing w:after="0"/>
              <w:jc w:val="center"/>
            </w:pPr>
            <w:r w:rsidRPr="002407F9">
              <w:t>0</w:t>
            </w:r>
          </w:p>
        </w:tc>
      </w:tr>
      <w:tr w:rsidR="0083463C" w:rsidRPr="002407F9" w:rsidTr="00BF3E57">
        <w:trPr>
          <w:jc w:val="center"/>
        </w:trPr>
        <w:tc>
          <w:tcPr>
            <w:tcW w:w="491" w:type="dxa"/>
            <w:tcBorders>
              <w:left w:val="nil"/>
              <w:bottom w:val="nil"/>
              <w:right w:val="single" w:sz="12" w:space="0" w:color="auto"/>
            </w:tcBorders>
          </w:tcPr>
          <w:p w:rsidR="0083463C" w:rsidRPr="002407F9" w:rsidRDefault="0083463C" w:rsidP="00BF3E57">
            <w:pPr>
              <w:pStyle w:val="TABLE-cell"/>
            </w:pPr>
          </w:p>
        </w:tc>
        <w:tc>
          <w:tcPr>
            <w:tcW w:w="257" w:type="dxa"/>
            <w:tcBorders>
              <w:top w:val="single" w:sz="12" w:space="0" w:color="auto"/>
              <w:left w:val="single" w:sz="12" w:space="0" w:color="auto"/>
              <w:bottom w:val="single" w:sz="12" w:space="0" w:color="auto"/>
              <w:right w:val="single" w:sz="12" w:space="0" w:color="auto"/>
            </w:tcBorders>
            <w:tcMar>
              <w:left w:w="0" w:type="dxa"/>
              <w:right w:w="0" w:type="dxa"/>
            </w:tcMar>
          </w:tcPr>
          <w:p w:rsidR="0083463C" w:rsidRPr="002407F9" w:rsidRDefault="0083463C" w:rsidP="00BF3E57">
            <w:pPr>
              <w:pStyle w:val="TABLE-cell"/>
              <w:jc w:val="center"/>
            </w:pPr>
            <w:r w:rsidRPr="002407F9">
              <w:t>S</w:t>
            </w:r>
          </w:p>
        </w:tc>
        <w:tc>
          <w:tcPr>
            <w:tcW w:w="326" w:type="dxa"/>
            <w:tcBorders>
              <w:top w:val="single" w:sz="12" w:space="0" w:color="auto"/>
              <w:left w:val="single" w:sz="12" w:space="0" w:color="auto"/>
              <w:bottom w:val="single" w:sz="12" w:space="0" w:color="auto"/>
              <w:right w:val="single" w:sz="12" w:space="0" w:color="auto"/>
            </w:tcBorders>
          </w:tcPr>
          <w:p w:rsidR="0083463C" w:rsidRPr="002407F9" w:rsidRDefault="0083463C" w:rsidP="00BF3E57">
            <w:pPr>
              <w:pStyle w:val="TABLE-cell"/>
              <w:jc w:val="center"/>
            </w:pPr>
            <w:r w:rsidRPr="002407F9">
              <w:t>T</w:t>
            </w:r>
          </w:p>
        </w:tc>
        <w:tc>
          <w:tcPr>
            <w:tcW w:w="288" w:type="dxa"/>
            <w:tcBorders>
              <w:top w:val="single" w:sz="12" w:space="0" w:color="auto"/>
              <w:left w:val="single" w:sz="12" w:space="0" w:color="auto"/>
              <w:bottom w:val="single" w:sz="12" w:space="0" w:color="auto"/>
              <w:right w:val="single" w:sz="12" w:space="0" w:color="auto"/>
            </w:tcBorders>
          </w:tcPr>
          <w:p w:rsidR="0083463C" w:rsidRPr="002407F9" w:rsidRDefault="0083463C" w:rsidP="00BF3E57">
            <w:pPr>
              <w:pStyle w:val="TABLE-cell"/>
              <w:jc w:val="center"/>
            </w:pPr>
            <w:r w:rsidRPr="002407F9">
              <w:t>r</w:t>
            </w:r>
          </w:p>
        </w:tc>
        <w:tc>
          <w:tcPr>
            <w:tcW w:w="337" w:type="dxa"/>
            <w:tcBorders>
              <w:top w:val="single" w:sz="12" w:space="0" w:color="auto"/>
              <w:left w:val="single" w:sz="12" w:space="0" w:color="auto"/>
              <w:bottom w:val="single" w:sz="12" w:space="0" w:color="auto"/>
              <w:right w:val="single" w:sz="12" w:space="0" w:color="auto"/>
            </w:tcBorders>
          </w:tcPr>
          <w:p w:rsidR="0083463C" w:rsidRPr="002407F9" w:rsidRDefault="0083463C" w:rsidP="00BF3E57">
            <w:pPr>
              <w:pStyle w:val="TABLE-cell"/>
              <w:jc w:val="center"/>
            </w:pPr>
            <w:r w:rsidRPr="002407F9">
              <w:t>V</w:t>
            </w:r>
          </w:p>
        </w:tc>
        <w:tc>
          <w:tcPr>
            <w:tcW w:w="326" w:type="dxa"/>
            <w:tcBorders>
              <w:top w:val="single" w:sz="12" w:space="0" w:color="auto"/>
              <w:left w:val="single" w:sz="12" w:space="0" w:color="auto"/>
              <w:bottom w:val="single" w:sz="12" w:space="0" w:color="auto"/>
              <w:right w:val="single" w:sz="12" w:space="0" w:color="auto"/>
            </w:tcBorders>
          </w:tcPr>
          <w:p w:rsidR="0083463C" w:rsidRPr="002407F9" w:rsidRDefault="0083463C" w:rsidP="00BF3E57">
            <w:pPr>
              <w:pStyle w:val="TABLE-cell"/>
              <w:jc w:val="center"/>
            </w:pPr>
            <w:r w:rsidRPr="002407F9">
              <w:t>F</w:t>
            </w:r>
          </w:p>
        </w:tc>
        <w:tc>
          <w:tcPr>
            <w:tcW w:w="2016" w:type="dxa"/>
            <w:gridSpan w:val="7"/>
            <w:tcBorders>
              <w:top w:val="single" w:sz="12" w:space="0" w:color="auto"/>
              <w:left w:val="single" w:sz="12" w:space="0" w:color="auto"/>
              <w:bottom w:val="single" w:sz="12" w:space="0" w:color="auto"/>
              <w:right w:val="single" w:sz="12" w:space="0" w:color="auto"/>
            </w:tcBorders>
            <w:tcMar>
              <w:left w:w="0" w:type="dxa"/>
              <w:right w:w="0" w:type="dxa"/>
            </w:tcMar>
          </w:tcPr>
          <w:p w:rsidR="0083463C" w:rsidRPr="002407F9" w:rsidRDefault="0083463C" w:rsidP="00BF3E57">
            <w:pPr>
              <w:pStyle w:val="TABLE-cell"/>
              <w:jc w:val="center"/>
            </w:pPr>
            <w:r w:rsidRPr="002407F9">
              <w:t>E</w:t>
            </w:r>
          </w:p>
        </w:tc>
      </w:tr>
    </w:tbl>
    <w:p w:rsidR="0083463C" w:rsidRPr="002407F9" w:rsidRDefault="0083463C" w:rsidP="0083463C">
      <w:pPr>
        <w:pStyle w:val="FIGURE-title"/>
        <w:keepNext/>
        <w:rPr>
          <w:noProof/>
        </w:rPr>
      </w:pPr>
      <w:bookmarkStart w:id="809" w:name="_Ref245368011"/>
      <w:bookmarkStart w:id="810" w:name="_Toc380749913"/>
      <w:bookmarkStart w:id="811" w:name="_Toc384651574"/>
      <w:bookmarkStart w:id="812" w:name="_Toc432512706"/>
      <w:bookmarkStart w:id="813" w:name="_Toc470518293"/>
      <w:bookmarkStart w:id="814" w:name="_Toc462921504"/>
      <w:bookmarkStart w:id="815" w:name="_Toc516155339"/>
      <w:bookmarkStart w:id="816" w:name="_Toc20318084"/>
      <w:r w:rsidRPr="002407F9">
        <w:rPr>
          <w:noProof/>
        </w:rPr>
        <w:t xml:space="preserve">Figure </w:t>
      </w:r>
      <w:r w:rsidRPr="002407F9">
        <w:rPr>
          <w:noProof/>
        </w:rPr>
        <w:fldChar w:fldCharType="begin"/>
      </w:r>
      <w:r w:rsidRPr="002407F9">
        <w:rPr>
          <w:noProof/>
        </w:rPr>
        <w:instrText xml:space="preserve"> SEQ Figure \* ARABIC </w:instrText>
      </w:r>
      <w:r w:rsidRPr="002407F9">
        <w:rPr>
          <w:noProof/>
        </w:rPr>
        <w:fldChar w:fldCharType="separate"/>
      </w:r>
      <w:r w:rsidR="00AE7D6E">
        <w:rPr>
          <w:noProof/>
        </w:rPr>
        <w:t>2</w:t>
      </w:r>
      <w:r w:rsidRPr="002407F9">
        <w:rPr>
          <w:noProof/>
        </w:rPr>
        <w:fldChar w:fldCharType="end"/>
      </w:r>
      <w:bookmarkEnd w:id="809"/>
      <w:r w:rsidRPr="002407F9">
        <w:rPr>
          <w:noProof/>
        </w:rPr>
        <w:t xml:space="preserve"> — Format-Zero Response Codes</w:t>
      </w:r>
      <w:bookmarkEnd w:id="810"/>
      <w:bookmarkEnd w:id="811"/>
      <w:bookmarkEnd w:id="812"/>
      <w:bookmarkEnd w:id="813"/>
      <w:bookmarkEnd w:id="814"/>
      <w:bookmarkEnd w:id="815"/>
      <w:bookmarkEnd w:id="816"/>
    </w:p>
    <w:p w:rsidR="0083463C" w:rsidRPr="002407F9" w:rsidRDefault="0083463C" w:rsidP="0083463C">
      <w:pPr>
        <w:pStyle w:val="BodyText"/>
        <w:rPr>
          <w:noProof/>
        </w:rPr>
      </w:pPr>
      <w:r w:rsidRPr="002407F9">
        <w:rPr>
          <w:noProof/>
        </w:rPr>
        <w:t>The field definitions are:</w:t>
      </w:r>
    </w:p>
    <w:p w:rsidR="0083463C" w:rsidRPr="002407F9" w:rsidRDefault="0083463C" w:rsidP="0083463C">
      <w:pPr>
        <w:pStyle w:val="TABLE-title"/>
        <w:rPr>
          <w:noProof/>
        </w:rPr>
      </w:pPr>
      <w:bookmarkStart w:id="817" w:name="_Ref283479355"/>
      <w:bookmarkStart w:id="818" w:name="_Toc380749702"/>
      <w:bookmarkStart w:id="819" w:name="_Toc384651364"/>
      <w:bookmarkStart w:id="820" w:name="_Toc432512509"/>
      <w:bookmarkStart w:id="821" w:name="_Toc443575847"/>
      <w:bookmarkStart w:id="822" w:name="_Toc470518087"/>
      <w:bookmarkStart w:id="823" w:name="_Toc462921302"/>
      <w:bookmarkStart w:id="824" w:name="_Toc516155129"/>
      <w:bookmarkStart w:id="825" w:name="_Toc2137606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13</w:t>
      </w:r>
      <w:r w:rsidRPr="002407F9">
        <w:rPr>
          <w:noProof/>
        </w:rPr>
        <w:fldChar w:fldCharType="end"/>
      </w:r>
      <w:bookmarkEnd w:id="817"/>
      <w:r w:rsidRPr="002407F9">
        <w:rPr>
          <w:noProof/>
        </w:rPr>
        <w:t xml:space="preserve"> — Format-Zero Response Codes</w:t>
      </w:r>
      <w:bookmarkEnd w:id="818"/>
      <w:bookmarkEnd w:id="819"/>
      <w:bookmarkEnd w:id="820"/>
      <w:bookmarkEnd w:id="821"/>
      <w:bookmarkEnd w:id="822"/>
      <w:bookmarkEnd w:id="823"/>
      <w:bookmarkEnd w:id="824"/>
      <w:bookmarkEnd w:id="825"/>
    </w:p>
    <w:tbl>
      <w:tblPr>
        <w:tblW w:w="93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630"/>
        <w:gridCol w:w="900"/>
        <w:gridCol w:w="7830"/>
      </w:tblGrid>
      <w:tr w:rsidR="0083463C" w:rsidRPr="002407F9" w:rsidTr="00BF3E57">
        <w:trPr>
          <w:cantSplit/>
          <w:tblHeader/>
          <w:jc w:val="center"/>
        </w:trPr>
        <w:tc>
          <w:tcPr>
            <w:tcW w:w="630" w:type="dxa"/>
            <w:tcBorders>
              <w:top w:val="single" w:sz="12" w:space="0" w:color="auto"/>
              <w:bottom w:val="single" w:sz="12" w:space="0" w:color="auto"/>
            </w:tcBorders>
          </w:tcPr>
          <w:p w:rsidR="0083463C" w:rsidRPr="002407F9" w:rsidRDefault="0083463C" w:rsidP="00BF3E57">
            <w:pPr>
              <w:pStyle w:val="TABLE-col-heading"/>
              <w:jc w:val="right"/>
              <w:rPr>
                <w:noProof/>
              </w:rPr>
            </w:pPr>
            <w:r w:rsidRPr="002407F9">
              <w:rPr>
                <w:noProof/>
              </w:rPr>
              <w:t>Bit</w:t>
            </w:r>
          </w:p>
        </w:tc>
        <w:tc>
          <w:tcPr>
            <w:tcW w:w="90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783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Definition</w:t>
            </w:r>
          </w:p>
        </w:tc>
      </w:tr>
      <w:tr w:rsidR="0083463C" w:rsidRPr="002407F9" w:rsidTr="00BF3E57">
        <w:trPr>
          <w:cantSplit/>
          <w:jc w:val="center"/>
        </w:trPr>
        <w:tc>
          <w:tcPr>
            <w:tcW w:w="630" w:type="dxa"/>
            <w:tcBorders>
              <w:top w:val="single" w:sz="12" w:space="0" w:color="auto"/>
            </w:tcBorders>
          </w:tcPr>
          <w:p w:rsidR="0083463C" w:rsidRPr="002407F9" w:rsidRDefault="0083463C" w:rsidP="00BF3E57">
            <w:pPr>
              <w:pStyle w:val="TABLE-cell"/>
              <w:jc w:val="right"/>
            </w:pPr>
            <w:r w:rsidRPr="002407F9">
              <w:t>06:00</w:t>
            </w:r>
          </w:p>
        </w:tc>
        <w:tc>
          <w:tcPr>
            <w:tcW w:w="900" w:type="dxa"/>
            <w:tcBorders>
              <w:top w:val="single" w:sz="12" w:space="0" w:color="auto"/>
            </w:tcBorders>
          </w:tcPr>
          <w:p w:rsidR="0083463C" w:rsidRPr="002407F9" w:rsidRDefault="0083463C" w:rsidP="00BF3E57">
            <w:pPr>
              <w:pStyle w:val="TABLE-cell"/>
              <w:jc w:val="center"/>
            </w:pPr>
            <w:r w:rsidRPr="002407F9">
              <w:t>E</w:t>
            </w:r>
          </w:p>
        </w:tc>
        <w:tc>
          <w:tcPr>
            <w:tcW w:w="7830" w:type="dxa"/>
            <w:tcBorders>
              <w:top w:val="single" w:sz="12" w:space="0" w:color="auto"/>
            </w:tcBorders>
          </w:tcPr>
          <w:p w:rsidR="0083463C" w:rsidRPr="002407F9" w:rsidRDefault="0083463C" w:rsidP="00BF3E57">
            <w:pPr>
              <w:pStyle w:val="TABLE-cell"/>
            </w:pPr>
            <w:r w:rsidRPr="002407F9">
              <w:t>the error number</w:t>
            </w:r>
          </w:p>
          <w:p w:rsidR="0083463C" w:rsidRPr="002407F9" w:rsidRDefault="0083463C" w:rsidP="00BF3E57">
            <w:pPr>
              <w:pStyle w:val="TABLE-cell"/>
            </w:pPr>
            <w:r w:rsidRPr="002407F9">
              <w:t>The interpretation of this field is dependent on the setting of the F and S fields.</w:t>
            </w:r>
          </w:p>
        </w:tc>
      </w:tr>
      <w:tr w:rsidR="0083463C" w:rsidRPr="002407F9" w:rsidTr="00BF3E57">
        <w:trPr>
          <w:cantSplit/>
          <w:jc w:val="center"/>
        </w:trPr>
        <w:tc>
          <w:tcPr>
            <w:tcW w:w="630" w:type="dxa"/>
          </w:tcPr>
          <w:p w:rsidR="0083463C" w:rsidRPr="002407F9" w:rsidRDefault="0083463C" w:rsidP="00BF3E57">
            <w:pPr>
              <w:pStyle w:val="TABLE-cell"/>
              <w:jc w:val="right"/>
            </w:pPr>
            <w:r w:rsidRPr="002407F9">
              <w:t>07</w:t>
            </w:r>
          </w:p>
        </w:tc>
        <w:tc>
          <w:tcPr>
            <w:tcW w:w="900" w:type="dxa"/>
          </w:tcPr>
          <w:p w:rsidR="0083463C" w:rsidRPr="002407F9" w:rsidRDefault="0083463C" w:rsidP="00BF3E57">
            <w:pPr>
              <w:pStyle w:val="TABLE-cell"/>
              <w:jc w:val="center"/>
            </w:pPr>
            <w:r w:rsidRPr="002407F9">
              <w:t>F</w:t>
            </w:r>
          </w:p>
        </w:tc>
        <w:tc>
          <w:tcPr>
            <w:tcW w:w="7830" w:type="dxa"/>
          </w:tcPr>
          <w:p w:rsidR="0083463C" w:rsidRPr="002407F9" w:rsidRDefault="0083463C" w:rsidP="00BF3E57">
            <w:pPr>
              <w:pStyle w:val="TABLE-cell"/>
            </w:pPr>
            <w:r w:rsidRPr="002407F9">
              <w:t>format selector</w:t>
            </w:r>
          </w:p>
          <w:p w:rsidR="0083463C" w:rsidRPr="002407F9" w:rsidRDefault="0083463C" w:rsidP="00BF3E57">
            <w:pPr>
              <w:pStyle w:val="TABLE-cell"/>
            </w:pPr>
            <w:r w:rsidRPr="002407F9">
              <w:rPr>
                <w:b/>
              </w:rPr>
              <w:t>CLEAR</w:t>
            </w:r>
            <w:r w:rsidRPr="002407F9">
              <w:t xml:space="preserve"> when the format is as defined in this </w:t>
            </w:r>
            <w:r w:rsidRPr="002407F9">
              <w:fldChar w:fldCharType="begin"/>
            </w:r>
            <w:r w:rsidRPr="002407F9">
              <w:instrText xml:space="preserve"> REF _Ref283479355 \h  \* MERGEFORMAT </w:instrText>
            </w:r>
            <w:r w:rsidRPr="002407F9">
              <w:fldChar w:fldCharType="separate"/>
            </w:r>
            <w:r w:rsidR="00AE7D6E" w:rsidRPr="002407F9">
              <w:t xml:space="preserve">Table </w:t>
            </w:r>
            <w:r w:rsidR="00AE7D6E">
              <w:t>13</w:t>
            </w:r>
            <w:r w:rsidRPr="002407F9">
              <w:fldChar w:fldCharType="end"/>
            </w:r>
            <w:r w:rsidRPr="002407F9">
              <w:t xml:space="preserve"> or when the response code is TPM_RC_BAD_TAG.</w:t>
            </w:r>
          </w:p>
        </w:tc>
      </w:tr>
      <w:tr w:rsidR="0083463C" w:rsidRPr="002407F9" w:rsidTr="00BF3E57">
        <w:trPr>
          <w:cantSplit/>
          <w:jc w:val="center"/>
        </w:trPr>
        <w:tc>
          <w:tcPr>
            <w:tcW w:w="630" w:type="dxa"/>
          </w:tcPr>
          <w:p w:rsidR="0083463C" w:rsidRPr="002407F9" w:rsidRDefault="0083463C" w:rsidP="00BF3E57">
            <w:pPr>
              <w:pStyle w:val="TABLE-cell"/>
              <w:jc w:val="right"/>
            </w:pPr>
            <w:r w:rsidRPr="002407F9">
              <w:t>08</w:t>
            </w:r>
          </w:p>
        </w:tc>
        <w:tc>
          <w:tcPr>
            <w:tcW w:w="900" w:type="dxa"/>
          </w:tcPr>
          <w:p w:rsidR="0083463C" w:rsidRPr="002407F9" w:rsidRDefault="0083463C" w:rsidP="00BF3E57">
            <w:pPr>
              <w:pStyle w:val="TABLE-cell"/>
              <w:jc w:val="center"/>
            </w:pPr>
            <w:r w:rsidRPr="002407F9">
              <w:t>V</w:t>
            </w:r>
          </w:p>
        </w:tc>
        <w:tc>
          <w:tcPr>
            <w:tcW w:w="7830" w:type="dxa"/>
          </w:tcPr>
          <w:p w:rsidR="0083463C" w:rsidRPr="002407F9" w:rsidRDefault="0083463C" w:rsidP="00BF3E57">
            <w:pPr>
              <w:pStyle w:val="TABLE-cell"/>
            </w:pPr>
            <w:r w:rsidRPr="002407F9">
              <w:t>version</w:t>
            </w:r>
          </w:p>
          <w:p w:rsidR="0083463C" w:rsidRPr="002407F9" w:rsidRDefault="0083463C" w:rsidP="00BF3E57">
            <w:pPr>
              <w:pStyle w:val="TABLE-cell"/>
            </w:pPr>
            <w:r w:rsidRPr="002407F9">
              <w:rPr>
                <w:b/>
              </w:rPr>
              <w:t>SET (1)</w:t>
            </w:r>
            <w:r w:rsidRPr="002407F9">
              <w:t>: The error number is defined in this specification and is returned when the response tag is TPM_ST_NO_SESSIONS.</w:t>
            </w:r>
          </w:p>
          <w:p w:rsidR="0083463C" w:rsidRPr="002407F9" w:rsidRDefault="0083463C" w:rsidP="00BF3E57">
            <w:pPr>
              <w:pStyle w:val="TABLE-cell"/>
            </w:pPr>
            <w:r w:rsidRPr="002407F9">
              <w:rPr>
                <w:b/>
              </w:rPr>
              <w:t>CLEAR (0)</w:t>
            </w:r>
            <w:r w:rsidRPr="002407F9">
              <w:t>: The error number is defined by a previous TPM specification. The error number is returned when the response tag is TPM_TAG_RSP_COMMAND.</w:t>
            </w:r>
          </w:p>
          <w:p w:rsidR="0083463C" w:rsidRPr="002407F9" w:rsidRDefault="0083463C" w:rsidP="00BF3E57">
            <w:pPr>
              <w:pStyle w:val="Table-cell-note"/>
            </w:pPr>
            <w:r w:rsidRPr="002407F9">
              <w:t>NOTE</w:t>
            </w:r>
            <w:r w:rsidRPr="002407F9">
              <w:tab/>
              <w:t>In any error number returned by a TPM, the F (bit 7) and V (bit 8) attributes shall be CLEAR when the response tag is TPM_TAG_RSP_COMMAND value used in TPM 1.2.</w:t>
            </w:r>
          </w:p>
        </w:tc>
      </w:tr>
      <w:tr w:rsidR="0083463C" w:rsidRPr="002407F9" w:rsidTr="00BF3E57">
        <w:trPr>
          <w:cantSplit/>
          <w:jc w:val="center"/>
        </w:trPr>
        <w:tc>
          <w:tcPr>
            <w:tcW w:w="630" w:type="dxa"/>
          </w:tcPr>
          <w:p w:rsidR="0083463C" w:rsidRPr="002407F9" w:rsidRDefault="0083463C" w:rsidP="00BF3E57">
            <w:pPr>
              <w:pStyle w:val="TABLE-cell"/>
              <w:jc w:val="right"/>
            </w:pPr>
            <w:r w:rsidRPr="002407F9">
              <w:t>09</w:t>
            </w:r>
          </w:p>
        </w:tc>
        <w:tc>
          <w:tcPr>
            <w:tcW w:w="900" w:type="dxa"/>
          </w:tcPr>
          <w:p w:rsidR="0083463C" w:rsidRPr="002407F9" w:rsidRDefault="0083463C" w:rsidP="00BF3E57">
            <w:pPr>
              <w:pStyle w:val="TABLE-cell"/>
            </w:pPr>
            <w:r w:rsidRPr="002407F9">
              <w:t>Reserved</w:t>
            </w:r>
          </w:p>
        </w:tc>
        <w:tc>
          <w:tcPr>
            <w:tcW w:w="7830" w:type="dxa"/>
          </w:tcPr>
          <w:p w:rsidR="0083463C" w:rsidRPr="002407F9" w:rsidRDefault="0083463C" w:rsidP="00BF3E57">
            <w:pPr>
              <w:pStyle w:val="TABLE-cell"/>
            </w:pPr>
            <w:r w:rsidRPr="002407F9">
              <w:t>shall be zero.</w:t>
            </w:r>
          </w:p>
        </w:tc>
      </w:tr>
      <w:tr w:rsidR="0083463C" w:rsidRPr="002407F9" w:rsidTr="00BF3E57">
        <w:trPr>
          <w:cantSplit/>
          <w:jc w:val="center"/>
        </w:trPr>
        <w:tc>
          <w:tcPr>
            <w:tcW w:w="630" w:type="dxa"/>
          </w:tcPr>
          <w:p w:rsidR="0083463C" w:rsidRPr="002407F9" w:rsidRDefault="0083463C" w:rsidP="00BF3E57">
            <w:pPr>
              <w:pStyle w:val="TABLE-cell"/>
              <w:jc w:val="right"/>
            </w:pPr>
            <w:r w:rsidRPr="002407F9">
              <w:t>10</w:t>
            </w:r>
          </w:p>
        </w:tc>
        <w:tc>
          <w:tcPr>
            <w:tcW w:w="900" w:type="dxa"/>
          </w:tcPr>
          <w:p w:rsidR="0083463C" w:rsidRPr="002407F9" w:rsidRDefault="0083463C" w:rsidP="00BF3E57">
            <w:pPr>
              <w:pStyle w:val="TABLE-cell"/>
              <w:jc w:val="center"/>
            </w:pPr>
            <w:r w:rsidRPr="002407F9">
              <w:t>T</w:t>
            </w:r>
          </w:p>
        </w:tc>
        <w:tc>
          <w:tcPr>
            <w:tcW w:w="7830" w:type="dxa"/>
          </w:tcPr>
          <w:p w:rsidR="0083463C" w:rsidRPr="002407F9" w:rsidRDefault="0083463C" w:rsidP="00BF3E57">
            <w:pPr>
              <w:pStyle w:val="TABLE-cell"/>
            </w:pPr>
            <w:r w:rsidRPr="002407F9">
              <w:t>TCG/Vendor indicator</w:t>
            </w:r>
          </w:p>
          <w:p w:rsidR="0083463C" w:rsidRPr="002407F9" w:rsidRDefault="0083463C" w:rsidP="00BF3E57">
            <w:pPr>
              <w:pStyle w:val="TABLE-cell"/>
            </w:pPr>
            <w:r w:rsidRPr="002407F9">
              <w:rPr>
                <w:b/>
              </w:rPr>
              <w:t>SET (1):</w:t>
            </w:r>
            <w:r w:rsidRPr="002407F9">
              <w:t xml:space="preserve"> The response code is defined by the TPM vendor.</w:t>
            </w:r>
          </w:p>
          <w:p w:rsidR="0083463C" w:rsidRPr="002407F9" w:rsidRDefault="0083463C" w:rsidP="00BF3E57">
            <w:pPr>
              <w:pStyle w:val="TABLE-cell"/>
            </w:pPr>
            <w:r w:rsidRPr="002407F9">
              <w:rPr>
                <w:b/>
              </w:rPr>
              <w:t xml:space="preserve">CLEAR (0): </w:t>
            </w:r>
            <w:r w:rsidRPr="002407F9">
              <w:t>The response code is defined by the TCG (a value in this specification).</w:t>
            </w:r>
          </w:p>
          <w:p w:rsidR="0083463C" w:rsidRPr="002407F9" w:rsidRDefault="0083463C" w:rsidP="00BF3E57">
            <w:pPr>
              <w:pStyle w:val="Table-cell-note"/>
            </w:pPr>
            <w:r w:rsidRPr="002407F9">
              <w:t>NOTE</w:t>
            </w:r>
            <w:r w:rsidRPr="002407F9">
              <w:tab/>
              <w:t xml:space="preserve">This attribute does not indicate a vendor-specific code unless the </w:t>
            </w:r>
            <w:r w:rsidRPr="002407F9">
              <w:rPr>
                <w:i/>
              </w:rPr>
              <w:t>F</w:t>
            </w:r>
            <w:r w:rsidRPr="002407F9">
              <w:t xml:space="preserve"> attribute (bit[07]) is CLEAR.</w:t>
            </w:r>
          </w:p>
        </w:tc>
      </w:tr>
      <w:tr w:rsidR="0083463C" w:rsidRPr="002407F9" w:rsidTr="00BF3E57">
        <w:trPr>
          <w:cantSplit/>
          <w:jc w:val="center"/>
        </w:trPr>
        <w:tc>
          <w:tcPr>
            <w:tcW w:w="630" w:type="dxa"/>
          </w:tcPr>
          <w:p w:rsidR="0083463C" w:rsidRPr="002407F9" w:rsidRDefault="0083463C" w:rsidP="00BF3E57">
            <w:pPr>
              <w:pStyle w:val="TABLE-cell"/>
              <w:keepNext w:val="0"/>
              <w:jc w:val="right"/>
            </w:pPr>
            <w:r w:rsidRPr="002407F9">
              <w:t>11</w:t>
            </w:r>
          </w:p>
        </w:tc>
        <w:tc>
          <w:tcPr>
            <w:tcW w:w="900" w:type="dxa"/>
          </w:tcPr>
          <w:p w:rsidR="0083463C" w:rsidRPr="002407F9" w:rsidRDefault="0083463C" w:rsidP="00BF3E57">
            <w:pPr>
              <w:pStyle w:val="TABLE-cell"/>
              <w:keepNext w:val="0"/>
              <w:jc w:val="center"/>
            </w:pPr>
            <w:r w:rsidRPr="002407F9">
              <w:t>S</w:t>
            </w:r>
          </w:p>
        </w:tc>
        <w:tc>
          <w:tcPr>
            <w:tcW w:w="7830" w:type="dxa"/>
          </w:tcPr>
          <w:p w:rsidR="0083463C" w:rsidRPr="002407F9" w:rsidRDefault="0083463C" w:rsidP="00BF3E57">
            <w:pPr>
              <w:pStyle w:val="TABLE-cell"/>
              <w:keepNext w:val="0"/>
            </w:pPr>
            <w:r w:rsidRPr="002407F9">
              <w:t>severity</w:t>
            </w:r>
          </w:p>
          <w:p w:rsidR="0083463C" w:rsidRPr="002407F9" w:rsidRDefault="0083463C" w:rsidP="00BF3E57">
            <w:pPr>
              <w:pStyle w:val="TABLE-cell"/>
              <w:keepNext w:val="0"/>
            </w:pPr>
            <w:r w:rsidRPr="002407F9">
              <w:rPr>
                <w:b/>
              </w:rPr>
              <w:t>SET (1)</w:t>
            </w:r>
            <w:r w:rsidRPr="002407F9">
              <w:t>: The response code is a warning and the command was not necessarily in error. This command indicates that the TPM is busy or that the resources of the TPM have to be adjusted in order to allow the command to execute.</w:t>
            </w:r>
          </w:p>
          <w:p w:rsidR="0083463C" w:rsidRPr="002407F9" w:rsidRDefault="0083463C" w:rsidP="00BF3E57">
            <w:pPr>
              <w:pStyle w:val="TABLE-cell"/>
              <w:keepNext w:val="0"/>
            </w:pPr>
            <w:r w:rsidRPr="002407F9">
              <w:rPr>
                <w:b/>
              </w:rPr>
              <w:t>CLEAR (0)</w:t>
            </w:r>
            <w:r w:rsidRPr="002407F9">
              <w:t>: The response code indicates that the command had an error that would prevent it from running.</w:t>
            </w:r>
          </w:p>
        </w:tc>
      </w:tr>
    </w:tbl>
    <w:p w:rsidR="0083463C" w:rsidRPr="002407F9" w:rsidRDefault="0083463C" w:rsidP="0083463C">
      <w:pPr>
        <w:pStyle w:val="BodyText"/>
        <w:rPr>
          <w:noProof/>
        </w:rPr>
      </w:pPr>
      <w:r w:rsidRPr="002407F9">
        <w:rPr>
          <w:noProof/>
        </w:rPr>
        <w:t xml:space="preserve">When the format bit (bit 7) is SET, then the error occurred during the unmarshaling or validation of an input parameter to the TPM. </w:t>
      </w:r>
      <w:r w:rsidRPr="002407F9">
        <w:rPr>
          <w:noProof/>
        </w:rPr>
        <w:fldChar w:fldCharType="begin"/>
      </w:r>
      <w:r w:rsidRPr="002407F9">
        <w:rPr>
          <w:noProof/>
        </w:rPr>
        <w:instrText xml:space="preserve"> REF _Ref291794972 \h </w:instrText>
      </w:r>
      <w:r w:rsidRPr="002407F9">
        <w:rPr>
          <w:noProof/>
        </w:rPr>
      </w:r>
      <w:r w:rsidRPr="002407F9">
        <w:rPr>
          <w:noProof/>
        </w:rPr>
        <w:fldChar w:fldCharType="separate"/>
      </w:r>
      <w:r w:rsidR="00AE7D6E" w:rsidRPr="002407F9">
        <w:rPr>
          <w:noProof/>
        </w:rPr>
        <w:t xml:space="preserve">Figure </w:t>
      </w:r>
      <w:r w:rsidR="00AE7D6E">
        <w:rPr>
          <w:noProof/>
        </w:rPr>
        <w:t>3</w:t>
      </w:r>
      <w:r w:rsidRPr="002407F9">
        <w:rPr>
          <w:noProof/>
        </w:rPr>
        <w:fldChar w:fldCharType="end"/>
      </w:r>
      <w:r w:rsidRPr="002407F9">
        <w:rPr>
          <w:noProof/>
        </w:rPr>
        <w:t xml:space="preserve"> shows the format for the response codes when bit 7 is one.</w:t>
      </w:r>
    </w:p>
    <w:tbl>
      <w:tblPr>
        <w:tblStyle w:val="TableGrid"/>
        <w:tblW w:w="0" w:type="auto"/>
        <w:jc w:val="center"/>
        <w:tblLook w:val="04A0" w:firstRow="1" w:lastRow="0" w:firstColumn="1" w:lastColumn="0" w:noHBand="0" w:noVBand="1"/>
      </w:tblPr>
      <w:tblGrid>
        <w:gridCol w:w="460"/>
        <w:gridCol w:w="288"/>
        <w:gridCol w:w="288"/>
        <w:gridCol w:w="288"/>
        <w:gridCol w:w="288"/>
        <w:gridCol w:w="326"/>
        <w:gridCol w:w="337"/>
        <w:gridCol w:w="337"/>
        <w:gridCol w:w="288"/>
        <w:gridCol w:w="288"/>
        <w:gridCol w:w="288"/>
        <w:gridCol w:w="288"/>
        <w:gridCol w:w="288"/>
      </w:tblGrid>
      <w:tr w:rsidR="0083463C" w:rsidRPr="002407F9" w:rsidTr="00BF3E57">
        <w:trPr>
          <w:jc w:val="center"/>
        </w:trPr>
        <w:tc>
          <w:tcPr>
            <w:tcW w:w="460" w:type="dxa"/>
            <w:tcBorders>
              <w:top w:val="nil"/>
              <w:left w:val="nil"/>
              <w:bottom w:val="single" w:sz="4" w:space="0" w:color="auto"/>
              <w:right w:val="single" w:sz="12" w:space="0" w:color="auto"/>
            </w:tcBorders>
            <w:tcMar>
              <w:bottom w:w="43" w:type="dxa"/>
            </w:tcMar>
            <w:vAlign w:val="bottom"/>
          </w:tcPr>
          <w:p w:rsidR="0083463C" w:rsidRPr="002407F9" w:rsidRDefault="0083463C" w:rsidP="00BF3E57">
            <w:pPr>
              <w:pStyle w:val="TABLE-col-heading"/>
              <w:spacing w:after="0"/>
              <w:jc w:val="center"/>
              <w:rPr>
                <w:noProof/>
              </w:rPr>
            </w:pPr>
            <w:bookmarkStart w:id="826" w:name="_Toc432512707"/>
            <w:r w:rsidRPr="002407F9">
              <w:rPr>
                <w:noProof/>
              </w:rPr>
              <w:t>bit</w:t>
            </w:r>
          </w:p>
        </w:tc>
        <w:tc>
          <w:tcPr>
            <w:tcW w:w="288" w:type="dxa"/>
            <w:tcBorders>
              <w:top w:val="nil"/>
              <w:left w:val="single" w:sz="12" w:space="0" w:color="auto"/>
              <w:bottom w:val="single" w:sz="12" w:space="0" w:color="auto"/>
            </w:tcBorders>
            <w:tcMar>
              <w:left w:w="0" w:type="dxa"/>
              <w:bottom w:w="43" w:type="dxa"/>
              <w:right w:w="0" w:type="dxa"/>
            </w:tcMar>
            <w:vAlign w:val="bottom"/>
          </w:tcPr>
          <w:p w:rsidR="0083463C" w:rsidRPr="002407F9" w:rsidRDefault="0083463C" w:rsidP="00BF3E57">
            <w:pPr>
              <w:pStyle w:val="TABLE-cell"/>
              <w:contextualSpacing/>
              <w:jc w:val="center"/>
              <w:rPr>
                <w:sz w:val="16"/>
              </w:rPr>
            </w:pPr>
            <w:r w:rsidRPr="002407F9">
              <w:rPr>
                <w:sz w:val="16"/>
              </w:rPr>
              <w:t>1</w:t>
            </w:r>
          </w:p>
          <w:p w:rsidR="0083463C" w:rsidRPr="002407F9" w:rsidRDefault="0083463C" w:rsidP="00BF3E57">
            <w:pPr>
              <w:pStyle w:val="TABLE-cell"/>
              <w:contextualSpacing/>
              <w:jc w:val="center"/>
              <w:rPr>
                <w:sz w:val="16"/>
              </w:rPr>
            </w:pPr>
            <w:r w:rsidRPr="002407F9">
              <w:rPr>
                <w:sz w:val="16"/>
              </w:rPr>
              <w:t>1</w:t>
            </w:r>
          </w:p>
        </w:tc>
        <w:tc>
          <w:tcPr>
            <w:tcW w:w="288" w:type="dxa"/>
            <w:tcBorders>
              <w:top w:val="nil"/>
              <w:bottom w:val="single" w:sz="12" w:space="0" w:color="auto"/>
            </w:tcBorders>
            <w:tcMar>
              <w:left w:w="0" w:type="dxa"/>
              <w:bottom w:w="43" w:type="dxa"/>
              <w:right w:w="0" w:type="dxa"/>
            </w:tcMar>
            <w:vAlign w:val="bottom"/>
          </w:tcPr>
          <w:p w:rsidR="0083463C" w:rsidRPr="002407F9" w:rsidRDefault="0083463C" w:rsidP="00BF3E57">
            <w:pPr>
              <w:pStyle w:val="TABLE-cell"/>
              <w:contextualSpacing/>
              <w:jc w:val="center"/>
              <w:rPr>
                <w:sz w:val="16"/>
              </w:rPr>
            </w:pPr>
            <w:r w:rsidRPr="002407F9">
              <w:rPr>
                <w:sz w:val="16"/>
              </w:rPr>
              <w:t>1</w:t>
            </w:r>
          </w:p>
          <w:p w:rsidR="0083463C" w:rsidRPr="002407F9" w:rsidRDefault="0083463C" w:rsidP="00BF3E57">
            <w:pPr>
              <w:pStyle w:val="TABLE-cell"/>
              <w:contextualSpacing/>
              <w:jc w:val="center"/>
              <w:rPr>
                <w:sz w:val="16"/>
              </w:rPr>
            </w:pPr>
            <w:r w:rsidRPr="002407F9">
              <w:rPr>
                <w:sz w:val="16"/>
              </w:rPr>
              <w:t>0</w:t>
            </w:r>
          </w:p>
        </w:tc>
        <w:tc>
          <w:tcPr>
            <w:tcW w:w="288" w:type="dxa"/>
            <w:tcBorders>
              <w:top w:val="nil"/>
              <w:bottom w:val="single" w:sz="12" w:space="0" w:color="auto"/>
            </w:tcBorders>
            <w:tcMar>
              <w:left w:w="0" w:type="dxa"/>
              <w:bottom w:w="43" w:type="dxa"/>
              <w:right w:w="0" w:type="dxa"/>
            </w:tcMar>
            <w:vAlign w:val="bottom"/>
          </w:tcPr>
          <w:p w:rsidR="0083463C" w:rsidRPr="002407F9" w:rsidRDefault="0083463C" w:rsidP="00BF3E57">
            <w:pPr>
              <w:pStyle w:val="TABLE-cell"/>
              <w:contextualSpacing/>
              <w:jc w:val="center"/>
              <w:rPr>
                <w:sz w:val="16"/>
              </w:rPr>
            </w:pPr>
            <w:r w:rsidRPr="002407F9">
              <w:rPr>
                <w:sz w:val="16"/>
              </w:rPr>
              <w:t>0</w:t>
            </w:r>
          </w:p>
          <w:p w:rsidR="0083463C" w:rsidRPr="002407F9" w:rsidRDefault="0083463C" w:rsidP="00BF3E57">
            <w:pPr>
              <w:pStyle w:val="TABLE-cell"/>
              <w:contextualSpacing/>
              <w:jc w:val="center"/>
              <w:rPr>
                <w:sz w:val="16"/>
              </w:rPr>
            </w:pPr>
            <w:r w:rsidRPr="002407F9">
              <w:rPr>
                <w:sz w:val="16"/>
              </w:rPr>
              <w:t>9</w:t>
            </w:r>
          </w:p>
        </w:tc>
        <w:tc>
          <w:tcPr>
            <w:tcW w:w="288" w:type="dxa"/>
            <w:tcBorders>
              <w:top w:val="nil"/>
              <w:bottom w:val="single" w:sz="12" w:space="0" w:color="auto"/>
            </w:tcBorders>
            <w:tcMar>
              <w:left w:w="0" w:type="dxa"/>
              <w:bottom w:w="43" w:type="dxa"/>
              <w:right w:w="0" w:type="dxa"/>
            </w:tcMar>
            <w:vAlign w:val="bottom"/>
          </w:tcPr>
          <w:p w:rsidR="0083463C" w:rsidRPr="002407F9" w:rsidRDefault="0083463C" w:rsidP="00BF3E57">
            <w:pPr>
              <w:pStyle w:val="TABLE-cell"/>
              <w:contextualSpacing/>
              <w:jc w:val="center"/>
              <w:rPr>
                <w:sz w:val="16"/>
              </w:rPr>
            </w:pPr>
            <w:r w:rsidRPr="002407F9">
              <w:rPr>
                <w:sz w:val="16"/>
              </w:rPr>
              <w:t>0</w:t>
            </w:r>
          </w:p>
          <w:p w:rsidR="0083463C" w:rsidRPr="002407F9" w:rsidRDefault="0083463C" w:rsidP="00BF3E57">
            <w:pPr>
              <w:pStyle w:val="TABLE-cell"/>
              <w:contextualSpacing/>
              <w:jc w:val="center"/>
              <w:rPr>
                <w:sz w:val="16"/>
              </w:rPr>
            </w:pPr>
            <w:r w:rsidRPr="002407F9">
              <w:rPr>
                <w:sz w:val="16"/>
              </w:rPr>
              <w:t>8</w:t>
            </w:r>
          </w:p>
        </w:tc>
        <w:tc>
          <w:tcPr>
            <w:tcW w:w="326" w:type="dxa"/>
            <w:tcBorders>
              <w:top w:val="nil"/>
              <w:bottom w:val="single" w:sz="12" w:space="0" w:color="auto"/>
            </w:tcBorders>
            <w:tcMar>
              <w:left w:w="0" w:type="dxa"/>
              <w:bottom w:w="43" w:type="dxa"/>
              <w:right w:w="0" w:type="dxa"/>
            </w:tcMar>
            <w:vAlign w:val="bottom"/>
          </w:tcPr>
          <w:p w:rsidR="0083463C" w:rsidRPr="002407F9" w:rsidRDefault="0083463C" w:rsidP="00BF3E57">
            <w:pPr>
              <w:pStyle w:val="TABLE-cell"/>
              <w:contextualSpacing/>
              <w:jc w:val="center"/>
              <w:rPr>
                <w:sz w:val="16"/>
              </w:rPr>
            </w:pPr>
            <w:r w:rsidRPr="002407F9">
              <w:rPr>
                <w:sz w:val="16"/>
              </w:rPr>
              <w:t>0</w:t>
            </w:r>
          </w:p>
          <w:p w:rsidR="0083463C" w:rsidRPr="002407F9" w:rsidRDefault="0083463C" w:rsidP="00BF3E57">
            <w:pPr>
              <w:pStyle w:val="TABLE-cell"/>
              <w:contextualSpacing/>
              <w:jc w:val="center"/>
              <w:rPr>
                <w:sz w:val="16"/>
              </w:rPr>
            </w:pPr>
            <w:r w:rsidRPr="002407F9">
              <w:rPr>
                <w:sz w:val="16"/>
              </w:rPr>
              <w:t>7</w:t>
            </w:r>
          </w:p>
        </w:tc>
        <w:tc>
          <w:tcPr>
            <w:tcW w:w="337" w:type="dxa"/>
            <w:tcBorders>
              <w:top w:val="nil"/>
              <w:bottom w:val="single" w:sz="12" w:space="0" w:color="auto"/>
            </w:tcBorders>
            <w:tcMar>
              <w:left w:w="0" w:type="dxa"/>
              <w:bottom w:w="43" w:type="dxa"/>
              <w:right w:w="0" w:type="dxa"/>
            </w:tcMar>
            <w:vAlign w:val="bottom"/>
          </w:tcPr>
          <w:p w:rsidR="0083463C" w:rsidRPr="002407F9" w:rsidRDefault="0083463C" w:rsidP="00BF3E57">
            <w:pPr>
              <w:pStyle w:val="TABLE-cell"/>
              <w:contextualSpacing/>
              <w:jc w:val="center"/>
              <w:rPr>
                <w:sz w:val="16"/>
              </w:rPr>
            </w:pPr>
            <w:r w:rsidRPr="002407F9">
              <w:rPr>
                <w:sz w:val="16"/>
              </w:rPr>
              <w:t>0</w:t>
            </w:r>
          </w:p>
          <w:p w:rsidR="0083463C" w:rsidRPr="002407F9" w:rsidRDefault="0083463C" w:rsidP="00BF3E57">
            <w:pPr>
              <w:pStyle w:val="TABLE-cell"/>
              <w:contextualSpacing/>
              <w:jc w:val="center"/>
              <w:rPr>
                <w:sz w:val="16"/>
              </w:rPr>
            </w:pPr>
            <w:r w:rsidRPr="002407F9">
              <w:rPr>
                <w:sz w:val="16"/>
              </w:rPr>
              <w:t>6</w:t>
            </w:r>
          </w:p>
        </w:tc>
        <w:tc>
          <w:tcPr>
            <w:tcW w:w="337" w:type="dxa"/>
            <w:tcBorders>
              <w:top w:val="nil"/>
              <w:bottom w:val="single" w:sz="12" w:space="0" w:color="auto"/>
            </w:tcBorders>
            <w:tcMar>
              <w:left w:w="0" w:type="dxa"/>
              <w:bottom w:w="43" w:type="dxa"/>
              <w:right w:w="0" w:type="dxa"/>
            </w:tcMar>
            <w:vAlign w:val="bottom"/>
          </w:tcPr>
          <w:p w:rsidR="0083463C" w:rsidRPr="002407F9" w:rsidRDefault="0083463C" w:rsidP="00BF3E57">
            <w:pPr>
              <w:pStyle w:val="TABLE-cell"/>
              <w:contextualSpacing/>
              <w:jc w:val="center"/>
              <w:rPr>
                <w:sz w:val="16"/>
              </w:rPr>
            </w:pPr>
            <w:r w:rsidRPr="002407F9">
              <w:rPr>
                <w:sz w:val="16"/>
              </w:rPr>
              <w:t>0</w:t>
            </w:r>
          </w:p>
          <w:p w:rsidR="0083463C" w:rsidRPr="002407F9" w:rsidRDefault="0083463C" w:rsidP="00BF3E57">
            <w:pPr>
              <w:pStyle w:val="TABLE-cell"/>
              <w:contextualSpacing/>
              <w:jc w:val="center"/>
              <w:rPr>
                <w:sz w:val="16"/>
              </w:rPr>
            </w:pPr>
            <w:r w:rsidRPr="002407F9">
              <w:rPr>
                <w:sz w:val="16"/>
              </w:rPr>
              <w:t>5</w:t>
            </w:r>
          </w:p>
        </w:tc>
        <w:tc>
          <w:tcPr>
            <w:tcW w:w="288" w:type="dxa"/>
            <w:tcBorders>
              <w:top w:val="nil"/>
              <w:bottom w:val="single" w:sz="12" w:space="0" w:color="auto"/>
            </w:tcBorders>
            <w:tcMar>
              <w:left w:w="0" w:type="dxa"/>
              <w:bottom w:w="43" w:type="dxa"/>
              <w:right w:w="0" w:type="dxa"/>
            </w:tcMar>
            <w:vAlign w:val="bottom"/>
          </w:tcPr>
          <w:p w:rsidR="0083463C" w:rsidRPr="002407F9" w:rsidRDefault="0083463C" w:rsidP="00BF3E57">
            <w:pPr>
              <w:pStyle w:val="TABLE-cell"/>
              <w:contextualSpacing/>
              <w:jc w:val="center"/>
              <w:rPr>
                <w:sz w:val="16"/>
              </w:rPr>
            </w:pPr>
            <w:r w:rsidRPr="002407F9">
              <w:rPr>
                <w:sz w:val="16"/>
              </w:rPr>
              <w:t>0</w:t>
            </w:r>
          </w:p>
          <w:p w:rsidR="0083463C" w:rsidRPr="002407F9" w:rsidRDefault="0083463C" w:rsidP="00BF3E57">
            <w:pPr>
              <w:pStyle w:val="TABLE-cell"/>
              <w:contextualSpacing/>
              <w:jc w:val="center"/>
              <w:rPr>
                <w:sz w:val="16"/>
              </w:rPr>
            </w:pPr>
            <w:r w:rsidRPr="002407F9">
              <w:rPr>
                <w:sz w:val="16"/>
              </w:rPr>
              <w:t>4</w:t>
            </w:r>
          </w:p>
        </w:tc>
        <w:tc>
          <w:tcPr>
            <w:tcW w:w="288" w:type="dxa"/>
            <w:tcBorders>
              <w:top w:val="nil"/>
              <w:bottom w:val="single" w:sz="12" w:space="0" w:color="auto"/>
            </w:tcBorders>
            <w:tcMar>
              <w:left w:w="0" w:type="dxa"/>
              <w:bottom w:w="43" w:type="dxa"/>
              <w:right w:w="0" w:type="dxa"/>
            </w:tcMar>
            <w:vAlign w:val="bottom"/>
          </w:tcPr>
          <w:p w:rsidR="0083463C" w:rsidRPr="002407F9" w:rsidRDefault="0083463C" w:rsidP="00BF3E57">
            <w:pPr>
              <w:pStyle w:val="TABLE-cell"/>
              <w:contextualSpacing/>
              <w:jc w:val="center"/>
              <w:rPr>
                <w:sz w:val="16"/>
              </w:rPr>
            </w:pPr>
            <w:r w:rsidRPr="002407F9">
              <w:rPr>
                <w:sz w:val="16"/>
              </w:rPr>
              <w:t>0</w:t>
            </w:r>
          </w:p>
          <w:p w:rsidR="0083463C" w:rsidRPr="002407F9" w:rsidRDefault="0083463C" w:rsidP="00BF3E57">
            <w:pPr>
              <w:pStyle w:val="TABLE-cell"/>
              <w:contextualSpacing/>
              <w:jc w:val="center"/>
              <w:rPr>
                <w:sz w:val="16"/>
              </w:rPr>
            </w:pPr>
            <w:r w:rsidRPr="002407F9">
              <w:rPr>
                <w:sz w:val="16"/>
              </w:rPr>
              <w:t>3</w:t>
            </w:r>
          </w:p>
        </w:tc>
        <w:tc>
          <w:tcPr>
            <w:tcW w:w="288" w:type="dxa"/>
            <w:tcBorders>
              <w:top w:val="nil"/>
              <w:bottom w:val="single" w:sz="12" w:space="0" w:color="auto"/>
            </w:tcBorders>
            <w:tcMar>
              <w:left w:w="0" w:type="dxa"/>
              <w:bottom w:w="43" w:type="dxa"/>
              <w:right w:w="0" w:type="dxa"/>
            </w:tcMar>
            <w:vAlign w:val="bottom"/>
          </w:tcPr>
          <w:p w:rsidR="0083463C" w:rsidRPr="002407F9" w:rsidRDefault="0083463C" w:rsidP="00BF3E57">
            <w:pPr>
              <w:pStyle w:val="TABLE-cell"/>
              <w:contextualSpacing/>
              <w:jc w:val="center"/>
              <w:rPr>
                <w:sz w:val="16"/>
              </w:rPr>
            </w:pPr>
            <w:r w:rsidRPr="002407F9">
              <w:rPr>
                <w:sz w:val="16"/>
              </w:rPr>
              <w:t>0</w:t>
            </w:r>
          </w:p>
          <w:p w:rsidR="0083463C" w:rsidRPr="002407F9" w:rsidRDefault="0083463C" w:rsidP="00BF3E57">
            <w:pPr>
              <w:pStyle w:val="TABLE-cell"/>
              <w:contextualSpacing/>
              <w:jc w:val="center"/>
              <w:rPr>
                <w:sz w:val="16"/>
              </w:rPr>
            </w:pPr>
            <w:r w:rsidRPr="002407F9">
              <w:rPr>
                <w:sz w:val="16"/>
              </w:rPr>
              <w:t>2</w:t>
            </w:r>
          </w:p>
        </w:tc>
        <w:tc>
          <w:tcPr>
            <w:tcW w:w="288" w:type="dxa"/>
            <w:tcBorders>
              <w:top w:val="nil"/>
              <w:bottom w:val="single" w:sz="12" w:space="0" w:color="auto"/>
            </w:tcBorders>
            <w:tcMar>
              <w:left w:w="0" w:type="dxa"/>
              <w:bottom w:w="43" w:type="dxa"/>
              <w:right w:w="0" w:type="dxa"/>
            </w:tcMar>
            <w:vAlign w:val="bottom"/>
          </w:tcPr>
          <w:p w:rsidR="0083463C" w:rsidRPr="002407F9" w:rsidRDefault="0083463C" w:rsidP="00BF3E57">
            <w:pPr>
              <w:pStyle w:val="TABLE-cell"/>
              <w:contextualSpacing/>
              <w:jc w:val="center"/>
              <w:rPr>
                <w:sz w:val="16"/>
              </w:rPr>
            </w:pPr>
            <w:r w:rsidRPr="002407F9">
              <w:rPr>
                <w:sz w:val="16"/>
              </w:rPr>
              <w:t>0</w:t>
            </w:r>
          </w:p>
          <w:p w:rsidR="0083463C" w:rsidRPr="002407F9" w:rsidRDefault="0083463C" w:rsidP="00BF3E57">
            <w:pPr>
              <w:pStyle w:val="TABLE-cell"/>
              <w:contextualSpacing/>
              <w:jc w:val="center"/>
              <w:rPr>
                <w:sz w:val="16"/>
              </w:rPr>
            </w:pPr>
            <w:r w:rsidRPr="002407F9">
              <w:rPr>
                <w:sz w:val="16"/>
              </w:rPr>
              <w:t>1</w:t>
            </w:r>
          </w:p>
        </w:tc>
        <w:tc>
          <w:tcPr>
            <w:tcW w:w="288" w:type="dxa"/>
            <w:tcBorders>
              <w:top w:val="nil"/>
              <w:bottom w:val="single" w:sz="12" w:space="0" w:color="auto"/>
              <w:right w:val="single" w:sz="12" w:space="0" w:color="auto"/>
            </w:tcBorders>
            <w:tcMar>
              <w:left w:w="0" w:type="dxa"/>
              <w:bottom w:w="43" w:type="dxa"/>
              <w:right w:w="0" w:type="dxa"/>
            </w:tcMar>
            <w:vAlign w:val="bottom"/>
          </w:tcPr>
          <w:p w:rsidR="0083463C" w:rsidRPr="002407F9" w:rsidRDefault="0083463C" w:rsidP="00BF3E57">
            <w:pPr>
              <w:pStyle w:val="TABLE-cell"/>
              <w:contextualSpacing/>
              <w:jc w:val="center"/>
              <w:rPr>
                <w:sz w:val="16"/>
              </w:rPr>
            </w:pPr>
            <w:r w:rsidRPr="002407F9">
              <w:rPr>
                <w:sz w:val="16"/>
              </w:rPr>
              <w:t>0</w:t>
            </w:r>
          </w:p>
          <w:p w:rsidR="0083463C" w:rsidRPr="002407F9" w:rsidRDefault="0083463C" w:rsidP="00BF3E57">
            <w:pPr>
              <w:pStyle w:val="TABLE-cell"/>
              <w:spacing w:after="0"/>
              <w:contextualSpacing/>
              <w:jc w:val="center"/>
              <w:rPr>
                <w:sz w:val="16"/>
              </w:rPr>
            </w:pPr>
            <w:r w:rsidRPr="002407F9">
              <w:rPr>
                <w:sz w:val="16"/>
              </w:rPr>
              <w:t>0</w:t>
            </w:r>
          </w:p>
        </w:tc>
      </w:tr>
      <w:tr w:rsidR="0083463C" w:rsidRPr="002407F9" w:rsidTr="00BF3E57">
        <w:trPr>
          <w:jc w:val="center"/>
        </w:trPr>
        <w:tc>
          <w:tcPr>
            <w:tcW w:w="460" w:type="dxa"/>
            <w:tcBorders>
              <w:left w:val="nil"/>
              <w:bottom w:val="nil"/>
              <w:right w:val="single" w:sz="12" w:space="0" w:color="auto"/>
            </w:tcBorders>
          </w:tcPr>
          <w:p w:rsidR="0083463C" w:rsidRPr="002407F9" w:rsidRDefault="0083463C" w:rsidP="00BF3E57">
            <w:pPr>
              <w:pStyle w:val="TABLE-cell"/>
            </w:pPr>
          </w:p>
        </w:tc>
        <w:tc>
          <w:tcPr>
            <w:tcW w:w="1152" w:type="dxa"/>
            <w:gridSpan w:val="4"/>
            <w:tcBorders>
              <w:top w:val="single" w:sz="12" w:space="0" w:color="auto"/>
              <w:left w:val="single" w:sz="12" w:space="0" w:color="auto"/>
              <w:bottom w:val="single" w:sz="12" w:space="0" w:color="auto"/>
              <w:right w:val="single" w:sz="12" w:space="0" w:color="auto"/>
            </w:tcBorders>
            <w:tcMar>
              <w:left w:w="0" w:type="dxa"/>
              <w:right w:w="0" w:type="dxa"/>
            </w:tcMar>
          </w:tcPr>
          <w:p w:rsidR="0083463C" w:rsidRPr="002407F9" w:rsidRDefault="0083463C" w:rsidP="00BF3E57">
            <w:pPr>
              <w:pStyle w:val="TABLE-cell"/>
              <w:jc w:val="center"/>
            </w:pPr>
            <w:r w:rsidRPr="002407F9">
              <w:t>N</w:t>
            </w:r>
          </w:p>
        </w:tc>
        <w:tc>
          <w:tcPr>
            <w:tcW w:w="326" w:type="dxa"/>
            <w:tcBorders>
              <w:top w:val="single" w:sz="12" w:space="0" w:color="auto"/>
              <w:left w:val="single" w:sz="12" w:space="0" w:color="auto"/>
              <w:bottom w:val="single" w:sz="12" w:space="0" w:color="auto"/>
              <w:right w:val="single" w:sz="12" w:space="0" w:color="auto"/>
            </w:tcBorders>
          </w:tcPr>
          <w:p w:rsidR="0083463C" w:rsidRPr="002407F9" w:rsidRDefault="0083463C" w:rsidP="00BF3E57">
            <w:pPr>
              <w:pStyle w:val="TABLE-cell"/>
              <w:jc w:val="center"/>
            </w:pPr>
            <w:r w:rsidRPr="002407F9">
              <w:t>1</w:t>
            </w:r>
          </w:p>
        </w:tc>
        <w:tc>
          <w:tcPr>
            <w:tcW w:w="337" w:type="dxa"/>
            <w:tcBorders>
              <w:top w:val="single" w:sz="12" w:space="0" w:color="auto"/>
              <w:left w:val="single" w:sz="12" w:space="0" w:color="auto"/>
              <w:bottom w:val="single" w:sz="12" w:space="0" w:color="auto"/>
              <w:right w:val="single" w:sz="12" w:space="0" w:color="auto"/>
            </w:tcBorders>
          </w:tcPr>
          <w:p w:rsidR="0083463C" w:rsidRPr="002407F9" w:rsidRDefault="0083463C" w:rsidP="00BF3E57">
            <w:pPr>
              <w:pStyle w:val="TABLE-cell"/>
              <w:jc w:val="center"/>
            </w:pPr>
            <w:r w:rsidRPr="002407F9">
              <w:t>P</w:t>
            </w:r>
          </w:p>
        </w:tc>
        <w:tc>
          <w:tcPr>
            <w:tcW w:w="1777" w:type="dxa"/>
            <w:gridSpan w:val="6"/>
            <w:tcBorders>
              <w:top w:val="single" w:sz="12" w:space="0" w:color="auto"/>
              <w:left w:val="single" w:sz="12" w:space="0" w:color="auto"/>
              <w:bottom w:val="single" w:sz="12" w:space="0" w:color="auto"/>
              <w:right w:val="single" w:sz="12" w:space="0" w:color="auto"/>
            </w:tcBorders>
          </w:tcPr>
          <w:p w:rsidR="0083463C" w:rsidRPr="002407F9" w:rsidRDefault="0083463C" w:rsidP="00BF3E57">
            <w:pPr>
              <w:pStyle w:val="TABLE-cell"/>
              <w:jc w:val="center"/>
            </w:pPr>
            <w:r w:rsidRPr="002407F9">
              <w:t>E</w:t>
            </w:r>
          </w:p>
        </w:tc>
      </w:tr>
    </w:tbl>
    <w:p w:rsidR="0083463C" w:rsidRPr="002407F9" w:rsidRDefault="0083463C" w:rsidP="0083463C">
      <w:pPr>
        <w:pStyle w:val="FIGURE-title"/>
        <w:rPr>
          <w:noProof/>
        </w:rPr>
      </w:pPr>
      <w:bookmarkStart w:id="827" w:name="_Ref291794972"/>
      <w:bookmarkStart w:id="828" w:name="_Ref306954965"/>
      <w:bookmarkStart w:id="829" w:name="_Toc380749914"/>
      <w:bookmarkStart w:id="830" w:name="_Toc384651575"/>
      <w:bookmarkStart w:id="831" w:name="_Toc470518294"/>
      <w:bookmarkStart w:id="832" w:name="_Toc462921505"/>
      <w:bookmarkStart w:id="833" w:name="_Toc516155340"/>
      <w:bookmarkStart w:id="834" w:name="_Toc20318085"/>
      <w:r w:rsidRPr="002407F9">
        <w:rPr>
          <w:noProof/>
        </w:rPr>
        <w:t xml:space="preserve">Figure </w:t>
      </w:r>
      <w:r w:rsidRPr="002407F9">
        <w:rPr>
          <w:noProof/>
        </w:rPr>
        <w:fldChar w:fldCharType="begin"/>
      </w:r>
      <w:r w:rsidRPr="002407F9">
        <w:rPr>
          <w:noProof/>
        </w:rPr>
        <w:instrText xml:space="preserve"> SEQ Figure \* ARABIC </w:instrText>
      </w:r>
      <w:r w:rsidRPr="002407F9">
        <w:rPr>
          <w:noProof/>
        </w:rPr>
        <w:fldChar w:fldCharType="separate"/>
      </w:r>
      <w:r w:rsidR="00AE7D6E">
        <w:rPr>
          <w:noProof/>
        </w:rPr>
        <w:t>3</w:t>
      </w:r>
      <w:r w:rsidRPr="002407F9">
        <w:rPr>
          <w:noProof/>
        </w:rPr>
        <w:fldChar w:fldCharType="end"/>
      </w:r>
      <w:bookmarkEnd w:id="827"/>
      <w:r w:rsidRPr="002407F9">
        <w:rPr>
          <w:noProof/>
        </w:rPr>
        <w:t xml:space="preserve"> — Format-One Response Codes</w:t>
      </w:r>
      <w:bookmarkEnd w:id="826"/>
      <w:bookmarkEnd w:id="828"/>
      <w:bookmarkEnd w:id="829"/>
      <w:bookmarkEnd w:id="830"/>
      <w:bookmarkEnd w:id="831"/>
      <w:bookmarkEnd w:id="832"/>
      <w:bookmarkEnd w:id="833"/>
      <w:bookmarkEnd w:id="834"/>
    </w:p>
    <w:p w:rsidR="0083463C" w:rsidRPr="002407F9" w:rsidRDefault="0083463C" w:rsidP="0083463C">
      <w:pPr>
        <w:pStyle w:val="BodyText"/>
        <w:rPr>
          <w:noProof/>
        </w:rPr>
      </w:pPr>
      <w:r w:rsidRPr="002407F9">
        <w:rPr>
          <w:noProof/>
        </w:rPr>
        <w:t>There are 64 errors with this format. The errors can be associated with a parameter, handle, or session. The error number for this format is in bits[05:00]. When an error is associated with a parameter, TPM_RC_P (0 40</w:t>
      </w:r>
      <w:r w:rsidRPr="002407F9">
        <w:rPr>
          <w:noProof/>
          <w:vertAlign w:val="subscript"/>
        </w:rPr>
        <w:t>16)</w:t>
      </w:r>
      <w:r w:rsidRPr="002407F9">
        <w:rPr>
          <w:noProof/>
        </w:rPr>
        <w:t xml:space="preserve"> is added and N is set to the parameter number.</w:t>
      </w:r>
    </w:p>
    <w:p w:rsidR="0083463C" w:rsidRPr="002407F9" w:rsidRDefault="0083463C" w:rsidP="0083463C">
      <w:pPr>
        <w:pStyle w:val="NOTE"/>
        <w:rPr>
          <w:noProof/>
        </w:rPr>
      </w:pPr>
      <w:r w:rsidRPr="002407F9">
        <w:rPr>
          <w:noProof/>
        </w:rPr>
        <w:t>NOTE 1</w:t>
      </w:r>
      <w:r w:rsidRPr="002407F9">
        <w:rPr>
          <w:noProof/>
        </w:rPr>
        <w:tab/>
        <w:t>In the reference implementation, for a RC_FMT1 response code, a constant of the form RC_Command_parameterName is the one based parameter number (TPM_RC_n) plus TPM_RC_P.</w:t>
      </w:r>
      <w:r w:rsidRPr="002407F9">
        <w:rPr>
          <w:noProof/>
        </w:rPr>
        <w:tab/>
      </w:r>
    </w:p>
    <w:p w:rsidR="0083463C" w:rsidRPr="002407F9" w:rsidRDefault="0083463C" w:rsidP="0083463C">
      <w:pPr>
        <w:pStyle w:val="NOTE"/>
        <w:rPr>
          <w:noProof/>
        </w:rPr>
      </w:pPr>
      <w:r w:rsidRPr="002407F9">
        <w:rPr>
          <w:noProof/>
        </w:rPr>
        <w:lastRenderedPageBreak/>
        <w:t>Example</w:t>
      </w:r>
      <w:r w:rsidRPr="002407F9">
        <w:rPr>
          <w:noProof/>
        </w:rPr>
        <w:tab/>
        <w:t>RC_Startup_startupType is the first parameter, TPM_RC_1 (0x100) plus TPM_RC_P (0x40) or 0x140. TPM_RC_VALUE (RC_FMT1 (0x080) + 0x004) + RC_Startup_startupType is thus 0x080 + 0x004 + 0x140 = 0x1c4.</w:t>
      </w:r>
    </w:p>
    <w:p w:rsidR="0083463C" w:rsidRPr="002407F9" w:rsidRDefault="0083463C" w:rsidP="0083463C">
      <w:pPr>
        <w:pStyle w:val="BodyText"/>
        <w:rPr>
          <w:noProof/>
        </w:rPr>
      </w:pPr>
      <w:r w:rsidRPr="002407F9">
        <w:rPr>
          <w:noProof/>
        </w:rPr>
        <w:t>For an error associated with a handle, a parameter number (1 to 7) is added to the N field. For an error associated with a session, a value of 8 plus the session number (1 to 7) is added to the N field. In other words, if P is clear, then a value of 0 to 7 in the N field will indicate a handle error, and a value of 8 – 15 will indicate a session error.</w:t>
      </w:r>
    </w:p>
    <w:p w:rsidR="0083463C" w:rsidRPr="002407F9" w:rsidRDefault="0083463C" w:rsidP="0083463C">
      <w:pPr>
        <w:pStyle w:val="NOTE"/>
        <w:rPr>
          <w:noProof/>
        </w:rPr>
      </w:pPr>
      <w:r w:rsidRPr="002407F9">
        <w:rPr>
          <w:noProof/>
        </w:rPr>
        <w:t>NOTE 2</w:t>
      </w:r>
      <w:r w:rsidRPr="002407F9">
        <w:rPr>
          <w:noProof/>
        </w:rPr>
        <w:tab/>
        <w:t>If an implementation is not able to designate the handle, session, or parameter in error, then P and N will be zero.</w:t>
      </w:r>
    </w:p>
    <w:p w:rsidR="0083463C" w:rsidRPr="002407F9" w:rsidRDefault="0083463C" w:rsidP="0083463C">
      <w:pPr>
        <w:pStyle w:val="BodyText"/>
        <w:rPr>
          <w:noProof/>
        </w:rPr>
      </w:pPr>
      <w:r w:rsidRPr="002407F9">
        <w:rPr>
          <w:noProof/>
        </w:rPr>
        <w:t>The field definitions are:</w:t>
      </w:r>
    </w:p>
    <w:p w:rsidR="0083463C" w:rsidRPr="002407F9" w:rsidRDefault="0083463C" w:rsidP="0083463C">
      <w:pPr>
        <w:pStyle w:val="TABLE-title"/>
        <w:rPr>
          <w:noProof/>
        </w:rPr>
      </w:pPr>
      <w:bookmarkStart w:id="835" w:name="_Toc380749703"/>
      <w:bookmarkStart w:id="836" w:name="_Toc384651365"/>
      <w:bookmarkStart w:id="837" w:name="_Toc432512510"/>
      <w:bookmarkStart w:id="838" w:name="_Toc443575848"/>
      <w:bookmarkStart w:id="839" w:name="_Toc470518088"/>
      <w:bookmarkStart w:id="840" w:name="_Toc462921303"/>
      <w:bookmarkStart w:id="841" w:name="_Toc516155130"/>
      <w:bookmarkStart w:id="842" w:name="_Toc2137606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14</w:t>
      </w:r>
      <w:r w:rsidRPr="002407F9">
        <w:rPr>
          <w:noProof/>
        </w:rPr>
        <w:fldChar w:fldCharType="end"/>
      </w:r>
      <w:r w:rsidRPr="002407F9">
        <w:rPr>
          <w:noProof/>
        </w:rPr>
        <w:t xml:space="preserve"> — Format-One Response Codes</w:t>
      </w:r>
      <w:bookmarkEnd w:id="835"/>
      <w:bookmarkEnd w:id="836"/>
      <w:bookmarkEnd w:id="837"/>
      <w:bookmarkEnd w:id="838"/>
      <w:bookmarkEnd w:id="839"/>
      <w:bookmarkEnd w:id="840"/>
      <w:bookmarkEnd w:id="841"/>
      <w:bookmarkEnd w:id="842"/>
    </w:p>
    <w:tbl>
      <w:tblPr>
        <w:tblW w:w="93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630"/>
        <w:gridCol w:w="720"/>
        <w:gridCol w:w="8010"/>
      </w:tblGrid>
      <w:tr w:rsidR="0083463C" w:rsidRPr="002407F9" w:rsidTr="00BF3E57">
        <w:trPr>
          <w:cantSplit/>
          <w:tblHeader/>
          <w:jc w:val="center"/>
        </w:trPr>
        <w:tc>
          <w:tcPr>
            <w:tcW w:w="630" w:type="dxa"/>
            <w:tcBorders>
              <w:top w:val="single" w:sz="12" w:space="0" w:color="auto"/>
              <w:bottom w:val="single" w:sz="12" w:space="0" w:color="auto"/>
            </w:tcBorders>
          </w:tcPr>
          <w:p w:rsidR="0083463C" w:rsidRPr="002407F9" w:rsidRDefault="0083463C" w:rsidP="00BF3E57">
            <w:pPr>
              <w:pStyle w:val="TABLE-col-heading"/>
              <w:jc w:val="center"/>
              <w:rPr>
                <w:noProof/>
                <w:lang w:eastAsia="zh-CN"/>
              </w:rPr>
            </w:pPr>
            <w:r w:rsidRPr="002407F9">
              <w:rPr>
                <w:noProof/>
              </w:rPr>
              <w:t>Bit</w:t>
            </w:r>
          </w:p>
        </w:tc>
        <w:tc>
          <w:tcPr>
            <w:tcW w:w="72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801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Definition</w:t>
            </w:r>
          </w:p>
        </w:tc>
      </w:tr>
      <w:tr w:rsidR="0083463C" w:rsidRPr="002407F9" w:rsidTr="00BF3E57">
        <w:trPr>
          <w:cantSplit/>
          <w:jc w:val="center"/>
        </w:trPr>
        <w:tc>
          <w:tcPr>
            <w:tcW w:w="630" w:type="dxa"/>
            <w:tcBorders>
              <w:top w:val="single" w:sz="12" w:space="0" w:color="auto"/>
            </w:tcBorders>
          </w:tcPr>
          <w:p w:rsidR="0083463C" w:rsidRPr="002407F9" w:rsidRDefault="0083463C" w:rsidP="00BF3E57">
            <w:pPr>
              <w:pStyle w:val="TABLE-cell"/>
              <w:jc w:val="right"/>
            </w:pPr>
            <w:r w:rsidRPr="002407F9">
              <w:t>05:00</w:t>
            </w:r>
          </w:p>
        </w:tc>
        <w:tc>
          <w:tcPr>
            <w:tcW w:w="720" w:type="dxa"/>
            <w:tcBorders>
              <w:top w:val="single" w:sz="12" w:space="0" w:color="auto"/>
            </w:tcBorders>
          </w:tcPr>
          <w:p w:rsidR="0083463C" w:rsidRPr="002407F9" w:rsidRDefault="0083463C" w:rsidP="00BF3E57">
            <w:pPr>
              <w:pStyle w:val="TABLE-cell"/>
              <w:jc w:val="center"/>
            </w:pPr>
            <w:r w:rsidRPr="002407F9">
              <w:t>E</w:t>
            </w:r>
          </w:p>
        </w:tc>
        <w:tc>
          <w:tcPr>
            <w:tcW w:w="8010" w:type="dxa"/>
            <w:tcBorders>
              <w:top w:val="single" w:sz="12" w:space="0" w:color="auto"/>
            </w:tcBorders>
          </w:tcPr>
          <w:p w:rsidR="00EA7982" w:rsidRDefault="0083463C" w:rsidP="00BF3E57">
            <w:pPr>
              <w:pStyle w:val="TABLE-cell"/>
            </w:pPr>
            <w:r w:rsidRPr="002407F9">
              <w:t>the error number</w:t>
            </w:r>
          </w:p>
          <w:p w:rsidR="0083463C" w:rsidRPr="002407F9" w:rsidRDefault="0083463C" w:rsidP="00BF3E57">
            <w:pPr>
              <w:pStyle w:val="TABLE-cell"/>
            </w:pPr>
            <w:r w:rsidRPr="002407F9">
              <w:t>The error number is independent of the other settings.</w:t>
            </w:r>
          </w:p>
        </w:tc>
      </w:tr>
      <w:tr w:rsidR="0083463C" w:rsidRPr="002407F9" w:rsidTr="00BF3E57">
        <w:trPr>
          <w:cantSplit/>
          <w:jc w:val="center"/>
        </w:trPr>
        <w:tc>
          <w:tcPr>
            <w:tcW w:w="630" w:type="dxa"/>
          </w:tcPr>
          <w:p w:rsidR="0083463C" w:rsidRPr="002407F9" w:rsidRDefault="0083463C" w:rsidP="00BF3E57">
            <w:pPr>
              <w:pStyle w:val="TABLE-cell"/>
              <w:jc w:val="right"/>
            </w:pPr>
            <w:r w:rsidRPr="002407F9">
              <w:t>06</w:t>
            </w:r>
          </w:p>
        </w:tc>
        <w:tc>
          <w:tcPr>
            <w:tcW w:w="720" w:type="dxa"/>
          </w:tcPr>
          <w:p w:rsidR="0083463C" w:rsidRPr="002407F9" w:rsidRDefault="0083463C" w:rsidP="00BF3E57">
            <w:pPr>
              <w:pStyle w:val="TABLE-cell"/>
              <w:jc w:val="center"/>
            </w:pPr>
            <w:r w:rsidRPr="002407F9">
              <w:t>P</w:t>
            </w:r>
          </w:p>
        </w:tc>
        <w:tc>
          <w:tcPr>
            <w:tcW w:w="8010" w:type="dxa"/>
          </w:tcPr>
          <w:p w:rsidR="0083463C" w:rsidRPr="002407F9" w:rsidRDefault="0083463C" w:rsidP="00BF3E57">
            <w:pPr>
              <w:pStyle w:val="TABLE-cell"/>
            </w:pPr>
            <w:r w:rsidRPr="002407F9">
              <w:rPr>
                <w:b/>
              </w:rPr>
              <w:t xml:space="preserve">SET (1): </w:t>
            </w:r>
            <w:r w:rsidRPr="002407F9">
              <w:t>The error is associated with a parameter.</w:t>
            </w:r>
          </w:p>
          <w:p w:rsidR="0083463C" w:rsidRPr="002407F9" w:rsidRDefault="0083463C" w:rsidP="00BF3E57">
            <w:pPr>
              <w:pStyle w:val="TABLE-cell"/>
            </w:pPr>
            <w:r w:rsidRPr="002407F9">
              <w:rPr>
                <w:b/>
              </w:rPr>
              <w:t>CLEAR (0):</w:t>
            </w:r>
            <w:r w:rsidRPr="002407F9">
              <w:t xml:space="preserve"> The error is associated with a handle or a session.</w:t>
            </w:r>
          </w:p>
        </w:tc>
      </w:tr>
      <w:tr w:rsidR="0083463C" w:rsidRPr="002407F9" w:rsidTr="00BF3E57">
        <w:trPr>
          <w:cantSplit/>
          <w:jc w:val="center"/>
        </w:trPr>
        <w:tc>
          <w:tcPr>
            <w:tcW w:w="630" w:type="dxa"/>
          </w:tcPr>
          <w:p w:rsidR="0083463C" w:rsidRPr="002407F9" w:rsidRDefault="0083463C" w:rsidP="00BF3E57">
            <w:pPr>
              <w:pStyle w:val="TABLE-cell"/>
              <w:jc w:val="right"/>
            </w:pPr>
            <w:r w:rsidRPr="002407F9">
              <w:t>07</w:t>
            </w:r>
          </w:p>
        </w:tc>
        <w:tc>
          <w:tcPr>
            <w:tcW w:w="720" w:type="dxa"/>
          </w:tcPr>
          <w:p w:rsidR="0083463C" w:rsidRPr="002407F9" w:rsidRDefault="0083463C" w:rsidP="00BF3E57">
            <w:pPr>
              <w:pStyle w:val="TABLE-cell"/>
              <w:jc w:val="center"/>
            </w:pPr>
            <w:r w:rsidRPr="002407F9">
              <w:t>F</w:t>
            </w:r>
          </w:p>
        </w:tc>
        <w:tc>
          <w:tcPr>
            <w:tcW w:w="8010" w:type="dxa"/>
          </w:tcPr>
          <w:p w:rsidR="0083463C" w:rsidRPr="002407F9" w:rsidRDefault="0083463C" w:rsidP="00BF3E57">
            <w:pPr>
              <w:pStyle w:val="TABLE-cell"/>
            </w:pPr>
            <w:r w:rsidRPr="002407F9">
              <w:t>the response code format selector</w:t>
            </w:r>
          </w:p>
          <w:p w:rsidR="0083463C" w:rsidRPr="002407F9" w:rsidRDefault="0083463C" w:rsidP="00BF3E57">
            <w:pPr>
              <w:pStyle w:val="TABLE-cell"/>
            </w:pPr>
            <w:r w:rsidRPr="002407F9">
              <w:t>This field shall be SET for the format in this table.</w:t>
            </w:r>
          </w:p>
        </w:tc>
      </w:tr>
      <w:tr w:rsidR="0083463C" w:rsidRPr="002407F9" w:rsidTr="00BF3E57">
        <w:trPr>
          <w:cantSplit/>
          <w:jc w:val="center"/>
        </w:trPr>
        <w:tc>
          <w:tcPr>
            <w:tcW w:w="630" w:type="dxa"/>
          </w:tcPr>
          <w:p w:rsidR="0083463C" w:rsidRPr="002407F9" w:rsidRDefault="0083463C" w:rsidP="00BF3E57">
            <w:pPr>
              <w:pStyle w:val="TABLE-cell"/>
              <w:keepNext w:val="0"/>
              <w:jc w:val="right"/>
            </w:pPr>
            <w:r w:rsidRPr="002407F9">
              <w:t>11:08</w:t>
            </w:r>
          </w:p>
        </w:tc>
        <w:tc>
          <w:tcPr>
            <w:tcW w:w="720" w:type="dxa"/>
          </w:tcPr>
          <w:p w:rsidR="0083463C" w:rsidRPr="002407F9" w:rsidRDefault="0083463C" w:rsidP="00BF3E57">
            <w:pPr>
              <w:pStyle w:val="TABLE-cell"/>
              <w:keepNext w:val="0"/>
              <w:jc w:val="center"/>
            </w:pPr>
            <w:r w:rsidRPr="002407F9">
              <w:t>N</w:t>
            </w:r>
          </w:p>
        </w:tc>
        <w:tc>
          <w:tcPr>
            <w:tcW w:w="8010" w:type="dxa"/>
          </w:tcPr>
          <w:p w:rsidR="0083463C" w:rsidRPr="002407F9" w:rsidRDefault="0083463C" w:rsidP="00BF3E57">
            <w:pPr>
              <w:pStyle w:val="TABLE-cell"/>
              <w:keepNext w:val="0"/>
            </w:pPr>
            <w:r w:rsidRPr="002407F9">
              <w:t>the number of the handle, session, or parameter in error. The number is one based. See TPM_RC_1 through TPM_RC_F.</w:t>
            </w:r>
          </w:p>
          <w:p w:rsidR="00EA7982" w:rsidRDefault="0083463C" w:rsidP="00BF3E57">
            <w:pPr>
              <w:pStyle w:val="TABLE-cell"/>
              <w:keepNext w:val="0"/>
            </w:pPr>
            <w:r w:rsidRPr="002407F9">
              <w:t>If P is SET, then this field is the parameter in error.</w:t>
            </w:r>
          </w:p>
          <w:p w:rsidR="0083463C" w:rsidRPr="002407F9" w:rsidRDefault="0083463C" w:rsidP="00BF3E57">
            <w:pPr>
              <w:pStyle w:val="TABLE-cell"/>
              <w:keepNext w:val="0"/>
            </w:pPr>
            <w:r w:rsidRPr="002407F9">
              <w:t>If P is CLEAR, then this field indicates the handle or session in error. Handles use values of N between 0000</w:t>
            </w:r>
            <w:r w:rsidRPr="002407F9">
              <w:rPr>
                <w:vertAlign w:val="subscript"/>
              </w:rPr>
              <w:t xml:space="preserve">2 </w:t>
            </w:r>
            <w:r w:rsidRPr="002407F9">
              <w:t>and 0111</w:t>
            </w:r>
            <w:r w:rsidRPr="002407F9">
              <w:rPr>
                <w:vertAlign w:val="subscript"/>
              </w:rPr>
              <w:t>2</w:t>
            </w:r>
            <w:r w:rsidRPr="002407F9">
              <w:t>. Sessions use values between 1000</w:t>
            </w:r>
            <w:r w:rsidRPr="002407F9">
              <w:rPr>
                <w:vertAlign w:val="subscript"/>
              </w:rPr>
              <w:t>2</w:t>
            </w:r>
            <w:r w:rsidRPr="002407F9">
              <w:t xml:space="preserve"> and 1111</w:t>
            </w:r>
            <w:r w:rsidRPr="002407F9">
              <w:rPr>
                <w:vertAlign w:val="subscript"/>
              </w:rPr>
              <w:t>2</w:t>
            </w:r>
            <w:r w:rsidRPr="002407F9">
              <w:t>.</w:t>
            </w:r>
          </w:p>
          <w:p w:rsidR="0083463C" w:rsidRPr="002407F9" w:rsidRDefault="0083463C" w:rsidP="00BF3E57">
            <w:pPr>
              <w:pStyle w:val="Table-cell-note"/>
              <w:keepNext w:val="0"/>
            </w:pPr>
            <w:r w:rsidRPr="002407F9">
              <w:t>NOTE Bit 11 distinguishes between handles and sessions. Bits 10:8 000</w:t>
            </w:r>
            <w:r w:rsidRPr="002407F9">
              <w:rPr>
                <w:vertAlign w:val="subscript"/>
              </w:rPr>
              <w:t xml:space="preserve">2 </w:t>
            </w:r>
            <w:r w:rsidRPr="002407F9">
              <w:t>indicate that the number is unspecified.</w:t>
            </w:r>
          </w:p>
        </w:tc>
      </w:tr>
    </w:tbl>
    <w:p w:rsidR="0083463C" w:rsidRPr="002407F9" w:rsidRDefault="0083463C" w:rsidP="0083463C">
      <w:pPr>
        <w:pStyle w:val="BodyText"/>
        <w:rPr>
          <w:noProof/>
        </w:rPr>
      </w:pPr>
      <w:r w:rsidRPr="002407F9">
        <w:rPr>
          <w:noProof/>
        </w:rPr>
        <w:t xml:space="preserve">The groupings of response codes are determined by bits 08, 07, and 06 of the response code as summarized in </w:t>
      </w:r>
      <w:r w:rsidRPr="002407F9">
        <w:rPr>
          <w:noProof/>
        </w:rPr>
        <w:fldChar w:fldCharType="begin"/>
      </w:r>
      <w:r w:rsidRPr="002407F9">
        <w:rPr>
          <w:noProof/>
        </w:rPr>
        <w:instrText xml:space="preserve"> REF _Ref278372048 \h </w:instrText>
      </w:r>
      <w:r w:rsidRPr="002407F9">
        <w:rPr>
          <w:noProof/>
        </w:rPr>
      </w:r>
      <w:r w:rsidRPr="002407F9">
        <w:rPr>
          <w:noProof/>
        </w:rPr>
        <w:fldChar w:fldCharType="separate"/>
      </w:r>
      <w:r w:rsidR="00AE7D6E" w:rsidRPr="002407F9">
        <w:rPr>
          <w:noProof/>
        </w:rPr>
        <w:t xml:space="preserve">Table </w:t>
      </w:r>
      <w:r w:rsidR="00AE7D6E">
        <w:rPr>
          <w:noProof/>
        </w:rPr>
        <w:t>15</w:t>
      </w:r>
      <w:r w:rsidRPr="002407F9">
        <w:rPr>
          <w:noProof/>
        </w:rPr>
        <w:fldChar w:fldCharType="end"/>
      </w:r>
      <w:r w:rsidRPr="002407F9">
        <w:rPr>
          <w:noProof/>
        </w:rPr>
        <w:t>.</w:t>
      </w:r>
    </w:p>
    <w:p w:rsidR="0083463C" w:rsidRPr="002407F9" w:rsidRDefault="0083463C" w:rsidP="0083463C">
      <w:pPr>
        <w:pStyle w:val="TABLE-title"/>
        <w:rPr>
          <w:noProof/>
        </w:rPr>
      </w:pPr>
      <w:bookmarkStart w:id="843" w:name="_Ref278372048"/>
      <w:bookmarkStart w:id="844" w:name="_Toc380749704"/>
      <w:bookmarkStart w:id="845" w:name="_Toc384651366"/>
      <w:bookmarkStart w:id="846" w:name="_Toc432512511"/>
      <w:bookmarkStart w:id="847" w:name="_Toc443575849"/>
      <w:bookmarkStart w:id="848" w:name="_Toc470518089"/>
      <w:bookmarkStart w:id="849" w:name="_Toc462921304"/>
      <w:bookmarkStart w:id="850" w:name="_Toc516155131"/>
      <w:bookmarkStart w:id="851" w:name="_Toc2137606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15</w:t>
      </w:r>
      <w:r w:rsidRPr="002407F9">
        <w:rPr>
          <w:noProof/>
        </w:rPr>
        <w:fldChar w:fldCharType="end"/>
      </w:r>
      <w:bookmarkEnd w:id="843"/>
      <w:r w:rsidRPr="002407F9">
        <w:rPr>
          <w:noProof/>
        </w:rPr>
        <w:t xml:space="preserve"> — Response Code Groupings</w:t>
      </w:r>
      <w:bookmarkEnd w:id="844"/>
      <w:bookmarkEnd w:id="845"/>
      <w:bookmarkEnd w:id="846"/>
      <w:bookmarkEnd w:id="847"/>
      <w:bookmarkEnd w:id="848"/>
      <w:bookmarkEnd w:id="849"/>
      <w:bookmarkEnd w:id="850"/>
      <w:bookmarkEnd w:id="851"/>
    </w:p>
    <w:tbl>
      <w:tblPr>
        <w:tblW w:w="93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289"/>
        <w:gridCol w:w="289"/>
        <w:gridCol w:w="289"/>
        <w:gridCol w:w="8493"/>
      </w:tblGrid>
      <w:tr w:rsidR="0083463C" w:rsidRPr="002407F9" w:rsidTr="00BF3E57">
        <w:trPr>
          <w:cantSplit/>
          <w:tblHeader/>
          <w:jc w:val="center"/>
        </w:trPr>
        <w:tc>
          <w:tcPr>
            <w:tcW w:w="867" w:type="dxa"/>
            <w:gridSpan w:val="3"/>
            <w:tcBorders>
              <w:top w:val="single" w:sz="12" w:space="0" w:color="auto"/>
              <w:bottom w:val="single" w:sz="6" w:space="0" w:color="auto"/>
              <w:right w:val="single" w:sz="12" w:space="0" w:color="auto"/>
            </w:tcBorders>
          </w:tcPr>
          <w:p w:rsidR="0083463C" w:rsidRPr="002407F9" w:rsidRDefault="0083463C" w:rsidP="00BF3E57">
            <w:pPr>
              <w:pStyle w:val="TABLE-col-heading"/>
              <w:jc w:val="center"/>
              <w:rPr>
                <w:noProof/>
              </w:rPr>
            </w:pPr>
            <w:r w:rsidRPr="002407F9">
              <w:rPr>
                <w:noProof/>
              </w:rPr>
              <w:t>Bit</w:t>
            </w:r>
          </w:p>
        </w:tc>
        <w:tc>
          <w:tcPr>
            <w:tcW w:w="8493" w:type="dxa"/>
            <w:vMerge w:val="restart"/>
            <w:tcBorders>
              <w:top w:val="single" w:sz="12" w:space="0" w:color="auto"/>
              <w:left w:val="single" w:sz="12" w:space="0" w:color="auto"/>
            </w:tcBorders>
            <w:tcMar>
              <w:left w:w="115" w:type="dxa"/>
              <w:right w:w="115" w:type="dxa"/>
            </w:tcMar>
            <w:vAlign w:val="bottom"/>
          </w:tcPr>
          <w:p w:rsidR="0083463C" w:rsidRPr="002407F9" w:rsidRDefault="0083463C" w:rsidP="00BF3E57">
            <w:pPr>
              <w:pStyle w:val="TABLE-col-heading"/>
              <w:rPr>
                <w:noProof/>
              </w:rPr>
            </w:pPr>
            <w:r w:rsidRPr="002407F9">
              <w:rPr>
                <w:noProof/>
              </w:rPr>
              <w:t>Definition</w:t>
            </w:r>
          </w:p>
        </w:tc>
      </w:tr>
      <w:tr w:rsidR="0083463C" w:rsidRPr="002407F9" w:rsidTr="00BF3E57">
        <w:trPr>
          <w:cantSplit/>
          <w:tblHeader/>
          <w:jc w:val="center"/>
        </w:trPr>
        <w:tc>
          <w:tcPr>
            <w:tcW w:w="289" w:type="dxa"/>
            <w:tcBorders>
              <w:top w:val="single" w:sz="6" w:space="0" w:color="auto"/>
              <w:bottom w:val="single" w:sz="12" w:space="0" w:color="auto"/>
            </w:tcBorders>
          </w:tcPr>
          <w:p w:rsidR="0083463C" w:rsidRPr="002407F9" w:rsidRDefault="0083463C" w:rsidP="00BF3E57">
            <w:pPr>
              <w:pStyle w:val="TABLE-col-heading"/>
              <w:jc w:val="center"/>
              <w:rPr>
                <w:noProof/>
              </w:rPr>
            </w:pPr>
            <w:r w:rsidRPr="002407F9">
              <w:rPr>
                <w:noProof/>
              </w:rPr>
              <w:t>08</w:t>
            </w:r>
          </w:p>
        </w:tc>
        <w:tc>
          <w:tcPr>
            <w:tcW w:w="289" w:type="dxa"/>
            <w:tcBorders>
              <w:top w:val="single" w:sz="6" w:space="0" w:color="auto"/>
              <w:bottom w:val="single" w:sz="12" w:space="0" w:color="auto"/>
              <w:right w:val="single" w:sz="6" w:space="0" w:color="auto"/>
            </w:tcBorders>
          </w:tcPr>
          <w:p w:rsidR="0083463C" w:rsidRPr="002407F9" w:rsidRDefault="0083463C" w:rsidP="00BF3E57">
            <w:pPr>
              <w:pStyle w:val="TABLE-col-heading"/>
              <w:jc w:val="center"/>
              <w:rPr>
                <w:noProof/>
              </w:rPr>
            </w:pPr>
            <w:r w:rsidRPr="002407F9">
              <w:rPr>
                <w:noProof/>
              </w:rPr>
              <w:t>07</w:t>
            </w:r>
          </w:p>
        </w:tc>
        <w:tc>
          <w:tcPr>
            <w:tcW w:w="289" w:type="dxa"/>
            <w:tcBorders>
              <w:left w:val="single" w:sz="6" w:space="0" w:color="auto"/>
              <w:bottom w:val="single" w:sz="12" w:space="0" w:color="auto"/>
              <w:right w:val="single" w:sz="12" w:space="0" w:color="auto"/>
            </w:tcBorders>
          </w:tcPr>
          <w:p w:rsidR="0083463C" w:rsidRPr="002407F9" w:rsidRDefault="0083463C" w:rsidP="00BF3E57">
            <w:pPr>
              <w:pStyle w:val="TABLE-col-heading"/>
              <w:jc w:val="center"/>
              <w:rPr>
                <w:noProof/>
              </w:rPr>
            </w:pPr>
            <w:r w:rsidRPr="002407F9">
              <w:rPr>
                <w:noProof/>
              </w:rPr>
              <w:t>06</w:t>
            </w:r>
          </w:p>
        </w:tc>
        <w:tc>
          <w:tcPr>
            <w:tcW w:w="8493" w:type="dxa"/>
            <w:vMerge/>
            <w:tcBorders>
              <w:left w:val="single" w:sz="12" w:space="0" w:color="auto"/>
              <w:bottom w:val="single" w:sz="12" w:space="0" w:color="auto"/>
            </w:tcBorders>
            <w:tcMar>
              <w:left w:w="115" w:type="dxa"/>
              <w:right w:w="115" w:type="dxa"/>
            </w:tcMar>
          </w:tcPr>
          <w:p w:rsidR="0083463C" w:rsidRPr="002407F9" w:rsidRDefault="0083463C" w:rsidP="00BF3E57">
            <w:pPr>
              <w:pStyle w:val="TABLE-col-heading"/>
              <w:rPr>
                <w:noProof/>
              </w:rPr>
            </w:pPr>
          </w:p>
        </w:tc>
      </w:tr>
      <w:tr w:rsidR="0083463C" w:rsidRPr="002407F9" w:rsidTr="00BF3E57">
        <w:trPr>
          <w:cantSplit/>
          <w:jc w:val="center"/>
        </w:trPr>
        <w:tc>
          <w:tcPr>
            <w:tcW w:w="289" w:type="dxa"/>
            <w:tcBorders>
              <w:top w:val="single" w:sz="12" w:space="0" w:color="auto"/>
            </w:tcBorders>
          </w:tcPr>
          <w:p w:rsidR="0083463C" w:rsidRPr="002407F9" w:rsidRDefault="0083463C" w:rsidP="00BF3E57">
            <w:pPr>
              <w:pStyle w:val="TABLE-cell"/>
              <w:jc w:val="center"/>
            </w:pPr>
            <w:r w:rsidRPr="002407F9">
              <w:t>0</w:t>
            </w:r>
          </w:p>
        </w:tc>
        <w:tc>
          <w:tcPr>
            <w:tcW w:w="289" w:type="dxa"/>
            <w:tcBorders>
              <w:top w:val="single" w:sz="12" w:space="0" w:color="auto"/>
              <w:right w:val="single" w:sz="6" w:space="0" w:color="auto"/>
            </w:tcBorders>
          </w:tcPr>
          <w:p w:rsidR="0083463C" w:rsidRPr="002407F9" w:rsidRDefault="0083463C" w:rsidP="00BF3E57">
            <w:pPr>
              <w:pStyle w:val="TABLE-cell"/>
              <w:jc w:val="center"/>
            </w:pPr>
            <w:r w:rsidRPr="002407F9">
              <w:t>0</w:t>
            </w:r>
          </w:p>
        </w:tc>
        <w:tc>
          <w:tcPr>
            <w:tcW w:w="289" w:type="dxa"/>
            <w:tcBorders>
              <w:top w:val="single" w:sz="12" w:space="0" w:color="auto"/>
              <w:left w:val="single" w:sz="6" w:space="0" w:color="auto"/>
              <w:right w:val="single" w:sz="12" w:space="0" w:color="auto"/>
            </w:tcBorders>
          </w:tcPr>
          <w:p w:rsidR="0083463C" w:rsidRPr="002407F9" w:rsidRDefault="0083463C" w:rsidP="00BF3E57">
            <w:pPr>
              <w:pStyle w:val="TABLE-cell"/>
              <w:jc w:val="center"/>
            </w:pPr>
            <w:r w:rsidRPr="002407F9">
              <w:t>x</w:t>
            </w:r>
          </w:p>
        </w:tc>
        <w:tc>
          <w:tcPr>
            <w:tcW w:w="8493" w:type="dxa"/>
            <w:tcBorders>
              <w:top w:val="single" w:sz="12" w:space="0" w:color="auto"/>
              <w:left w:val="single" w:sz="12" w:space="0" w:color="auto"/>
            </w:tcBorders>
            <w:tcMar>
              <w:left w:w="115" w:type="dxa"/>
              <w:right w:w="115" w:type="dxa"/>
            </w:tcMar>
          </w:tcPr>
          <w:p w:rsidR="0083463C" w:rsidRPr="002407F9" w:rsidRDefault="0083463C" w:rsidP="00BF3E57">
            <w:pPr>
              <w:pStyle w:val="TABLE-cell"/>
            </w:pPr>
            <w:r w:rsidRPr="002407F9">
              <w:t>a response code defined by TPM 1.2</w:t>
            </w:r>
          </w:p>
          <w:p w:rsidR="0083463C" w:rsidRPr="002407F9" w:rsidRDefault="0083463C" w:rsidP="00BF3E57">
            <w:pPr>
              <w:pStyle w:val="Table-cell-note"/>
            </w:pPr>
            <w:r w:rsidRPr="002407F9">
              <w:t>NOTE</w:t>
            </w:r>
            <w:r w:rsidRPr="002407F9">
              <w:tab/>
              <w:t>An “x” in a column indicates that this may be either 0 or 1 and not affect the grouping of the response code.</w:t>
            </w:r>
          </w:p>
        </w:tc>
      </w:tr>
      <w:tr w:rsidR="0083463C" w:rsidRPr="002407F9" w:rsidTr="00BF3E57">
        <w:trPr>
          <w:cantSplit/>
          <w:jc w:val="center"/>
        </w:trPr>
        <w:tc>
          <w:tcPr>
            <w:tcW w:w="289" w:type="dxa"/>
          </w:tcPr>
          <w:p w:rsidR="0083463C" w:rsidRPr="002407F9" w:rsidRDefault="0083463C" w:rsidP="00BF3E57">
            <w:pPr>
              <w:pStyle w:val="TABLE-cell"/>
              <w:jc w:val="center"/>
            </w:pPr>
            <w:r w:rsidRPr="002407F9">
              <w:t>1</w:t>
            </w:r>
          </w:p>
        </w:tc>
        <w:tc>
          <w:tcPr>
            <w:tcW w:w="289" w:type="dxa"/>
            <w:tcBorders>
              <w:right w:val="single" w:sz="6" w:space="0" w:color="auto"/>
            </w:tcBorders>
          </w:tcPr>
          <w:p w:rsidR="0083463C" w:rsidRPr="002407F9" w:rsidRDefault="0083463C" w:rsidP="00BF3E57">
            <w:pPr>
              <w:pStyle w:val="TABLE-cell"/>
              <w:jc w:val="center"/>
            </w:pPr>
            <w:r w:rsidRPr="002407F9">
              <w:t>0</w:t>
            </w:r>
          </w:p>
        </w:tc>
        <w:tc>
          <w:tcPr>
            <w:tcW w:w="289" w:type="dxa"/>
            <w:tcBorders>
              <w:left w:val="single" w:sz="6" w:space="0" w:color="auto"/>
              <w:right w:val="single" w:sz="12" w:space="0" w:color="auto"/>
            </w:tcBorders>
          </w:tcPr>
          <w:p w:rsidR="0083463C" w:rsidRPr="002407F9" w:rsidRDefault="0083463C" w:rsidP="00BF3E57">
            <w:pPr>
              <w:pStyle w:val="TABLE-cell"/>
              <w:jc w:val="center"/>
            </w:pPr>
            <w:r w:rsidRPr="002407F9">
              <w:t>x</w:t>
            </w:r>
          </w:p>
        </w:tc>
        <w:tc>
          <w:tcPr>
            <w:tcW w:w="8493" w:type="dxa"/>
            <w:tcBorders>
              <w:left w:val="single" w:sz="12" w:space="0" w:color="auto"/>
            </w:tcBorders>
            <w:tcMar>
              <w:left w:w="115" w:type="dxa"/>
              <w:right w:w="115" w:type="dxa"/>
            </w:tcMar>
          </w:tcPr>
          <w:p w:rsidR="0083463C" w:rsidRPr="002407F9" w:rsidRDefault="0083463C" w:rsidP="00BF3E57">
            <w:pPr>
              <w:pStyle w:val="TABLE-cell"/>
            </w:pPr>
            <w:r w:rsidRPr="002407F9">
              <w:t>a response code defined by this specification with no handle, session, or parameter number modifier</w:t>
            </w:r>
          </w:p>
        </w:tc>
      </w:tr>
      <w:tr w:rsidR="0083463C" w:rsidRPr="002407F9" w:rsidTr="00BF3E57">
        <w:trPr>
          <w:cantSplit/>
          <w:jc w:val="center"/>
        </w:trPr>
        <w:tc>
          <w:tcPr>
            <w:tcW w:w="289" w:type="dxa"/>
          </w:tcPr>
          <w:p w:rsidR="0083463C" w:rsidRPr="002407F9" w:rsidRDefault="0083463C" w:rsidP="00BF3E57">
            <w:pPr>
              <w:pStyle w:val="TABLE-cell"/>
              <w:jc w:val="center"/>
            </w:pPr>
            <w:r w:rsidRPr="002407F9">
              <w:t>x</w:t>
            </w:r>
          </w:p>
        </w:tc>
        <w:tc>
          <w:tcPr>
            <w:tcW w:w="289" w:type="dxa"/>
            <w:tcBorders>
              <w:right w:val="single" w:sz="6" w:space="0" w:color="auto"/>
            </w:tcBorders>
          </w:tcPr>
          <w:p w:rsidR="0083463C" w:rsidRPr="002407F9" w:rsidRDefault="0083463C" w:rsidP="00BF3E57">
            <w:pPr>
              <w:pStyle w:val="TABLE-cell"/>
              <w:jc w:val="center"/>
            </w:pPr>
            <w:r w:rsidRPr="002407F9">
              <w:t>1</w:t>
            </w:r>
          </w:p>
        </w:tc>
        <w:tc>
          <w:tcPr>
            <w:tcW w:w="289" w:type="dxa"/>
            <w:tcBorders>
              <w:left w:val="single" w:sz="6" w:space="0" w:color="auto"/>
              <w:right w:val="single" w:sz="12" w:space="0" w:color="auto"/>
            </w:tcBorders>
          </w:tcPr>
          <w:p w:rsidR="0083463C" w:rsidRPr="002407F9" w:rsidRDefault="0083463C" w:rsidP="00BF3E57">
            <w:pPr>
              <w:pStyle w:val="TABLE-cell"/>
              <w:jc w:val="center"/>
            </w:pPr>
            <w:r w:rsidRPr="002407F9">
              <w:t>0</w:t>
            </w:r>
          </w:p>
        </w:tc>
        <w:tc>
          <w:tcPr>
            <w:tcW w:w="8493" w:type="dxa"/>
            <w:tcBorders>
              <w:left w:val="single" w:sz="12" w:space="0" w:color="auto"/>
            </w:tcBorders>
            <w:tcMar>
              <w:left w:w="115" w:type="dxa"/>
              <w:right w:w="115" w:type="dxa"/>
            </w:tcMar>
          </w:tcPr>
          <w:p w:rsidR="0083463C" w:rsidRPr="002407F9" w:rsidRDefault="0083463C" w:rsidP="00BF3E57">
            <w:pPr>
              <w:pStyle w:val="TABLE-cell"/>
            </w:pPr>
            <w:r w:rsidRPr="002407F9">
              <w:t>a response code defined by this specification with either a handle or session number modifier</w:t>
            </w:r>
          </w:p>
        </w:tc>
      </w:tr>
      <w:tr w:rsidR="0083463C" w:rsidRPr="002407F9" w:rsidTr="00BF3E57">
        <w:trPr>
          <w:cantSplit/>
          <w:jc w:val="center"/>
        </w:trPr>
        <w:tc>
          <w:tcPr>
            <w:tcW w:w="289" w:type="dxa"/>
          </w:tcPr>
          <w:p w:rsidR="0083463C" w:rsidRPr="002407F9" w:rsidRDefault="0083463C" w:rsidP="00BF3E57">
            <w:pPr>
              <w:pStyle w:val="TABLE-cell"/>
              <w:keepNext w:val="0"/>
              <w:jc w:val="center"/>
            </w:pPr>
            <w:r w:rsidRPr="002407F9">
              <w:t>x</w:t>
            </w:r>
          </w:p>
        </w:tc>
        <w:tc>
          <w:tcPr>
            <w:tcW w:w="289" w:type="dxa"/>
            <w:tcBorders>
              <w:bottom w:val="single" w:sz="12" w:space="0" w:color="auto"/>
              <w:right w:val="single" w:sz="6" w:space="0" w:color="auto"/>
            </w:tcBorders>
          </w:tcPr>
          <w:p w:rsidR="0083463C" w:rsidRPr="002407F9" w:rsidRDefault="0083463C" w:rsidP="00BF3E57">
            <w:pPr>
              <w:pStyle w:val="TABLE-cell"/>
              <w:keepNext w:val="0"/>
              <w:jc w:val="center"/>
            </w:pPr>
            <w:r w:rsidRPr="002407F9">
              <w:t>1</w:t>
            </w:r>
          </w:p>
        </w:tc>
        <w:tc>
          <w:tcPr>
            <w:tcW w:w="289" w:type="dxa"/>
            <w:tcBorders>
              <w:left w:val="single" w:sz="6" w:space="0" w:color="auto"/>
              <w:right w:val="single" w:sz="12" w:space="0" w:color="auto"/>
            </w:tcBorders>
          </w:tcPr>
          <w:p w:rsidR="0083463C" w:rsidRPr="002407F9" w:rsidRDefault="0083463C" w:rsidP="00BF3E57">
            <w:pPr>
              <w:pStyle w:val="TABLE-cell"/>
              <w:keepNext w:val="0"/>
              <w:jc w:val="center"/>
            </w:pPr>
            <w:r w:rsidRPr="002407F9">
              <w:t>1</w:t>
            </w:r>
          </w:p>
        </w:tc>
        <w:tc>
          <w:tcPr>
            <w:tcW w:w="8493" w:type="dxa"/>
            <w:tcBorders>
              <w:left w:val="single" w:sz="12" w:space="0" w:color="auto"/>
            </w:tcBorders>
            <w:tcMar>
              <w:left w:w="115" w:type="dxa"/>
              <w:right w:w="115" w:type="dxa"/>
            </w:tcMar>
          </w:tcPr>
          <w:p w:rsidR="0083463C" w:rsidRPr="002407F9" w:rsidRDefault="0083463C" w:rsidP="00BF3E57">
            <w:pPr>
              <w:pStyle w:val="TABLE-cell"/>
              <w:keepNext w:val="0"/>
            </w:pPr>
            <w:r w:rsidRPr="002407F9">
              <w:t>a response code defined by this specification with a parameter number modifier</w:t>
            </w:r>
          </w:p>
        </w:tc>
      </w:tr>
    </w:tbl>
    <w:p w:rsidR="0083463C" w:rsidRPr="002407F9" w:rsidRDefault="0083463C" w:rsidP="0083463C">
      <w:pPr>
        <w:pStyle w:val="Heading3"/>
        <w:rPr>
          <w:b w:val="0"/>
          <w:noProof/>
        </w:rPr>
      </w:pPr>
      <w:bookmarkStart w:id="852" w:name="_Toc286046970"/>
      <w:bookmarkStart w:id="853" w:name="_Toc288814904"/>
      <w:bookmarkStart w:id="854" w:name="_Toc304539140"/>
      <w:bookmarkStart w:id="855" w:name="_Toc308709680"/>
      <w:bookmarkStart w:id="856" w:name="_Toc380749387"/>
      <w:bookmarkStart w:id="857" w:name="_Toc384901693"/>
      <w:bookmarkStart w:id="858" w:name="_Toc432512217"/>
      <w:bookmarkStart w:id="859" w:name="_Toc443575557"/>
      <w:bookmarkStart w:id="860" w:name="_Toc470517784"/>
      <w:bookmarkStart w:id="861" w:name="_Toc462921004"/>
      <w:bookmarkStart w:id="862" w:name="_Toc516154822"/>
      <w:bookmarkStart w:id="863" w:name="_Toc20317552"/>
      <w:r w:rsidRPr="002407F9">
        <w:rPr>
          <w:b w:val="0"/>
          <w:noProof/>
        </w:rPr>
        <w:lastRenderedPageBreak/>
        <w:t>TPM_RC Values</w:t>
      </w:r>
      <w:bookmarkEnd w:id="852"/>
      <w:bookmarkEnd w:id="853"/>
      <w:bookmarkEnd w:id="854"/>
      <w:bookmarkEnd w:id="855"/>
      <w:bookmarkEnd w:id="856"/>
      <w:bookmarkEnd w:id="857"/>
      <w:bookmarkEnd w:id="858"/>
      <w:bookmarkEnd w:id="859"/>
      <w:bookmarkEnd w:id="860"/>
      <w:bookmarkEnd w:id="861"/>
      <w:bookmarkEnd w:id="862"/>
      <w:bookmarkEnd w:id="863"/>
    </w:p>
    <w:p w:rsidR="0083463C" w:rsidRPr="002407F9" w:rsidRDefault="0083463C" w:rsidP="0083463C">
      <w:pPr>
        <w:pStyle w:val="BodyText"/>
        <w:rPr>
          <w:noProof/>
        </w:rPr>
      </w:pPr>
      <w:r w:rsidRPr="002407F9">
        <w:rPr>
          <w:noProof/>
        </w:rPr>
        <w:t xml:space="preserve">In general, response codes defined in TPM 2.0 Part 2 will be unmarshaling errors and will have the F (format) bit SET. Codes that are unique to TPM 2.0 Part 3 will have the F bit CLEAR but the V (version) attribute will be SET to indicate that it is a TPM 2.0 response code. See </w:t>
      </w:r>
      <w:r w:rsidRPr="002407F9">
        <w:rPr>
          <w:i/>
          <w:noProof/>
        </w:rPr>
        <w:t>Response Code Details</w:t>
      </w:r>
      <w:r w:rsidRPr="002407F9">
        <w:rPr>
          <w:noProof/>
        </w:rPr>
        <w:t xml:space="preserve"> in TPM 2.0 Part 1.</w:t>
      </w:r>
    </w:p>
    <w:p w:rsidR="0083463C" w:rsidRPr="002407F9" w:rsidRDefault="0083463C" w:rsidP="0083463C">
      <w:pPr>
        <w:pStyle w:val="NOTE"/>
        <w:keepNext/>
        <w:rPr>
          <w:noProof/>
        </w:rPr>
      </w:pPr>
      <w:r w:rsidRPr="002407F9">
        <w:rPr>
          <w:noProof/>
        </w:rPr>
        <w:t>NOTE</w:t>
      </w:r>
      <w:r w:rsidRPr="002407F9">
        <w:rPr>
          <w:noProof/>
        </w:rPr>
        <w:tab/>
        <w:t>The constant RC_VER1 is used to indicate that the V attribute is SET and the constant RC_FMT1 is used to indicate that the F attribute is SET and that the return code is variable based on handle, session, and parameter modifiers.</w:t>
      </w:r>
    </w:p>
    <w:p w:rsidR="0083463C" w:rsidRPr="002407F9" w:rsidRDefault="0083463C" w:rsidP="0083463C">
      <w:pPr>
        <w:pStyle w:val="TABLE-title"/>
        <w:rPr>
          <w:noProof/>
        </w:rPr>
      </w:pPr>
      <w:bookmarkStart w:id="864" w:name="_Ref282778736"/>
      <w:bookmarkStart w:id="865" w:name="_Toc380749705"/>
      <w:bookmarkStart w:id="866" w:name="_Toc384651367"/>
      <w:bookmarkStart w:id="867" w:name="_Toc432512512"/>
      <w:bookmarkStart w:id="868" w:name="_Toc443575850"/>
      <w:bookmarkStart w:id="869" w:name="_Toc470518090"/>
      <w:bookmarkStart w:id="870" w:name="_Toc462921305"/>
      <w:bookmarkStart w:id="871" w:name="_Toc516155132"/>
      <w:bookmarkStart w:id="872" w:name="_Toc2137606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16</w:t>
      </w:r>
      <w:r w:rsidRPr="002407F9">
        <w:rPr>
          <w:noProof/>
        </w:rPr>
        <w:fldChar w:fldCharType="end"/>
      </w:r>
      <w:bookmarkEnd w:id="864"/>
      <w:r w:rsidRPr="002407F9">
        <w:rPr>
          <w:noProof/>
        </w:rPr>
        <w:t xml:space="preserve"> — Definition of (UINT32) TPM_RC Constants (Actions) &lt;OUT&gt;</w:t>
      </w:r>
      <w:bookmarkEnd w:id="865"/>
      <w:bookmarkEnd w:id="866"/>
      <w:bookmarkEnd w:id="867"/>
      <w:bookmarkEnd w:id="868"/>
      <w:bookmarkEnd w:id="869"/>
      <w:bookmarkEnd w:id="870"/>
      <w:bookmarkEnd w:id="871"/>
      <w:bookmarkEnd w:id="872"/>
    </w:p>
    <w:tbl>
      <w:tblPr>
        <w:tblStyle w:val="TableGrid"/>
        <w:tblW w:w="936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3168"/>
        <w:gridCol w:w="1890"/>
        <w:gridCol w:w="4302"/>
      </w:tblGrid>
      <w:tr w:rsidR="0083463C" w:rsidRPr="002407F9" w:rsidTr="00BF3E57">
        <w:trPr>
          <w:cantSplit/>
          <w:tblHeader/>
        </w:trPr>
        <w:tc>
          <w:tcPr>
            <w:tcW w:w="3168" w:type="dxa"/>
            <w:tcBorders>
              <w:top w:val="single" w:sz="12" w:space="0" w:color="auto"/>
              <w:bottom w:val="single" w:sz="12" w:space="0" w:color="auto"/>
            </w:tcBorders>
            <w:vAlign w:val="center"/>
          </w:tcPr>
          <w:p w:rsidR="0083463C" w:rsidRPr="002407F9" w:rsidRDefault="0083463C" w:rsidP="00BF3E57">
            <w:pPr>
              <w:pStyle w:val="TABLE-col-heading"/>
              <w:rPr>
                <w:noProof/>
              </w:rPr>
            </w:pPr>
            <w:r w:rsidRPr="002407F9">
              <w:rPr>
                <w:noProof/>
              </w:rPr>
              <w:t>Name</w:t>
            </w:r>
          </w:p>
        </w:tc>
        <w:tc>
          <w:tcPr>
            <w:tcW w:w="1890" w:type="dxa"/>
            <w:tcBorders>
              <w:top w:val="single" w:sz="12" w:space="0" w:color="auto"/>
              <w:bottom w:val="single" w:sz="12" w:space="0" w:color="auto"/>
            </w:tcBorders>
            <w:vAlign w:val="center"/>
          </w:tcPr>
          <w:p w:rsidR="0083463C" w:rsidRPr="002407F9" w:rsidRDefault="0083463C" w:rsidP="00BF3E57">
            <w:pPr>
              <w:pStyle w:val="TABLE-col-heading"/>
              <w:jc w:val="center"/>
              <w:rPr>
                <w:noProof/>
              </w:rPr>
            </w:pPr>
            <w:r w:rsidRPr="002407F9">
              <w:rPr>
                <w:noProof/>
              </w:rPr>
              <w:t>Value</w:t>
            </w:r>
          </w:p>
        </w:tc>
        <w:tc>
          <w:tcPr>
            <w:tcW w:w="4302"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cantSplit/>
        </w:trPr>
        <w:tc>
          <w:tcPr>
            <w:tcW w:w="3168" w:type="dxa"/>
            <w:tcBorders>
              <w:top w:val="single" w:sz="12" w:space="0" w:color="auto"/>
              <w:bottom w:val="single" w:sz="4" w:space="0" w:color="auto"/>
            </w:tcBorders>
            <w:vAlign w:val="center"/>
          </w:tcPr>
          <w:p w:rsidR="0083463C" w:rsidRPr="002407F9" w:rsidRDefault="0083463C" w:rsidP="00BF3E57">
            <w:pPr>
              <w:pStyle w:val="TABLE-cell"/>
            </w:pPr>
            <w:r w:rsidRPr="002407F9">
              <w:t>TPM_RC_SUCCESS</w:t>
            </w:r>
          </w:p>
        </w:tc>
        <w:tc>
          <w:tcPr>
            <w:tcW w:w="1890" w:type="dxa"/>
            <w:tcBorders>
              <w:top w:val="single" w:sz="12" w:space="0" w:color="auto"/>
              <w:bottom w:val="single" w:sz="4" w:space="0" w:color="auto"/>
            </w:tcBorders>
            <w:vAlign w:val="center"/>
          </w:tcPr>
          <w:p w:rsidR="0083463C" w:rsidRPr="002407F9" w:rsidRDefault="0083463C" w:rsidP="00BF3E57">
            <w:pPr>
              <w:pStyle w:val="TABLE-cell"/>
              <w:jc w:val="center"/>
            </w:pPr>
            <w:r w:rsidRPr="002407F9">
              <w:t>0x000</w:t>
            </w:r>
          </w:p>
        </w:tc>
        <w:tc>
          <w:tcPr>
            <w:tcW w:w="4302" w:type="dxa"/>
            <w:tcBorders>
              <w:top w:val="single" w:sz="12" w:space="0" w:color="auto"/>
              <w:bottom w:val="single" w:sz="4" w:space="0" w:color="auto"/>
            </w:tcBorders>
          </w:tcPr>
          <w:p w:rsidR="0083463C" w:rsidRPr="002407F9" w:rsidRDefault="0083463C" w:rsidP="00BF3E57">
            <w:pPr>
              <w:pStyle w:val="TABLE-cell"/>
            </w:pPr>
          </w:p>
        </w:tc>
      </w:tr>
      <w:tr w:rsidR="0083463C" w:rsidRPr="002407F9" w:rsidTr="00BF3E57">
        <w:trPr>
          <w:cantSplit/>
        </w:trPr>
        <w:tc>
          <w:tcPr>
            <w:tcW w:w="3168" w:type="dxa"/>
            <w:tcBorders>
              <w:top w:val="single" w:sz="4" w:space="0" w:color="auto"/>
              <w:bottom w:val="single" w:sz="4" w:space="0" w:color="auto"/>
            </w:tcBorders>
            <w:vAlign w:val="center"/>
          </w:tcPr>
          <w:p w:rsidR="0083463C" w:rsidRPr="002407F9" w:rsidRDefault="0083463C" w:rsidP="00BF3E57">
            <w:pPr>
              <w:pStyle w:val="TABLE-cell"/>
            </w:pPr>
            <w:r w:rsidRPr="002407F9">
              <w:t>TPM_RC_BAD_TAG</w:t>
            </w:r>
          </w:p>
        </w:tc>
        <w:tc>
          <w:tcPr>
            <w:tcW w:w="1890" w:type="dxa"/>
            <w:tcBorders>
              <w:top w:val="single" w:sz="4" w:space="0" w:color="auto"/>
              <w:bottom w:val="single" w:sz="4" w:space="0" w:color="auto"/>
            </w:tcBorders>
            <w:vAlign w:val="center"/>
          </w:tcPr>
          <w:p w:rsidR="0083463C" w:rsidRPr="002407F9" w:rsidRDefault="0083463C" w:rsidP="00BF3E57">
            <w:pPr>
              <w:pStyle w:val="TABLE-cell"/>
              <w:jc w:val="center"/>
            </w:pPr>
            <w:r w:rsidRPr="002407F9">
              <w:t>0x01E</w:t>
            </w:r>
          </w:p>
        </w:tc>
        <w:tc>
          <w:tcPr>
            <w:tcW w:w="4302" w:type="dxa"/>
            <w:tcBorders>
              <w:top w:val="single" w:sz="4" w:space="0" w:color="auto"/>
              <w:bottom w:val="single" w:sz="4" w:space="0" w:color="auto"/>
            </w:tcBorders>
          </w:tcPr>
          <w:p w:rsidR="0083463C" w:rsidRPr="002407F9" w:rsidRDefault="0083463C" w:rsidP="00BF3E57">
            <w:pPr>
              <w:pStyle w:val="TABLE-cell"/>
            </w:pPr>
            <w:r w:rsidRPr="002407F9">
              <w:t>defined for compatibility with TPM 1.2</w:t>
            </w:r>
          </w:p>
        </w:tc>
      </w:tr>
      <w:tr w:rsidR="0083463C" w:rsidRPr="002407F9" w:rsidTr="00BF3E57">
        <w:trPr>
          <w:cantSplit/>
        </w:trPr>
        <w:tc>
          <w:tcPr>
            <w:tcW w:w="3168" w:type="dxa"/>
            <w:tcBorders>
              <w:top w:val="single" w:sz="4" w:space="0" w:color="auto"/>
              <w:bottom w:val="single" w:sz="4" w:space="0" w:color="auto"/>
            </w:tcBorders>
            <w:vAlign w:val="center"/>
          </w:tcPr>
          <w:p w:rsidR="0083463C" w:rsidRPr="002407F9" w:rsidRDefault="0083463C" w:rsidP="00BF3E57">
            <w:pPr>
              <w:pStyle w:val="TABLE-cell"/>
            </w:pPr>
            <w:r w:rsidRPr="002407F9">
              <w:t>RC_VER1</w:t>
            </w:r>
          </w:p>
        </w:tc>
        <w:tc>
          <w:tcPr>
            <w:tcW w:w="1890" w:type="dxa"/>
            <w:tcBorders>
              <w:top w:val="single" w:sz="4" w:space="0" w:color="auto"/>
              <w:bottom w:val="single" w:sz="4" w:space="0" w:color="auto"/>
            </w:tcBorders>
            <w:vAlign w:val="center"/>
          </w:tcPr>
          <w:p w:rsidR="0083463C" w:rsidRPr="002407F9" w:rsidRDefault="0083463C" w:rsidP="00BF3E57">
            <w:pPr>
              <w:pStyle w:val="TABLE-cell"/>
              <w:jc w:val="center"/>
            </w:pPr>
            <w:r w:rsidRPr="002407F9">
              <w:t>0x100</w:t>
            </w:r>
          </w:p>
        </w:tc>
        <w:tc>
          <w:tcPr>
            <w:tcW w:w="4302" w:type="dxa"/>
            <w:tcBorders>
              <w:top w:val="single" w:sz="4" w:space="0" w:color="auto"/>
              <w:bottom w:val="single" w:sz="4" w:space="0" w:color="auto"/>
            </w:tcBorders>
          </w:tcPr>
          <w:p w:rsidR="0083463C" w:rsidRPr="002407F9" w:rsidRDefault="0083463C" w:rsidP="00BF3E57">
            <w:pPr>
              <w:pStyle w:val="TABLE-cell"/>
            </w:pPr>
            <w:r w:rsidRPr="002407F9">
              <w:t>set for all format 0 response codes</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TPM_RC_INITIALIZE</w:t>
            </w:r>
          </w:p>
        </w:tc>
        <w:tc>
          <w:tcPr>
            <w:tcW w:w="1890" w:type="dxa"/>
            <w:vAlign w:val="center"/>
          </w:tcPr>
          <w:p w:rsidR="0083463C" w:rsidRPr="002407F9" w:rsidRDefault="0083463C" w:rsidP="00BF3E57">
            <w:pPr>
              <w:pStyle w:val="TABLE-cell"/>
              <w:jc w:val="center"/>
            </w:pPr>
            <w:r w:rsidRPr="002407F9">
              <w:t>RC_VER1 + 0x000</w:t>
            </w:r>
          </w:p>
        </w:tc>
        <w:tc>
          <w:tcPr>
            <w:tcW w:w="4302" w:type="dxa"/>
          </w:tcPr>
          <w:p w:rsidR="0083463C" w:rsidRPr="002407F9" w:rsidRDefault="0083463C" w:rsidP="00BF3E57">
            <w:pPr>
              <w:pStyle w:val="TABLE-cell"/>
            </w:pPr>
            <w:r w:rsidRPr="002407F9">
              <w:t>TPM not initialized by TPM2_Startup or already initialized</w:t>
            </w:r>
            <w:r w:rsidRPr="002407F9">
              <w:rPr>
                <w:i/>
              </w:rPr>
              <w:t xml:space="preserve"> </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TPM_RC_FAILURE</w:t>
            </w:r>
          </w:p>
        </w:tc>
        <w:tc>
          <w:tcPr>
            <w:tcW w:w="1890" w:type="dxa"/>
            <w:vAlign w:val="center"/>
          </w:tcPr>
          <w:p w:rsidR="0083463C" w:rsidRPr="002407F9" w:rsidRDefault="0083463C" w:rsidP="00BF3E57">
            <w:pPr>
              <w:pStyle w:val="TABLE-cell"/>
              <w:jc w:val="center"/>
            </w:pPr>
            <w:r w:rsidRPr="002407F9">
              <w:t>RC_VER1 + 0x001</w:t>
            </w:r>
          </w:p>
        </w:tc>
        <w:tc>
          <w:tcPr>
            <w:tcW w:w="4302" w:type="dxa"/>
          </w:tcPr>
          <w:p w:rsidR="0083463C" w:rsidRPr="002407F9" w:rsidRDefault="0083463C" w:rsidP="00BF3E57">
            <w:pPr>
              <w:pStyle w:val="TABLE-cell"/>
            </w:pPr>
            <w:r w:rsidRPr="002407F9">
              <w:t>commands not being accepted because of a TPM failure</w:t>
            </w:r>
          </w:p>
          <w:p w:rsidR="0083463C" w:rsidRPr="002407F9" w:rsidRDefault="0083463C" w:rsidP="00BF3E57">
            <w:pPr>
              <w:pStyle w:val="Table-cell-note"/>
            </w:pPr>
            <w:r w:rsidRPr="002407F9">
              <w:t>NOTE</w:t>
            </w:r>
            <w:r w:rsidRPr="002407F9">
              <w:tab/>
              <w:t xml:space="preserve">This may be returned by TPM2_GetTestResult() as the </w:t>
            </w:r>
            <w:r w:rsidRPr="002407F9">
              <w:rPr>
                <w:i/>
              </w:rPr>
              <w:t>testResult</w:t>
            </w:r>
            <w:r w:rsidRPr="002407F9">
              <w:t xml:space="preserve"> parameter.</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TPM_RC_SEQUENCE</w:t>
            </w:r>
          </w:p>
        </w:tc>
        <w:tc>
          <w:tcPr>
            <w:tcW w:w="1890" w:type="dxa"/>
            <w:vAlign w:val="center"/>
          </w:tcPr>
          <w:p w:rsidR="0083463C" w:rsidRPr="002407F9" w:rsidRDefault="0083463C" w:rsidP="00BF3E57">
            <w:pPr>
              <w:pStyle w:val="TABLE-cell"/>
              <w:jc w:val="center"/>
            </w:pPr>
            <w:r w:rsidRPr="002407F9">
              <w:t>RC_VER1 + 0x003</w:t>
            </w:r>
          </w:p>
        </w:tc>
        <w:tc>
          <w:tcPr>
            <w:tcW w:w="4302" w:type="dxa"/>
          </w:tcPr>
          <w:p w:rsidR="0083463C" w:rsidRPr="002407F9" w:rsidRDefault="0083463C" w:rsidP="00BF3E57">
            <w:pPr>
              <w:pStyle w:val="TABLE-cell"/>
            </w:pPr>
            <w:r w:rsidRPr="002407F9">
              <w:t xml:space="preserve">improper use of a sequence handle </w:t>
            </w:r>
          </w:p>
        </w:tc>
      </w:tr>
      <w:tr w:rsidR="0083463C" w:rsidRPr="002407F9" w:rsidTr="00BF3E57">
        <w:trPr>
          <w:cantSplit/>
        </w:trPr>
        <w:tc>
          <w:tcPr>
            <w:tcW w:w="3168" w:type="dxa"/>
            <w:tcBorders>
              <w:top w:val="single" w:sz="4" w:space="0" w:color="auto"/>
            </w:tcBorders>
            <w:vAlign w:val="center"/>
          </w:tcPr>
          <w:p w:rsidR="0083463C" w:rsidRPr="002407F9" w:rsidRDefault="0083463C" w:rsidP="00BF3E57">
            <w:pPr>
              <w:pStyle w:val="TABLE-cell"/>
            </w:pPr>
            <w:r w:rsidRPr="002407F9">
              <w:t>TPM_RC_PRIVATE</w:t>
            </w:r>
          </w:p>
        </w:tc>
        <w:tc>
          <w:tcPr>
            <w:tcW w:w="1890" w:type="dxa"/>
            <w:tcBorders>
              <w:top w:val="single" w:sz="4" w:space="0" w:color="auto"/>
            </w:tcBorders>
            <w:vAlign w:val="center"/>
          </w:tcPr>
          <w:p w:rsidR="0083463C" w:rsidRPr="002407F9" w:rsidRDefault="0083463C" w:rsidP="00BF3E57">
            <w:pPr>
              <w:pStyle w:val="TABLE-cell"/>
              <w:jc w:val="center"/>
            </w:pPr>
            <w:r w:rsidRPr="002407F9">
              <w:t>RC_VER1 + 0x00B</w:t>
            </w:r>
          </w:p>
        </w:tc>
        <w:tc>
          <w:tcPr>
            <w:tcW w:w="4302" w:type="dxa"/>
            <w:tcBorders>
              <w:top w:val="single" w:sz="4" w:space="0" w:color="auto"/>
            </w:tcBorders>
          </w:tcPr>
          <w:p w:rsidR="0083463C" w:rsidRPr="002407F9" w:rsidRDefault="0083463C" w:rsidP="00BF3E57">
            <w:pPr>
              <w:pStyle w:val="TABLE-cell"/>
            </w:pPr>
            <w:r w:rsidRPr="002407F9">
              <w:t>not currently used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TPM_RC_HMAC</w:t>
            </w:r>
          </w:p>
        </w:tc>
        <w:tc>
          <w:tcPr>
            <w:tcW w:w="1890" w:type="dxa"/>
            <w:vAlign w:val="center"/>
          </w:tcPr>
          <w:p w:rsidR="0083463C" w:rsidRPr="002407F9" w:rsidRDefault="0083463C" w:rsidP="00BF3E57">
            <w:pPr>
              <w:pStyle w:val="TABLE-cell"/>
              <w:jc w:val="center"/>
            </w:pPr>
            <w:r w:rsidRPr="002407F9">
              <w:t>RC_VER1 + 0x019</w:t>
            </w:r>
          </w:p>
        </w:tc>
        <w:tc>
          <w:tcPr>
            <w:tcW w:w="4302" w:type="dxa"/>
          </w:tcPr>
          <w:p w:rsidR="0083463C" w:rsidRPr="002407F9" w:rsidRDefault="0083463C" w:rsidP="00BF3E57">
            <w:pPr>
              <w:pStyle w:val="TABLE-cell"/>
            </w:pPr>
            <w:r w:rsidRPr="002407F9">
              <w:t>not currently used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TPM_RC_DISABLED</w:t>
            </w:r>
          </w:p>
        </w:tc>
        <w:tc>
          <w:tcPr>
            <w:tcW w:w="1890" w:type="dxa"/>
            <w:vAlign w:val="center"/>
          </w:tcPr>
          <w:p w:rsidR="0083463C" w:rsidRPr="002407F9" w:rsidRDefault="0083463C" w:rsidP="00BF3E57">
            <w:pPr>
              <w:pStyle w:val="TABLE-cell"/>
              <w:jc w:val="center"/>
            </w:pPr>
            <w:r w:rsidRPr="002407F9">
              <w:t>RC_VER1 + 0x020</w:t>
            </w:r>
          </w:p>
        </w:tc>
        <w:tc>
          <w:tcPr>
            <w:tcW w:w="4302" w:type="dxa"/>
          </w:tcPr>
          <w:p w:rsidR="0083463C" w:rsidRPr="002407F9" w:rsidRDefault="0083463C" w:rsidP="00BF3E57">
            <w:pPr>
              <w:pStyle w:val="TABLE-cell"/>
            </w:pPr>
            <w:r w:rsidRPr="002407F9">
              <w:t>the command is disabled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TPM_RC_EXCLUSIVE</w:t>
            </w:r>
          </w:p>
        </w:tc>
        <w:tc>
          <w:tcPr>
            <w:tcW w:w="1890" w:type="dxa"/>
            <w:vAlign w:val="center"/>
          </w:tcPr>
          <w:p w:rsidR="0083463C" w:rsidRPr="002407F9" w:rsidRDefault="0083463C" w:rsidP="00BF3E57">
            <w:pPr>
              <w:pStyle w:val="TABLE-cell"/>
              <w:jc w:val="center"/>
            </w:pPr>
            <w:r w:rsidRPr="002407F9">
              <w:t>RC_VER1 + 0x021</w:t>
            </w:r>
          </w:p>
        </w:tc>
        <w:tc>
          <w:tcPr>
            <w:tcW w:w="4302" w:type="dxa"/>
          </w:tcPr>
          <w:p w:rsidR="0083463C" w:rsidRPr="002407F9" w:rsidRDefault="0083463C" w:rsidP="00BF3E57">
            <w:pPr>
              <w:pStyle w:val="TABLE-cell"/>
            </w:pPr>
            <w:r w:rsidRPr="002407F9">
              <w:t>command failed because audit sequence required exclusivity</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TPM_RC_AUTH_TYPE</w:t>
            </w:r>
          </w:p>
        </w:tc>
        <w:tc>
          <w:tcPr>
            <w:tcW w:w="1890" w:type="dxa"/>
            <w:vAlign w:val="center"/>
          </w:tcPr>
          <w:p w:rsidR="0083463C" w:rsidRPr="002407F9" w:rsidDel="00E617CF" w:rsidRDefault="0083463C" w:rsidP="00BF3E57">
            <w:pPr>
              <w:pStyle w:val="TABLE-cell"/>
              <w:jc w:val="center"/>
            </w:pPr>
            <w:r w:rsidRPr="002407F9">
              <w:t>RC_VER1 + 0x024</w:t>
            </w:r>
          </w:p>
        </w:tc>
        <w:tc>
          <w:tcPr>
            <w:tcW w:w="4302" w:type="dxa"/>
          </w:tcPr>
          <w:p w:rsidR="0083463C" w:rsidRPr="002407F9" w:rsidRDefault="0083463C" w:rsidP="00BF3E57">
            <w:pPr>
              <w:pStyle w:val="TABLE-cell"/>
            </w:pPr>
            <w:r w:rsidRPr="002407F9">
              <w:t>authorization handle is not correct for command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TPM_RC_AUTH_MISSING</w:t>
            </w:r>
          </w:p>
        </w:tc>
        <w:tc>
          <w:tcPr>
            <w:tcW w:w="1890" w:type="dxa"/>
            <w:vAlign w:val="center"/>
          </w:tcPr>
          <w:p w:rsidR="0083463C" w:rsidRPr="002407F9" w:rsidRDefault="0083463C" w:rsidP="00BF3E57">
            <w:pPr>
              <w:pStyle w:val="TABLE-cell"/>
              <w:jc w:val="center"/>
            </w:pPr>
            <w:r w:rsidRPr="002407F9">
              <w:t>RC_VER1 + 0x025</w:t>
            </w:r>
          </w:p>
        </w:tc>
        <w:tc>
          <w:tcPr>
            <w:tcW w:w="4302" w:type="dxa"/>
          </w:tcPr>
          <w:p w:rsidR="0083463C" w:rsidRPr="002407F9" w:rsidRDefault="0083463C" w:rsidP="00BF3E57">
            <w:pPr>
              <w:pStyle w:val="TABLE-cell"/>
            </w:pPr>
            <w:r w:rsidRPr="002407F9">
              <w:t>command requires an authorization session for handle and it is not present.</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TPM_RC_POLICY</w:t>
            </w:r>
          </w:p>
        </w:tc>
        <w:tc>
          <w:tcPr>
            <w:tcW w:w="1890" w:type="dxa"/>
            <w:vAlign w:val="center"/>
          </w:tcPr>
          <w:p w:rsidR="0083463C" w:rsidRPr="002407F9" w:rsidRDefault="0083463C" w:rsidP="00BF3E57">
            <w:pPr>
              <w:pStyle w:val="TABLE-cell"/>
              <w:jc w:val="center"/>
            </w:pPr>
            <w:r w:rsidRPr="002407F9">
              <w:t>RC_VER1 + 0x026</w:t>
            </w:r>
          </w:p>
        </w:tc>
        <w:tc>
          <w:tcPr>
            <w:tcW w:w="4302" w:type="dxa"/>
          </w:tcPr>
          <w:p w:rsidR="0083463C" w:rsidRPr="002407F9" w:rsidRDefault="0083463C" w:rsidP="00BF3E57">
            <w:pPr>
              <w:pStyle w:val="TABLE-cell"/>
              <w:rPr>
                <w:highlight w:val="yellow"/>
              </w:rPr>
            </w:pPr>
            <w:r w:rsidRPr="002407F9">
              <w:t>policy failure in math operation or an invalid authPolicy value</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TPM_RC_PCR</w:t>
            </w:r>
          </w:p>
        </w:tc>
        <w:tc>
          <w:tcPr>
            <w:tcW w:w="1890" w:type="dxa"/>
            <w:vAlign w:val="center"/>
          </w:tcPr>
          <w:p w:rsidR="0083463C" w:rsidRPr="002407F9" w:rsidRDefault="0083463C" w:rsidP="00BF3E57">
            <w:pPr>
              <w:pStyle w:val="TABLE-cell"/>
              <w:jc w:val="center"/>
            </w:pPr>
            <w:r w:rsidRPr="002407F9">
              <w:t>RC_VER1 + 0x027</w:t>
            </w:r>
          </w:p>
        </w:tc>
        <w:tc>
          <w:tcPr>
            <w:tcW w:w="4302" w:type="dxa"/>
          </w:tcPr>
          <w:p w:rsidR="0083463C" w:rsidRPr="002407F9" w:rsidRDefault="0083463C" w:rsidP="00BF3E57">
            <w:pPr>
              <w:pStyle w:val="TABLE-cell"/>
            </w:pPr>
            <w:r w:rsidRPr="002407F9">
              <w:t>PCR check fail</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TPM_RC_PCR_CHANGED</w:t>
            </w:r>
          </w:p>
        </w:tc>
        <w:tc>
          <w:tcPr>
            <w:tcW w:w="1890" w:type="dxa"/>
            <w:vAlign w:val="center"/>
          </w:tcPr>
          <w:p w:rsidR="0083463C" w:rsidRPr="002407F9" w:rsidRDefault="0083463C" w:rsidP="00BF3E57">
            <w:pPr>
              <w:pStyle w:val="TABLE-cell"/>
              <w:jc w:val="center"/>
            </w:pPr>
            <w:r w:rsidRPr="002407F9">
              <w:t>RC_VER1 + 0x028</w:t>
            </w:r>
          </w:p>
        </w:tc>
        <w:tc>
          <w:tcPr>
            <w:tcW w:w="4302" w:type="dxa"/>
          </w:tcPr>
          <w:p w:rsidR="0083463C" w:rsidRPr="002407F9" w:rsidRDefault="0083463C" w:rsidP="00BF3E57">
            <w:pPr>
              <w:pStyle w:val="TABLE-cell"/>
            </w:pPr>
            <w:r w:rsidRPr="002407F9">
              <w:t>PCR have changed since checked.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TPM_RC_UPGRADE</w:t>
            </w:r>
          </w:p>
        </w:tc>
        <w:tc>
          <w:tcPr>
            <w:tcW w:w="1890" w:type="dxa"/>
            <w:vAlign w:val="center"/>
          </w:tcPr>
          <w:p w:rsidR="0083463C" w:rsidRPr="002407F9" w:rsidRDefault="0083463C" w:rsidP="00BF3E57">
            <w:pPr>
              <w:pStyle w:val="TABLE-cell"/>
              <w:jc w:val="center"/>
            </w:pPr>
            <w:r w:rsidRPr="002407F9">
              <w:t>RC_VER1 + 0x02D</w:t>
            </w:r>
          </w:p>
        </w:tc>
        <w:tc>
          <w:tcPr>
            <w:tcW w:w="4302" w:type="dxa"/>
          </w:tcPr>
          <w:p w:rsidR="0083463C" w:rsidRPr="002407F9" w:rsidRDefault="0083463C" w:rsidP="00BF3E57">
            <w:pPr>
              <w:pStyle w:val="TABLE-cell"/>
            </w:pPr>
            <w:r w:rsidRPr="002407F9">
              <w:t>for all commands other than TPM2_FieldUpgradeData(), this code indicates that the TPM is in field upgrade mode; for TPM2_FieldUpgradeData(), this code indicates that the TPM is not in field upgrade mode</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TPM_RC_TOO_MANY_CONTEXTS</w:t>
            </w:r>
          </w:p>
        </w:tc>
        <w:tc>
          <w:tcPr>
            <w:tcW w:w="1890" w:type="dxa"/>
            <w:vAlign w:val="center"/>
          </w:tcPr>
          <w:p w:rsidR="0083463C" w:rsidRPr="002407F9" w:rsidRDefault="0083463C" w:rsidP="00BF3E57">
            <w:pPr>
              <w:pStyle w:val="TABLE-cell"/>
              <w:jc w:val="center"/>
            </w:pPr>
            <w:r w:rsidRPr="002407F9">
              <w:t>RC_VER1 + 0x02E</w:t>
            </w:r>
          </w:p>
        </w:tc>
        <w:tc>
          <w:tcPr>
            <w:tcW w:w="4302" w:type="dxa"/>
          </w:tcPr>
          <w:p w:rsidR="0083463C" w:rsidRPr="002407F9" w:rsidRDefault="0083463C" w:rsidP="00BF3E57">
            <w:pPr>
              <w:pStyle w:val="TABLE-cell"/>
            </w:pPr>
            <w:r w:rsidRPr="002407F9">
              <w:t>context ID counter is at maximum.</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TPM_RC_AUTH_UNAVAILABLE</w:t>
            </w:r>
          </w:p>
        </w:tc>
        <w:tc>
          <w:tcPr>
            <w:tcW w:w="1890" w:type="dxa"/>
            <w:vAlign w:val="center"/>
          </w:tcPr>
          <w:p w:rsidR="0083463C" w:rsidRPr="002407F9" w:rsidRDefault="0083463C" w:rsidP="00BF3E57">
            <w:pPr>
              <w:pStyle w:val="TABLE-cell"/>
              <w:jc w:val="center"/>
            </w:pPr>
            <w:r w:rsidRPr="002407F9">
              <w:t>RC_VER1 + 0x02F</w:t>
            </w:r>
          </w:p>
        </w:tc>
        <w:tc>
          <w:tcPr>
            <w:tcW w:w="4302" w:type="dxa"/>
          </w:tcPr>
          <w:p w:rsidR="0083463C" w:rsidRPr="002407F9" w:rsidRDefault="0083463C" w:rsidP="00BF3E57">
            <w:pPr>
              <w:pStyle w:val="TABLE-cell"/>
            </w:pPr>
            <w:r w:rsidRPr="002407F9">
              <w:t>authValue or authPolicy is not available for selected entity.</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TPM_RC_REBOOT</w:t>
            </w:r>
          </w:p>
        </w:tc>
        <w:tc>
          <w:tcPr>
            <w:tcW w:w="1890" w:type="dxa"/>
            <w:vAlign w:val="center"/>
          </w:tcPr>
          <w:p w:rsidR="0083463C" w:rsidRPr="002407F9" w:rsidRDefault="0083463C" w:rsidP="00BF3E57">
            <w:pPr>
              <w:pStyle w:val="TABLE-cell"/>
              <w:jc w:val="center"/>
            </w:pPr>
            <w:r w:rsidRPr="002407F9">
              <w:t>RC_VER1 + 0x030</w:t>
            </w:r>
          </w:p>
        </w:tc>
        <w:tc>
          <w:tcPr>
            <w:tcW w:w="4302" w:type="dxa"/>
          </w:tcPr>
          <w:p w:rsidR="0083463C" w:rsidRPr="002407F9" w:rsidRDefault="0083463C" w:rsidP="00BF3E57">
            <w:pPr>
              <w:pStyle w:val="TABLE-cell"/>
            </w:pPr>
            <w:r w:rsidRPr="002407F9">
              <w:t>a _TPM_Init and Startup(CLEAR) is required before the TPM can resume operation.</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TPM_RC_UNBALANCED</w:t>
            </w:r>
          </w:p>
        </w:tc>
        <w:tc>
          <w:tcPr>
            <w:tcW w:w="1890" w:type="dxa"/>
            <w:vAlign w:val="center"/>
          </w:tcPr>
          <w:p w:rsidR="0083463C" w:rsidRPr="002407F9" w:rsidRDefault="0083463C" w:rsidP="00BF3E57">
            <w:pPr>
              <w:pStyle w:val="TABLE-cell"/>
              <w:jc w:val="center"/>
            </w:pPr>
            <w:r w:rsidRPr="002407F9">
              <w:t>RC_VER1 + 0x031</w:t>
            </w:r>
          </w:p>
        </w:tc>
        <w:tc>
          <w:tcPr>
            <w:tcW w:w="4302" w:type="dxa"/>
          </w:tcPr>
          <w:p w:rsidR="0083463C" w:rsidRPr="002407F9" w:rsidRDefault="0083463C" w:rsidP="00BF3E57">
            <w:pPr>
              <w:pStyle w:val="TABLE-cell"/>
            </w:pPr>
            <w:r w:rsidRPr="002407F9">
              <w:t>the protection algorithms (hash and symmetric) are not reasonably balanced. The digest size of the hash must be larger than the key size of the symmetric algorithm.</w:t>
            </w:r>
          </w:p>
        </w:tc>
      </w:tr>
      <w:tr w:rsidR="0083463C" w:rsidRPr="002407F9" w:rsidTr="00BF3E57">
        <w:trPr>
          <w:cantSplit/>
        </w:trPr>
        <w:tc>
          <w:tcPr>
            <w:tcW w:w="3168" w:type="dxa"/>
            <w:vAlign w:val="center"/>
          </w:tcPr>
          <w:p w:rsidR="0083463C" w:rsidRPr="002407F9" w:rsidRDefault="0083463C" w:rsidP="00BF3E57">
            <w:pPr>
              <w:pStyle w:val="TABLE-cell"/>
            </w:pPr>
            <w:r w:rsidRPr="002407F9">
              <w:lastRenderedPageBreak/>
              <w:t>TPM_RC_COMMAND_SIZE</w:t>
            </w:r>
          </w:p>
        </w:tc>
        <w:tc>
          <w:tcPr>
            <w:tcW w:w="1890" w:type="dxa"/>
            <w:vAlign w:val="center"/>
          </w:tcPr>
          <w:p w:rsidR="0083463C" w:rsidRPr="002407F9" w:rsidRDefault="0083463C" w:rsidP="00BF3E57">
            <w:pPr>
              <w:pStyle w:val="TABLE-cell"/>
              <w:jc w:val="center"/>
            </w:pPr>
            <w:r w:rsidRPr="002407F9">
              <w:t>RC_VER1 + 0x042</w:t>
            </w:r>
          </w:p>
        </w:tc>
        <w:tc>
          <w:tcPr>
            <w:tcW w:w="4302" w:type="dxa"/>
          </w:tcPr>
          <w:p w:rsidR="0083463C" w:rsidRPr="002407F9" w:rsidRDefault="0083463C" w:rsidP="00BF3E57">
            <w:pPr>
              <w:pStyle w:val="TABLE-cell"/>
            </w:pPr>
            <w:r w:rsidRPr="002407F9">
              <w:t xml:space="preserve">command </w:t>
            </w:r>
            <w:r w:rsidRPr="002407F9">
              <w:rPr>
                <w:i/>
              </w:rPr>
              <w:t>commandSize</w:t>
            </w:r>
            <w:r w:rsidRPr="002407F9">
              <w:t xml:space="preserve"> value is inconsistent with contents of the command buffer; either the size is not the same as the octets loaded by the hardware interface layer or the value is not large enough to hold a command header</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TPM_RC_COMMAND_CODE</w:t>
            </w:r>
          </w:p>
        </w:tc>
        <w:tc>
          <w:tcPr>
            <w:tcW w:w="1890" w:type="dxa"/>
            <w:vAlign w:val="center"/>
          </w:tcPr>
          <w:p w:rsidR="0083463C" w:rsidRPr="002407F9" w:rsidRDefault="0083463C" w:rsidP="00BF3E57">
            <w:pPr>
              <w:pStyle w:val="TABLE-cell"/>
              <w:jc w:val="center"/>
            </w:pPr>
            <w:r w:rsidRPr="002407F9">
              <w:t>RC_VER1 + 0x043</w:t>
            </w:r>
          </w:p>
        </w:tc>
        <w:tc>
          <w:tcPr>
            <w:tcW w:w="4302" w:type="dxa"/>
          </w:tcPr>
          <w:p w:rsidR="0083463C" w:rsidRPr="002407F9" w:rsidRDefault="0083463C" w:rsidP="00BF3E57">
            <w:pPr>
              <w:pStyle w:val="TABLE-cell"/>
            </w:pPr>
            <w:r w:rsidRPr="002407F9">
              <w:t>command code not supported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TPM_RC_AUTHSIZE</w:t>
            </w:r>
          </w:p>
        </w:tc>
        <w:tc>
          <w:tcPr>
            <w:tcW w:w="1890" w:type="dxa"/>
            <w:vAlign w:val="center"/>
          </w:tcPr>
          <w:p w:rsidR="0083463C" w:rsidRPr="002407F9" w:rsidRDefault="0083463C" w:rsidP="00BF3E57">
            <w:pPr>
              <w:pStyle w:val="TABLE-cell"/>
              <w:jc w:val="center"/>
            </w:pPr>
            <w:r w:rsidRPr="002407F9">
              <w:t>RC_VER1 + 0x044</w:t>
            </w:r>
          </w:p>
        </w:tc>
        <w:tc>
          <w:tcPr>
            <w:tcW w:w="4302" w:type="dxa"/>
          </w:tcPr>
          <w:p w:rsidR="0083463C" w:rsidRPr="002407F9" w:rsidRDefault="0083463C" w:rsidP="00BF3E57">
            <w:pPr>
              <w:pStyle w:val="TABLE-cell"/>
            </w:pPr>
            <w:r w:rsidRPr="002407F9">
              <w:t xml:space="preserve">the value of </w:t>
            </w:r>
            <w:r w:rsidRPr="002407F9">
              <w:rPr>
                <w:i/>
              </w:rPr>
              <w:t>authorizationSize</w:t>
            </w:r>
            <w:r w:rsidRPr="002407F9">
              <w:t xml:space="preserve"> is out of range or the number of octets in the Authorization Area is greater than required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TPM_RC_AUTH_CONTEXT</w:t>
            </w:r>
          </w:p>
        </w:tc>
        <w:tc>
          <w:tcPr>
            <w:tcW w:w="1890" w:type="dxa"/>
            <w:vAlign w:val="center"/>
          </w:tcPr>
          <w:p w:rsidR="0083463C" w:rsidRPr="002407F9" w:rsidRDefault="0083463C" w:rsidP="00BF3E57">
            <w:pPr>
              <w:pStyle w:val="TABLE-cell"/>
              <w:jc w:val="center"/>
            </w:pPr>
            <w:r w:rsidRPr="002407F9">
              <w:t>RC_VER1 + 0x045</w:t>
            </w:r>
          </w:p>
        </w:tc>
        <w:tc>
          <w:tcPr>
            <w:tcW w:w="4302" w:type="dxa"/>
          </w:tcPr>
          <w:p w:rsidR="0083463C" w:rsidRPr="002407F9" w:rsidRDefault="0083463C" w:rsidP="00BF3E57">
            <w:pPr>
              <w:pStyle w:val="TABLE-cell"/>
            </w:pPr>
            <w:r w:rsidRPr="002407F9">
              <w:t>use of an authorization session with a context command or another command that cannot have an authorization session.</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TPM_RC_NV_RANGE</w:t>
            </w:r>
          </w:p>
        </w:tc>
        <w:tc>
          <w:tcPr>
            <w:tcW w:w="1890" w:type="dxa"/>
            <w:vAlign w:val="center"/>
          </w:tcPr>
          <w:p w:rsidR="0083463C" w:rsidRPr="002407F9" w:rsidRDefault="0083463C" w:rsidP="00BF3E57">
            <w:pPr>
              <w:pStyle w:val="TABLE-cell"/>
              <w:jc w:val="center"/>
            </w:pPr>
            <w:r w:rsidRPr="002407F9">
              <w:t>RC_VER1 + 0x046</w:t>
            </w:r>
          </w:p>
        </w:tc>
        <w:tc>
          <w:tcPr>
            <w:tcW w:w="4302" w:type="dxa"/>
          </w:tcPr>
          <w:p w:rsidR="0083463C" w:rsidRPr="002407F9" w:rsidRDefault="0083463C" w:rsidP="00BF3E57">
            <w:pPr>
              <w:pStyle w:val="TABLE-cell"/>
            </w:pPr>
            <w:r w:rsidRPr="002407F9">
              <w:t>NV offset+size is out of range.</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TPM_RC_NV_SIZE</w:t>
            </w:r>
          </w:p>
        </w:tc>
        <w:tc>
          <w:tcPr>
            <w:tcW w:w="1890" w:type="dxa"/>
            <w:vAlign w:val="center"/>
          </w:tcPr>
          <w:p w:rsidR="0083463C" w:rsidRPr="002407F9" w:rsidRDefault="0083463C" w:rsidP="00BF3E57">
            <w:pPr>
              <w:pStyle w:val="TABLE-cell"/>
              <w:jc w:val="center"/>
            </w:pPr>
            <w:r w:rsidRPr="002407F9">
              <w:t>RC_VER1 + 0x047</w:t>
            </w:r>
          </w:p>
        </w:tc>
        <w:tc>
          <w:tcPr>
            <w:tcW w:w="4302" w:type="dxa"/>
          </w:tcPr>
          <w:p w:rsidR="0083463C" w:rsidRPr="002407F9" w:rsidRDefault="0083463C" w:rsidP="00BF3E57">
            <w:pPr>
              <w:pStyle w:val="TABLE-cell"/>
            </w:pPr>
            <w:r w:rsidRPr="002407F9">
              <w:t>Requested allocation size is larger than allowed.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TPM_RC_NV_LOCKED</w:t>
            </w:r>
          </w:p>
        </w:tc>
        <w:tc>
          <w:tcPr>
            <w:tcW w:w="1890" w:type="dxa"/>
            <w:vAlign w:val="center"/>
          </w:tcPr>
          <w:p w:rsidR="0083463C" w:rsidRPr="002407F9" w:rsidRDefault="0083463C" w:rsidP="00BF3E57">
            <w:pPr>
              <w:pStyle w:val="TABLE-cell"/>
              <w:jc w:val="center"/>
            </w:pPr>
            <w:r w:rsidRPr="002407F9">
              <w:t>RC_VER1 + 0x048</w:t>
            </w:r>
          </w:p>
        </w:tc>
        <w:tc>
          <w:tcPr>
            <w:tcW w:w="4302" w:type="dxa"/>
          </w:tcPr>
          <w:p w:rsidR="0083463C" w:rsidRPr="002407F9" w:rsidRDefault="0083463C" w:rsidP="00BF3E57">
            <w:pPr>
              <w:pStyle w:val="TABLE-cell"/>
            </w:pPr>
            <w:r w:rsidRPr="002407F9">
              <w:t>NV access locked.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TPM_RC_NV_AUTHORIZATION</w:t>
            </w:r>
          </w:p>
        </w:tc>
        <w:tc>
          <w:tcPr>
            <w:tcW w:w="1890" w:type="dxa"/>
            <w:vAlign w:val="center"/>
          </w:tcPr>
          <w:p w:rsidR="0083463C" w:rsidRPr="002407F9" w:rsidRDefault="0083463C" w:rsidP="00BF3E57">
            <w:pPr>
              <w:pStyle w:val="TABLE-cell"/>
              <w:jc w:val="center"/>
            </w:pPr>
            <w:r w:rsidRPr="002407F9">
              <w:t>RC_VER1 + 0x049</w:t>
            </w:r>
          </w:p>
        </w:tc>
        <w:tc>
          <w:tcPr>
            <w:tcW w:w="4302" w:type="dxa"/>
          </w:tcPr>
          <w:p w:rsidR="0083463C" w:rsidRPr="002407F9" w:rsidRDefault="0083463C" w:rsidP="00BF3E57">
            <w:pPr>
              <w:pStyle w:val="TABLE-cell"/>
            </w:pPr>
            <w:r w:rsidRPr="002407F9">
              <w:t>NV access authorization fails in command actions (this failure does not affect lockout.action)</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TPM_RC_NV_UNINITIALIZED</w:t>
            </w:r>
          </w:p>
        </w:tc>
        <w:tc>
          <w:tcPr>
            <w:tcW w:w="1890" w:type="dxa"/>
            <w:vAlign w:val="center"/>
          </w:tcPr>
          <w:p w:rsidR="0083463C" w:rsidRPr="002407F9" w:rsidRDefault="0083463C" w:rsidP="00BF3E57">
            <w:pPr>
              <w:pStyle w:val="TABLE-cell"/>
              <w:jc w:val="center"/>
            </w:pPr>
            <w:r w:rsidRPr="002407F9">
              <w:t>RC_VER1 + 0x04A</w:t>
            </w:r>
          </w:p>
        </w:tc>
        <w:tc>
          <w:tcPr>
            <w:tcW w:w="4302" w:type="dxa"/>
          </w:tcPr>
          <w:p w:rsidR="0083463C" w:rsidRPr="002407F9" w:rsidRDefault="0083463C" w:rsidP="00BF3E57">
            <w:pPr>
              <w:pStyle w:val="TABLE-cell"/>
            </w:pPr>
            <w:r w:rsidRPr="002407F9">
              <w:t>an NV Index is used before being initialized or the state saved by TPM2_Shutdown(STATE) could not be restored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TPM_RC_NV_SPACE</w:t>
            </w:r>
          </w:p>
        </w:tc>
        <w:tc>
          <w:tcPr>
            <w:tcW w:w="1890" w:type="dxa"/>
            <w:vAlign w:val="center"/>
          </w:tcPr>
          <w:p w:rsidR="0083463C" w:rsidRPr="002407F9" w:rsidRDefault="0083463C" w:rsidP="00BF3E57">
            <w:pPr>
              <w:pStyle w:val="TABLE-cell"/>
              <w:jc w:val="center"/>
            </w:pPr>
            <w:r w:rsidRPr="002407F9">
              <w:t>RC_VER1 + 0x04B</w:t>
            </w:r>
          </w:p>
        </w:tc>
        <w:tc>
          <w:tcPr>
            <w:tcW w:w="4302" w:type="dxa"/>
          </w:tcPr>
          <w:p w:rsidR="0083463C" w:rsidRPr="002407F9" w:rsidRDefault="0083463C" w:rsidP="00BF3E57">
            <w:pPr>
              <w:pStyle w:val="TABLE-cell"/>
            </w:pPr>
            <w:r w:rsidRPr="002407F9">
              <w:t>insufficient space for NV allocation</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TPM_RC_NV_DEFINED</w:t>
            </w:r>
          </w:p>
        </w:tc>
        <w:tc>
          <w:tcPr>
            <w:tcW w:w="1890" w:type="dxa"/>
            <w:vAlign w:val="center"/>
          </w:tcPr>
          <w:p w:rsidR="0083463C" w:rsidRPr="002407F9" w:rsidRDefault="0083463C" w:rsidP="00BF3E57">
            <w:pPr>
              <w:pStyle w:val="TABLE-cell"/>
              <w:jc w:val="center"/>
            </w:pPr>
            <w:r w:rsidRPr="002407F9">
              <w:t>RC_VER1 + 0x04C</w:t>
            </w:r>
          </w:p>
        </w:tc>
        <w:tc>
          <w:tcPr>
            <w:tcW w:w="4302" w:type="dxa"/>
          </w:tcPr>
          <w:p w:rsidR="0083463C" w:rsidRPr="002407F9" w:rsidRDefault="0083463C" w:rsidP="00BF3E57">
            <w:pPr>
              <w:pStyle w:val="TABLE-cell"/>
            </w:pPr>
            <w:r w:rsidRPr="002407F9">
              <w:t>NV Index or persistent object already defined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TPM_RC_BAD_CONTEXT</w:t>
            </w:r>
          </w:p>
        </w:tc>
        <w:tc>
          <w:tcPr>
            <w:tcW w:w="1890" w:type="dxa"/>
            <w:vAlign w:val="center"/>
          </w:tcPr>
          <w:p w:rsidR="0083463C" w:rsidRPr="002407F9" w:rsidRDefault="0083463C" w:rsidP="00BF3E57">
            <w:pPr>
              <w:pStyle w:val="TABLE-cell"/>
              <w:jc w:val="center"/>
            </w:pPr>
            <w:r w:rsidRPr="002407F9">
              <w:t>RC_VER1 + 0x050</w:t>
            </w:r>
          </w:p>
        </w:tc>
        <w:tc>
          <w:tcPr>
            <w:tcW w:w="4302" w:type="dxa"/>
          </w:tcPr>
          <w:p w:rsidR="0083463C" w:rsidRPr="002407F9" w:rsidRDefault="0083463C" w:rsidP="00BF3E57">
            <w:pPr>
              <w:pStyle w:val="TABLE-cell"/>
            </w:pPr>
            <w:r w:rsidRPr="002407F9">
              <w:t>context in TPM2_ContextLoad() is not valid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TPM_RC_CPHASH</w:t>
            </w:r>
          </w:p>
        </w:tc>
        <w:tc>
          <w:tcPr>
            <w:tcW w:w="1890" w:type="dxa"/>
            <w:vAlign w:val="center"/>
          </w:tcPr>
          <w:p w:rsidR="0083463C" w:rsidRPr="002407F9" w:rsidRDefault="0083463C" w:rsidP="00BF3E57">
            <w:pPr>
              <w:pStyle w:val="TABLE-cell"/>
              <w:jc w:val="center"/>
            </w:pPr>
            <w:r w:rsidRPr="002407F9">
              <w:t>RC_VER1 + 0x051</w:t>
            </w:r>
          </w:p>
        </w:tc>
        <w:tc>
          <w:tcPr>
            <w:tcW w:w="4302" w:type="dxa"/>
          </w:tcPr>
          <w:p w:rsidR="0083463C" w:rsidRPr="002407F9" w:rsidRDefault="0083463C" w:rsidP="00BF3E57">
            <w:pPr>
              <w:pStyle w:val="TABLE-cell"/>
            </w:pPr>
            <w:r w:rsidRPr="002407F9">
              <w:t>cpHash value already set or not correct for use</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TPM_RC_PARENT</w:t>
            </w:r>
          </w:p>
        </w:tc>
        <w:tc>
          <w:tcPr>
            <w:tcW w:w="1890" w:type="dxa"/>
            <w:vAlign w:val="center"/>
          </w:tcPr>
          <w:p w:rsidR="0083463C" w:rsidRPr="002407F9" w:rsidRDefault="0083463C" w:rsidP="00BF3E57">
            <w:pPr>
              <w:pStyle w:val="TABLE-cell"/>
              <w:jc w:val="center"/>
            </w:pPr>
            <w:r w:rsidRPr="002407F9">
              <w:t>RC_VER1 + 0x052</w:t>
            </w:r>
          </w:p>
        </w:tc>
        <w:tc>
          <w:tcPr>
            <w:tcW w:w="4302" w:type="dxa"/>
          </w:tcPr>
          <w:p w:rsidR="0083463C" w:rsidRPr="002407F9" w:rsidRDefault="0083463C" w:rsidP="00BF3E57">
            <w:pPr>
              <w:pStyle w:val="TABLE-cell"/>
            </w:pPr>
            <w:r w:rsidRPr="002407F9">
              <w:t>handle for parent is not a valid parent</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TPM_RC_NEEDS_TEST</w:t>
            </w:r>
          </w:p>
        </w:tc>
        <w:tc>
          <w:tcPr>
            <w:tcW w:w="1890" w:type="dxa"/>
            <w:vAlign w:val="center"/>
          </w:tcPr>
          <w:p w:rsidR="0083463C" w:rsidRPr="002407F9" w:rsidRDefault="0083463C" w:rsidP="00BF3E57">
            <w:pPr>
              <w:pStyle w:val="TABLE-cell"/>
              <w:jc w:val="center"/>
            </w:pPr>
            <w:r w:rsidRPr="002407F9">
              <w:t>RC_VER1 + 0x053</w:t>
            </w:r>
          </w:p>
        </w:tc>
        <w:tc>
          <w:tcPr>
            <w:tcW w:w="4302" w:type="dxa"/>
          </w:tcPr>
          <w:p w:rsidR="0083463C" w:rsidRPr="002407F9" w:rsidRDefault="0083463C" w:rsidP="00BF3E57">
            <w:pPr>
              <w:pStyle w:val="TABLE-cell"/>
            </w:pPr>
            <w:r w:rsidRPr="002407F9">
              <w:t>some function needs testing.</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TPM_RC_NO_RESULT</w:t>
            </w:r>
          </w:p>
        </w:tc>
        <w:tc>
          <w:tcPr>
            <w:tcW w:w="1890" w:type="dxa"/>
            <w:vAlign w:val="center"/>
          </w:tcPr>
          <w:p w:rsidR="0083463C" w:rsidRPr="002407F9" w:rsidRDefault="0083463C" w:rsidP="00BF3E57">
            <w:pPr>
              <w:pStyle w:val="TABLE-cell"/>
              <w:jc w:val="center"/>
            </w:pPr>
            <w:r w:rsidRPr="002407F9">
              <w:t>RC_VER1 + 0x054</w:t>
            </w:r>
          </w:p>
        </w:tc>
        <w:tc>
          <w:tcPr>
            <w:tcW w:w="4302" w:type="dxa"/>
          </w:tcPr>
          <w:p w:rsidR="0083463C" w:rsidRPr="002407F9" w:rsidRDefault="0083463C" w:rsidP="00BF3E57">
            <w:pPr>
              <w:pStyle w:val="TABLE-cell"/>
            </w:pPr>
            <w:r w:rsidRPr="002407F9">
              <w:t>returned when an internal function cannot process a request due to an unspecified problem. This code is usually related to invalid parameters that are not properly filtered by the input unmarshaling code.</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TPM_RC_SENSITIVE</w:t>
            </w:r>
          </w:p>
        </w:tc>
        <w:tc>
          <w:tcPr>
            <w:tcW w:w="1890" w:type="dxa"/>
            <w:vAlign w:val="center"/>
          </w:tcPr>
          <w:p w:rsidR="0083463C" w:rsidRPr="002407F9" w:rsidRDefault="0083463C" w:rsidP="00BF3E57">
            <w:pPr>
              <w:pStyle w:val="TABLE-cell"/>
              <w:jc w:val="center"/>
            </w:pPr>
            <w:r w:rsidRPr="002407F9">
              <w:t>RC_VER1 + 0x055</w:t>
            </w:r>
          </w:p>
        </w:tc>
        <w:tc>
          <w:tcPr>
            <w:tcW w:w="4302" w:type="dxa"/>
          </w:tcPr>
          <w:p w:rsidR="0083463C" w:rsidRPr="002407F9" w:rsidRDefault="0083463C" w:rsidP="00BF3E57">
            <w:pPr>
              <w:pStyle w:val="TABLE-cell"/>
            </w:pPr>
            <w:r w:rsidRPr="002407F9">
              <w:t>the sensitive area did not unmarshal correctly after decryption – this code is used in lieu of the other unmarshaling errors so that an attacker cannot determine where the unmarshaling error occurred</w:t>
            </w:r>
          </w:p>
        </w:tc>
      </w:tr>
      <w:tr w:rsidR="0083463C" w:rsidRPr="002407F9" w:rsidTr="00BF3E57">
        <w:trPr>
          <w:cantSplit/>
        </w:trPr>
        <w:tc>
          <w:tcPr>
            <w:tcW w:w="3168" w:type="dxa"/>
            <w:vAlign w:val="center"/>
          </w:tcPr>
          <w:p w:rsidR="0083463C" w:rsidRPr="002407F9" w:rsidRDefault="0083463C" w:rsidP="00BF3E57">
            <w:pPr>
              <w:pStyle w:val="TABLE-cell"/>
            </w:pPr>
            <w:r w:rsidRPr="002407F9">
              <w:t>RC_MAX_FM0</w:t>
            </w:r>
          </w:p>
        </w:tc>
        <w:tc>
          <w:tcPr>
            <w:tcW w:w="1890" w:type="dxa"/>
            <w:vAlign w:val="center"/>
          </w:tcPr>
          <w:p w:rsidR="0083463C" w:rsidRPr="002407F9" w:rsidDel="00E617CF" w:rsidRDefault="0083463C" w:rsidP="00BF3E57">
            <w:pPr>
              <w:pStyle w:val="TABLE-cell"/>
              <w:jc w:val="center"/>
            </w:pPr>
            <w:r w:rsidRPr="002407F9">
              <w:t>RC_VER1 + 0x07F</w:t>
            </w:r>
          </w:p>
        </w:tc>
        <w:tc>
          <w:tcPr>
            <w:tcW w:w="4302" w:type="dxa"/>
          </w:tcPr>
          <w:p w:rsidR="0083463C" w:rsidRPr="002407F9" w:rsidRDefault="0083463C" w:rsidP="00BF3E57">
            <w:pPr>
              <w:pStyle w:val="TABLE-cell"/>
            </w:pPr>
            <w:r w:rsidRPr="002407F9">
              <w:t>largest version 1 code that is not a warning</w:t>
            </w:r>
          </w:p>
        </w:tc>
      </w:tr>
      <w:tr w:rsidR="0083463C" w:rsidRPr="002407F9" w:rsidTr="00BF3E57">
        <w:trPr>
          <w:cantSplit/>
        </w:trPr>
        <w:tc>
          <w:tcPr>
            <w:tcW w:w="3168" w:type="dxa"/>
            <w:vAlign w:val="center"/>
          </w:tcPr>
          <w:p w:rsidR="0083463C" w:rsidRPr="002407F9" w:rsidRDefault="0083463C" w:rsidP="00BF3E57">
            <w:pPr>
              <w:pStyle w:val="TABLE-cell"/>
            </w:pPr>
          </w:p>
        </w:tc>
        <w:tc>
          <w:tcPr>
            <w:tcW w:w="1890" w:type="dxa"/>
            <w:vAlign w:val="center"/>
          </w:tcPr>
          <w:p w:rsidR="0083463C" w:rsidRPr="002407F9" w:rsidRDefault="0083463C" w:rsidP="00BF3E57">
            <w:pPr>
              <w:pStyle w:val="TABLE-cell"/>
              <w:jc w:val="center"/>
            </w:pPr>
          </w:p>
        </w:tc>
        <w:tc>
          <w:tcPr>
            <w:tcW w:w="4302" w:type="dxa"/>
          </w:tcPr>
          <w:p w:rsidR="0083463C" w:rsidRPr="002407F9" w:rsidRDefault="0083463C" w:rsidP="00BF3E57">
            <w:pPr>
              <w:pStyle w:val="TABLE-cell"/>
            </w:pPr>
            <w:r w:rsidRPr="002407F9">
              <w:t>New Subsection</w:t>
            </w:r>
          </w:p>
        </w:tc>
      </w:tr>
      <w:tr w:rsidR="0083463C" w:rsidRPr="002407F9" w:rsidTr="00BF3E57">
        <w:trPr>
          <w:cantSplit/>
        </w:trPr>
        <w:tc>
          <w:tcPr>
            <w:tcW w:w="3168" w:type="dxa"/>
            <w:vAlign w:val="center"/>
          </w:tcPr>
          <w:p w:rsidR="0083463C" w:rsidRPr="002407F9" w:rsidRDefault="0083463C" w:rsidP="00BF3E57">
            <w:pPr>
              <w:pStyle w:val="TABLE-cell"/>
            </w:pPr>
            <w:r w:rsidRPr="002407F9">
              <w:t>RC_FMT1</w:t>
            </w:r>
          </w:p>
        </w:tc>
        <w:tc>
          <w:tcPr>
            <w:tcW w:w="1890" w:type="dxa"/>
            <w:vAlign w:val="center"/>
          </w:tcPr>
          <w:p w:rsidR="0083463C" w:rsidRPr="002407F9" w:rsidRDefault="0083463C" w:rsidP="00BF3E57">
            <w:pPr>
              <w:pStyle w:val="TABLE-cell"/>
              <w:jc w:val="center"/>
            </w:pPr>
            <w:r w:rsidRPr="002407F9">
              <w:t>0x080</w:t>
            </w:r>
          </w:p>
        </w:tc>
        <w:tc>
          <w:tcPr>
            <w:tcW w:w="4302" w:type="dxa"/>
          </w:tcPr>
          <w:p w:rsidR="0083463C" w:rsidRPr="002407F9" w:rsidRDefault="0083463C" w:rsidP="00BF3E57">
            <w:pPr>
              <w:pStyle w:val="TABLE-cell"/>
            </w:pPr>
            <w:r w:rsidRPr="002407F9">
              <w:t>This bit is SET in all format 1 response codes</w:t>
            </w:r>
          </w:p>
          <w:p w:rsidR="0083463C" w:rsidRPr="002407F9" w:rsidRDefault="0083463C" w:rsidP="00BF3E57">
            <w:pPr>
              <w:pStyle w:val="TABLE-cell"/>
            </w:pPr>
            <w:r w:rsidRPr="002407F9">
              <w:t>The codes in this group may have a value added to them to indicate the handle, session, or parameter to which they apply.</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TPM_RC_ASYMMETRIC</w:t>
            </w:r>
          </w:p>
        </w:tc>
        <w:tc>
          <w:tcPr>
            <w:tcW w:w="1890" w:type="dxa"/>
            <w:vAlign w:val="center"/>
          </w:tcPr>
          <w:p w:rsidR="0083463C" w:rsidRPr="002407F9" w:rsidRDefault="0083463C" w:rsidP="00BF3E57">
            <w:pPr>
              <w:pStyle w:val="TABLE-cell"/>
              <w:jc w:val="center"/>
            </w:pPr>
            <w:r w:rsidRPr="002407F9">
              <w:t>RC_FMT1 + 0x001</w:t>
            </w:r>
          </w:p>
        </w:tc>
        <w:tc>
          <w:tcPr>
            <w:tcW w:w="4302" w:type="dxa"/>
          </w:tcPr>
          <w:p w:rsidR="0083463C" w:rsidRPr="002407F9" w:rsidRDefault="0083463C" w:rsidP="00BF3E57">
            <w:pPr>
              <w:pStyle w:val="TABLE-cell"/>
            </w:pPr>
            <w:r w:rsidRPr="002407F9">
              <w:t>asymmetric algorithm not supported or not correct</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TPM_RC_ATTRIBUTES</w:t>
            </w:r>
          </w:p>
        </w:tc>
        <w:tc>
          <w:tcPr>
            <w:tcW w:w="1890" w:type="dxa"/>
            <w:vAlign w:val="center"/>
          </w:tcPr>
          <w:p w:rsidR="0083463C" w:rsidRPr="002407F9" w:rsidRDefault="0083463C" w:rsidP="00BF3E57">
            <w:pPr>
              <w:pStyle w:val="TABLE-cell"/>
              <w:jc w:val="center"/>
            </w:pPr>
            <w:r w:rsidRPr="002407F9">
              <w:t>RC_FMT1 + 0x002</w:t>
            </w:r>
          </w:p>
        </w:tc>
        <w:tc>
          <w:tcPr>
            <w:tcW w:w="4302" w:type="dxa"/>
          </w:tcPr>
          <w:p w:rsidR="0083463C" w:rsidRPr="002407F9" w:rsidRDefault="0083463C" w:rsidP="00BF3E57">
            <w:pPr>
              <w:pStyle w:val="TABLE-cell"/>
            </w:pPr>
            <w:r w:rsidRPr="002407F9">
              <w:t>inconsistent attributes</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TPM_RC_HASH</w:t>
            </w:r>
          </w:p>
        </w:tc>
        <w:tc>
          <w:tcPr>
            <w:tcW w:w="1890" w:type="dxa"/>
            <w:vAlign w:val="center"/>
          </w:tcPr>
          <w:p w:rsidR="0083463C" w:rsidRPr="002407F9" w:rsidRDefault="0083463C" w:rsidP="00BF3E57">
            <w:pPr>
              <w:pStyle w:val="TABLE-cell"/>
              <w:jc w:val="center"/>
            </w:pPr>
            <w:r w:rsidRPr="002407F9">
              <w:t>RC_FMT1 + 0x003</w:t>
            </w:r>
          </w:p>
        </w:tc>
        <w:tc>
          <w:tcPr>
            <w:tcW w:w="4302" w:type="dxa"/>
          </w:tcPr>
          <w:p w:rsidR="0083463C" w:rsidRPr="002407F9" w:rsidRDefault="0083463C" w:rsidP="00BF3E57">
            <w:pPr>
              <w:pStyle w:val="TABLE-cell"/>
            </w:pPr>
            <w:r w:rsidRPr="002407F9">
              <w:t xml:space="preserve">hash algorithm not supported or not appropriate </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TPM_RC_VALUE</w:t>
            </w:r>
          </w:p>
        </w:tc>
        <w:tc>
          <w:tcPr>
            <w:tcW w:w="1890" w:type="dxa"/>
            <w:vAlign w:val="center"/>
          </w:tcPr>
          <w:p w:rsidR="0083463C" w:rsidRPr="002407F9" w:rsidRDefault="0083463C" w:rsidP="00BF3E57">
            <w:pPr>
              <w:pStyle w:val="TABLE-cell"/>
              <w:jc w:val="center"/>
            </w:pPr>
            <w:r w:rsidRPr="002407F9">
              <w:t>RC_FMT1 + 0x004</w:t>
            </w:r>
          </w:p>
        </w:tc>
        <w:tc>
          <w:tcPr>
            <w:tcW w:w="4302" w:type="dxa"/>
          </w:tcPr>
          <w:p w:rsidR="0083463C" w:rsidRPr="002407F9" w:rsidRDefault="0083463C" w:rsidP="00BF3E57">
            <w:pPr>
              <w:pStyle w:val="TABLE-cell"/>
            </w:pPr>
            <w:r w:rsidRPr="002407F9">
              <w:t>value is out of range or is not correct for the context</w:t>
            </w:r>
          </w:p>
        </w:tc>
      </w:tr>
      <w:tr w:rsidR="0083463C" w:rsidRPr="002407F9" w:rsidTr="00BF3E57">
        <w:trPr>
          <w:cantSplit/>
        </w:trPr>
        <w:tc>
          <w:tcPr>
            <w:tcW w:w="3168" w:type="dxa"/>
            <w:vAlign w:val="center"/>
          </w:tcPr>
          <w:p w:rsidR="0083463C" w:rsidRPr="002407F9" w:rsidRDefault="0083463C" w:rsidP="00BF3E57">
            <w:pPr>
              <w:pStyle w:val="TABLE-cell"/>
            </w:pPr>
            <w:r w:rsidRPr="002407F9">
              <w:lastRenderedPageBreak/>
              <w:t>TPM_RC_HIERARCHY</w:t>
            </w:r>
          </w:p>
        </w:tc>
        <w:tc>
          <w:tcPr>
            <w:tcW w:w="1890" w:type="dxa"/>
            <w:vAlign w:val="center"/>
          </w:tcPr>
          <w:p w:rsidR="0083463C" w:rsidRPr="002407F9" w:rsidRDefault="0083463C" w:rsidP="00BF3E57">
            <w:pPr>
              <w:pStyle w:val="TABLE-cell"/>
              <w:jc w:val="center"/>
            </w:pPr>
            <w:r w:rsidRPr="002407F9">
              <w:t>RC_FMT1 + 0x005</w:t>
            </w:r>
          </w:p>
        </w:tc>
        <w:tc>
          <w:tcPr>
            <w:tcW w:w="4302" w:type="dxa"/>
          </w:tcPr>
          <w:p w:rsidR="0083463C" w:rsidRPr="002407F9" w:rsidRDefault="0083463C" w:rsidP="00BF3E57">
            <w:pPr>
              <w:pStyle w:val="TABLE-cell"/>
            </w:pPr>
            <w:r w:rsidRPr="002407F9">
              <w:t>hierarchy is not enabled or is not correct for the use</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TPM_RC_KEY_SIZE</w:t>
            </w:r>
          </w:p>
        </w:tc>
        <w:tc>
          <w:tcPr>
            <w:tcW w:w="1890" w:type="dxa"/>
            <w:vAlign w:val="center"/>
          </w:tcPr>
          <w:p w:rsidR="0083463C" w:rsidRPr="002407F9" w:rsidRDefault="0083463C" w:rsidP="00BF3E57">
            <w:pPr>
              <w:pStyle w:val="TABLE-cell"/>
              <w:jc w:val="center"/>
            </w:pPr>
            <w:r w:rsidRPr="002407F9">
              <w:t>RC_FMT1 + 0x007</w:t>
            </w:r>
          </w:p>
        </w:tc>
        <w:tc>
          <w:tcPr>
            <w:tcW w:w="4302" w:type="dxa"/>
          </w:tcPr>
          <w:p w:rsidR="0083463C" w:rsidRPr="002407F9" w:rsidRDefault="0083463C" w:rsidP="00BF3E57">
            <w:pPr>
              <w:pStyle w:val="TABLE-cell"/>
            </w:pPr>
            <w:r w:rsidRPr="002407F9">
              <w:t>key size is not supported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TPM_RC_MGF</w:t>
            </w:r>
          </w:p>
        </w:tc>
        <w:tc>
          <w:tcPr>
            <w:tcW w:w="1890" w:type="dxa"/>
            <w:vAlign w:val="center"/>
          </w:tcPr>
          <w:p w:rsidR="0083463C" w:rsidRPr="002407F9" w:rsidRDefault="0083463C" w:rsidP="00BF3E57">
            <w:pPr>
              <w:pStyle w:val="TABLE-cell"/>
              <w:jc w:val="center"/>
            </w:pPr>
            <w:r w:rsidRPr="002407F9">
              <w:t>RC_FMT1 + 0x008</w:t>
            </w:r>
          </w:p>
        </w:tc>
        <w:tc>
          <w:tcPr>
            <w:tcW w:w="4302" w:type="dxa"/>
          </w:tcPr>
          <w:p w:rsidR="0083463C" w:rsidRPr="002407F9" w:rsidRDefault="0083463C" w:rsidP="00BF3E57">
            <w:pPr>
              <w:pStyle w:val="TABLE-cell"/>
            </w:pPr>
            <w:r w:rsidRPr="002407F9">
              <w:t>mask generation function not supported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TPM_RC_MODE</w:t>
            </w:r>
          </w:p>
        </w:tc>
        <w:tc>
          <w:tcPr>
            <w:tcW w:w="1890" w:type="dxa"/>
            <w:vAlign w:val="center"/>
          </w:tcPr>
          <w:p w:rsidR="0083463C" w:rsidRPr="002407F9" w:rsidRDefault="0083463C" w:rsidP="00BF3E57">
            <w:pPr>
              <w:pStyle w:val="TABLE-cell"/>
              <w:jc w:val="center"/>
            </w:pPr>
            <w:r w:rsidRPr="002407F9">
              <w:t>RC_FMT1 + 0x009</w:t>
            </w:r>
          </w:p>
        </w:tc>
        <w:tc>
          <w:tcPr>
            <w:tcW w:w="4302" w:type="dxa"/>
          </w:tcPr>
          <w:p w:rsidR="0083463C" w:rsidRPr="002407F9" w:rsidRDefault="0083463C" w:rsidP="00BF3E57">
            <w:pPr>
              <w:pStyle w:val="TABLE-cell"/>
            </w:pPr>
            <w:r w:rsidRPr="002407F9">
              <w:t>mode of operation not supported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TPM_RC_TYPE</w:t>
            </w:r>
          </w:p>
        </w:tc>
        <w:tc>
          <w:tcPr>
            <w:tcW w:w="1890" w:type="dxa"/>
            <w:vAlign w:val="center"/>
          </w:tcPr>
          <w:p w:rsidR="0083463C" w:rsidRPr="002407F9" w:rsidRDefault="0083463C" w:rsidP="00BF3E57">
            <w:pPr>
              <w:pStyle w:val="TABLE-cell"/>
              <w:jc w:val="center"/>
            </w:pPr>
            <w:r w:rsidRPr="002407F9">
              <w:t>RC_FMT1 + 0x00A</w:t>
            </w:r>
          </w:p>
        </w:tc>
        <w:tc>
          <w:tcPr>
            <w:tcW w:w="4302" w:type="dxa"/>
          </w:tcPr>
          <w:p w:rsidR="0083463C" w:rsidRPr="002407F9" w:rsidRDefault="0083463C" w:rsidP="00BF3E57">
            <w:pPr>
              <w:pStyle w:val="TABLE-cell"/>
            </w:pPr>
            <w:r w:rsidRPr="002407F9">
              <w:t>the type of the value is not appropriate for the use</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TPM_RC_HANDLE</w:t>
            </w:r>
          </w:p>
        </w:tc>
        <w:tc>
          <w:tcPr>
            <w:tcW w:w="1890" w:type="dxa"/>
            <w:vAlign w:val="center"/>
          </w:tcPr>
          <w:p w:rsidR="0083463C" w:rsidRPr="002407F9" w:rsidRDefault="0083463C" w:rsidP="00BF3E57">
            <w:pPr>
              <w:pStyle w:val="TABLE-cell"/>
              <w:jc w:val="center"/>
            </w:pPr>
            <w:r w:rsidRPr="002407F9">
              <w:t>RC_FMT1 + 0x00B</w:t>
            </w:r>
          </w:p>
        </w:tc>
        <w:tc>
          <w:tcPr>
            <w:tcW w:w="4302" w:type="dxa"/>
          </w:tcPr>
          <w:p w:rsidR="0083463C" w:rsidRPr="002407F9" w:rsidRDefault="0083463C" w:rsidP="00BF3E57">
            <w:pPr>
              <w:pStyle w:val="TABLE-cell"/>
            </w:pPr>
            <w:r w:rsidRPr="002407F9">
              <w:t>the handle is not correct for the use</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TPM_RC_KDF</w:t>
            </w:r>
          </w:p>
        </w:tc>
        <w:tc>
          <w:tcPr>
            <w:tcW w:w="1890" w:type="dxa"/>
            <w:vAlign w:val="center"/>
          </w:tcPr>
          <w:p w:rsidR="0083463C" w:rsidRPr="002407F9" w:rsidRDefault="0083463C" w:rsidP="00BF3E57">
            <w:pPr>
              <w:pStyle w:val="TABLE-cell"/>
              <w:jc w:val="center"/>
            </w:pPr>
            <w:r w:rsidRPr="002407F9">
              <w:t>RC_FMT1 + 0x00C</w:t>
            </w:r>
          </w:p>
        </w:tc>
        <w:tc>
          <w:tcPr>
            <w:tcW w:w="4302" w:type="dxa"/>
          </w:tcPr>
          <w:p w:rsidR="0083463C" w:rsidRPr="002407F9" w:rsidRDefault="0083463C" w:rsidP="00BF3E57">
            <w:pPr>
              <w:pStyle w:val="TABLE-cell"/>
            </w:pPr>
            <w:r w:rsidRPr="002407F9">
              <w:t>unsupported key derivation function or function not appropriate for use</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TPM_RC_RANGE</w:t>
            </w:r>
          </w:p>
        </w:tc>
        <w:tc>
          <w:tcPr>
            <w:tcW w:w="1890" w:type="dxa"/>
            <w:vAlign w:val="center"/>
          </w:tcPr>
          <w:p w:rsidR="0083463C" w:rsidRPr="002407F9" w:rsidRDefault="0083463C" w:rsidP="00BF3E57">
            <w:pPr>
              <w:pStyle w:val="TABLE-cell"/>
              <w:jc w:val="center"/>
            </w:pPr>
            <w:r w:rsidRPr="002407F9">
              <w:t>RC_FMT1 + 0x00D</w:t>
            </w:r>
          </w:p>
        </w:tc>
        <w:tc>
          <w:tcPr>
            <w:tcW w:w="4302" w:type="dxa"/>
          </w:tcPr>
          <w:p w:rsidR="0083463C" w:rsidRPr="002407F9" w:rsidRDefault="0083463C" w:rsidP="00BF3E57">
            <w:pPr>
              <w:pStyle w:val="TABLE-cell"/>
            </w:pPr>
            <w:r w:rsidRPr="002407F9">
              <w:t>value was out of allowed range.</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TPM_RC_AUTH_FAIL</w:t>
            </w:r>
          </w:p>
        </w:tc>
        <w:tc>
          <w:tcPr>
            <w:tcW w:w="1890" w:type="dxa"/>
            <w:vAlign w:val="center"/>
          </w:tcPr>
          <w:p w:rsidR="0083463C" w:rsidRPr="002407F9" w:rsidRDefault="0083463C" w:rsidP="00BF3E57">
            <w:pPr>
              <w:pStyle w:val="TABLE-cell"/>
              <w:jc w:val="center"/>
            </w:pPr>
            <w:r w:rsidRPr="002407F9">
              <w:t>RC_FMT1 + 0x00E</w:t>
            </w:r>
          </w:p>
        </w:tc>
        <w:tc>
          <w:tcPr>
            <w:tcW w:w="4302" w:type="dxa"/>
          </w:tcPr>
          <w:p w:rsidR="0083463C" w:rsidRPr="002407F9" w:rsidRDefault="0083463C" w:rsidP="00BF3E57">
            <w:pPr>
              <w:pStyle w:val="TABLE-cell"/>
            </w:pPr>
            <w:r w:rsidRPr="002407F9">
              <w:t xml:space="preserve">the authorization HMAC check failed and DA counter incremented </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TPM_RC_NONCE</w:t>
            </w:r>
          </w:p>
        </w:tc>
        <w:tc>
          <w:tcPr>
            <w:tcW w:w="1890" w:type="dxa"/>
            <w:vAlign w:val="center"/>
          </w:tcPr>
          <w:p w:rsidR="0083463C" w:rsidRPr="002407F9" w:rsidRDefault="0083463C" w:rsidP="00BF3E57">
            <w:pPr>
              <w:pStyle w:val="TABLE-cell"/>
              <w:jc w:val="center"/>
            </w:pPr>
            <w:r w:rsidRPr="002407F9">
              <w:t>RC_FMT1 + 0x00F</w:t>
            </w:r>
          </w:p>
        </w:tc>
        <w:tc>
          <w:tcPr>
            <w:tcW w:w="4302" w:type="dxa"/>
          </w:tcPr>
          <w:p w:rsidR="0083463C" w:rsidRPr="002407F9" w:rsidRDefault="0083463C" w:rsidP="00BF3E57">
            <w:pPr>
              <w:pStyle w:val="TABLE-cell"/>
            </w:pPr>
            <w:r w:rsidRPr="002407F9">
              <w:t>invalid nonce size or nonce value mismatch</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TPM_RC_PP</w:t>
            </w:r>
          </w:p>
        </w:tc>
        <w:tc>
          <w:tcPr>
            <w:tcW w:w="1890" w:type="dxa"/>
            <w:vAlign w:val="center"/>
          </w:tcPr>
          <w:p w:rsidR="0083463C" w:rsidRPr="002407F9" w:rsidRDefault="0083463C" w:rsidP="00BF3E57">
            <w:pPr>
              <w:pStyle w:val="TABLE-cell"/>
              <w:jc w:val="center"/>
            </w:pPr>
            <w:r w:rsidRPr="002407F9">
              <w:t>RC_FMT1 + 0x010</w:t>
            </w:r>
          </w:p>
        </w:tc>
        <w:tc>
          <w:tcPr>
            <w:tcW w:w="4302" w:type="dxa"/>
          </w:tcPr>
          <w:p w:rsidR="0083463C" w:rsidRPr="002407F9" w:rsidRDefault="0083463C" w:rsidP="00BF3E57">
            <w:pPr>
              <w:pStyle w:val="TABLE-cell"/>
            </w:pPr>
            <w:r w:rsidRPr="002407F9">
              <w:t>authorization requires assertion of PP</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TPM_RC_SCHEME</w:t>
            </w:r>
          </w:p>
        </w:tc>
        <w:tc>
          <w:tcPr>
            <w:tcW w:w="1890" w:type="dxa"/>
            <w:vAlign w:val="center"/>
          </w:tcPr>
          <w:p w:rsidR="0083463C" w:rsidRPr="002407F9" w:rsidRDefault="0083463C" w:rsidP="00BF3E57">
            <w:pPr>
              <w:pStyle w:val="TABLE-cell"/>
              <w:jc w:val="center"/>
            </w:pPr>
            <w:r w:rsidRPr="002407F9">
              <w:t>RC_FMT1 + 0x012</w:t>
            </w:r>
          </w:p>
        </w:tc>
        <w:tc>
          <w:tcPr>
            <w:tcW w:w="4302" w:type="dxa"/>
          </w:tcPr>
          <w:p w:rsidR="0083463C" w:rsidRPr="002407F9" w:rsidRDefault="0083463C" w:rsidP="00BF3E57">
            <w:pPr>
              <w:pStyle w:val="TABLE-cell"/>
            </w:pPr>
            <w:r w:rsidRPr="002407F9">
              <w:t>unsupported or incompatible scheme</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TPM_RC_SIZE</w:t>
            </w:r>
          </w:p>
        </w:tc>
        <w:tc>
          <w:tcPr>
            <w:tcW w:w="1890" w:type="dxa"/>
            <w:vAlign w:val="center"/>
          </w:tcPr>
          <w:p w:rsidR="0083463C" w:rsidRPr="002407F9" w:rsidRDefault="0083463C" w:rsidP="00BF3E57">
            <w:pPr>
              <w:pStyle w:val="TABLE-cell"/>
              <w:jc w:val="center"/>
            </w:pPr>
            <w:r w:rsidRPr="002407F9">
              <w:t>RC_FMT1 + 0x015</w:t>
            </w:r>
          </w:p>
        </w:tc>
        <w:tc>
          <w:tcPr>
            <w:tcW w:w="4302" w:type="dxa"/>
          </w:tcPr>
          <w:p w:rsidR="0083463C" w:rsidRPr="002407F9" w:rsidRDefault="0083463C" w:rsidP="00BF3E57">
            <w:pPr>
              <w:pStyle w:val="TABLE-cell"/>
            </w:pPr>
            <w:r w:rsidRPr="002407F9">
              <w:t>structure is the wrong size</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TPM_RC_SYMMETRIC</w:t>
            </w:r>
          </w:p>
        </w:tc>
        <w:tc>
          <w:tcPr>
            <w:tcW w:w="1890" w:type="dxa"/>
            <w:vAlign w:val="center"/>
          </w:tcPr>
          <w:p w:rsidR="0083463C" w:rsidRPr="002407F9" w:rsidRDefault="0083463C" w:rsidP="00BF3E57">
            <w:pPr>
              <w:pStyle w:val="TABLE-cell"/>
              <w:jc w:val="center"/>
            </w:pPr>
            <w:r w:rsidRPr="002407F9">
              <w:t>RC_FMT1 + 0x016</w:t>
            </w:r>
          </w:p>
        </w:tc>
        <w:tc>
          <w:tcPr>
            <w:tcW w:w="4302" w:type="dxa"/>
          </w:tcPr>
          <w:p w:rsidR="0083463C" w:rsidRPr="002407F9" w:rsidRDefault="0083463C" w:rsidP="00BF3E57">
            <w:pPr>
              <w:pStyle w:val="TABLE-cell"/>
            </w:pPr>
            <w:r w:rsidRPr="002407F9">
              <w:t>unsupported symmetric algorithm or key size, or not appropriate for instance</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TPM_RC_TAG</w:t>
            </w:r>
          </w:p>
        </w:tc>
        <w:tc>
          <w:tcPr>
            <w:tcW w:w="1890" w:type="dxa"/>
            <w:vAlign w:val="center"/>
          </w:tcPr>
          <w:p w:rsidR="0083463C" w:rsidRPr="002407F9" w:rsidRDefault="0083463C" w:rsidP="00BF3E57">
            <w:pPr>
              <w:pStyle w:val="TABLE-cell"/>
              <w:jc w:val="center"/>
            </w:pPr>
            <w:r w:rsidRPr="002407F9">
              <w:t>RC_FMT1 + 0x017</w:t>
            </w:r>
          </w:p>
        </w:tc>
        <w:tc>
          <w:tcPr>
            <w:tcW w:w="4302" w:type="dxa"/>
          </w:tcPr>
          <w:p w:rsidR="0083463C" w:rsidRPr="002407F9" w:rsidRDefault="0083463C" w:rsidP="00BF3E57">
            <w:pPr>
              <w:pStyle w:val="TABLE-cell"/>
            </w:pPr>
            <w:r w:rsidRPr="002407F9">
              <w:t>incorrect structure tag</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TPM_RC_SELECTOR</w:t>
            </w:r>
          </w:p>
        </w:tc>
        <w:tc>
          <w:tcPr>
            <w:tcW w:w="1890" w:type="dxa"/>
            <w:vAlign w:val="center"/>
          </w:tcPr>
          <w:p w:rsidR="0083463C" w:rsidRPr="002407F9" w:rsidRDefault="0083463C" w:rsidP="00BF3E57">
            <w:pPr>
              <w:pStyle w:val="TABLE-cell"/>
              <w:jc w:val="center"/>
            </w:pPr>
            <w:r w:rsidRPr="002407F9">
              <w:t>RC_FMT1 + 0x018</w:t>
            </w:r>
          </w:p>
        </w:tc>
        <w:tc>
          <w:tcPr>
            <w:tcW w:w="4302" w:type="dxa"/>
          </w:tcPr>
          <w:p w:rsidR="0083463C" w:rsidRPr="002407F9" w:rsidRDefault="0083463C" w:rsidP="00BF3E57">
            <w:pPr>
              <w:pStyle w:val="TABLE-cell"/>
            </w:pPr>
            <w:r w:rsidRPr="002407F9">
              <w:t>union selector is incorrect</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TPM_RC_INSUFFICIENT</w:t>
            </w:r>
          </w:p>
        </w:tc>
        <w:tc>
          <w:tcPr>
            <w:tcW w:w="1890" w:type="dxa"/>
            <w:vAlign w:val="center"/>
          </w:tcPr>
          <w:p w:rsidR="0083463C" w:rsidRPr="002407F9" w:rsidRDefault="0083463C" w:rsidP="00BF3E57">
            <w:pPr>
              <w:pStyle w:val="TABLE-cell"/>
              <w:jc w:val="center"/>
            </w:pPr>
            <w:r w:rsidRPr="002407F9">
              <w:t>RC_FMT1 + 0x01A</w:t>
            </w:r>
          </w:p>
        </w:tc>
        <w:tc>
          <w:tcPr>
            <w:tcW w:w="4302" w:type="dxa"/>
          </w:tcPr>
          <w:p w:rsidR="0083463C" w:rsidRPr="002407F9" w:rsidRDefault="0083463C" w:rsidP="00BF3E57">
            <w:pPr>
              <w:pStyle w:val="TABLE-cell"/>
            </w:pPr>
            <w:r w:rsidRPr="002407F9">
              <w:t xml:space="preserve">the TPM was unable to unmarshal a value because there were not enough octets in the input buffer </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TPM_RC_SIGNATURE</w:t>
            </w:r>
          </w:p>
        </w:tc>
        <w:tc>
          <w:tcPr>
            <w:tcW w:w="1890" w:type="dxa"/>
            <w:vAlign w:val="center"/>
          </w:tcPr>
          <w:p w:rsidR="0083463C" w:rsidRPr="002407F9" w:rsidRDefault="0083463C" w:rsidP="00BF3E57">
            <w:pPr>
              <w:pStyle w:val="TABLE-cell"/>
              <w:jc w:val="center"/>
            </w:pPr>
            <w:r w:rsidRPr="002407F9">
              <w:t>RC_FMT1 + 0x01B</w:t>
            </w:r>
          </w:p>
        </w:tc>
        <w:tc>
          <w:tcPr>
            <w:tcW w:w="4302" w:type="dxa"/>
          </w:tcPr>
          <w:p w:rsidR="0083463C" w:rsidRPr="002407F9" w:rsidRDefault="0083463C" w:rsidP="00BF3E57">
            <w:pPr>
              <w:pStyle w:val="TABLE-cell"/>
            </w:pPr>
            <w:r w:rsidRPr="002407F9">
              <w:t>the signature is not valid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TPM_RC_KEY</w:t>
            </w:r>
          </w:p>
        </w:tc>
        <w:tc>
          <w:tcPr>
            <w:tcW w:w="1890" w:type="dxa"/>
            <w:vAlign w:val="center"/>
          </w:tcPr>
          <w:p w:rsidR="0083463C" w:rsidRPr="002407F9" w:rsidRDefault="0083463C" w:rsidP="00BF3E57">
            <w:pPr>
              <w:pStyle w:val="TABLE-cell"/>
              <w:jc w:val="center"/>
            </w:pPr>
            <w:r w:rsidRPr="002407F9">
              <w:t>RC_FMT1 + 0x01C</w:t>
            </w:r>
          </w:p>
        </w:tc>
        <w:tc>
          <w:tcPr>
            <w:tcW w:w="4302" w:type="dxa"/>
          </w:tcPr>
          <w:p w:rsidR="0083463C" w:rsidRPr="002407F9" w:rsidRDefault="0083463C" w:rsidP="00BF3E57">
            <w:pPr>
              <w:pStyle w:val="TABLE-cell"/>
            </w:pPr>
            <w:r w:rsidRPr="002407F9">
              <w:t>key fields are not compatible with the selected use</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TPM_RC_POLICY_FAIL</w:t>
            </w:r>
          </w:p>
        </w:tc>
        <w:tc>
          <w:tcPr>
            <w:tcW w:w="1890" w:type="dxa"/>
            <w:vAlign w:val="center"/>
          </w:tcPr>
          <w:p w:rsidR="0083463C" w:rsidRPr="002407F9" w:rsidDel="00E617CF" w:rsidRDefault="0083463C" w:rsidP="00BF3E57">
            <w:pPr>
              <w:pStyle w:val="TABLE-cell"/>
              <w:jc w:val="center"/>
            </w:pPr>
            <w:r w:rsidRPr="002407F9">
              <w:t>RC_FMT1 + 0x01D</w:t>
            </w:r>
          </w:p>
        </w:tc>
        <w:tc>
          <w:tcPr>
            <w:tcW w:w="4302" w:type="dxa"/>
          </w:tcPr>
          <w:p w:rsidR="0083463C" w:rsidRPr="002407F9" w:rsidRDefault="0083463C" w:rsidP="00BF3E57">
            <w:pPr>
              <w:pStyle w:val="TABLE-cell"/>
            </w:pPr>
            <w:r w:rsidRPr="002407F9">
              <w:t>a policy check failed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TPM_RC_INTEGRITY</w:t>
            </w:r>
          </w:p>
        </w:tc>
        <w:tc>
          <w:tcPr>
            <w:tcW w:w="1890" w:type="dxa"/>
            <w:vAlign w:val="center"/>
          </w:tcPr>
          <w:p w:rsidR="0083463C" w:rsidRPr="002407F9" w:rsidRDefault="0083463C" w:rsidP="00BF3E57">
            <w:pPr>
              <w:pStyle w:val="TABLE-cell"/>
              <w:jc w:val="center"/>
            </w:pPr>
            <w:r w:rsidRPr="002407F9">
              <w:t>RC_FMT1 + 0x01F</w:t>
            </w:r>
          </w:p>
        </w:tc>
        <w:tc>
          <w:tcPr>
            <w:tcW w:w="4302" w:type="dxa"/>
          </w:tcPr>
          <w:p w:rsidR="0083463C" w:rsidRPr="002407F9" w:rsidRDefault="0083463C" w:rsidP="00BF3E57">
            <w:pPr>
              <w:pStyle w:val="TABLE-cell"/>
            </w:pPr>
            <w:r w:rsidRPr="002407F9">
              <w:t xml:space="preserve">integrity check failed </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TPM_RC_TICKET</w:t>
            </w:r>
          </w:p>
        </w:tc>
        <w:tc>
          <w:tcPr>
            <w:tcW w:w="1890" w:type="dxa"/>
            <w:vAlign w:val="center"/>
          </w:tcPr>
          <w:p w:rsidR="0083463C" w:rsidRPr="002407F9" w:rsidRDefault="0083463C" w:rsidP="00BF3E57">
            <w:pPr>
              <w:pStyle w:val="TABLE-cell"/>
              <w:jc w:val="center"/>
            </w:pPr>
            <w:r w:rsidRPr="002407F9">
              <w:t>RC_FMT1 + 0x020</w:t>
            </w:r>
          </w:p>
        </w:tc>
        <w:tc>
          <w:tcPr>
            <w:tcW w:w="4302" w:type="dxa"/>
          </w:tcPr>
          <w:p w:rsidR="0083463C" w:rsidRPr="002407F9" w:rsidRDefault="0083463C" w:rsidP="00BF3E57">
            <w:pPr>
              <w:pStyle w:val="TABLE-cell"/>
            </w:pPr>
            <w:r w:rsidRPr="002407F9">
              <w:t xml:space="preserve">invalid ticket </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TPM_RC_RESERVED_BITS</w:t>
            </w:r>
          </w:p>
        </w:tc>
        <w:tc>
          <w:tcPr>
            <w:tcW w:w="1890" w:type="dxa"/>
            <w:vAlign w:val="center"/>
          </w:tcPr>
          <w:p w:rsidR="0083463C" w:rsidRPr="002407F9" w:rsidRDefault="0083463C" w:rsidP="00BF3E57">
            <w:pPr>
              <w:pStyle w:val="TABLE-cell"/>
              <w:jc w:val="center"/>
            </w:pPr>
            <w:r w:rsidRPr="002407F9">
              <w:t>RC_FMT1 + 0x021</w:t>
            </w:r>
          </w:p>
        </w:tc>
        <w:tc>
          <w:tcPr>
            <w:tcW w:w="4302" w:type="dxa"/>
          </w:tcPr>
          <w:p w:rsidR="0083463C" w:rsidRPr="002407F9" w:rsidRDefault="0083463C" w:rsidP="00BF3E57">
            <w:pPr>
              <w:pStyle w:val="TABLE-cell"/>
            </w:pPr>
            <w:r w:rsidRPr="002407F9">
              <w:t>reserved bits not set to zero as required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TPM_RC_BAD_AUTH</w:t>
            </w:r>
          </w:p>
        </w:tc>
        <w:tc>
          <w:tcPr>
            <w:tcW w:w="1890" w:type="dxa"/>
            <w:vAlign w:val="center"/>
          </w:tcPr>
          <w:p w:rsidR="0083463C" w:rsidRPr="002407F9" w:rsidRDefault="0083463C" w:rsidP="00BF3E57">
            <w:pPr>
              <w:pStyle w:val="TABLE-cell"/>
              <w:jc w:val="center"/>
            </w:pPr>
            <w:r w:rsidRPr="002407F9">
              <w:t>RC_FMT1 + 0x022</w:t>
            </w:r>
          </w:p>
        </w:tc>
        <w:tc>
          <w:tcPr>
            <w:tcW w:w="4302" w:type="dxa"/>
          </w:tcPr>
          <w:p w:rsidR="0083463C" w:rsidRPr="002407F9" w:rsidRDefault="0083463C" w:rsidP="00BF3E57">
            <w:pPr>
              <w:pStyle w:val="TABLE-cell"/>
            </w:pPr>
            <w:r w:rsidRPr="002407F9">
              <w:t>authorization failure without DA implications</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TPM_RC_EXPIRED</w:t>
            </w:r>
          </w:p>
        </w:tc>
        <w:tc>
          <w:tcPr>
            <w:tcW w:w="1890" w:type="dxa"/>
            <w:vAlign w:val="center"/>
          </w:tcPr>
          <w:p w:rsidR="0083463C" w:rsidRPr="002407F9" w:rsidRDefault="0083463C" w:rsidP="00BF3E57">
            <w:pPr>
              <w:pStyle w:val="TABLE-cell"/>
              <w:jc w:val="center"/>
            </w:pPr>
            <w:r w:rsidRPr="002407F9">
              <w:t>RC_FMT1 + 0x023</w:t>
            </w:r>
          </w:p>
        </w:tc>
        <w:tc>
          <w:tcPr>
            <w:tcW w:w="4302" w:type="dxa"/>
          </w:tcPr>
          <w:p w:rsidR="0083463C" w:rsidRPr="002407F9" w:rsidRDefault="0083463C" w:rsidP="00BF3E57">
            <w:pPr>
              <w:pStyle w:val="TABLE-cell"/>
            </w:pPr>
            <w:r w:rsidRPr="002407F9">
              <w:t>the policy has expired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TPM_RC_POLICY_CC</w:t>
            </w:r>
          </w:p>
        </w:tc>
        <w:tc>
          <w:tcPr>
            <w:tcW w:w="1890" w:type="dxa"/>
            <w:vAlign w:val="center"/>
          </w:tcPr>
          <w:p w:rsidR="0083463C" w:rsidRPr="002407F9" w:rsidRDefault="0083463C" w:rsidP="00BF3E57">
            <w:pPr>
              <w:pStyle w:val="TABLE-cell"/>
              <w:jc w:val="center"/>
            </w:pPr>
            <w:r w:rsidRPr="002407F9">
              <w:t>RC_FMT1 + 0x024</w:t>
            </w:r>
          </w:p>
        </w:tc>
        <w:tc>
          <w:tcPr>
            <w:tcW w:w="4302" w:type="dxa"/>
          </w:tcPr>
          <w:p w:rsidR="0083463C" w:rsidRPr="002407F9" w:rsidRDefault="0083463C" w:rsidP="00BF3E57">
            <w:pPr>
              <w:pStyle w:val="TABLE-cell"/>
            </w:pPr>
            <w:r w:rsidRPr="002407F9">
              <w:t xml:space="preserve">the </w:t>
            </w:r>
            <w:r w:rsidRPr="002407F9">
              <w:rPr>
                <w:i/>
              </w:rPr>
              <w:t>commandCode</w:t>
            </w:r>
            <w:r w:rsidRPr="002407F9">
              <w:t xml:space="preserve"> in the policy is not the </w:t>
            </w:r>
            <w:r w:rsidRPr="002407F9">
              <w:rPr>
                <w:i/>
              </w:rPr>
              <w:t>commandCode</w:t>
            </w:r>
            <w:r w:rsidRPr="002407F9">
              <w:t xml:space="preserve"> of the command or the command code in a policy command references a command that is not implemented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TPM_RC_BINDING</w:t>
            </w:r>
          </w:p>
        </w:tc>
        <w:tc>
          <w:tcPr>
            <w:tcW w:w="1890" w:type="dxa"/>
            <w:vAlign w:val="center"/>
          </w:tcPr>
          <w:p w:rsidR="0083463C" w:rsidRPr="002407F9" w:rsidRDefault="0083463C" w:rsidP="00BF3E57">
            <w:pPr>
              <w:pStyle w:val="TABLE-cell"/>
              <w:jc w:val="center"/>
            </w:pPr>
            <w:r w:rsidRPr="002407F9">
              <w:t>RC_FMT1 + 0x025</w:t>
            </w:r>
          </w:p>
        </w:tc>
        <w:tc>
          <w:tcPr>
            <w:tcW w:w="4302" w:type="dxa"/>
          </w:tcPr>
          <w:p w:rsidR="0083463C" w:rsidRPr="002407F9" w:rsidRDefault="0083463C" w:rsidP="00BF3E57">
            <w:pPr>
              <w:pStyle w:val="TABLE-cell"/>
            </w:pPr>
            <w:r w:rsidRPr="002407F9">
              <w:t>public and sensitive portions of an object are not cryptographically bound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TPM_RC_CURVE</w:t>
            </w:r>
          </w:p>
        </w:tc>
        <w:tc>
          <w:tcPr>
            <w:tcW w:w="1890" w:type="dxa"/>
            <w:vAlign w:val="center"/>
          </w:tcPr>
          <w:p w:rsidR="0083463C" w:rsidRPr="002407F9" w:rsidRDefault="0083463C" w:rsidP="00BF3E57">
            <w:pPr>
              <w:pStyle w:val="TABLE-cell"/>
              <w:jc w:val="center"/>
            </w:pPr>
            <w:r w:rsidRPr="002407F9">
              <w:t>RC_FMT1 + 0x026</w:t>
            </w:r>
          </w:p>
        </w:tc>
        <w:tc>
          <w:tcPr>
            <w:tcW w:w="4302" w:type="dxa"/>
          </w:tcPr>
          <w:p w:rsidR="0083463C" w:rsidRPr="002407F9" w:rsidRDefault="0083463C" w:rsidP="00BF3E57">
            <w:pPr>
              <w:pStyle w:val="TABLE-cell"/>
            </w:pPr>
            <w:r w:rsidRPr="002407F9">
              <w:t>curve not supported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TPM_RC_ECC_POINT</w:t>
            </w:r>
          </w:p>
        </w:tc>
        <w:tc>
          <w:tcPr>
            <w:tcW w:w="1890" w:type="dxa"/>
            <w:vAlign w:val="center"/>
          </w:tcPr>
          <w:p w:rsidR="0083463C" w:rsidRPr="002407F9" w:rsidRDefault="0083463C" w:rsidP="00BF3E57">
            <w:pPr>
              <w:pStyle w:val="TABLE-cell"/>
              <w:jc w:val="center"/>
            </w:pPr>
            <w:r w:rsidRPr="002407F9">
              <w:t>RC_FMT1 + 0x027</w:t>
            </w:r>
          </w:p>
        </w:tc>
        <w:tc>
          <w:tcPr>
            <w:tcW w:w="4302" w:type="dxa"/>
          </w:tcPr>
          <w:p w:rsidR="0083463C" w:rsidRPr="002407F9" w:rsidRDefault="0083463C" w:rsidP="00BF3E57">
            <w:pPr>
              <w:pStyle w:val="TABLE-cell"/>
            </w:pPr>
            <w:r w:rsidRPr="002407F9">
              <w:t>point is not on the required curve.</w:t>
            </w:r>
          </w:p>
        </w:tc>
      </w:tr>
      <w:tr w:rsidR="0083463C" w:rsidRPr="002407F9" w:rsidTr="00BF3E57">
        <w:trPr>
          <w:cantSplit/>
        </w:trPr>
        <w:tc>
          <w:tcPr>
            <w:tcW w:w="3168" w:type="dxa"/>
            <w:vAlign w:val="center"/>
          </w:tcPr>
          <w:p w:rsidR="0083463C" w:rsidRPr="002407F9" w:rsidRDefault="0083463C" w:rsidP="00BF3E57">
            <w:pPr>
              <w:pStyle w:val="TABLE-cell"/>
            </w:pPr>
          </w:p>
        </w:tc>
        <w:tc>
          <w:tcPr>
            <w:tcW w:w="1890" w:type="dxa"/>
            <w:vAlign w:val="center"/>
          </w:tcPr>
          <w:p w:rsidR="0083463C" w:rsidRPr="002407F9" w:rsidRDefault="0083463C" w:rsidP="00BF3E57">
            <w:pPr>
              <w:pStyle w:val="TABLE-cell"/>
              <w:jc w:val="center"/>
            </w:pPr>
          </w:p>
        </w:tc>
        <w:tc>
          <w:tcPr>
            <w:tcW w:w="4302" w:type="dxa"/>
          </w:tcPr>
          <w:p w:rsidR="0083463C" w:rsidRPr="002407F9" w:rsidRDefault="0083463C" w:rsidP="00BF3E57">
            <w:pPr>
              <w:pStyle w:val="TABLE-cell"/>
            </w:pPr>
          </w:p>
        </w:tc>
      </w:tr>
      <w:tr w:rsidR="0083463C" w:rsidRPr="002407F9" w:rsidTr="00BF3E57">
        <w:trPr>
          <w:cantSplit/>
        </w:trPr>
        <w:tc>
          <w:tcPr>
            <w:tcW w:w="3168" w:type="dxa"/>
            <w:vAlign w:val="center"/>
          </w:tcPr>
          <w:p w:rsidR="0083463C" w:rsidRPr="002407F9" w:rsidRDefault="0083463C" w:rsidP="00BF3E57">
            <w:pPr>
              <w:pStyle w:val="TABLE-cell"/>
            </w:pPr>
          </w:p>
        </w:tc>
        <w:tc>
          <w:tcPr>
            <w:tcW w:w="1890" w:type="dxa"/>
            <w:vAlign w:val="center"/>
          </w:tcPr>
          <w:p w:rsidR="0083463C" w:rsidRPr="002407F9" w:rsidDel="00E617CF" w:rsidRDefault="0083463C" w:rsidP="00BF3E57">
            <w:pPr>
              <w:pStyle w:val="TABLE-cell"/>
              <w:jc w:val="center"/>
            </w:pPr>
          </w:p>
        </w:tc>
        <w:tc>
          <w:tcPr>
            <w:tcW w:w="4302" w:type="dxa"/>
          </w:tcPr>
          <w:p w:rsidR="0083463C" w:rsidRPr="002407F9" w:rsidRDefault="0083463C" w:rsidP="00BF3E57">
            <w:pPr>
              <w:pStyle w:val="TABLE-cell"/>
            </w:pPr>
            <w:r w:rsidRPr="002407F9">
              <w:t>New Subsection</w:t>
            </w:r>
          </w:p>
        </w:tc>
      </w:tr>
      <w:tr w:rsidR="0083463C" w:rsidRPr="002407F9" w:rsidTr="00BF3E57">
        <w:trPr>
          <w:cantSplit/>
        </w:trPr>
        <w:tc>
          <w:tcPr>
            <w:tcW w:w="3168" w:type="dxa"/>
            <w:tcBorders>
              <w:top w:val="single" w:sz="4" w:space="0" w:color="auto"/>
              <w:bottom w:val="single" w:sz="4" w:space="0" w:color="auto"/>
            </w:tcBorders>
            <w:vAlign w:val="center"/>
          </w:tcPr>
          <w:p w:rsidR="0083463C" w:rsidRPr="002407F9" w:rsidRDefault="0083463C" w:rsidP="00BF3E57">
            <w:pPr>
              <w:pStyle w:val="TABLE-cell"/>
            </w:pPr>
            <w:r w:rsidRPr="002407F9">
              <w:t>RC_WARN</w:t>
            </w:r>
          </w:p>
        </w:tc>
        <w:tc>
          <w:tcPr>
            <w:tcW w:w="1890" w:type="dxa"/>
            <w:tcBorders>
              <w:top w:val="single" w:sz="4" w:space="0" w:color="auto"/>
              <w:bottom w:val="single" w:sz="4" w:space="0" w:color="auto"/>
            </w:tcBorders>
            <w:vAlign w:val="center"/>
          </w:tcPr>
          <w:p w:rsidR="0083463C" w:rsidRPr="002407F9" w:rsidRDefault="0083463C" w:rsidP="00BF3E57">
            <w:pPr>
              <w:pStyle w:val="TABLE-cell"/>
              <w:jc w:val="center"/>
            </w:pPr>
            <w:r w:rsidRPr="002407F9">
              <w:t>0x900</w:t>
            </w:r>
          </w:p>
        </w:tc>
        <w:tc>
          <w:tcPr>
            <w:tcW w:w="4302" w:type="dxa"/>
            <w:tcBorders>
              <w:top w:val="single" w:sz="4" w:space="0" w:color="auto"/>
              <w:bottom w:val="single" w:sz="4" w:space="0" w:color="auto"/>
            </w:tcBorders>
          </w:tcPr>
          <w:p w:rsidR="0083463C" w:rsidRPr="002407F9" w:rsidRDefault="0083463C" w:rsidP="00BF3E57">
            <w:pPr>
              <w:pStyle w:val="TABLE-cell"/>
            </w:pPr>
            <w:r w:rsidRPr="002407F9">
              <w:t>set for warning response codes</w:t>
            </w:r>
          </w:p>
        </w:tc>
      </w:tr>
      <w:tr w:rsidR="0083463C" w:rsidRPr="002407F9" w:rsidTr="00BF3E57">
        <w:trPr>
          <w:cantSplit/>
        </w:trPr>
        <w:tc>
          <w:tcPr>
            <w:tcW w:w="3168" w:type="dxa"/>
            <w:vAlign w:val="center"/>
          </w:tcPr>
          <w:p w:rsidR="0083463C" w:rsidRPr="002407F9" w:rsidRDefault="0083463C" w:rsidP="00BF3E57">
            <w:pPr>
              <w:pStyle w:val="TABLE-cell"/>
            </w:pPr>
            <w:r w:rsidRPr="002407F9">
              <w:lastRenderedPageBreak/>
              <w:t>TPM_RC_CONTEXT_GAP</w:t>
            </w:r>
          </w:p>
        </w:tc>
        <w:tc>
          <w:tcPr>
            <w:tcW w:w="1890" w:type="dxa"/>
            <w:vAlign w:val="center"/>
          </w:tcPr>
          <w:p w:rsidR="0083463C" w:rsidRPr="002407F9" w:rsidRDefault="0083463C" w:rsidP="00BF3E57">
            <w:pPr>
              <w:pStyle w:val="TABLE-cell"/>
              <w:jc w:val="center"/>
            </w:pPr>
            <w:r w:rsidRPr="002407F9">
              <w:t>RC_WARN + 0x001</w:t>
            </w:r>
          </w:p>
        </w:tc>
        <w:tc>
          <w:tcPr>
            <w:tcW w:w="4302" w:type="dxa"/>
          </w:tcPr>
          <w:p w:rsidR="0083463C" w:rsidRPr="002407F9" w:rsidRDefault="0083463C" w:rsidP="00BF3E57">
            <w:pPr>
              <w:pStyle w:val="TABLE-cell"/>
            </w:pPr>
            <w:r w:rsidRPr="002407F9">
              <w:t>gap for context ID is too large</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TPM_RC_OBJECT_MEMORY</w:t>
            </w:r>
          </w:p>
        </w:tc>
        <w:tc>
          <w:tcPr>
            <w:tcW w:w="1890" w:type="dxa"/>
            <w:vAlign w:val="center"/>
          </w:tcPr>
          <w:p w:rsidR="0083463C" w:rsidRPr="002407F9" w:rsidRDefault="0083463C" w:rsidP="00BF3E57">
            <w:pPr>
              <w:pStyle w:val="TABLE-cell"/>
              <w:jc w:val="center"/>
            </w:pPr>
            <w:r w:rsidRPr="002407F9">
              <w:t>RC_WARN + 0x002</w:t>
            </w:r>
          </w:p>
        </w:tc>
        <w:tc>
          <w:tcPr>
            <w:tcW w:w="4302" w:type="dxa"/>
          </w:tcPr>
          <w:p w:rsidR="0083463C" w:rsidRPr="002407F9" w:rsidRDefault="0083463C" w:rsidP="00BF3E57">
            <w:pPr>
              <w:pStyle w:val="TABLE-cell"/>
            </w:pPr>
            <w:r w:rsidRPr="002407F9">
              <w:t>out of memory for object contexts</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TPM_RC_SESSION_MEMORY</w:t>
            </w:r>
          </w:p>
        </w:tc>
        <w:tc>
          <w:tcPr>
            <w:tcW w:w="1890" w:type="dxa"/>
            <w:vAlign w:val="center"/>
          </w:tcPr>
          <w:p w:rsidR="0083463C" w:rsidRPr="002407F9" w:rsidDel="00E617CF" w:rsidRDefault="0083463C" w:rsidP="00BF3E57">
            <w:pPr>
              <w:pStyle w:val="TABLE-cell"/>
              <w:jc w:val="center"/>
            </w:pPr>
            <w:r w:rsidRPr="002407F9">
              <w:t>RC_WARN + 0x003</w:t>
            </w:r>
          </w:p>
        </w:tc>
        <w:tc>
          <w:tcPr>
            <w:tcW w:w="4302" w:type="dxa"/>
          </w:tcPr>
          <w:p w:rsidR="0083463C" w:rsidRPr="002407F9" w:rsidRDefault="0083463C" w:rsidP="00BF3E57">
            <w:pPr>
              <w:pStyle w:val="TABLE-cell"/>
            </w:pPr>
            <w:r w:rsidRPr="002407F9">
              <w:t>out of memory for session contexts</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TPM_RC_MEMORY</w:t>
            </w:r>
          </w:p>
        </w:tc>
        <w:tc>
          <w:tcPr>
            <w:tcW w:w="1890" w:type="dxa"/>
            <w:vAlign w:val="center"/>
          </w:tcPr>
          <w:p w:rsidR="0083463C" w:rsidRPr="002407F9" w:rsidDel="00E617CF" w:rsidRDefault="0083463C" w:rsidP="00BF3E57">
            <w:pPr>
              <w:pStyle w:val="TABLE-cell"/>
              <w:jc w:val="center"/>
            </w:pPr>
            <w:r w:rsidRPr="002407F9">
              <w:t>RC_WARN + 0x004</w:t>
            </w:r>
          </w:p>
        </w:tc>
        <w:tc>
          <w:tcPr>
            <w:tcW w:w="4302" w:type="dxa"/>
          </w:tcPr>
          <w:p w:rsidR="0083463C" w:rsidRPr="002407F9" w:rsidRDefault="0083463C" w:rsidP="00BF3E57">
            <w:pPr>
              <w:pStyle w:val="TABLE-cell"/>
            </w:pPr>
            <w:r w:rsidRPr="002407F9">
              <w:t>out of shared object/session memory or need space for internal operations</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TPM_RC_SESSION_HANDLES</w:t>
            </w:r>
          </w:p>
        </w:tc>
        <w:tc>
          <w:tcPr>
            <w:tcW w:w="1890" w:type="dxa"/>
            <w:vAlign w:val="center"/>
          </w:tcPr>
          <w:p w:rsidR="0083463C" w:rsidRPr="002407F9" w:rsidDel="00E617CF" w:rsidRDefault="0083463C" w:rsidP="00BF3E57">
            <w:pPr>
              <w:pStyle w:val="TABLE-cell"/>
              <w:jc w:val="center"/>
            </w:pPr>
            <w:r w:rsidRPr="002407F9">
              <w:t>RC_WARN + 0x005</w:t>
            </w:r>
          </w:p>
        </w:tc>
        <w:tc>
          <w:tcPr>
            <w:tcW w:w="4302" w:type="dxa"/>
          </w:tcPr>
          <w:p w:rsidR="0083463C" w:rsidRPr="002407F9" w:rsidRDefault="0083463C" w:rsidP="00BF3E57">
            <w:pPr>
              <w:pStyle w:val="TABLE-cell"/>
            </w:pPr>
            <w:r w:rsidRPr="002407F9">
              <w:t>out of session handles – a session must be flushed before a new session may be created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TPM_RC_OBJECT_HANDLES</w:t>
            </w:r>
          </w:p>
        </w:tc>
        <w:tc>
          <w:tcPr>
            <w:tcW w:w="1890" w:type="dxa"/>
            <w:vAlign w:val="center"/>
          </w:tcPr>
          <w:p w:rsidR="0083463C" w:rsidRPr="002407F9" w:rsidRDefault="0083463C" w:rsidP="00BF3E57">
            <w:pPr>
              <w:pStyle w:val="TABLE-cell"/>
              <w:jc w:val="center"/>
            </w:pPr>
            <w:r w:rsidRPr="002407F9">
              <w:t>RC_WARN + 0x006</w:t>
            </w:r>
          </w:p>
        </w:tc>
        <w:tc>
          <w:tcPr>
            <w:tcW w:w="4302" w:type="dxa"/>
          </w:tcPr>
          <w:p w:rsidR="0083463C" w:rsidRPr="002407F9" w:rsidRDefault="0083463C" w:rsidP="00BF3E57">
            <w:pPr>
              <w:pStyle w:val="TABLE-cell"/>
            </w:pPr>
            <w:r w:rsidRPr="002407F9">
              <w:t>out of object handles – the handle space for objects is depleted and a reboot is required</w:t>
            </w:r>
          </w:p>
          <w:p w:rsidR="0083463C" w:rsidRPr="002407F9" w:rsidRDefault="0083463C" w:rsidP="00BF3E57">
            <w:pPr>
              <w:pStyle w:val="Table-cell-note"/>
            </w:pPr>
            <w:r w:rsidRPr="002407F9">
              <w:t>NOTE 1</w:t>
            </w:r>
            <w:r w:rsidRPr="002407F9">
              <w:tab/>
              <w:t>This cannot occur on the reference implementation.</w:t>
            </w:r>
          </w:p>
          <w:p w:rsidR="0083463C" w:rsidRPr="002407F9" w:rsidRDefault="0083463C" w:rsidP="00BF3E57">
            <w:pPr>
              <w:pStyle w:val="Table-cell-note"/>
            </w:pPr>
            <w:r w:rsidRPr="002407F9">
              <w:t>NOTE 2</w:t>
            </w:r>
            <w:r w:rsidRPr="002407F9">
              <w:tab/>
              <w:t>There is no reason why an implementation would implement a design that would deplete handle space. Platform specifications are encouraged to forbid it.</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TPM_RC_LOCALITY</w:t>
            </w:r>
          </w:p>
        </w:tc>
        <w:tc>
          <w:tcPr>
            <w:tcW w:w="1890" w:type="dxa"/>
            <w:vAlign w:val="center"/>
          </w:tcPr>
          <w:p w:rsidR="0083463C" w:rsidRPr="002407F9" w:rsidRDefault="0083463C" w:rsidP="00BF3E57">
            <w:pPr>
              <w:pStyle w:val="TABLE-cell"/>
              <w:jc w:val="center"/>
            </w:pPr>
            <w:r w:rsidRPr="002407F9">
              <w:t>RC_WARN + 0x007</w:t>
            </w:r>
          </w:p>
        </w:tc>
        <w:tc>
          <w:tcPr>
            <w:tcW w:w="4302" w:type="dxa"/>
          </w:tcPr>
          <w:p w:rsidR="0083463C" w:rsidRPr="002407F9" w:rsidRDefault="0083463C" w:rsidP="00BF3E57">
            <w:pPr>
              <w:pStyle w:val="TABLE-cell"/>
            </w:pPr>
            <w:r w:rsidRPr="002407F9">
              <w:t>bad locality</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TPM_RC_YIELDED</w:t>
            </w:r>
          </w:p>
        </w:tc>
        <w:tc>
          <w:tcPr>
            <w:tcW w:w="1890" w:type="dxa"/>
            <w:vAlign w:val="center"/>
          </w:tcPr>
          <w:p w:rsidR="0083463C" w:rsidRPr="002407F9" w:rsidRDefault="0083463C" w:rsidP="00BF3E57">
            <w:pPr>
              <w:pStyle w:val="TABLE-cell"/>
              <w:jc w:val="center"/>
            </w:pPr>
            <w:r w:rsidRPr="002407F9">
              <w:t>RC_WARN + 0x008</w:t>
            </w:r>
          </w:p>
        </w:tc>
        <w:tc>
          <w:tcPr>
            <w:tcW w:w="4302" w:type="dxa"/>
          </w:tcPr>
          <w:p w:rsidR="0083463C" w:rsidRPr="002407F9" w:rsidRDefault="0083463C" w:rsidP="00BF3E57">
            <w:pPr>
              <w:pStyle w:val="TABLE-cell"/>
            </w:pPr>
            <w:r w:rsidRPr="002407F9">
              <w:t>the TPM has suspended operation on the command; forward progress was made and the command may be retried</w:t>
            </w:r>
          </w:p>
          <w:p w:rsidR="0083463C" w:rsidRPr="002407F9" w:rsidRDefault="0083463C" w:rsidP="00BF3E57">
            <w:pPr>
              <w:pStyle w:val="TABLE-cell"/>
            </w:pPr>
            <w:r w:rsidRPr="002407F9">
              <w:t>See TPM 2.0 Part 1, “Multi-tasking.”</w:t>
            </w:r>
          </w:p>
          <w:p w:rsidR="0083463C" w:rsidRPr="002407F9" w:rsidRDefault="0083463C" w:rsidP="00BF3E57">
            <w:pPr>
              <w:pStyle w:val="Table-cell-note"/>
            </w:pPr>
            <w:r w:rsidRPr="002407F9">
              <w:t>NOTE</w:t>
            </w:r>
            <w:r w:rsidRPr="002407F9">
              <w:tab/>
              <w:t>This cannot occur on the reference implementation.</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TPM_RC_CANCELED</w:t>
            </w:r>
          </w:p>
        </w:tc>
        <w:tc>
          <w:tcPr>
            <w:tcW w:w="1890" w:type="dxa"/>
            <w:vAlign w:val="center"/>
          </w:tcPr>
          <w:p w:rsidR="0083463C" w:rsidRPr="002407F9" w:rsidRDefault="0083463C" w:rsidP="00BF3E57">
            <w:pPr>
              <w:pStyle w:val="TABLE-cell"/>
              <w:jc w:val="center"/>
            </w:pPr>
            <w:r w:rsidRPr="002407F9">
              <w:t>RC_WARN + 0x009</w:t>
            </w:r>
          </w:p>
        </w:tc>
        <w:tc>
          <w:tcPr>
            <w:tcW w:w="4302" w:type="dxa"/>
          </w:tcPr>
          <w:p w:rsidR="0083463C" w:rsidRPr="002407F9" w:rsidRDefault="0083463C" w:rsidP="00BF3E57">
            <w:pPr>
              <w:pStyle w:val="TABLE-cell"/>
            </w:pPr>
            <w:r w:rsidRPr="002407F9">
              <w:t>the command was canceled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TPM_RC_TESTING</w:t>
            </w:r>
          </w:p>
        </w:tc>
        <w:tc>
          <w:tcPr>
            <w:tcW w:w="1890" w:type="dxa"/>
            <w:vAlign w:val="center"/>
          </w:tcPr>
          <w:p w:rsidR="0083463C" w:rsidRPr="002407F9" w:rsidRDefault="0083463C" w:rsidP="00BF3E57">
            <w:pPr>
              <w:pStyle w:val="TABLE-cell"/>
              <w:jc w:val="center"/>
            </w:pPr>
            <w:r w:rsidRPr="002407F9">
              <w:t>RC_WARN + 0x00A</w:t>
            </w:r>
          </w:p>
        </w:tc>
        <w:tc>
          <w:tcPr>
            <w:tcW w:w="4302" w:type="dxa"/>
          </w:tcPr>
          <w:p w:rsidR="0083463C" w:rsidRPr="002407F9" w:rsidRDefault="0083463C" w:rsidP="00BF3E57">
            <w:pPr>
              <w:pStyle w:val="TABLE-cell"/>
            </w:pPr>
            <w:r w:rsidRPr="002407F9">
              <w:t>TPM is performing self-tests</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TPM_RC_REFERENCE_H0</w:t>
            </w:r>
          </w:p>
        </w:tc>
        <w:tc>
          <w:tcPr>
            <w:tcW w:w="1890" w:type="dxa"/>
            <w:vAlign w:val="center"/>
          </w:tcPr>
          <w:p w:rsidR="0083463C" w:rsidRPr="002407F9" w:rsidRDefault="0083463C" w:rsidP="00BF3E57">
            <w:pPr>
              <w:pStyle w:val="TABLE-cell"/>
              <w:jc w:val="center"/>
            </w:pPr>
            <w:r w:rsidRPr="002407F9">
              <w:t>RC_WARN + 0x010</w:t>
            </w:r>
          </w:p>
        </w:tc>
        <w:tc>
          <w:tcPr>
            <w:tcW w:w="4302" w:type="dxa"/>
          </w:tcPr>
          <w:p w:rsidR="0083463C" w:rsidRPr="002407F9" w:rsidRDefault="0083463C" w:rsidP="00BF3E57">
            <w:pPr>
              <w:pStyle w:val="TABLE-cell"/>
            </w:pPr>
            <w:r w:rsidRPr="002407F9">
              <w:t>the 1</w:t>
            </w:r>
            <w:r w:rsidRPr="002407F9">
              <w:rPr>
                <w:vertAlign w:val="superscript"/>
              </w:rPr>
              <w:t>st</w:t>
            </w:r>
            <w:r w:rsidRPr="002407F9">
              <w:t xml:space="preserve"> handle in the handle area references a transient object or session that is not loaded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TPM_RC_REFERENCE_H1</w:t>
            </w:r>
          </w:p>
        </w:tc>
        <w:tc>
          <w:tcPr>
            <w:tcW w:w="1890" w:type="dxa"/>
            <w:vAlign w:val="center"/>
          </w:tcPr>
          <w:p w:rsidR="0083463C" w:rsidRPr="002407F9" w:rsidRDefault="0083463C" w:rsidP="00BF3E57">
            <w:pPr>
              <w:pStyle w:val="TABLE-cell"/>
              <w:jc w:val="center"/>
            </w:pPr>
            <w:r w:rsidRPr="002407F9">
              <w:t>RC_WARN + 0x011</w:t>
            </w:r>
          </w:p>
        </w:tc>
        <w:tc>
          <w:tcPr>
            <w:tcW w:w="4302" w:type="dxa"/>
          </w:tcPr>
          <w:p w:rsidR="0083463C" w:rsidRPr="002407F9" w:rsidRDefault="0083463C" w:rsidP="00BF3E57">
            <w:pPr>
              <w:pStyle w:val="TABLE-cell"/>
            </w:pPr>
            <w:r w:rsidRPr="002407F9">
              <w:t>the 2</w:t>
            </w:r>
            <w:r w:rsidRPr="002407F9">
              <w:rPr>
                <w:vertAlign w:val="superscript"/>
              </w:rPr>
              <w:t>nd</w:t>
            </w:r>
            <w:r w:rsidRPr="002407F9">
              <w:t xml:space="preserve"> handle in the handle area references a transient object or session that is not loaded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TPM_RC_REFERENCE_H2</w:t>
            </w:r>
          </w:p>
        </w:tc>
        <w:tc>
          <w:tcPr>
            <w:tcW w:w="1890" w:type="dxa"/>
            <w:vAlign w:val="center"/>
          </w:tcPr>
          <w:p w:rsidR="0083463C" w:rsidRPr="002407F9" w:rsidRDefault="0083463C" w:rsidP="00BF3E57">
            <w:pPr>
              <w:pStyle w:val="TABLE-cell"/>
              <w:jc w:val="center"/>
            </w:pPr>
            <w:r w:rsidRPr="002407F9">
              <w:t>RC_WARN + 0x012</w:t>
            </w:r>
          </w:p>
        </w:tc>
        <w:tc>
          <w:tcPr>
            <w:tcW w:w="4302" w:type="dxa"/>
          </w:tcPr>
          <w:p w:rsidR="0083463C" w:rsidRPr="002407F9" w:rsidRDefault="0083463C" w:rsidP="00BF3E57">
            <w:pPr>
              <w:pStyle w:val="TABLE-cell"/>
            </w:pPr>
            <w:r w:rsidRPr="002407F9">
              <w:t>the 3</w:t>
            </w:r>
            <w:r w:rsidRPr="002407F9">
              <w:rPr>
                <w:vertAlign w:val="superscript"/>
              </w:rPr>
              <w:t>rd</w:t>
            </w:r>
            <w:r w:rsidRPr="002407F9">
              <w:t xml:space="preserve"> handle in the handle area references a transient object or session that is not loaded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TPM_RC_REFERENCE_H3</w:t>
            </w:r>
          </w:p>
        </w:tc>
        <w:tc>
          <w:tcPr>
            <w:tcW w:w="1890" w:type="dxa"/>
            <w:vAlign w:val="center"/>
          </w:tcPr>
          <w:p w:rsidR="0083463C" w:rsidRPr="002407F9" w:rsidRDefault="0083463C" w:rsidP="00BF3E57">
            <w:pPr>
              <w:pStyle w:val="TABLE-cell"/>
              <w:jc w:val="center"/>
            </w:pPr>
            <w:r w:rsidRPr="002407F9">
              <w:t>RC_WARN + 0x013</w:t>
            </w:r>
          </w:p>
        </w:tc>
        <w:tc>
          <w:tcPr>
            <w:tcW w:w="4302" w:type="dxa"/>
          </w:tcPr>
          <w:p w:rsidR="0083463C" w:rsidRPr="002407F9" w:rsidRDefault="0083463C" w:rsidP="00BF3E57">
            <w:pPr>
              <w:pStyle w:val="TABLE-cell"/>
            </w:pPr>
            <w:r w:rsidRPr="002407F9">
              <w:t>the 4</w:t>
            </w:r>
            <w:r w:rsidRPr="002407F9">
              <w:rPr>
                <w:vertAlign w:val="superscript"/>
              </w:rPr>
              <w:t>th</w:t>
            </w:r>
            <w:r w:rsidRPr="002407F9">
              <w:t xml:space="preserve"> handle in the handle area references a transient object or session that is not loaded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TPM_RC_REFERENCE_H4</w:t>
            </w:r>
          </w:p>
        </w:tc>
        <w:tc>
          <w:tcPr>
            <w:tcW w:w="1890" w:type="dxa"/>
            <w:vAlign w:val="center"/>
          </w:tcPr>
          <w:p w:rsidR="0083463C" w:rsidRPr="002407F9" w:rsidRDefault="0083463C" w:rsidP="00BF3E57">
            <w:pPr>
              <w:pStyle w:val="TABLE-cell"/>
              <w:jc w:val="center"/>
            </w:pPr>
            <w:r w:rsidRPr="002407F9">
              <w:t>RC_WARN + 0x014</w:t>
            </w:r>
          </w:p>
        </w:tc>
        <w:tc>
          <w:tcPr>
            <w:tcW w:w="4302" w:type="dxa"/>
          </w:tcPr>
          <w:p w:rsidR="0083463C" w:rsidRPr="002407F9" w:rsidRDefault="0083463C" w:rsidP="00BF3E57">
            <w:pPr>
              <w:pStyle w:val="TABLE-cell"/>
            </w:pPr>
            <w:r w:rsidRPr="002407F9">
              <w:t>the 5</w:t>
            </w:r>
            <w:r w:rsidRPr="002407F9">
              <w:rPr>
                <w:vertAlign w:val="superscript"/>
              </w:rPr>
              <w:t>th</w:t>
            </w:r>
            <w:r w:rsidRPr="002407F9">
              <w:t xml:space="preserve"> handle in the handle area references a transient object or session that is not loaded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TPM_RC_REFERENCE_H5</w:t>
            </w:r>
          </w:p>
        </w:tc>
        <w:tc>
          <w:tcPr>
            <w:tcW w:w="1890" w:type="dxa"/>
            <w:vAlign w:val="center"/>
          </w:tcPr>
          <w:p w:rsidR="0083463C" w:rsidRPr="002407F9" w:rsidRDefault="0083463C" w:rsidP="00BF3E57">
            <w:pPr>
              <w:pStyle w:val="TABLE-cell"/>
              <w:jc w:val="center"/>
            </w:pPr>
            <w:r w:rsidRPr="002407F9">
              <w:t>RC_WARN + 0x015</w:t>
            </w:r>
          </w:p>
        </w:tc>
        <w:tc>
          <w:tcPr>
            <w:tcW w:w="4302" w:type="dxa"/>
          </w:tcPr>
          <w:p w:rsidR="0083463C" w:rsidRPr="002407F9" w:rsidRDefault="0083463C" w:rsidP="00BF3E57">
            <w:pPr>
              <w:pStyle w:val="TABLE-cell"/>
            </w:pPr>
            <w:r w:rsidRPr="002407F9">
              <w:t>the 6</w:t>
            </w:r>
            <w:r w:rsidRPr="002407F9">
              <w:rPr>
                <w:vertAlign w:val="superscript"/>
              </w:rPr>
              <w:t>th</w:t>
            </w:r>
            <w:r w:rsidRPr="002407F9">
              <w:t xml:space="preserve"> handle in the handle area references a transient object or session that is not loaded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TPM_RC_REFERENCE_H6</w:t>
            </w:r>
          </w:p>
        </w:tc>
        <w:tc>
          <w:tcPr>
            <w:tcW w:w="1890" w:type="dxa"/>
            <w:vAlign w:val="center"/>
          </w:tcPr>
          <w:p w:rsidR="0083463C" w:rsidRPr="002407F9" w:rsidRDefault="0083463C" w:rsidP="00BF3E57">
            <w:pPr>
              <w:pStyle w:val="TABLE-cell"/>
              <w:jc w:val="center"/>
            </w:pPr>
            <w:r w:rsidRPr="002407F9">
              <w:t>RC_WARN + 0x016</w:t>
            </w:r>
          </w:p>
        </w:tc>
        <w:tc>
          <w:tcPr>
            <w:tcW w:w="4302" w:type="dxa"/>
          </w:tcPr>
          <w:p w:rsidR="0083463C" w:rsidRPr="002407F9" w:rsidRDefault="0083463C" w:rsidP="00BF3E57">
            <w:pPr>
              <w:pStyle w:val="TABLE-cell"/>
            </w:pPr>
            <w:r w:rsidRPr="002407F9">
              <w:t>the 7</w:t>
            </w:r>
            <w:r w:rsidRPr="002407F9">
              <w:rPr>
                <w:vertAlign w:val="superscript"/>
              </w:rPr>
              <w:t>th</w:t>
            </w:r>
            <w:r w:rsidRPr="002407F9">
              <w:t xml:space="preserve"> handle in the handle area references a transient object or session that is not loaded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TPM_RC_REFERENCE_S0</w:t>
            </w:r>
          </w:p>
        </w:tc>
        <w:tc>
          <w:tcPr>
            <w:tcW w:w="1890" w:type="dxa"/>
            <w:vAlign w:val="center"/>
          </w:tcPr>
          <w:p w:rsidR="0083463C" w:rsidRPr="002407F9" w:rsidRDefault="0083463C" w:rsidP="00BF3E57">
            <w:pPr>
              <w:pStyle w:val="TABLE-cell"/>
              <w:jc w:val="center"/>
            </w:pPr>
            <w:r w:rsidRPr="002407F9">
              <w:t>RC_WARN + 0x018</w:t>
            </w:r>
          </w:p>
        </w:tc>
        <w:tc>
          <w:tcPr>
            <w:tcW w:w="4302" w:type="dxa"/>
          </w:tcPr>
          <w:p w:rsidR="0083463C" w:rsidRPr="002407F9" w:rsidRDefault="0083463C" w:rsidP="00BF3E57">
            <w:pPr>
              <w:pStyle w:val="TABLE-cell"/>
            </w:pPr>
            <w:r w:rsidRPr="002407F9">
              <w:t>the 1</w:t>
            </w:r>
            <w:r w:rsidRPr="002407F9">
              <w:rPr>
                <w:vertAlign w:val="superscript"/>
              </w:rPr>
              <w:t>st</w:t>
            </w:r>
            <w:r w:rsidRPr="002407F9">
              <w:t xml:space="preserve"> authorization session handle references a session that is not loaded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TPM_RC_REFERENCE_S1</w:t>
            </w:r>
          </w:p>
        </w:tc>
        <w:tc>
          <w:tcPr>
            <w:tcW w:w="1890" w:type="dxa"/>
            <w:vAlign w:val="center"/>
          </w:tcPr>
          <w:p w:rsidR="0083463C" w:rsidRPr="002407F9" w:rsidRDefault="0083463C" w:rsidP="00BF3E57">
            <w:pPr>
              <w:pStyle w:val="TABLE-cell"/>
              <w:jc w:val="center"/>
            </w:pPr>
            <w:r w:rsidRPr="002407F9">
              <w:t>RC_WARN + 0x019</w:t>
            </w:r>
          </w:p>
        </w:tc>
        <w:tc>
          <w:tcPr>
            <w:tcW w:w="4302" w:type="dxa"/>
          </w:tcPr>
          <w:p w:rsidR="0083463C" w:rsidRPr="002407F9" w:rsidRDefault="0083463C" w:rsidP="00BF3E57">
            <w:pPr>
              <w:pStyle w:val="TABLE-cell"/>
            </w:pPr>
            <w:r w:rsidRPr="002407F9">
              <w:t>the 2</w:t>
            </w:r>
            <w:r w:rsidRPr="002407F9">
              <w:rPr>
                <w:vertAlign w:val="superscript"/>
              </w:rPr>
              <w:t>nd</w:t>
            </w:r>
            <w:r w:rsidRPr="002407F9">
              <w:t xml:space="preserve"> authorization session handle references a session that is not loaded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TPM_RC_REFERENCE_S2</w:t>
            </w:r>
          </w:p>
        </w:tc>
        <w:tc>
          <w:tcPr>
            <w:tcW w:w="1890" w:type="dxa"/>
            <w:vAlign w:val="center"/>
          </w:tcPr>
          <w:p w:rsidR="0083463C" w:rsidRPr="002407F9" w:rsidRDefault="0083463C" w:rsidP="00BF3E57">
            <w:pPr>
              <w:pStyle w:val="TABLE-cell"/>
              <w:jc w:val="center"/>
            </w:pPr>
            <w:r w:rsidRPr="002407F9">
              <w:t>RC_WARN + 0x01A</w:t>
            </w:r>
          </w:p>
        </w:tc>
        <w:tc>
          <w:tcPr>
            <w:tcW w:w="4302" w:type="dxa"/>
          </w:tcPr>
          <w:p w:rsidR="0083463C" w:rsidRPr="002407F9" w:rsidRDefault="0083463C" w:rsidP="00BF3E57">
            <w:pPr>
              <w:pStyle w:val="TABLE-cell"/>
            </w:pPr>
            <w:r w:rsidRPr="002407F9">
              <w:t>the 3</w:t>
            </w:r>
            <w:r w:rsidRPr="002407F9">
              <w:rPr>
                <w:vertAlign w:val="superscript"/>
              </w:rPr>
              <w:t>rd</w:t>
            </w:r>
            <w:r w:rsidRPr="002407F9">
              <w:t xml:space="preserve"> authorization session handle references a session that is not loaded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TPM_RC_REFERENCE_S3</w:t>
            </w:r>
          </w:p>
        </w:tc>
        <w:tc>
          <w:tcPr>
            <w:tcW w:w="1890" w:type="dxa"/>
            <w:vAlign w:val="center"/>
          </w:tcPr>
          <w:p w:rsidR="0083463C" w:rsidRPr="002407F9" w:rsidRDefault="0083463C" w:rsidP="00BF3E57">
            <w:pPr>
              <w:pStyle w:val="TABLE-cell"/>
              <w:jc w:val="center"/>
            </w:pPr>
            <w:r w:rsidRPr="002407F9">
              <w:t>RC_WARN + 0x01B</w:t>
            </w:r>
          </w:p>
        </w:tc>
        <w:tc>
          <w:tcPr>
            <w:tcW w:w="4302" w:type="dxa"/>
          </w:tcPr>
          <w:p w:rsidR="0083463C" w:rsidRPr="002407F9" w:rsidRDefault="0083463C" w:rsidP="00BF3E57">
            <w:pPr>
              <w:pStyle w:val="TABLE-cell"/>
            </w:pPr>
            <w:r w:rsidRPr="002407F9">
              <w:t>the 4th authorization session handle references a session that is not loaded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TPM_RC_REFERENCE_S4</w:t>
            </w:r>
          </w:p>
        </w:tc>
        <w:tc>
          <w:tcPr>
            <w:tcW w:w="1890" w:type="dxa"/>
            <w:vAlign w:val="center"/>
          </w:tcPr>
          <w:p w:rsidR="0083463C" w:rsidRPr="002407F9" w:rsidRDefault="0083463C" w:rsidP="00BF3E57">
            <w:pPr>
              <w:pStyle w:val="TABLE-cell"/>
              <w:jc w:val="center"/>
            </w:pPr>
            <w:r w:rsidRPr="002407F9">
              <w:t>RC_WARN + 0x01C</w:t>
            </w:r>
          </w:p>
        </w:tc>
        <w:tc>
          <w:tcPr>
            <w:tcW w:w="4302" w:type="dxa"/>
          </w:tcPr>
          <w:p w:rsidR="0083463C" w:rsidRPr="002407F9" w:rsidRDefault="0083463C" w:rsidP="00BF3E57">
            <w:pPr>
              <w:pStyle w:val="TABLE-cell"/>
            </w:pPr>
            <w:r w:rsidRPr="002407F9">
              <w:t>the 5</w:t>
            </w:r>
            <w:r w:rsidRPr="002407F9">
              <w:rPr>
                <w:vertAlign w:val="superscript"/>
              </w:rPr>
              <w:t>th</w:t>
            </w:r>
            <w:r w:rsidRPr="002407F9">
              <w:t xml:space="preserve"> session handle references a session that is not loaded</w:t>
            </w:r>
          </w:p>
        </w:tc>
      </w:tr>
      <w:tr w:rsidR="0083463C" w:rsidRPr="002407F9" w:rsidTr="00BF3E57">
        <w:trPr>
          <w:cantSplit/>
        </w:trPr>
        <w:tc>
          <w:tcPr>
            <w:tcW w:w="3168" w:type="dxa"/>
            <w:vAlign w:val="center"/>
          </w:tcPr>
          <w:p w:rsidR="0083463C" w:rsidRPr="002407F9" w:rsidRDefault="0083463C" w:rsidP="00BF3E57">
            <w:pPr>
              <w:pStyle w:val="TABLE-cell"/>
            </w:pPr>
            <w:r w:rsidRPr="002407F9">
              <w:lastRenderedPageBreak/>
              <w:t>TPM_RC_REFERENCE_S5</w:t>
            </w:r>
          </w:p>
        </w:tc>
        <w:tc>
          <w:tcPr>
            <w:tcW w:w="1890" w:type="dxa"/>
            <w:vAlign w:val="center"/>
          </w:tcPr>
          <w:p w:rsidR="0083463C" w:rsidRPr="002407F9" w:rsidRDefault="0083463C" w:rsidP="00BF3E57">
            <w:pPr>
              <w:pStyle w:val="TABLE-cell"/>
              <w:jc w:val="center"/>
            </w:pPr>
            <w:r w:rsidRPr="002407F9">
              <w:t>RC_WARN + 0x01D</w:t>
            </w:r>
          </w:p>
        </w:tc>
        <w:tc>
          <w:tcPr>
            <w:tcW w:w="4302" w:type="dxa"/>
          </w:tcPr>
          <w:p w:rsidR="0083463C" w:rsidRPr="002407F9" w:rsidRDefault="0083463C" w:rsidP="00BF3E57">
            <w:pPr>
              <w:pStyle w:val="TABLE-cell"/>
            </w:pPr>
            <w:r w:rsidRPr="002407F9">
              <w:t>the 6</w:t>
            </w:r>
            <w:r w:rsidRPr="002407F9">
              <w:rPr>
                <w:vertAlign w:val="superscript"/>
              </w:rPr>
              <w:t>th</w:t>
            </w:r>
            <w:r w:rsidRPr="002407F9">
              <w:t xml:space="preserve"> session handle references a session that is not loaded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TPM_RC_REFERENCE_S6</w:t>
            </w:r>
          </w:p>
        </w:tc>
        <w:tc>
          <w:tcPr>
            <w:tcW w:w="1890" w:type="dxa"/>
            <w:vAlign w:val="center"/>
          </w:tcPr>
          <w:p w:rsidR="0083463C" w:rsidRPr="002407F9" w:rsidRDefault="0083463C" w:rsidP="00BF3E57">
            <w:pPr>
              <w:pStyle w:val="TABLE-cell"/>
              <w:jc w:val="center"/>
            </w:pPr>
            <w:r w:rsidRPr="002407F9">
              <w:t>RC_WARN + 0x01E</w:t>
            </w:r>
          </w:p>
        </w:tc>
        <w:tc>
          <w:tcPr>
            <w:tcW w:w="4302" w:type="dxa"/>
          </w:tcPr>
          <w:p w:rsidR="0083463C" w:rsidRPr="002407F9" w:rsidRDefault="0083463C" w:rsidP="00BF3E57">
            <w:pPr>
              <w:pStyle w:val="TABLE-cell"/>
            </w:pPr>
            <w:r w:rsidRPr="002407F9">
              <w:t>the 7</w:t>
            </w:r>
            <w:r w:rsidRPr="002407F9">
              <w:rPr>
                <w:vertAlign w:val="superscript"/>
              </w:rPr>
              <w:t>th</w:t>
            </w:r>
            <w:r w:rsidRPr="002407F9">
              <w:t xml:space="preserve"> authorization session handle references a session that is not loaded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TPM_RC_NV_RATE</w:t>
            </w:r>
          </w:p>
        </w:tc>
        <w:tc>
          <w:tcPr>
            <w:tcW w:w="1890" w:type="dxa"/>
            <w:vAlign w:val="center"/>
          </w:tcPr>
          <w:p w:rsidR="0083463C" w:rsidRPr="002407F9" w:rsidRDefault="0083463C" w:rsidP="00BF3E57">
            <w:pPr>
              <w:pStyle w:val="TABLE-cell"/>
              <w:jc w:val="center"/>
            </w:pPr>
            <w:r w:rsidRPr="002407F9">
              <w:t>RC_WARN + 0x020</w:t>
            </w:r>
          </w:p>
        </w:tc>
        <w:tc>
          <w:tcPr>
            <w:tcW w:w="4302" w:type="dxa"/>
          </w:tcPr>
          <w:p w:rsidR="0083463C" w:rsidRPr="002407F9" w:rsidRDefault="0083463C" w:rsidP="00BF3E57">
            <w:pPr>
              <w:pStyle w:val="TABLE-cell"/>
            </w:pPr>
            <w:r w:rsidRPr="002407F9">
              <w:t>the TPM is rate-limiting accesses to prevent wearout of NV</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TPM_RC_LOCKOUT</w:t>
            </w:r>
          </w:p>
        </w:tc>
        <w:tc>
          <w:tcPr>
            <w:tcW w:w="1890" w:type="dxa"/>
            <w:vAlign w:val="center"/>
          </w:tcPr>
          <w:p w:rsidR="0083463C" w:rsidRPr="002407F9" w:rsidRDefault="0083463C" w:rsidP="00BF3E57">
            <w:pPr>
              <w:pStyle w:val="TABLE-cell"/>
              <w:jc w:val="center"/>
            </w:pPr>
            <w:r w:rsidRPr="002407F9">
              <w:t>RC_WARN + 0x021</w:t>
            </w:r>
          </w:p>
        </w:tc>
        <w:tc>
          <w:tcPr>
            <w:tcW w:w="4302" w:type="dxa"/>
          </w:tcPr>
          <w:p w:rsidR="0083463C" w:rsidRPr="002407F9" w:rsidRDefault="0083463C" w:rsidP="00BF3E57">
            <w:pPr>
              <w:pStyle w:val="TABLE-cell"/>
            </w:pPr>
            <w:r w:rsidRPr="002407F9">
              <w:t>authorizations for objects subject to DA protection are not allowed at this time because the TPM is in DA lockout mode</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TPM_RC_RETRY</w:t>
            </w:r>
          </w:p>
        </w:tc>
        <w:tc>
          <w:tcPr>
            <w:tcW w:w="1890" w:type="dxa"/>
            <w:vAlign w:val="center"/>
          </w:tcPr>
          <w:p w:rsidR="0083463C" w:rsidRPr="002407F9" w:rsidRDefault="0083463C" w:rsidP="00BF3E57">
            <w:pPr>
              <w:pStyle w:val="TABLE-cell"/>
              <w:jc w:val="center"/>
            </w:pPr>
            <w:r w:rsidRPr="002407F9">
              <w:t>RC_WARN + 0x022</w:t>
            </w:r>
          </w:p>
        </w:tc>
        <w:tc>
          <w:tcPr>
            <w:tcW w:w="4302" w:type="dxa"/>
          </w:tcPr>
          <w:p w:rsidR="0083463C" w:rsidRPr="002407F9" w:rsidRDefault="0083463C" w:rsidP="00BF3E57">
            <w:pPr>
              <w:pStyle w:val="TABLE-cell"/>
            </w:pPr>
            <w:r w:rsidRPr="002407F9">
              <w:t>the TPM was not able to start the command</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TPM_RC_NV_UNAVAILABLE</w:t>
            </w:r>
          </w:p>
        </w:tc>
        <w:tc>
          <w:tcPr>
            <w:tcW w:w="1890" w:type="dxa"/>
            <w:vAlign w:val="center"/>
          </w:tcPr>
          <w:p w:rsidR="0083463C" w:rsidRPr="002407F9" w:rsidRDefault="0083463C" w:rsidP="00BF3E57">
            <w:pPr>
              <w:pStyle w:val="TABLE-cell"/>
              <w:jc w:val="center"/>
            </w:pPr>
            <w:r w:rsidRPr="002407F9">
              <w:t>RC_WARN + 0x023</w:t>
            </w:r>
          </w:p>
        </w:tc>
        <w:tc>
          <w:tcPr>
            <w:tcW w:w="4302" w:type="dxa"/>
          </w:tcPr>
          <w:p w:rsidR="0083463C" w:rsidRPr="002407F9" w:rsidRDefault="0083463C" w:rsidP="00BF3E57">
            <w:pPr>
              <w:pStyle w:val="TABLE-cell"/>
            </w:pPr>
            <w:r w:rsidRPr="002407F9">
              <w:t>the command may require writing of NV and NV is not current accessible</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TPM_RC_NOT_USED</w:t>
            </w:r>
          </w:p>
        </w:tc>
        <w:tc>
          <w:tcPr>
            <w:tcW w:w="1890" w:type="dxa"/>
            <w:vAlign w:val="center"/>
          </w:tcPr>
          <w:p w:rsidR="0083463C" w:rsidRPr="002407F9" w:rsidRDefault="0083463C" w:rsidP="00BF3E57">
            <w:pPr>
              <w:pStyle w:val="TABLE-cell"/>
              <w:jc w:val="center"/>
            </w:pPr>
            <w:r w:rsidRPr="002407F9">
              <w:t>RC_WARN + 0x7F</w:t>
            </w:r>
          </w:p>
        </w:tc>
        <w:tc>
          <w:tcPr>
            <w:tcW w:w="4302" w:type="dxa"/>
          </w:tcPr>
          <w:p w:rsidR="0083463C" w:rsidRPr="002407F9" w:rsidRDefault="0083463C" w:rsidP="00BF3E57">
            <w:pPr>
              <w:pStyle w:val="TABLE-cell"/>
            </w:pPr>
            <w:r w:rsidRPr="002407F9">
              <w:t>this value is reserved and shall not be returned by the TPM</w:t>
            </w:r>
          </w:p>
        </w:tc>
      </w:tr>
      <w:tr w:rsidR="0083463C" w:rsidRPr="002407F9" w:rsidTr="00BF3E57">
        <w:trPr>
          <w:cantSplit/>
        </w:trPr>
        <w:tc>
          <w:tcPr>
            <w:tcW w:w="3168" w:type="dxa"/>
            <w:vAlign w:val="center"/>
          </w:tcPr>
          <w:p w:rsidR="0083463C" w:rsidRPr="002407F9" w:rsidRDefault="0083463C" w:rsidP="00BF3E57">
            <w:pPr>
              <w:pStyle w:val="TABLE-cell"/>
            </w:pPr>
          </w:p>
        </w:tc>
        <w:tc>
          <w:tcPr>
            <w:tcW w:w="1890" w:type="dxa"/>
            <w:vAlign w:val="center"/>
          </w:tcPr>
          <w:p w:rsidR="0083463C" w:rsidRPr="002407F9" w:rsidRDefault="0083463C" w:rsidP="00BF3E57">
            <w:pPr>
              <w:pStyle w:val="TABLE-cell"/>
              <w:jc w:val="center"/>
            </w:pPr>
          </w:p>
        </w:tc>
        <w:tc>
          <w:tcPr>
            <w:tcW w:w="4302" w:type="dxa"/>
          </w:tcPr>
          <w:p w:rsidR="0083463C" w:rsidRPr="002407F9" w:rsidRDefault="0083463C" w:rsidP="00BF3E57">
            <w:pPr>
              <w:pStyle w:val="TABLE-cell"/>
            </w:pPr>
            <w:r w:rsidRPr="002407F9">
              <w:t>Additional Defines</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TPM_RC_H</w:t>
            </w:r>
          </w:p>
        </w:tc>
        <w:tc>
          <w:tcPr>
            <w:tcW w:w="1890" w:type="dxa"/>
            <w:vAlign w:val="center"/>
          </w:tcPr>
          <w:p w:rsidR="0083463C" w:rsidRPr="002407F9" w:rsidRDefault="0083463C" w:rsidP="00BF3E57">
            <w:pPr>
              <w:pStyle w:val="TABLE-cell"/>
              <w:jc w:val="center"/>
            </w:pPr>
            <w:r w:rsidRPr="002407F9">
              <w:t>0x000</w:t>
            </w:r>
          </w:p>
        </w:tc>
        <w:tc>
          <w:tcPr>
            <w:tcW w:w="4302" w:type="dxa"/>
          </w:tcPr>
          <w:p w:rsidR="0083463C" w:rsidRPr="002407F9" w:rsidRDefault="0083463C" w:rsidP="00BF3E57">
            <w:pPr>
              <w:pStyle w:val="TABLE-cell"/>
            </w:pPr>
            <w:r w:rsidRPr="002407F9">
              <w:t>add to a handle-related error</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TPM_RC_P</w:t>
            </w:r>
          </w:p>
        </w:tc>
        <w:tc>
          <w:tcPr>
            <w:tcW w:w="1890" w:type="dxa"/>
            <w:vAlign w:val="center"/>
          </w:tcPr>
          <w:p w:rsidR="0083463C" w:rsidRPr="002407F9" w:rsidRDefault="0083463C" w:rsidP="00BF3E57">
            <w:pPr>
              <w:pStyle w:val="TABLE-cell"/>
              <w:jc w:val="center"/>
            </w:pPr>
            <w:r w:rsidRPr="002407F9">
              <w:t>0x040</w:t>
            </w:r>
          </w:p>
        </w:tc>
        <w:tc>
          <w:tcPr>
            <w:tcW w:w="4302" w:type="dxa"/>
          </w:tcPr>
          <w:p w:rsidR="0083463C" w:rsidRPr="002407F9" w:rsidRDefault="0083463C" w:rsidP="00BF3E57">
            <w:pPr>
              <w:pStyle w:val="TABLE-cell"/>
            </w:pPr>
            <w:r w:rsidRPr="002407F9">
              <w:t>add to a parameter-related error</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TPM_RC_S</w:t>
            </w:r>
          </w:p>
        </w:tc>
        <w:tc>
          <w:tcPr>
            <w:tcW w:w="1890" w:type="dxa"/>
            <w:vAlign w:val="center"/>
          </w:tcPr>
          <w:p w:rsidR="0083463C" w:rsidRPr="002407F9" w:rsidRDefault="0083463C" w:rsidP="00BF3E57">
            <w:pPr>
              <w:pStyle w:val="TABLE-cell"/>
              <w:jc w:val="center"/>
            </w:pPr>
            <w:r w:rsidRPr="002407F9">
              <w:t>0x800</w:t>
            </w:r>
          </w:p>
        </w:tc>
        <w:tc>
          <w:tcPr>
            <w:tcW w:w="4302" w:type="dxa"/>
          </w:tcPr>
          <w:p w:rsidR="0083463C" w:rsidRPr="002407F9" w:rsidRDefault="0083463C" w:rsidP="00BF3E57">
            <w:pPr>
              <w:pStyle w:val="TABLE-cell"/>
            </w:pPr>
            <w:r w:rsidRPr="002407F9">
              <w:t>add to a session-related error</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TPM_RC_1</w:t>
            </w:r>
          </w:p>
        </w:tc>
        <w:tc>
          <w:tcPr>
            <w:tcW w:w="1890" w:type="dxa"/>
            <w:vAlign w:val="center"/>
          </w:tcPr>
          <w:p w:rsidR="0083463C" w:rsidRPr="002407F9" w:rsidRDefault="0083463C" w:rsidP="00BF3E57">
            <w:pPr>
              <w:pStyle w:val="TABLE-cell"/>
              <w:jc w:val="center"/>
            </w:pPr>
            <w:r w:rsidRPr="002407F9">
              <w:t>0x100</w:t>
            </w:r>
          </w:p>
        </w:tc>
        <w:tc>
          <w:tcPr>
            <w:tcW w:w="4302" w:type="dxa"/>
          </w:tcPr>
          <w:p w:rsidR="0083463C" w:rsidRPr="002407F9" w:rsidRDefault="0083463C" w:rsidP="00BF3E57">
            <w:pPr>
              <w:pStyle w:val="TABLE-cell"/>
            </w:pPr>
            <w:r w:rsidRPr="002407F9">
              <w:t>add to a parameter-, handle-, or session-related error</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TPM_RC_2</w:t>
            </w:r>
          </w:p>
        </w:tc>
        <w:tc>
          <w:tcPr>
            <w:tcW w:w="1890" w:type="dxa"/>
            <w:vAlign w:val="center"/>
          </w:tcPr>
          <w:p w:rsidR="0083463C" w:rsidRPr="002407F9" w:rsidRDefault="0083463C" w:rsidP="00BF3E57">
            <w:pPr>
              <w:pStyle w:val="TABLE-cell"/>
              <w:jc w:val="center"/>
            </w:pPr>
            <w:r w:rsidRPr="002407F9">
              <w:t>0x200</w:t>
            </w:r>
          </w:p>
        </w:tc>
        <w:tc>
          <w:tcPr>
            <w:tcW w:w="4302" w:type="dxa"/>
          </w:tcPr>
          <w:p w:rsidR="0083463C" w:rsidRPr="002407F9" w:rsidRDefault="0083463C" w:rsidP="00BF3E57">
            <w:pPr>
              <w:pStyle w:val="TABLE-cell"/>
            </w:pPr>
            <w:r w:rsidRPr="002407F9">
              <w:t>add to a parameter-, handle-, or session-related error</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TPM_RC_3</w:t>
            </w:r>
          </w:p>
        </w:tc>
        <w:tc>
          <w:tcPr>
            <w:tcW w:w="1890" w:type="dxa"/>
            <w:vAlign w:val="center"/>
          </w:tcPr>
          <w:p w:rsidR="0083463C" w:rsidRPr="002407F9" w:rsidRDefault="0083463C" w:rsidP="00BF3E57">
            <w:pPr>
              <w:pStyle w:val="TABLE-cell"/>
              <w:jc w:val="center"/>
            </w:pPr>
            <w:r w:rsidRPr="002407F9">
              <w:t>0x300</w:t>
            </w:r>
          </w:p>
        </w:tc>
        <w:tc>
          <w:tcPr>
            <w:tcW w:w="4302" w:type="dxa"/>
          </w:tcPr>
          <w:p w:rsidR="0083463C" w:rsidRPr="002407F9" w:rsidRDefault="0083463C" w:rsidP="00BF3E57">
            <w:pPr>
              <w:pStyle w:val="TABLE-cell"/>
            </w:pPr>
            <w:r w:rsidRPr="002407F9">
              <w:t>add to a parameter-, handle-, or session-related error</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TPM_RC_4</w:t>
            </w:r>
          </w:p>
        </w:tc>
        <w:tc>
          <w:tcPr>
            <w:tcW w:w="1890" w:type="dxa"/>
            <w:vAlign w:val="center"/>
          </w:tcPr>
          <w:p w:rsidR="0083463C" w:rsidRPr="002407F9" w:rsidRDefault="0083463C" w:rsidP="00BF3E57">
            <w:pPr>
              <w:pStyle w:val="TABLE-cell"/>
              <w:jc w:val="center"/>
            </w:pPr>
            <w:r w:rsidRPr="002407F9">
              <w:t>0x400</w:t>
            </w:r>
          </w:p>
        </w:tc>
        <w:tc>
          <w:tcPr>
            <w:tcW w:w="4302" w:type="dxa"/>
          </w:tcPr>
          <w:p w:rsidR="0083463C" w:rsidRPr="002407F9" w:rsidRDefault="0083463C" w:rsidP="00BF3E57">
            <w:pPr>
              <w:pStyle w:val="TABLE-cell"/>
            </w:pPr>
            <w:r w:rsidRPr="002407F9">
              <w:t>add to a parameter-, handle-, or session-related error</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TPM_RC_5</w:t>
            </w:r>
          </w:p>
        </w:tc>
        <w:tc>
          <w:tcPr>
            <w:tcW w:w="1890" w:type="dxa"/>
            <w:vAlign w:val="center"/>
          </w:tcPr>
          <w:p w:rsidR="0083463C" w:rsidRPr="002407F9" w:rsidRDefault="0083463C" w:rsidP="00BF3E57">
            <w:pPr>
              <w:pStyle w:val="TABLE-cell"/>
              <w:jc w:val="center"/>
            </w:pPr>
            <w:r w:rsidRPr="002407F9">
              <w:t>0x500</w:t>
            </w:r>
          </w:p>
        </w:tc>
        <w:tc>
          <w:tcPr>
            <w:tcW w:w="4302" w:type="dxa"/>
          </w:tcPr>
          <w:p w:rsidR="0083463C" w:rsidRPr="002407F9" w:rsidRDefault="0083463C" w:rsidP="00BF3E57">
            <w:pPr>
              <w:pStyle w:val="TABLE-cell"/>
            </w:pPr>
            <w:r w:rsidRPr="002407F9">
              <w:t>add to a parameter-, handle-, or session-related error</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TPM_RC_6</w:t>
            </w:r>
          </w:p>
        </w:tc>
        <w:tc>
          <w:tcPr>
            <w:tcW w:w="1890" w:type="dxa"/>
            <w:vAlign w:val="center"/>
          </w:tcPr>
          <w:p w:rsidR="0083463C" w:rsidRPr="002407F9" w:rsidRDefault="0083463C" w:rsidP="00BF3E57">
            <w:pPr>
              <w:pStyle w:val="TABLE-cell"/>
              <w:jc w:val="center"/>
            </w:pPr>
            <w:r w:rsidRPr="002407F9">
              <w:t>0x600</w:t>
            </w:r>
          </w:p>
        </w:tc>
        <w:tc>
          <w:tcPr>
            <w:tcW w:w="4302" w:type="dxa"/>
          </w:tcPr>
          <w:p w:rsidR="0083463C" w:rsidRPr="002407F9" w:rsidRDefault="0083463C" w:rsidP="00BF3E57">
            <w:pPr>
              <w:pStyle w:val="TABLE-cell"/>
            </w:pPr>
            <w:r w:rsidRPr="002407F9">
              <w:t>add to a parameter-, handle-, or session-related error</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TPM_RC_7</w:t>
            </w:r>
          </w:p>
        </w:tc>
        <w:tc>
          <w:tcPr>
            <w:tcW w:w="1890" w:type="dxa"/>
            <w:vAlign w:val="center"/>
          </w:tcPr>
          <w:p w:rsidR="0083463C" w:rsidRPr="002407F9" w:rsidRDefault="0083463C" w:rsidP="00BF3E57">
            <w:pPr>
              <w:pStyle w:val="TABLE-cell"/>
              <w:jc w:val="center"/>
            </w:pPr>
            <w:r w:rsidRPr="002407F9">
              <w:t>0x700</w:t>
            </w:r>
          </w:p>
        </w:tc>
        <w:tc>
          <w:tcPr>
            <w:tcW w:w="4302" w:type="dxa"/>
          </w:tcPr>
          <w:p w:rsidR="0083463C" w:rsidRPr="002407F9" w:rsidRDefault="0083463C" w:rsidP="00BF3E57">
            <w:pPr>
              <w:pStyle w:val="TABLE-cell"/>
            </w:pPr>
            <w:r w:rsidRPr="002407F9">
              <w:t>add to a parameter-, handle-, or session-related error</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TPM_RC_8</w:t>
            </w:r>
          </w:p>
        </w:tc>
        <w:tc>
          <w:tcPr>
            <w:tcW w:w="1890" w:type="dxa"/>
            <w:vAlign w:val="center"/>
          </w:tcPr>
          <w:p w:rsidR="0083463C" w:rsidRPr="002407F9" w:rsidRDefault="0083463C" w:rsidP="00BF3E57">
            <w:pPr>
              <w:pStyle w:val="TABLE-cell"/>
              <w:jc w:val="center"/>
            </w:pPr>
            <w:r w:rsidRPr="002407F9">
              <w:t>0x800</w:t>
            </w:r>
          </w:p>
        </w:tc>
        <w:tc>
          <w:tcPr>
            <w:tcW w:w="4302" w:type="dxa"/>
          </w:tcPr>
          <w:p w:rsidR="0083463C" w:rsidRPr="002407F9" w:rsidRDefault="0083463C" w:rsidP="00BF3E57">
            <w:pPr>
              <w:pStyle w:val="TABLE-cell"/>
            </w:pPr>
            <w:r w:rsidRPr="002407F9">
              <w:t>add to a parameter-related error</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TPM_RC_9</w:t>
            </w:r>
          </w:p>
        </w:tc>
        <w:tc>
          <w:tcPr>
            <w:tcW w:w="1890" w:type="dxa"/>
            <w:vAlign w:val="center"/>
          </w:tcPr>
          <w:p w:rsidR="0083463C" w:rsidRPr="002407F9" w:rsidRDefault="0083463C" w:rsidP="00BF3E57">
            <w:pPr>
              <w:pStyle w:val="TABLE-cell"/>
              <w:jc w:val="center"/>
            </w:pPr>
            <w:r w:rsidRPr="002407F9">
              <w:t>0x900</w:t>
            </w:r>
          </w:p>
        </w:tc>
        <w:tc>
          <w:tcPr>
            <w:tcW w:w="4302" w:type="dxa"/>
          </w:tcPr>
          <w:p w:rsidR="0083463C" w:rsidRPr="002407F9" w:rsidRDefault="0083463C" w:rsidP="00BF3E57">
            <w:pPr>
              <w:pStyle w:val="TABLE-cell"/>
            </w:pPr>
            <w:r w:rsidRPr="002407F9">
              <w:t>add to a parameter-related error</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TPM_RC_A</w:t>
            </w:r>
          </w:p>
        </w:tc>
        <w:tc>
          <w:tcPr>
            <w:tcW w:w="1890" w:type="dxa"/>
            <w:vAlign w:val="center"/>
          </w:tcPr>
          <w:p w:rsidR="0083463C" w:rsidRPr="002407F9" w:rsidRDefault="0083463C" w:rsidP="00BF3E57">
            <w:pPr>
              <w:pStyle w:val="TABLE-cell"/>
              <w:jc w:val="center"/>
            </w:pPr>
            <w:r w:rsidRPr="002407F9">
              <w:t>0xA00</w:t>
            </w:r>
          </w:p>
        </w:tc>
        <w:tc>
          <w:tcPr>
            <w:tcW w:w="4302" w:type="dxa"/>
          </w:tcPr>
          <w:p w:rsidR="0083463C" w:rsidRPr="002407F9" w:rsidRDefault="0083463C" w:rsidP="00BF3E57">
            <w:pPr>
              <w:pStyle w:val="TABLE-cell"/>
            </w:pPr>
            <w:r w:rsidRPr="002407F9">
              <w:t>add to a parameter-related error</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TPM_RC_B</w:t>
            </w:r>
          </w:p>
        </w:tc>
        <w:tc>
          <w:tcPr>
            <w:tcW w:w="1890" w:type="dxa"/>
            <w:vAlign w:val="center"/>
          </w:tcPr>
          <w:p w:rsidR="0083463C" w:rsidRPr="002407F9" w:rsidRDefault="0083463C" w:rsidP="00BF3E57">
            <w:pPr>
              <w:pStyle w:val="TABLE-cell"/>
              <w:jc w:val="center"/>
            </w:pPr>
            <w:r w:rsidRPr="002407F9">
              <w:t>0xB00</w:t>
            </w:r>
          </w:p>
        </w:tc>
        <w:tc>
          <w:tcPr>
            <w:tcW w:w="4302" w:type="dxa"/>
          </w:tcPr>
          <w:p w:rsidR="0083463C" w:rsidRPr="002407F9" w:rsidRDefault="0083463C" w:rsidP="00BF3E57">
            <w:pPr>
              <w:pStyle w:val="TABLE-cell"/>
            </w:pPr>
            <w:r w:rsidRPr="002407F9">
              <w:t>add to a parameter-related error</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TPM_RC_C</w:t>
            </w:r>
          </w:p>
        </w:tc>
        <w:tc>
          <w:tcPr>
            <w:tcW w:w="1890" w:type="dxa"/>
            <w:vAlign w:val="center"/>
          </w:tcPr>
          <w:p w:rsidR="0083463C" w:rsidRPr="002407F9" w:rsidRDefault="0083463C" w:rsidP="00BF3E57">
            <w:pPr>
              <w:pStyle w:val="TABLE-cell"/>
              <w:jc w:val="center"/>
            </w:pPr>
            <w:r w:rsidRPr="002407F9">
              <w:t>0xC00</w:t>
            </w:r>
          </w:p>
        </w:tc>
        <w:tc>
          <w:tcPr>
            <w:tcW w:w="4302" w:type="dxa"/>
          </w:tcPr>
          <w:p w:rsidR="0083463C" w:rsidRPr="002407F9" w:rsidRDefault="0083463C" w:rsidP="00BF3E57">
            <w:pPr>
              <w:pStyle w:val="TABLE-cell"/>
            </w:pPr>
            <w:r w:rsidRPr="002407F9">
              <w:t>add to a parameter-related error</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TPM_RC_D</w:t>
            </w:r>
          </w:p>
        </w:tc>
        <w:tc>
          <w:tcPr>
            <w:tcW w:w="1890" w:type="dxa"/>
            <w:vAlign w:val="center"/>
          </w:tcPr>
          <w:p w:rsidR="0083463C" w:rsidRPr="002407F9" w:rsidRDefault="0083463C" w:rsidP="00BF3E57">
            <w:pPr>
              <w:pStyle w:val="TABLE-cell"/>
              <w:jc w:val="center"/>
            </w:pPr>
            <w:r w:rsidRPr="002407F9">
              <w:t>0xD00</w:t>
            </w:r>
          </w:p>
        </w:tc>
        <w:tc>
          <w:tcPr>
            <w:tcW w:w="4302" w:type="dxa"/>
          </w:tcPr>
          <w:p w:rsidR="0083463C" w:rsidRPr="002407F9" w:rsidRDefault="0083463C" w:rsidP="00BF3E57">
            <w:pPr>
              <w:pStyle w:val="TABLE-cell"/>
            </w:pPr>
            <w:r w:rsidRPr="002407F9">
              <w:t>add to a parameter-related error</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TPM_RC_E</w:t>
            </w:r>
          </w:p>
        </w:tc>
        <w:tc>
          <w:tcPr>
            <w:tcW w:w="1890" w:type="dxa"/>
            <w:vAlign w:val="center"/>
          </w:tcPr>
          <w:p w:rsidR="0083463C" w:rsidRPr="002407F9" w:rsidRDefault="0083463C" w:rsidP="00BF3E57">
            <w:pPr>
              <w:pStyle w:val="TABLE-cell"/>
              <w:jc w:val="center"/>
            </w:pPr>
            <w:r w:rsidRPr="002407F9">
              <w:t>0xE00</w:t>
            </w:r>
          </w:p>
        </w:tc>
        <w:tc>
          <w:tcPr>
            <w:tcW w:w="4302" w:type="dxa"/>
          </w:tcPr>
          <w:p w:rsidR="0083463C" w:rsidRPr="002407F9" w:rsidRDefault="0083463C" w:rsidP="00BF3E57">
            <w:pPr>
              <w:pStyle w:val="TABLE-cell"/>
            </w:pPr>
            <w:r w:rsidRPr="002407F9">
              <w:t>add to a parameter-related error</w:t>
            </w:r>
          </w:p>
        </w:tc>
      </w:tr>
      <w:tr w:rsidR="0083463C" w:rsidRPr="002407F9" w:rsidTr="00BF3E57">
        <w:trPr>
          <w:cantSplit/>
        </w:trPr>
        <w:tc>
          <w:tcPr>
            <w:tcW w:w="3168" w:type="dxa"/>
            <w:vAlign w:val="center"/>
          </w:tcPr>
          <w:p w:rsidR="0083463C" w:rsidRPr="002407F9" w:rsidRDefault="0083463C" w:rsidP="00BF3E57">
            <w:pPr>
              <w:pStyle w:val="TABLE-cell"/>
            </w:pPr>
            <w:r w:rsidRPr="002407F9">
              <w:t>TPM_RC_F</w:t>
            </w:r>
          </w:p>
        </w:tc>
        <w:tc>
          <w:tcPr>
            <w:tcW w:w="1890" w:type="dxa"/>
            <w:vAlign w:val="center"/>
          </w:tcPr>
          <w:p w:rsidR="0083463C" w:rsidRPr="002407F9" w:rsidRDefault="0083463C" w:rsidP="00BF3E57">
            <w:pPr>
              <w:pStyle w:val="TABLE-cell"/>
              <w:jc w:val="center"/>
            </w:pPr>
            <w:r w:rsidRPr="002407F9">
              <w:t>0xF00</w:t>
            </w:r>
          </w:p>
        </w:tc>
        <w:tc>
          <w:tcPr>
            <w:tcW w:w="4302" w:type="dxa"/>
          </w:tcPr>
          <w:p w:rsidR="0083463C" w:rsidRPr="002407F9" w:rsidRDefault="0083463C" w:rsidP="00BF3E57">
            <w:pPr>
              <w:pStyle w:val="TABLE-cell"/>
            </w:pPr>
            <w:r w:rsidRPr="002407F9">
              <w:t>add to a parameter-related error</w:t>
            </w:r>
          </w:p>
        </w:tc>
      </w:tr>
      <w:tr w:rsidR="0083463C" w:rsidRPr="002407F9" w:rsidTr="00BF3E57">
        <w:trPr>
          <w:cantSplit/>
        </w:trPr>
        <w:tc>
          <w:tcPr>
            <w:tcW w:w="3168" w:type="dxa"/>
            <w:vAlign w:val="center"/>
          </w:tcPr>
          <w:p w:rsidR="0083463C" w:rsidRPr="002407F9" w:rsidRDefault="0083463C" w:rsidP="00BF3E57">
            <w:pPr>
              <w:pStyle w:val="TABLE-cell"/>
              <w:keepNext w:val="0"/>
            </w:pPr>
            <w:r w:rsidRPr="002407F9">
              <w:t>TPM_RC_N_MASK</w:t>
            </w:r>
          </w:p>
        </w:tc>
        <w:tc>
          <w:tcPr>
            <w:tcW w:w="1890" w:type="dxa"/>
            <w:vAlign w:val="center"/>
          </w:tcPr>
          <w:p w:rsidR="0083463C" w:rsidRPr="002407F9" w:rsidRDefault="0083463C" w:rsidP="00BF3E57">
            <w:pPr>
              <w:pStyle w:val="TABLE-cell"/>
              <w:keepNext w:val="0"/>
              <w:jc w:val="center"/>
            </w:pPr>
            <w:r w:rsidRPr="002407F9">
              <w:t>0xF00</w:t>
            </w:r>
          </w:p>
        </w:tc>
        <w:tc>
          <w:tcPr>
            <w:tcW w:w="4302" w:type="dxa"/>
          </w:tcPr>
          <w:p w:rsidR="0083463C" w:rsidRPr="002407F9" w:rsidRDefault="0083463C" w:rsidP="00BF3E57">
            <w:pPr>
              <w:pStyle w:val="TABLE-cell"/>
              <w:keepNext w:val="0"/>
            </w:pPr>
            <w:r w:rsidRPr="002407F9">
              <w:t>number mask</w:t>
            </w:r>
          </w:p>
        </w:tc>
      </w:tr>
    </w:tbl>
    <w:p w:rsidR="0083463C" w:rsidRPr="002407F9" w:rsidRDefault="0083463C" w:rsidP="0083463C">
      <w:pPr>
        <w:pStyle w:val="Heading2"/>
        <w:rPr>
          <w:noProof/>
        </w:rPr>
      </w:pPr>
      <w:bookmarkStart w:id="873" w:name="_Toc278371199"/>
      <w:bookmarkStart w:id="874" w:name="_Toc278727230"/>
      <w:bookmarkStart w:id="875" w:name="_Toc279237331"/>
      <w:bookmarkStart w:id="876" w:name="_Toc279503249"/>
      <w:bookmarkStart w:id="877" w:name="_Toc278371209"/>
      <w:bookmarkStart w:id="878" w:name="_Toc278727240"/>
      <w:bookmarkStart w:id="879" w:name="_Toc279237341"/>
      <w:bookmarkStart w:id="880" w:name="_Toc279503259"/>
      <w:bookmarkStart w:id="881" w:name="_Toc278371210"/>
      <w:bookmarkStart w:id="882" w:name="_Toc278727241"/>
      <w:bookmarkStart w:id="883" w:name="_Toc279237342"/>
      <w:bookmarkStart w:id="884" w:name="_Toc279503260"/>
      <w:bookmarkStart w:id="885" w:name="_Toc278371211"/>
      <w:bookmarkStart w:id="886" w:name="_Toc278727242"/>
      <w:bookmarkStart w:id="887" w:name="_Toc279237343"/>
      <w:bookmarkStart w:id="888" w:name="_Toc279503261"/>
      <w:bookmarkStart w:id="889" w:name="_Toc278371213"/>
      <w:bookmarkStart w:id="890" w:name="_Toc278727244"/>
      <w:bookmarkStart w:id="891" w:name="_Toc279237345"/>
      <w:bookmarkStart w:id="892" w:name="_Toc279503263"/>
      <w:bookmarkStart w:id="893" w:name="_Toc278371216"/>
      <w:bookmarkStart w:id="894" w:name="_Toc278727247"/>
      <w:bookmarkStart w:id="895" w:name="_Toc279237348"/>
      <w:bookmarkStart w:id="896" w:name="_Toc279503266"/>
      <w:bookmarkStart w:id="897" w:name="_Toc278371217"/>
      <w:bookmarkStart w:id="898" w:name="_Toc278727248"/>
      <w:bookmarkStart w:id="899" w:name="_Toc279237349"/>
      <w:bookmarkStart w:id="900" w:name="_Toc279503267"/>
      <w:bookmarkStart w:id="901" w:name="_Toc278371255"/>
      <w:bookmarkStart w:id="902" w:name="_Toc278727286"/>
      <w:bookmarkStart w:id="903" w:name="_Toc279237387"/>
      <w:bookmarkStart w:id="904" w:name="_Toc279503305"/>
      <w:bookmarkStart w:id="905" w:name="_Toc278371256"/>
      <w:bookmarkStart w:id="906" w:name="_Toc278727287"/>
      <w:bookmarkStart w:id="907" w:name="_Toc279237388"/>
      <w:bookmarkStart w:id="908" w:name="_Toc279503306"/>
      <w:bookmarkStart w:id="909" w:name="_Toc278371257"/>
      <w:bookmarkStart w:id="910" w:name="_Toc278727288"/>
      <w:bookmarkStart w:id="911" w:name="_Toc279237389"/>
      <w:bookmarkStart w:id="912" w:name="_Toc279503307"/>
      <w:bookmarkStart w:id="913" w:name="_Toc278371260"/>
      <w:bookmarkStart w:id="914" w:name="_Toc278727291"/>
      <w:bookmarkStart w:id="915" w:name="_Toc279237392"/>
      <w:bookmarkStart w:id="916" w:name="_Toc279503310"/>
      <w:bookmarkStart w:id="917" w:name="_Toc203876157"/>
      <w:bookmarkStart w:id="918" w:name="_Toc203903573"/>
      <w:bookmarkStart w:id="919" w:name="_Toc278371261"/>
      <w:bookmarkStart w:id="920" w:name="_Toc278727292"/>
      <w:bookmarkStart w:id="921" w:name="_Toc279237393"/>
      <w:bookmarkStart w:id="922" w:name="_Toc279503311"/>
      <w:bookmarkStart w:id="923" w:name="_Toc278371262"/>
      <w:bookmarkStart w:id="924" w:name="_Toc278727293"/>
      <w:bookmarkStart w:id="925" w:name="_Toc279237394"/>
      <w:bookmarkStart w:id="926" w:name="_Toc279503312"/>
      <w:bookmarkStart w:id="927" w:name="_Toc278371368"/>
      <w:bookmarkStart w:id="928" w:name="_Toc278727399"/>
      <w:bookmarkStart w:id="929" w:name="_Toc279237500"/>
      <w:bookmarkStart w:id="930" w:name="_Toc279503418"/>
      <w:bookmarkStart w:id="931" w:name="_Toc278371369"/>
      <w:bookmarkStart w:id="932" w:name="_Toc278727400"/>
      <w:bookmarkStart w:id="933" w:name="_Toc279237501"/>
      <w:bookmarkStart w:id="934" w:name="_Toc279503419"/>
      <w:bookmarkStart w:id="935" w:name="_Toc278371370"/>
      <w:bookmarkStart w:id="936" w:name="_Toc278727401"/>
      <w:bookmarkStart w:id="937" w:name="_Toc279237502"/>
      <w:bookmarkStart w:id="938" w:name="_Toc279503420"/>
      <w:bookmarkStart w:id="939" w:name="_Toc278371373"/>
      <w:bookmarkStart w:id="940" w:name="_Toc278727404"/>
      <w:bookmarkStart w:id="941" w:name="_Toc279237505"/>
      <w:bookmarkStart w:id="942" w:name="_Toc279503423"/>
      <w:bookmarkStart w:id="943" w:name="_Toc278371374"/>
      <w:bookmarkStart w:id="944" w:name="_Toc278727405"/>
      <w:bookmarkStart w:id="945" w:name="_Toc279237506"/>
      <w:bookmarkStart w:id="946" w:name="_Toc279503424"/>
      <w:bookmarkStart w:id="947" w:name="_Toc276374881"/>
      <w:bookmarkStart w:id="948" w:name="_Toc276374882"/>
      <w:bookmarkStart w:id="949" w:name="_Toc276133012"/>
      <w:bookmarkStart w:id="950" w:name="_Toc276135726"/>
      <w:bookmarkStart w:id="951" w:name="_Toc276374906"/>
      <w:bookmarkStart w:id="952" w:name="_Toc276133013"/>
      <w:bookmarkStart w:id="953" w:name="_Toc276135727"/>
      <w:bookmarkStart w:id="954" w:name="_Toc286046971"/>
      <w:bookmarkStart w:id="955" w:name="_Toc288814905"/>
      <w:bookmarkStart w:id="956" w:name="_Toc304539141"/>
      <w:bookmarkStart w:id="957" w:name="_Toc308709681"/>
      <w:bookmarkStart w:id="958" w:name="_Toc380749388"/>
      <w:bookmarkStart w:id="959" w:name="_Toc384901694"/>
      <w:bookmarkStart w:id="960" w:name="_Toc432512218"/>
      <w:bookmarkStart w:id="961" w:name="_Toc443575558"/>
      <w:bookmarkStart w:id="962" w:name="_Toc470517785"/>
      <w:bookmarkStart w:id="963" w:name="_Toc462921005"/>
      <w:bookmarkStart w:id="964" w:name="_Toc516154823"/>
      <w:bookmarkStart w:id="965" w:name="_Toc20317553"/>
      <w:bookmarkStart w:id="966" w:name="_Toc203903575"/>
      <w:bookmarkEnd w:id="784"/>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r w:rsidRPr="002407F9">
        <w:rPr>
          <w:noProof/>
        </w:rPr>
        <w:lastRenderedPageBreak/>
        <w:t>TPM_CLOCK_ADJUST</w:t>
      </w:r>
      <w:bookmarkEnd w:id="954"/>
      <w:bookmarkEnd w:id="955"/>
      <w:bookmarkEnd w:id="956"/>
      <w:bookmarkEnd w:id="957"/>
      <w:bookmarkEnd w:id="958"/>
      <w:bookmarkEnd w:id="959"/>
      <w:bookmarkEnd w:id="960"/>
      <w:bookmarkEnd w:id="961"/>
      <w:bookmarkEnd w:id="962"/>
      <w:bookmarkEnd w:id="963"/>
      <w:bookmarkEnd w:id="964"/>
      <w:bookmarkEnd w:id="965"/>
    </w:p>
    <w:p w:rsidR="0083463C" w:rsidRPr="002407F9" w:rsidRDefault="0083463C" w:rsidP="0083463C">
      <w:pPr>
        <w:pStyle w:val="BodyText"/>
        <w:rPr>
          <w:noProof/>
        </w:rPr>
      </w:pPr>
      <w:r w:rsidRPr="002407F9">
        <w:rPr>
          <w:noProof/>
        </w:rPr>
        <w:t xml:space="preserve">A TPM_CLOCK_ADJUST value is used to change the rate at which the TPM internal oscillator is divided. A change to the divider will change the rate at which </w:t>
      </w:r>
      <w:r w:rsidRPr="002407F9">
        <w:rPr>
          <w:i/>
          <w:noProof/>
        </w:rPr>
        <w:t>Clock</w:t>
      </w:r>
      <w:r w:rsidRPr="002407F9">
        <w:rPr>
          <w:noProof/>
        </w:rPr>
        <w:t xml:space="preserve"> and </w:t>
      </w:r>
      <w:r w:rsidRPr="002407F9">
        <w:rPr>
          <w:i/>
          <w:noProof/>
        </w:rPr>
        <w:t>Time</w:t>
      </w:r>
      <w:r w:rsidRPr="002407F9">
        <w:rPr>
          <w:noProof/>
        </w:rPr>
        <w:t xml:space="preserve"> change.</w:t>
      </w:r>
    </w:p>
    <w:p w:rsidR="0083463C" w:rsidRPr="002407F9" w:rsidRDefault="0083463C" w:rsidP="0083463C">
      <w:pPr>
        <w:pStyle w:val="NOTE"/>
        <w:keepNext/>
        <w:rPr>
          <w:noProof/>
        </w:rPr>
      </w:pPr>
      <w:r w:rsidRPr="002407F9">
        <w:rPr>
          <w:noProof/>
        </w:rPr>
        <w:t>NOTE</w:t>
      </w:r>
      <w:r w:rsidRPr="002407F9">
        <w:rPr>
          <w:noProof/>
        </w:rPr>
        <w:tab/>
        <w:t>The recommended adjustments are approximately 1% for a course adjustment, 0.1% for a medium adjustment, and the minimum possible on the implementation for the fine adjustment (e.g., one count of the pre-scalar if possible).</w:t>
      </w:r>
    </w:p>
    <w:p w:rsidR="0083463C" w:rsidRPr="002407F9" w:rsidRDefault="0083463C" w:rsidP="0083463C">
      <w:pPr>
        <w:pStyle w:val="TABLE-title"/>
        <w:rPr>
          <w:noProof/>
        </w:rPr>
      </w:pPr>
      <w:bookmarkStart w:id="967" w:name="_Toc380749706"/>
      <w:bookmarkStart w:id="968" w:name="_Toc384651368"/>
      <w:bookmarkStart w:id="969" w:name="_Toc432512513"/>
      <w:bookmarkStart w:id="970" w:name="_Toc443575851"/>
      <w:bookmarkStart w:id="971" w:name="_Toc470518091"/>
      <w:bookmarkStart w:id="972" w:name="_Toc462921306"/>
      <w:bookmarkStart w:id="973" w:name="_Toc516155133"/>
      <w:bookmarkStart w:id="974" w:name="_Toc2137606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17</w:t>
      </w:r>
      <w:r w:rsidRPr="002407F9">
        <w:rPr>
          <w:noProof/>
        </w:rPr>
        <w:fldChar w:fldCharType="end"/>
      </w:r>
      <w:r w:rsidRPr="002407F9">
        <w:rPr>
          <w:noProof/>
        </w:rPr>
        <w:t xml:space="preserve"> — Definition of (INT8) TPM_CLOCK_ADJUST Constants &lt;IN&gt;</w:t>
      </w:r>
      <w:bookmarkEnd w:id="967"/>
      <w:bookmarkEnd w:id="968"/>
      <w:bookmarkEnd w:id="969"/>
      <w:bookmarkEnd w:id="970"/>
      <w:bookmarkEnd w:id="971"/>
      <w:bookmarkEnd w:id="972"/>
      <w:bookmarkEnd w:id="973"/>
      <w:bookmarkEnd w:id="974"/>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58" w:type="dxa"/>
          <w:right w:w="58" w:type="dxa"/>
        </w:tblCellMar>
        <w:tblLook w:val="0000" w:firstRow="0" w:lastRow="0" w:firstColumn="0" w:lastColumn="0" w:noHBand="0" w:noVBand="0"/>
      </w:tblPr>
      <w:tblGrid>
        <w:gridCol w:w="2970"/>
        <w:gridCol w:w="990"/>
        <w:gridCol w:w="5400"/>
      </w:tblGrid>
      <w:tr w:rsidR="0083463C" w:rsidRPr="002407F9" w:rsidTr="00BF3E57">
        <w:trPr>
          <w:jc w:val="center"/>
        </w:trPr>
        <w:tc>
          <w:tcPr>
            <w:tcW w:w="2970" w:type="dxa"/>
            <w:tcBorders>
              <w:bottom w:val="single" w:sz="12" w:space="0" w:color="auto"/>
            </w:tcBorders>
          </w:tcPr>
          <w:p w:rsidR="0083463C" w:rsidRPr="002407F9" w:rsidRDefault="0083463C" w:rsidP="00BF3E57">
            <w:pPr>
              <w:pStyle w:val="TABLE-col-heading"/>
              <w:rPr>
                <w:noProof/>
              </w:rPr>
            </w:pPr>
            <w:r w:rsidRPr="002407F9">
              <w:rPr>
                <w:noProof/>
              </w:rPr>
              <w:t>Name</w:t>
            </w:r>
          </w:p>
        </w:tc>
        <w:tc>
          <w:tcPr>
            <w:tcW w:w="990" w:type="dxa"/>
            <w:tcBorders>
              <w:bottom w:val="single" w:sz="12" w:space="0" w:color="auto"/>
            </w:tcBorders>
          </w:tcPr>
          <w:p w:rsidR="0083463C" w:rsidRPr="002407F9" w:rsidRDefault="0083463C" w:rsidP="00BF3E57">
            <w:pPr>
              <w:pStyle w:val="TABLE-col-heading"/>
              <w:jc w:val="center"/>
              <w:rPr>
                <w:noProof/>
                <w:lang w:eastAsia="zh-CN"/>
              </w:rPr>
            </w:pPr>
            <w:r w:rsidRPr="002407F9">
              <w:rPr>
                <w:noProof/>
              </w:rPr>
              <w:t>Value</w:t>
            </w:r>
          </w:p>
        </w:tc>
        <w:tc>
          <w:tcPr>
            <w:tcW w:w="5400" w:type="dxa"/>
            <w:tcBorders>
              <w:bottom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2970" w:type="dxa"/>
            <w:tcBorders>
              <w:bottom w:val="single" w:sz="6" w:space="0" w:color="auto"/>
            </w:tcBorders>
          </w:tcPr>
          <w:p w:rsidR="0083463C" w:rsidRPr="002407F9" w:rsidRDefault="0083463C" w:rsidP="00BF3E57">
            <w:pPr>
              <w:pStyle w:val="TABLE-cell"/>
            </w:pPr>
            <w:r w:rsidRPr="002407F9">
              <w:t>TPM_CLOCK_COARSE_SLOWER</w:t>
            </w:r>
          </w:p>
        </w:tc>
        <w:tc>
          <w:tcPr>
            <w:tcW w:w="990" w:type="dxa"/>
            <w:tcBorders>
              <w:bottom w:val="single" w:sz="6" w:space="0" w:color="auto"/>
            </w:tcBorders>
          </w:tcPr>
          <w:p w:rsidR="0083463C" w:rsidRPr="002407F9" w:rsidRDefault="0083463C" w:rsidP="00BF3E57">
            <w:pPr>
              <w:pStyle w:val="TABLE-cell"/>
              <w:jc w:val="center"/>
              <w:rPr>
                <w:lang w:eastAsia="zh-CN"/>
              </w:rPr>
            </w:pPr>
            <w:r w:rsidRPr="002407F9">
              <w:t>-3</w:t>
            </w:r>
          </w:p>
        </w:tc>
        <w:tc>
          <w:tcPr>
            <w:tcW w:w="5400" w:type="dxa"/>
            <w:tcBorders>
              <w:bottom w:val="single" w:sz="6" w:space="0" w:color="auto"/>
            </w:tcBorders>
          </w:tcPr>
          <w:p w:rsidR="0083463C" w:rsidRPr="002407F9" w:rsidRDefault="0083463C" w:rsidP="00BF3E57">
            <w:pPr>
              <w:pStyle w:val="TABLE-cell"/>
            </w:pPr>
            <w:r w:rsidRPr="002407F9">
              <w:t xml:space="preserve">Slow the </w:t>
            </w:r>
            <w:r w:rsidRPr="002407F9">
              <w:rPr>
                <w:i/>
              </w:rPr>
              <w:t>Clock</w:t>
            </w:r>
            <w:r w:rsidRPr="002407F9">
              <w:t xml:space="preserve"> update rate by one coarse adjustment step.</w:t>
            </w:r>
          </w:p>
        </w:tc>
      </w:tr>
      <w:tr w:rsidR="0083463C" w:rsidRPr="002407F9" w:rsidTr="00BF3E57">
        <w:trPr>
          <w:jc w:val="center"/>
        </w:trPr>
        <w:tc>
          <w:tcPr>
            <w:tcW w:w="2970" w:type="dxa"/>
            <w:tcBorders>
              <w:top w:val="single" w:sz="6" w:space="0" w:color="auto"/>
              <w:bottom w:val="single" w:sz="6" w:space="0" w:color="auto"/>
            </w:tcBorders>
          </w:tcPr>
          <w:p w:rsidR="0083463C" w:rsidRPr="002407F9" w:rsidRDefault="0083463C" w:rsidP="00BF3E57">
            <w:pPr>
              <w:pStyle w:val="TABLE-cell"/>
            </w:pPr>
            <w:r w:rsidRPr="002407F9">
              <w:t>TPM_CLOCK_MEDIUM_SLOWER</w:t>
            </w:r>
          </w:p>
        </w:tc>
        <w:tc>
          <w:tcPr>
            <w:tcW w:w="990" w:type="dxa"/>
            <w:tcBorders>
              <w:top w:val="single" w:sz="6" w:space="0" w:color="auto"/>
              <w:bottom w:val="single" w:sz="6" w:space="0" w:color="auto"/>
            </w:tcBorders>
          </w:tcPr>
          <w:p w:rsidR="0083463C" w:rsidRPr="002407F9" w:rsidRDefault="0083463C" w:rsidP="00BF3E57">
            <w:pPr>
              <w:pStyle w:val="TABLE-cell"/>
              <w:jc w:val="center"/>
              <w:rPr>
                <w:lang w:eastAsia="zh-CN"/>
              </w:rPr>
            </w:pPr>
            <w:r w:rsidRPr="002407F9">
              <w:t>-2</w:t>
            </w:r>
          </w:p>
        </w:tc>
        <w:tc>
          <w:tcPr>
            <w:tcW w:w="5400" w:type="dxa"/>
            <w:tcBorders>
              <w:top w:val="single" w:sz="6" w:space="0" w:color="auto"/>
              <w:bottom w:val="single" w:sz="6" w:space="0" w:color="auto"/>
            </w:tcBorders>
          </w:tcPr>
          <w:p w:rsidR="0083463C" w:rsidRPr="002407F9" w:rsidRDefault="0083463C" w:rsidP="00BF3E57">
            <w:pPr>
              <w:pStyle w:val="TABLE-cell"/>
            </w:pPr>
            <w:r w:rsidRPr="002407F9">
              <w:t xml:space="preserve">Slow the </w:t>
            </w:r>
            <w:r w:rsidRPr="002407F9">
              <w:rPr>
                <w:i/>
              </w:rPr>
              <w:t>Clock</w:t>
            </w:r>
            <w:r w:rsidRPr="002407F9">
              <w:t xml:space="preserve"> update rate by one medium adjustment step.</w:t>
            </w:r>
          </w:p>
        </w:tc>
      </w:tr>
      <w:tr w:rsidR="0083463C" w:rsidRPr="002407F9" w:rsidTr="00BF3E57">
        <w:trPr>
          <w:jc w:val="center"/>
        </w:trPr>
        <w:tc>
          <w:tcPr>
            <w:tcW w:w="2970" w:type="dxa"/>
            <w:tcBorders>
              <w:top w:val="single" w:sz="6" w:space="0" w:color="auto"/>
              <w:bottom w:val="single" w:sz="6" w:space="0" w:color="auto"/>
            </w:tcBorders>
          </w:tcPr>
          <w:p w:rsidR="0083463C" w:rsidRPr="002407F9" w:rsidRDefault="0083463C" w:rsidP="00BF3E57">
            <w:pPr>
              <w:pStyle w:val="TABLE-cell"/>
            </w:pPr>
            <w:r w:rsidRPr="002407F9">
              <w:t>TPM_CLOCK_FINE_SLOWER</w:t>
            </w:r>
          </w:p>
        </w:tc>
        <w:tc>
          <w:tcPr>
            <w:tcW w:w="990" w:type="dxa"/>
            <w:tcBorders>
              <w:top w:val="single" w:sz="6" w:space="0" w:color="auto"/>
              <w:bottom w:val="single" w:sz="6" w:space="0" w:color="auto"/>
            </w:tcBorders>
          </w:tcPr>
          <w:p w:rsidR="0083463C" w:rsidRPr="002407F9" w:rsidRDefault="0083463C" w:rsidP="00BF3E57">
            <w:pPr>
              <w:pStyle w:val="TABLE-cell"/>
              <w:jc w:val="center"/>
              <w:rPr>
                <w:lang w:eastAsia="zh-CN"/>
              </w:rPr>
            </w:pPr>
            <w:r w:rsidRPr="002407F9">
              <w:t>-1</w:t>
            </w:r>
          </w:p>
        </w:tc>
        <w:tc>
          <w:tcPr>
            <w:tcW w:w="5400" w:type="dxa"/>
            <w:tcBorders>
              <w:top w:val="single" w:sz="6" w:space="0" w:color="auto"/>
              <w:bottom w:val="single" w:sz="6" w:space="0" w:color="auto"/>
            </w:tcBorders>
          </w:tcPr>
          <w:p w:rsidR="0083463C" w:rsidRPr="002407F9" w:rsidRDefault="0083463C" w:rsidP="00BF3E57">
            <w:pPr>
              <w:pStyle w:val="TABLE-cell"/>
            </w:pPr>
            <w:r w:rsidRPr="002407F9">
              <w:t xml:space="preserve">Slow the </w:t>
            </w:r>
            <w:r w:rsidRPr="002407F9">
              <w:rPr>
                <w:i/>
              </w:rPr>
              <w:t>Clock</w:t>
            </w:r>
            <w:r w:rsidRPr="002407F9">
              <w:t xml:space="preserve"> update rate by one fine adjustment step.</w:t>
            </w:r>
          </w:p>
        </w:tc>
      </w:tr>
      <w:tr w:rsidR="0083463C" w:rsidRPr="002407F9" w:rsidTr="00BF3E57">
        <w:trPr>
          <w:jc w:val="center"/>
        </w:trPr>
        <w:tc>
          <w:tcPr>
            <w:tcW w:w="2970" w:type="dxa"/>
            <w:tcBorders>
              <w:top w:val="single" w:sz="6" w:space="0" w:color="auto"/>
              <w:bottom w:val="single" w:sz="6" w:space="0" w:color="auto"/>
            </w:tcBorders>
          </w:tcPr>
          <w:p w:rsidR="0083463C" w:rsidRPr="002407F9" w:rsidRDefault="0083463C" w:rsidP="00BF3E57">
            <w:pPr>
              <w:pStyle w:val="TABLE-cell"/>
            </w:pPr>
            <w:r w:rsidRPr="002407F9">
              <w:t>TPM_CLOCK_NO_CHANGE</w:t>
            </w:r>
          </w:p>
        </w:tc>
        <w:tc>
          <w:tcPr>
            <w:tcW w:w="990" w:type="dxa"/>
            <w:tcBorders>
              <w:top w:val="single" w:sz="6" w:space="0" w:color="auto"/>
              <w:bottom w:val="single" w:sz="6" w:space="0" w:color="auto"/>
            </w:tcBorders>
          </w:tcPr>
          <w:p w:rsidR="0083463C" w:rsidRPr="002407F9" w:rsidRDefault="0083463C" w:rsidP="00BF3E57">
            <w:pPr>
              <w:pStyle w:val="TABLE-cell"/>
              <w:jc w:val="center"/>
              <w:rPr>
                <w:lang w:eastAsia="zh-CN"/>
              </w:rPr>
            </w:pPr>
            <w:r w:rsidRPr="002407F9">
              <w:t>0</w:t>
            </w:r>
          </w:p>
        </w:tc>
        <w:tc>
          <w:tcPr>
            <w:tcW w:w="5400" w:type="dxa"/>
            <w:tcBorders>
              <w:top w:val="single" w:sz="6" w:space="0" w:color="auto"/>
              <w:bottom w:val="single" w:sz="6" w:space="0" w:color="auto"/>
            </w:tcBorders>
          </w:tcPr>
          <w:p w:rsidR="0083463C" w:rsidRPr="002407F9" w:rsidRDefault="0083463C" w:rsidP="00BF3E57">
            <w:pPr>
              <w:pStyle w:val="TABLE-cell"/>
            </w:pPr>
            <w:r w:rsidRPr="002407F9">
              <w:t xml:space="preserve">No change to the </w:t>
            </w:r>
            <w:r w:rsidRPr="002407F9">
              <w:rPr>
                <w:i/>
              </w:rPr>
              <w:t>Clock</w:t>
            </w:r>
            <w:r w:rsidRPr="002407F9">
              <w:t xml:space="preserve"> update rate.</w:t>
            </w:r>
          </w:p>
        </w:tc>
      </w:tr>
      <w:tr w:rsidR="0083463C" w:rsidRPr="002407F9" w:rsidTr="00BF3E57">
        <w:trPr>
          <w:jc w:val="center"/>
        </w:trPr>
        <w:tc>
          <w:tcPr>
            <w:tcW w:w="2970" w:type="dxa"/>
            <w:tcBorders>
              <w:top w:val="single" w:sz="6" w:space="0" w:color="auto"/>
              <w:bottom w:val="single" w:sz="6" w:space="0" w:color="auto"/>
            </w:tcBorders>
          </w:tcPr>
          <w:p w:rsidR="0083463C" w:rsidRPr="002407F9" w:rsidRDefault="0083463C" w:rsidP="00BF3E57">
            <w:pPr>
              <w:pStyle w:val="TABLE-cell"/>
            </w:pPr>
            <w:r w:rsidRPr="002407F9">
              <w:t>TPM_CLOCK_FINE_FASTER</w:t>
            </w:r>
          </w:p>
        </w:tc>
        <w:tc>
          <w:tcPr>
            <w:tcW w:w="990" w:type="dxa"/>
            <w:tcBorders>
              <w:top w:val="single" w:sz="6" w:space="0" w:color="auto"/>
              <w:bottom w:val="single" w:sz="6" w:space="0" w:color="auto"/>
            </w:tcBorders>
          </w:tcPr>
          <w:p w:rsidR="0083463C" w:rsidRPr="002407F9" w:rsidRDefault="0083463C" w:rsidP="00BF3E57">
            <w:pPr>
              <w:pStyle w:val="TABLE-cell"/>
              <w:jc w:val="center"/>
              <w:rPr>
                <w:lang w:eastAsia="zh-CN"/>
              </w:rPr>
            </w:pPr>
            <w:r w:rsidRPr="002407F9">
              <w:t>1</w:t>
            </w:r>
          </w:p>
        </w:tc>
        <w:tc>
          <w:tcPr>
            <w:tcW w:w="5400" w:type="dxa"/>
            <w:tcBorders>
              <w:top w:val="single" w:sz="6" w:space="0" w:color="auto"/>
              <w:bottom w:val="single" w:sz="6" w:space="0" w:color="auto"/>
            </w:tcBorders>
          </w:tcPr>
          <w:p w:rsidR="0083463C" w:rsidRPr="002407F9" w:rsidRDefault="0083463C" w:rsidP="00BF3E57">
            <w:pPr>
              <w:pStyle w:val="TABLE-cell"/>
            </w:pPr>
            <w:r w:rsidRPr="002407F9">
              <w:t xml:space="preserve">Speed the </w:t>
            </w:r>
            <w:r w:rsidRPr="002407F9">
              <w:rPr>
                <w:i/>
              </w:rPr>
              <w:t>Clock</w:t>
            </w:r>
            <w:r w:rsidRPr="002407F9">
              <w:t xml:space="preserve"> update rate by one fine adjustment step.</w:t>
            </w:r>
          </w:p>
        </w:tc>
      </w:tr>
      <w:tr w:rsidR="0083463C" w:rsidRPr="002407F9" w:rsidTr="00BF3E57">
        <w:trPr>
          <w:jc w:val="center"/>
        </w:trPr>
        <w:tc>
          <w:tcPr>
            <w:tcW w:w="2970" w:type="dxa"/>
            <w:tcBorders>
              <w:top w:val="single" w:sz="6" w:space="0" w:color="auto"/>
              <w:bottom w:val="single" w:sz="6" w:space="0" w:color="auto"/>
            </w:tcBorders>
          </w:tcPr>
          <w:p w:rsidR="0083463C" w:rsidRPr="002407F9" w:rsidRDefault="0083463C" w:rsidP="00BF3E57">
            <w:pPr>
              <w:pStyle w:val="TABLE-cell"/>
            </w:pPr>
            <w:r w:rsidRPr="002407F9">
              <w:t>TPM_CLOCK_MEDIUM_FASTER</w:t>
            </w:r>
          </w:p>
        </w:tc>
        <w:tc>
          <w:tcPr>
            <w:tcW w:w="990" w:type="dxa"/>
            <w:tcBorders>
              <w:top w:val="single" w:sz="6" w:space="0" w:color="auto"/>
              <w:bottom w:val="single" w:sz="6" w:space="0" w:color="auto"/>
            </w:tcBorders>
          </w:tcPr>
          <w:p w:rsidR="0083463C" w:rsidRPr="002407F9" w:rsidRDefault="0083463C" w:rsidP="00BF3E57">
            <w:pPr>
              <w:pStyle w:val="TABLE-cell"/>
              <w:jc w:val="center"/>
              <w:rPr>
                <w:lang w:eastAsia="zh-CN"/>
              </w:rPr>
            </w:pPr>
            <w:r w:rsidRPr="002407F9">
              <w:t>2</w:t>
            </w:r>
          </w:p>
        </w:tc>
        <w:tc>
          <w:tcPr>
            <w:tcW w:w="5400" w:type="dxa"/>
            <w:tcBorders>
              <w:top w:val="single" w:sz="6" w:space="0" w:color="auto"/>
              <w:bottom w:val="single" w:sz="6" w:space="0" w:color="auto"/>
            </w:tcBorders>
          </w:tcPr>
          <w:p w:rsidR="0083463C" w:rsidRPr="002407F9" w:rsidRDefault="0083463C" w:rsidP="00BF3E57">
            <w:pPr>
              <w:pStyle w:val="TABLE-cell"/>
            </w:pPr>
            <w:r w:rsidRPr="002407F9">
              <w:t xml:space="preserve">Speed the </w:t>
            </w:r>
            <w:r w:rsidRPr="002407F9">
              <w:rPr>
                <w:i/>
              </w:rPr>
              <w:t>Clock</w:t>
            </w:r>
            <w:r w:rsidRPr="002407F9">
              <w:t xml:space="preserve"> update rate by one medium adjustment step.</w:t>
            </w:r>
          </w:p>
        </w:tc>
      </w:tr>
      <w:tr w:rsidR="0083463C" w:rsidRPr="002407F9" w:rsidTr="00BF3E57">
        <w:trPr>
          <w:jc w:val="center"/>
        </w:trPr>
        <w:tc>
          <w:tcPr>
            <w:tcW w:w="2970" w:type="dxa"/>
            <w:tcBorders>
              <w:top w:val="single" w:sz="6" w:space="0" w:color="auto"/>
              <w:bottom w:val="single" w:sz="6" w:space="0" w:color="auto"/>
            </w:tcBorders>
          </w:tcPr>
          <w:p w:rsidR="0083463C" w:rsidRPr="002407F9" w:rsidRDefault="0083463C" w:rsidP="00BF3E57">
            <w:pPr>
              <w:pStyle w:val="TABLE-cell"/>
            </w:pPr>
            <w:r w:rsidRPr="002407F9">
              <w:t>TPM_CLOCK_COARSE_FASTER</w:t>
            </w:r>
          </w:p>
        </w:tc>
        <w:tc>
          <w:tcPr>
            <w:tcW w:w="990" w:type="dxa"/>
            <w:tcBorders>
              <w:top w:val="single" w:sz="6" w:space="0" w:color="auto"/>
              <w:bottom w:val="single" w:sz="6" w:space="0" w:color="auto"/>
            </w:tcBorders>
          </w:tcPr>
          <w:p w:rsidR="0083463C" w:rsidRPr="002407F9" w:rsidRDefault="0083463C" w:rsidP="00BF3E57">
            <w:pPr>
              <w:pStyle w:val="TABLE-cell"/>
              <w:jc w:val="center"/>
              <w:rPr>
                <w:lang w:eastAsia="zh-CN"/>
              </w:rPr>
            </w:pPr>
            <w:r w:rsidRPr="002407F9">
              <w:t>3</w:t>
            </w:r>
          </w:p>
        </w:tc>
        <w:tc>
          <w:tcPr>
            <w:tcW w:w="5400" w:type="dxa"/>
            <w:tcBorders>
              <w:top w:val="single" w:sz="6" w:space="0" w:color="auto"/>
              <w:bottom w:val="single" w:sz="6" w:space="0" w:color="auto"/>
            </w:tcBorders>
          </w:tcPr>
          <w:p w:rsidR="0083463C" w:rsidRPr="002407F9" w:rsidRDefault="0083463C" w:rsidP="00BF3E57">
            <w:pPr>
              <w:pStyle w:val="TABLE-cell"/>
            </w:pPr>
            <w:r w:rsidRPr="002407F9">
              <w:t xml:space="preserve">Speed the </w:t>
            </w:r>
            <w:r w:rsidRPr="002407F9">
              <w:rPr>
                <w:i/>
              </w:rPr>
              <w:t>Clock</w:t>
            </w:r>
            <w:r w:rsidRPr="002407F9">
              <w:t xml:space="preserve"> update rate by one coarse adjustment step.</w:t>
            </w:r>
          </w:p>
        </w:tc>
      </w:tr>
      <w:tr w:rsidR="0083463C" w:rsidRPr="002407F9" w:rsidTr="00BF3E57">
        <w:trPr>
          <w:jc w:val="center"/>
        </w:trPr>
        <w:tc>
          <w:tcPr>
            <w:tcW w:w="2970" w:type="dxa"/>
            <w:tcBorders>
              <w:top w:val="single" w:sz="6" w:space="0" w:color="auto"/>
            </w:tcBorders>
          </w:tcPr>
          <w:p w:rsidR="0083463C" w:rsidRPr="002407F9" w:rsidRDefault="0083463C" w:rsidP="00BF3E57">
            <w:pPr>
              <w:pStyle w:val="TABLE-cell"/>
              <w:keepNext w:val="0"/>
            </w:pPr>
            <w:r w:rsidRPr="002407F9">
              <w:t>#TPM_RC_VALUE</w:t>
            </w:r>
          </w:p>
        </w:tc>
        <w:tc>
          <w:tcPr>
            <w:tcW w:w="990" w:type="dxa"/>
            <w:tcBorders>
              <w:top w:val="single" w:sz="6" w:space="0" w:color="auto"/>
            </w:tcBorders>
          </w:tcPr>
          <w:p w:rsidR="0083463C" w:rsidRPr="002407F9" w:rsidRDefault="0083463C" w:rsidP="00BF3E57">
            <w:pPr>
              <w:pStyle w:val="TABLE-cell"/>
              <w:keepNext w:val="0"/>
              <w:jc w:val="center"/>
              <w:rPr>
                <w:lang w:eastAsia="zh-CN"/>
              </w:rPr>
            </w:pPr>
          </w:p>
        </w:tc>
        <w:tc>
          <w:tcPr>
            <w:tcW w:w="5400" w:type="dxa"/>
            <w:tcBorders>
              <w:top w:val="single" w:sz="6" w:space="0" w:color="auto"/>
            </w:tcBorders>
          </w:tcPr>
          <w:p w:rsidR="0083463C" w:rsidRPr="002407F9" w:rsidRDefault="0083463C" w:rsidP="00BF3E57">
            <w:pPr>
              <w:pStyle w:val="TABLE-cell"/>
              <w:keepNext w:val="0"/>
            </w:pPr>
          </w:p>
        </w:tc>
      </w:tr>
    </w:tbl>
    <w:p w:rsidR="0083463C" w:rsidRPr="002407F9" w:rsidRDefault="0083463C" w:rsidP="0083463C">
      <w:pPr>
        <w:pStyle w:val="Heading2"/>
        <w:rPr>
          <w:noProof/>
        </w:rPr>
      </w:pPr>
      <w:bookmarkStart w:id="975" w:name="_Toc286046972"/>
      <w:bookmarkStart w:id="976" w:name="_Toc288814906"/>
      <w:bookmarkStart w:id="977" w:name="_Toc304539142"/>
      <w:bookmarkStart w:id="978" w:name="_Toc308709682"/>
      <w:bookmarkStart w:id="979" w:name="_Toc380749389"/>
      <w:bookmarkStart w:id="980" w:name="_Toc384901695"/>
      <w:bookmarkStart w:id="981" w:name="_Toc432512219"/>
      <w:bookmarkStart w:id="982" w:name="_Toc443575559"/>
      <w:bookmarkStart w:id="983" w:name="_Toc470517786"/>
      <w:bookmarkStart w:id="984" w:name="_Toc462921006"/>
      <w:bookmarkStart w:id="985" w:name="_Toc516154824"/>
      <w:bookmarkStart w:id="986" w:name="_Toc20317554"/>
      <w:r w:rsidRPr="002407F9">
        <w:rPr>
          <w:noProof/>
        </w:rPr>
        <w:t>TPM_EO (EA Arithmetic Operands)</w:t>
      </w:r>
      <w:bookmarkEnd w:id="975"/>
      <w:bookmarkEnd w:id="976"/>
      <w:bookmarkEnd w:id="977"/>
      <w:bookmarkEnd w:id="978"/>
      <w:bookmarkEnd w:id="979"/>
      <w:bookmarkEnd w:id="980"/>
      <w:bookmarkEnd w:id="981"/>
      <w:bookmarkEnd w:id="982"/>
      <w:bookmarkEnd w:id="983"/>
      <w:bookmarkEnd w:id="984"/>
      <w:bookmarkEnd w:id="985"/>
      <w:bookmarkEnd w:id="986"/>
    </w:p>
    <w:p w:rsidR="0083463C" w:rsidRPr="002407F9" w:rsidRDefault="0083463C" w:rsidP="0083463C">
      <w:pPr>
        <w:pStyle w:val="TABLE-title"/>
        <w:rPr>
          <w:noProof/>
        </w:rPr>
      </w:pPr>
      <w:bookmarkStart w:id="987" w:name="_Toc380749707"/>
      <w:bookmarkStart w:id="988" w:name="_Toc384651369"/>
      <w:bookmarkStart w:id="989" w:name="_Toc432512514"/>
      <w:bookmarkStart w:id="990" w:name="_Toc443575852"/>
      <w:bookmarkStart w:id="991" w:name="_Toc470518092"/>
      <w:bookmarkStart w:id="992" w:name="_Toc462921307"/>
      <w:bookmarkStart w:id="993" w:name="_Toc516155134"/>
      <w:bookmarkStart w:id="994" w:name="_Toc2137606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18</w:t>
      </w:r>
      <w:r w:rsidRPr="002407F9">
        <w:rPr>
          <w:noProof/>
        </w:rPr>
        <w:fldChar w:fldCharType="end"/>
      </w:r>
      <w:r w:rsidRPr="002407F9">
        <w:rPr>
          <w:noProof/>
        </w:rPr>
        <w:t xml:space="preserve"> — Definition of (UINT16) TPM_EO Constants &lt;IN/OUT&gt;</w:t>
      </w:r>
      <w:bookmarkEnd w:id="987"/>
      <w:bookmarkEnd w:id="988"/>
      <w:bookmarkEnd w:id="989"/>
      <w:bookmarkEnd w:id="990"/>
      <w:bookmarkEnd w:id="991"/>
      <w:bookmarkEnd w:id="992"/>
      <w:bookmarkEnd w:id="993"/>
      <w:bookmarkEnd w:id="99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610"/>
        <w:gridCol w:w="1529"/>
        <w:gridCol w:w="5221"/>
      </w:tblGrid>
      <w:tr w:rsidR="0083463C" w:rsidRPr="002407F9" w:rsidTr="00BF3E57">
        <w:trPr>
          <w:cantSplit/>
          <w:jc w:val="center"/>
        </w:trPr>
        <w:tc>
          <w:tcPr>
            <w:tcW w:w="1394" w:type="pct"/>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Operation Name</w:t>
            </w:r>
          </w:p>
        </w:tc>
        <w:tc>
          <w:tcPr>
            <w:tcW w:w="817" w:type="pct"/>
            <w:tcBorders>
              <w:top w:val="single" w:sz="12" w:space="0" w:color="auto"/>
              <w:bottom w:val="single" w:sz="12" w:space="0" w:color="auto"/>
            </w:tcBorders>
          </w:tcPr>
          <w:p w:rsidR="0083463C" w:rsidRPr="002407F9" w:rsidRDefault="0083463C" w:rsidP="00BF3E57">
            <w:pPr>
              <w:pStyle w:val="TABLE-col-heading"/>
              <w:jc w:val="center"/>
              <w:rPr>
                <w:noProof/>
              </w:rPr>
            </w:pPr>
            <w:r w:rsidRPr="002407F9">
              <w:rPr>
                <w:noProof/>
              </w:rPr>
              <w:t>Value</w:t>
            </w:r>
          </w:p>
        </w:tc>
        <w:tc>
          <w:tcPr>
            <w:tcW w:w="2788" w:type="pct"/>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cantSplit/>
          <w:jc w:val="center"/>
        </w:trPr>
        <w:tc>
          <w:tcPr>
            <w:tcW w:w="1394" w:type="pct"/>
            <w:tcBorders>
              <w:left w:val="single" w:sz="12" w:space="0" w:color="auto"/>
            </w:tcBorders>
          </w:tcPr>
          <w:p w:rsidR="0083463C" w:rsidRPr="002407F9" w:rsidRDefault="0083463C" w:rsidP="00BF3E57">
            <w:pPr>
              <w:pStyle w:val="TABLE-cell"/>
            </w:pPr>
            <w:r w:rsidRPr="002407F9">
              <w:t>TPM_EO_EQ</w:t>
            </w:r>
          </w:p>
        </w:tc>
        <w:tc>
          <w:tcPr>
            <w:tcW w:w="817" w:type="pct"/>
          </w:tcPr>
          <w:p w:rsidR="0083463C" w:rsidRPr="002407F9" w:rsidRDefault="0083463C" w:rsidP="00BF3E57">
            <w:pPr>
              <w:pStyle w:val="TABLE-cell"/>
              <w:jc w:val="center"/>
              <w:rPr>
                <w:lang w:eastAsia="zh-CN"/>
              </w:rPr>
            </w:pPr>
            <w:r w:rsidRPr="002407F9">
              <w:t>0x0000</w:t>
            </w:r>
          </w:p>
        </w:tc>
        <w:tc>
          <w:tcPr>
            <w:tcW w:w="2788" w:type="pct"/>
            <w:tcBorders>
              <w:right w:val="single" w:sz="12" w:space="0" w:color="auto"/>
            </w:tcBorders>
          </w:tcPr>
          <w:p w:rsidR="0083463C" w:rsidRPr="002407F9" w:rsidRDefault="0083463C" w:rsidP="00BF3E57">
            <w:pPr>
              <w:pStyle w:val="TABLE-cell"/>
            </w:pPr>
            <w:r w:rsidRPr="002407F9">
              <w:t>A = B</w:t>
            </w:r>
          </w:p>
        </w:tc>
      </w:tr>
      <w:tr w:rsidR="0083463C" w:rsidRPr="002407F9" w:rsidTr="00BF3E57">
        <w:trPr>
          <w:cantSplit/>
          <w:jc w:val="center"/>
        </w:trPr>
        <w:tc>
          <w:tcPr>
            <w:tcW w:w="1394" w:type="pct"/>
            <w:tcBorders>
              <w:left w:val="single" w:sz="12" w:space="0" w:color="auto"/>
            </w:tcBorders>
          </w:tcPr>
          <w:p w:rsidR="0083463C" w:rsidRPr="002407F9" w:rsidRDefault="0083463C" w:rsidP="00BF3E57">
            <w:pPr>
              <w:pStyle w:val="TABLE-cell"/>
            </w:pPr>
            <w:r w:rsidRPr="002407F9">
              <w:t>TPM_EO_NEQ</w:t>
            </w:r>
          </w:p>
        </w:tc>
        <w:tc>
          <w:tcPr>
            <w:tcW w:w="817" w:type="pct"/>
          </w:tcPr>
          <w:p w:rsidR="0083463C" w:rsidRPr="002407F9" w:rsidRDefault="0083463C" w:rsidP="00BF3E57">
            <w:pPr>
              <w:pStyle w:val="TABLE-cell"/>
              <w:jc w:val="center"/>
              <w:rPr>
                <w:lang w:eastAsia="zh-CN"/>
              </w:rPr>
            </w:pPr>
            <w:r w:rsidRPr="002407F9">
              <w:t>0x0001</w:t>
            </w:r>
          </w:p>
        </w:tc>
        <w:tc>
          <w:tcPr>
            <w:tcW w:w="2788" w:type="pct"/>
            <w:tcBorders>
              <w:right w:val="single" w:sz="12" w:space="0" w:color="auto"/>
            </w:tcBorders>
          </w:tcPr>
          <w:p w:rsidR="0083463C" w:rsidRPr="002407F9" w:rsidRDefault="0083463C" w:rsidP="00BF3E57">
            <w:pPr>
              <w:pStyle w:val="TABLE-cell"/>
            </w:pPr>
            <w:r w:rsidRPr="002407F9">
              <w:t>A ≠ B</w:t>
            </w:r>
          </w:p>
        </w:tc>
      </w:tr>
      <w:tr w:rsidR="0083463C" w:rsidRPr="002407F9" w:rsidTr="00BF3E57">
        <w:trPr>
          <w:cantSplit/>
          <w:jc w:val="center"/>
        </w:trPr>
        <w:tc>
          <w:tcPr>
            <w:tcW w:w="1394" w:type="pct"/>
            <w:tcBorders>
              <w:left w:val="single" w:sz="12" w:space="0" w:color="auto"/>
            </w:tcBorders>
          </w:tcPr>
          <w:p w:rsidR="0083463C" w:rsidRPr="002407F9" w:rsidRDefault="0083463C" w:rsidP="00BF3E57">
            <w:pPr>
              <w:pStyle w:val="TABLE-cell"/>
            </w:pPr>
            <w:r w:rsidRPr="002407F9">
              <w:t>TPM_EO_SIGNED_GT</w:t>
            </w:r>
          </w:p>
        </w:tc>
        <w:tc>
          <w:tcPr>
            <w:tcW w:w="817" w:type="pct"/>
          </w:tcPr>
          <w:p w:rsidR="0083463C" w:rsidRPr="002407F9" w:rsidRDefault="0083463C" w:rsidP="00BF3E57">
            <w:pPr>
              <w:pStyle w:val="TABLE-cell"/>
              <w:jc w:val="center"/>
              <w:rPr>
                <w:lang w:eastAsia="zh-CN"/>
              </w:rPr>
            </w:pPr>
            <w:r w:rsidRPr="002407F9">
              <w:t>0x0002</w:t>
            </w:r>
          </w:p>
        </w:tc>
        <w:tc>
          <w:tcPr>
            <w:tcW w:w="2788" w:type="pct"/>
            <w:tcBorders>
              <w:right w:val="single" w:sz="12" w:space="0" w:color="auto"/>
            </w:tcBorders>
          </w:tcPr>
          <w:p w:rsidR="0083463C" w:rsidRPr="002407F9" w:rsidRDefault="0083463C" w:rsidP="00BF3E57">
            <w:pPr>
              <w:pStyle w:val="TABLE-cell"/>
            </w:pPr>
            <w:r w:rsidRPr="002407F9">
              <w:t>A &gt; B signed</w:t>
            </w:r>
          </w:p>
        </w:tc>
      </w:tr>
      <w:tr w:rsidR="0083463C" w:rsidRPr="002407F9" w:rsidTr="00BF3E57">
        <w:trPr>
          <w:cantSplit/>
          <w:jc w:val="center"/>
        </w:trPr>
        <w:tc>
          <w:tcPr>
            <w:tcW w:w="1394" w:type="pct"/>
            <w:tcBorders>
              <w:left w:val="single" w:sz="12" w:space="0" w:color="auto"/>
            </w:tcBorders>
          </w:tcPr>
          <w:p w:rsidR="0083463C" w:rsidRPr="002407F9" w:rsidRDefault="0083463C" w:rsidP="00BF3E57">
            <w:pPr>
              <w:pStyle w:val="TABLE-cell"/>
            </w:pPr>
            <w:r w:rsidRPr="002407F9">
              <w:t>TPM_EO_UNSIGNED_GT</w:t>
            </w:r>
          </w:p>
        </w:tc>
        <w:tc>
          <w:tcPr>
            <w:tcW w:w="817" w:type="pct"/>
          </w:tcPr>
          <w:p w:rsidR="0083463C" w:rsidRPr="002407F9" w:rsidRDefault="0083463C" w:rsidP="00BF3E57">
            <w:pPr>
              <w:pStyle w:val="TABLE-cell"/>
              <w:jc w:val="center"/>
              <w:rPr>
                <w:lang w:eastAsia="zh-CN"/>
              </w:rPr>
            </w:pPr>
            <w:r w:rsidRPr="002407F9">
              <w:t>0x0003</w:t>
            </w:r>
          </w:p>
        </w:tc>
        <w:tc>
          <w:tcPr>
            <w:tcW w:w="2788" w:type="pct"/>
            <w:tcBorders>
              <w:right w:val="single" w:sz="12" w:space="0" w:color="auto"/>
            </w:tcBorders>
          </w:tcPr>
          <w:p w:rsidR="0083463C" w:rsidRPr="002407F9" w:rsidRDefault="0083463C" w:rsidP="00BF3E57">
            <w:pPr>
              <w:pStyle w:val="TABLE-cell"/>
            </w:pPr>
            <w:r w:rsidRPr="002407F9">
              <w:t>A &gt; B unsigned</w:t>
            </w:r>
          </w:p>
        </w:tc>
      </w:tr>
      <w:tr w:rsidR="0083463C" w:rsidRPr="002407F9" w:rsidTr="00BF3E57">
        <w:trPr>
          <w:cantSplit/>
          <w:jc w:val="center"/>
        </w:trPr>
        <w:tc>
          <w:tcPr>
            <w:tcW w:w="1394" w:type="pct"/>
            <w:tcBorders>
              <w:left w:val="single" w:sz="12" w:space="0" w:color="auto"/>
            </w:tcBorders>
          </w:tcPr>
          <w:p w:rsidR="0083463C" w:rsidRPr="002407F9" w:rsidRDefault="0083463C" w:rsidP="00BF3E57">
            <w:pPr>
              <w:pStyle w:val="TABLE-cell"/>
            </w:pPr>
            <w:r w:rsidRPr="002407F9">
              <w:t>TPM_EO_SIGNED_LT</w:t>
            </w:r>
          </w:p>
        </w:tc>
        <w:tc>
          <w:tcPr>
            <w:tcW w:w="817" w:type="pct"/>
          </w:tcPr>
          <w:p w:rsidR="0083463C" w:rsidRPr="002407F9" w:rsidRDefault="0083463C" w:rsidP="00BF3E57">
            <w:pPr>
              <w:pStyle w:val="TABLE-cell"/>
              <w:jc w:val="center"/>
              <w:rPr>
                <w:lang w:eastAsia="zh-CN"/>
              </w:rPr>
            </w:pPr>
            <w:r w:rsidRPr="002407F9">
              <w:t>0x0004</w:t>
            </w:r>
          </w:p>
        </w:tc>
        <w:tc>
          <w:tcPr>
            <w:tcW w:w="2788" w:type="pct"/>
            <w:tcBorders>
              <w:right w:val="single" w:sz="12" w:space="0" w:color="auto"/>
            </w:tcBorders>
          </w:tcPr>
          <w:p w:rsidR="0083463C" w:rsidRPr="002407F9" w:rsidRDefault="0083463C" w:rsidP="00BF3E57">
            <w:pPr>
              <w:pStyle w:val="TABLE-cell"/>
            </w:pPr>
            <w:r w:rsidRPr="002407F9">
              <w:t>A &lt; B signed</w:t>
            </w:r>
          </w:p>
        </w:tc>
      </w:tr>
      <w:tr w:rsidR="0083463C" w:rsidRPr="002407F9" w:rsidTr="00BF3E57">
        <w:trPr>
          <w:cantSplit/>
          <w:jc w:val="center"/>
        </w:trPr>
        <w:tc>
          <w:tcPr>
            <w:tcW w:w="1394" w:type="pct"/>
            <w:tcBorders>
              <w:left w:val="single" w:sz="12" w:space="0" w:color="auto"/>
            </w:tcBorders>
          </w:tcPr>
          <w:p w:rsidR="0083463C" w:rsidRPr="002407F9" w:rsidRDefault="0083463C" w:rsidP="00BF3E57">
            <w:pPr>
              <w:pStyle w:val="TABLE-cell"/>
            </w:pPr>
            <w:r w:rsidRPr="002407F9">
              <w:t>TPM_EO_UNSIGNED_LT</w:t>
            </w:r>
          </w:p>
        </w:tc>
        <w:tc>
          <w:tcPr>
            <w:tcW w:w="817" w:type="pct"/>
          </w:tcPr>
          <w:p w:rsidR="0083463C" w:rsidRPr="002407F9" w:rsidRDefault="0083463C" w:rsidP="00BF3E57">
            <w:pPr>
              <w:pStyle w:val="TABLE-cell"/>
              <w:jc w:val="center"/>
              <w:rPr>
                <w:lang w:eastAsia="zh-CN"/>
              </w:rPr>
            </w:pPr>
            <w:r w:rsidRPr="002407F9">
              <w:t>0x0005</w:t>
            </w:r>
          </w:p>
        </w:tc>
        <w:tc>
          <w:tcPr>
            <w:tcW w:w="2788" w:type="pct"/>
            <w:tcBorders>
              <w:right w:val="single" w:sz="12" w:space="0" w:color="auto"/>
            </w:tcBorders>
          </w:tcPr>
          <w:p w:rsidR="0083463C" w:rsidRPr="002407F9" w:rsidRDefault="0083463C" w:rsidP="00BF3E57">
            <w:pPr>
              <w:pStyle w:val="TABLE-cell"/>
            </w:pPr>
            <w:r w:rsidRPr="002407F9">
              <w:t>A &lt; B unsigned</w:t>
            </w:r>
          </w:p>
        </w:tc>
      </w:tr>
      <w:tr w:rsidR="0083463C" w:rsidRPr="002407F9" w:rsidTr="00BF3E57">
        <w:trPr>
          <w:cantSplit/>
          <w:jc w:val="center"/>
        </w:trPr>
        <w:tc>
          <w:tcPr>
            <w:tcW w:w="1394" w:type="pct"/>
            <w:tcBorders>
              <w:left w:val="single" w:sz="12" w:space="0" w:color="auto"/>
            </w:tcBorders>
          </w:tcPr>
          <w:p w:rsidR="0083463C" w:rsidRPr="002407F9" w:rsidRDefault="0083463C" w:rsidP="00BF3E57">
            <w:pPr>
              <w:pStyle w:val="TABLE-cell"/>
            </w:pPr>
            <w:r w:rsidRPr="002407F9">
              <w:t>TPM_EO_SIGNED_GE</w:t>
            </w:r>
          </w:p>
        </w:tc>
        <w:tc>
          <w:tcPr>
            <w:tcW w:w="817" w:type="pct"/>
          </w:tcPr>
          <w:p w:rsidR="0083463C" w:rsidRPr="002407F9" w:rsidRDefault="0083463C" w:rsidP="00BF3E57">
            <w:pPr>
              <w:pStyle w:val="TABLE-cell"/>
              <w:jc w:val="center"/>
              <w:rPr>
                <w:lang w:eastAsia="zh-CN"/>
              </w:rPr>
            </w:pPr>
            <w:r w:rsidRPr="002407F9">
              <w:t>0x0006</w:t>
            </w:r>
          </w:p>
        </w:tc>
        <w:tc>
          <w:tcPr>
            <w:tcW w:w="2788" w:type="pct"/>
            <w:tcBorders>
              <w:right w:val="single" w:sz="12" w:space="0" w:color="auto"/>
            </w:tcBorders>
          </w:tcPr>
          <w:p w:rsidR="0083463C" w:rsidRPr="002407F9" w:rsidRDefault="0083463C" w:rsidP="00BF3E57">
            <w:pPr>
              <w:pStyle w:val="TABLE-cell"/>
            </w:pPr>
            <w:r w:rsidRPr="002407F9">
              <w:t>A ≥ B signed</w:t>
            </w:r>
          </w:p>
        </w:tc>
      </w:tr>
      <w:tr w:rsidR="0083463C" w:rsidRPr="002407F9" w:rsidTr="00BF3E57">
        <w:trPr>
          <w:cantSplit/>
          <w:jc w:val="center"/>
        </w:trPr>
        <w:tc>
          <w:tcPr>
            <w:tcW w:w="1394" w:type="pct"/>
            <w:tcBorders>
              <w:left w:val="single" w:sz="12" w:space="0" w:color="auto"/>
            </w:tcBorders>
          </w:tcPr>
          <w:p w:rsidR="0083463C" w:rsidRPr="002407F9" w:rsidRDefault="0083463C" w:rsidP="00BF3E57">
            <w:pPr>
              <w:pStyle w:val="TABLE-cell"/>
            </w:pPr>
            <w:r w:rsidRPr="002407F9">
              <w:t>TPM_EO_UNSIGNED_GE</w:t>
            </w:r>
          </w:p>
        </w:tc>
        <w:tc>
          <w:tcPr>
            <w:tcW w:w="817" w:type="pct"/>
          </w:tcPr>
          <w:p w:rsidR="0083463C" w:rsidRPr="002407F9" w:rsidRDefault="0083463C" w:rsidP="00BF3E57">
            <w:pPr>
              <w:pStyle w:val="TABLE-cell"/>
              <w:jc w:val="center"/>
              <w:rPr>
                <w:lang w:eastAsia="zh-CN"/>
              </w:rPr>
            </w:pPr>
            <w:r w:rsidRPr="002407F9">
              <w:t>0x0007</w:t>
            </w:r>
          </w:p>
        </w:tc>
        <w:tc>
          <w:tcPr>
            <w:tcW w:w="2788" w:type="pct"/>
            <w:tcBorders>
              <w:right w:val="single" w:sz="12" w:space="0" w:color="auto"/>
            </w:tcBorders>
          </w:tcPr>
          <w:p w:rsidR="0083463C" w:rsidRPr="002407F9" w:rsidRDefault="0083463C" w:rsidP="00BF3E57">
            <w:pPr>
              <w:pStyle w:val="TABLE-cell"/>
            </w:pPr>
            <w:r w:rsidRPr="002407F9">
              <w:t>A ≥ B unsigned</w:t>
            </w:r>
          </w:p>
        </w:tc>
      </w:tr>
      <w:tr w:rsidR="0083463C" w:rsidRPr="002407F9" w:rsidTr="00BF3E57">
        <w:trPr>
          <w:cantSplit/>
          <w:jc w:val="center"/>
        </w:trPr>
        <w:tc>
          <w:tcPr>
            <w:tcW w:w="1394" w:type="pct"/>
            <w:tcBorders>
              <w:left w:val="single" w:sz="12" w:space="0" w:color="auto"/>
            </w:tcBorders>
          </w:tcPr>
          <w:p w:rsidR="0083463C" w:rsidRPr="002407F9" w:rsidRDefault="0083463C" w:rsidP="00BF3E57">
            <w:pPr>
              <w:pStyle w:val="TABLE-cell"/>
            </w:pPr>
            <w:r w:rsidRPr="002407F9">
              <w:t>TPM_EO_SIGNED_LE</w:t>
            </w:r>
          </w:p>
        </w:tc>
        <w:tc>
          <w:tcPr>
            <w:tcW w:w="817" w:type="pct"/>
          </w:tcPr>
          <w:p w:rsidR="0083463C" w:rsidRPr="002407F9" w:rsidRDefault="0083463C" w:rsidP="00BF3E57">
            <w:pPr>
              <w:pStyle w:val="TABLE-cell"/>
              <w:jc w:val="center"/>
              <w:rPr>
                <w:lang w:eastAsia="zh-CN"/>
              </w:rPr>
            </w:pPr>
            <w:r w:rsidRPr="002407F9">
              <w:t>0x0008</w:t>
            </w:r>
          </w:p>
        </w:tc>
        <w:tc>
          <w:tcPr>
            <w:tcW w:w="2788" w:type="pct"/>
            <w:tcBorders>
              <w:right w:val="single" w:sz="12" w:space="0" w:color="auto"/>
            </w:tcBorders>
          </w:tcPr>
          <w:p w:rsidR="0083463C" w:rsidRPr="002407F9" w:rsidRDefault="0083463C" w:rsidP="00BF3E57">
            <w:pPr>
              <w:pStyle w:val="TABLE-cell"/>
            </w:pPr>
            <w:r w:rsidRPr="002407F9">
              <w:t>A ≤ B signed</w:t>
            </w:r>
          </w:p>
        </w:tc>
      </w:tr>
      <w:tr w:rsidR="0083463C" w:rsidRPr="002407F9" w:rsidTr="00BF3E57">
        <w:trPr>
          <w:cantSplit/>
          <w:jc w:val="center"/>
        </w:trPr>
        <w:tc>
          <w:tcPr>
            <w:tcW w:w="1394" w:type="pct"/>
            <w:tcBorders>
              <w:left w:val="single" w:sz="12" w:space="0" w:color="auto"/>
            </w:tcBorders>
          </w:tcPr>
          <w:p w:rsidR="0083463C" w:rsidRPr="002407F9" w:rsidRDefault="0083463C" w:rsidP="00BF3E57">
            <w:pPr>
              <w:pStyle w:val="TABLE-cell"/>
            </w:pPr>
            <w:r w:rsidRPr="002407F9">
              <w:t>TPM_EO_UNSIGNED_LE</w:t>
            </w:r>
          </w:p>
        </w:tc>
        <w:tc>
          <w:tcPr>
            <w:tcW w:w="817" w:type="pct"/>
          </w:tcPr>
          <w:p w:rsidR="0083463C" w:rsidRPr="002407F9" w:rsidRDefault="0083463C" w:rsidP="00BF3E57">
            <w:pPr>
              <w:pStyle w:val="TABLE-cell"/>
              <w:jc w:val="center"/>
              <w:rPr>
                <w:lang w:eastAsia="zh-CN"/>
              </w:rPr>
            </w:pPr>
            <w:r w:rsidRPr="002407F9">
              <w:t>0x0009</w:t>
            </w:r>
          </w:p>
        </w:tc>
        <w:tc>
          <w:tcPr>
            <w:tcW w:w="2788" w:type="pct"/>
            <w:tcBorders>
              <w:right w:val="single" w:sz="12" w:space="0" w:color="auto"/>
            </w:tcBorders>
          </w:tcPr>
          <w:p w:rsidR="0083463C" w:rsidRPr="002407F9" w:rsidRDefault="0083463C" w:rsidP="00BF3E57">
            <w:pPr>
              <w:pStyle w:val="TABLE-cell"/>
            </w:pPr>
            <w:r w:rsidRPr="002407F9">
              <w:t>A ≤ B unsigned</w:t>
            </w:r>
          </w:p>
        </w:tc>
      </w:tr>
      <w:tr w:rsidR="0083463C" w:rsidRPr="002407F9" w:rsidTr="00BF3E57">
        <w:trPr>
          <w:cantSplit/>
          <w:jc w:val="center"/>
        </w:trPr>
        <w:tc>
          <w:tcPr>
            <w:tcW w:w="1394" w:type="pct"/>
            <w:tcBorders>
              <w:left w:val="single" w:sz="12" w:space="0" w:color="auto"/>
            </w:tcBorders>
          </w:tcPr>
          <w:p w:rsidR="0083463C" w:rsidRPr="002407F9" w:rsidRDefault="0083463C" w:rsidP="00BF3E57">
            <w:pPr>
              <w:pStyle w:val="TABLE-cell"/>
            </w:pPr>
            <w:r w:rsidRPr="002407F9">
              <w:t>TPM_EO_BITSET</w:t>
            </w:r>
          </w:p>
        </w:tc>
        <w:tc>
          <w:tcPr>
            <w:tcW w:w="817" w:type="pct"/>
          </w:tcPr>
          <w:p w:rsidR="0083463C" w:rsidRPr="002407F9" w:rsidRDefault="0083463C" w:rsidP="00BF3E57">
            <w:pPr>
              <w:pStyle w:val="TABLE-cell"/>
              <w:jc w:val="center"/>
              <w:rPr>
                <w:lang w:eastAsia="zh-CN"/>
              </w:rPr>
            </w:pPr>
            <w:r w:rsidRPr="002407F9">
              <w:t>0x000A</w:t>
            </w:r>
          </w:p>
        </w:tc>
        <w:tc>
          <w:tcPr>
            <w:tcW w:w="2788" w:type="pct"/>
            <w:tcBorders>
              <w:right w:val="single" w:sz="12" w:space="0" w:color="auto"/>
            </w:tcBorders>
          </w:tcPr>
          <w:p w:rsidR="0083463C" w:rsidRPr="002407F9" w:rsidRDefault="0083463C" w:rsidP="00BF3E57">
            <w:pPr>
              <w:pStyle w:val="TABLE-cell"/>
            </w:pPr>
            <w:r w:rsidRPr="002407F9">
              <w:t>All bits SET in B are SET in A. ((A&amp;B)=B)</w:t>
            </w:r>
          </w:p>
        </w:tc>
      </w:tr>
      <w:tr w:rsidR="0083463C" w:rsidRPr="002407F9" w:rsidTr="00BF3E57">
        <w:trPr>
          <w:cantSplit/>
          <w:jc w:val="center"/>
        </w:trPr>
        <w:tc>
          <w:tcPr>
            <w:tcW w:w="1394" w:type="pct"/>
            <w:tcBorders>
              <w:left w:val="single" w:sz="12" w:space="0" w:color="auto"/>
            </w:tcBorders>
          </w:tcPr>
          <w:p w:rsidR="0083463C" w:rsidRPr="002407F9" w:rsidRDefault="0083463C" w:rsidP="00BF3E57">
            <w:pPr>
              <w:pStyle w:val="TABLE-cell"/>
            </w:pPr>
            <w:r w:rsidRPr="002407F9">
              <w:t>TPM_EO_BITCLEAR</w:t>
            </w:r>
          </w:p>
        </w:tc>
        <w:tc>
          <w:tcPr>
            <w:tcW w:w="817" w:type="pct"/>
          </w:tcPr>
          <w:p w:rsidR="0083463C" w:rsidRPr="002407F9" w:rsidRDefault="0083463C" w:rsidP="00BF3E57">
            <w:pPr>
              <w:pStyle w:val="TABLE-cell"/>
              <w:jc w:val="center"/>
              <w:rPr>
                <w:lang w:eastAsia="zh-CN"/>
              </w:rPr>
            </w:pPr>
            <w:r w:rsidRPr="002407F9">
              <w:t>0x000B</w:t>
            </w:r>
          </w:p>
        </w:tc>
        <w:tc>
          <w:tcPr>
            <w:tcW w:w="2788" w:type="pct"/>
            <w:tcBorders>
              <w:right w:val="single" w:sz="12" w:space="0" w:color="auto"/>
            </w:tcBorders>
          </w:tcPr>
          <w:p w:rsidR="0083463C" w:rsidRPr="002407F9" w:rsidRDefault="0083463C" w:rsidP="00BF3E57">
            <w:pPr>
              <w:pStyle w:val="TABLE-cell"/>
            </w:pPr>
            <w:r w:rsidRPr="002407F9">
              <w:t>All bits SET in B are CLEAR in A. ((A&amp;B)=0)</w:t>
            </w:r>
          </w:p>
        </w:tc>
      </w:tr>
      <w:tr w:rsidR="0083463C" w:rsidRPr="002407F9" w:rsidTr="00BF3E57">
        <w:trPr>
          <w:cantSplit/>
          <w:jc w:val="center"/>
        </w:trPr>
        <w:tc>
          <w:tcPr>
            <w:tcW w:w="1394" w:type="pct"/>
            <w:tcBorders>
              <w:left w:val="single" w:sz="12" w:space="0" w:color="auto"/>
              <w:bottom w:val="single" w:sz="12" w:space="0" w:color="auto"/>
            </w:tcBorders>
          </w:tcPr>
          <w:p w:rsidR="0083463C" w:rsidRPr="002407F9" w:rsidRDefault="0083463C" w:rsidP="00BF3E57">
            <w:pPr>
              <w:pStyle w:val="TABLE-cell"/>
              <w:keepNext w:val="0"/>
            </w:pPr>
            <w:r w:rsidRPr="002407F9">
              <w:t>#TPM_RC_VALUE</w:t>
            </w:r>
            <w:r w:rsidRPr="002407F9" w:rsidDel="002F265C">
              <w:t xml:space="preserve"> </w:t>
            </w:r>
          </w:p>
        </w:tc>
        <w:tc>
          <w:tcPr>
            <w:tcW w:w="817" w:type="pct"/>
            <w:tcBorders>
              <w:bottom w:val="single" w:sz="12" w:space="0" w:color="auto"/>
            </w:tcBorders>
          </w:tcPr>
          <w:p w:rsidR="0083463C" w:rsidRPr="002407F9" w:rsidRDefault="0083463C" w:rsidP="00BF3E57">
            <w:pPr>
              <w:pStyle w:val="TABLE-cell"/>
              <w:keepNext w:val="0"/>
              <w:jc w:val="center"/>
              <w:rPr>
                <w:lang w:eastAsia="zh-CN"/>
              </w:rPr>
            </w:pPr>
          </w:p>
        </w:tc>
        <w:tc>
          <w:tcPr>
            <w:tcW w:w="2788" w:type="pct"/>
            <w:tcBorders>
              <w:bottom w:val="single" w:sz="12" w:space="0" w:color="auto"/>
              <w:right w:val="single" w:sz="12" w:space="0" w:color="auto"/>
            </w:tcBorders>
          </w:tcPr>
          <w:p w:rsidR="0083463C" w:rsidRPr="002407F9" w:rsidRDefault="0083463C" w:rsidP="00BF3E57">
            <w:pPr>
              <w:pStyle w:val="TABLE-cell"/>
              <w:keepNext w:val="0"/>
            </w:pPr>
            <w:r w:rsidRPr="002407F9">
              <w:t>Response code returned when unmarshaling of this type fails</w:t>
            </w:r>
          </w:p>
        </w:tc>
      </w:tr>
    </w:tbl>
    <w:p w:rsidR="0083463C" w:rsidRPr="002407F9" w:rsidRDefault="0083463C" w:rsidP="0083463C">
      <w:pPr>
        <w:pStyle w:val="Heading2"/>
        <w:pageBreakBefore/>
        <w:rPr>
          <w:noProof/>
        </w:rPr>
      </w:pPr>
      <w:bookmarkStart w:id="995" w:name="_Toc286046973"/>
      <w:bookmarkStart w:id="996" w:name="_Toc288814907"/>
      <w:bookmarkStart w:id="997" w:name="_Toc304539143"/>
      <w:bookmarkStart w:id="998" w:name="_Toc308709683"/>
      <w:bookmarkStart w:id="999" w:name="_Toc380749390"/>
      <w:bookmarkStart w:id="1000" w:name="_Toc384901696"/>
      <w:bookmarkStart w:id="1001" w:name="_Toc432512220"/>
      <w:bookmarkStart w:id="1002" w:name="_Toc443575560"/>
      <w:bookmarkStart w:id="1003" w:name="_Toc470517787"/>
      <w:bookmarkStart w:id="1004" w:name="_Toc462921007"/>
      <w:bookmarkStart w:id="1005" w:name="_Toc516154825"/>
      <w:bookmarkStart w:id="1006" w:name="_Toc20317555"/>
      <w:r w:rsidRPr="002407F9">
        <w:rPr>
          <w:noProof/>
        </w:rPr>
        <w:lastRenderedPageBreak/>
        <w:t>TPM_ST (Structure Tags)</w:t>
      </w:r>
      <w:bookmarkEnd w:id="995"/>
      <w:bookmarkEnd w:id="996"/>
      <w:bookmarkEnd w:id="997"/>
      <w:bookmarkEnd w:id="998"/>
      <w:bookmarkEnd w:id="999"/>
      <w:bookmarkEnd w:id="1000"/>
      <w:bookmarkEnd w:id="1001"/>
      <w:bookmarkEnd w:id="1002"/>
      <w:bookmarkEnd w:id="1003"/>
      <w:bookmarkEnd w:id="1004"/>
      <w:bookmarkEnd w:id="1005"/>
      <w:bookmarkEnd w:id="1006"/>
    </w:p>
    <w:p w:rsidR="0083463C" w:rsidRPr="002407F9" w:rsidRDefault="0083463C" w:rsidP="0083463C">
      <w:pPr>
        <w:pStyle w:val="BodyText"/>
        <w:rPr>
          <w:noProof/>
        </w:rPr>
      </w:pPr>
      <w:r w:rsidRPr="002407F9">
        <w:rPr>
          <w:noProof/>
        </w:rPr>
        <w:t>Structure tags are used to disambiguate structures. They are 16-bit values with the most significant bit SET so that they do not overlap TPM_ALG_ID values. A single exception is made for the value associated with TPM_ST_RSP_COMMAND (0x00C4), which has the same value as the TPM_TAG_RSP_COMMAND tag from earlier versions of this specification. This value is used when the TPM is compatible with a previous TPM specification and the TPM cannot determine which family of response code to return because the command tag is not valid.</w:t>
      </w:r>
    </w:p>
    <w:p w:rsidR="0083463C" w:rsidRPr="002407F9" w:rsidRDefault="0083463C" w:rsidP="0083463C">
      <w:pPr>
        <w:pStyle w:val="BodyText"/>
        <w:rPr>
          <w:noProof/>
        </w:rPr>
      </w:pPr>
      <w:r w:rsidRPr="002407F9">
        <w:rPr>
          <w:noProof/>
        </w:rPr>
        <w:t>Many of the structures defined in this document have parameters that are unions of other structures. That is, a parameter may be one of several structures. The parameter will have a selector value that indicates which of the options is actually present.</w:t>
      </w:r>
    </w:p>
    <w:p w:rsidR="0083463C" w:rsidRPr="002407F9" w:rsidRDefault="0083463C" w:rsidP="0083463C">
      <w:pPr>
        <w:pStyle w:val="BodyText"/>
        <w:rPr>
          <w:noProof/>
        </w:rPr>
      </w:pPr>
      <w:r w:rsidRPr="002407F9">
        <w:rPr>
          <w:noProof/>
        </w:rPr>
        <w:t>In order to allow the marshaling and unmarshaling code to determine which of the possible structures is allowed, each selector will have a unique interface type and will constrain the number of possible tag values.</w:t>
      </w:r>
    </w:p>
    <w:p w:rsidR="0083463C" w:rsidRPr="002407F9" w:rsidRDefault="0083463C" w:rsidP="00430BFB">
      <w:pPr>
        <w:pStyle w:val="BodyText"/>
        <w:keepNext w:val="0"/>
        <w:rPr>
          <w:noProof/>
        </w:rPr>
      </w:pPr>
      <w:r w:rsidRPr="002407F9">
        <w:rPr>
          <w:noProof/>
        </w:rPr>
        <w:fldChar w:fldCharType="begin"/>
      </w:r>
      <w:r w:rsidRPr="002407F9">
        <w:rPr>
          <w:noProof/>
        </w:rPr>
        <w:instrText xml:space="preserve"> REF _Ref214083845 \h </w:instrText>
      </w:r>
      <w:r w:rsidRPr="002407F9">
        <w:rPr>
          <w:noProof/>
        </w:rPr>
      </w:r>
      <w:r w:rsidRPr="002407F9">
        <w:rPr>
          <w:noProof/>
        </w:rPr>
        <w:fldChar w:fldCharType="separate"/>
      </w:r>
      <w:r w:rsidR="00AE7D6E" w:rsidRPr="002407F9">
        <w:rPr>
          <w:noProof/>
        </w:rPr>
        <w:t xml:space="preserve">Table </w:t>
      </w:r>
      <w:r w:rsidR="00AE7D6E">
        <w:rPr>
          <w:noProof/>
        </w:rPr>
        <w:t>19</w:t>
      </w:r>
      <w:r w:rsidRPr="002407F9">
        <w:rPr>
          <w:noProof/>
        </w:rPr>
        <w:fldChar w:fldCharType="end"/>
      </w:r>
      <w:r w:rsidRPr="002407F9">
        <w:rPr>
          <w:noProof/>
        </w:rPr>
        <w:t xml:space="preserve"> defines the structure tags values. The definition of many structures is context-sensitive using an algorithm ID. In cases where an algorithm ID is not a meaningful way to designate the structure, the values in this table are used.</w:t>
      </w:r>
    </w:p>
    <w:p w:rsidR="0083463C" w:rsidRPr="002407F9" w:rsidRDefault="0083463C" w:rsidP="0083463C">
      <w:pPr>
        <w:pStyle w:val="TABLE-title"/>
        <w:rPr>
          <w:noProof/>
        </w:rPr>
      </w:pPr>
      <w:bookmarkStart w:id="1007" w:name="_Ref214083845"/>
      <w:bookmarkStart w:id="1008" w:name="_Toc380749708"/>
      <w:bookmarkStart w:id="1009" w:name="_Toc384651370"/>
      <w:bookmarkStart w:id="1010" w:name="_Toc432512515"/>
      <w:bookmarkStart w:id="1011" w:name="_Toc443575853"/>
      <w:bookmarkStart w:id="1012" w:name="_Toc470518093"/>
      <w:bookmarkStart w:id="1013" w:name="_Toc462921308"/>
      <w:bookmarkStart w:id="1014" w:name="_Toc516155135"/>
      <w:bookmarkStart w:id="1015" w:name="_Toc21376066"/>
      <w:r w:rsidRPr="002407F9">
        <w:rPr>
          <w:noProof/>
        </w:rPr>
        <w:lastRenderedPageBreak/>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19</w:t>
      </w:r>
      <w:r w:rsidRPr="002407F9">
        <w:rPr>
          <w:noProof/>
        </w:rPr>
        <w:fldChar w:fldCharType="end"/>
      </w:r>
      <w:bookmarkEnd w:id="1007"/>
      <w:r w:rsidRPr="002407F9">
        <w:rPr>
          <w:noProof/>
        </w:rPr>
        <w:t xml:space="preserve"> — Definition of (UINT16) TPM_ST Constants &lt;IN/OUT, S&gt;</w:t>
      </w:r>
      <w:bookmarkEnd w:id="1008"/>
      <w:bookmarkEnd w:id="1009"/>
      <w:bookmarkEnd w:id="1010"/>
      <w:bookmarkEnd w:id="1011"/>
      <w:bookmarkEnd w:id="1012"/>
      <w:bookmarkEnd w:id="1013"/>
      <w:bookmarkEnd w:id="1014"/>
      <w:bookmarkEnd w:id="1015"/>
    </w:p>
    <w:tbl>
      <w:tblPr>
        <w:tblStyle w:val="TableGrid"/>
        <w:tblW w:w="909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3510"/>
        <w:gridCol w:w="990"/>
        <w:gridCol w:w="4590"/>
      </w:tblGrid>
      <w:tr w:rsidR="0083463C" w:rsidRPr="002407F9" w:rsidTr="00BF3E57">
        <w:trPr>
          <w:cantSplit/>
          <w:trHeight w:val="288"/>
          <w:tblHeader/>
        </w:trPr>
        <w:tc>
          <w:tcPr>
            <w:tcW w:w="351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990" w:type="dxa"/>
            <w:tcBorders>
              <w:top w:val="single" w:sz="12" w:space="0" w:color="auto"/>
              <w:bottom w:val="single" w:sz="12" w:space="0" w:color="auto"/>
            </w:tcBorders>
          </w:tcPr>
          <w:p w:rsidR="0083463C" w:rsidRPr="002407F9" w:rsidRDefault="0083463C" w:rsidP="00BF3E57">
            <w:pPr>
              <w:pStyle w:val="TABLE-col-heading"/>
              <w:jc w:val="center"/>
              <w:rPr>
                <w:noProof/>
              </w:rPr>
            </w:pPr>
            <w:r w:rsidRPr="002407F9">
              <w:rPr>
                <w:noProof/>
              </w:rPr>
              <w:t>Value</w:t>
            </w:r>
          </w:p>
        </w:tc>
        <w:tc>
          <w:tcPr>
            <w:tcW w:w="459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cantSplit/>
        </w:trPr>
        <w:tc>
          <w:tcPr>
            <w:tcW w:w="3510" w:type="dxa"/>
            <w:tcBorders>
              <w:top w:val="single" w:sz="12" w:space="0" w:color="auto"/>
            </w:tcBorders>
            <w:hideMark/>
          </w:tcPr>
          <w:p w:rsidR="0083463C" w:rsidRPr="002407F9" w:rsidRDefault="0083463C" w:rsidP="00BF3E57">
            <w:pPr>
              <w:pStyle w:val="TABLE-cell"/>
            </w:pPr>
            <w:r w:rsidRPr="002407F9">
              <w:t>TPM_ST_RSP_COMMAND</w:t>
            </w:r>
          </w:p>
        </w:tc>
        <w:tc>
          <w:tcPr>
            <w:tcW w:w="990" w:type="dxa"/>
            <w:tcBorders>
              <w:top w:val="single" w:sz="12" w:space="0" w:color="auto"/>
            </w:tcBorders>
          </w:tcPr>
          <w:p w:rsidR="0083463C" w:rsidRPr="002407F9" w:rsidRDefault="0083463C" w:rsidP="00BF3E57">
            <w:pPr>
              <w:pStyle w:val="TABLE-cell"/>
              <w:jc w:val="center"/>
            </w:pPr>
            <w:r w:rsidRPr="002407F9">
              <w:t>0x00C4</w:t>
            </w:r>
          </w:p>
        </w:tc>
        <w:tc>
          <w:tcPr>
            <w:tcW w:w="4590" w:type="dxa"/>
            <w:tcBorders>
              <w:top w:val="single" w:sz="12" w:space="0" w:color="auto"/>
            </w:tcBorders>
            <w:hideMark/>
          </w:tcPr>
          <w:p w:rsidR="0083463C" w:rsidRPr="002407F9" w:rsidRDefault="0083463C" w:rsidP="00BF3E57">
            <w:pPr>
              <w:pStyle w:val="TABLE-cell"/>
            </w:pPr>
            <w:r w:rsidRPr="002407F9">
              <w:rPr>
                <w:i/>
              </w:rPr>
              <w:t>tag</w:t>
            </w:r>
            <w:r w:rsidRPr="002407F9">
              <w:t xml:space="preserve"> value for a response; used when there is an error in the tag. This is also the value returned from a TPM 1.2 when an error occurs. This value is used in this specification because an error in the command tag may prevent determination of the family. When this tag is used in the response, the response code will be TPM_RC_BAD_TAG (0 1E</w:t>
            </w:r>
            <w:r w:rsidRPr="002407F9">
              <w:rPr>
                <w:vertAlign w:val="subscript"/>
              </w:rPr>
              <w:t>16</w:t>
            </w:r>
            <w:r w:rsidRPr="002407F9">
              <w:t>), which has the same numeric value as the TPM 1.2 response code for TPM_BADTAG.</w:t>
            </w:r>
          </w:p>
          <w:p w:rsidR="0083463C" w:rsidRPr="002407F9" w:rsidRDefault="0083463C" w:rsidP="00BF3E57">
            <w:pPr>
              <w:pStyle w:val="Table-cell-note"/>
              <w:rPr>
                <w:b/>
                <w:bCs/>
                <w:spacing w:val="8"/>
                <w:kern w:val="32"/>
              </w:rPr>
            </w:pPr>
            <w:r w:rsidRPr="002407F9">
              <w:t>NOTE</w:t>
            </w:r>
            <w:r w:rsidRPr="002407F9">
              <w:tab/>
              <w:t xml:space="preserve">In a previously published version of this specification, TPM_RC_BAD_TAG was incorrectly assigned a value of 0x030 instead of 30 (0x01e). Some implementations my return the old value instead of the new value. </w:t>
            </w:r>
          </w:p>
        </w:tc>
      </w:tr>
      <w:tr w:rsidR="0083463C" w:rsidRPr="002407F9" w:rsidTr="00BF3E57">
        <w:trPr>
          <w:cantSplit/>
        </w:trPr>
        <w:tc>
          <w:tcPr>
            <w:tcW w:w="3510" w:type="dxa"/>
          </w:tcPr>
          <w:p w:rsidR="0083463C" w:rsidRPr="002407F9" w:rsidRDefault="0083463C" w:rsidP="00BF3E57">
            <w:pPr>
              <w:pStyle w:val="TABLE-cell"/>
            </w:pPr>
            <w:r w:rsidRPr="002407F9">
              <w:t>TPM_ST_NULL</w:t>
            </w:r>
          </w:p>
        </w:tc>
        <w:tc>
          <w:tcPr>
            <w:tcW w:w="990" w:type="dxa"/>
          </w:tcPr>
          <w:p w:rsidR="0083463C" w:rsidRPr="002407F9" w:rsidRDefault="0083463C" w:rsidP="00BF3E57">
            <w:pPr>
              <w:pStyle w:val="TABLE-cell"/>
              <w:jc w:val="center"/>
            </w:pPr>
            <w:r w:rsidRPr="002407F9">
              <w:t>0X8000</w:t>
            </w:r>
          </w:p>
        </w:tc>
        <w:tc>
          <w:tcPr>
            <w:tcW w:w="4590" w:type="dxa"/>
          </w:tcPr>
          <w:p w:rsidR="0083463C" w:rsidRPr="002407F9" w:rsidRDefault="0083463C" w:rsidP="00BF3E57">
            <w:pPr>
              <w:pStyle w:val="TABLE-cell"/>
            </w:pPr>
            <w:r w:rsidRPr="002407F9">
              <w:t>no structure type specified</w:t>
            </w:r>
          </w:p>
        </w:tc>
      </w:tr>
      <w:tr w:rsidR="0083463C" w:rsidRPr="002407F9" w:rsidTr="00BF3E57">
        <w:trPr>
          <w:cantSplit/>
        </w:trPr>
        <w:tc>
          <w:tcPr>
            <w:tcW w:w="3510" w:type="dxa"/>
            <w:hideMark/>
          </w:tcPr>
          <w:p w:rsidR="0083463C" w:rsidRPr="002407F9" w:rsidRDefault="0083463C" w:rsidP="00BF3E57">
            <w:pPr>
              <w:pStyle w:val="TABLE-cell"/>
            </w:pPr>
            <w:r w:rsidRPr="002407F9">
              <w:t>TPM_ST_NO_SESSIONS</w:t>
            </w:r>
          </w:p>
        </w:tc>
        <w:tc>
          <w:tcPr>
            <w:tcW w:w="990" w:type="dxa"/>
          </w:tcPr>
          <w:p w:rsidR="0083463C" w:rsidRPr="002407F9" w:rsidRDefault="0083463C" w:rsidP="00BF3E57">
            <w:pPr>
              <w:pStyle w:val="TABLE-cell"/>
              <w:jc w:val="center"/>
            </w:pPr>
            <w:r w:rsidRPr="002407F9">
              <w:t>0x8001</w:t>
            </w:r>
          </w:p>
        </w:tc>
        <w:tc>
          <w:tcPr>
            <w:tcW w:w="4590" w:type="dxa"/>
            <w:hideMark/>
          </w:tcPr>
          <w:p w:rsidR="0083463C" w:rsidRPr="002407F9" w:rsidRDefault="0083463C" w:rsidP="00BF3E57">
            <w:pPr>
              <w:pStyle w:val="TABLE-cell"/>
            </w:pPr>
            <w:r w:rsidRPr="002407F9">
              <w:rPr>
                <w:i/>
              </w:rPr>
              <w:t xml:space="preserve">tag </w:t>
            </w:r>
            <w:r w:rsidRPr="002407F9">
              <w:t xml:space="preserve">value for a command/response for a command defined in this specification; indicating that the command/response has no attached sessions and no </w:t>
            </w:r>
            <w:r w:rsidRPr="002407F9">
              <w:rPr>
                <w:i/>
              </w:rPr>
              <w:t>authorizationSize</w:t>
            </w:r>
            <w:r w:rsidRPr="002407F9">
              <w:t>/</w:t>
            </w:r>
            <w:r w:rsidRPr="002407F9">
              <w:rPr>
                <w:i/>
              </w:rPr>
              <w:t>parameterSize</w:t>
            </w:r>
            <w:r w:rsidRPr="002407F9">
              <w:t xml:space="preserve"> value is present</w:t>
            </w:r>
          </w:p>
          <w:p w:rsidR="0083463C" w:rsidRPr="002407F9" w:rsidRDefault="0083463C" w:rsidP="00BF3E57">
            <w:pPr>
              <w:pStyle w:val="TABLE-cell"/>
            </w:pPr>
            <w:r w:rsidRPr="002407F9">
              <w:t xml:space="preserve">If the </w:t>
            </w:r>
            <w:r w:rsidRPr="002407F9">
              <w:rPr>
                <w:i/>
              </w:rPr>
              <w:t>responseCode</w:t>
            </w:r>
            <w:r w:rsidRPr="002407F9">
              <w:t xml:space="preserve"> from the TPM is not TPM_RC_SUCCESS, then the response tag shall have this value.</w:t>
            </w:r>
          </w:p>
        </w:tc>
      </w:tr>
      <w:tr w:rsidR="0083463C" w:rsidRPr="002407F9" w:rsidTr="00BF3E57">
        <w:trPr>
          <w:cantSplit/>
        </w:trPr>
        <w:tc>
          <w:tcPr>
            <w:tcW w:w="3510" w:type="dxa"/>
            <w:hideMark/>
          </w:tcPr>
          <w:p w:rsidR="0083463C" w:rsidRPr="002407F9" w:rsidRDefault="0083463C" w:rsidP="00BF3E57">
            <w:pPr>
              <w:pStyle w:val="TABLE-cell"/>
            </w:pPr>
            <w:r w:rsidRPr="002407F9">
              <w:t>TPM_ST_SESSIONS</w:t>
            </w:r>
          </w:p>
        </w:tc>
        <w:tc>
          <w:tcPr>
            <w:tcW w:w="990" w:type="dxa"/>
          </w:tcPr>
          <w:p w:rsidR="0083463C" w:rsidRPr="002407F9" w:rsidRDefault="0083463C" w:rsidP="00BF3E57">
            <w:pPr>
              <w:pStyle w:val="TABLE-cell"/>
              <w:jc w:val="center"/>
            </w:pPr>
            <w:r w:rsidRPr="002407F9">
              <w:t>0x8002</w:t>
            </w:r>
          </w:p>
        </w:tc>
        <w:tc>
          <w:tcPr>
            <w:tcW w:w="4590" w:type="dxa"/>
            <w:hideMark/>
          </w:tcPr>
          <w:p w:rsidR="0083463C" w:rsidRPr="002407F9" w:rsidRDefault="0083463C" w:rsidP="00BF3E57">
            <w:pPr>
              <w:pStyle w:val="TABLE-cell"/>
            </w:pPr>
            <w:r w:rsidRPr="002407F9">
              <w:rPr>
                <w:i/>
              </w:rPr>
              <w:t>tag</w:t>
            </w:r>
            <w:r w:rsidRPr="002407F9">
              <w:t xml:space="preserve"> value for a command/response for a command defined in this specification; indicating that the command/response has one or more attached sessions and the </w:t>
            </w:r>
            <w:r w:rsidRPr="002407F9">
              <w:rPr>
                <w:i/>
              </w:rPr>
              <w:t>authorizationSize</w:t>
            </w:r>
            <w:r w:rsidRPr="002407F9">
              <w:t>/</w:t>
            </w:r>
            <w:r w:rsidRPr="002407F9">
              <w:rPr>
                <w:i/>
              </w:rPr>
              <w:t>parameterSize</w:t>
            </w:r>
            <w:r w:rsidRPr="002407F9">
              <w:t xml:space="preserve"> field is present</w:t>
            </w:r>
          </w:p>
        </w:tc>
      </w:tr>
      <w:tr w:rsidR="0083463C" w:rsidRPr="002407F9" w:rsidTr="00BF3E57">
        <w:trPr>
          <w:cantSplit/>
        </w:trPr>
        <w:tc>
          <w:tcPr>
            <w:tcW w:w="3510" w:type="dxa"/>
          </w:tcPr>
          <w:p w:rsidR="0083463C" w:rsidRPr="002407F9" w:rsidRDefault="0083463C" w:rsidP="00BF3E57">
            <w:pPr>
              <w:pStyle w:val="TABLE-cell"/>
            </w:pPr>
            <w:r w:rsidRPr="002407F9">
              <w:t>reserved</w:t>
            </w:r>
          </w:p>
        </w:tc>
        <w:tc>
          <w:tcPr>
            <w:tcW w:w="990" w:type="dxa"/>
          </w:tcPr>
          <w:p w:rsidR="0083463C" w:rsidRPr="002407F9" w:rsidRDefault="0083463C" w:rsidP="00BF3E57">
            <w:pPr>
              <w:pStyle w:val="TABLE-cell"/>
              <w:jc w:val="center"/>
            </w:pPr>
            <w:r w:rsidRPr="002407F9">
              <w:t>0x8003</w:t>
            </w:r>
          </w:p>
        </w:tc>
        <w:tc>
          <w:tcPr>
            <w:tcW w:w="4590" w:type="dxa"/>
          </w:tcPr>
          <w:p w:rsidR="0083463C" w:rsidRPr="002407F9" w:rsidRDefault="0083463C" w:rsidP="00BF3E57">
            <w:pPr>
              <w:pStyle w:val="TABLE-cell"/>
            </w:pPr>
            <w:r w:rsidRPr="002407F9">
              <w:t>When used between application software and the TPM resource manager, this tag indicates that the command has no sessions and the handles are using the Name format rather than the 32-bit handle format.</w:t>
            </w:r>
          </w:p>
          <w:p w:rsidR="0083463C" w:rsidRPr="002407F9" w:rsidRDefault="0083463C" w:rsidP="00BF3E57">
            <w:pPr>
              <w:pStyle w:val="Table-cell-note"/>
            </w:pPr>
            <w:r w:rsidRPr="002407F9">
              <w:t>NOTE 1</w:t>
            </w:r>
            <w:r w:rsidRPr="002407F9">
              <w:tab/>
              <w:t xml:space="preserve">The response to application software will have a </w:t>
            </w:r>
            <w:r w:rsidRPr="002407F9">
              <w:rPr>
                <w:i/>
              </w:rPr>
              <w:t xml:space="preserve">tag </w:t>
            </w:r>
            <w:r w:rsidRPr="002407F9">
              <w:t>of TPM_ST_NO_SESSIONS.</w:t>
            </w:r>
          </w:p>
          <w:p w:rsidR="0083463C" w:rsidRPr="002407F9" w:rsidRDefault="0083463C" w:rsidP="00BF3E57">
            <w:pPr>
              <w:pStyle w:val="TABLE-cell"/>
            </w:pPr>
            <w:r w:rsidRPr="002407F9">
              <w:t xml:space="preserve">Between the TRM and TPM, this tag would occur in a response from a TPM that overlaps the </w:t>
            </w:r>
            <w:r w:rsidRPr="002407F9">
              <w:rPr>
                <w:i/>
              </w:rPr>
              <w:t>tag</w:t>
            </w:r>
            <w:r w:rsidRPr="002407F9">
              <w:t xml:space="preserve"> parameter of a request with the </w:t>
            </w:r>
            <w:r w:rsidRPr="002407F9">
              <w:rPr>
                <w:i/>
              </w:rPr>
              <w:t>tag</w:t>
            </w:r>
            <w:r w:rsidRPr="002407F9">
              <w:t xml:space="preserve"> parameter of a response, when the response has no associated sessions.</w:t>
            </w:r>
          </w:p>
          <w:p w:rsidR="0083463C" w:rsidRPr="002407F9" w:rsidRDefault="0083463C" w:rsidP="00BF3E57">
            <w:pPr>
              <w:pStyle w:val="Table-cell-note"/>
            </w:pPr>
            <w:r w:rsidRPr="002407F9">
              <w:t>NOTE 2</w:t>
            </w:r>
            <w:r w:rsidRPr="002407F9">
              <w:tab/>
              <w:t>This tag is not used by all TPM or TRM implementations.</w:t>
            </w:r>
          </w:p>
        </w:tc>
      </w:tr>
      <w:tr w:rsidR="0083463C" w:rsidRPr="002407F9" w:rsidTr="00BF3E57">
        <w:trPr>
          <w:cantSplit/>
        </w:trPr>
        <w:tc>
          <w:tcPr>
            <w:tcW w:w="3510" w:type="dxa"/>
          </w:tcPr>
          <w:p w:rsidR="0083463C" w:rsidRPr="002407F9" w:rsidRDefault="0083463C" w:rsidP="00BF3E57">
            <w:pPr>
              <w:pStyle w:val="TABLE-cell"/>
            </w:pPr>
            <w:r w:rsidRPr="002407F9">
              <w:t>reserved</w:t>
            </w:r>
          </w:p>
        </w:tc>
        <w:tc>
          <w:tcPr>
            <w:tcW w:w="990" w:type="dxa"/>
          </w:tcPr>
          <w:p w:rsidR="0083463C" w:rsidRPr="002407F9" w:rsidRDefault="0083463C" w:rsidP="00BF3E57">
            <w:pPr>
              <w:pStyle w:val="TABLE-cell"/>
              <w:jc w:val="center"/>
            </w:pPr>
            <w:r w:rsidRPr="002407F9">
              <w:t>0x8004</w:t>
            </w:r>
          </w:p>
        </w:tc>
        <w:tc>
          <w:tcPr>
            <w:tcW w:w="4590" w:type="dxa"/>
          </w:tcPr>
          <w:p w:rsidR="0083463C" w:rsidRPr="002407F9" w:rsidRDefault="0083463C" w:rsidP="00BF3E57">
            <w:pPr>
              <w:pStyle w:val="TABLE-cell"/>
            </w:pPr>
            <w:r w:rsidRPr="002407F9">
              <w:t>When used between application software and the TPM resource manager, this tag indicates that the command has sessions and the handles are using the Name format rather than the 32-bit handle format.</w:t>
            </w:r>
          </w:p>
          <w:p w:rsidR="0083463C" w:rsidRPr="002407F9" w:rsidRDefault="0083463C" w:rsidP="00BF3E57">
            <w:pPr>
              <w:pStyle w:val="Table-cell-note"/>
            </w:pPr>
            <w:r w:rsidRPr="002407F9">
              <w:t>NOTE 1</w:t>
            </w:r>
            <w:r w:rsidRPr="002407F9">
              <w:tab/>
              <w:t xml:space="preserve">If the command completes successfully, the response to application software will have a </w:t>
            </w:r>
            <w:r w:rsidRPr="002407F9">
              <w:rPr>
                <w:i/>
              </w:rPr>
              <w:t>tag</w:t>
            </w:r>
            <w:r w:rsidRPr="002407F9">
              <w:t xml:space="preserve"> of TPM_ST_SESSIONS.</w:t>
            </w:r>
          </w:p>
          <w:p w:rsidR="0083463C" w:rsidRPr="002407F9" w:rsidRDefault="0083463C" w:rsidP="00BF3E57">
            <w:pPr>
              <w:pStyle w:val="TABLE-cell"/>
            </w:pPr>
            <w:r w:rsidRPr="002407F9">
              <w:t xml:space="preserve">Between the TRM and TPM, would occur in a response from a TPM that overlaps the </w:t>
            </w:r>
            <w:r w:rsidRPr="002407F9">
              <w:rPr>
                <w:i/>
              </w:rPr>
              <w:t>tag</w:t>
            </w:r>
            <w:r w:rsidRPr="002407F9">
              <w:t xml:space="preserve"> parameter of a request with the </w:t>
            </w:r>
            <w:r w:rsidRPr="002407F9">
              <w:rPr>
                <w:i/>
              </w:rPr>
              <w:t>tag</w:t>
            </w:r>
            <w:r w:rsidRPr="002407F9">
              <w:t xml:space="preserve"> parameter of a response, when the response has authorization sessions.</w:t>
            </w:r>
          </w:p>
          <w:p w:rsidR="0083463C" w:rsidRPr="002407F9" w:rsidRDefault="0083463C" w:rsidP="00BF3E57">
            <w:pPr>
              <w:pStyle w:val="Table-cell-note"/>
            </w:pPr>
            <w:r w:rsidRPr="002407F9">
              <w:t>NOTE 2</w:t>
            </w:r>
            <w:r w:rsidRPr="002407F9">
              <w:tab/>
              <w:t>This tag is not used by all TPM or TRM implementations.</w:t>
            </w:r>
          </w:p>
        </w:tc>
      </w:tr>
      <w:tr w:rsidR="0083463C" w:rsidRPr="002407F9" w:rsidTr="00BF3E57">
        <w:trPr>
          <w:cantSplit/>
        </w:trPr>
        <w:tc>
          <w:tcPr>
            <w:tcW w:w="3510" w:type="dxa"/>
          </w:tcPr>
          <w:p w:rsidR="0083463C" w:rsidRPr="002407F9" w:rsidRDefault="0083463C" w:rsidP="00BF3E57">
            <w:pPr>
              <w:pStyle w:val="TABLE-cell"/>
            </w:pPr>
            <w:r w:rsidRPr="002407F9">
              <w:t>TPM_ST_ATTEST_NV</w:t>
            </w:r>
          </w:p>
        </w:tc>
        <w:tc>
          <w:tcPr>
            <w:tcW w:w="990" w:type="dxa"/>
          </w:tcPr>
          <w:p w:rsidR="0083463C" w:rsidRPr="002407F9" w:rsidRDefault="0083463C" w:rsidP="00BF3E57">
            <w:pPr>
              <w:pStyle w:val="TABLE-cell"/>
              <w:jc w:val="center"/>
            </w:pPr>
            <w:r w:rsidRPr="002407F9">
              <w:t>0x8014</w:t>
            </w:r>
          </w:p>
        </w:tc>
        <w:tc>
          <w:tcPr>
            <w:tcW w:w="4590" w:type="dxa"/>
          </w:tcPr>
          <w:p w:rsidR="0083463C" w:rsidRPr="002407F9" w:rsidRDefault="0083463C" w:rsidP="00BF3E57">
            <w:pPr>
              <w:pStyle w:val="TABLE-cell"/>
            </w:pPr>
            <w:r w:rsidRPr="002407F9">
              <w:t>tag for an attestation structure</w:t>
            </w:r>
          </w:p>
        </w:tc>
      </w:tr>
      <w:tr w:rsidR="0083463C" w:rsidRPr="002407F9" w:rsidTr="00BF3E57">
        <w:trPr>
          <w:cantSplit/>
        </w:trPr>
        <w:tc>
          <w:tcPr>
            <w:tcW w:w="3510" w:type="dxa"/>
          </w:tcPr>
          <w:p w:rsidR="0083463C" w:rsidRPr="002407F9" w:rsidRDefault="0083463C" w:rsidP="00BF3E57">
            <w:pPr>
              <w:pStyle w:val="TABLE-cell"/>
            </w:pPr>
            <w:r w:rsidRPr="002407F9">
              <w:t>TPM_ST_ATTEST_COMMAND_AUDIT</w:t>
            </w:r>
          </w:p>
        </w:tc>
        <w:tc>
          <w:tcPr>
            <w:tcW w:w="990" w:type="dxa"/>
          </w:tcPr>
          <w:p w:rsidR="0083463C" w:rsidRPr="002407F9" w:rsidRDefault="0083463C" w:rsidP="00BF3E57">
            <w:pPr>
              <w:pStyle w:val="TABLE-cell"/>
              <w:jc w:val="center"/>
            </w:pPr>
            <w:r w:rsidRPr="002407F9">
              <w:t>0x8015</w:t>
            </w:r>
          </w:p>
        </w:tc>
        <w:tc>
          <w:tcPr>
            <w:tcW w:w="4590" w:type="dxa"/>
          </w:tcPr>
          <w:p w:rsidR="0083463C" w:rsidRPr="002407F9" w:rsidRDefault="0083463C" w:rsidP="00BF3E57">
            <w:pPr>
              <w:pStyle w:val="TABLE-cell"/>
            </w:pPr>
            <w:r w:rsidRPr="002407F9">
              <w:t>tag for an attestation structure</w:t>
            </w:r>
          </w:p>
        </w:tc>
      </w:tr>
      <w:tr w:rsidR="0083463C" w:rsidRPr="002407F9" w:rsidTr="00BF3E57">
        <w:trPr>
          <w:cantSplit/>
        </w:trPr>
        <w:tc>
          <w:tcPr>
            <w:tcW w:w="3510" w:type="dxa"/>
          </w:tcPr>
          <w:p w:rsidR="0083463C" w:rsidRPr="002407F9" w:rsidRDefault="0083463C" w:rsidP="00BF3E57">
            <w:pPr>
              <w:pStyle w:val="TABLE-cell"/>
            </w:pPr>
            <w:r w:rsidRPr="002407F9">
              <w:t>TPM_ST_ATTEST_SESSION_AUDIT</w:t>
            </w:r>
          </w:p>
        </w:tc>
        <w:tc>
          <w:tcPr>
            <w:tcW w:w="990" w:type="dxa"/>
          </w:tcPr>
          <w:p w:rsidR="0083463C" w:rsidRPr="002407F9" w:rsidRDefault="0083463C" w:rsidP="00BF3E57">
            <w:pPr>
              <w:pStyle w:val="TABLE-cell"/>
              <w:jc w:val="center"/>
            </w:pPr>
            <w:r w:rsidRPr="002407F9">
              <w:t>0x8016</w:t>
            </w:r>
          </w:p>
        </w:tc>
        <w:tc>
          <w:tcPr>
            <w:tcW w:w="4590" w:type="dxa"/>
          </w:tcPr>
          <w:p w:rsidR="0083463C" w:rsidRPr="002407F9" w:rsidRDefault="0083463C" w:rsidP="00BF3E57">
            <w:pPr>
              <w:pStyle w:val="TABLE-cell"/>
            </w:pPr>
            <w:r w:rsidRPr="002407F9">
              <w:t>tag for an attestation structure</w:t>
            </w:r>
          </w:p>
        </w:tc>
      </w:tr>
      <w:tr w:rsidR="0083463C" w:rsidRPr="002407F9" w:rsidTr="00BF3E57">
        <w:trPr>
          <w:cantSplit/>
        </w:trPr>
        <w:tc>
          <w:tcPr>
            <w:tcW w:w="3510" w:type="dxa"/>
          </w:tcPr>
          <w:p w:rsidR="0083463C" w:rsidRPr="002407F9" w:rsidRDefault="0083463C" w:rsidP="00BF3E57">
            <w:pPr>
              <w:pStyle w:val="TABLE-cell"/>
            </w:pPr>
            <w:r w:rsidRPr="002407F9">
              <w:lastRenderedPageBreak/>
              <w:t>TPM_ST_ATTEST_CERTIFY</w:t>
            </w:r>
          </w:p>
        </w:tc>
        <w:tc>
          <w:tcPr>
            <w:tcW w:w="990" w:type="dxa"/>
          </w:tcPr>
          <w:p w:rsidR="0083463C" w:rsidRPr="002407F9" w:rsidRDefault="0083463C" w:rsidP="00BF3E57">
            <w:pPr>
              <w:pStyle w:val="TABLE-cell"/>
              <w:jc w:val="center"/>
            </w:pPr>
            <w:r w:rsidRPr="002407F9">
              <w:t>0x8017</w:t>
            </w:r>
          </w:p>
        </w:tc>
        <w:tc>
          <w:tcPr>
            <w:tcW w:w="4590" w:type="dxa"/>
          </w:tcPr>
          <w:p w:rsidR="0083463C" w:rsidRPr="002407F9" w:rsidRDefault="0083463C" w:rsidP="00BF3E57">
            <w:pPr>
              <w:pStyle w:val="TABLE-cell"/>
            </w:pPr>
            <w:r w:rsidRPr="002407F9">
              <w:t>tag for an attestation structure</w:t>
            </w:r>
          </w:p>
        </w:tc>
      </w:tr>
      <w:tr w:rsidR="0083463C" w:rsidRPr="002407F9" w:rsidTr="00BF3E57">
        <w:trPr>
          <w:cantSplit/>
        </w:trPr>
        <w:tc>
          <w:tcPr>
            <w:tcW w:w="3510" w:type="dxa"/>
          </w:tcPr>
          <w:p w:rsidR="0083463C" w:rsidRPr="002407F9" w:rsidRDefault="0083463C" w:rsidP="00BF3E57">
            <w:pPr>
              <w:pStyle w:val="TABLE-cell"/>
            </w:pPr>
            <w:r w:rsidRPr="002407F9">
              <w:t>TPM_ST_ATTEST_QUOTE</w:t>
            </w:r>
          </w:p>
        </w:tc>
        <w:tc>
          <w:tcPr>
            <w:tcW w:w="990" w:type="dxa"/>
          </w:tcPr>
          <w:p w:rsidR="0083463C" w:rsidRPr="002407F9" w:rsidRDefault="0083463C" w:rsidP="00BF3E57">
            <w:pPr>
              <w:pStyle w:val="TABLE-cell"/>
              <w:jc w:val="center"/>
            </w:pPr>
            <w:r w:rsidRPr="002407F9">
              <w:t>0x8018</w:t>
            </w:r>
          </w:p>
        </w:tc>
        <w:tc>
          <w:tcPr>
            <w:tcW w:w="4590" w:type="dxa"/>
          </w:tcPr>
          <w:p w:rsidR="0083463C" w:rsidRPr="002407F9" w:rsidRDefault="0083463C" w:rsidP="00BF3E57">
            <w:pPr>
              <w:pStyle w:val="TABLE-cell"/>
            </w:pPr>
            <w:r w:rsidRPr="002407F9">
              <w:t>tag for an attestation structure</w:t>
            </w:r>
          </w:p>
        </w:tc>
      </w:tr>
      <w:tr w:rsidR="0083463C" w:rsidRPr="002407F9" w:rsidTr="00BF3E57">
        <w:trPr>
          <w:cantSplit/>
        </w:trPr>
        <w:tc>
          <w:tcPr>
            <w:tcW w:w="3510" w:type="dxa"/>
          </w:tcPr>
          <w:p w:rsidR="0083463C" w:rsidRPr="002407F9" w:rsidRDefault="0083463C" w:rsidP="00BF3E57">
            <w:pPr>
              <w:pStyle w:val="TABLE-cell"/>
            </w:pPr>
            <w:r w:rsidRPr="002407F9">
              <w:t>TPM_ST_ATTEST_TIME</w:t>
            </w:r>
          </w:p>
        </w:tc>
        <w:tc>
          <w:tcPr>
            <w:tcW w:w="990" w:type="dxa"/>
          </w:tcPr>
          <w:p w:rsidR="0083463C" w:rsidRPr="002407F9" w:rsidRDefault="0083463C" w:rsidP="00BF3E57">
            <w:pPr>
              <w:pStyle w:val="TABLE-cell"/>
              <w:jc w:val="center"/>
            </w:pPr>
            <w:r w:rsidRPr="002407F9">
              <w:t>0x8019</w:t>
            </w:r>
          </w:p>
        </w:tc>
        <w:tc>
          <w:tcPr>
            <w:tcW w:w="4590" w:type="dxa"/>
          </w:tcPr>
          <w:p w:rsidR="0083463C" w:rsidRPr="002407F9" w:rsidRDefault="0083463C" w:rsidP="00BF3E57">
            <w:pPr>
              <w:pStyle w:val="TABLE-cell"/>
            </w:pPr>
            <w:r w:rsidRPr="002407F9">
              <w:t>tag for an attestation structure</w:t>
            </w:r>
          </w:p>
        </w:tc>
      </w:tr>
      <w:tr w:rsidR="0083463C" w:rsidRPr="002407F9" w:rsidTr="00BF3E57">
        <w:trPr>
          <w:cantSplit/>
        </w:trPr>
        <w:tc>
          <w:tcPr>
            <w:tcW w:w="3510" w:type="dxa"/>
          </w:tcPr>
          <w:p w:rsidR="0083463C" w:rsidRPr="002407F9" w:rsidRDefault="0083463C" w:rsidP="00BF3E57">
            <w:pPr>
              <w:pStyle w:val="TABLE-cell"/>
            </w:pPr>
            <w:r w:rsidRPr="002407F9">
              <w:t>TPM_ST_ATTEST_CREATION</w:t>
            </w:r>
          </w:p>
        </w:tc>
        <w:tc>
          <w:tcPr>
            <w:tcW w:w="990" w:type="dxa"/>
          </w:tcPr>
          <w:p w:rsidR="0083463C" w:rsidRPr="002407F9" w:rsidRDefault="0083463C" w:rsidP="00BF3E57">
            <w:pPr>
              <w:pStyle w:val="TABLE-cell"/>
              <w:jc w:val="center"/>
            </w:pPr>
            <w:r w:rsidRPr="002407F9">
              <w:t>0x801A</w:t>
            </w:r>
          </w:p>
        </w:tc>
        <w:tc>
          <w:tcPr>
            <w:tcW w:w="4590" w:type="dxa"/>
          </w:tcPr>
          <w:p w:rsidR="0083463C" w:rsidRPr="002407F9" w:rsidRDefault="0083463C" w:rsidP="00BF3E57">
            <w:pPr>
              <w:pStyle w:val="TABLE-cell"/>
            </w:pPr>
            <w:r w:rsidRPr="002407F9">
              <w:t>tag for an attestation structure</w:t>
            </w:r>
          </w:p>
        </w:tc>
      </w:tr>
      <w:tr w:rsidR="0083463C" w:rsidRPr="002407F9" w:rsidTr="00BF3E57">
        <w:trPr>
          <w:cantSplit/>
        </w:trPr>
        <w:tc>
          <w:tcPr>
            <w:tcW w:w="3510" w:type="dxa"/>
          </w:tcPr>
          <w:p w:rsidR="0083463C" w:rsidRPr="002407F9" w:rsidRDefault="0083463C" w:rsidP="00BF3E57">
            <w:pPr>
              <w:pStyle w:val="TABLE-cell"/>
            </w:pPr>
            <w:r w:rsidRPr="002407F9">
              <w:t>reserved</w:t>
            </w:r>
          </w:p>
        </w:tc>
        <w:tc>
          <w:tcPr>
            <w:tcW w:w="990" w:type="dxa"/>
          </w:tcPr>
          <w:p w:rsidR="0083463C" w:rsidRPr="002407F9" w:rsidRDefault="0083463C" w:rsidP="00BF3E57">
            <w:pPr>
              <w:pStyle w:val="TABLE-cell"/>
              <w:jc w:val="center"/>
            </w:pPr>
            <w:r w:rsidRPr="002407F9">
              <w:t>0x801B</w:t>
            </w:r>
          </w:p>
        </w:tc>
        <w:tc>
          <w:tcPr>
            <w:tcW w:w="4590" w:type="dxa"/>
          </w:tcPr>
          <w:p w:rsidR="00EA7982" w:rsidRDefault="0083463C" w:rsidP="00BF3E57">
            <w:pPr>
              <w:pStyle w:val="TABLE-cell"/>
            </w:pPr>
            <w:r w:rsidRPr="002407F9">
              <w:t>do not use</w:t>
            </w:r>
          </w:p>
          <w:p w:rsidR="0083463C" w:rsidRPr="002407F9" w:rsidRDefault="0083463C" w:rsidP="00BF3E57">
            <w:pPr>
              <w:pStyle w:val="Table-cell-note"/>
            </w:pPr>
            <w:r w:rsidRPr="002407F9">
              <w:t>NOTE</w:t>
            </w:r>
            <w:r w:rsidRPr="002407F9">
              <w:tab/>
              <w:t>This was previously assigned to TPM_ST_ATTEST_NV. The tag is changed because the structure has changed</w:t>
            </w:r>
          </w:p>
        </w:tc>
      </w:tr>
      <w:tr w:rsidR="008273EF" w:rsidRPr="002407F9" w:rsidTr="00BF3E57">
        <w:trPr>
          <w:cantSplit/>
        </w:trPr>
        <w:tc>
          <w:tcPr>
            <w:tcW w:w="3510" w:type="dxa"/>
          </w:tcPr>
          <w:p w:rsidR="008273EF" w:rsidRPr="002407F9" w:rsidRDefault="008273EF" w:rsidP="00BF3E57">
            <w:pPr>
              <w:pStyle w:val="TABLE-cell"/>
            </w:pPr>
            <w:r>
              <w:t>TPM_ST_ATTEST_NV_DIGEST</w:t>
            </w:r>
          </w:p>
        </w:tc>
        <w:tc>
          <w:tcPr>
            <w:tcW w:w="990" w:type="dxa"/>
          </w:tcPr>
          <w:p w:rsidR="008273EF" w:rsidRPr="002407F9" w:rsidRDefault="008273EF" w:rsidP="00BF3E57">
            <w:pPr>
              <w:pStyle w:val="TABLE-cell"/>
              <w:jc w:val="center"/>
            </w:pPr>
            <w:r>
              <w:t>0x801C</w:t>
            </w:r>
          </w:p>
        </w:tc>
        <w:tc>
          <w:tcPr>
            <w:tcW w:w="4590" w:type="dxa"/>
          </w:tcPr>
          <w:p w:rsidR="008273EF" w:rsidRPr="002407F9" w:rsidRDefault="008273EF" w:rsidP="00BF3E57">
            <w:pPr>
              <w:pStyle w:val="TABLE-cell"/>
            </w:pPr>
            <w:r>
              <w:t>tag for an attestation structure</w:t>
            </w:r>
          </w:p>
        </w:tc>
      </w:tr>
      <w:tr w:rsidR="0083463C" w:rsidRPr="002407F9" w:rsidTr="00BF3E57">
        <w:trPr>
          <w:cantSplit/>
        </w:trPr>
        <w:tc>
          <w:tcPr>
            <w:tcW w:w="3510" w:type="dxa"/>
          </w:tcPr>
          <w:p w:rsidR="0083463C" w:rsidRPr="002407F9" w:rsidDel="00A849F5" w:rsidRDefault="0083463C" w:rsidP="00BF3E57">
            <w:pPr>
              <w:pStyle w:val="TABLE-cell"/>
            </w:pPr>
            <w:r w:rsidRPr="002407F9">
              <w:t>TPM_ST_CREATION</w:t>
            </w:r>
          </w:p>
        </w:tc>
        <w:tc>
          <w:tcPr>
            <w:tcW w:w="990" w:type="dxa"/>
          </w:tcPr>
          <w:p w:rsidR="0083463C" w:rsidRPr="002407F9" w:rsidDel="00A849F5" w:rsidRDefault="0083463C" w:rsidP="00BF3E57">
            <w:pPr>
              <w:pStyle w:val="TABLE-cell"/>
              <w:jc w:val="center"/>
            </w:pPr>
            <w:r w:rsidRPr="002407F9">
              <w:t>0x8021</w:t>
            </w:r>
          </w:p>
        </w:tc>
        <w:tc>
          <w:tcPr>
            <w:tcW w:w="4590" w:type="dxa"/>
          </w:tcPr>
          <w:p w:rsidR="0083463C" w:rsidRPr="002407F9" w:rsidDel="00A849F5" w:rsidRDefault="0083463C" w:rsidP="00BF3E57">
            <w:pPr>
              <w:pStyle w:val="TABLE-cell"/>
            </w:pPr>
            <w:r w:rsidRPr="002407F9">
              <w:t>tag for a ticket type</w:t>
            </w:r>
          </w:p>
        </w:tc>
      </w:tr>
      <w:tr w:rsidR="0083463C" w:rsidRPr="002407F9" w:rsidTr="00BF3E57">
        <w:trPr>
          <w:cantSplit/>
        </w:trPr>
        <w:tc>
          <w:tcPr>
            <w:tcW w:w="3510" w:type="dxa"/>
          </w:tcPr>
          <w:p w:rsidR="0083463C" w:rsidRPr="002407F9" w:rsidRDefault="0083463C" w:rsidP="00BF3E57">
            <w:pPr>
              <w:pStyle w:val="TABLE-cell"/>
            </w:pPr>
            <w:r w:rsidRPr="002407F9">
              <w:t>TPM_ST_VERIFIED</w:t>
            </w:r>
          </w:p>
        </w:tc>
        <w:tc>
          <w:tcPr>
            <w:tcW w:w="990" w:type="dxa"/>
          </w:tcPr>
          <w:p w:rsidR="0083463C" w:rsidRPr="002407F9" w:rsidRDefault="0083463C" w:rsidP="00BF3E57">
            <w:pPr>
              <w:pStyle w:val="TABLE-cell"/>
              <w:jc w:val="center"/>
            </w:pPr>
            <w:r w:rsidRPr="002407F9">
              <w:t>0x8022</w:t>
            </w:r>
          </w:p>
        </w:tc>
        <w:tc>
          <w:tcPr>
            <w:tcW w:w="4590" w:type="dxa"/>
          </w:tcPr>
          <w:p w:rsidR="0083463C" w:rsidRPr="002407F9" w:rsidRDefault="0083463C" w:rsidP="00BF3E57">
            <w:pPr>
              <w:pStyle w:val="TABLE-cell"/>
            </w:pPr>
            <w:r w:rsidRPr="002407F9">
              <w:t>tag for a ticket type</w:t>
            </w:r>
          </w:p>
        </w:tc>
      </w:tr>
      <w:tr w:rsidR="0083463C" w:rsidRPr="002407F9" w:rsidTr="00BF3E57">
        <w:trPr>
          <w:cantSplit/>
        </w:trPr>
        <w:tc>
          <w:tcPr>
            <w:tcW w:w="3510" w:type="dxa"/>
          </w:tcPr>
          <w:p w:rsidR="0083463C" w:rsidRPr="002407F9" w:rsidRDefault="0083463C" w:rsidP="00BF3E57">
            <w:pPr>
              <w:pStyle w:val="TABLE-cell"/>
            </w:pPr>
            <w:r w:rsidRPr="002407F9">
              <w:t>TPM_ST_AUTH_SECRET</w:t>
            </w:r>
          </w:p>
        </w:tc>
        <w:tc>
          <w:tcPr>
            <w:tcW w:w="990" w:type="dxa"/>
          </w:tcPr>
          <w:p w:rsidR="0083463C" w:rsidRPr="002407F9" w:rsidRDefault="0083463C" w:rsidP="00BF3E57">
            <w:pPr>
              <w:pStyle w:val="TABLE-cell"/>
              <w:jc w:val="center"/>
            </w:pPr>
            <w:r w:rsidRPr="002407F9">
              <w:t>0x8023</w:t>
            </w:r>
          </w:p>
        </w:tc>
        <w:tc>
          <w:tcPr>
            <w:tcW w:w="4590" w:type="dxa"/>
          </w:tcPr>
          <w:p w:rsidR="0083463C" w:rsidRPr="002407F9" w:rsidRDefault="0083463C" w:rsidP="00BF3E57">
            <w:pPr>
              <w:pStyle w:val="TABLE-cell"/>
            </w:pPr>
            <w:r w:rsidRPr="002407F9">
              <w:t>tag for a ticket type</w:t>
            </w:r>
          </w:p>
        </w:tc>
      </w:tr>
      <w:tr w:rsidR="0083463C" w:rsidRPr="002407F9" w:rsidTr="00BF3E57">
        <w:trPr>
          <w:cantSplit/>
        </w:trPr>
        <w:tc>
          <w:tcPr>
            <w:tcW w:w="3510" w:type="dxa"/>
          </w:tcPr>
          <w:p w:rsidR="0083463C" w:rsidRPr="002407F9" w:rsidRDefault="0083463C" w:rsidP="00BF3E57">
            <w:pPr>
              <w:pStyle w:val="TABLE-cell"/>
            </w:pPr>
            <w:r w:rsidRPr="002407F9">
              <w:t>TPM_ST_HASHCHECK</w:t>
            </w:r>
          </w:p>
        </w:tc>
        <w:tc>
          <w:tcPr>
            <w:tcW w:w="990" w:type="dxa"/>
          </w:tcPr>
          <w:p w:rsidR="0083463C" w:rsidRPr="002407F9" w:rsidRDefault="0083463C" w:rsidP="00BF3E57">
            <w:pPr>
              <w:pStyle w:val="TABLE-cell"/>
              <w:jc w:val="center"/>
            </w:pPr>
            <w:r w:rsidRPr="002407F9">
              <w:t>0x8024</w:t>
            </w:r>
          </w:p>
        </w:tc>
        <w:tc>
          <w:tcPr>
            <w:tcW w:w="4590" w:type="dxa"/>
          </w:tcPr>
          <w:p w:rsidR="0083463C" w:rsidRPr="002407F9" w:rsidRDefault="0083463C" w:rsidP="00BF3E57">
            <w:pPr>
              <w:pStyle w:val="TABLE-cell"/>
            </w:pPr>
            <w:r w:rsidRPr="002407F9">
              <w:t>tag for a ticket type</w:t>
            </w:r>
          </w:p>
        </w:tc>
      </w:tr>
      <w:tr w:rsidR="0083463C" w:rsidRPr="002407F9" w:rsidTr="00BF3E57">
        <w:trPr>
          <w:cantSplit/>
        </w:trPr>
        <w:tc>
          <w:tcPr>
            <w:tcW w:w="3510" w:type="dxa"/>
          </w:tcPr>
          <w:p w:rsidR="0083463C" w:rsidRPr="002407F9" w:rsidRDefault="0083463C" w:rsidP="00BF3E57">
            <w:pPr>
              <w:pStyle w:val="TABLE-cell"/>
            </w:pPr>
            <w:r w:rsidRPr="002407F9">
              <w:t>TPM_ST_AUTH_SIGNED</w:t>
            </w:r>
          </w:p>
        </w:tc>
        <w:tc>
          <w:tcPr>
            <w:tcW w:w="990" w:type="dxa"/>
          </w:tcPr>
          <w:p w:rsidR="0083463C" w:rsidRPr="002407F9" w:rsidRDefault="0083463C" w:rsidP="00BF3E57">
            <w:pPr>
              <w:pStyle w:val="TABLE-cell"/>
              <w:jc w:val="center"/>
            </w:pPr>
            <w:r w:rsidRPr="002407F9">
              <w:t>0x8025</w:t>
            </w:r>
          </w:p>
        </w:tc>
        <w:tc>
          <w:tcPr>
            <w:tcW w:w="4590" w:type="dxa"/>
          </w:tcPr>
          <w:p w:rsidR="0083463C" w:rsidRPr="002407F9" w:rsidRDefault="0083463C" w:rsidP="00BF3E57">
            <w:pPr>
              <w:pStyle w:val="TABLE-cell"/>
            </w:pPr>
            <w:r w:rsidRPr="002407F9">
              <w:t>tag for a ticket type</w:t>
            </w:r>
          </w:p>
        </w:tc>
      </w:tr>
      <w:tr w:rsidR="0083463C" w:rsidRPr="002407F9" w:rsidTr="00BF3E57">
        <w:trPr>
          <w:cantSplit/>
        </w:trPr>
        <w:tc>
          <w:tcPr>
            <w:tcW w:w="3510" w:type="dxa"/>
          </w:tcPr>
          <w:p w:rsidR="0083463C" w:rsidRPr="002407F9" w:rsidRDefault="0083463C" w:rsidP="00430BFB">
            <w:pPr>
              <w:pStyle w:val="TABLE-cell"/>
              <w:keepNext w:val="0"/>
            </w:pPr>
            <w:r w:rsidRPr="002407F9">
              <w:t>TPM_ST_FU_MANIFEST</w:t>
            </w:r>
          </w:p>
        </w:tc>
        <w:tc>
          <w:tcPr>
            <w:tcW w:w="990" w:type="dxa"/>
          </w:tcPr>
          <w:p w:rsidR="0083463C" w:rsidRPr="002407F9" w:rsidRDefault="0083463C" w:rsidP="00430BFB">
            <w:pPr>
              <w:pStyle w:val="TABLE-cell"/>
              <w:keepNext w:val="0"/>
              <w:jc w:val="center"/>
            </w:pPr>
            <w:r w:rsidRPr="002407F9">
              <w:t>0x8029</w:t>
            </w:r>
          </w:p>
        </w:tc>
        <w:tc>
          <w:tcPr>
            <w:tcW w:w="4590" w:type="dxa"/>
          </w:tcPr>
          <w:p w:rsidR="0083463C" w:rsidRPr="002407F9" w:rsidRDefault="0083463C" w:rsidP="00430BFB">
            <w:pPr>
              <w:pStyle w:val="TABLE-cell"/>
              <w:keepNext w:val="0"/>
            </w:pPr>
            <w:r w:rsidRPr="002407F9">
              <w:t>tag for a structure describing a Field Upgrade Policy</w:t>
            </w:r>
          </w:p>
        </w:tc>
      </w:tr>
    </w:tbl>
    <w:p w:rsidR="0083463C" w:rsidRPr="002407F9" w:rsidRDefault="0083463C" w:rsidP="0083463C">
      <w:pPr>
        <w:pStyle w:val="Heading2"/>
        <w:rPr>
          <w:noProof/>
        </w:rPr>
      </w:pPr>
      <w:bookmarkStart w:id="1016" w:name="_Toc276374924"/>
      <w:bookmarkStart w:id="1017" w:name="_Toc277337290"/>
      <w:bookmarkStart w:id="1018" w:name="_Toc277601114"/>
      <w:bookmarkStart w:id="1019" w:name="_Toc276374925"/>
      <w:bookmarkStart w:id="1020" w:name="_Toc277337291"/>
      <w:bookmarkStart w:id="1021" w:name="_Toc277601115"/>
      <w:bookmarkStart w:id="1022" w:name="_Toc276374926"/>
      <w:bookmarkStart w:id="1023" w:name="_Toc277337292"/>
      <w:bookmarkStart w:id="1024" w:name="_Toc277601116"/>
      <w:bookmarkStart w:id="1025" w:name="_Toc276374927"/>
      <w:bookmarkStart w:id="1026" w:name="_Toc277337293"/>
      <w:bookmarkStart w:id="1027" w:name="_Toc277601117"/>
      <w:bookmarkStart w:id="1028" w:name="_Toc276374972"/>
      <w:bookmarkStart w:id="1029" w:name="_Toc277337338"/>
      <w:bookmarkStart w:id="1030" w:name="_Toc277601162"/>
      <w:bookmarkStart w:id="1031" w:name="_Toc286821531"/>
      <w:bookmarkStart w:id="1032" w:name="_Toc286821532"/>
      <w:bookmarkStart w:id="1033" w:name="_Toc286821533"/>
      <w:bookmarkStart w:id="1034" w:name="_Toc96145194"/>
      <w:bookmarkStart w:id="1035" w:name="_Toc111345777"/>
      <w:bookmarkStart w:id="1036" w:name="_Toc219194036"/>
      <w:bookmarkStart w:id="1037" w:name="_Toc219194689"/>
      <w:bookmarkStart w:id="1038" w:name="_Toc237323517"/>
      <w:bookmarkStart w:id="1039" w:name="_Toc286046975"/>
      <w:bookmarkStart w:id="1040" w:name="_Toc288814908"/>
      <w:bookmarkStart w:id="1041" w:name="_Toc304539144"/>
      <w:bookmarkStart w:id="1042" w:name="_Toc308709684"/>
      <w:bookmarkStart w:id="1043" w:name="_Toc380749391"/>
      <w:bookmarkStart w:id="1044" w:name="_Toc384901697"/>
      <w:bookmarkStart w:id="1045" w:name="_Toc432512221"/>
      <w:bookmarkStart w:id="1046" w:name="_Toc443575561"/>
      <w:bookmarkStart w:id="1047" w:name="_Toc470517788"/>
      <w:bookmarkStart w:id="1048" w:name="_Toc462921008"/>
      <w:bookmarkStart w:id="1049" w:name="_Toc516154826"/>
      <w:bookmarkStart w:id="1050" w:name="_Toc20317556"/>
      <w:bookmarkEnd w:id="966"/>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r w:rsidRPr="002407F9">
        <w:rPr>
          <w:noProof/>
        </w:rPr>
        <w:t>TPM_SU (Startup Type)</w:t>
      </w:r>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p>
    <w:p w:rsidR="0083463C" w:rsidRPr="002407F9" w:rsidRDefault="0083463C" w:rsidP="0083463C">
      <w:pPr>
        <w:pStyle w:val="BodyText"/>
        <w:rPr>
          <w:noProof/>
        </w:rPr>
      </w:pPr>
      <w:r w:rsidRPr="002407F9">
        <w:rPr>
          <w:noProof/>
        </w:rPr>
        <w:t>These values are used in TPM2_Startup() to indicate the shutdown and startup mode. The defined startup sequences are:</w:t>
      </w:r>
    </w:p>
    <w:p w:rsidR="0083463C" w:rsidRPr="002407F9" w:rsidRDefault="0083463C" w:rsidP="0083463C">
      <w:pPr>
        <w:pStyle w:val="ListNumber"/>
        <w:numPr>
          <w:ilvl w:val="0"/>
          <w:numId w:val="24"/>
        </w:numPr>
        <w:rPr>
          <w:noProof/>
        </w:rPr>
      </w:pPr>
      <w:r w:rsidRPr="002407F9">
        <w:rPr>
          <w:noProof/>
        </w:rPr>
        <w:t>TPM Reset – Two cases:</w:t>
      </w:r>
    </w:p>
    <w:p w:rsidR="0083463C" w:rsidRPr="002407F9" w:rsidRDefault="0083463C" w:rsidP="0083463C">
      <w:pPr>
        <w:pStyle w:val="ListNumber2"/>
        <w:rPr>
          <w:noProof/>
        </w:rPr>
      </w:pPr>
      <w:r w:rsidRPr="002407F9">
        <w:rPr>
          <w:noProof/>
        </w:rPr>
        <w:t>Shutdown(CLEAR) followed by Startup(CLEAR)</w:t>
      </w:r>
    </w:p>
    <w:p w:rsidR="0083463C" w:rsidRPr="002407F9" w:rsidRDefault="0083463C" w:rsidP="0083463C">
      <w:pPr>
        <w:pStyle w:val="ListNumber2"/>
        <w:rPr>
          <w:noProof/>
        </w:rPr>
      </w:pPr>
      <w:r w:rsidRPr="002407F9">
        <w:rPr>
          <w:noProof/>
        </w:rPr>
        <w:t>Startup(CLEAR) with no Shutdown()</w:t>
      </w:r>
    </w:p>
    <w:p w:rsidR="0083463C" w:rsidRPr="002407F9" w:rsidRDefault="0083463C" w:rsidP="0083463C">
      <w:pPr>
        <w:pStyle w:val="ListNumber"/>
        <w:rPr>
          <w:noProof/>
        </w:rPr>
      </w:pPr>
      <w:r w:rsidRPr="002407F9">
        <w:rPr>
          <w:noProof/>
        </w:rPr>
        <w:t>TPM Restart – Shutdown(STATE) followed by Startup(CLEAR)</w:t>
      </w:r>
    </w:p>
    <w:p w:rsidR="0083463C" w:rsidRPr="002407F9" w:rsidRDefault="0083463C" w:rsidP="0083463C">
      <w:pPr>
        <w:pStyle w:val="ListNumber"/>
        <w:rPr>
          <w:noProof/>
        </w:rPr>
      </w:pPr>
      <w:r w:rsidRPr="002407F9">
        <w:rPr>
          <w:noProof/>
        </w:rPr>
        <w:t>TPM Resume – Shutdown(STATE) followed by Startup(STATE)</w:t>
      </w:r>
    </w:p>
    <w:p w:rsidR="0083463C" w:rsidRPr="002407F9" w:rsidRDefault="0083463C" w:rsidP="0083463C">
      <w:pPr>
        <w:pStyle w:val="BodyText"/>
        <w:rPr>
          <w:noProof/>
        </w:rPr>
      </w:pPr>
      <w:r w:rsidRPr="002407F9">
        <w:rPr>
          <w:noProof/>
        </w:rPr>
        <w:t>TPM_SU values of 80 00</w:t>
      </w:r>
      <w:r w:rsidRPr="002407F9">
        <w:rPr>
          <w:noProof/>
          <w:vertAlign w:val="subscript"/>
        </w:rPr>
        <w:t>16</w:t>
      </w:r>
      <w:r w:rsidRPr="002407F9">
        <w:rPr>
          <w:noProof/>
        </w:rPr>
        <w:t xml:space="preserve"> and above are reserved for internal use of the TPM and may not be assigned values.</w:t>
      </w:r>
    </w:p>
    <w:p w:rsidR="0083463C" w:rsidRPr="002407F9" w:rsidRDefault="0083463C" w:rsidP="0083463C">
      <w:pPr>
        <w:pStyle w:val="NOTE"/>
        <w:rPr>
          <w:noProof/>
        </w:rPr>
      </w:pPr>
      <w:r w:rsidRPr="002407F9">
        <w:rPr>
          <w:noProof/>
        </w:rPr>
        <w:t>NOTE</w:t>
      </w:r>
      <w:r w:rsidRPr="002407F9">
        <w:rPr>
          <w:noProof/>
        </w:rPr>
        <w:tab/>
        <w:t>In the reference code, a value of FF FF</w:t>
      </w:r>
      <w:r w:rsidRPr="002407F9">
        <w:rPr>
          <w:noProof/>
          <w:vertAlign w:val="subscript"/>
        </w:rPr>
        <w:t>16</w:t>
      </w:r>
      <w:r w:rsidRPr="002407F9">
        <w:rPr>
          <w:noProof/>
        </w:rPr>
        <w:t xml:space="preserve"> indicates that the startup state has not been set. If this was defined in this table to be, say, TPM_SU_NONE, then TPM_SU_NONE would be a valid input value but the caller is not allowed to indicate the that the startup type is TPM_SU_NONE so the reserved value is defined in the implementation as required for internal TPM uses.</w:t>
      </w:r>
    </w:p>
    <w:p w:rsidR="0083463C" w:rsidRPr="002407F9" w:rsidRDefault="0083463C" w:rsidP="0083463C">
      <w:pPr>
        <w:pStyle w:val="TABLE-title"/>
        <w:rPr>
          <w:noProof/>
        </w:rPr>
      </w:pPr>
      <w:bookmarkStart w:id="1051" w:name="_Ref291502828"/>
      <w:bookmarkStart w:id="1052" w:name="_Toc380749709"/>
      <w:bookmarkStart w:id="1053" w:name="_Toc384651371"/>
      <w:bookmarkStart w:id="1054" w:name="_Toc432512516"/>
      <w:bookmarkStart w:id="1055" w:name="_Toc443575854"/>
      <w:bookmarkStart w:id="1056" w:name="_Toc470518094"/>
      <w:bookmarkStart w:id="1057" w:name="_Toc462921309"/>
      <w:bookmarkStart w:id="1058" w:name="_Toc516155136"/>
      <w:bookmarkStart w:id="1059" w:name="_Toc21376067"/>
      <w:r w:rsidRPr="002407F9">
        <w:rPr>
          <w:noProof/>
        </w:rPr>
        <w:lastRenderedPageBreak/>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20</w:t>
      </w:r>
      <w:r w:rsidRPr="002407F9">
        <w:rPr>
          <w:noProof/>
        </w:rPr>
        <w:fldChar w:fldCharType="end"/>
      </w:r>
      <w:bookmarkEnd w:id="1051"/>
      <w:r w:rsidRPr="002407F9">
        <w:rPr>
          <w:noProof/>
        </w:rPr>
        <w:t xml:space="preserve"> — Definition of (UINT16) TPM_SU Constants &lt;IN&gt;</w:t>
      </w:r>
      <w:bookmarkEnd w:id="1052"/>
      <w:bookmarkEnd w:id="1053"/>
      <w:bookmarkEnd w:id="1054"/>
      <w:bookmarkEnd w:id="1055"/>
      <w:bookmarkEnd w:id="1056"/>
      <w:bookmarkEnd w:id="1057"/>
      <w:bookmarkEnd w:id="1058"/>
      <w:bookmarkEnd w:id="1059"/>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70"/>
        <w:gridCol w:w="1170"/>
        <w:gridCol w:w="5220"/>
      </w:tblGrid>
      <w:tr w:rsidR="0083463C" w:rsidRPr="002407F9" w:rsidTr="00BF3E57">
        <w:trPr>
          <w:jc w:val="center"/>
        </w:trPr>
        <w:tc>
          <w:tcPr>
            <w:tcW w:w="297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117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Value</w:t>
            </w:r>
          </w:p>
        </w:tc>
        <w:tc>
          <w:tcPr>
            <w:tcW w:w="522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970" w:type="dxa"/>
            <w:tcBorders>
              <w:top w:val="single" w:sz="12" w:space="0" w:color="auto"/>
              <w:left w:val="single" w:sz="12" w:space="0" w:color="auto"/>
            </w:tcBorders>
          </w:tcPr>
          <w:p w:rsidR="0083463C" w:rsidRPr="002407F9" w:rsidRDefault="0083463C" w:rsidP="00BF3E57">
            <w:pPr>
              <w:pStyle w:val="TABLE-cell"/>
            </w:pPr>
            <w:r w:rsidRPr="002407F9">
              <w:t>TPM_SU_CLEAR</w:t>
            </w:r>
          </w:p>
        </w:tc>
        <w:tc>
          <w:tcPr>
            <w:tcW w:w="1170" w:type="dxa"/>
            <w:tcBorders>
              <w:top w:val="single" w:sz="12" w:space="0" w:color="auto"/>
            </w:tcBorders>
          </w:tcPr>
          <w:p w:rsidR="0083463C" w:rsidRPr="002407F9" w:rsidRDefault="0083463C" w:rsidP="00BF3E57">
            <w:pPr>
              <w:pStyle w:val="TABLE-cell"/>
            </w:pPr>
            <w:r w:rsidRPr="002407F9">
              <w:t>0x0000</w:t>
            </w:r>
          </w:p>
        </w:tc>
        <w:tc>
          <w:tcPr>
            <w:tcW w:w="5220" w:type="dxa"/>
            <w:tcBorders>
              <w:top w:val="single" w:sz="12" w:space="0" w:color="auto"/>
              <w:right w:val="single" w:sz="12" w:space="0" w:color="auto"/>
            </w:tcBorders>
          </w:tcPr>
          <w:p w:rsidR="0083463C" w:rsidRPr="002407F9" w:rsidRDefault="0083463C" w:rsidP="00BF3E57">
            <w:pPr>
              <w:pStyle w:val="TABLE-cell"/>
            </w:pPr>
            <w:r w:rsidRPr="002407F9">
              <w:t>on TPM2_Shutdown(), indicates that the TPM should prepare for loss of power and save state required for an orderly startup (TPM Reset).</w:t>
            </w:r>
          </w:p>
          <w:p w:rsidR="0083463C" w:rsidRPr="002407F9" w:rsidRDefault="0083463C" w:rsidP="00BF3E57">
            <w:pPr>
              <w:pStyle w:val="TABLE-cell"/>
            </w:pPr>
            <w:r w:rsidRPr="002407F9">
              <w:t xml:space="preserve">on TPM2_Startup(), indicates that the TPM should perform TPM Reset or TPM Restart </w:t>
            </w:r>
          </w:p>
        </w:tc>
      </w:tr>
      <w:tr w:rsidR="0083463C" w:rsidRPr="002407F9" w:rsidTr="00BF3E57">
        <w:trPr>
          <w:jc w:val="center"/>
        </w:trPr>
        <w:tc>
          <w:tcPr>
            <w:tcW w:w="2970" w:type="dxa"/>
            <w:tcBorders>
              <w:left w:val="single" w:sz="12" w:space="0" w:color="auto"/>
            </w:tcBorders>
          </w:tcPr>
          <w:p w:rsidR="0083463C" w:rsidRPr="002407F9" w:rsidRDefault="0083463C" w:rsidP="00BF3E57">
            <w:pPr>
              <w:pStyle w:val="TABLE-cell"/>
            </w:pPr>
            <w:r w:rsidRPr="002407F9">
              <w:t>TPM_SU_STATE</w:t>
            </w:r>
          </w:p>
        </w:tc>
        <w:tc>
          <w:tcPr>
            <w:tcW w:w="1170" w:type="dxa"/>
          </w:tcPr>
          <w:p w:rsidR="0083463C" w:rsidRPr="002407F9" w:rsidRDefault="0083463C" w:rsidP="00BF3E57">
            <w:pPr>
              <w:pStyle w:val="TABLE-cell"/>
            </w:pPr>
            <w:r w:rsidRPr="002407F9">
              <w:t>0x0001</w:t>
            </w:r>
          </w:p>
        </w:tc>
        <w:tc>
          <w:tcPr>
            <w:tcW w:w="5220" w:type="dxa"/>
            <w:tcBorders>
              <w:right w:val="single" w:sz="12" w:space="0" w:color="auto"/>
            </w:tcBorders>
          </w:tcPr>
          <w:p w:rsidR="0083463C" w:rsidRPr="002407F9" w:rsidRDefault="0083463C" w:rsidP="00BF3E57">
            <w:pPr>
              <w:pStyle w:val="TABLE-cell"/>
            </w:pPr>
            <w:r w:rsidRPr="002407F9">
              <w:t>on TPM2_Shutdown(), indicates that the TPM should prepare for loss of power and save state required for an orderly startup (TPM Restart or TPM Resume)</w:t>
            </w:r>
          </w:p>
          <w:p w:rsidR="0083463C" w:rsidRPr="002407F9" w:rsidRDefault="0083463C" w:rsidP="00BF3E57">
            <w:pPr>
              <w:pStyle w:val="TABLE-cell"/>
            </w:pPr>
            <w:r w:rsidRPr="002407F9">
              <w:t>on TPM2_Startup(), indicates that the TPM should restore the state saved by TPM2_Shutdown(TPM_SU_STATE)</w:t>
            </w:r>
          </w:p>
        </w:tc>
      </w:tr>
      <w:tr w:rsidR="0083463C" w:rsidRPr="002407F9" w:rsidTr="00BF3E57">
        <w:trPr>
          <w:jc w:val="center"/>
        </w:trPr>
        <w:tc>
          <w:tcPr>
            <w:tcW w:w="2970" w:type="dxa"/>
            <w:tcBorders>
              <w:left w:val="single" w:sz="12" w:space="0" w:color="auto"/>
            </w:tcBorders>
          </w:tcPr>
          <w:p w:rsidR="0083463C" w:rsidRPr="002407F9" w:rsidRDefault="0083463C" w:rsidP="00BF3E57">
            <w:pPr>
              <w:pStyle w:val="TABLE-cell"/>
              <w:keepNext w:val="0"/>
            </w:pPr>
            <w:r w:rsidRPr="002407F9">
              <w:t>#TPM_RC_VALUE</w:t>
            </w:r>
          </w:p>
        </w:tc>
        <w:tc>
          <w:tcPr>
            <w:tcW w:w="1170" w:type="dxa"/>
          </w:tcPr>
          <w:p w:rsidR="0083463C" w:rsidRPr="002407F9" w:rsidRDefault="0083463C" w:rsidP="00BF3E57">
            <w:pPr>
              <w:pStyle w:val="TABLE-cell"/>
              <w:keepNext w:val="0"/>
            </w:pPr>
          </w:p>
        </w:tc>
        <w:tc>
          <w:tcPr>
            <w:tcW w:w="5220" w:type="dxa"/>
            <w:tcBorders>
              <w:right w:val="single" w:sz="12" w:space="0" w:color="auto"/>
            </w:tcBorders>
          </w:tcPr>
          <w:p w:rsidR="0083463C" w:rsidRPr="002407F9" w:rsidRDefault="0083463C" w:rsidP="00BF3E57">
            <w:pPr>
              <w:pStyle w:val="TABLE-cell"/>
              <w:keepNext w:val="0"/>
            </w:pPr>
            <w:r w:rsidRPr="002407F9">
              <w:t>response code when incorrect value is used</w:t>
            </w:r>
          </w:p>
        </w:tc>
      </w:tr>
    </w:tbl>
    <w:p w:rsidR="0083463C" w:rsidRPr="002407F9" w:rsidRDefault="0083463C" w:rsidP="0083463C">
      <w:pPr>
        <w:pStyle w:val="Heading2"/>
        <w:rPr>
          <w:noProof/>
        </w:rPr>
      </w:pPr>
      <w:bookmarkStart w:id="1060" w:name="_Toc286046976"/>
      <w:bookmarkStart w:id="1061" w:name="_Toc288814909"/>
      <w:bookmarkStart w:id="1062" w:name="_Toc304539145"/>
      <w:bookmarkStart w:id="1063" w:name="_Toc308709685"/>
      <w:bookmarkStart w:id="1064" w:name="_Toc380749392"/>
      <w:bookmarkStart w:id="1065" w:name="_Toc384901698"/>
      <w:bookmarkStart w:id="1066" w:name="_Toc432512222"/>
      <w:bookmarkStart w:id="1067" w:name="_Toc443575562"/>
      <w:bookmarkStart w:id="1068" w:name="_Toc470517789"/>
      <w:bookmarkStart w:id="1069" w:name="_Toc462921009"/>
      <w:bookmarkStart w:id="1070" w:name="_Toc516154827"/>
      <w:bookmarkStart w:id="1071" w:name="_Toc20317557"/>
      <w:r w:rsidRPr="002407F9">
        <w:rPr>
          <w:noProof/>
        </w:rPr>
        <w:t>TPM_SE (Session Type)</w:t>
      </w:r>
      <w:bookmarkEnd w:id="1060"/>
      <w:bookmarkEnd w:id="1061"/>
      <w:bookmarkEnd w:id="1062"/>
      <w:bookmarkEnd w:id="1063"/>
      <w:bookmarkEnd w:id="1064"/>
      <w:bookmarkEnd w:id="1065"/>
      <w:bookmarkEnd w:id="1066"/>
      <w:bookmarkEnd w:id="1067"/>
      <w:bookmarkEnd w:id="1068"/>
      <w:bookmarkEnd w:id="1069"/>
      <w:bookmarkEnd w:id="1070"/>
      <w:bookmarkEnd w:id="1071"/>
    </w:p>
    <w:p w:rsidR="0083463C" w:rsidRPr="002407F9" w:rsidRDefault="0083463C" w:rsidP="0083463C">
      <w:pPr>
        <w:pStyle w:val="BodyText"/>
        <w:rPr>
          <w:noProof/>
        </w:rPr>
      </w:pPr>
      <w:r w:rsidRPr="002407F9">
        <w:rPr>
          <w:noProof/>
        </w:rPr>
        <w:t>This type is used in TPM2_StartAuthSession() to indicate the type of the session to be created.</w:t>
      </w:r>
    </w:p>
    <w:p w:rsidR="0083463C" w:rsidRPr="002407F9" w:rsidRDefault="0083463C" w:rsidP="0083463C">
      <w:pPr>
        <w:pStyle w:val="TABLE-title"/>
        <w:rPr>
          <w:noProof/>
        </w:rPr>
      </w:pPr>
      <w:bookmarkStart w:id="1072" w:name="_Toc380749710"/>
      <w:bookmarkStart w:id="1073" w:name="_Toc384651372"/>
      <w:bookmarkStart w:id="1074" w:name="_Toc432512517"/>
      <w:bookmarkStart w:id="1075" w:name="_Toc443575855"/>
      <w:bookmarkStart w:id="1076" w:name="_Toc470518095"/>
      <w:bookmarkStart w:id="1077" w:name="_Toc462921310"/>
      <w:bookmarkStart w:id="1078" w:name="_Toc516155137"/>
      <w:bookmarkStart w:id="1079" w:name="_Toc2137606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21</w:t>
      </w:r>
      <w:r w:rsidRPr="002407F9">
        <w:rPr>
          <w:noProof/>
        </w:rPr>
        <w:fldChar w:fldCharType="end"/>
      </w:r>
      <w:r w:rsidRPr="002407F9">
        <w:rPr>
          <w:noProof/>
        </w:rPr>
        <w:t xml:space="preserve"> — Definition of (UINT8) TPM_SE Constants &lt;IN&gt;</w:t>
      </w:r>
      <w:bookmarkEnd w:id="1072"/>
      <w:bookmarkEnd w:id="1073"/>
      <w:bookmarkEnd w:id="1074"/>
      <w:bookmarkEnd w:id="1075"/>
      <w:bookmarkEnd w:id="1076"/>
      <w:bookmarkEnd w:id="1077"/>
      <w:bookmarkEnd w:id="1078"/>
      <w:bookmarkEnd w:id="107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00" w:firstRow="0" w:lastRow="0" w:firstColumn="0" w:lastColumn="0" w:noHBand="0" w:noVBand="0"/>
      </w:tblPr>
      <w:tblGrid>
        <w:gridCol w:w="2971"/>
        <w:gridCol w:w="1146"/>
        <w:gridCol w:w="5243"/>
      </w:tblGrid>
      <w:tr w:rsidR="0083463C" w:rsidRPr="002407F9" w:rsidTr="00BF3E57">
        <w:trPr>
          <w:cantSplit/>
          <w:tblHeader/>
          <w:jc w:val="center"/>
        </w:trPr>
        <w:tc>
          <w:tcPr>
            <w:tcW w:w="1587" w:type="pct"/>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612" w:type="pct"/>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Value</w:t>
            </w:r>
          </w:p>
        </w:tc>
        <w:tc>
          <w:tcPr>
            <w:tcW w:w="2801" w:type="pct"/>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cantSplit/>
          <w:jc w:val="center"/>
        </w:trPr>
        <w:tc>
          <w:tcPr>
            <w:tcW w:w="1587" w:type="pct"/>
            <w:tcBorders>
              <w:left w:val="single" w:sz="12" w:space="0" w:color="auto"/>
            </w:tcBorders>
          </w:tcPr>
          <w:p w:rsidR="0083463C" w:rsidRPr="002407F9" w:rsidRDefault="0083463C" w:rsidP="00BF3E57">
            <w:pPr>
              <w:pStyle w:val="TABLE-cell"/>
            </w:pPr>
            <w:r w:rsidRPr="002407F9">
              <w:t>TPM_SE_HMAC</w:t>
            </w:r>
          </w:p>
        </w:tc>
        <w:tc>
          <w:tcPr>
            <w:tcW w:w="612" w:type="pct"/>
          </w:tcPr>
          <w:p w:rsidR="0083463C" w:rsidRPr="002407F9" w:rsidRDefault="0083463C" w:rsidP="00BF3E57">
            <w:pPr>
              <w:pStyle w:val="TABLE-cell"/>
            </w:pPr>
            <w:r w:rsidRPr="002407F9">
              <w:t>0x00</w:t>
            </w:r>
          </w:p>
        </w:tc>
        <w:tc>
          <w:tcPr>
            <w:tcW w:w="2801" w:type="pct"/>
            <w:tcBorders>
              <w:right w:val="single" w:sz="12" w:space="0" w:color="auto"/>
            </w:tcBorders>
          </w:tcPr>
          <w:p w:rsidR="0083463C" w:rsidRPr="002407F9" w:rsidRDefault="0083463C" w:rsidP="00BF3E57">
            <w:pPr>
              <w:pStyle w:val="TABLE-cell"/>
            </w:pPr>
          </w:p>
        </w:tc>
      </w:tr>
      <w:tr w:rsidR="0083463C" w:rsidRPr="002407F9" w:rsidTr="00BF3E57">
        <w:trPr>
          <w:cantSplit/>
          <w:jc w:val="center"/>
        </w:trPr>
        <w:tc>
          <w:tcPr>
            <w:tcW w:w="1587" w:type="pct"/>
            <w:tcBorders>
              <w:left w:val="single" w:sz="12" w:space="0" w:color="auto"/>
            </w:tcBorders>
          </w:tcPr>
          <w:p w:rsidR="0083463C" w:rsidRPr="002407F9" w:rsidRDefault="0083463C" w:rsidP="00BF3E57">
            <w:pPr>
              <w:pStyle w:val="TABLE-cell"/>
            </w:pPr>
            <w:r w:rsidRPr="002407F9">
              <w:t>TPM_SE_POLICY</w:t>
            </w:r>
          </w:p>
        </w:tc>
        <w:tc>
          <w:tcPr>
            <w:tcW w:w="612" w:type="pct"/>
          </w:tcPr>
          <w:p w:rsidR="0083463C" w:rsidRPr="002407F9" w:rsidRDefault="0083463C" w:rsidP="00BF3E57">
            <w:pPr>
              <w:pStyle w:val="TABLE-cell"/>
            </w:pPr>
            <w:r w:rsidRPr="002407F9">
              <w:t>0x01</w:t>
            </w:r>
          </w:p>
        </w:tc>
        <w:tc>
          <w:tcPr>
            <w:tcW w:w="2801" w:type="pct"/>
            <w:tcBorders>
              <w:right w:val="single" w:sz="12" w:space="0" w:color="auto"/>
            </w:tcBorders>
          </w:tcPr>
          <w:p w:rsidR="0083463C" w:rsidRPr="002407F9" w:rsidRDefault="0083463C" w:rsidP="00BF3E57">
            <w:pPr>
              <w:pStyle w:val="TABLE-cell"/>
            </w:pPr>
          </w:p>
        </w:tc>
      </w:tr>
      <w:tr w:rsidR="0083463C" w:rsidRPr="002407F9" w:rsidTr="00BF3E57">
        <w:tblPrEx>
          <w:tblLook w:val="04A0" w:firstRow="1" w:lastRow="0" w:firstColumn="1" w:lastColumn="0" w:noHBand="0" w:noVBand="1"/>
        </w:tblPrEx>
        <w:trPr>
          <w:cantSplit/>
          <w:jc w:val="center"/>
        </w:trPr>
        <w:tc>
          <w:tcPr>
            <w:tcW w:w="1587" w:type="pct"/>
            <w:tcBorders>
              <w:top w:val="single" w:sz="6" w:space="0" w:color="auto"/>
              <w:left w:val="single" w:sz="12" w:space="0" w:color="auto"/>
              <w:bottom w:val="single" w:sz="6" w:space="0" w:color="auto"/>
              <w:right w:val="single" w:sz="6" w:space="0" w:color="auto"/>
            </w:tcBorders>
            <w:hideMark/>
          </w:tcPr>
          <w:p w:rsidR="0083463C" w:rsidRPr="002407F9" w:rsidRDefault="0083463C" w:rsidP="00BF3E57">
            <w:pPr>
              <w:pStyle w:val="TABLE-cell"/>
            </w:pPr>
            <w:r w:rsidRPr="002407F9">
              <w:t>TPM_SE_TRIAL</w:t>
            </w:r>
          </w:p>
        </w:tc>
        <w:tc>
          <w:tcPr>
            <w:tcW w:w="612" w:type="pct"/>
            <w:tcBorders>
              <w:top w:val="single" w:sz="6" w:space="0" w:color="auto"/>
              <w:left w:val="single" w:sz="6" w:space="0" w:color="auto"/>
              <w:bottom w:val="single" w:sz="6" w:space="0" w:color="auto"/>
              <w:right w:val="single" w:sz="6" w:space="0" w:color="auto"/>
            </w:tcBorders>
            <w:hideMark/>
          </w:tcPr>
          <w:p w:rsidR="0083463C" w:rsidRPr="002407F9" w:rsidRDefault="0083463C" w:rsidP="00BF3E57">
            <w:pPr>
              <w:pStyle w:val="TABLE-cell"/>
            </w:pPr>
            <w:r w:rsidRPr="002407F9">
              <w:t>0x03</w:t>
            </w:r>
          </w:p>
        </w:tc>
        <w:tc>
          <w:tcPr>
            <w:tcW w:w="2801" w:type="pct"/>
            <w:tcBorders>
              <w:top w:val="single" w:sz="6" w:space="0" w:color="auto"/>
              <w:left w:val="single" w:sz="6" w:space="0" w:color="auto"/>
              <w:bottom w:val="single" w:sz="6" w:space="0" w:color="auto"/>
              <w:right w:val="single" w:sz="12" w:space="0" w:color="auto"/>
            </w:tcBorders>
            <w:hideMark/>
          </w:tcPr>
          <w:p w:rsidR="0083463C" w:rsidRPr="002407F9" w:rsidRDefault="0083463C" w:rsidP="00BF3E57">
            <w:pPr>
              <w:pStyle w:val="TABLE-cell"/>
            </w:pPr>
            <w:r w:rsidRPr="002407F9">
              <w:t xml:space="preserve">The policy session is being used to compute the </w:t>
            </w:r>
            <w:r w:rsidRPr="002407F9">
              <w:rPr>
                <w:i/>
              </w:rPr>
              <w:t>policyHash</w:t>
            </w:r>
            <w:r w:rsidRPr="002407F9">
              <w:t xml:space="preserve"> and not for command authorization.</w:t>
            </w:r>
          </w:p>
          <w:p w:rsidR="0083463C" w:rsidRPr="002407F9" w:rsidRDefault="0083463C" w:rsidP="00BF3E57">
            <w:pPr>
              <w:pStyle w:val="TABLE-cell"/>
            </w:pPr>
            <w:r w:rsidRPr="002407F9">
              <w:t>This setting modifies some policy commands and prevents session from being used to authorize a command.</w:t>
            </w:r>
          </w:p>
        </w:tc>
      </w:tr>
      <w:tr w:rsidR="0083463C" w:rsidRPr="002407F9" w:rsidTr="00BF3E57">
        <w:trPr>
          <w:cantSplit/>
          <w:jc w:val="center"/>
        </w:trPr>
        <w:tc>
          <w:tcPr>
            <w:tcW w:w="1587" w:type="pct"/>
            <w:tcBorders>
              <w:left w:val="single" w:sz="12" w:space="0" w:color="auto"/>
              <w:bottom w:val="single" w:sz="12" w:space="0" w:color="auto"/>
            </w:tcBorders>
          </w:tcPr>
          <w:p w:rsidR="0083463C" w:rsidRPr="002407F9" w:rsidRDefault="0083463C" w:rsidP="00BF3E57">
            <w:pPr>
              <w:pStyle w:val="TABLE-cell"/>
              <w:keepNext w:val="0"/>
            </w:pPr>
            <w:r w:rsidRPr="002407F9">
              <w:t>#TPM_RC_VALUE</w:t>
            </w:r>
          </w:p>
        </w:tc>
        <w:tc>
          <w:tcPr>
            <w:tcW w:w="612" w:type="pct"/>
            <w:tcBorders>
              <w:bottom w:val="single" w:sz="12" w:space="0" w:color="auto"/>
            </w:tcBorders>
          </w:tcPr>
          <w:p w:rsidR="0083463C" w:rsidRPr="002407F9" w:rsidRDefault="0083463C" w:rsidP="00BF3E57">
            <w:pPr>
              <w:pStyle w:val="TABLE-cell"/>
              <w:keepNext w:val="0"/>
            </w:pPr>
          </w:p>
        </w:tc>
        <w:tc>
          <w:tcPr>
            <w:tcW w:w="2801" w:type="pct"/>
            <w:tcBorders>
              <w:bottom w:val="single" w:sz="12" w:space="0" w:color="auto"/>
              <w:right w:val="single" w:sz="12" w:space="0" w:color="auto"/>
            </w:tcBorders>
          </w:tcPr>
          <w:p w:rsidR="0083463C" w:rsidRPr="002407F9" w:rsidRDefault="0083463C" w:rsidP="00BF3E57">
            <w:pPr>
              <w:pStyle w:val="TABLE-cell"/>
              <w:keepNext w:val="0"/>
            </w:pPr>
            <w:r w:rsidRPr="002407F9">
              <w:t>response code when incorrect value is used</w:t>
            </w:r>
          </w:p>
        </w:tc>
      </w:tr>
    </w:tbl>
    <w:p w:rsidR="00EA7982" w:rsidRDefault="0083463C" w:rsidP="0083463C">
      <w:pPr>
        <w:pStyle w:val="Heading2"/>
        <w:rPr>
          <w:noProof/>
        </w:rPr>
      </w:pPr>
      <w:bookmarkStart w:id="1080" w:name="_Toc286046977"/>
      <w:bookmarkStart w:id="1081" w:name="_Toc288814910"/>
      <w:bookmarkStart w:id="1082" w:name="_Toc304539147"/>
      <w:bookmarkStart w:id="1083" w:name="_Toc308709687"/>
      <w:bookmarkStart w:id="1084" w:name="_Toc380749393"/>
      <w:bookmarkStart w:id="1085" w:name="_Toc384901699"/>
      <w:bookmarkStart w:id="1086" w:name="_Toc432512223"/>
      <w:bookmarkStart w:id="1087" w:name="_Toc443575563"/>
      <w:bookmarkStart w:id="1088" w:name="_Toc470517790"/>
      <w:bookmarkStart w:id="1089" w:name="_Toc462921010"/>
      <w:bookmarkStart w:id="1090" w:name="_Toc516154828"/>
      <w:bookmarkStart w:id="1091" w:name="_Toc20317558"/>
      <w:bookmarkStart w:id="1092" w:name="_Toc224450107"/>
      <w:r w:rsidRPr="002407F9">
        <w:rPr>
          <w:noProof/>
        </w:rPr>
        <w:lastRenderedPageBreak/>
        <w:t>TPM_CAP (Capabilities)</w:t>
      </w:r>
      <w:bookmarkEnd w:id="1080"/>
      <w:bookmarkEnd w:id="1081"/>
      <w:bookmarkEnd w:id="1082"/>
      <w:bookmarkEnd w:id="1083"/>
      <w:bookmarkEnd w:id="1084"/>
      <w:bookmarkEnd w:id="1085"/>
      <w:bookmarkEnd w:id="1086"/>
      <w:bookmarkEnd w:id="1087"/>
      <w:bookmarkEnd w:id="1088"/>
      <w:bookmarkEnd w:id="1089"/>
      <w:bookmarkEnd w:id="1090"/>
      <w:bookmarkEnd w:id="1091"/>
      <w:bookmarkEnd w:id="1092"/>
    </w:p>
    <w:p w:rsidR="0083463C" w:rsidRPr="002407F9" w:rsidRDefault="0083463C" w:rsidP="0083463C">
      <w:pPr>
        <w:pStyle w:val="BodyText"/>
        <w:rPr>
          <w:noProof/>
        </w:rPr>
      </w:pPr>
      <w:r w:rsidRPr="002407F9">
        <w:rPr>
          <w:noProof/>
        </w:rPr>
        <w:t>The TPM_CAP values are used in TPM2_GetCapability() to select the type of the value to be returned. The format of the response varies according to the type of the value.</w:t>
      </w:r>
    </w:p>
    <w:p w:rsidR="0083463C" w:rsidRPr="002407F9" w:rsidRDefault="0083463C" w:rsidP="0083463C">
      <w:pPr>
        <w:pStyle w:val="TABLE-title"/>
        <w:rPr>
          <w:noProof/>
        </w:rPr>
      </w:pPr>
      <w:bookmarkStart w:id="1093" w:name="_Toc380749711"/>
      <w:bookmarkStart w:id="1094" w:name="_Toc384651373"/>
      <w:bookmarkStart w:id="1095" w:name="_Toc432512518"/>
      <w:bookmarkStart w:id="1096" w:name="_Toc443575856"/>
      <w:bookmarkStart w:id="1097" w:name="_Toc470518096"/>
      <w:bookmarkStart w:id="1098" w:name="_Toc462921311"/>
      <w:bookmarkStart w:id="1099" w:name="_Toc516155138"/>
      <w:bookmarkStart w:id="1100" w:name="_Toc2137606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22</w:t>
      </w:r>
      <w:r w:rsidRPr="002407F9">
        <w:rPr>
          <w:noProof/>
        </w:rPr>
        <w:fldChar w:fldCharType="end"/>
      </w:r>
      <w:r w:rsidRPr="002407F9">
        <w:rPr>
          <w:noProof/>
        </w:rPr>
        <w:t xml:space="preserve"> — Definition of (UINT32) TPM_CAP Constants</w:t>
      </w:r>
      <w:bookmarkEnd w:id="1093"/>
      <w:bookmarkEnd w:id="1094"/>
      <w:bookmarkEnd w:id="1095"/>
      <w:bookmarkEnd w:id="1096"/>
      <w:bookmarkEnd w:id="1097"/>
      <w:bookmarkEnd w:id="1098"/>
      <w:bookmarkEnd w:id="1099"/>
      <w:bookmarkEnd w:id="1100"/>
    </w:p>
    <w:tbl>
      <w:tblPr>
        <w:tblW w:w="9360" w:type="dxa"/>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28"/>
        <w:gridCol w:w="1170"/>
        <w:gridCol w:w="2160"/>
        <w:gridCol w:w="3102"/>
      </w:tblGrid>
      <w:tr w:rsidR="0083463C" w:rsidRPr="002407F9" w:rsidTr="00BF3E57">
        <w:trPr>
          <w:tblHeader/>
        </w:trPr>
        <w:tc>
          <w:tcPr>
            <w:tcW w:w="2928" w:type="dxa"/>
            <w:tcBorders>
              <w:top w:val="single" w:sz="12" w:space="0" w:color="auto"/>
              <w:left w:val="single" w:sz="12" w:space="0" w:color="auto"/>
              <w:bottom w:val="single" w:sz="12" w:space="0" w:color="auto"/>
            </w:tcBorders>
            <w:tcMar>
              <w:left w:w="58" w:type="dxa"/>
              <w:right w:w="58" w:type="dxa"/>
            </w:tcMar>
          </w:tcPr>
          <w:p w:rsidR="0083463C" w:rsidRPr="002407F9" w:rsidRDefault="0083463C" w:rsidP="00BF3E57">
            <w:pPr>
              <w:pStyle w:val="TABLE-col-heading"/>
              <w:rPr>
                <w:noProof/>
              </w:rPr>
            </w:pPr>
            <w:r w:rsidRPr="002407F9">
              <w:rPr>
                <w:noProof/>
              </w:rPr>
              <w:t>Capability Name</w:t>
            </w:r>
          </w:p>
        </w:tc>
        <w:tc>
          <w:tcPr>
            <w:tcW w:w="1170" w:type="dxa"/>
            <w:tcBorders>
              <w:top w:val="single" w:sz="12" w:space="0" w:color="auto"/>
              <w:bottom w:val="single" w:sz="12" w:space="0" w:color="auto"/>
            </w:tcBorders>
            <w:tcMar>
              <w:left w:w="0" w:type="dxa"/>
              <w:right w:w="0" w:type="dxa"/>
            </w:tcMar>
          </w:tcPr>
          <w:p w:rsidR="0083463C" w:rsidRPr="002407F9" w:rsidRDefault="0083463C" w:rsidP="00BF3E57">
            <w:pPr>
              <w:pStyle w:val="TABLE-col-heading"/>
              <w:jc w:val="center"/>
              <w:rPr>
                <w:noProof/>
              </w:rPr>
            </w:pPr>
            <w:r w:rsidRPr="002407F9">
              <w:rPr>
                <w:noProof/>
              </w:rPr>
              <w:t>Value</w:t>
            </w:r>
          </w:p>
        </w:tc>
        <w:tc>
          <w:tcPr>
            <w:tcW w:w="2160" w:type="dxa"/>
            <w:tcBorders>
              <w:top w:val="single" w:sz="12" w:space="0" w:color="auto"/>
              <w:bottom w:val="single" w:sz="12" w:space="0" w:color="auto"/>
            </w:tcBorders>
            <w:tcMar>
              <w:left w:w="58" w:type="dxa"/>
              <w:right w:w="58" w:type="dxa"/>
            </w:tcMar>
          </w:tcPr>
          <w:p w:rsidR="0083463C" w:rsidRPr="002407F9" w:rsidRDefault="0083463C" w:rsidP="00BF3E57">
            <w:pPr>
              <w:pStyle w:val="TABLE-col-heading"/>
              <w:rPr>
                <w:noProof/>
              </w:rPr>
            </w:pPr>
            <w:r w:rsidRPr="002407F9">
              <w:rPr>
                <w:noProof/>
              </w:rPr>
              <w:t>Property Type</w:t>
            </w:r>
          </w:p>
        </w:tc>
        <w:tc>
          <w:tcPr>
            <w:tcW w:w="3102" w:type="dxa"/>
            <w:tcBorders>
              <w:top w:val="single" w:sz="12" w:space="0" w:color="auto"/>
              <w:bottom w:val="single" w:sz="12" w:space="0" w:color="auto"/>
              <w:right w:val="single" w:sz="12" w:space="0" w:color="auto"/>
            </w:tcBorders>
            <w:tcMar>
              <w:left w:w="58" w:type="dxa"/>
              <w:right w:w="58" w:type="dxa"/>
            </w:tcMar>
          </w:tcPr>
          <w:p w:rsidR="0083463C" w:rsidRPr="002407F9" w:rsidRDefault="0083463C" w:rsidP="00BF3E57">
            <w:pPr>
              <w:pStyle w:val="TABLE-col-heading"/>
              <w:rPr>
                <w:noProof/>
              </w:rPr>
            </w:pPr>
            <w:r w:rsidRPr="002407F9">
              <w:rPr>
                <w:noProof/>
              </w:rPr>
              <w:t xml:space="preserve">Return Type </w:t>
            </w:r>
          </w:p>
        </w:tc>
      </w:tr>
      <w:tr w:rsidR="0083463C" w:rsidRPr="002407F9" w:rsidTr="00BF3E57">
        <w:trPr>
          <w:tblHeader/>
        </w:trPr>
        <w:tc>
          <w:tcPr>
            <w:tcW w:w="2928" w:type="dxa"/>
            <w:tcBorders>
              <w:top w:val="single" w:sz="12" w:space="0" w:color="auto"/>
              <w:left w:val="single" w:sz="12" w:space="0" w:color="auto"/>
              <w:bottom w:val="single" w:sz="6" w:space="0" w:color="auto"/>
            </w:tcBorders>
            <w:tcMar>
              <w:left w:w="58" w:type="dxa"/>
              <w:right w:w="58" w:type="dxa"/>
            </w:tcMar>
          </w:tcPr>
          <w:p w:rsidR="0083463C" w:rsidRPr="002407F9" w:rsidRDefault="0083463C" w:rsidP="00BF3E57">
            <w:pPr>
              <w:pStyle w:val="TABLE-cell"/>
            </w:pPr>
            <w:r w:rsidRPr="002407F9">
              <w:t>TPM_CAP_FIRST</w:t>
            </w:r>
          </w:p>
        </w:tc>
        <w:tc>
          <w:tcPr>
            <w:tcW w:w="1170" w:type="dxa"/>
            <w:tcBorders>
              <w:top w:val="single" w:sz="12" w:space="0" w:color="auto"/>
              <w:bottom w:val="single" w:sz="6" w:space="0" w:color="auto"/>
            </w:tcBorders>
            <w:tcMar>
              <w:left w:w="0" w:type="dxa"/>
              <w:right w:w="0" w:type="dxa"/>
            </w:tcMar>
          </w:tcPr>
          <w:p w:rsidR="0083463C" w:rsidRPr="002407F9" w:rsidRDefault="0083463C" w:rsidP="00BF3E57">
            <w:pPr>
              <w:pStyle w:val="TABLE-cell"/>
              <w:jc w:val="center"/>
            </w:pPr>
            <w:r w:rsidRPr="002407F9">
              <w:t>0x00000000</w:t>
            </w:r>
          </w:p>
        </w:tc>
        <w:tc>
          <w:tcPr>
            <w:tcW w:w="2160" w:type="dxa"/>
            <w:tcBorders>
              <w:top w:val="single" w:sz="12" w:space="0" w:color="auto"/>
              <w:bottom w:val="single" w:sz="6" w:space="0" w:color="auto"/>
            </w:tcBorders>
            <w:tcMar>
              <w:left w:w="58" w:type="dxa"/>
              <w:right w:w="58" w:type="dxa"/>
            </w:tcMar>
          </w:tcPr>
          <w:p w:rsidR="0083463C" w:rsidRPr="002407F9" w:rsidRDefault="0083463C" w:rsidP="00BF3E57">
            <w:pPr>
              <w:pStyle w:val="TABLE-cell"/>
            </w:pPr>
          </w:p>
        </w:tc>
        <w:tc>
          <w:tcPr>
            <w:tcW w:w="3102" w:type="dxa"/>
            <w:tcBorders>
              <w:top w:val="single" w:sz="12" w:space="0" w:color="auto"/>
              <w:bottom w:val="single" w:sz="6" w:space="0" w:color="auto"/>
              <w:right w:val="single" w:sz="12" w:space="0" w:color="auto"/>
            </w:tcBorders>
            <w:tcMar>
              <w:left w:w="58" w:type="dxa"/>
              <w:right w:w="58" w:type="dxa"/>
            </w:tcMar>
          </w:tcPr>
          <w:p w:rsidR="0083463C" w:rsidRPr="002407F9" w:rsidRDefault="0083463C" w:rsidP="00BF3E57">
            <w:pPr>
              <w:pStyle w:val="TABLE-cell"/>
            </w:pPr>
          </w:p>
        </w:tc>
      </w:tr>
      <w:tr w:rsidR="0083463C" w:rsidRPr="002407F9" w:rsidTr="00BF3E57">
        <w:tc>
          <w:tcPr>
            <w:tcW w:w="2928" w:type="dxa"/>
            <w:tcBorders>
              <w:top w:val="single" w:sz="6" w:space="0" w:color="auto"/>
              <w:left w:val="single" w:sz="12" w:space="0" w:color="auto"/>
            </w:tcBorders>
            <w:tcMar>
              <w:left w:w="58" w:type="dxa"/>
              <w:right w:w="58" w:type="dxa"/>
            </w:tcMar>
          </w:tcPr>
          <w:p w:rsidR="0083463C" w:rsidRPr="002407F9" w:rsidRDefault="0083463C" w:rsidP="00BF3E57">
            <w:pPr>
              <w:pStyle w:val="TABLE-cell"/>
            </w:pPr>
            <w:r w:rsidRPr="002407F9">
              <w:t>TPM_CAP_ALGS</w:t>
            </w:r>
          </w:p>
        </w:tc>
        <w:tc>
          <w:tcPr>
            <w:tcW w:w="1170" w:type="dxa"/>
            <w:tcBorders>
              <w:top w:val="single" w:sz="6" w:space="0" w:color="auto"/>
            </w:tcBorders>
            <w:tcMar>
              <w:left w:w="0" w:type="dxa"/>
              <w:right w:w="0" w:type="dxa"/>
            </w:tcMar>
          </w:tcPr>
          <w:p w:rsidR="0083463C" w:rsidRPr="002407F9" w:rsidRDefault="0083463C" w:rsidP="00BF3E57">
            <w:pPr>
              <w:pStyle w:val="TABLE-cell"/>
              <w:jc w:val="center"/>
            </w:pPr>
            <w:r w:rsidRPr="002407F9">
              <w:t>0x00000000</w:t>
            </w:r>
          </w:p>
        </w:tc>
        <w:tc>
          <w:tcPr>
            <w:tcW w:w="2160" w:type="dxa"/>
            <w:tcBorders>
              <w:top w:val="single" w:sz="6" w:space="0" w:color="auto"/>
            </w:tcBorders>
            <w:tcMar>
              <w:left w:w="58" w:type="dxa"/>
              <w:right w:w="58" w:type="dxa"/>
            </w:tcMar>
          </w:tcPr>
          <w:p w:rsidR="0083463C" w:rsidRPr="002407F9" w:rsidRDefault="0083463C" w:rsidP="00BF3E57">
            <w:pPr>
              <w:pStyle w:val="TABLE-cell"/>
            </w:pPr>
            <w:r w:rsidRPr="002407F9">
              <w:t>TPM_ALG_ID</w:t>
            </w:r>
            <w:r w:rsidRPr="002407F9">
              <w:rPr>
                <w:vertAlign w:val="superscript"/>
              </w:rPr>
              <w:t>(1)</w:t>
            </w:r>
          </w:p>
        </w:tc>
        <w:tc>
          <w:tcPr>
            <w:tcW w:w="3102" w:type="dxa"/>
            <w:tcBorders>
              <w:top w:val="single" w:sz="6" w:space="0" w:color="auto"/>
              <w:right w:val="single" w:sz="12" w:space="0" w:color="auto"/>
            </w:tcBorders>
            <w:tcMar>
              <w:left w:w="58" w:type="dxa"/>
              <w:right w:w="58" w:type="dxa"/>
            </w:tcMar>
          </w:tcPr>
          <w:p w:rsidR="0083463C" w:rsidRPr="002407F9" w:rsidRDefault="0083463C" w:rsidP="00BF3E57">
            <w:pPr>
              <w:pStyle w:val="TABLE-cell"/>
            </w:pPr>
            <w:r w:rsidRPr="002407F9">
              <w:t>TPML_ALG_PROPERTY</w:t>
            </w:r>
          </w:p>
        </w:tc>
      </w:tr>
      <w:tr w:rsidR="0083463C" w:rsidRPr="002407F9" w:rsidTr="00BF3E57">
        <w:tc>
          <w:tcPr>
            <w:tcW w:w="2928" w:type="dxa"/>
            <w:tcBorders>
              <w:left w:val="single" w:sz="12" w:space="0" w:color="auto"/>
            </w:tcBorders>
            <w:tcMar>
              <w:left w:w="58" w:type="dxa"/>
              <w:right w:w="58" w:type="dxa"/>
            </w:tcMar>
          </w:tcPr>
          <w:p w:rsidR="0083463C" w:rsidRPr="002407F9" w:rsidRDefault="0083463C" w:rsidP="00BF3E57">
            <w:pPr>
              <w:pStyle w:val="TABLE-cell"/>
            </w:pPr>
            <w:r w:rsidRPr="002407F9">
              <w:t>TPM_CAP_HANDLES</w:t>
            </w:r>
          </w:p>
        </w:tc>
        <w:tc>
          <w:tcPr>
            <w:tcW w:w="1170" w:type="dxa"/>
            <w:tcMar>
              <w:left w:w="0" w:type="dxa"/>
              <w:right w:w="0" w:type="dxa"/>
            </w:tcMar>
          </w:tcPr>
          <w:p w:rsidR="0083463C" w:rsidRPr="002407F9" w:rsidRDefault="0083463C" w:rsidP="00BF3E57">
            <w:pPr>
              <w:pStyle w:val="TABLE-cell"/>
              <w:jc w:val="center"/>
            </w:pPr>
            <w:r w:rsidRPr="002407F9">
              <w:t>0x00000001</w:t>
            </w:r>
          </w:p>
        </w:tc>
        <w:tc>
          <w:tcPr>
            <w:tcW w:w="2160" w:type="dxa"/>
            <w:tcMar>
              <w:left w:w="58" w:type="dxa"/>
              <w:right w:w="58" w:type="dxa"/>
            </w:tcMar>
          </w:tcPr>
          <w:p w:rsidR="0083463C" w:rsidRPr="002407F9" w:rsidRDefault="0083463C" w:rsidP="00BF3E57">
            <w:pPr>
              <w:pStyle w:val="TABLE-cell"/>
            </w:pPr>
            <w:r w:rsidRPr="002407F9">
              <w:t>TPM_HANDLE</w:t>
            </w:r>
          </w:p>
        </w:tc>
        <w:tc>
          <w:tcPr>
            <w:tcW w:w="3102" w:type="dxa"/>
            <w:tcBorders>
              <w:right w:val="single" w:sz="12" w:space="0" w:color="auto"/>
            </w:tcBorders>
            <w:tcMar>
              <w:left w:w="58" w:type="dxa"/>
              <w:right w:w="58" w:type="dxa"/>
            </w:tcMar>
          </w:tcPr>
          <w:p w:rsidR="0083463C" w:rsidRPr="002407F9" w:rsidRDefault="0083463C" w:rsidP="00BF3E57">
            <w:pPr>
              <w:pStyle w:val="TABLE-cell"/>
            </w:pPr>
            <w:r w:rsidRPr="002407F9">
              <w:t>TPML_HANDLE</w:t>
            </w:r>
          </w:p>
        </w:tc>
      </w:tr>
      <w:tr w:rsidR="0083463C" w:rsidRPr="002407F9" w:rsidTr="00BF3E57">
        <w:tc>
          <w:tcPr>
            <w:tcW w:w="2928" w:type="dxa"/>
            <w:tcBorders>
              <w:top w:val="single" w:sz="6" w:space="0" w:color="auto"/>
              <w:left w:val="single" w:sz="12" w:space="0" w:color="auto"/>
            </w:tcBorders>
            <w:tcMar>
              <w:left w:w="58" w:type="dxa"/>
              <w:right w:w="58" w:type="dxa"/>
            </w:tcMar>
          </w:tcPr>
          <w:p w:rsidR="0083463C" w:rsidRPr="002407F9" w:rsidRDefault="0083463C" w:rsidP="00BF3E57">
            <w:pPr>
              <w:pStyle w:val="TABLE-cell"/>
            </w:pPr>
            <w:r w:rsidRPr="002407F9">
              <w:t>TPM_CAP_COMMANDS</w:t>
            </w:r>
          </w:p>
        </w:tc>
        <w:tc>
          <w:tcPr>
            <w:tcW w:w="1170" w:type="dxa"/>
            <w:tcBorders>
              <w:top w:val="single" w:sz="6" w:space="0" w:color="auto"/>
            </w:tcBorders>
            <w:tcMar>
              <w:left w:w="0" w:type="dxa"/>
              <w:right w:w="0" w:type="dxa"/>
            </w:tcMar>
          </w:tcPr>
          <w:p w:rsidR="0083463C" w:rsidRPr="002407F9" w:rsidRDefault="0083463C" w:rsidP="00BF3E57">
            <w:pPr>
              <w:pStyle w:val="TABLE-cell"/>
              <w:jc w:val="center"/>
            </w:pPr>
            <w:r w:rsidRPr="002407F9">
              <w:t>0x00000002</w:t>
            </w:r>
          </w:p>
        </w:tc>
        <w:tc>
          <w:tcPr>
            <w:tcW w:w="2160" w:type="dxa"/>
            <w:tcBorders>
              <w:top w:val="single" w:sz="6" w:space="0" w:color="auto"/>
            </w:tcBorders>
            <w:tcMar>
              <w:left w:w="58" w:type="dxa"/>
              <w:right w:w="58" w:type="dxa"/>
            </w:tcMar>
          </w:tcPr>
          <w:p w:rsidR="0083463C" w:rsidRPr="002407F9" w:rsidRDefault="0083463C" w:rsidP="00BF3E57">
            <w:pPr>
              <w:pStyle w:val="TABLE-cell"/>
            </w:pPr>
            <w:r w:rsidRPr="002407F9">
              <w:t>TPM_CC</w:t>
            </w:r>
          </w:p>
        </w:tc>
        <w:tc>
          <w:tcPr>
            <w:tcW w:w="3102" w:type="dxa"/>
            <w:tcBorders>
              <w:top w:val="single" w:sz="6" w:space="0" w:color="auto"/>
              <w:right w:val="single" w:sz="12" w:space="0" w:color="auto"/>
            </w:tcBorders>
            <w:tcMar>
              <w:left w:w="58" w:type="dxa"/>
              <w:right w:w="58" w:type="dxa"/>
            </w:tcMar>
          </w:tcPr>
          <w:p w:rsidR="0083463C" w:rsidRPr="002407F9" w:rsidRDefault="0083463C" w:rsidP="00BF3E57">
            <w:pPr>
              <w:pStyle w:val="TABLE-cell"/>
            </w:pPr>
            <w:r w:rsidRPr="002407F9">
              <w:t>TPML_CCA</w:t>
            </w:r>
          </w:p>
        </w:tc>
      </w:tr>
      <w:tr w:rsidR="0083463C" w:rsidRPr="002407F9" w:rsidTr="00BF3E57">
        <w:tc>
          <w:tcPr>
            <w:tcW w:w="2928" w:type="dxa"/>
            <w:tcBorders>
              <w:left w:val="single" w:sz="12" w:space="0" w:color="auto"/>
            </w:tcBorders>
            <w:tcMar>
              <w:left w:w="58" w:type="dxa"/>
              <w:right w:w="58" w:type="dxa"/>
            </w:tcMar>
          </w:tcPr>
          <w:p w:rsidR="0083463C" w:rsidRPr="002407F9" w:rsidRDefault="0083463C" w:rsidP="00BF3E57">
            <w:pPr>
              <w:pStyle w:val="TABLE-cell"/>
            </w:pPr>
            <w:r w:rsidRPr="002407F9">
              <w:t>TPM_CAP_PP_COMMANDS</w:t>
            </w:r>
          </w:p>
        </w:tc>
        <w:tc>
          <w:tcPr>
            <w:tcW w:w="1170" w:type="dxa"/>
            <w:tcMar>
              <w:left w:w="0" w:type="dxa"/>
              <w:right w:w="0" w:type="dxa"/>
            </w:tcMar>
          </w:tcPr>
          <w:p w:rsidR="0083463C" w:rsidRPr="002407F9" w:rsidRDefault="0083463C" w:rsidP="00BF3E57">
            <w:pPr>
              <w:pStyle w:val="TABLE-cell"/>
              <w:jc w:val="center"/>
            </w:pPr>
            <w:r w:rsidRPr="002407F9">
              <w:t>0x00000003</w:t>
            </w:r>
          </w:p>
        </w:tc>
        <w:tc>
          <w:tcPr>
            <w:tcW w:w="2160" w:type="dxa"/>
            <w:tcMar>
              <w:left w:w="58" w:type="dxa"/>
              <w:right w:w="58" w:type="dxa"/>
            </w:tcMar>
          </w:tcPr>
          <w:p w:rsidR="0083463C" w:rsidRPr="002407F9" w:rsidRDefault="0083463C" w:rsidP="00BF3E57">
            <w:pPr>
              <w:pStyle w:val="TABLE-cell"/>
            </w:pPr>
            <w:r w:rsidRPr="002407F9">
              <w:t>TPM_CC</w:t>
            </w:r>
          </w:p>
        </w:tc>
        <w:tc>
          <w:tcPr>
            <w:tcW w:w="3102" w:type="dxa"/>
            <w:tcBorders>
              <w:right w:val="single" w:sz="12" w:space="0" w:color="auto"/>
            </w:tcBorders>
            <w:tcMar>
              <w:left w:w="58" w:type="dxa"/>
              <w:right w:w="58" w:type="dxa"/>
            </w:tcMar>
          </w:tcPr>
          <w:p w:rsidR="0083463C" w:rsidRPr="002407F9" w:rsidRDefault="0083463C" w:rsidP="00BF3E57">
            <w:pPr>
              <w:pStyle w:val="TABLE-cell"/>
            </w:pPr>
            <w:r w:rsidRPr="002407F9">
              <w:t xml:space="preserve">TPML_CC </w:t>
            </w:r>
          </w:p>
        </w:tc>
      </w:tr>
      <w:tr w:rsidR="0083463C" w:rsidRPr="002407F9" w:rsidTr="00BF3E57">
        <w:tc>
          <w:tcPr>
            <w:tcW w:w="2928" w:type="dxa"/>
            <w:tcBorders>
              <w:left w:val="single" w:sz="12" w:space="0" w:color="auto"/>
            </w:tcBorders>
            <w:tcMar>
              <w:left w:w="58" w:type="dxa"/>
              <w:right w:w="58" w:type="dxa"/>
            </w:tcMar>
          </w:tcPr>
          <w:p w:rsidR="0083463C" w:rsidRPr="002407F9" w:rsidRDefault="0083463C" w:rsidP="00BF3E57">
            <w:pPr>
              <w:pStyle w:val="TABLE-cell"/>
            </w:pPr>
            <w:r w:rsidRPr="002407F9">
              <w:t>TPM_CAP_AUDIT_COMMANDS</w:t>
            </w:r>
          </w:p>
        </w:tc>
        <w:tc>
          <w:tcPr>
            <w:tcW w:w="1170" w:type="dxa"/>
            <w:tcMar>
              <w:left w:w="0" w:type="dxa"/>
              <w:right w:w="0" w:type="dxa"/>
            </w:tcMar>
          </w:tcPr>
          <w:p w:rsidR="0083463C" w:rsidRPr="002407F9" w:rsidRDefault="0083463C" w:rsidP="00BF3E57">
            <w:pPr>
              <w:pStyle w:val="TABLE-cell"/>
              <w:jc w:val="center"/>
            </w:pPr>
            <w:r w:rsidRPr="002407F9">
              <w:t>0x00000004</w:t>
            </w:r>
          </w:p>
        </w:tc>
        <w:tc>
          <w:tcPr>
            <w:tcW w:w="2160" w:type="dxa"/>
            <w:tcMar>
              <w:left w:w="58" w:type="dxa"/>
              <w:right w:w="58" w:type="dxa"/>
            </w:tcMar>
          </w:tcPr>
          <w:p w:rsidR="0083463C" w:rsidRPr="002407F9" w:rsidRDefault="0083463C" w:rsidP="00BF3E57">
            <w:pPr>
              <w:pStyle w:val="TABLE-cell"/>
            </w:pPr>
            <w:r w:rsidRPr="002407F9">
              <w:t>TPM_CC</w:t>
            </w:r>
          </w:p>
        </w:tc>
        <w:tc>
          <w:tcPr>
            <w:tcW w:w="3102" w:type="dxa"/>
            <w:tcBorders>
              <w:right w:val="single" w:sz="12" w:space="0" w:color="auto"/>
            </w:tcBorders>
            <w:tcMar>
              <w:left w:w="58" w:type="dxa"/>
              <w:right w:w="58" w:type="dxa"/>
            </w:tcMar>
          </w:tcPr>
          <w:p w:rsidR="0083463C" w:rsidRPr="002407F9" w:rsidRDefault="0083463C" w:rsidP="00BF3E57">
            <w:pPr>
              <w:pStyle w:val="TABLE-cell"/>
            </w:pPr>
            <w:r w:rsidRPr="002407F9">
              <w:t>TPML_CC</w:t>
            </w:r>
          </w:p>
        </w:tc>
      </w:tr>
      <w:tr w:rsidR="0083463C" w:rsidRPr="002407F9" w:rsidTr="00BF3E57">
        <w:tc>
          <w:tcPr>
            <w:tcW w:w="2928" w:type="dxa"/>
            <w:tcBorders>
              <w:left w:val="single" w:sz="12" w:space="0" w:color="auto"/>
              <w:bottom w:val="single" w:sz="6" w:space="0" w:color="auto"/>
            </w:tcBorders>
            <w:tcMar>
              <w:left w:w="58" w:type="dxa"/>
              <w:right w:w="58" w:type="dxa"/>
            </w:tcMar>
          </w:tcPr>
          <w:p w:rsidR="0083463C" w:rsidRPr="002407F9" w:rsidRDefault="0083463C" w:rsidP="00BF3E57">
            <w:pPr>
              <w:pStyle w:val="TABLE-cell"/>
            </w:pPr>
            <w:r w:rsidRPr="002407F9">
              <w:t>TPM_CAP_PCRS</w:t>
            </w:r>
          </w:p>
        </w:tc>
        <w:tc>
          <w:tcPr>
            <w:tcW w:w="1170" w:type="dxa"/>
            <w:tcBorders>
              <w:bottom w:val="single" w:sz="6" w:space="0" w:color="auto"/>
            </w:tcBorders>
            <w:tcMar>
              <w:left w:w="0" w:type="dxa"/>
              <w:right w:w="0" w:type="dxa"/>
            </w:tcMar>
          </w:tcPr>
          <w:p w:rsidR="0083463C" w:rsidRPr="002407F9" w:rsidRDefault="0083463C" w:rsidP="00BF3E57">
            <w:pPr>
              <w:pStyle w:val="TABLE-cell"/>
              <w:jc w:val="center"/>
            </w:pPr>
            <w:r w:rsidRPr="002407F9">
              <w:t>0x00000005</w:t>
            </w:r>
          </w:p>
        </w:tc>
        <w:tc>
          <w:tcPr>
            <w:tcW w:w="2160" w:type="dxa"/>
            <w:tcBorders>
              <w:bottom w:val="single" w:sz="6" w:space="0" w:color="auto"/>
            </w:tcBorders>
            <w:tcMar>
              <w:left w:w="58" w:type="dxa"/>
              <w:right w:w="58" w:type="dxa"/>
            </w:tcMar>
          </w:tcPr>
          <w:p w:rsidR="0083463C" w:rsidRPr="002407F9" w:rsidRDefault="0083463C" w:rsidP="00BF3E57">
            <w:pPr>
              <w:pStyle w:val="TABLE-cell"/>
            </w:pPr>
            <w:r w:rsidRPr="002407F9">
              <w:t>reserved</w:t>
            </w:r>
          </w:p>
        </w:tc>
        <w:tc>
          <w:tcPr>
            <w:tcW w:w="3102" w:type="dxa"/>
            <w:tcBorders>
              <w:bottom w:val="single" w:sz="6" w:space="0" w:color="auto"/>
              <w:right w:val="single" w:sz="12" w:space="0" w:color="auto"/>
            </w:tcBorders>
            <w:tcMar>
              <w:left w:w="58" w:type="dxa"/>
              <w:right w:w="58" w:type="dxa"/>
            </w:tcMar>
          </w:tcPr>
          <w:p w:rsidR="0083463C" w:rsidRPr="002407F9" w:rsidRDefault="0083463C" w:rsidP="00BF3E57">
            <w:pPr>
              <w:pStyle w:val="TABLE-cell"/>
            </w:pPr>
            <w:r w:rsidRPr="002407F9">
              <w:t>TPML_PCR_SELECTION</w:t>
            </w:r>
          </w:p>
        </w:tc>
      </w:tr>
      <w:tr w:rsidR="0083463C" w:rsidRPr="002407F9" w:rsidTr="00BF3E57">
        <w:tc>
          <w:tcPr>
            <w:tcW w:w="2928" w:type="dxa"/>
            <w:tcBorders>
              <w:left w:val="single" w:sz="12" w:space="0" w:color="auto"/>
              <w:bottom w:val="single" w:sz="6" w:space="0" w:color="auto"/>
            </w:tcBorders>
            <w:tcMar>
              <w:left w:w="58" w:type="dxa"/>
              <w:right w:w="58" w:type="dxa"/>
            </w:tcMar>
          </w:tcPr>
          <w:p w:rsidR="0083463C" w:rsidRPr="002407F9" w:rsidRDefault="0083463C" w:rsidP="00BF3E57">
            <w:pPr>
              <w:pStyle w:val="TABLE-cell"/>
            </w:pPr>
            <w:r w:rsidRPr="002407F9">
              <w:t>TPM_CAP_TPM_PROPERTIES</w:t>
            </w:r>
          </w:p>
        </w:tc>
        <w:tc>
          <w:tcPr>
            <w:tcW w:w="1170" w:type="dxa"/>
            <w:tcBorders>
              <w:bottom w:val="single" w:sz="6" w:space="0" w:color="auto"/>
            </w:tcBorders>
            <w:tcMar>
              <w:left w:w="0" w:type="dxa"/>
              <w:right w:w="0" w:type="dxa"/>
            </w:tcMar>
          </w:tcPr>
          <w:p w:rsidR="0083463C" w:rsidRPr="002407F9" w:rsidRDefault="0083463C" w:rsidP="00BF3E57">
            <w:pPr>
              <w:pStyle w:val="TABLE-cell"/>
              <w:jc w:val="center"/>
            </w:pPr>
            <w:r w:rsidRPr="002407F9">
              <w:t>0x00000006</w:t>
            </w:r>
          </w:p>
        </w:tc>
        <w:tc>
          <w:tcPr>
            <w:tcW w:w="2160" w:type="dxa"/>
            <w:tcBorders>
              <w:bottom w:val="single" w:sz="6" w:space="0" w:color="auto"/>
            </w:tcBorders>
            <w:tcMar>
              <w:left w:w="58" w:type="dxa"/>
              <w:right w:w="58" w:type="dxa"/>
            </w:tcMar>
          </w:tcPr>
          <w:p w:rsidR="0083463C" w:rsidRPr="002407F9" w:rsidRDefault="0083463C" w:rsidP="00BF3E57">
            <w:pPr>
              <w:pStyle w:val="TABLE-cell"/>
            </w:pPr>
            <w:r w:rsidRPr="002407F9">
              <w:t>TPM_PT</w:t>
            </w:r>
          </w:p>
        </w:tc>
        <w:tc>
          <w:tcPr>
            <w:tcW w:w="3102" w:type="dxa"/>
            <w:tcBorders>
              <w:bottom w:val="single" w:sz="6" w:space="0" w:color="auto"/>
              <w:right w:val="single" w:sz="12" w:space="0" w:color="auto"/>
            </w:tcBorders>
            <w:tcMar>
              <w:left w:w="58" w:type="dxa"/>
              <w:right w:w="58" w:type="dxa"/>
            </w:tcMar>
          </w:tcPr>
          <w:p w:rsidR="0083463C" w:rsidRPr="002407F9" w:rsidRDefault="0083463C" w:rsidP="00BF3E57">
            <w:pPr>
              <w:pStyle w:val="TABLE-cell"/>
            </w:pPr>
            <w:r w:rsidRPr="002407F9">
              <w:t>TPML_TAGGED_TPM_PROPERTY</w:t>
            </w:r>
          </w:p>
        </w:tc>
      </w:tr>
      <w:tr w:rsidR="0083463C" w:rsidRPr="002407F9" w:rsidTr="00BF3E57">
        <w:tc>
          <w:tcPr>
            <w:tcW w:w="2928" w:type="dxa"/>
            <w:tcBorders>
              <w:left w:val="single" w:sz="12" w:space="0" w:color="auto"/>
              <w:bottom w:val="single" w:sz="6" w:space="0" w:color="auto"/>
            </w:tcBorders>
            <w:tcMar>
              <w:left w:w="58" w:type="dxa"/>
              <w:right w:w="58" w:type="dxa"/>
            </w:tcMar>
          </w:tcPr>
          <w:p w:rsidR="0083463C" w:rsidRPr="002407F9" w:rsidRDefault="0083463C" w:rsidP="00BF3E57">
            <w:pPr>
              <w:pStyle w:val="TABLE-cell"/>
            </w:pPr>
            <w:r w:rsidRPr="002407F9">
              <w:t>TPM_CAP_PCR_PROPERTIES</w:t>
            </w:r>
          </w:p>
        </w:tc>
        <w:tc>
          <w:tcPr>
            <w:tcW w:w="1170" w:type="dxa"/>
            <w:tcBorders>
              <w:bottom w:val="single" w:sz="6" w:space="0" w:color="auto"/>
            </w:tcBorders>
            <w:tcMar>
              <w:left w:w="0" w:type="dxa"/>
              <w:right w:w="0" w:type="dxa"/>
            </w:tcMar>
          </w:tcPr>
          <w:p w:rsidR="0083463C" w:rsidRPr="002407F9" w:rsidRDefault="0083463C" w:rsidP="00BF3E57">
            <w:pPr>
              <w:pStyle w:val="TABLE-cell"/>
              <w:jc w:val="center"/>
            </w:pPr>
            <w:r w:rsidRPr="002407F9">
              <w:t>0x00000007</w:t>
            </w:r>
          </w:p>
        </w:tc>
        <w:tc>
          <w:tcPr>
            <w:tcW w:w="2160" w:type="dxa"/>
            <w:tcBorders>
              <w:bottom w:val="single" w:sz="6" w:space="0" w:color="auto"/>
            </w:tcBorders>
            <w:tcMar>
              <w:left w:w="58" w:type="dxa"/>
              <w:right w:w="58" w:type="dxa"/>
            </w:tcMar>
          </w:tcPr>
          <w:p w:rsidR="0083463C" w:rsidRPr="002407F9" w:rsidRDefault="0083463C" w:rsidP="00BF3E57">
            <w:pPr>
              <w:pStyle w:val="TABLE-cell"/>
            </w:pPr>
            <w:r w:rsidRPr="002407F9">
              <w:t>TPM_PT_PCR</w:t>
            </w:r>
          </w:p>
        </w:tc>
        <w:tc>
          <w:tcPr>
            <w:tcW w:w="3102" w:type="dxa"/>
            <w:tcBorders>
              <w:bottom w:val="single" w:sz="6" w:space="0" w:color="auto"/>
              <w:right w:val="single" w:sz="12" w:space="0" w:color="auto"/>
            </w:tcBorders>
            <w:tcMar>
              <w:left w:w="58" w:type="dxa"/>
              <w:right w:w="58" w:type="dxa"/>
            </w:tcMar>
          </w:tcPr>
          <w:p w:rsidR="0083463C" w:rsidRPr="002407F9" w:rsidRDefault="0083463C" w:rsidP="00BF3E57">
            <w:pPr>
              <w:pStyle w:val="TABLE-cell"/>
            </w:pPr>
            <w:r w:rsidRPr="002407F9">
              <w:t>TPML_TAGGED_PCR_PROPERTY</w:t>
            </w:r>
          </w:p>
        </w:tc>
      </w:tr>
      <w:tr w:rsidR="0083463C" w:rsidRPr="002407F9" w:rsidTr="00BF3E57">
        <w:tc>
          <w:tcPr>
            <w:tcW w:w="2928" w:type="dxa"/>
            <w:tcBorders>
              <w:left w:val="single" w:sz="12" w:space="0" w:color="auto"/>
              <w:bottom w:val="single" w:sz="6" w:space="0" w:color="auto"/>
            </w:tcBorders>
            <w:tcMar>
              <w:left w:w="58" w:type="dxa"/>
              <w:right w:w="58" w:type="dxa"/>
            </w:tcMar>
          </w:tcPr>
          <w:p w:rsidR="0083463C" w:rsidRPr="002407F9" w:rsidRDefault="0083463C" w:rsidP="00BF3E57">
            <w:pPr>
              <w:pStyle w:val="TABLE-cell"/>
            </w:pPr>
            <w:r w:rsidRPr="002407F9">
              <w:t>TPM_CAP_ECC_CURVES</w:t>
            </w:r>
          </w:p>
        </w:tc>
        <w:tc>
          <w:tcPr>
            <w:tcW w:w="1170" w:type="dxa"/>
            <w:tcBorders>
              <w:bottom w:val="single" w:sz="6" w:space="0" w:color="auto"/>
            </w:tcBorders>
            <w:tcMar>
              <w:left w:w="0" w:type="dxa"/>
              <w:right w:w="0" w:type="dxa"/>
            </w:tcMar>
          </w:tcPr>
          <w:p w:rsidR="0083463C" w:rsidRPr="002407F9" w:rsidRDefault="0083463C" w:rsidP="00BF3E57">
            <w:pPr>
              <w:pStyle w:val="TABLE-cell"/>
              <w:jc w:val="center"/>
            </w:pPr>
            <w:r w:rsidRPr="002407F9">
              <w:t>0x00000008</w:t>
            </w:r>
          </w:p>
        </w:tc>
        <w:tc>
          <w:tcPr>
            <w:tcW w:w="2160" w:type="dxa"/>
            <w:tcBorders>
              <w:bottom w:val="single" w:sz="6" w:space="0" w:color="auto"/>
            </w:tcBorders>
            <w:tcMar>
              <w:left w:w="58" w:type="dxa"/>
              <w:right w:w="58" w:type="dxa"/>
            </w:tcMar>
          </w:tcPr>
          <w:p w:rsidR="0083463C" w:rsidRPr="002407F9" w:rsidRDefault="0083463C" w:rsidP="00BF3E57">
            <w:pPr>
              <w:pStyle w:val="TABLE-cell"/>
            </w:pPr>
            <w:r w:rsidRPr="002407F9">
              <w:t>TPM_ECC_CURVE</w:t>
            </w:r>
            <w:r w:rsidRPr="002407F9">
              <w:rPr>
                <w:vertAlign w:val="superscript"/>
              </w:rPr>
              <w:t>(1)</w:t>
            </w:r>
          </w:p>
        </w:tc>
        <w:tc>
          <w:tcPr>
            <w:tcW w:w="3102" w:type="dxa"/>
            <w:tcBorders>
              <w:bottom w:val="single" w:sz="6" w:space="0" w:color="auto"/>
              <w:right w:val="single" w:sz="12" w:space="0" w:color="auto"/>
            </w:tcBorders>
            <w:tcMar>
              <w:left w:w="58" w:type="dxa"/>
              <w:right w:w="58" w:type="dxa"/>
            </w:tcMar>
          </w:tcPr>
          <w:p w:rsidR="0083463C" w:rsidRPr="002407F9" w:rsidRDefault="0083463C" w:rsidP="00BF3E57">
            <w:pPr>
              <w:pStyle w:val="TABLE-cell"/>
            </w:pPr>
            <w:r w:rsidRPr="002407F9">
              <w:t>TPML_ECC_CURVE</w:t>
            </w:r>
          </w:p>
        </w:tc>
      </w:tr>
      <w:tr w:rsidR="0083463C" w:rsidRPr="002407F9" w:rsidTr="00BF3E57">
        <w:tc>
          <w:tcPr>
            <w:tcW w:w="2928" w:type="dxa"/>
            <w:tcBorders>
              <w:left w:val="single" w:sz="12" w:space="0" w:color="auto"/>
              <w:bottom w:val="single" w:sz="6" w:space="0" w:color="auto"/>
            </w:tcBorders>
            <w:tcMar>
              <w:left w:w="58" w:type="dxa"/>
              <w:right w:w="58" w:type="dxa"/>
            </w:tcMar>
          </w:tcPr>
          <w:p w:rsidR="0083463C" w:rsidRPr="002407F9" w:rsidRDefault="0083463C" w:rsidP="00C15825">
            <w:pPr>
              <w:pStyle w:val="TABLE-cell"/>
            </w:pPr>
            <w:r w:rsidRPr="002407F9">
              <w:t>TPM_CAP_AUTH_POLICIES</w:t>
            </w:r>
          </w:p>
        </w:tc>
        <w:tc>
          <w:tcPr>
            <w:tcW w:w="1170" w:type="dxa"/>
            <w:tcBorders>
              <w:bottom w:val="single" w:sz="6" w:space="0" w:color="auto"/>
            </w:tcBorders>
            <w:tcMar>
              <w:left w:w="0" w:type="dxa"/>
              <w:right w:w="0" w:type="dxa"/>
            </w:tcMar>
          </w:tcPr>
          <w:p w:rsidR="0083463C" w:rsidRPr="002407F9" w:rsidRDefault="0083463C" w:rsidP="00BF3E57">
            <w:pPr>
              <w:pStyle w:val="TABLE-cell"/>
              <w:jc w:val="center"/>
            </w:pPr>
            <w:r w:rsidRPr="002407F9">
              <w:t>0x00000009</w:t>
            </w:r>
          </w:p>
        </w:tc>
        <w:tc>
          <w:tcPr>
            <w:tcW w:w="2160" w:type="dxa"/>
            <w:tcBorders>
              <w:bottom w:val="single" w:sz="6" w:space="0" w:color="auto"/>
            </w:tcBorders>
            <w:tcMar>
              <w:left w:w="58" w:type="dxa"/>
              <w:right w:w="58" w:type="dxa"/>
            </w:tcMar>
          </w:tcPr>
          <w:p w:rsidR="0083463C" w:rsidRPr="002407F9" w:rsidRDefault="00EA04E8" w:rsidP="00BF3E57">
            <w:pPr>
              <w:pStyle w:val="TABLE-cell"/>
            </w:pPr>
            <w:r>
              <w:t>TPM_HANDLE</w:t>
            </w:r>
            <w:r w:rsidRPr="003326F9">
              <w:rPr>
                <w:vertAlign w:val="superscript"/>
              </w:rPr>
              <w:t>(2)</w:t>
            </w:r>
            <w:r w:rsidR="00C15825">
              <w:rPr>
                <w:vertAlign w:val="superscript"/>
              </w:rPr>
              <w:t>(3)</w:t>
            </w:r>
          </w:p>
        </w:tc>
        <w:tc>
          <w:tcPr>
            <w:tcW w:w="3102" w:type="dxa"/>
            <w:tcBorders>
              <w:bottom w:val="single" w:sz="6" w:space="0" w:color="auto"/>
              <w:right w:val="single" w:sz="12" w:space="0" w:color="auto"/>
            </w:tcBorders>
            <w:tcMar>
              <w:left w:w="58" w:type="dxa"/>
              <w:right w:w="58" w:type="dxa"/>
            </w:tcMar>
          </w:tcPr>
          <w:p w:rsidR="0083463C" w:rsidRPr="002407F9" w:rsidRDefault="00DA5FA5" w:rsidP="00BF3E57">
            <w:pPr>
              <w:pStyle w:val="TABLE-cell"/>
            </w:pPr>
            <w:r w:rsidRPr="002407F9">
              <w:t>TPML_TAGGED_POLICY</w:t>
            </w:r>
          </w:p>
        </w:tc>
      </w:tr>
      <w:tr w:rsidR="00030B0A" w:rsidRPr="002407F9" w:rsidTr="00BF3E57">
        <w:tc>
          <w:tcPr>
            <w:tcW w:w="2928" w:type="dxa"/>
            <w:tcBorders>
              <w:left w:val="single" w:sz="12" w:space="0" w:color="auto"/>
              <w:bottom w:val="single" w:sz="6" w:space="0" w:color="auto"/>
            </w:tcBorders>
            <w:tcMar>
              <w:left w:w="58" w:type="dxa"/>
              <w:right w:w="58" w:type="dxa"/>
            </w:tcMar>
          </w:tcPr>
          <w:p w:rsidR="00030B0A" w:rsidRPr="002407F9" w:rsidRDefault="00030B0A" w:rsidP="00C15825">
            <w:pPr>
              <w:pStyle w:val="TABLE-cell"/>
            </w:pPr>
            <w:r w:rsidRPr="00030B0A">
              <w:t>TPM_CAP_ACT</w:t>
            </w:r>
          </w:p>
        </w:tc>
        <w:tc>
          <w:tcPr>
            <w:tcW w:w="1170" w:type="dxa"/>
            <w:tcBorders>
              <w:bottom w:val="single" w:sz="6" w:space="0" w:color="auto"/>
            </w:tcBorders>
            <w:tcMar>
              <w:left w:w="0" w:type="dxa"/>
              <w:right w:w="0" w:type="dxa"/>
            </w:tcMar>
          </w:tcPr>
          <w:p w:rsidR="00030B0A" w:rsidRPr="002407F9" w:rsidRDefault="00030B0A" w:rsidP="00BF3E57">
            <w:pPr>
              <w:pStyle w:val="TABLE-cell"/>
              <w:jc w:val="center"/>
            </w:pPr>
            <w:r w:rsidRPr="00030B0A">
              <w:t>0x0000000A</w:t>
            </w:r>
          </w:p>
        </w:tc>
        <w:tc>
          <w:tcPr>
            <w:tcW w:w="2160" w:type="dxa"/>
            <w:tcBorders>
              <w:bottom w:val="single" w:sz="6" w:space="0" w:color="auto"/>
            </w:tcBorders>
            <w:tcMar>
              <w:left w:w="58" w:type="dxa"/>
              <w:right w:w="58" w:type="dxa"/>
            </w:tcMar>
          </w:tcPr>
          <w:p w:rsidR="00030B0A" w:rsidRPr="003326F9" w:rsidRDefault="00030B0A" w:rsidP="00BF3E57">
            <w:pPr>
              <w:pStyle w:val="TABLE-cell"/>
            </w:pPr>
            <w:r w:rsidRPr="00030B0A">
              <w:t>TPM_HANDLE</w:t>
            </w:r>
            <w:r w:rsidR="00EA04E8" w:rsidRPr="003326F9">
              <w:rPr>
                <w:vertAlign w:val="superscript"/>
              </w:rPr>
              <w:t>(2</w:t>
            </w:r>
            <w:r w:rsidR="00C15825" w:rsidRPr="003326F9">
              <w:rPr>
                <w:vertAlign w:val="superscript"/>
              </w:rPr>
              <w:t>(</w:t>
            </w:r>
            <w:r w:rsidR="00C15825">
              <w:rPr>
                <w:vertAlign w:val="superscript"/>
              </w:rPr>
              <w:t>4</w:t>
            </w:r>
            <w:r w:rsidR="00C15825" w:rsidRPr="003326F9">
              <w:rPr>
                <w:vertAlign w:val="superscript"/>
              </w:rPr>
              <w:t>)</w:t>
            </w:r>
            <w:r w:rsidR="00EA04E8" w:rsidRPr="003326F9">
              <w:rPr>
                <w:vertAlign w:val="superscript"/>
              </w:rPr>
              <w:t>)</w:t>
            </w:r>
          </w:p>
        </w:tc>
        <w:tc>
          <w:tcPr>
            <w:tcW w:w="3102" w:type="dxa"/>
            <w:tcBorders>
              <w:bottom w:val="single" w:sz="6" w:space="0" w:color="auto"/>
              <w:right w:val="single" w:sz="12" w:space="0" w:color="auto"/>
            </w:tcBorders>
            <w:tcMar>
              <w:left w:w="58" w:type="dxa"/>
              <w:right w:w="58" w:type="dxa"/>
            </w:tcMar>
          </w:tcPr>
          <w:p w:rsidR="00030B0A" w:rsidRPr="002407F9" w:rsidRDefault="00030B0A" w:rsidP="00BF3E57">
            <w:pPr>
              <w:pStyle w:val="TABLE-cell"/>
            </w:pPr>
            <w:r>
              <w:t>TPML_ACT_DATA</w:t>
            </w:r>
          </w:p>
        </w:tc>
      </w:tr>
      <w:tr w:rsidR="0083463C" w:rsidRPr="002407F9" w:rsidTr="00BF3E57">
        <w:tc>
          <w:tcPr>
            <w:tcW w:w="2928" w:type="dxa"/>
            <w:tcBorders>
              <w:left w:val="single" w:sz="12" w:space="0" w:color="auto"/>
              <w:bottom w:val="single" w:sz="6" w:space="0" w:color="auto"/>
            </w:tcBorders>
            <w:tcMar>
              <w:left w:w="58" w:type="dxa"/>
              <w:right w:w="58" w:type="dxa"/>
            </w:tcMar>
          </w:tcPr>
          <w:p w:rsidR="0083463C" w:rsidRPr="002407F9" w:rsidRDefault="0083463C" w:rsidP="00BF3E57">
            <w:pPr>
              <w:pStyle w:val="TABLE-cell"/>
            </w:pPr>
            <w:r w:rsidRPr="002407F9">
              <w:t>TPM_CAP_LAST</w:t>
            </w:r>
          </w:p>
        </w:tc>
        <w:tc>
          <w:tcPr>
            <w:tcW w:w="1170" w:type="dxa"/>
            <w:tcBorders>
              <w:bottom w:val="single" w:sz="6" w:space="0" w:color="auto"/>
            </w:tcBorders>
            <w:tcMar>
              <w:left w:w="0" w:type="dxa"/>
              <w:right w:w="0" w:type="dxa"/>
            </w:tcMar>
          </w:tcPr>
          <w:p w:rsidR="0083463C" w:rsidRPr="002407F9" w:rsidRDefault="0083463C" w:rsidP="00BF3E57">
            <w:pPr>
              <w:pStyle w:val="TABLE-cell"/>
              <w:jc w:val="center"/>
            </w:pPr>
            <w:r w:rsidRPr="002407F9">
              <w:t>0x0000000</w:t>
            </w:r>
            <w:r w:rsidR="00030B0A">
              <w:t>A</w:t>
            </w:r>
          </w:p>
        </w:tc>
        <w:tc>
          <w:tcPr>
            <w:tcW w:w="2160" w:type="dxa"/>
            <w:tcBorders>
              <w:bottom w:val="single" w:sz="6" w:space="0" w:color="auto"/>
            </w:tcBorders>
            <w:tcMar>
              <w:left w:w="58" w:type="dxa"/>
              <w:right w:w="58" w:type="dxa"/>
            </w:tcMar>
          </w:tcPr>
          <w:p w:rsidR="0083463C" w:rsidRPr="002407F9" w:rsidRDefault="0083463C" w:rsidP="00BF3E57">
            <w:pPr>
              <w:pStyle w:val="TABLE-cell"/>
            </w:pPr>
          </w:p>
        </w:tc>
        <w:tc>
          <w:tcPr>
            <w:tcW w:w="3102" w:type="dxa"/>
            <w:tcBorders>
              <w:bottom w:val="single" w:sz="6" w:space="0" w:color="auto"/>
              <w:right w:val="single" w:sz="12" w:space="0" w:color="auto"/>
            </w:tcBorders>
            <w:tcMar>
              <w:left w:w="58" w:type="dxa"/>
              <w:right w:w="58" w:type="dxa"/>
            </w:tcMar>
          </w:tcPr>
          <w:p w:rsidR="0083463C" w:rsidRPr="002407F9" w:rsidRDefault="0083463C" w:rsidP="00BF3E57">
            <w:pPr>
              <w:pStyle w:val="TABLE-cell"/>
            </w:pPr>
          </w:p>
        </w:tc>
      </w:tr>
      <w:tr w:rsidR="0083463C" w:rsidRPr="002407F9" w:rsidTr="00BF3E57">
        <w:tc>
          <w:tcPr>
            <w:tcW w:w="2928" w:type="dxa"/>
            <w:tcBorders>
              <w:left w:val="single" w:sz="12" w:space="0" w:color="auto"/>
              <w:bottom w:val="single" w:sz="6" w:space="0" w:color="auto"/>
            </w:tcBorders>
            <w:tcMar>
              <w:left w:w="58" w:type="dxa"/>
              <w:right w:w="58" w:type="dxa"/>
            </w:tcMar>
          </w:tcPr>
          <w:p w:rsidR="0083463C" w:rsidRPr="002407F9" w:rsidRDefault="0083463C" w:rsidP="00BF3E57">
            <w:pPr>
              <w:pStyle w:val="TABLE-cell"/>
            </w:pPr>
            <w:r w:rsidRPr="002407F9">
              <w:t>TPM_CAP_VENDOR_PROPERTY</w:t>
            </w:r>
          </w:p>
        </w:tc>
        <w:tc>
          <w:tcPr>
            <w:tcW w:w="1170" w:type="dxa"/>
            <w:tcBorders>
              <w:bottom w:val="single" w:sz="6" w:space="0" w:color="auto"/>
            </w:tcBorders>
            <w:tcMar>
              <w:left w:w="0" w:type="dxa"/>
              <w:right w:w="0" w:type="dxa"/>
            </w:tcMar>
          </w:tcPr>
          <w:p w:rsidR="0083463C" w:rsidRPr="002407F9" w:rsidRDefault="0083463C" w:rsidP="00BF3E57">
            <w:pPr>
              <w:pStyle w:val="TABLE-cell"/>
              <w:jc w:val="center"/>
            </w:pPr>
            <w:r w:rsidRPr="002407F9">
              <w:t>0x00000100</w:t>
            </w:r>
          </w:p>
        </w:tc>
        <w:tc>
          <w:tcPr>
            <w:tcW w:w="2160" w:type="dxa"/>
            <w:tcBorders>
              <w:bottom w:val="single" w:sz="6" w:space="0" w:color="auto"/>
            </w:tcBorders>
            <w:tcMar>
              <w:left w:w="58" w:type="dxa"/>
              <w:right w:w="58" w:type="dxa"/>
            </w:tcMar>
          </w:tcPr>
          <w:p w:rsidR="0083463C" w:rsidRPr="002407F9" w:rsidRDefault="0083463C" w:rsidP="00BF3E57">
            <w:pPr>
              <w:pStyle w:val="TABLE-cell"/>
            </w:pPr>
            <w:r w:rsidRPr="002407F9">
              <w:t>manufacturer specific</w:t>
            </w:r>
          </w:p>
        </w:tc>
        <w:tc>
          <w:tcPr>
            <w:tcW w:w="3102" w:type="dxa"/>
            <w:tcBorders>
              <w:bottom w:val="single" w:sz="6" w:space="0" w:color="auto"/>
              <w:right w:val="single" w:sz="12" w:space="0" w:color="auto"/>
            </w:tcBorders>
            <w:tcMar>
              <w:left w:w="58" w:type="dxa"/>
              <w:right w:w="58" w:type="dxa"/>
            </w:tcMar>
          </w:tcPr>
          <w:p w:rsidR="0083463C" w:rsidRPr="002407F9" w:rsidRDefault="0083463C" w:rsidP="00BF3E57">
            <w:pPr>
              <w:pStyle w:val="TABLE-cell"/>
            </w:pPr>
            <w:r w:rsidRPr="002407F9">
              <w:t>manufacturer-specific values</w:t>
            </w:r>
          </w:p>
        </w:tc>
      </w:tr>
      <w:tr w:rsidR="0083463C" w:rsidRPr="002407F9" w:rsidTr="00BF3E57">
        <w:tc>
          <w:tcPr>
            <w:tcW w:w="2928" w:type="dxa"/>
            <w:tcBorders>
              <w:top w:val="single" w:sz="6" w:space="0" w:color="auto"/>
              <w:left w:val="single" w:sz="12" w:space="0" w:color="auto"/>
              <w:bottom w:val="single" w:sz="12" w:space="0" w:color="auto"/>
            </w:tcBorders>
            <w:tcMar>
              <w:left w:w="58" w:type="dxa"/>
              <w:right w:w="58" w:type="dxa"/>
            </w:tcMar>
          </w:tcPr>
          <w:p w:rsidR="0083463C" w:rsidRPr="002407F9" w:rsidRDefault="0083463C" w:rsidP="00BF3E57">
            <w:pPr>
              <w:pStyle w:val="TABLE-cell"/>
            </w:pPr>
            <w:r w:rsidRPr="002407F9">
              <w:t>#TPM_RC_VALUE</w:t>
            </w:r>
          </w:p>
        </w:tc>
        <w:tc>
          <w:tcPr>
            <w:tcW w:w="1170" w:type="dxa"/>
            <w:tcBorders>
              <w:top w:val="single" w:sz="6" w:space="0" w:color="auto"/>
              <w:bottom w:val="single" w:sz="12" w:space="0" w:color="auto"/>
            </w:tcBorders>
            <w:tcMar>
              <w:left w:w="0" w:type="dxa"/>
              <w:right w:w="0" w:type="dxa"/>
            </w:tcMar>
          </w:tcPr>
          <w:p w:rsidR="0083463C" w:rsidRPr="002407F9" w:rsidRDefault="0083463C" w:rsidP="00BF3E57">
            <w:pPr>
              <w:pStyle w:val="TABLE-cell"/>
              <w:jc w:val="center"/>
            </w:pPr>
          </w:p>
        </w:tc>
        <w:tc>
          <w:tcPr>
            <w:tcW w:w="2160" w:type="dxa"/>
            <w:tcBorders>
              <w:top w:val="single" w:sz="6" w:space="0" w:color="auto"/>
              <w:bottom w:val="single" w:sz="12" w:space="0" w:color="auto"/>
            </w:tcBorders>
            <w:tcMar>
              <w:left w:w="58" w:type="dxa"/>
              <w:right w:w="58" w:type="dxa"/>
            </w:tcMar>
          </w:tcPr>
          <w:p w:rsidR="0083463C" w:rsidRPr="002407F9" w:rsidRDefault="0083463C" w:rsidP="00BF3E57">
            <w:pPr>
              <w:pStyle w:val="TABLE-cell"/>
            </w:pPr>
          </w:p>
        </w:tc>
        <w:tc>
          <w:tcPr>
            <w:tcW w:w="3102" w:type="dxa"/>
            <w:tcBorders>
              <w:top w:val="single" w:sz="6" w:space="0" w:color="auto"/>
              <w:bottom w:val="single" w:sz="12" w:space="0" w:color="auto"/>
              <w:right w:val="single" w:sz="12" w:space="0" w:color="auto"/>
            </w:tcBorders>
            <w:tcMar>
              <w:left w:w="58" w:type="dxa"/>
              <w:right w:w="58" w:type="dxa"/>
            </w:tcMar>
          </w:tcPr>
          <w:p w:rsidR="0083463C" w:rsidRPr="002407F9" w:rsidRDefault="0083463C" w:rsidP="00BF3E57">
            <w:pPr>
              <w:pStyle w:val="TABLE-cell"/>
            </w:pPr>
          </w:p>
        </w:tc>
      </w:tr>
      <w:tr w:rsidR="0083463C" w:rsidRPr="002407F9" w:rsidTr="00BF3E57">
        <w:tc>
          <w:tcPr>
            <w:tcW w:w="9360" w:type="dxa"/>
            <w:gridSpan w:val="4"/>
            <w:tcBorders>
              <w:top w:val="single" w:sz="12" w:space="0" w:color="auto"/>
              <w:left w:val="single" w:sz="12" w:space="0" w:color="auto"/>
              <w:bottom w:val="single" w:sz="12" w:space="0" w:color="auto"/>
              <w:right w:val="single" w:sz="12" w:space="0" w:color="auto"/>
            </w:tcBorders>
            <w:tcMar>
              <w:left w:w="58" w:type="dxa"/>
              <w:right w:w="58" w:type="dxa"/>
            </w:tcMar>
          </w:tcPr>
          <w:p w:rsidR="0083463C" w:rsidRPr="002407F9" w:rsidRDefault="0083463C" w:rsidP="00BF3E57">
            <w:pPr>
              <w:pStyle w:val="TABLE-cell-footnote"/>
              <w:keepNext w:val="0"/>
              <w:ind w:left="0" w:firstLine="0"/>
            </w:pPr>
            <w:r w:rsidRPr="002407F9">
              <w:t>NOTES:</w:t>
            </w:r>
          </w:p>
          <w:p w:rsidR="0083463C" w:rsidRDefault="0083463C" w:rsidP="00BF3E57">
            <w:pPr>
              <w:pStyle w:val="TABLE-cell-footnote"/>
              <w:keepNext w:val="0"/>
              <w:ind w:left="0" w:firstLine="0"/>
            </w:pPr>
            <w:r w:rsidRPr="002407F9">
              <w:t>(1) The TPM_ALG_ID or TPM_ECC_CURVE is cast to a UINT32</w:t>
            </w:r>
          </w:p>
          <w:p w:rsidR="00C37020" w:rsidRDefault="00EA04E8" w:rsidP="00EA04E8">
            <w:pPr>
              <w:pStyle w:val="TABLE-cell-footnote"/>
            </w:pPr>
            <w:r>
              <w:t xml:space="preserve">(2) </w:t>
            </w:r>
            <w:r w:rsidRPr="00D256CB">
              <w:t>The TPM will return TPM_RC_VALUE if the handle does not reference the range for permanent handles.</w:t>
            </w:r>
          </w:p>
          <w:p w:rsidR="0083463C" w:rsidRDefault="000A74DF" w:rsidP="00BF3E57">
            <w:pPr>
              <w:pStyle w:val="TABLE-cell-footnote"/>
              <w:keepNext w:val="0"/>
              <w:ind w:left="0" w:firstLine="0"/>
            </w:pPr>
            <w:r>
              <w:t>(</w:t>
            </w:r>
            <w:r w:rsidR="00EA04E8">
              <w:t>3</w:t>
            </w:r>
            <w:r>
              <w:t xml:space="preserve">) TPM_CAP_AUTH_POLICIES was added in revision </w:t>
            </w:r>
            <w:r w:rsidR="00EA7982">
              <w:t>0</w:t>
            </w:r>
            <w:r>
              <w:t>1</w:t>
            </w:r>
            <w:r w:rsidR="00EA7982">
              <w:t>.</w:t>
            </w:r>
            <w:r>
              <w:t>32.</w:t>
            </w:r>
          </w:p>
          <w:p w:rsidR="00030B0A" w:rsidRPr="002407F9" w:rsidRDefault="00030B0A" w:rsidP="00C15825">
            <w:pPr>
              <w:pStyle w:val="TABLE-cell-footnote"/>
              <w:keepNext w:val="0"/>
              <w:ind w:left="0" w:firstLine="0"/>
            </w:pPr>
            <w:r>
              <w:t>(</w:t>
            </w:r>
            <w:r w:rsidR="00EA04E8">
              <w:t>4</w:t>
            </w:r>
            <w:r>
              <w:t xml:space="preserve">) TPM_CAP_ACT was added in revision </w:t>
            </w:r>
            <w:r w:rsidR="00EA7982">
              <w:t>0</w:t>
            </w:r>
            <w:r>
              <w:t>1</w:t>
            </w:r>
            <w:r w:rsidR="00EA7982">
              <w:t>.</w:t>
            </w:r>
            <w:r>
              <w:t>5</w:t>
            </w:r>
            <w:r w:rsidR="00C15825">
              <w:t>7</w:t>
            </w:r>
            <w:r>
              <w:t>.</w:t>
            </w:r>
          </w:p>
        </w:tc>
      </w:tr>
    </w:tbl>
    <w:p w:rsidR="00EA7982" w:rsidRDefault="0083463C" w:rsidP="0083463C">
      <w:pPr>
        <w:pStyle w:val="Heading2"/>
        <w:rPr>
          <w:noProof/>
        </w:rPr>
      </w:pPr>
      <w:bookmarkStart w:id="1101" w:name="_Toc286046978"/>
      <w:bookmarkStart w:id="1102" w:name="_Toc288814911"/>
      <w:bookmarkStart w:id="1103" w:name="_Toc304539148"/>
      <w:bookmarkStart w:id="1104" w:name="_Toc308709688"/>
      <w:bookmarkStart w:id="1105" w:name="_Toc380749394"/>
      <w:bookmarkStart w:id="1106" w:name="_Toc384901700"/>
      <w:bookmarkStart w:id="1107" w:name="_Toc432512224"/>
      <w:bookmarkStart w:id="1108" w:name="_Toc443575564"/>
      <w:bookmarkStart w:id="1109" w:name="_Toc470517791"/>
      <w:bookmarkStart w:id="1110" w:name="_Toc462921011"/>
      <w:bookmarkStart w:id="1111" w:name="_Ref481055322"/>
      <w:bookmarkStart w:id="1112" w:name="_Toc516154829"/>
      <w:bookmarkStart w:id="1113" w:name="_Toc20317559"/>
      <w:bookmarkStart w:id="1114" w:name="_Toc224450108"/>
      <w:r w:rsidRPr="002407F9">
        <w:rPr>
          <w:noProof/>
        </w:rPr>
        <w:lastRenderedPageBreak/>
        <w:t>TPM_PT (Property Tag)</w:t>
      </w:r>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p>
    <w:p w:rsidR="0083463C" w:rsidRPr="002407F9" w:rsidRDefault="0083463C" w:rsidP="0083463C">
      <w:pPr>
        <w:pStyle w:val="BodyText"/>
        <w:rPr>
          <w:noProof/>
        </w:rPr>
      </w:pPr>
      <w:r w:rsidRPr="002407F9">
        <w:rPr>
          <w:noProof/>
        </w:rPr>
        <w:t>The TPM_PT constants are used in TPM2_GetCapability(capability = TPM_CAP_TPM_PROPERTIES) to indicate the property being selected or returned.</w:t>
      </w:r>
    </w:p>
    <w:p w:rsidR="0083463C" w:rsidRPr="002407F9" w:rsidRDefault="0083463C" w:rsidP="0083463C">
      <w:pPr>
        <w:pStyle w:val="BodyText"/>
        <w:rPr>
          <w:noProof/>
        </w:rPr>
      </w:pPr>
      <w:r w:rsidRPr="002407F9">
        <w:rPr>
          <w:noProof/>
        </w:rPr>
        <w:t>The values in the fixed group (PT_FIXED) are not changeable through programmatic means other than a firmware update. The values in the variable group (PT_VAR) may be changed with TPM commands but should be persistent over power cycles and only changed when indicated by the detailed actions code.</w:t>
      </w:r>
    </w:p>
    <w:p w:rsidR="0083463C" w:rsidRPr="002407F9" w:rsidRDefault="0083463C" w:rsidP="0083463C">
      <w:pPr>
        <w:pStyle w:val="TABLE-title"/>
        <w:ind w:firstLine="720"/>
        <w:rPr>
          <w:noProof/>
        </w:rPr>
      </w:pPr>
      <w:bookmarkStart w:id="1115" w:name="_Toc380749712"/>
      <w:bookmarkStart w:id="1116" w:name="_Toc384651374"/>
      <w:bookmarkStart w:id="1117" w:name="_Toc432512519"/>
      <w:bookmarkStart w:id="1118" w:name="_Toc443575857"/>
      <w:bookmarkStart w:id="1119" w:name="_Toc470518097"/>
      <w:bookmarkStart w:id="1120" w:name="_Toc462921312"/>
      <w:bookmarkStart w:id="1121" w:name="_Toc516155139"/>
      <w:bookmarkStart w:id="1122" w:name="_Toc2137607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23</w:t>
      </w:r>
      <w:r w:rsidRPr="002407F9">
        <w:rPr>
          <w:noProof/>
        </w:rPr>
        <w:fldChar w:fldCharType="end"/>
      </w:r>
      <w:r w:rsidRPr="002407F9">
        <w:rPr>
          <w:noProof/>
        </w:rPr>
        <w:t xml:space="preserve"> — Definition of (UINT32) TPM_PT Constants &lt;IN/OUT, S&gt;</w:t>
      </w:r>
      <w:bookmarkEnd w:id="1115"/>
      <w:bookmarkEnd w:id="1116"/>
      <w:bookmarkEnd w:id="1117"/>
      <w:bookmarkEnd w:id="1118"/>
      <w:bookmarkEnd w:id="1119"/>
      <w:bookmarkEnd w:id="1120"/>
      <w:bookmarkEnd w:id="1121"/>
      <w:bookmarkEnd w:id="1122"/>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240"/>
        <w:gridCol w:w="1350"/>
        <w:gridCol w:w="4770"/>
      </w:tblGrid>
      <w:tr w:rsidR="0083463C" w:rsidRPr="002407F9" w:rsidTr="00BF3E57">
        <w:trPr>
          <w:cantSplit/>
          <w:tblHeader/>
          <w:jc w:val="center"/>
        </w:trPr>
        <w:tc>
          <w:tcPr>
            <w:tcW w:w="324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Capability Name</w:t>
            </w:r>
          </w:p>
        </w:tc>
        <w:tc>
          <w:tcPr>
            <w:tcW w:w="1350" w:type="dxa"/>
            <w:tcBorders>
              <w:top w:val="single" w:sz="12" w:space="0" w:color="auto"/>
              <w:bottom w:val="single" w:sz="12" w:space="0" w:color="auto"/>
            </w:tcBorders>
            <w:tcMar>
              <w:left w:w="0" w:type="dxa"/>
              <w:right w:w="0" w:type="dxa"/>
            </w:tcMar>
          </w:tcPr>
          <w:p w:rsidR="0083463C" w:rsidRPr="002407F9" w:rsidRDefault="0083463C" w:rsidP="00BF3E57">
            <w:pPr>
              <w:pStyle w:val="TABLE-col-heading"/>
              <w:jc w:val="center"/>
              <w:rPr>
                <w:noProof/>
              </w:rPr>
            </w:pPr>
            <w:r w:rsidRPr="002407F9">
              <w:rPr>
                <w:noProof/>
              </w:rPr>
              <w:t>Value</w:t>
            </w:r>
          </w:p>
        </w:tc>
        <w:tc>
          <w:tcPr>
            <w:tcW w:w="477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cantSplit/>
          <w:jc w:val="center"/>
        </w:trPr>
        <w:tc>
          <w:tcPr>
            <w:tcW w:w="3240" w:type="dxa"/>
          </w:tcPr>
          <w:p w:rsidR="0083463C" w:rsidRPr="002407F9" w:rsidRDefault="0083463C" w:rsidP="00BF3E57">
            <w:pPr>
              <w:pStyle w:val="TABLE-cell"/>
            </w:pPr>
            <w:r w:rsidRPr="002407F9">
              <w:t>TPM_PT_NONE</w:t>
            </w:r>
          </w:p>
        </w:tc>
        <w:tc>
          <w:tcPr>
            <w:tcW w:w="1350" w:type="dxa"/>
            <w:tcMar>
              <w:left w:w="0" w:type="dxa"/>
              <w:right w:w="0" w:type="dxa"/>
            </w:tcMar>
          </w:tcPr>
          <w:p w:rsidR="0083463C" w:rsidRPr="002407F9" w:rsidRDefault="0083463C" w:rsidP="00BF3E57">
            <w:pPr>
              <w:pStyle w:val="TABLE-cell"/>
              <w:jc w:val="center"/>
            </w:pPr>
            <w:r w:rsidRPr="002407F9">
              <w:t>0x00000000</w:t>
            </w:r>
          </w:p>
        </w:tc>
        <w:tc>
          <w:tcPr>
            <w:tcW w:w="4770" w:type="dxa"/>
          </w:tcPr>
          <w:p w:rsidR="0083463C" w:rsidRPr="002407F9" w:rsidRDefault="0083463C" w:rsidP="00BF3E57">
            <w:pPr>
              <w:pStyle w:val="TABLE-cell"/>
            </w:pPr>
            <w:r w:rsidRPr="002407F9">
              <w:t>indicates no property type</w:t>
            </w:r>
          </w:p>
        </w:tc>
      </w:tr>
      <w:tr w:rsidR="0083463C" w:rsidRPr="002407F9" w:rsidTr="00BF3E57">
        <w:trPr>
          <w:cantSplit/>
          <w:jc w:val="center"/>
        </w:trPr>
        <w:tc>
          <w:tcPr>
            <w:tcW w:w="3240" w:type="dxa"/>
          </w:tcPr>
          <w:p w:rsidR="0083463C" w:rsidRPr="002407F9" w:rsidRDefault="0083463C" w:rsidP="00BF3E57">
            <w:pPr>
              <w:pStyle w:val="TABLE-cell"/>
            </w:pPr>
            <w:r w:rsidRPr="002407F9">
              <w:t>PT_GROUP</w:t>
            </w:r>
          </w:p>
        </w:tc>
        <w:tc>
          <w:tcPr>
            <w:tcW w:w="1350" w:type="dxa"/>
            <w:tcMar>
              <w:left w:w="0" w:type="dxa"/>
              <w:right w:w="0" w:type="dxa"/>
            </w:tcMar>
          </w:tcPr>
          <w:p w:rsidR="0083463C" w:rsidRPr="002407F9" w:rsidRDefault="0083463C" w:rsidP="00BF3E57">
            <w:pPr>
              <w:pStyle w:val="TABLE-cell"/>
              <w:jc w:val="center"/>
            </w:pPr>
            <w:r w:rsidRPr="002407F9">
              <w:t>0x00000100</w:t>
            </w:r>
          </w:p>
        </w:tc>
        <w:tc>
          <w:tcPr>
            <w:tcW w:w="4770" w:type="dxa"/>
          </w:tcPr>
          <w:p w:rsidR="0083463C" w:rsidRPr="002407F9" w:rsidRDefault="0083463C" w:rsidP="00BF3E57">
            <w:pPr>
              <w:pStyle w:val="TABLE-cell"/>
            </w:pPr>
            <w:r w:rsidRPr="002407F9">
              <w:t>The number of properties in each group.</w:t>
            </w:r>
          </w:p>
          <w:p w:rsidR="0083463C" w:rsidRPr="002407F9" w:rsidRDefault="0083463C" w:rsidP="00BF3E57">
            <w:pPr>
              <w:pStyle w:val="TABLE-cell"/>
            </w:pPr>
            <w:r w:rsidRPr="002407F9">
              <w:t xml:space="preserve">NOTE </w:t>
            </w:r>
            <w:r w:rsidRPr="002407F9">
              <w:tab/>
              <w:t>The first group with any properties is group 1 (PT_GROUP * 1). Group 0 is reserved.</w:t>
            </w:r>
          </w:p>
        </w:tc>
      </w:tr>
      <w:tr w:rsidR="0083463C" w:rsidRPr="002407F9" w:rsidTr="00BF3E57">
        <w:trPr>
          <w:cantSplit/>
          <w:jc w:val="center"/>
        </w:trPr>
        <w:tc>
          <w:tcPr>
            <w:tcW w:w="3240" w:type="dxa"/>
          </w:tcPr>
          <w:p w:rsidR="0083463C" w:rsidRPr="002407F9" w:rsidRDefault="0083463C" w:rsidP="00BF3E57">
            <w:pPr>
              <w:pStyle w:val="TABLE-cell"/>
            </w:pPr>
            <w:r w:rsidRPr="002407F9">
              <w:t>PT_FIXED</w:t>
            </w:r>
          </w:p>
        </w:tc>
        <w:tc>
          <w:tcPr>
            <w:tcW w:w="1350" w:type="dxa"/>
            <w:tcMar>
              <w:left w:w="0" w:type="dxa"/>
              <w:right w:w="0" w:type="dxa"/>
            </w:tcMar>
          </w:tcPr>
          <w:p w:rsidR="0083463C" w:rsidRPr="002407F9" w:rsidRDefault="0083463C" w:rsidP="00BF3E57">
            <w:pPr>
              <w:pStyle w:val="TABLE-cell"/>
              <w:jc w:val="center"/>
            </w:pPr>
            <w:r w:rsidRPr="002407F9">
              <w:t>PT_GROUP * 1</w:t>
            </w:r>
          </w:p>
        </w:tc>
        <w:tc>
          <w:tcPr>
            <w:tcW w:w="4770" w:type="dxa"/>
          </w:tcPr>
          <w:p w:rsidR="0083463C" w:rsidRPr="002407F9" w:rsidRDefault="0083463C" w:rsidP="00BF3E57">
            <w:pPr>
              <w:pStyle w:val="TABLE-cell"/>
            </w:pPr>
            <w:r w:rsidRPr="002407F9">
              <w:t>the group of fixed properties returned as TPMS_TAGGED_PROPERTY</w:t>
            </w:r>
          </w:p>
          <w:p w:rsidR="0083463C" w:rsidRPr="002407F9" w:rsidRDefault="0083463C" w:rsidP="00BF3E57">
            <w:pPr>
              <w:pStyle w:val="TABLE-cell"/>
            </w:pPr>
            <w:r w:rsidRPr="002407F9">
              <w:t>The values in this group are only changed due to a firmware change in the TPM.</w:t>
            </w:r>
          </w:p>
        </w:tc>
      </w:tr>
      <w:tr w:rsidR="0083463C" w:rsidRPr="002407F9" w:rsidTr="00BF3E57">
        <w:trPr>
          <w:cantSplit/>
          <w:jc w:val="center"/>
        </w:trPr>
        <w:tc>
          <w:tcPr>
            <w:tcW w:w="3240" w:type="dxa"/>
          </w:tcPr>
          <w:p w:rsidR="0083463C" w:rsidRPr="002407F9" w:rsidRDefault="0083463C" w:rsidP="00BF3E57">
            <w:pPr>
              <w:pStyle w:val="TABLE-cell"/>
            </w:pPr>
            <w:r w:rsidRPr="002407F9">
              <w:t>TPM_PT_FAMILY_INDICATOR</w:t>
            </w:r>
          </w:p>
        </w:tc>
        <w:tc>
          <w:tcPr>
            <w:tcW w:w="1350" w:type="dxa"/>
            <w:tcMar>
              <w:left w:w="0" w:type="dxa"/>
              <w:right w:w="0" w:type="dxa"/>
            </w:tcMar>
          </w:tcPr>
          <w:p w:rsidR="0083463C" w:rsidRPr="002407F9" w:rsidRDefault="0083463C" w:rsidP="00BF3E57">
            <w:pPr>
              <w:pStyle w:val="TABLE-cell"/>
              <w:jc w:val="center"/>
            </w:pPr>
            <w:r w:rsidRPr="002407F9">
              <w:t>PT_FIXED + 0</w:t>
            </w:r>
          </w:p>
        </w:tc>
        <w:tc>
          <w:tcPr>
            <w:tcW w:w="4770" w:type="dxa"/>
          </w:tcPr>
          <w:p w:rsidR="0083463C" w:rsidRPr="002407F9" w:rsidRDefault="0083463C" w:rsidP="00BF3E57">
            <w:pPr>
              <w:pStyle w:val="TABLE-cell"/>
            </w:pPr>
            <w:r w:rsidRPr="002407F9">
              <w:t>a 4-octet character string containing the TPM Family value (TPM_SPEC_FAMILY)</w:t>
            </w:r>
          </w:p>
        </w:tc>
      </w:tr>
      <w:tr w:rsidR="0083463C" w:rsidRPr="002407F9" w:rsidTr="00BF3E57">
        <w:trPr>
          <w:cantSplit/>
          <w:jc w:val="center"/>
        </w:trPr>
        <w:tc>
          <w:tcPr>
            <w:tcW w:w="3240" w:type="dxa"/>
          </w:tcPr>
          <w:p w:rsidR="0083463C" w:rsidRPr="002407F9" w:rsidRDefault="0083463C" w:rsidP="00BF3E57">
            <w:pPr>
              <w:pStyle w:val="TABLE-cell"/>
            </w:pPr>
            <w:r w:rsidRPr="002407F9">
              <w:t>TPM_PT_LEVEL</w:t>
            </w:r>
          </w:p>
        </w:tc>
        <w:tc>
          <w:tcPr>
            <w:tcW w:w="1350" w:type="dxa"/>
            <w:tcMar>
              <w:left w:w="0" w:type="dxa"/>
              <w:right w:w="0" w:type="dxa"/>
            </w:tcMar>
          </w:tcPr>
          <w:p w:rsidR="0083463C" w:rsidRPr="002407F9" w:rsidRDefault="0083463C" w:rsidP="00BF3E57">
            <w:pPr>
              <w:pStyle w:val="TABLE-cell"/>
              <w:jc w:val="center"/>
            </w:pPr>
            <w:r w:rsidRPr="002407F9">
              <w:t>PT_FIXED + 1</w:t>
            </w:r>
          </w:p>
        </w:tc>
        <w:tc>
          <w:tcPr>
            <w:tcW w:w="4770" w:type="dxa"/>
          </w:tcPr>
          <w:p w:rsidR="0083463C" w:rsidRPr="002407F9" w:rsidRDefault="0083463C" w:rsidP="00BF3E57">
            <w:pPr>
              <w:pStyle w:val="TABLE-cell"/>
            </w:pPr>
            <w:r w:rsidRPr="002407F9">
              <w:t>the level of the specification</w:t>
            </w:r>
          </w:p>
          <w:p w:rsidR="0083463C" w:rsidRPr="002407F9" w:rsidRDefault="0083463C" w:rsidP="00BF3E57">
            <w:pPr>
              <w:pStyle w:val="Table-cell-note"/>
            </w:pPr>
            <w:r w:rsidRPr="002407F9">
              <w:t>NOTE 1</w:t>
            </w:r>
            <w:r w:rsidRPr="002407F9">
              <w:tab/>
              <w:t>For this specification, the level is zero.</w:t>
            </w:r>
          </w:p>
          <w:p w:rsidR="0083463C" w:rsidRPr="002407F9" w:rsidRDefault="0083463C" w:rsidP="00BF3E57">
            <w:pPr>
              <w:pStyle w:val="Table-cell-note"/>
            </w:pPr>
            <w:r w:rsidRPr="002407F9">
              <w:t>NOTE 2</w:t>
            </w:r>
            <w:r w:rsidRPr="002407F9">
              <w:tab/>
              <w:t>The level is on the title page of the specification.</w:t>
            </w:r>
          </w:p>
        </w:tc>
      </w:tr>
      <w:tr w:rsidR="0083463C" w:rsidRPr="002407F9" w:rsidTr="00BF3E57">
        <w:trPr>
          <w:cantSplit/>
          <w:jc w:val="center"/>
        </w:trPr>
        <w:tc>
          <w:tcPr>
            <w:tcW w:w="3240" w:type="dxa"/>
          </w:tcPr>
          <w:p w:rsidR="0083463C" w:rsidRPr="002407F9" w:rsidRDefault="0083463C" w:rsidP="00BF3E57">
            <w:pPr>
              <w:pStyle w:val="TABLE-cell"/>
            </w:pPr>
            <w:r w:rsidRPr="002407F9">
              <w:t>TPM_PT_REVISION</w:t>
            </w:r>
          </w:p>
        </w:tc>
        <w:tc>
          <w:tcPr>
            <w:tcW w:w="1350" w:type="dxa"/>
            <w:tcMar>
              <w:left w:w="0" w:type="dxa"/>
              <w:right w:w="0" w:type="dxa"/>
            </w:tcMar>
          </w:tcPr>
          <w:p w:rsidR="0083463C" w:rsidRPr="002407F9" w:rsidRDefault="0083463C" w:rsidP="00BF3E57">
            <w:pPr>
              <w:pStyle w:val="TABLE-cell"/>
              <w:jc w:val="center"/>
            </w:pPr>
            <w:r w:rsidRPr="002407F9">
              <w:t>PT_FIXED + 2</w:t>
            </w:r>
          </w:p>
        </w:tc>
        <w:tc>
          <w:tcPr>
            <w:tcW w:w="4770" w:type="dxa"/>
          </w:tcPr>
          <w:p w:rsidR="0083463C" w:rsidRPr="002407F9" w:rsidRDefault="0083463C" w:rsidP="00BF3E57">
            <w:pPr>
              <w:pStyle w:val="TABLE-cell"/>
            </w:pPr>
            <w:r w:rsidRPr="002407F9">
              <w:t>the specification Revision times 100</w:t>
            </w:r>
          </w:p>
          <w:p w:rsidR="0083463C" w:rsidRPr="002407F9" w:rsidRDefault="0083463C" w:rsidP="00BF3E57">
            <w:pPr>
              <w:pStyle w:val="Table-cell-note"/>
            </w:pPr>
            <w:r w:rsidRPr="002407F9">
              <w:t>EXAMPLE</w:t>
            </w:r>
            <w:r w:rsidRPr="002407F9">
              <w:tab/>
              <w:t>Revision 01.01 would have a value of 101.</w:t>
            </w:r>
          </w:p>
          <w:p w:rsidR="0083463C" w:rsidRPr="002407F9" w:rsidRDefault="0083463C" w:rsidP="00BF3E57">
            <w:pPr>
              <w:pStyle w:val="Table-cell-note"/>
            </w:pPr>
            <w:r w:rsidRPr="002407F9">
              <w:t>NOTE</w:t>
            </w:r>
            <w:r w:rsidRPr="002407F9">
              <w:tab/>
              <w:t>The Revision value is on the title page of the specification.</w:t>
            </w:r>
          </w:p>
        </w:tc>
      </w:tr>
      <w:tr w:rsidR="0083463C" w:rsidRPr="002407F9" w:rsidTr="00BF3E57">
        <w:trPr>
          <w:cantSplit/>
          <w:jc w:val="center"/>
        </w:trPr>
        <w:tc>
          <w:tcPr>
            <w:tcW w:w="3240" w:type="dxa"/>
          </w:tcPr>
          <w:p w:rsidR="0083463C" w:rsidRPr="002407F9" w:rsidRDefault="0083463C" w:rsidP="00BF3E57">
            <w:pPr>
              <w:pStyle w:val="TABLE-cell"/>
            </w:pPr>
            <w:r w:rsidRPr="002407F9">
              <w:t>TPM_PT_DAY_OF_YEAR</w:t>
            </w:r>
          </w:p>
        </w:tc>
        <w:tc>
          <w:tcPr>
            <w:tcW w:w="1350" w:type="dxa"/>
            <w:tcMar>
              <w:left w:w="0" w:type="dxa"/>
              <w:right w:w="0" w:type="dxa"/>
            </w:tcMar>
          </w:tcPr>
          <w:p w:rsidR="0083463C" w:rsidRPr="002407F9" w:rsidRDefault="0083463C" w:rsidP="00BF3E57">
            <w:pPr>
              <w:pStyle w:val="TABLE-cell"/>
              <w:jc w:val="center"/>
            </w:pPr>
            <w:r w:rsidRPr="002407F9">
              <w:t>PT_FIXED + 3</w:t>
            </w:r>
          </w:p>
        </w:tc>
        <w:tc>
          <w:tcPr>
            <w:tcW w:w="4770" w:type="dxa"/>
          </w:tcPr>
          <w:p w:rsidR="0083463C" w:rsidRPr="002407F9" w:rsidRDefault="0083463C" w:rsidP="00BF3E57">
            <w:pPr>
              <w:pStyle w:val="TABLE-cell"/>
            </w:pPr>
            <w:r w:rsidRPr="002407F9">
              <w:t>the specification day of year using TCG calendar</w:t>
            </w:r>
          </w:p>
          <w:p w:rsidR="0083463C" w:rsidRPr="002407F9" w:rsidRDefault="0083463C" w:rsidP="00BF3E57">
            <w:pPr>
              <w:pStyle w:val="Table-cell-note"/>
            </w:pPr>
            <w:r w:rsidRPr="002407F9">
              <w:t>EXAMPLE</w:t>
            </w:r>
            <w:r w:rsidRPr="002407F9">
              <w:tab/>
              <w:t>November 15, 2010, has a day of year value of 319 (00 00 01 3F</w:t>
            </w:r>
            <w:r w:rsidRPr="002407F9">
              <w:rPr>
                <w:vertAlign w:val="subscript"/>
              </w:rPr>
              <w:t>16</w:t>
            </w:r>
            <w:r w:rsidRPr="002407F9">
              <w:t>).</w:t>
            </w:r>
          </w:p>
          <w:p w:rsidR="0083463C" w:rsidRPr="002407F9" w:rsidRDefault="0083463C" w:rsidP="00BF3E57">
            <w:pPr>
              <w:pStyle w:val="Table-cell-note"/>
            </w:pPr>
            <w:r w:rsidRPr="002407F9">
              <w:t xml:space="preserve">NOTE </w:t>
            </w:r>
            <w:r w:rsidRPr="002407F9">
              <w:tab/>
              <w:t>The specification date is on the title page of the specification</w:t>
            </w:r>
            <w:r w:rsidR="00333C34" w:rsidRPr="002407F9">
              <w:t xml:space="preserve"> or errata </w:t>
            </w:r>
            <w:r w:rsidR="000910F8" w:rsidRPr="002407F9">
              <w:t>(s</w:t>
            </w:r>
            <w:r w:rsidR="00333C34" w:rsidRPr="002407F9">
              <w:t xml:space="preserve">ee </w:t>
            </w:r>
            <w:r w:rsidR="00333C34" w:rsidRPr="002407F9">
              <w:fldChar w:fldCharType="begin"/>
            </w:r>
            <w:r w:rsidR="00333C34" w:rsidRPr="002407F9">
              <w:instrText xml:space="preserve"> REF _Ref481316611 \r \h </w:instrText>
            </w:r>
            <w:r w:rsidR="00333C34" w:rsidRPr="002407F9">
              <w:fldChar w:fldCharType="separate"/>
            </w:r>
            <w:r w:rsidR="00AE7D6E">
              <w:t>6.1</w:t>
            </w:r>
            <w:r w:rsidR="00333C34" w:rsidRPr="002407F9">
              <w:fldChar w:fldCharType="end"/>
            </w:r>
            <w:r w:rsidR="000910F8" w:rsidRPr="002407F9">
              <w:t>)</w:t>
            </w:r>
            <w:r w:rsidR="00333C34" w:rsidRPr="002407F9">
              <w:t>.</w:t>
            </w:r>
          </w:p>
        </w:tc>
      </w:tr>
      <w:tr w:rsidR="0083463C" w:rsidRPr="002407F9" w:rsidTr="00BF3E57">
        <w:trPr>
          <w:cantSplit/>
          <w:jc w:val="center"/>
        </w:trPr>
        <w:tc>
          <w:tcPr>
            <w:tcW w:w="3240" w:type="dxa"/>
          </w:tcPr>
          <w:p w:rsidR="0083463C" w:rsidRPr="002407F9" w:rsidRDefault="0083463C" w:rsidP="00BF3E57">
            <w:pPr>
              <w:pStyle w:val="TABLE-cell"/>
            </w:pPr>
            <w:r w:rsidRPr="002407F9">
              <w:t>TPM_PT_YEAR</w:t>
            </w:r>
          </w:p>
        </w:tc>
        <w:tc>
          <w:tcPr>
            <w:tcW w:w="1350" w:type="dxa"/>
            <w:tcMar>
              <w:left w:w="0" w:type="dxa"/>
              <w:right w:w="0" w:type="dxa"/>
            </w:tcMar>
          </w:tcPr>
          <w:p w:rsidR="0083463C" w:rsidRPr="002407F9" w:rsidRDefault="0083463C" w:rsidP="00BF3E57">
            <w:pPr>
              <w:pStyle w:val="TABLE-cell"/>
              <w:jc w:val="center"/>
            </w:pPr>
            <w:r w:rsidRPr="002407F9">
              <w:t>PT_FIXED + 4</w:t>
            </w:r>
          </w:p>
        </w:tc>
        <w:tc>
          <w:tcPr>
            <w:tcW w:w="4770" w:type="dxa"/>
          </w:tcPr>
          <w:p w:rsidR="0083463C" w:rsidRPr="002407F9" w:rsidRDefault="0083463C" w:rsidP="00BF3E57">
            <w:pPr>
              <w:pStyle w:val="TABLE-cell"/>
            </w:pPr>
            <w:r w:rsidRPr="002407F9">
              <w:t>the specification year using the CE</w:t>
            </w:r>
          </w:p>
          <w:p w:rsidR="0083463C" w:rsidRPr="002407F9" w:rsidRDefault="0083463C" w:rsidP="00BF3E57">
            <w:pPr>
              <w:pStyle w:val="Table-cell-note"/>
            </w:pPr>
            <w:r w:rsidRPr="002407F9">
              <w:t>EXAMPLE</w:t>
            </w:r>
            <w:r w:rsidRPr="002407F9">
              <w:tab/>
              <w:t>The year 2010 has a value of 00 00 07 DA</w:t>
            </w:r>
            <w:r w:rsidRPr="002407F9">
              <w:rPr>
                <w:vertAlign w:val="subscript"/>
              </w:rPr>
              <w:t>16</w:t>
            </w:r>
            <w:r w:rsidRPr="002407F9">
              <w:t>.</w:t>
            </w:r>
          </w:p>
          <w:p w:rsidR="0083463C" w:rsidRPr="002407F9" w:rsidRDefault="0083463C" w:rsidP="000910F8">
            <w:pPr>
              <w:pStyle w:val="Table-cell-note"/>
            </w:pPr>
            <w:r w:rsidRPr="002407F9">
              <w:t xml:space="preserve">NOTE </w:t>
            </w:r>
            <w:r w:rsidRPr="002407F9">
              <w:tab/>
              <w:t>The specification date is on the title page of the specification</w:t>
            </w:r>
            <w:r w:rsidR="00333C34" w:rsidRPr="002407F9">
              <w:t xml:space="preserve"> or errata </w:t>
            </w:r>
            <w:r w:rsidR="000910F8" w:rsidRPr="002407F9">
              <w:t>(s</w:t>
            </w:r>
            <w:r w:rsidR="00333C34" w:rsidRPr="002407F9">
              <w:t xml:space="preserve">ee </w:t>
            </w:r>
            <w:r w:rsidR="00333C34" w:rsidRPr="002407F9">
              <w:fldChar w:fldCharType="begin"/>
            </w:r>
            <w:r w:rsidR="00333C34" w:rsidRPr="002407F9">
              <w:instrText xml:space="preserve"> REF _Ref481316611 \r \h </w:instrText>
            </w:r>
            <w:r w:rsidR="00333C34" w:rsidRPr="002407F9">
              <w:fldChar w:fldCharType="separate"/>
            </w:r>
            <w:r w:rsidR="00AE7D6E">
              <w:t>6.1</w:t>
            </w:r>
            <w:r w:rsidR="00333C34" w:rsidRPr="002407F9">
              <w:fldChar w:fldCharType="end"/>
            </w:r>
            <w:r w:rsidR="000910F8" w:rsidRPr="002407F9">
              <w:t>)</w:t>
            </w:r>
            <w:r w:rsidR="00333C34" w:rsidRPr="002407F9">
              <w:t>.</w:t>
            </w:r>
          </w:p>
        </w:tc>
      </w:tr>
      <w:tr w:rsidR="0083463C" w:rsidRPr="002407F9" w:rsidTr="00BF3E57">
        <w:trPr>
          <w:cantSplit/>
          <w:jc w:val="center"/>
        </w:trPr>
        <w:tc>
          <w:tcPr>
            <w:tcW w:w="3240" w:type="dxa"/>
          </w:tcPr>
          <w:p w:rsidR="0083463C" w:rsidRPr="002407F9" w:rsidRDefault="0083463C" w:rsidP="00BF3E57">
            <w:pPr>
              <w:pStyle w:val="TABLE-cell"/>
            </w:pPr>
            <w:r w:rsidRPr="002407F9">
              <w:t>TPM_PT_MANUFACTURER</w:t>
            </w:r>
          </w:p>
        </w:tc>
        <w:tc>
          <w:tcPr>
            <w:tcW w:w="1350" w:type="dxa"/>
            <w:tcMar>
              <w:left w:w="0" w:type="dxa"/>
              <w:right w:w="0" w:type="dxa"/>
            </w:tcMar>
          </w:tcPr>
          <w:p w:rsidR="0083463C" w:rsidRPr="002407F9" w:rsidRDefault="0083463C" w:rsidP="00BF3E57">
            <w:pPr>
              <w:pStyle w:val="TABLE-cell"/>
              <w:jc w:val="center"/>
            </w:pPr>
            <w:r w:rsidRPr="002407F9">
              <w:t>PT_FIXED + 5</w:t>
            </w:r>
          </w:p>
        </w:tc>
        <w:tc>
          <w:tcPr>
            <w:tcW w:w="4770" w:type="dxa"/>
          </w:tcPr>
          <w:p w:rsidR="0083463C" w:rsidRPr="002407F9" w:rsidRDefault="0083463C" w:rsidP="00BF3E57">
            <w:pPr>
              <w:pStyle w:val="TABLE-cell"/>
            </w:pPr>
            <w:r w:rsidRPr="002407F9">
              <w:t>the vendor ID unique to each TPM manufacturer</w:t>
            </w:r>
          </w:p>
        </w:tc>
      </w:tr>
      <w:tr w:rsidR="0083463C" w:rsidRPr="002407F9" w:rsidTr="00BF3E57">
        <w:trPr>
          <w:cantSplit/>
          <w:jc w:val="center"/>
        </w:trPr>
        <w:tc>
          <w:tcPr>
            <w:tcW w:w="3240" w:type="dxa"/>
          </w:tcPr>
          <w:p w:rsidR="0083463C" w:rsidRPr="002407F9" w:rsidRDefault="0083463C" w:rsidP="00BF3E57">
            <w:pPr>
              <w:pStyle w:val="TABLE-cell"/>
            </w:pPr>
            <w:r w:rsidRPr="002407F9">
              <w:t>TPM_PT_VENDOR_STRING_1</w:t>
            </w:r>
          </w:p>
        </w:tc>
        <w:tc>
          <w:tcPr>
            <w:tcW w:w="1350" w:type="dxa"/>
            <w:tcMar>
              <w:left w:w="0" w:type="dxa"/>
              <w:right w:w="0" w:type="dxa"/>
            </w:tcMar>
          </w:tcPr>
          <w:p w:rsidR="0083463C" w:rsidRPr="002407F9" w:rsidRDefault="0083463C" w:rsidP="00BF3E57">
            <w:pPr>
              <w:pStyle w:val="TABLE-cell"/>
              <w:jc w:val="center"/>
            </w:pPr>
            <w:r w:rsidRPr="002407F9">
              <w:t>PT_FIXED + 6</w:t>
            </w:r>
          </w:p>
        </w:tc>
        <w:tc>
          <w:tcPr>
            <w:tcW w:w="4770" w:type="dxa"/>
          </w:tcPr>
          <w:p w:rsidR="0083463C" w:rsidRPr="002407F9" w:rsidRDefault="0083463C" w:rsidP="00BF3E57">
            <w:pPr>
              <w:pStyle w:val="TABLE-cell"/>
            </w:pPr>
            <w:r w:rsidRPr="002407F9">
              <w:t>the first four characters of the vendor ID string</w:t>
            </w:r>
          </w:p>
          <w:p w:rsidR="0083463C" w:rsidRPr="002407F9" w:rsidRDefault="0083463C" w:rsidP="00BF3E57">
            <w:pPr>
              <w:pStyle w:val="Table-cell-note"/>
            </w:pPr>
            <w:r w:rsidRPr="002407F9">
              <w:t>NOTE</w:t>
            </w:r>
            <w:r w:rsidRPr="002407F9">
              <w:tab/>
              <w:t>When the vendor string is fewer than 16 octets, the additional property values do not have to be present. A vendor string of 4 octets can be represented in one 32-bit value and no null terminating character is required.</w:t>
            </w:r>
          </w:p>
        </w:tc>
      </w:tr>
      <w:tr w:rsidR="0083463C" w:rsidRPr="002407F9" w:rsidTr="00BF3E57">
        <w:trPr>
          <w:cantSplit/>
          <w:jc w:val="center"/>
        </w:trPr>
        <w:tc>
          <w:tcPr>
            <w:tcW w:w="3240" w:type="dxa"/>
          </w:tcPr>
          <w:p w:rsidR="0083463C" w:rsidRPr="002407F9" w:rsidRDefault="0083463C" w:rsidP="00BF3E57">
            <w:pPr>
              <w:pStyle w:val="TABLE-cell"/>
            </w:pPr>
            <w:r w:rsidRPr="002407F9">
              <w:t>TPM_PT_VENDOR_STRING_2</w:t>
            </w:r>
          </w:p>
        </w:tc>
        <w:tc>
          <w:tcPr>
            <w:tcW w:w="1350" w:type="dxa"/>
            <w:tcMar>
              <w:left w:w="0" w:type="dxa"/>
              <w:right w:w="0" w:type="dxa"/>
            </w:tcMar>
          </w:tcPr>
          <w:p w:rsidR="0083463C" w:rsidRPr="002407F9" w:rsidRDefault="0083463C" w:rsidP="00BF3E57">
            <w:pPr>
              <w:pStyle w:val="TABLE-cell"/>
              <w:jc w:val="center"/>
            </w:pPr>
            <w:r w:rsidRPr="002407F9">
              <w:t>PT_FIXED + 7</w:t>
            </w:r>
          </w:p>
        </w:tc>
        <w:tc>
          <w:tcPr>
            <w:tcW w:w="4770" w:type="dxa"/>
          </w:tcPr>
          <w:p w:rsidR="0083463C" w:rsidRPr="002407F9" w:rsidRDefault="0083463C" w:rsidP="00BF3E57">
            <w:pPr>
              <w:pStyle w:val="TABLE-cell"/>
            </w:pPr>
            <w:r w:rsidRPr="002407F9">
              <w:t>the second four characters of the vendor ID string</w:t>
            </w:r>
          </w:p>
        </w:tc>
      </w:tr>
      <w:tr w:rsidR="0083463C" w:rsidRPr="002407F9" w:rsidTr="00BF3E57">
        <w:trPr>
          <w:cantSplit/>
          <w:jc w:val="center"/>
        </w:trPr>
        <w:tc>
          <w:tcPr>
            <w:tcW w:w="3240" w:type="dxa"/>
          </w:tcPr>
          <w:p w:rsidR="0083463C" w:rsidRPr="002407F9" w:rsidRDefault="0083463C" w:rsidP="00BF3E57">
            <w:pPr>
              <w:pStyle w:val="TABLE-cell"/>
            </w:pPr>
            <w:r w:rsidRPr="002407F9">
              <w:t>TPM_PT_VENDOR_STRING_3</w:t>
            </w:r>
          </w:p>
        </w:tc>
        <w:tc>
          <w:tcPr>
            <w:tcW w:w="1350" w:type="dxa"/>
            <w:tcMar>
              <w:left w:w="0" w:type="dxa"/>
              <w:right w:w="0" w:type="dxa"/>
            </w:tcMar>
          </w:tcPr>
          <w:p w:rsidR="0083463C" w:rsidRPr="002407F9" w:rsidRDefault="0083463C" w:rsidP="00BF3E57">
            <w:pPr>
              <w:pStyle w:val="TABLE-cell"/>
              <w:jc w:val="center"/>
            </w:pPr>
            <w:r w:rsidRPr="002407F9">
              <w:t>PT_FIXED + 8</w:t>
            </w:r>
          </w:p>
        </w:tc>
        <w:tc>
          <w:tcPr>
            <w:tcW w:w="4770" w:type="dxa"/>
          </w:tcPr>
          <w:p w:rsidR="0083463C" w:rsidRPr="002407F9" w:rsidRDefault="0083463C" w:rsidP="00BF3E57">
            <w:pPr>
              <w:pStyle w:val="TABLE-cell"/>
            </w:pPr>
            <w:r w:rsidRPr="002407F9">
              <w:t>the third four characters of the vendor ID string</w:t>
            </w:r>
          </w:p>
        </w:tc>
      </w:tr>
      <w:tr w:rsidR="0083463C" w:rsidRPr="002407F9" w:rsidTr="00BF3E57">
        <w:trPr>
          <w:cantSplit/>
          <w:jc w:val="center"/>
        </w:trPr>
        <w:tc>
          <w:tcPr>
            <w:tcW w:w="3240" w:type="dxa"/>
          </w:tcPr>
          <w:p w:rsidR="0083463C" w:rsidRPr="002407F9" w:rsidRDefault="0083463C" w:rsidP="00BF3E57">
            <w:pPr>
              <w:pStyle w:val="TABLE-cell"/>
            </w:pPr>
            <w:r w:rsidRPr="002407F9">
              <w:t>TPM_PT_VENDOR_STRING_4</w:t>
            </w:r>
          </w:p>
        </w:tc>
        <w:tc>
          <w:tcPr>
            <w:tcW w:w="1350" w:type="dxa"/>
            <w:tcMar>
              <w:left w:w="0" w:type="dxa"/>
              <w:right w:w="0" w:type="dxa"/>
            </w:tcMar>
          </w:tcPr>
          <w:p w:rsidR="0083463C" w:rsidRPr="002407F9" w:rsidRDefault="0083463C" w:rsidP="00BF3E57">
            <w:pPr>
              <w:pStyle w:val="TABLE-cell"/>
              <w:jc w:val="center"/>
            </w:pPr>
            <w:r w:rsidRPr="002407F9">
              <w:t>PT_FIXED + 9</w:t>
            </w:r>
          </w:p>
        </w:tc>
        <w:tc>
          <w:tcPr>
            <w:tcW w:w="4770" w:type="dxa"/>
          </w:tcPr>
          <w:p w:rsidR="0083463C" w:rsidRPr="002407F9" w:rsidRDefault="0083463C" w:rsidP="00BF3E57">
            <w:pPr>
              <w:pStyle w:val="TABLE-cell"/>
            </w:pPr>
            <w:r w:rsidRPr="002407F9">
              <w:t>the fourth four characters of the vendor ID sting</w:t>
            </w:r>
          </w:p>
        </w:tc>
      </w:tr>
      <w:tr w:rsidR="0083463C" w:rsidRPr="002407F9" w:rsidTr="00BF3E57">
        <w:trPr>
          <w:cantSplit/>
          <w:jc w:val="center"/>
        </w:trPr>
        <w:tc>
          <w:tcPr>
            <w:tcW w:w="3240" w:type="dxa"/>
          </w:tcPr>
          <w:p w:rsidR="0083463C" w:rsidRPr="002407F9" w:rsidRDefault="0083463C" w:rsidP="00BF3E57">
            <w:pPr>
              <w:pStyle w:val="TABLE-cell"/>
            </w:pPr>
            <w:r w:rsidRPr="002407F9">
              <w:t>TPM_PT_VENDOR_TPM_TYPE</w:t>
            </w:r>
          </w:p>
        </w:tc>
        <w:tc>
          <w:tcPr>
            <w:tcW w:w="1350" w:type="dxa"/>
            <w:tcMar>
              <w:left w:w="0" w:type="dxa"/>
              <w:right w:w="0" w:type="dxa"/>
            </w:tcMar>
          </w:tcPr>
          <w:p w:rsidR="0083463C" w:rsidRPr="002407F9" w:rsidRDefault="0083463C" w:rsidP="00BF3E57">
            <w:pPr>
              <w:pStyle w:val="TABLE-cell"/>
              <w:jc w:val="center"/>
            </w:pPr>
            <w:r w:rsidRPr="002407F9">
              <w:t>PT_FIXED + 10</w:t>
            </w:r>
          </w:p>
        </w:tc>
        <w:tc>
          <w:tcPr>
            <w:tcW w:w="4770" w:type="dxa"/>
          </w:tcPr>
          <w:p w:rsidR="0083463C" w:rsidRPr="002407F9" w:rsidRDefault="0083463C" w:rsidP="00BF3E57">
            <w:pPr>
              <w:pStyle w:val="TABLE-cell"/>
            </w:pPr>
            <w:r w:rsidRPr="002407F9">
              <w:t>vendor-defined value indicating the TPM model</w:t>
            </w:r>
          </w:p>
        </w:tc>
      </w:tr>
      <w:tr w:rsidR="0083463C" w:rsidRPr="002407F9" w:rsidTr="00BF3E57">
        <w:trPr>
          <w:cantSplit/>
          <w:jc w:val="center"/>
        </w:trPr>
        <w:tc>
          <w:tcPr>
            <w:tcW w:w="3240" w:type="dxa"/>
          </w:tcPr>
          <w:p w:rsidR="0083463C" w:rsidRPr="002407F9" w:rsidRDefault="0083463C" w:rsidP="00BF3E57">
            <w:pPr>
              <w:pStyle w:val="TABLE-cell"/>
            </w:pPr>
            <w:r w:rsidRPr="002407F9">
              <w:t>TPM_PT_FIRMWARE_VERSION_1</w:t>
            </w:r>
          </w:p>
        </w:tc>
        <w:tc>
          <w:tcPr>
            <w:tcW w:w="1350" w:type="dxa"/>
            <w:tcMar>
              <w:left w:w="0" w:type="dxa"/>
              <w:right w:w="0" w:type="dxa"/>
            </w:tcMar>
          </w:tcPr>
          <w:p w:rsidR="0083463C" w:rsidRPr="002407F9" w:rsidRDefault="0083463C" w:rsidP="00BF3E57">
            <w:pPr>
              <w:pStyle w:val="TABLE-cell"/>
              <w:jc w:val="center"/>
            </w:pPr>
            <w:r w:rsidRPr="002407F9">
              <w:t>PT_FIXED + 11</w:t>
            </w:r>
          </w:p>
        </w:tc>
        <w:tc>
          <w:tcPr>
            <w:tcW w:w="4770" w:type="dxa"/>
          </w:tcPr>
          <w:p w:rsidR="0083463C" w:rsidRPr="002407F9" w:rsidRDefault="0083463C" w:rsidP="00BF3E57">
            <w:pPr>
              <w:pStyle w:val="TABLE-cell"/>
            </w:pPr>
            <w:r w:rsidRPr="002407F9">
              <w:t xml:space="preserve">the most-significant 32 bits of a TPM vendor-specific value indicating the version number of the firmware. See </w:t>
            </w:r>
            <w:r w:rsidRPr="002407F9">
              <w:fldChar w:fldCharType="begin"/>
            </w:r>
            <w:r w:rsidRPr="002407F9">
              <w:instrText xml:space="preserve"> REF _Ref381343526 \r \h  \* MERGEFORMAT </w:instrText>
            </w:r>
            <w:r w:rsidRPr="002407F9">
              <w:fldChar w:fldCharType="separate"/>
            </w:r>
            <w:r w:rsidR="00AE7D6E">
              <w:t>10.12.2</w:t>
            </w:r>
            <w:r w:rsidRPr="002407F9">
              <w:fldChar w:fldCharType="end"/>
            </w:r>
            <w:r w:rsidRPr="002407F9">
              <w:t xml:space="preserve"> and </w:t>
            </w:r>
            <w:r w:rsidRPr="002407F9">
              <w:fldChar w:fldCharType="begin"/>
            </w:r>
            <w:r w:rsidRPr="002407F9">
              <w:instrText xml:space="preserve"> REF _Ref381343508 \r \h  \* MERGEFORMAT </w:instrText>
            </w:r>
            <w:r w:rsidRPr="002407F9">
              <w:fldChar w:fldCharType="separate"/>
            </w:r>
            <w:r w:rsidR="00AE7D6E">
              <w:t>10.12.12</w:t>
            </w:r>
            <w:r w:rsidRPr="002407F9">
              <w:fldChar w:fldCharType="end"/>
            </w:r>
            <w:r w:rsidRPr="002407F9">
              <w:t>.</w:t>
            </w:r>
          </w:p>
        </w:tc>
      </w:tr>
      <w:tr w:rsidR="0083463C" w:rsidRPr="002407F9" w:rsidTr="00BF3E57">
        <w:trPr>
          <w:cantSplit/>
          <w:jc w:val="center"/>
        </w:trPr>
        <w:tc>
          <w:tcPr>
            <w:tcW w:w="3240" w:type="dxa"/>
          </w:tcPr>
          <w:p w:rsidR="0083463C" w:rsidRPr="002407F9" w:rsidRDefault="0083463C" w:rsidP="00BF3E57">
            <w:pPr>
              <w:pStyle w:val="TABLE-cell"/>
            </w:pPr>
            <w:r w:rsidRPr="002407F9">
              <w:lastRenderedPageBreak/>
              <w:t>TPM_PT_FIRMWARE_VERSION_2</w:t>
            </w:r>
          </w:p>
        </w:tc>
        <w:tc>
          <w:tcPr>
            <w:tcW w:w="1350" w:type="dxa"/>
            <w:tcMar>
              <w:left w:w="0" w:type="dxa"/>
              <w:right w:w="0" w:type="dxa"/>
            </w:tcMar>
          </w:tcPr>
          <w:p w:rsidR="0083463C" w:rsidRPr="002407F9" w:rsidRDefault="0083463C" w:rsidP="00BF3E57">
            <w:pPr>
              <w:pStyle w:val="TABLE-cell"/>
              <w:jc w:val="center"/>
            </w:pPr>
            <w:r w:rsidRPr="002407F9">
              <w:t>PT_FIXED + 12</w:t>
            </w:r>
          </w:p>
        </w:tc>
        <w:tc>
          <w:tcPr>
            <w:tcW w:w="4770" w:type="dxa"/>
          </w:tcPr>
          <w:p w:rsidR="0083463C" w:rsidRPr="002407F9" w:rsidRDefault="0083463C" w:rsidP="00BF3E57">
            <w:pPr>
              <w:pStyle w:val="TABLE-cell"/>
            </w:pPr>
            <w:r w:rsidRPr="002407F9">
              <w:t xml:space="preserve">the least-significant 32 bits of a TPM vendor-specific value indicating the version number of the firmware. See </w:t>
            </w:r>
            <w:r w:rsidRPr="002407F9">
              <w:fldChar w:fldCharType="begin"/>
            </w:r>
            <w:r w:rsidRPr="002407F9">
              <w:instrText xml:space="preserve"> REF _Ref381343526 \r \h  \* MERGEFORMAT </w:instrText>
            </w:r>
            <w:r w:rsidRPr="002407F9">
              <w:fldChar w:fldCharType="separate"/>
            </w:r>
            <w:r w:rsidR="00AE7D6E">
              <w:t>10.12.2</w:t>
            </w:r>
            <w:r w:rsidRPr="002407F9">
              <w:fldChar w:fldCharType="end"/>
            </w:r>
            <w:r w:rsidRPr="002407F9">
              <w:t xml:space="preserve"> and </w:t>
            </w:r>
            <w:r w:rsidRPr="002407F9">
              <w:fldChar w:fldCharType="begin"/>
            </w:r>
            <w:r w:rsidRPr="002407F9">
              <w:instrText xml:space="preserve"> REF _Ref381343508 \r \h  \* MERGEFORMAT </w:instrText>
            </w:r>
            <w:r w:rsidRPr="002407F9">
              <w:fldChar w:fldCharType="separate"/>
            </w:r>
            <w:r w:rsidR="00AE7D6E">
              <w:t>10.12.12</w:t>
            </w:r>
            <w:r w:rsidRPr="002407F9">
              <w:fldChar w:fldCharType="end"/>
            </w:r>
            <w:r w:rsidRPr="002407F9">
              <w:t>.</w:t>
            </w:r>
          </w:p>
        </w:tc>
      </w:tr>
      <w:tr w:rsidR="0083463C" w:rsidRPr="002407F9" w:rsidTr="00BF3E57">
        <w:trPr>
          <w:cantSplit/>
          <w:jc w:val="center"/>
        </w:trPr>
        <w:tc>
          <w:tcPr>
            <w:tcW w:w="3240" w:type="dxa"/>
          </w:tcPr>
          <w:p w:rsidR="0083463C" w:rsidRPr="002407F9" w:rsidRDefault="0083463C" w:rsidP="00BF3E57">
            <w:pPr>
              <w:pStyle w:val="TABLE-cell"/>
            </w:pPr>
            <w:r w:rsidRPr="002407F9">
              <w:t>TPM_PT_INPUT_BUFFER</w:t>
            </w:r>
          </w:p>
        </w:tc>
        <w:tc>
          <w:tcPr>
            <w:tcW w:w="1350" w:type="dxa"/>
            <w:tcMar>
              <w:left w:w="0" w:type="dxa"/>
              <w:right w:w="0" w:type="dxa"/>
            </w:tcMar>
          </w:tcPr>
          <w:p w:rsidR="0083463C" w:rsidRPr="002407F9" w:rsidRDefault="0083463C" w:rsidP="00BF3E57">
            <w:pPr>
              <w:pStyle w:val="TABLE-cell"/>
              <w:jc w:val="center"/>
            </w:pPr>
            <w:r w:rsidRPr="002407F9">
              <w:t>PT_FIXED + 13</w:t>
            </w:r>
          </w:p>
        </w:tc>
        <w:tc>
          <w:tcPr>
            <w:tcW w:w="4770" w:type="dxa"/>
          </w:tcPr>
          <w:p w:rsidR="0083463C" w:rsidRPr="002407F9" w:rsidRDefault="0083463C" w:rsidP="00BF3E57">
            <w:pPr>
              <w:pStyle w:val="TABLE-cell"/>
            </w:pPr>
            <w:r w:rsidRPr="002407F9">
              <w:t>the maximum size of a parameter (typically, a TPM2B_MAX_BUFFER)</w:t>
            </w:r>
          </w:p>
        </w:tc>
      </w:tr>
      <w:tr w:rsidR="0083463C" w:rsidRPr="002407F9" w:rsidTr="00BF3E57">
        <w:trPr>
          <w:cantSplit/>
          <w:jc w:val="center"/>
        </w:trPr>
        <w:tc>
          <w:tcPr>
            <w:tcW w:w="3240" w:type="dxa"/>
          </w:tcPr>
          <w:p w:rsidR="0083463C" w:rsidRPr="009B13D0" w:rsidRDefault="0083463C" w:rsidP="00BF3E57">
            <w:pPr>
              <w:pStyle w:val="TABLE-cell"/>
              <w:rPr>
                <w:lang w:val="de-DE"/>
              </w:rPr>
            </w:pPr>
            <w:r w:rsidRPr="009B13D0">
              <w:rPr>
                <w:lang w:val="de-DE"/>
              </w:rPr>
              <w:t>TPM_PT_HR_TRANSIENT_MIN</w:t>
            </w:r>
          </w:p>
        </w:tc>
        <w:tc>
          <w:tcPr>
            <w:tcW w:w="1350" w:type="dxa"/>
            <w:tcMar>
              <w:left w:w="0" w:type="dxa"/>
              <w:right w:w="0" w:type="dxa"/>
            </w:tcMar>
          </w:tcPr>
          <w:p w:rsidR="0083463C" w:rsidRPr="002407F9" w:rsidRDefault="0083463C" w:rsidP="00BF3E57">
            <w:pPr>
              <w:pStyle w:val="TABLE-cell"/>
              <w:jc w:val="center"/>
            </w:pPr>
            <w:r w:rsidRPr="002407F9">
              <w:t>PT_FIXED + 14</w:t>
            </w:r>
          </w:p>
        </w:tc>
        <w:tc>
          <w:tcPr>
            <w:tcW w:w="4770" w:type="dxa"/>
          </w:tcPr>
          <w:p w:rsidR="0083463C" w:rsidRPr="002407F9" w:rsidRDefault="0083463C" w:rsidP="00BF3E57">
            <w:pPr>
              <w:pStyle w:val="TABLE-cell"/>
            </w:pPr>
            <w:r w:rsidRPr="002407F9">
              <w:t>the minimum number of transient objects that can be held in TPM RAM</w:t>
            </w:r>
          </w:p>
          <w:p w:rsidR="0083463C" w:rsidRPr="002407F9" w:rsidRDefault="0083463C" w:rsidP="00BF3E57">
            <w:pPr>
              <w:pStyle w:val="Table-cell-note"/>
            </w:pPr>
            <w:r w:rsidRPr="002407F9">
              <w:t>NOTE</w:t>
            </w:r>
            <w:r w:rsidRPr="002407F9">
              <w:tab/>
              <w:t>This minimum shall be no less than the minimum value required by the platform-specific specification to which the TPM is built.</w:t>
            </w:r>
          </w:p>
        </w:tc>
      </w:tr>
      <w:tr w:rsidR="0083463C" w:rsidRPr="002407F9" w:rsidTr="00BF3E57">
        <w:trPr>
          <w:cantSplit/>
          <w:jc w:val="center"/>
        </w:trPr>
        <w:tc>
          <w:tcPr>
            <w:tcW w:w="3240" w:type="dxa"/>
          </w:tcPr>
          <w:p w:rsidR="0083463C" w:rsidRPr="009B13D0" w:rsidRDefault="0083463C" w:rsidP="00BF3E57">
            <w:pPr>
              <w:pStyle w:val="TABLE-cell"/>
              <w:rPr>
                <w:lang w:val="de-DE"/>
              </w:rPr>
            </w:pPr>
            <w:r w:rsidRPr="009B13D0">
              <w:rPr>
                <w:lang w:val="de-DE"/>
              </w:rPr>
              <w:t>TPM_PT_HR_PERSISTENT_MIN</w:t>
            </w:r>
          </w:p>
        </w:tc>
        <w:tc>
          <w:tcPr>
            <w:tcW w:w="1350" w:type="dxa"/>
            <w:tcMar>
              <w:left w:w="0" w:type="dxa"/>
              <w:right w:w="0" w:type="dxa"/>
            </w:tcMar>
          </w:tcPr>
          <w:p w:rsidR="0083463C" w:rsidRPr="002407F9" w:rsidRDefault="0083463C" w:rsidP="00BF3E57">
            <w:pPr>
              <w:pStyle w:val="TABLE-cell"/>
              <w:jc w:val="center"/>
            </w:pPr>
            <w:r w:rsidRPr="002407F9">
              <w:t>PT_FIXED + 15</w:t>
            </w:r>
          </w:p>
        </w:tc>
        <w:tc>
          <w:tcPr>
            <w:tcW w:w="4770" w:type="dxa"/>
          </w:tcPr>
          <w:p w:rsidR="0083463C" w:rsidRPr="002407F9" w:rsidRDefault="0083463C" w:rsidP="00BF3E57">
            <w:pPr>
              <w:pStyle w:val="TABLE-cell"/>
            </w:pPr>
            <w:r w:rsidRPr="002407F9">
              <w:t>the minimum number of persistent objects that can be held in TPM NV memory</w:t>
            </w:r>
          </w:p>
          <w:p w:rsidR="0083463C" w:rsidRPr="002407F9" w:rsidRDefault="0083463C" w:rsidP="00BF3E57">
            <w:pPr>
              <w:pStyle w:val="Table-cell-note"/>
            </w:pPr>
            <w:r w:rsidRPr="002407F9">
              <w:t>NOTE</w:t>
            </w:r>
            <w:r w:rsidRPr="002407F9">
              <w:tab/>
              <w:t>This minimum shall be no less than the minimum value required by the platform-specific specification to which the TPM is built.</w:t>
            </w:r>
          </w:p>
        </w:tc>
      </w:tr>
      <w:tr w:rsidR="0083463C" w:rsidRPr="002407F9" w:rsidTr="00BF3E57">
        <w:trPr>
          <w:cantSplit/>
          <w:jc w:val="center"/>
        </w:trPr>
        <w:tc>
          <w:tcPr>
            <w:tcW w:w="3240" w:type="dxa"/>
          </w:tcPr>
          <w:p w:rsidR="0083463C" w:rsidRPr="002407F9" w:rsidRDefault="0083463C" w:rsidP="00BF3E57">
            <w:pPr>
              <w:pStyle w:val="TABLE-cell"/>
            </w:pPr>
            <w:r w:rsidRPr="002407F9">
              <w:t>TPM_PT_HR_LOADED_MIN</w:t>
            </w:r>
          </w:p>
        </w:tc>
        <w:tc>
          <w:tcPr>
            <w:tcW w:w="1350" w:type="dxa"/>
            <w:tcMar>
              <w:left w:w="0" w:type="dxa"/>
              <w:right w:w="0" w:type="dxa"/>
            </w:tcMar>
          </w:tcPr>
          <w:p w:rsidR="0083463C" w:rsidRPr="002407F9" w:rsidRDefault="0083463C" w:rsidP="00BF3E57">
            <w:pPr>
              <w:pStyle w:val="TABLE-cell"/>
              <w:jc w:val="center"/>
            </w:pPr>
            <w:r w:rsidRPr="002407F9">
              <w:t>PT_FIXED + 16</w:t>
            </w:r>
          </w:p>
        </w:tc>
        <w:tc>
          <w:tcPr>
            <w:tcW w:w="4770" w:type="dxa"/>
          </w:tcPr>
          <w:p w:rsidR="0083463C" w:rsidRPr="002407F9" w:rsidRDefault="0083463C" w:rsidP="00BF3E57">
            <w:pPr>
              <w:pStyle w:val="TABLE-cell"/>
            </w:pPr>
            <w:r w:rsidRPr="002407F9">
              <w:t>the minimum number of authorization sessions that can be held in TPM RAM</w:t>
            </w:r>
          </w:p>
          <w:p w:rsidR="0083463C" w:rsidRPr="002407F9" w:rsidRDefault="0083463C" w:rsidP="00BF3E57">
            <w:pPr>
              <w:pStyle w:val="Table-cell-note"/>
            </w:pPr>
            <w:r w:rsidRPr="002407F9">
              <w:t xml:space="preserve"> NOTE</w:t>
            </w:r>
            <w:r w:rsidRPr="002407F9">
              <w:tab/>
              <w:t>This minimum shall be no less than the minimum value required by the platform-specific specification to which the TPM is built.</w:t>
            </w:r>
          </w:p>
        </w:tc>
      </w:tr>
      <w:tr w:rsidR="0083463C" w:rsidRPr="002407F9" w:rsidTr="00BF3E57">
        <w:trPr>
          <w:cantSplit/>
          <w:jc w:val="center"/>
        </w:trPr>
        <w:tc>
          <w:tcPr>
            <w:tcW w:w="3240" w:type="dxa"/>
          </w:tcPr>
          <w:p w:rsidR="0083463C" w:rsidRPr="002407F9" w:rsidRDefault="0083463C" w:rsidP="00BF3E57">
            <w:pPr>
              <w:pStyle w:val="TABLE-cell"/>
            </w:pPr>
            <w:r w:rsidRPr="002407F9">
              <w:t>TPM_PT_ACTIVE_SESSIONS_MAX</w:t>
            </w:r>
          </w:p>
        </w:tc>
        <w:tc>
          <w:tcPr>
            <w:tcW w:w="1350" w:type="dxa"/>
            <w:tcMar>
              <w:left w:w="0" w:type="dxa"/>
              <w:right w:w="0" w:type="dxa"/>
            </w:tcMar>
          </w:tcPr>
          <w:p w:rsidR="0083463C" w:rsidRPr="002407F9" w:rsidRDefault="0083463C" w:rsidP="00BF3E57">
            <w:pPr>
              <w:pStyle w:val="TABLE-cell"/>
              <w:jc w:val="center"/>
            </w:pPr>
            <w:r w:rsidRPr="002407F9">
              <w:t>PT_FIXED + 17</w:t>
            </w:r>
          </w:p>
        </w:tc>
        <w:tc>
          <w:tcPr>
            <w:tcW w:w="4770" w:type="dxa"/>
          </w:tcPr>
          <w:p w:rsidR="0083463C" w:rsidRPr="002407F9" w:rsidRDefault="0083463C" w:rsidP="00BF3E57">
            <w:pPr>
              <w:pStyle w:val="TABLE-cell"/>
            </w:pPr>
            <w:r w:rsidRPr="002407F9">
              <w:t>the number of authorization sessions that may be active at a time</w:t>
            </w:r>
          </w:p>
          <w:p w:rsidR="0083463C" w:rsidRPr="002407F9" w:rsidRDefault="0083463C" w:rsidP="00BF3E57">
            <w:pPr>
              <w:pStyle w:val="TABLE-cell"/>
            </w:pPr>
            <w:r w:rsidRPr="002407F9">
              <w:t>A session is active when it has a context associated with its handle. The context may either be in TPM RAM or be context saved.</w:t>
            </w:r>
          </w:p>
          <w:p w:rsidR="0083463C" w:rsidRPr="002407F9" w:rsidRDefault="0083463C" w:rsidP="00BF3E57">
            <w:pPr>
              <w:pStyle w:val="Table-cell-note"/>
            </w:pPr>
            <w:r w:rsidRPr="002407F9">
              <w:t>NOTE</w:t>
            </w:r>
            <w:r w:rsidRPr="002407F9">
              <w:tab/>
              <w:t>This value shall be no less than the minimum value required by the platform-specific specification to which the TPM is built.</w:t>
            </w:r>
          </w:p>
        </w:tc>
      </w:tr>
      <w:tr w:rsidR="0083463C" w:rsidRPr="002407F9" w:rsidTr="00BF3E57">
        <w:trPr>
          <w:cantSplit/>
          <w:jc w:val="center"/>
        </w:trPr>
        <w:tc>
          <w:tcPr>
            <w:tcW w:w="3240" w:type="dxa"/>
          </w:tcPr>
          <w:p w:rsidR="0083463C" w:rsidRPr="002407F9" w:rsidRDefault="0083463C" w:rsidP="00BF3E57">
            <w:pPr>
              <w:pStyle w:val="TABLE-cell"/>
            </w:pPr>
            <w:r w:rsidRPr="002407F9">
              <w:t>TPM_PT_PCR_COUNT</w:t>
            </w:r>
          </w:p>
        </w:tc>
        <w:tc>
          <w:tcPr>
            <w:tcW w:w="1350" w:type="dxa"/>
            <w:tcMar>
              <w:left w:w="0" w:type="dxa"/>
              <w:right w:w="0" w:type="dxa"/>
            </w:tcMar>
          </w:tcPr>
          <w:p w:rsidR="0083463C" w:rsidRPr="002407F9" w:rsidRDefault="0083463C" w:rsidP="00BF3E57">
            <w:pPr>
              <w:pStyle w:val="TABLE-cell"/>
              <w:jc w:val="center"/>
            </w:pPr>
            <w:r w:rsidRPr="002407F9">
              <w:t>PT_FIXED + 18</w:t>
            </w:r>
          </w:p>
        </w:tc>
        <w:tc>
          <w:tcPr>
            <w:tcW w:w="4770" w:type="dxa"/>
          </w:tcPr>
          <w:p w:rsidR="0083463C" w:rsidRPr="002407F9" w:rsidRDefault="0083463C" w:rsidP="00BF3E57">
            <w:pPr>
              <w:pStyle w:val="TABLE-cell"/>
            </w:pPr>
            <w:r w:rsidRPr="002407F9">
              <w:t>the number of PCR implemented</w:t>
            </w:r>
          </w:p>
          <w:p w:rsidR="0083463C" w:rsidRPr="002407F9" w:rsidRDefault="0083463C" w:rsidP="00BF3E57">
            <w:pPr>
              <w:pStyle w:val="TABLE-cell"/>
            </w:pPr>
            <w:r w:rsidRPr="002407F9">
              <w:t>NOTE</w:t>
            </w:r>
            <w:r w:rsidRPr="002407F9">
              <w:tab/>
              <w:t>This number is determined by the defined attributes, not the number of PCR that are populated.</w:t>
            </w:r>
          </w:p>
        </w:tc>
      </w:tr>
      <w:tr w:rsidR="0083463C" w:rsidRPr="002407F9" w:rsidTr="00BF3E57">
        <w:trPr>
          <w:cantSplit/>
          <w:jc w:val="center"/>
        </w:trPr>
        <w:tc>
          <w:tcPr>
            <w:tcW w:w="3240" w:type="dxa"/>
          </w:tcPr>
          <w:p w:rsidR="0083463C" w:rsidRPr="002407F9" w:rsidRDefault="0083463C" w:rsidP="00BF3E57">
            <w:pPr>
              <w:pStyle w:val="TABLE-cell"/>
            </w:pPr>
            <w:r w:rsidRPr="002407F9">
              <w:t>TPM_PT_PCR_SELECT_MIN</w:t>
            </w:r>
          </w:p>
        </w:tc>
        <w:tc>
          <w:tcPr>
            <w:tcW w:w="1350" w:type="dxa"/>
            <w:tcMar>
              <w:left w:w="0" w:type="dxa"/>
              <w:right w:w="0" w:type="dxa"/>
            </w:tcMar>
          </w:tcPr>
          <w:p w:rsidR="0083463C" w:rsidRPr="002407F9" w:rsidRDefault="0083463C" w:rsidP="00BF3E57">
            <w:pPr>
              <w:pStyle w:val="TABLE-cell"/>
              <w:jc w:val="center"/>
            </w:pPr>
            <w:r w:rsidRPr="002407F9">
              <w:t>PT_FIXED + 19</w:t>
            </w:r>
          </w:p>
        </w:tc>
        <w:tc>
          <w:tcPr>
            <w:tcW w:w="4770" w:type="dxa"/>
          </w:tcPr>
          <w:p w:rsidR="0083463C" w:rsidRPr="002407F9" w:rsidRDefault="0083463C" w:rsidP="00BF3E57">
            <w:pPr>
              <w:pStyle w:val="TABLE-cell"/>
              <w:rPr>
                <w:i/>
              </w:rPr>
            </w:pPr>
            <w:r w:rsidRPr="002407F9">
              <w:t>the minimum number of octets in a TPMS_PCR_SELECT.</w:t>
            </w:r>
            <w:r w:rsidRPr="002407F9">
              <w:rPr>
                <w:i/>
              </w:rPr>
              <w:t>sizeOfSelect</w:t>
            </w:r>
          </w:p>
          <w:p w:rsidR="0083463C" w:rsidRPr="002407F9" w:rsidRDefault="0083463C" w:rsidP="00BF3E57">
            <w:pPr>
              <w:pStyle w:val="Table-cell-note"/>
            </w:pPr>
            <w:r w:rsidRPr="002407F9">
              <w:t>NOTE</w:t>
            </w:r>
            <w:r w:rsidRPr="002407F9">
              <w:tab/>
              <w:t>This value is not determined by the number of PCR implemented but by the number of PCR required by the platform-specific specification with which the TPM is compliant or by the implementer if not adhering to a platform-specific specification.</w:t>
            </w:r>
          </w:p>
        </w:tc>
      </w:tr>
      <w:tr w:rsidR="0083463C" w:rsidRPr="002407F9" w:rsidTr="00BF3E57">
        <w:trPr>
          <w:cantSplit/>
          <w:jc w:val="center"/>
        </w:trPr>
        <w:tc>
          <w:tcPr>
            <w:tcW w:w="3240" w:type="dxa"/>
          </w:tcPr>
          <w:p w:rsidR="0083463C" w:rsidRPr="002407F9" w:rsidRDefault="0083463C" w:rsidP="00BF3E57">
            <w:pPr>
              <w:pStyle w:val="TABLE-cell"/>
            </w:pPr>
            <w:r w:rsidRPr="002407F9">
              <w:t>TPM_PT_CONTEXT_GAP_MAX</w:t>
            </w:r>
          </w:p>
        </w:tc>
        <w:tc>
          <w:tcPr>
            <w:tcW w:w="1350" w:type="dxa"/>
            <w:tcMar>
              <w:left w:w="0" w:type="dxa"/>
              <w:right w:w="0" w:type="dxa"/>
            </w:tcMar>
          </w:tcPr>
          <w:p w:rsidR="0083463C" w:rsidRPr="002407F9" w:rsidRDefault="0083463C" w:rsidP="00BF3E57">
            <w:pPr>
              <w:pStyle w:val="TABLE-cell"/>
              <w:jc w:val="center"/>
            </w:pPr>
            <w:r w:rsidRPr="002407F9">
              <w:t>PT_FIXED + 20</w:t>
            </w:r>
          </w:p>
        </w:tc>
        <w:tc>
          <w:tcPr>
            <w:tcW w:w="4770" w:type="dxa"/>
          </w:tcPr>
          <w:p w:rsidR="0083463C" w:rsidRPr="002407F9" w:rsidRDefault="0083463C" w:rsidP="00BF3E57">
            <w:pPr>
              <w:pStyle w:val="TABLE-cell"/>
            </w:pPr>
            <w:r w:rsidRPr="002407F9">
              <w:t xml:space="preserve">the maximum allowed difference (unsigned) between the </w:t>
            </w:r>
            <w:r w:rsidRPr="002407F9">
              <w:rPr>
                <w:i/>
              </w:rPr>
              <w:t>contextID</w:t>
            </w:r>
            <w:r w:rsidRPr="002407F9">
              <w:t xml:space="preserve"> values of two saved session contexts</w:t>
            </w:r>
          </w:p>
          <w:p w:rsidR="0083463C" w:rsidRPr="002407F9" w:rsidRDefault="0083463C" w:rsidP="00BF3E57">
            <w:pPr>
              <w:pStyle w:val="TABLE-cell"/>
            </w:pPr>
            <w:r w:rsidRPr="002407F9">
              <w:t>This value shall be 2</w:t>
            </w:r>
            <w:r w:rsidRPr="002407F9">
              <w:rPr>
                <w:vertAlign w:val="superscript"/>
              </w:rPr>
              <w:t>n</w:t>
            </w:r>
            <w:r w:rsidRPr="002407F9">
              <w:t>-1, where n is at least 16.</w:t>
            </w:r>
          </w:p>
        </w:tc>
      </w:tr>
      <w:tr w:rsidR="0083463C" w:rsidRPr="002407F9" w:rsidTr="00BF3E57">
        <w:trPr>
          <w:cantSplit/>
          <w:jc w:val="center"/>
        </w:trPr>
        <w:tc>
          <w:tcPr>
            <w:tcW w:w="3240" w:type="dxa"/>
          </w:tcPr>
          <w:p w:rsidR="0083463C" w:rsidRPr="002407F9" w:rsidRDefault="0083463C" w:rsidP="00BF3E57">
            <w:pPr>
              <w:pStyle w:val="TABLE-cell"/>
            </w:pPr>
          </w:p>
        </w:tc>
        <w:tc>
          <w:tcPr>
            <w:tcW w:w="1350" w:type="dxa"/>
            <w:tcMar>
              <w:left w:w="0" w:type="dxa"/>
              <w:right w:w="0" w:type="dxa"/>
            </w:tcMar>
          </w:tcPr>
          <w:p w:rsidR="0083463C" w:rsidRPr="002407F9" w:rsidRDefault="0083463C" w:rsidP="00BF3E57">
            <w:pPr>
              <w:pStyle w:val="TABLE-cell"/>
              <w:jc w:val="center"/>
            </w:pPr>
            <w:r w:rsidRPr="002407F9">
              <w:t>PT_FIXED + 21</w:t>
            </w:r>
          </w:p>
        </w:tc>
        <w:tc>
          <w:tcPr>
            <w:tcW w:w="4770" w:type="dxa"/>
          </w:tcPr>
          <w:p w:rsidR="0083463C" w:rsidRPr="002407F9" w:rsidRDefault="0083463C" w:rsidP="00BF3E57">
            <w:pPr>
              <w:pStyle w:val="TABLE-cell"/>
            </w:pPr>
            <w:r w:rsidRPr="002407F9">
              <w:t>skipped</w:t>
            </w:r>
          </w:p>
        </w:tc>
      </w:tr>
      <w:tr w:rsidR="0083463C" w:rsidRPr="002407F9" w:rsidTr="00BF3E57">
        <w:trPr>
          <w:cantSplit/>
          <w:jc w:val="center"/>
        </w:trPr>
        <w:tc>
          <w:tcPr>
            <w:tcW w:w="3240" w:type="dxa"/>
          </w:tcPr>
          <w:p w:rsidR="0083463C" w:rsidRPr="002407F9" w:rsidRDefault="0083463C" w:rsidP="00BF3E57">
            <w:pPr>
              <w:pStyle w:val="TABLE-cell"/>
            </w:pPr>
            <w:r w:rsidRPr="002407F9">
              <w:t>TPM_PT_NV_COUNTERS_MAX</w:t>
            </w:r>
          </w:p>
        </w:tc>
        <w:tc>
          <w:tcPr>
            <w:tcW w:w="1350" w:type="dxa"/>
            <w:tcMar>
              <w:left w:w="0" w:type="dxa"/>
              <w:right w:w="0" w:type="dxa"/>
            </w:tcMar>
          </w:tcPr>
          <w:p w:rsidR="0083463C" w:rsidRPr="002407F9" w:rsidRDefault="0083463C" w:rsidP="00BF3E57">
            <w:pPr>
              <w:pStyle w:val="TABLE-cell"/>
              <w:jc w:val="center"/>
            </w:pPr>
            <w:r w:rsidRPr="002407F9">
              <w:t>PT_FIXED + 22</w:t>
            </w:r>
          </w:p>
        </w:tc>
        <w:tc>
          <w:tcPr>
            <w:tcW w:w="4770" w:type="dxa"/>
          </w:tcPr>
          <w:p w:rsidR="0083463C" w:rsidRPr="002407F9" w:rsidRDefault="0083463C" w:rsidP="00BF3E57">
            <w:pPr>
              <w:pStyle w:val="TABLE-cell"/>
            </w:pPr>
            <w:r w:rsidRPr="002407F9">
              <w:t>the maximum number of NV Indexes that are allowed to have the TPM_NT_COUNTER attribute</w:t>
            </w:r>
          </w:p>
          <w:p w:rsidR="0083463C" w:rsidRDefault="0083463C" w:rsidP="00BF3E57">
            <w:pPr>
              <w:pStyle w:val="Table-cell-note"/>
            </w:pPr>
            <w:r w:rsidRPr="002407F9">
              <w:t>NOTE</w:t>
            </w:r>
            <w:r w:rsidR="00836EEB">
              <w:t xml:space="preserve"> 1</w:t>
            </w:r>
            <w:r w:rsidRPr="002407F9">
              <w:tab/>
              <w:t>It is allowed for this value to be larger than the number of NV Indexes that can be defined. This would be indicative of a TPM implementation that did not use different implementation technology for different NV Index types.</w:t>
            </w:r>
          </w:p>
          <w:p w:rsidR="00836EEB" w:rsidRPr="002407F9" w:rsidRDefault="00836EEB" w:rsidP="00DD2D91">
            <w:pPr>
              <w:pStyle w:val="Table-cell-note"/>
            </w:pPr>
            <w:r>
              <w:t>NOTE 2  The value zero indicates that there is no fixed maximum</w:t>
            </w:r>
            <w:r w:rsidR="00EA7982">
              <w:t xml:space="preserve">. </w:t>
            </w:r>
            <w:r>
              <w:t>The number of counter indexes is determined by the available NV memory pool.</w:t>
            </w:r>
          </w:p>
        </w:tc>
      </w:tr>
      <w:tr w:rsidR="0083463C" w:rsidRPr="002407F9" w:rsidTr="00BF3E57">
        <w:trPr>
          <w:cantSplit/>
          <w:jc w:val="center"/>
        </w:trPr>
        <w:tc>
          <w:tcPr>
            <w:tcW w:w="3240" w:type="dxa"/>
          </w:tcPr>
          <w:p w:rsidR="0083463C" w:rsidRPr="002407F9" w:rsidRDefault="0083463C" w:rsidP="00BF3E57">
            <w:pPr>
              <w:pStyle w:val="TABLE-cell"/>
            </w:pPr>
            <w:r w:rsidRPr="002407F9">
              <w:t>TPM_PT_NV_INDEX_MAX</w:t>
            </w:r>
          </w:p>
        </w:tc>
        <w:tc>
          <w:tcPr>
            <w:tcW w:w="1350" w:type="dxa"/>
            <w:tcMar>
              <w:left w:w="0" w:type="dxa"/>
              <w:right w:w="0" w:type="dxa"/>
            </w:tcMar>
          </w:tcPr>
          <w:p w:rsidR="0083463C" w:rsidRPr="002407F9" w:rsidRDefault="0083463C" w:rsidP="00BF3E57">
            <w:pPr>
              <w:pStyle w:val="TABLE-cell"/>
              <w:jc w:val="center"/>
            </w:pPr>
            <w:r w:rsidRPr="002407F9">
              <w:t>PT_FIXED + 23</w:t>
            </w:r>
          </w:p>
        </w:tc>
        <w:tc>
          <w:tcPr>
            <w:tcW w:w="4770" w:type="dxa"/>
          </w:tcPr>
          <w:p w:rsidR="0083463C" w:rsidRPr="002407F9" w:rsidRDefault="0083463C" w:rsidP="00BF3E57">
            <w:pPr>
              <w:pStyle w:val="TABLE-cell"/>
            </w:pPr>
            <w:r w:rsidRPr="002407F9">
              <w:t>the maximum size of an NV Index data area</w:t>
            </w:r>
          </w:p>
        </w:tc>
      </w:tr>
      <w:tr w:rsidR="0083463C" w:rsidRPr="002407F9" w:rsidTr="00BF3E57">
        <w:trPr>
          <w:cantSplit/>
          <w:jc w:val="center"/>
        </w:trPr>
        <w:tc>
          <w:tcPr>
            <w:tcW w:w="3240" w:type="dxa"/>
          </w:tcPr>
          <w:p w:rsidR="0083463C" w:rsidRPr="002407F9" w:rsidRDefault="0083463C" w:rsidP="00BF3E57">
            <w:pPr>
              <w:pStyle w:val="TABLE-cell"/>
            </w:pPr>
            <w:r w:rsidRPr="002407F9">
              <w:lastRenderedPageBreak/>
              <w:t>TPM_PT_MEMORY</w:t>
            </w:r>
          </w:p>
        </w:tc>
        <w:tc>
          <w:tcPr>
            <w:tcW w:w="1350" w:type="dxa"/>
            <w:tcMar>
              <w:left w:w="0" w:type="dxa"/>
              <w:right w:w="0" w:type="dxa"/>
            </w:tcMar>
          </w:tcPr>
          <w:p w:rsidR="0083463C" w:rsidRPr="002407F9" w:rsidRDefault="0083463C" w:rsidP="00BF3E57">
            <w:pPr>
              <w:pStyle w:val="TABLE-cell"/>
              <w:jc w:val="center"/>
            </w:pPr>
            <w:r w:rsidRPr="002407F9">
              <w:t>PT_FIXED + 24</w:t>
            </w:r>
          </w:p>
        </w:tc>
        <w:tc>
          <w:tcPr>
            <w:tcW w:w="4770" w:type="dxa"/>
          </w:tcPr>
          <w:p w:rsidR="0083463C" w:rsidRPr="002407F9" w:rsidRDefault="0083463C" w:rsidP="00BF3E57">
            <w:pPr>
              <w:pStyle w:val="TABLE-cell"/>
            </w:pPr>
            <w:r w:rsidRPr="002407F9">
              <w:t>a TPMA_MEMORY indicating the memory management method for the TPM</w:t>
            </w:r>
          </w:p>
        </w:tc>
      </w:tr>
      <w:tr w:rsidR="0083463C" w:rsidRPr="002407F9" w:rsidTr="00BF3E57">
        <w:trPr>
          <w:cantSplit/>
          <w:jc w:val="center"/>
        </w:trPr>
        <w:tc>
          <w:tcPr>
            <w:tcW w:w="3240" w:type="dxa"/>
          </w:tcPr>
          <w:p w:rsidR="0083463C" w:rsidRPr="002407F9" w:rsidRDefault="0083463C" w:rsidP="00BF3E57">
            <w:pPr>
              <w:pStyle w:val="TABLE-cell"/>
            </w:pPr>
            <w:r w:rsidRPr="002407F9">
              <w:t>TPM_PT_CLOCK_UPDATE</w:t>
            </w:r>
          </w:p>
        </w:tc>
        <w:tc>
          <w:tcPr>
            <w:tcW w:w="1350" w:type="dxa"/>
            <w:tcMar>
              <w:left w:w="0" w:type="dxa"/>
              <w:right w:w="0" w:type="dxa"/>
            </w:tcMar>
          </w:tcPr>
          <w:p w:rsidR="0083463C" w:rsidRPr="002407F9" w:rsidRDefault="0083463C" w:rsidP="00BF3E57">
            <w:pPr>
              <w:pStyle w:val="TABLE-cell"/>
              <w:jc w:val="center"/>
            </w:pPr>
            <w:r w:rsidRPr="002407F9">
              <w:t>PT_FIXED + 25</w:t>
            </w:r>
          </w:p>
        </w:tc>
        <w:tc>
          <w:tcPr>
            <w:tcW w:w="4770" w:type="dxa"/>
          </w:tcPr>
          <w:p w:rsidR="0083463C" w:rsidRPr="002407F9" w:rsidRDefault="0083463C" w:rsidP="00BF3E57">
            <w:pPr>
              <w:pStyle w:val="TABLE-cell"/>
            </w:pPr>
            <w:r w:rsidRPr="002407F9">
              <w:t>interval, in milliseconds, between updates to the copy of TPMS_CLOCK_INFO.</w:t>
            </w:r>
            <w:r w:rsidRPr="002407F9">
              <w:rPr>
                <w:i/>
              </w:rPr>
              <w:t>clock</w:t>
            </w:r>
            <w:r w:rsidRPr="002407F9">
              <w:t xml:space="preserve"> in NV</w:t>
            </w:r>
          </w:p>
        </w:tc>
      </w:tr>
      <w:tr w:rsidR="0083463C" w:rsidRPr="002407F9" w:rsidTr="00BF3E57">
        <w:trPr>
          <w:cantSplit/>
          <w:jc w:val="center"/>
        </w:trPr>
        <w:tc>
          <w:tcPr>
            <w:tcW w:w="3240" w:type="dxa"/>
          </w:tcPr>
          <w:p w:rsidR="0083463C" w:rsidRPr="002407F9" w:rsidRDefault="0083463C" w:rsidP="00BF3E57">
            <w:pPr>
              <w:pStyle w:val="TABLE-cell"/>
            </w:pPr>
            <w:r w:rsidRPr="002407F9">
              <w:t>TPM_PT_CONTEXT_HASH</w:t>
            </w:r>
          </w:p>
        </w:tc>
        <w:tc>
          <w:tcPr>
            <w:tcW w:w="1350" w:type="dxa"/>
            <w:tcMar>
              <w:left w:w="0" w:type="dxa"/>
              <w:right w:w="0" w:type="dxa"/>
            </w:tcMar>
          </w:tcPr>
          <w:p w:rsidR="0083463C" w:rsidRPr="002407F9" w:rsidRDefault="0083463C" w:rsidP="00BF3E57">
            <w:pPr>
              <w:pStyle w:val="TABLE-cell"/>
              <w:jc w:val="center"/>
            </w:pPr>
            <w:r w:rsidRPr="002407F9">
              <w:t>PT_FIXED + 26</w:t>
            </w:r>
          </w:p>
        </w:tc>
        <w:tc>
          <w:tcPr>
            <w:tcW w:w="4770" w:type="dxa"/>
          </w:tcPr>
          <w:p w:rsidR="0083463C" w:rsidRPr="002407F9" w:rsidRDefault="0083463C" w:rsidP="00BF3E57">
            <w:pPr>
              <w:pStyle w:val="TABLE-cell"/>
            </w:pPr>
            <w:r w:rsidRPr="002407F9">
              <w:t xml:space="preserve">the algorithm used for the integrity HMAC on saved contexts and for hashing the </w:t>
            </w:r>
            <w:r w:rsidRPr="002407F9">
              <w:rPr>
                <w:i/>
              </w:rPr>
              <w:t>fuData</w:t>
            </w:r>
            <w:r w:rsidRPr="002407F9">
              <w:t xml:space="preserve"> of TPM2_FirmwareRead()</w:t>
            </w:r>
          </w:p>
        </w:tc>
      </w:tr>
      <w:tr w:rsidR="0083463C" w:rsidRPr="002407F9" w:rsidTr="00BF3E57">
        <w:trPr>
          <w:cantSplit/>
          <w:jc w:val="center"/>
        </w:trPr>
        <w:tc>
          <w:tcPr>
            <w:tcW w:w="3240" w:type="dxa"/>
          </w:tcPr>
          <w:p w:rsidR="0083463C" w:rsidRPr="002407F9" w:rsidRDefault="0083463C" w:rsidP="00BF3E57">
            <w:pPr>
              <w:pStyle w:val="TABLE-cell"/>
            </w:pPr>
            <w:r w:rsidRPr="002407F9">
              <w:t>TPM_PT_CONTEXT_SYM</w:t>
            </w:r>
          </w:p>
        </w:tc>
        <w:tc>
          <w:tcPr>
            <w:tcW w:w="1350" w:type="dxa"/>
            <w:tcMar>
              <w:left w:w="0" w:type="dxa"/>
              <w:right w:w="0" w:type="dxa"/>
            </w:tcMar>
          </w:tcPr>
          <w:p w:rsidR="0083463C" w:rsidRPr="002407F9" w:rsidRDefault="0083463C" w:rsidP="00BF3E57">
            <w:pPr>
              <w:pStyle w:val="TABLE-cell"/>
              <w:jc w:val="center"/>
            </w:pPr>
            <w:r w:rsidRPr="002407F9">
              <w:t>PT_FIXED + 27</w:t>
            </w:r>
          </w:p>
        </w:tc>
        <w:tc>
          <w:tcPr>
            <w:tcW w:w="4770" w:type="dxa"/>
          </w:tcPr>
          <w:p w:rsidR="0083463C" w:rsidRPr="002407F9" w:rsidRDefault="0083463C" w:rsidP="00BF3E57">
            <w:pPr>
              <w:pStyle w:val="TABLE-cell"/>
            </w:pPr>
            <w:r w:rsidRPr="002407F9">
              <w:t>TPM_ALG_ID, the algorithm used for encryption of saved contexts</w:t>
            </w:r>
          </w:p>
        </w:tc>
      </w:tr>
      <w:tr w:rsidR="0083463C" w:rsidRPr="002407F9" w:rsidTr="00BF3E57">
        <w:trPr>
          <w:cantSplit/>
          <w:jc w:val="center"/>
        </w:trPr>
        <w:tc>
          <w:tcPr>
            <w:tcW w:w="3240" w:type="dxa"/>
          </w:tcPr>
          <w:p w:rsidR="0083463C" w:rsidRPr="002407F9" w:rsidRDefault="0083463C" w:rsidP="00BF3E57">
            <w:pPr>
              <w:pStyle w:val="TABLE-cell"/>
            </w:pPr>
            <w:r w:rsidRPr="002407F9">
              <w:t>TPM_PT_CONTEXT_SYM_SIZE</w:t>
            </w:r>
          </w:p>
        </w:tc>
        <w:tc>
          <w:tcPr>
            <w:tcW w:w="1350" w:type="dxa"/>
            <w:tcMar>
              <w:left w:w="0" w:type="dxa"/>
              <w:right w:w="0" w:type="dxa"/>
            </w:tcMar>
          </w:tcPr>
          <w:p w:rsidR="0083463C" w:rsidRPr="002407F9" w:rsidRDefault="0083463C" w:rsidP="00BF3E57">
            <w:pPr>
              <w:pStyle w:val="TABLE-cell"/>
              <w:jc w:val="center"/>
            </w:pPr>
            <w:r w:rsidRPr="002407F9">
              <w:t>PT_FIXED + 28</w:t>
            </w:r>
          </w:p>
        </w:tc>
        <w:tc>
          <w:tcPr>
            <w:tcW w:w="4770" w:type="dxa"/>
          </w:tcPr>
          <w:p w:rsidR="0083463C" w:rsidRPr="002407F9" w:rsidRDefault="0083463C" w:rsidP="00BF3E57">
            <w:pPr>
              <w:pStyle w:val="TABLE-cell"/>
            </w:pPr>
            <w:r w:rsidRPr="002407F9">
              <w:t>TPM_KEY_BITS, the size of the key used for encryption of saved contexts</w:t>
            </w:r>
          </w:p>
        </w:tc>
      </w:tr>
      <w:tr w:rsidR="0083463C" w:rsidRPr="002407F9" w:rsidTr="00BF3E57">
        <w:trPr>
          <w:cantSplit/>
          <w:jc w:val="center"/>
        </w:trPr>
        <w:tc>
          <w:tcPr>
            <w:tcW w:w="3240" w:type="dxa"/>
          </w:tcPr>
          <w:p w:rsidR="0083463C" w:rsidRPr="002407F9" w:rsidRDefault="0083463C" w:rsidP="00BF3E57">
            <w:pPr>
              <w:pStyle w:val="TABLE-cell"/>
            </w:pPr>
            <w:r w:rsidRPr="002407F9">
              <w:t>TPM_PT_ORDERLY_COUNT</w:t>
            </w:r>
          </w:p>
        </w:tc>
        <w:tc>
          <w:tcPr>
            <w:tcW w:w="1350" w:type="dxa"/>
            <w:tcMar>
              <w:left w:w="0" w:type="dxa"/>
              <w:right w:w="0" w:type="dxa"/>
            </w:tcMar>
          </w:tcPr>
          <w:p w:rsidR="0083463C" w:rsidRPr="002407F9" w:rsidRDefault="0083463C" w:rsidP="00BF3E57">
            <w:pPr>
              <w:pStyle w:val="TABLE-cell"/>
              <w:jc w:val="center"/>
            </w:pPr>
            <w:r w:rsidRPr="002407F9">
              <w:t>PT_FIXED + 29</w:t>
            </w:r>
          </w:p>
        </w:tc>
        <w:tc>
          <w:tcPr>
            <w:tcW w:w="4770" w:type="dxa"/>
          </w:tcPr>
          <w:p w:rsidR="0083463C" w:rsidRPr="002407F9" w:rsidRDefault="0083463C" w:rsidP="00BF3E57">
            <w:pPr>
              <w:pStyle w:val="TABLE-cell"/>
            </w:pPr>
            <w:r w:rsidRPr="002407F9">
              <w:t>the modulus - 1 of the count for NV update of an orderly counter</w:t>
            </w:r>
          </w:p>
          <w:p w:rsidR="0083463C" w:rsidRPr="002407F9" w:rsidRDefault="0083463C" w:rsidP="00BF3E57">
            <w:pPr>
              <w:pStyle w:val="TABLE-cell"/>
            </w:pPr>
            <w:r w:rsidRPr="002407F9">
              <w:t>The returned value is MAX_ORDERLY_COUNT.</w:t>
            </w:r>
          </w:p>
          <w:p w:rsidR="0083463C" w:rsidRPr="002407F9" w:rsidRDefault="0083463C" w:rsidP="00BF3E57">
            <w:pPr>
              <w:pStyle w:val="TABLE-cell"/>
            </w:pPr>
            <w:r w:rsidRPr="002407F9">
              <w:t>This will have a value of 2</w:t>
            </w:r>
            <w:r w:rsidRPr="002407F9">
              <w:rPr>
                <w:vertAlign w:val="superscript"/>
              </w:rPr>
              <w:t>N</w:t>
            </w:r>
            <w:r w:rsidRPr="002407F9">
              <w:t xml:space="preserve"> – 1 where 1 ≤ N ≤ 32</w:t>
            </w:r>
          </w:p>
          <w:p w:rsidR="0083463C" w:rsidRPr="002407F9" w:rsidRDefault="0083463C" w:rsidP="00BF3E57">
            <w:pPr>
              <w:pStyle w:val="Table-cell-note"/>
            </w:pPr>
            <w:r w:rsidRPr="002407F9">
              <w:t>NOTE 1</w:t>
            </w:r>
            <w:r w:rsidRPr="002407F9">
              <w:tab/>
              <w:t>An “orderly counter” is an NV Index with an TPM_NT of TPM_NV_COUNTER and TPMA_NV_ORDERLY SET.</w:t>
            </w:r>
          </w:p>
          <w:p w:rsidR="0083463C" w:rsidRPr="002407F9" w:rsidRDefault="0083463C" w:rsidP="00BF3E57">
            <w:pPr>
              <w:pStyle w:val="Table-cell-note"/>
            </w:pPr>
            <w:r w:rsidRPr="002407F9">
              <w:t>NOTE 2</w:t>
            </w:r>
            <w:r w:rsidRPr="002407F9">
              <w:tab/>
              <w:t>When the low-order bits of a counter equal this value, an NV write occurs on the next increment.</w:t>
            </w:r>
          </w:p>
        </w:tc>
      </w:tr>
      <w:tr w:rsidR="0083463C" w:rsidRPr="002407F9" w:rsidTr="00BF3E57">
        <w:trPr>
          <w:cantSplit/>
          <w:jc w:val="center"/>
        </w:trPr>
        <w:tc>
          <w:tcPr>
            <w:tcW w:w="3240" w:type="dxa"/>
          </w:tcPr>
          <w:p w:rsidR="0083463C" w:rsidRPr="002407F9" w:rsidRDefault="0083463C" w:rsidP="00BF3E57">
            <w:pPr>
              <w:pStyle w:val="TABLE-cell"/>
            </w:pPr>
            <w:r w:rsidRPr="002407F9">
              <w:t>TPM_PT_MAX_COMMAND_SIZE</w:t>
            </w:r>
          </w:p>
        </w:tc>
        <w:tc>
          <w:tcPr>
            <w:tcW w:w="1350" w:type="dxa"/>
            <w:tcMar>
              <w:left w:w="0" w:type="dxa"/>
              <w:right w:w="0" w:type="dxa"/>
            </w:tcMar>
          </w:tcPr>
          <w:p w:rsidR="0083463C" w:rsidRPr="002407F9" w:rsidRDefault="0083463C" w:rsidP="00BF3E57">
            <w:pPr>
              <w:pStyle w:val="TABLE-cell"/>
              <w:jc w:val="center"/>
            </w:pPr>
            <w:r w:rsidRPr="002407F9">
              <w:t>PT_FIXED + 30</w:t>
            </w:r>
          </w:p>
        </w:tc>
        <w:tc>
          <w:tcPr>
            <w:tcW w:w="4770" w:type="dxa"/>
          </w:tcPr>
          <w:p w:rsidR="0083463C" w:rsidRPr="002407F9" w:rsidRDefault="0083463C" w:rsidP="00BF3E57">
            <w:pPr>
              <w:pStyle w:val="TABLE-cell"/>
            </w:pPr>
            <w:r w:rsidRPr="002407F9">
              <w:t xml:space="preserve">the maximum value for </w:t>
            </w:r>
            <w:r w:rsidRPr="002407F9">
              <w:rPr>
                <w:i/>
              </w:rPr>
              <w:t>commandSize</w:t>
            </w:r>
            <w:r w:rsidRPr="002407F9">
              <w:t xml:space="preserve"> in a command</w:t>
            </w:r>
          </w:p>
        </w:tc>
      </w:tr>
      <w:tr w:rsidR="0083463C" w:rsidRPr="002407F9" w:rsidTr="00BF3E57">
        <w:trPr>
          <w:cantSplit/>
          <w:jc w:val="center"/>
        </w:trPr>
        <w:tc>
          <w:tcPr>
            <w:tcW w:w="3240" w:type="dxa"/>
          </w:tcPr>
          <w:p w:rsidR="0083463C" w:rsidRPr="002407F9" w:rsidRDefault="0083463C" w:rsidP="00BF3E57">
            <w:pPr>
              <w:pStyle w:val="TABLE-cell"/>
            </w:pPr>
            <w:r w:rsidRPr="002407F9">
              <w:t>TPM_PT_MAX_RESPONSE_SIZE</w:t>
            </w:r>
          </w:p>
        </w:tc>
        <w:tc>
          <w:tcPr>
            <w:tcW w:w="1350" w:type="dxa"/>
            <w:tcMar>
              <w:left w:w="0" w:type="dxa"/>
              <w:right w:w="0" w:type="dxa"/>
            </w:tcMar>
          </w:tcPr>
          <w:p w:rsidR="0083463C" w:rsidRPr="002407F9" w:rsidRDefault="0083463C" w:rsidP="00BF3E57">
            <w:pPr>
              <w:pStyle w:val="TABLE-cell"/>
              <w:jc w:val="center"/>
            </w:pPr>
            <w:r w:rsidRPr="002407F9">
              <w:t>PT_FIXED + 31</w:t>
            </w:r>
          </w:p>
        </w:tc>
        <w:tc>
          <w:tcPr>
            <w:tcW w:w="4770" w:type="dxa"/>
          </w:tcPr>
          <w:p w:rsidR="0083463C" w:rsidRPr="002407F9" w:rsidRDefault="0083463C" w:rsidP="00BF3E57">
            <w:pPr>
              <w:pStyle w:val="TABLE-cell"/>
            </w:pPr>
            <w:r w:rsidRPr="002407F9">
              <w:t xml:space="preserve">the maximum value for </w:t>
            </w:r>
            <w:r w:rsidRPr="002407F9">
              <w:rPr>
                <w:i/>
              </w:rPr>
              <w:t>responseSize</w:t>
            </w:r>
            <w:r w:rsidRPr="002407F9">
              <w:t xml:space="preserve"> in a response</w:t>
            </w:r>
          </w:p>
        </w:tc>
      </w:tr>
      <w:tr w:rsidR="0083463C" w:rsidRPr="002407F9" w:rsidTr="00BF3E57">
        <w:trPr>
          <w:cantSplit/>
          <w:jc w:val="center"/>
        </w:trPr>
        <w:tc>
          <w:tcPr>
            <w:tcW w:w="3240" w:type="dxa"/>
          </w:tcPr>
          <w:p w:rsidR="0083463C" w:rsidRPr="002407F9" w:rsidRDefault="0083463C" w:rsidP="00BF3E57">
            <w:pPr>
              <w:pStyle w:val="TABLE-cell"/>
            </w:pPr>
            <w:r w:rsidRPr="002407F9">
              <w:t>TPM_PT_MAX_DIGEST</w:t>
            </w:r>
          </w:p>
        </w:tc>
        <w:tc>
          <w:tcPr>
            <w:tcW w:w="1350" w:type="dxa"/>
            <w:tcMar>
              <w:left w:w="0" w:type="dxa"/>
              <w:right w:w="0" w:type="dxa"/>
            </w:tcMar>
          </w:tcPr>
          <w:p w:rsidR="0083463C" w:rsidRPr="002407F9" w:rsidRDefault="0083463C" w:rsidP="00BF3E57">
            <w:pPr>
              <w:pStyle w:val="TABLE-cell"/>
              <w:jc w:val="center"/>
            </w:pPr>
            <w:r w:rsidRPr="002407F9">
              <w:t>PT_FIXED + 32</w:t>
            </w:r>
          </w:p>
        </w:tc>
        <w:tc>
          <w:tcPr>
            <w:tcW w:w="4770" w:type="dxa"/>
          </w:tcPr>
          <w:p w:rsidR="0083463C" w:rsidRPr="002407F9" w:rsidRDefault="0083463C" w:rsidP="00BF3E57">
            <w:pPr>
              <w:pStyle w:val="TABLE-cell"/>
            </w:pPr>
            <w:r w:rsidRPr="002407F9">
              <w:t>the maximum size of a digest that can be produced by the TPM</w:t>
            </w:r>
          </w:p>
        </w:tc>
      </w:tr>
      <w:tr w:rsidR="0083463C" w:rsidRPr="002407F9" w:rsidTr="00BF3E57">
        <w:trPr>
          <w:cantSplit/>
          <w:jc w:val="center"/>
        </w:trPr>
        <w:tc>
          <w:tcPr>
            <w:tcW w:w="3240" w:type="dxa"/>
          </w:tcPr>
          <w:p w:rsidR="0083463C" w:rsidRPr="002407F9" w:rsidRDefault="0083463C" w:rsidP="00BF3E57">
            <w:pPr>
              <w:pStyle w:val="TABLE-cell"/>
            </w:pPr>
            <w:r w:rsidRPr="002407F9">
              <w:t>TPM_PT_MAX_OBJECT_CONTEXT</w:t>
            </w:r>
          </w:p>
        </w:tc>
        <w:tc>
          <w:tcPr>
            <w:tcW w:w="1350" w:type="dxa"/>
            <w:tcMar>
              <w:left w:w="0" w:type="dxa"/>
              <w:right w:w="0" w:type="dxa"/>
            </w:tcMar>
          </w:tcPr>
          <w:p w:rsidR="0083463C" w:rsidRPr="002407F9" w:rsidRDefault="0083463C" w:rsidP="00BF3E57">
            <w:pPr>
              <w:pStyle w:val="TABLE-cell"/>
              <w:jc w:val="center"/>
            </w:pPr>
            <w:r w:rsidRPr="002407F9">
              <w:t>PT_FIXED + 33</w:t>
            </w:r>
          </w:p>
        </w:tc>
        <w:tc>
          <w:tcPr>
            <w:tcW w:w="4770" w:type="dxa"/>
          </w:tcPr>
          <w:p w:rsidR="0083463C" w:rsidRPr="002407F9" w:rsidRDefault="0083463C" w:rsidP="00BF3E57">
            <w:pPr>
              <w:pStyle w:val="TABLE-cell"/>
            </w:pPr>
            <w:r w:rsidRPr="002407F9">
              <w:t>the maximum size of an object context</w:t>
            </w:r>
            <w:r w:rsidRPr="002407F9" w:rsidDel="0042355F">
              <w:t xml:space="preserve"> </w:t>
            </w:r>
            <w:r w:rsidRPr="002407F9">
              <w:t xml:space="preserve">that will be returned by TPM2_ContextSave </w:t>
            </w:r>
          </w:p>
        </w:tc>
      </w:tr>
      <w:tr w:rsidR="0083463C" w:rsidRPr="002407F9" w:rsidTr="00BF3E57">
        <w:trPr>
          <w:cantSplit/>
          <w:jc w:val="center"/>
        </w:trPr>
        <w:tc>
          <w:tcPr>
            <w:tcW w:w="3240" w:type="dxa"/>
          </w:tcPr>
          <w:p w:rsidR="0083463C" w:rsidRPr="002407F9" w:rsidRDefault="0083463C" w:rsidP="00BF3E57">
            <w:pPr>
              <w:pStyle w:val="TABLE-cell"/>
            </w:pPr>
            <w:r w:rsidRPr="002407F9">
              <w:t>TPM_PT_MAX_SESSION_CONTEXT</w:t>
            </w:r>
          </w:p>
        </w:tc>
        <w:tc>
          <w:tcPr>
            <w:tcW w:w="1350" w:type="dxa"/>
            <w:tcMar>
              <w:left w:w="0" w:type="dxa"/>
              <w:right w:w="0" w:type="dxa"/>
            </w:tcMar>
          </w:tcPr>
          <w:p w:rsidR="0083463C" w:rsidRPr="002407F9" w:rsidRDefault="0083463C" w:rsidP="00BF3E57">
            <w:pPr>
              <w:pStyle w:val="TABLE-cell"/>
              <w:jc w:val="center"/>
            </w:pPr>
            <w:r w:rsidRPr="002407F9">
              <w:t>PT_FIXED + 34</w:t>
            </w:r>
          </w:p>
        </w:tc>
        <w:tc>
          <w:tcPr>
            <w:tcW w:w="4770" w:type="dxa"/>
          </w:tcPr>
          <w:p w:rsidR="0083463C" w:rsidRPr="002407F9" w:rsidRDefault="0083463C" w:rsidP="00BF3E57">
            <w:pPr>
              <w:pStyle w:val="TABLE-cell"/>
            </w:pPr>
            <w:r w:rsidRPr="002407F9">
              <w:t>the maximum size of a session context that will be returned by TPM2_ContextSave</w:t>
            </w:r>
          </w:p>
        </w:tc>
      </w:tr>
      <w:tr w:rsidR="0083463C" w:rsidRPr="002407F9" w:rsidTr="00BF3E57">
        <w:trPr>
          <w:cantSplit/>
          <w:jc w:val="center"/>
        </w:trPr>
        <w:tc>
          <w:tcPr>
            <w:tcW w:w="3240" w:type="dxa"/>
          </w:tcPr>
          <w:p w:rsidR="0083463C" w:rsidRPr="002407F9" w:rsidRDefault="0083463C" w:rsidP="00BF3E57">
            <w:pPr>
              <w:pStyle w:val="TABLE-cell"/>
            </w:pPr>
            <w:r w:rsidRPr="002407F9">
              <w:t>TPM_PT_PS_FAMILY_INDICATOR</w:t>
            </w:r>
          </w:p>
        </w:tc>
        <w:tc>
          <w:tcPr>
            <w:tcW w:w="1350" w:type="dxa"/>
            <w:tcMar>
              <w:left w:w="0" w:type="dxa"/>
              <w:right w:w="0" w:type="dxa"/>
            </w:tcMar>
          </w:tcPr>
          <w:p w:rsidR="0083463C" w:rsidRPr="002407F9" w:rsidRDefault="0083463C" w:rsidP="00BF3E57">
            <w:pPr>
              <w:pStyle w:val="TABLE-cell"/>
              <w:jc w:val="center"/>
            </w:pPr>
            <w:r w:rsidRPr="002407F9">
              <w:t>PT_FIXED + 35</w:t>
            </w:r>
          </w:p>
        </w:tc>
        <w:tc>
          <w:tcPr>
            <w:tcW w:w="4770" w:type="dxa"/>
          </w:tcPr>
          <w:p w:rsidR="0083463C" w:rsidRPr="002407F9" w:rsidRDefault="0083463C" w:rsidP="00BF3E57">
            <w:pPr>
              <w:pStyle w:val="TABLE-cell"/>
            </w:pPr>
            <w:r w:rsidRPr="002407F9">
              <w:t xml:space="preserve">platform-specific family (a TPM_PS value)(see </w:t>
            </w:r>
            <w:r w:rsidRPr="002407F9">
              <w:fldChar w:fldCharType="begin"/>
            </w:r>
            <w:r w:rsidRPr="002407F9">
              <w:instrText xml:space="preserve"> REF _Ref294624520 \h  \* MERGEFORMAT </w:instrText>
            </w:r>
            <w:r w:rsidRPr="002407F9">
              <w:fldChar w:fldCharType="separate"/>
            </w:r>
            <w:r w:rsidR="00AE7D6E" w:rsidRPr="002407F9">
              <w:t xml:space="preserve">Table </w:t>
            </w:r>
            <w:r w:rsidR="00AE7D6E">
              <w:t>25</w:t>
            </w:r>
            <w:r w:rsidRPr="002407F9">
              <w:fldChar w:fldCharType="end"/>
            </w:r>
            <w:r w:rsidRPr="002407F9">
              <w:t>)</w:t>
            </w:r>
          </w:p>
          <w:p w:rsidR="0083463C" w:rsidRPr="002407F9" w:rsidRDefault="0083463C" w:rsidP="00BF3E57">
            <w:pPr>
              <w:pStyle w:val="Table-cell-note"/>
            </w:pPr>
            <w:r w:rsidRPr="002407F9">
              <w:t>NOTE</w:t>
            </w:r>
            <w:r w:rsidRPr="002407F9">
              <w:tab/>
              <w:t>The platform-specific values for the TPM_PT_PS parameters are in the relevant platform-specific specification. In the reference implementation, all of these values are 0.</w:t>
            </w:r>
          </w:p>
        </w:tc>
      </w:tr>
      <w:tr w:rsidR="0083463C" w:rsidRPr="002407F9" w:rsidTr="00BF3E57">
        <w:trPr>
          <w:cantSplit/>
          <w:jc w:val="center"/>
        </w:trPr>
        <w:tc>
          <w:tcPr>
            <w:tcW w:w="3240" w:type="dxa"/>
          </w:tcPr>
          <w:p w:rsidR="0083463C" w:rsidRPr="002407F9" w:rsidRDefault="0083463C" w:rsidP="00BF3E57">
            <w:pPr>
              <w:pStyle w:val="TABLE-cell"/>
            </w:pPr>
            <w:r w:rsidRPr="002407F9">
              <w:t>TPM_PT_PS_LEVEL</w:t>
            </w:r>
          </w:p>
        </w:tc>
        <w:tc>
          <w:tcPr>
            <w:tcW w:w="1350" w:type="dxa"/>
            <w:tcMar>
              <w:left w:w="0" w:type="dxa"/>
              <w:right w:w="0" w:type="dxa"/>
            </w:tcMar>
          </w:tcPr>
          <w:p w:rsidR="0083463C" w:rsidRPr="002407F9" w:rsidRDefault="0083463C" w:rsidP="00BF3E57">
            <w:pPr>
              <w:pStyle w:val="TABLE-cell"/>
              <w:jc w:val="center"/>
            </w:pPr>
            <w:r w:rsidRPr="002407F9">
              <w:t>PT_FIXED + 36</w:t>
            </w:r>
          </w:p>
        </w:tc>
        <w:tc>
          <w:tcPr>
            <w:tcW w:w="4770" w:type="dxa"/>
          </w:tcPr>
          <w:p w:rsidR="0083463C" w:rsidRPr="002407F9" w:rsidRDefault="0083463C" w:rsidP="00BF3E57">
            <w:pPr>
              <w:pStyle w:val="TABLE-cell"/>
            </w:pPr>
            <w:r w:rsidRPr="002407F9">
              <w:t>the level of the platform-specific specification</w:t>
            </w:r>
          </w:p>
        </w:tc>
      </w:tr>
      <w:tr w:rsidR="0083463C" w:rsidRPr="002407F9" w:rsidTr="00BF3E57">
        <w:trPr>
          <w:cantSplit/>
          <w:jc w:val="center"/>
        </w:trPr>
        <w:tc>
          <w:tcPr>
            <w:tcW w:w="3240" w:type="dxa"/>
          </w:tcPr>
          <w:p w:rsidR="0083463C" w:rsidRPr="002407F9" w:rsidRDefault="0083463C" w:rsidP="00BF3E57">
            <w:pPr>
              <w:pStyle w:val="TABLE-cell"/>
            </w:pPr>
            <w:r w:rsidRPr="002407F9">
              <w:t>TPM_PT_PS_REVISION</w:t>
            </w:r>
          </w:p>
        </w:tc>
        <w:tc>
          <w:tcPr>
            <w:tcW w:w="1350" w:type="dxa"/>
            <w:tcMar>
              <w:left w:w="0" w:type="dxa"/>
              <w:right w:w="0" w:type="dxa"/>
            </w:tcMar>
          </w:tcPr>
          <w:p w:rsidR="0083463C" w:rsidRPr="002407F9" w:rsidRDefault="0083463C" w:rsidP="00BF3E57">
            <w:pPr>
              <w:pStyle w:val="TABLE-cell"/>
              <w:jc w:val="center"/>
            </w:pPr>
            <w:r w:rsidRPr="002407F9">
              <w:t>PT_FIXED + 37</w:t>
            </w:r>
          </w:p>
        </w:tc>
        <w:tc>
          <w:tcPr>
            <w:tcW w:w="4770" w:type="dxa"/>
          </w:tcPr>
          <w:p w:rsidR="00CC21DE" w:rsidRPr="002407F9" w:rsidRDefault="008228EB" w:rsidP="00E705D5">
            <w:pPr>
              <w:pStyle w:val="Table-cell-note"/>
            </w:pPr>
            <w:r w:rsidRPr="008228EB">
              <w:t xml:space="preserve">a </w:t>
            </w:r>
            <w:r w:rsidR="0083463C" w:rsidRPr="002407F9">
              <w:t>platform</w:t>
            </w:r>
            <w:r w:rsidRPr="008228EB">
              <w:t xml:space="preserve"> </w:t>
            </w:r>
            <w:r w:rsidR="0083463C" w:rsidRPr="002407F9">
              <w:t>specific</w:t>
            </w:r>
            <w:r w:rsidR="00E705D5">
              <w:t xml:space="preserve"> value</w:t>
            </w:r>
            <w:r w:rsidR="0083463C" w:rsidRPr="002407F9">
              <w:t xml:space="preserve"> </w:t>
            </w:r>
          </w:p>
        </w:tc>
      </w:tr>
      <w:tr w:rsidR="0083463C" w:rsidRPr="002407F9" w:rsidTr="00BF3E57">
        <w:trPr>
          <w:cantSplit/>
          <w:jc w:val="center"/>
        </w:trPr>
        <w:tc>
          <w:tcPr>
            <w:tcW w:w="3240" w:type="dxa"/>
          </w:tcPr>
          <w:p w:rsidR="0083463C" w:rsidRPr="002407F9" w:rsidRDefault="0083463C" w:rsidP="00BF3E57">
            <w:pPr>
              <w:pStyle w:val="TABLE-cell"/>
            </w:pPr>
            <w:r w:rsidRPr="002407F9">
              <w:t>TPM_PT_PS_DAY_OF_YEAR</w:t>
            </w:r>
          </w:p>
        </w:tc>
        <w:tc>
          <w:tcPr>
            <w:tcW w:w="1350" w:type="dxa"/>
            <w:tcMar>
              <w:left w:w="0" w:type="dxa"/>
              <w:right w:w="0" w:type="dxa"/>
            </w:tcMar>
          </w:tcPr>
          <w:p w:rsidR="0083463C" w:rsidRPr="002407F9" w:rsidRDefault="0083463C" w:rsidP="00BF3E57">
            <w:pPr>
              <w:pStyle w:val="TABLE-cell"/>
              <w:jc w:val="center"/>
            </w:pPr>
            <w:r w:rsidRPr="002407F9">
              <w:t>PT_FIXED + 38</w:t>
            </w:r>
          </w:p>
        </w:tc>
        <w:tc>
          <w:tcPr>
            <w:tcW w:w="4770" w:type="dxa"/>
          </w:tcPr>
          <w:p w:rsidR="0083463C" w:rsidRPr="002407F9" w:rsidRDefault="0083463C" w:rsidP="00BF3E57">
            <w:pPr>
              <w:pStyle w:val="TABLE-cell"/>
            </w:pPr>
            <w:r w:rsidRPr="002407F9">
              <w:t xml:space="preserve">the platform-specific </w:t>
            </w:r>
            <w:r w:rsidR="00FA784D" w:rsidRPr="002407F9">
              <w:t xml:space="preserve">TPM </w:t>
            </w:r>
            <w:r w:rsidRPr="002407F9">
              <w:t>specification day of year using TCG calendar</w:t>
            </w:r>
          </w:p>
          <w:p w:rsidR="001F45D0" w:rsidRPr="002407F9" w:rsidRDefault="001F45D0" w:rsidP="001F45D0">
            <w:pPr>
              <w:pStyle w:val="Table-cell-note"/>
            </w:pPr>
            <w:r w:rsidRPr="002407F9">
              <w:t>EXAMPLE</w:t>
            </w:r>
            <w:r w:rsidRPr="002407F9">
              <w:tab/>
              <w:t>November 15, 2010, has a day of year value of 319 (00 00 01 3F</w:t>
            </w:r>
            <w:r w:rsidRPr="002407F9">
              <w:rPr>
                <w:vertAlign w:val="subscript"/>
              </w:rPr>
              <w:t>16</w:t>
            </w:r>
            <w:r w:rsidRPr="002407F9">
              <w:t>).</w:t>
            </w:r>
          </w:p>
        </w:tc>
      </w:tr>
      <w:tr w:rsidR="0083463C" w:rsidRPr="002407F9" w:rsidTr="00BF3E57">
        <w:trPr>
          <w:cantSplit/>
          <w:jc w:val="center"/>
        </w:trPr>
        <w:tc>
          <w:tcPr>
            <w:tcW w:w="3240" w:type="dxa"/>
          </w:tcPr>
          <w:p w:rsidR="0083463C" w:rsidRPr="002407F9" w:rsidRDefault="0083463C" w:rsidP="00BF3E57">
            <w:pPr>
              <w:pStyle w:val="TABLE-cell"/>
            </w:pPr>
            <w:r w:rsidRPr="002407F9">
              <w:t>TPM_PT_PS_YEAR</w:t>
            </w:r>
          </w:p>
        </w:tc>
        <w:tc>
          <w:tcPr>
            <w:tcW w:w="1350" w:type="dxa"/>
            <w:tcMar>
              <w:left w:w="0" w:type="dxa"/>
              <w:right w:w="0" w:type="dxa"/>
            </w:tcMar>
          </w:tcPr>
          <w:p w:rsidR="0083463C" w:rsidRPr="002407F9" w:rsidRDefault="0083463C" w:rsidP="00BF3E57">
            <w:pPr>
              <w:pStyle w:val="TABLE-cell"/>
              <w:jc w:val="center"/>
            </w:pPr>
            <w:r w:rsidRPr="002407F9">
              <w:t>PT_FIXED + 39</w:t>
            </w:r>
          </w:p>
        </w:tc>
        <w:tc>
          <w:tcPr>
            <w:tcW w:w="4770" w:type="dxa"/>
          </w:tcPr>
          <w:p w:rsidR="0083463C" w:rsidRPr="002407F9" w:rsidRDefault="0083463C" w:rsidP="00BF3E57">
            <w:pPr>
              <w:pStyle w:val="TABLE-cell"/>
            </w:pPr>
            <w:r w:rsidRPr="002407F9">
              <w:t xml:space="preserve">the platform-specific </w:t>
            </w:r>
            <w:r w:rsidR="00FA784D" w:rsidRPr="002407F9">
              <w:t xml:space="preserve">TPM </w:t>
            </w:r>
            <w:r w:rsidRPr="002407F9">
              <w:t>specification year using the CE</w:t>
            </w:r>
          </w:p>
          <w:p w:rsidR="001F45D0" w:rsidRPr="002407F9" w:rsidRDefault="001F45D0" w:rsidP="001F45D0">
            <w:pPr>
              <w:pStyle w:val="Table-cell-note"/>
            </w:pPr>
            <w:r w:rsidRPr="002407F9">
              <w:t>EXAMPLE</w:t>
            </w:r>
            <w:r w:rsidRPr="002407F9">
              <w:tab/>
              <w:t>The year 2010 has a value of 00 00 07 DA</w:t>
            </w:r>
            <w:r w:rsidRPr="002407F9">
              <w:rPr>
                <w:vertAlign w:val="subscript"/>
              </w:rPr>
              <w:t>16</w:t>
            </w:r>
            <w:r w:rsidRPr="002407F9">
              <w:t>.</w:t>
            </w:r>
          </w:p>
        </w:tc>
      </w:tr>
      <w:tr w:rsidR="0083463C" w:rsidRPr="002407F9" w:rsidTr="00BF3E57">
        <w:trPr>
          <w:cantSplit/>
          <w:jc w:val="center"/>
        </w:trPr>
        <w:tc>
          <w:tcPr>
            <w:tcW w:w="3240" w:type="dxa"/>
          </w:tcPr>
          <w:p w:rsidR="0083463C" w:rsidRPr="002407F9" w:rsidRDefault="0083463C" w:rsidP="00BF3E57">
            <w:pPr>
              <w:pStyle w:val="TABLE-cell"/>
            </w:pPr>
            <w:r w:rsidRPr="002407F9">
              <w:t>TPM_PT_SPLIT_MAX</w:t>
            </w:r>
          </w:p>
        </w:tc>
        <w:tc>
          <w:tcPr>
            <w:tcW w:w="1350" w:type="dxa"/>
            <w:tcMar>
              <w:left w:w="0" w:type="dxa"/>
              <w:right w:w="0" w:type="dxa"/>
            </w:tcMar>
          </w:tcPr>
          <w:p w:rsidR="0083463C" w:rsidRPr="002407F9" w:rsidRDefault="0083463C" w:rsidP="00BF3E57">
            <w:pPr>
              <w:pStyle w:val="TABLE-cell"/>
              <w:jc w:val="center"/>
            </w:pPr>
            <w:r w:rsidRPr="002407F9">
              <w:t>PT_FIXED + 40</w:t>
            </w:r>
          </w:p>
        </w:tc>
        <w:tc>
          <w:tcPr>
            <w:tcW w:w="4770" w:type="dxa"/>
          </w:tcPr>
          <w:p w:rsidR="0083463C" w:rsidRPr="002407F9" w:rsidRDefault="0083463C" w:rsidP="00BF3E57">
            <w:pPr>
              <w:pStyle w:val="TABLE-cell"/>
            </w:pPr>
            <w:r w:rsidRPr="002407F9">
              <w:t>the number of split signing operations supported by the TPM</w:t>
            </w:r>
          </w:p>
        </w:tc>
      </w:tr>
      <w:tr w:rsidR="0083463C" w:rsidRPr="002407F9" w:rsidTr="00BF3E57">
        <w:trPr>
          <w:cantSplit/>
          <w:jc w:val="center"/>
        </w:trPr>
        <w:tc>
          <w:tcPr>
            <w:tcW w:w="3240" w:type="dxa"/>
          </w:tcPr>
          <w:p w:rsidR="0083463C" w:rsidRPr="002407F9" w:rsidRDefault="0083463C" w:rsidP="00BF3E57">
            <w:pPr>
              <w:pStyle w:val="TABLE-cell"/>
            </w:pPr>
            <w:r w:rsidRPr="002407F9">
              <w:t>TPM_PT_TOTAL_COMMANDS</w:t>
            </w:r>
          </w:p>
        </w:tc>
        <w:tc>
          <w:tcPr>
            <w:tcW w:w="1350" w:type="dxa"/>
            <w:tcMar>
              <w:left w:w="0" w:type="dxa"/>
              <w:right w:w="0" w:type="dxa"/>
            </w:tcMar>
          </w:tcPr>
          <w:p w:rsidR="0083463C" w:rsidRPr="002407F9" w:rsidRDefault="0083463C" w:rsidP="00BF3E57">
            <w:pPr>
              <w:pStyle w:val="TABLE-cell"/>
              <w:jc w:val="center"/>
            </w:pPr>
            <w:r w:rsidRPr="002407F9">
              <w:t>PT_FIXED + 41</w:t>
            </w:r>
          </w:p>
        </w:tc>
        <w:tc>
          <w:tcPr>
            <w:tcW w:w="4770" w:type="dxa"/>
          </w:tcPr>
          <w:p w:rsidR="0083463C" w:rsidRPr="002407F9" w:rsidRDefault="0083463C" w:rsidP="00BF3E57">
            <w:pPr>
              <w:pStyle w:val="TABLE-cell"/>
            </w:pPr>
            <w:r w:rsidRPr="002407F9">
              <w:t>total number of commands implemented in the TPM</w:t>
            </w:r>
          </w:p>
        </w:tc>
      </w:tr>
      <w:tr w:rsidR="0083463C" w:rsidRPr="002407F9" w:rsidTr="00BF3E57">
        <w:trPr>
          <w:cantSplit/>
          <w:jc w:val="center"/>
        </w:trPr>
        <w:tc>
          <w:tcPr>
            <w:tcW w:w="3240" w:type="dxa"/>
          </w:tcPr>
          <w:p w:rsidR="0083463C" w:rsidRPr="002407F9" w:rsidRDefault="0083463C" w:rsidP="00BF3E57">
            <w:pPr>
              <w:pStyle w:val="TABLE-cell"/>
            </w:pPr>
            <w:r w:rsidRPr="002407F9">
              <w:t>TPM_PT_LIBRARY_COMMANDS</w:t>
            </w:r>
          </w:p>
        </w:tc>
        <w:tc>
          <w:tcPr>
            <w:tcW w:w="1350" w:type="dxa"/>
            <w:tcMar>
              <w:left w:w="0" w:type="dxa"/>
              <w:right w:w="0" w:type="dxa"/>
            </w:tcMar>
          </w:tcPr>
          <w:p w:rsidR="0083463C" w:rsidRPr="002407F9" w:rsidRDefault="0083463C" w:rsidP="00BF3E57">
            <w:pPr>
              <w:pStyle w:val="TABLE-cell"/>
              <w:jc w:val="center"/>
            </w:pPr>
            <w:r w:rsidRPr="002407F9">
              <w:t>PT_FIXED + 42</w:t>
            </w:r>
          </w:p>
        </w:tc>
        <w:tc>
          <w:tcPr>
            <w:tcW w:w="4770" w:type="dxa"/>
          </w:tcPr>
          <w:p w:rsidR="0083463C" w:rsidRPr="002407F9" w:rsidRDefault="0083463C" w:rsidP="00BF3E57">
            <w:pPr>
              <w:pStyle w:val="TABLE-cell"/>
            </w:pPr>
            <w:r w:rsidRPr="002407F9">
              <w:t>number of commands from the TPM library that are implemented</w:t>
            </w:r>
          </w:p>
        </w:tc>
      </w:tr>
      <w:tr w:rsidR="0083463C" w:rsidRPr="002407F9" w:rsidTr="00BF3E57">
        <w:trPr>
          <w:cantSplit/>
          <w:jc w:val="center"/>
        </w:trPr>
        <w:tc>
          <w:tcPr>
            <w:tcW w:w="3240" w:type="dxa"/>
          </w:tcPr>
          <w:p w:rsidR="0083463C" w:rsidRPr="002407F9" w:rsidRDefault="0083463C" w:rsidP="00BF3E57">
            <w:pPr>
              <w:pStyle w:val="TABLE-cell"/>
            </w:pPr>
            <w:r w:rsidRPr="002407F9">
              <w:t>TPM_PT_VENDOR_COMMANDS</w:t>
            </w:r>
          </w:p>
        </w:tc>
        <w:tc>
          <w:tcPr>
            <w:tcW w:w="1350" w:type="dxa"/>
            <w:tcMar>
              <w:left w:w="0" w:type="dxa"/>
              <w:right w:w="0" w:type="dxa"/>
            </w:tcMar>
          </w:tcPr>
          <w:p w:rsidR="0083463C" w:rsidRPr="002407F9" w:rsidRDefault="0083463C" w:rsidP="00BF3E57">
            <w:pPr>
              <w:pStyle w:val="TABLE-cell"/>
              <w:jc w:val="center"/>
            </w:pPr>
            <w:r w:rsidRPr="002407F9">
              <w:t>PT_FIXED + 43</w:t>
            </w:r>
          </w:p>
        </w:tc>
        <w:tc>
          <w:tcPr>
            <w:tcW w:w="4770" w:type="dxa"/>
          </w:tcPr>
          <w:p w:rsidR="0083463C" w:rsidRPr="002407F9" w:rsidRDefault="0083463C" w:rsidP="00BF3E57">
            <w:pPr>
              <w:pStyle w:val="TABLE-cell"/>
            </w:pPr>
            <w:r w:rsidRPr="002407F9">
              <w:t>number of vendor commands that are implemented</w:t>
            </w:r>
          </w:p>
        </w:tc>
      </w:tr>
      <w:tr w:rsidR="0083463C" w:rsidRPr="002407F9" w:rsidTr="00BF3E57">
        <w:trPr>
          <w:cantSplit/>
          <w:jc w:val="center"/>
        </w:trPr>
        <w:tc>
          <w:tcPr>
            <w:tcW w:w="3240" w:type="dxa"/>
          </w:tcPr>
          <w:p w:rsidR="0083463C" w:rsidRPr="002407F9" w:rsidRDefault="0083463C" w:rsidP="00BF3E57">
            <w:pPr>
              <w:pStyle w:val="TABLE-cell"/>
            </w:pPr>
            <w:r w:rsidRPr="002407F9">
              <w:t>TPM_PT_NV_BUFFER_MAX</w:t>
            </w:r>
          </w:p>
        </w:tc>
        <w:tc>
          <w:tcPr>
            <w:tcW w:w="1350" w:type="dxa"/>
            <w:tcMar>
              <w:left w:w="0" w:type="dxa"/>
              <w:right w:w="0" w:type="dxa"/>
            </w:tcMar>
          </w:tcPr>
          <w:p w:rsidR="0083463C" w:rsidRPr="002407F9" w:rsidRDefault="0083463C" w:rsidP="00BF3E57">
            <w:pPr>
              <w:pStyle w:val="TABLE-cell"/>
              <w:jc w:val="center"/>
            </w:pPr>
            <w:r w:rsidRPr="002407F9">
              <w:t>PT_FIXED + 44</w:t>
            </w:r>
          </w:p>
        </w:tc>
        <w:tc>
          <w:tcPr>
            <w:tcW w:w="4770" w:type="dxa"/>
          </w:tcPr>
          <w:p w:rsidR="0083463C" w:rsidRPr="002407F9" w:rsidRDefault="0083463C" w:rsidP="008A0A12">
            <w:pPr>
              <w:pStyle w:val="TABLE-cell"/>
            </w:pPr>
            <w:r w:rsidRPr="002407F9">
              <w:t>the maximum data size in one NV write</w:t>
            </w:r>
            <w:r w:rsidR="008A0A12">
              <w:t xml:space="preserve">, </w:t>
            </w:r>
            <w:r w:rsidRPr="002407F9">
              <w:t>NV read</w:t>
            </w:r>
            <w:r w:rsidR="008A0A12">
              <w:t>, NV extend, or NV certify</w:t>
            </w:r>
            <w:r w:rsidRPr="002407F9">
              <w:t xml:space="preserve"> command</w:t>
            </w:r>
          </w:p>
        </w:tc>
      </w:tr>
      <w:tr w:rsidR="0083463C" w:rsidRPr="002407F9" w:rsidTr="00BF3E57">
        <w:trPr>
          <w:cantSplit/>
          <w:jc w:val="center"/>
        </w:trPr>
        <w:tc>
          <w:tcPr>
            <w:tcW w:w="3240" w:type="dxa"/>
          </w:tcPr>
          <w:p w:rsidR="0083463C" w:rsidRPr="002407F9" w:rsidRDefault="0083463C" w:rsidP="00BF3E57">
            <w:pPr>
              <w:pStyle w:val="TABLE-cell"/>
            </w:pPr>
            <w:r w:rsidRPr="002407F9">
              <w:lastRenderedPageBreak/>
              <w:t>TPM_PT_MODES</w:t>
            </w:r>
          </w:p>
        </w:tc>
        <w:tc>
          <w:tcPr>
            <w:tcW w:w="1350" w:type="dxa"/>
            <w:tcMar>
              <w:left w:w="0" w:type="dxa"/>
              <w:right w:w="0" w:type="dxa"/>
            </w:tcMar>
          </w:tcPr>
          <w:p w:rsidR="0083463C" w:rsidRPr="002407F9" w:rsidRDefault="0083463C" w:rsidP="00BF3E57">
            <w:pPr>
              <w:pStyle w:val="TABLE-cell"/>
              <w:jc w:val="center"/>
            </w:pPr>
            <w:r w:rsidRPr="002407F9">
              <w:t>PT_FIXED + 45</w:t>
            </w:r>
          </w:p>
        </w:tc>
        <w:tc>
          <w:tcPr>
            <w:tcW w:w="4770" w:type="dxa"/>
          </w:tcPr>
          <w:p w:rsidR="0083463C" w:rsidRPr="002407F9" w:rsidRDefault="0083463C" w:rsidP="00BF3E57">
            <w:pPr>
              <w:pStyle w:val="TABLE-cell"/>
            </w:pPr>
            <w:r w:rsidRPr="002407F9">
              <w:t>a TPMA_MODES value, indicating that the TPM is designed for these modes.</w:t>
            </w:r>
          </w:p>
        </w:tc>
      </w:tr>
      <w:tr w:rsidR="0083463C" w:rsidRPr="002407F9" w:rsidTr="00BF3E57">
        <w:trPr>
          <w:cantSplit/>
          <w:jc w:val="center"/>
        </w:trPr>
        <w:tc>
          <w:tcPr>
            <w:tcW w:w="3240" w:type="dxa"/>
          </w:tcPr>
          <w:p w:rsidR="0083463C" w:rsidRPr="002407F9" w:rsidRDefault="0083463C" w:rsidP="00BF3E57">
            <w:pPr>
              <w:pStyle w:val="TABLE-cell"/>
            </w:pPr>
            <w:r w:rsidRPr="002407F9">
              <w:t>TPM_PT_MAX_CAP_BUFFER</w:t>
            </w:r>
          </w:p>
        </w:tc>
        <w:tc>
          <w:tcPr>
            <w:tcW w:w="1350" w:type="dxa"/>
            <w:tcMar>
              <w:left w:w="0" w:type="dxa"/>
              <w:right w:w="0" w:type="dxa"/>
            </w:tcMar>
          </w:tcPr>
          <w:p w:rsidR="0083463C" w:rsidRPr="002407F9" w:rsidRDefault="0083463C" w:rsidP="00BF3E57">
            <w:pPr>
              <w:pStyle w:val="TABLE-cell"/>
              <w:jc w:val="center"/>
            </w:pPr>
            <w:r w:rsidRPr="002407F9">
              <w:t>PT_FIXED + 46</w:t>
            </w:r>
          </w:p>
        </w:tc>
        <w:tc>
          <w:tcPr>
            <w:tcW w:w="4770" w:type="dxa"/>
          </w:tcPr>
          <w:p w:rsidR="0083463C" w:rsidRPr="002407F9" w:rsidRDefault="0083463C" w:rsidP="00BF3E57">
            <w:pPr>
              <w:pStyle w:val="TABLE-cell"/>
            </w:pPr>
            <w:r w:rsidRPr="002407F9">
              <w:t>the maximum size of a TPMS_CAPABILITY_DATA structure returned in  TPM2_GetCapability().</w:t>
            </w:r>
          </w:p>
        </w:tc>
      </w:tr>
      <w:tr w:rsidR="0083463C" w:rsidRPr="002407F9" w:rsidTr="00BF3E57">
        <w:trPr>
          <w:cantSplit/>
          <w:jc w:val="center"/>
        </w:trPr>
        <w:tc>
          <w:tcPr>
            <w:tcW w:w="3240" w:type="dxa"/>
          </w:tcPr>
          <w:p w:rsidR="0083463C" w:rsidRPr="002407F9" w:rsidRDefault="0083463C" w:rsidP="00BF3E57">
            <w:pPr>
              <w:pStyle w:val="TABLE-cell"/>
            </w:pPr>
          </w:p>
        </w:tc>
        <w:tc>
          <w:tcPr>
            <w:tcW w:w="1350" w:type="dxa"/>
            <w:tcMar>
              <w:left w:w="0" w:type="dxa"/>
              <w:right w:w="0" w:type="dxa"/>
            </w:tcMar>
          </w:tcPr>
          <w:p w:rsidR="0083463C" w:rsidRPr="002407F9" w:rsidRDefault="0083463C" w:rsidP="00BF3E57">
            <w:pPr>
              <w:pStyle w:val="TABLE-cell"/>
              <w:jc w:val="center"/>
            </w:pPr>
          </w:p>
        </w:tc>
        <w:tc>
          <w:tcPr>
            <w:tcW w:w="4770" w:type="dxa"/>
          </w:tcPr>
          <w:p w:rsidR="0083463C" w:rsidRPr="002407F9" w:rsidRDefault="0083463C" w:rsidP="00BF3E57">
            <w:pPr>
              <w:pStyle w:val="TABLE-cell"/>
            </w:pPr>
            <w:r w:rsidRPr="002407F9">
              <w:t>Intentionally left empty</w:t>
            </w:r>
          </w:p>
        </w:tc>
      </w:tr>
      <w:tr w:rsidR="0083463C" w:rsidRPr="002407F9" w:rsidTr="00BF3E57">
        <w:trPr>
          <w:cantSplit/>
          <w:jc w:val="center"/>
        </w:trPr>
        <w:tc>
          <w:tcPr>
            <w:tcW w:w="3240" w:type="dxa"/>
          </w:tcPr>
          <w:p w:rsidR="0083463C" w:rsidRPr="002407F9" w:rsidRDefault="0083463C" w:rsidP="00BF3E57">
            <w:pPr>
              <w:pStyle w:val="TABLE-cell"/>
            </w:pPr>
            <w:r w:rsidRPr="002407F9">
              <w:t>PT_VAR</w:t>
            </w:r>
          </w:p>
        </w:tc>
        <w:tc>
          <w:tcPr>
            <w:tcW w:w="1350" w:type="dxa"/>
            <w:tcMar>
              <w:left w:w="0" w:type="dxa"/>
              <w:right w:w="0" w:type="dxa"/>
            </w:tcMar>
          </w:tcPr>
          <w:p w:rsidR="0083463C" w:rsidRPr="002407F9" w:rsidRDefault="0083463C" w:rsidP="00BF3E57">
            <w:pPr>
              <w:pStyle w:val="TABLE-cell"/>
              <w:jc w:val="center"/>
            </w:pPr>
            <w:r w:rsidRPr="002407F9">
              <w:t>PT_GROUP * 2</w:t>
            </w:r>
          </w:p>
        </w:tc>
        <w:tc>
          <w:tcPr>
            <w:tcW w:w="4770" w:type="dxa"/>
          </w:tcPr>
          <w:p w:rsidR="0083463C" w:rsidRPr="002407F9" w:rsidRDefault="0083463C" w:rsidP="00BF3E57">
            <w:pPr>
              <w:pStyle w:val="TABLE-cell"/>
            </w:pPr>
            <w:r w:rsidRPr="002407F9">
              <w:t>the group of variable properties returned as TPMS_TAGGED_PROPERTY</w:t>
            </w:r>
          </w:p>
          <w:p w:rsidR="0083463C" w:rsidRPr="002407F9" w:rsidRDefault="0083463C" w:rsidP="00BF3E57">
            <w:pPr>
              <w:pStyle w:val="TABLE-cell"/>
            </w:pPr>
            <w:r w:rsidRPr="002407F9">
              <w:t>The properties in this group change because of a Protected Capability other than a firmware update. The values are not necessarily persistent across all power transitions.</w:t>
            </w:r>
          </w:p>
        </w:tc>
      </w:tr>
      <w:tr w:rsidR="0083463C" w:rsidRPr="002407F9" w:rsidTr="00BF3E57">
        <w:trPr>
          <w:cantSplit/>
          <w:jc w:val="center"/>
        </w:trPr>
        <w:tc>
          <w:tcPr>
            <w:tcW w:w="3240" w:type="dxa"/>
          </w:tcPr>
          <w:p w:rsidR="0083463C" w:rsidRPr="002407F9" w:rsidRDefault="0083463C" w:rsidP="00BF3E57">
            <w:pPr>
              <w:pStyle w:val="TABLE-cell"/>
            </w:pPr>
            <w:r w:rsidRPr="002407F9">
              <w:t>TPM_PT_PERMANENT</w:t>
            </w:r>
          </w:p>
        </w:tc>
        <w:tc>
          <w:tcPr>
            <w:tcW w:w="1350" w:type="dxa"/>
            <w:tcMar>
              <w:left w:w="0" w:type="dxa"/>
              <w:right w:w="0" w:type="dxa"/>
            </w:tcMar>
          </w:tcPr>
          <w:p w:rsidR="0083463C" w:rsidRPr="002407F9" w:rsidRDefault="0083463C" w:rsidP="00BF3E57">
            <w:pPr>
              <w:pStyle w:val="TABLE-cell"/>
              <w:jc w:val="center"/>
            </w:pPr>
            <w:r w:rsidRPr="002407F9">
              <w:t>PT_VAR + 0</w:t>
            </w:r>
          </w:p>
        </w:tc>
        <w:tc>
          <w:tcPr>
            <w:tcW w:w="4770" w:type="dxa"/>
          </w:tcPr>
          <w:p w:rsidR="0083463C" w:rsidRPr="002407F9" w:rsidRDefault="0083463C" w:rsidP="00BF3E57">
            <w:pPr>
              <w:pStyle w:val="TABLE-cell"/>
            </w:pPr>
            <w:r w:rsidRPr="002407F9">
              <w:t>TPMA_PERMANENT</w:t>
            </w:r>
          </w:p>
        </w:tc>
      </w:tr>
      <w:tr w:rsidR="0083463C" w:rsidRPr="002407F9" w:rsidTr="00BF3E57">
        <w:trPr>
          <w:cantSplit/>
          <w:jc w:val="center"/>
        </w:trPr>
        <w:tc>
          <w:tcPr>
            <w:tcW w:w="3240" w:type="dxa"/>
          </w:tcPr>
          <w:p w:rsidR="0083463C" w:rsidRPr="002407F9" w:rsidRDefault="0083463C" w:rsidP="00BF3E57">
            <w:pPr>
              <w:pStyle w:val="TABLE-cell"/>
            </w:pPr>
            <w:r w:rsidRPr="002407F9">
              <w:t>TPM_PT_STARTUP_CLEAR</w:t>
            </w:r>
          </w:p>
        </w:tc>
        <w:tc>
          <w:tcPr>
            <w:tcW w:w="1350" w:type="dxa"/>
            <w:tcMar>
              <w:left w:w="0" w:type="dxa"/>
              <w:right w:w="0" w:type="dxa"/>
            </w:tcMar>
          </w:tcPr>
          <w:p w:rsidR="0083463C" w:rsidRPr="002407F9" w:rsidRDefault="0083463C" w:rsidP="00BF3E57">
            <w:pPr>
              <w:pStyle w:val="TABLE-cell"/>
              <w:jc w:val="center"/>
            </w:pPr>
            <w:r w:rsidRPr="002407F9">
              <w:t>PT_VAR + 1</w:t>
            </w:r>
          </w:p>
        </w:tc>
        <w:tc>
          <w:tcPr>
            <w:tcW w:w="4770" w:type="dxa"/>
          </w:tcPr>
          <w:p w:rsidR="0083463C" w:rsidRPr="002407F9" w:rsidRDefault="0083463C" w:rsidP="00BF3E57">
            <w:pPr>
              <w:pStyle w:val="TABLE-cell"/>
            </w:pPr>
            <w:r w:rsidRPr="002407F9">
              <w:t>TPMA_STARTUP_CLEAR</w:t>
            </w:r>
          </w:p>
        </w:tc>
      </w:tr>
      <w:tr w:rsidR="0083463C" w:rsidRPr="002407F9" w:rsidTr="00BF3E57">
        <w:trPr>
          <w:cantSplit/>
          <w:jc w:val="center"/>
        </w:trPr>
        <w:tc>
          <w:tcPr>
            <w:tcW w:w="3240" w:type="dxa"/>
          </w:tcPr>
          <w:p w:rsidR="0083463C" w:rsidRPr="002407F9" w:rsidRDefault="0083463C" w:rsidP="00BF3E57">
            <w:pPr>
              <w:pStyle w:val="TABLE-cell"/>
            </w:pPr>
            <w:r w:rsidRPr="002407F9">
              <w:t>TPM_PT_HR_NV_INDEX</w:t>
            </w:r>
          </w:p>
        </w:tc>
        <w:tc>
          <w:tcPr>
            <w:tcW w:w="1350" w:type="dxa"/>
            <w:tcMar>
              <w:left w:w="0" w:type="dxa"/>
              <w:right w:w="0" w:type="dxa"/>
            </w:tcMar>
          </w:tcPr>
          <w:p w:rsidR="0083463C" w:rsidRPr="002407F9" w:rsidRDefault="0083463C" w:rsidP="00BF3E57">
            <w:pPr>
              <w:pStyle w:val="TABLE-cell"/>
              <w:jc w:val="center"/>
            </w:pPr>
            <w:r w:rsidRPr="002407F9">
              <w:t>PT_VAR + 2</w:t>
            </w:r>
          </w:p>
        </w:tc>
        <w:tc>
          <w:tcPr>
            <w:tcW w:w="4770" w:type="dxa"/>
          </w:tcPr>
          <w:p w:rsidR="0083463C" w:rsidRPr="002407F9" w:rsidRDefault="0083463C" w:rsidP="00BF3E57">
            <w:pPr>
              <w:pStyle w:val="TABLE-cell"/>
            </w:pPr>
            <w:r w:rsidRPr="002407F9">
              <w:t>the number of NV Indexes currently defined</w:t>
            </w:r>
          </w:p>
        </w:tc>
      </w:tr>
      <w:tr w:rsidR="0083463C" w:rsidRPr="002407F9" w:rsidTr="00BF3E57">
        <w:trPr>
          <w:cantSplit/>
          <w:jc w:val="center"/>
        </w:trPr>
        <w:tc>
          <w:tcPr>
            <w:tcW w:w="3240" w:type="dxa"/>
          </w:tcPr>
          <w:p w:rsidR="0083463C" w:rsidRPr="002407F9" w:rsidRDefault="0083463C" w:rsidP="00BF3E57">
            <w:pPr>
              <w:pStyle w:val="TABLE-cell"/>
            </w:pPr>
            <w:r w:rsidRPr="002407F9">
              <w:t>TPM_PT_HR_LOADED</w:t>
            </w:r>
          </w:p>
        </w:tc>
        <w:tc>
          <w:tcPr>
            <w:tcW w:w="1350" w:type="dxa"/>
            <w:tcMar>
              <w:left w:w="0" w:type="dxa"/>
              <w:right w:w="0" w:type="dxa"/>
            </w:tcMar>
          </w:tcPr>
          <w:p w:rsidR="0083463C" w:rsidRPr="002407F9" w:rsidRDefault="0083463C" w:rsidP="00BF3E57">
            <w:pPr>
              <w:pStyle w:val="TABLE-cell"/>
              <w:jc w:val="center"/>
            </w:pPr>
            <w:r w:rsidRPr="002407F9">
              <w:t>PT_VAR + 3</w:t>
            </w:r>
          </w:p>
        </w:tc>
        <w:tc>
          <w:tcPr>
            <w:tcW w:w="4770" w:type="dxa"/>
          </w:tcPr>
          <w:p w:rsidR="0083463C" w:rsidRPr="002407F9" w:rsidRDefault="0083463C" w:rsidP="00BF3E57">
            <w:pPr>
              <w:pStyle w:val="TABLE-cell"/>
            </w:pPr>
            <w:r w:rsidRPr="002407F9">
              <w:t>the number of authorization sessions currently loaded into TPM RAM</w:t>
            </w:r>
          </w:p>
        </w:tc>
      </w:tr>
      <w:tr w:rsidR="0083463C" w:rsidRPr="002407F9" w:rsidTr="00BF3E57">
        <w:trPr>
          <w:cantSplit/>
          <w:jc w:val="center"/>
        </w:trPr>
        <w:tc>
          <w:tcPr>
            <w:tcW w:w="3240" w:type="dxa"/>
          </w:tcPr>
          <w:p w:rsidR="0083463C" w:rsidRPr="002407F9" w:rsidRDefault="0083463C" w:rsidP="00BF3E57">
            <w:pPr>
              <w:pStyle w:val="TABLE-cell"/>
            </w:pPr>
            <w:r w:rsidRPr="002407F9">
              <w:t>TPM_PT_HR_LOADED_AVAIL</w:t>
            </w:r>
          </w:p>
        </w:tc>
        <w:tc>
          <w:tcPr>
            <w:tcW w:w="1350" w:type="dxa"/>
            <w:tcMar>
              <w:left w:w="0" w:type="dxa"/>
              <w:right w:w="0" w:type="dxa"/>
            </w:tcMar>
          </w:tcPr>
          <w:p w:rsidR="0083463C" w:rsidRPr="002407F9" w:rsidRDefault="0083463C" w:rsidP="00BF3E57">
            <w:pPr>
              <w:pStyle w:val="TABLE-cell"/>
              <w:jc w:val="center"/>
            </w:pPr>
            <w:r w:rsidRPr="002407F9">
              <w:t>PT_VAR + 4</w:t>
            </w:r>
          </w:p>
        </w:tc>
        <w:tc>
          <w:tcPr>
            <w:tcW w:w="4770" w:type="dxa"/>
          </w:tcPr>
          <w:p w:rsidR="0083463C" w:rsidRPr="002407F9" w:rsidRDefault="0083463C" w:rsidP="00BF3E57">
            <w:pPr>
              <w:pStyle w:val="TABLE-cell"/>
            </w:pPr>
            <w:r w:rsidRPr="002407F9">
              <w:t>the number of additional authorization sessions, of any type, that could be loaded into TPM RAM</w:t>
            </w:r>
          </w:p>
          <w:p w:rsidR="0083463C" w:rsidRPr="002407F9" w:rsidRDefault="0083463C" w:rsidP="00BF3E57">
            <w:pPr>
              <w:pStyle w:val="TABLE-cell"/>
            </w:pPr>
            <w:r w:rsidRPr="002407F9">
              <w:t>This value is an estimate. If this value is at least 1, then at least one authorization session of any type may be loaded. Any command that changes the RAM memory allocation can make this estimate invalid.</w:t>
            </w:r>
          </w:p>
          <w:p w:rsidR="0083463C" w:rsidRPr="002407F9" w:rsidRDefault="0083463C" w:rsidP="00BF3E57">
            <w:pPr>
              <w:pStyle w:val="Table-cell-note"/>
            </w:pPr>
            <w:r w:rsidRPr="002407F9">
              <w:t>NOTE</w:t>
            </w:r>
            <w:r w:rsidRPr="002407F9">
              <w:tab/>
              <w:t>A valid implementation may return 1 even if more than one authorization session would fit into RAM.</w:t>
            </w:r>
          </w:p>
        </w:tc>
      </w:tr>
      <w:tr w:rsidR="0083463C" w:rsidRPr="002407F9" w:rsidTr="00BF3E57">
        <w:trPr>
          <w:cantSplit/>
          <w:jc w:val="center"/>
        </w:trPr>
        <w:tc>
          <w:tcPr>
            <w:tcW w:w="3240" w:type="dxa"/>
          </w:tcPr>
          <w:p w:rsidR="0083463C" w:rsidRPr="002407F9" w:rsidRDefault="0083463C" w:rsidP="00BF3E57">
            <w:pPr>
              <w:pStyle w:val="TABLE-cell"/>
            </w:pPr>
            <w:r w:rsidRPr="002407F9">
              <w:t>TPM_PT_HR_ACTIVE</w:t>
            </w:r>
          </w:p>
        </w:tc>
        <w:tc>
          <w:tcPr>
            <w:tcW w:w="1350" w:type="dxa"/>
            <w:tcMar>
              <w:left w:w="0" w:type="dxa"/>
              <w:right w:w="0" w:type="dxa"/>
            </w:tcMar>
          </w:tcPr>
          <w:p w:rsidR="0083463C" w:rsidRPr="002407F9" w:rsidRDefault="0083463C" w:rsidP="00BF3E57">
            <w:pPr>
              <w:pStyle w:val="TABLE-cell"/>
              <w:jc w:val="center"/>
            </w:pPr>
            <w:r w:rsidRPr="002407F9">
              <w:t>PT_VAR + 5</w:t>
            </w:r>
          </w:p>
        </w:tc>
        <w:tc>
          <w:tcPr>
            <w:tcW w:w="4770" w:type="dxa"/>
          </w:tcPr>
          <w:p w:rsidR="0083463C" w:rsidRPr="002407F9" w:rsidRDefault="0083463C" w:rsidP="00BF3E57">
            <w:pPr>
              <w:pStyle w:val="TABLE-cell"/>
            </w:pPr>
            <w:r w:rsidRPr="002407F9">
              <w:t>the number of active authorization sessions currently being tracked by the TPM</w:t>
            </w:r>
          </w:p>
          <w:p w:rsidR="0083463C" w:rsidRPr="002407F9" w:rsidRDefault="0083463C" w:rsidP="00BF3E57">
            <w:pPr>
              <w:pStyle w:val="TABLE-cell"/>
            </w:pPr>
            <w:r w:rsidRPr="002407F9">
              <w:t>This is the sum of the loaded and saved sessions.</w:t>
            </w:r>
          </w:p>
        </w:tc>
      </w:tr>
      <w:tr w:rsidR="0083463C" w:rsidRPr="002407F9" w:rsidTr="00BF3E57">
        <w:trPr>
          <w:cantSplit/>
          <w:jc w:val="center"/>
        </w:trPr>
        <w:tc>
          <w:tcPr>
            <w:tcW w:w="3240" w:type="dxa"/>
          </w:tcPr>
          <w:p w:rsidR="0083463C" w:rsidRPr="002407F9" w:rsidRDefault="0083463C" w:rsidP="00BF3E57">
            <w:pPr>
              <w:pStyle w:val="TABLE-cell"/>
            </w:pPr>
            <w:r w:rsidRPr="002407F9">
              <w:t>TPM_PT_HR_ACTIVE_AVAIL</w:t>
            </w:r>
          </w:p>
        </w:tc>
        <w:tc>
          <w:tcPr>
            <w:tcW w:w="1350" w:type="dxa"/>
            <w:tcMar>
              <w:left w:w="0" w:type="dxa"/>
              <w:right w:w="0" w:type="dxa"/>
            </w:tcMar>
          </w:tcPr>
          <w:p w:rsidR="0083463C" w:rsidRPr="002407F9" w:rsidRDefault="0083463C" w:rsidP="00BF3E57">
            <w:pPr>
              <w:pStyle w:val="TABLE-cell"/>
              <w:jc w:val="center"/>
            </w:pPr>
            <w:r w:rsidRPr="002407F9">
              <w:t>PT_VAR + 6</w:t>
            </w:r>
          </w:p>
        </w:tc>
        <w:tc>
          <w:tcPr>
            <w:tcW w:w="4770" w:type="dxa"/>
          </w:tcPr>
          <w:p w:rsidR="0083463C" w:rsidRPr="002407F9" w:rsidRDefault="0083463C" w:rsidP="00BF3E57">
            <w:pPr>
              <w:pStyle w:val="TABLE-cell"/>
            </w:pPr>
            <w:r w:rsidRPr="002407F9">
              <w:t>the number of additional authorization sessions, of any type, that could be created</w:t>
            </w:r>
          </w:p>
          <w:p w:rsidR="0083463C" w:rsidRPr="002407F9" w:rsidRDefault="0083463C" w:rsidP="00BF3E57">
            <w:pPr>
              <w:pStyle w:val="TABLE-cell"/>
            </w:pPr>
            <w:r w:rsidRPr="002407F9">
              <w:t>This value is an estimate. If this value is at least 1, then at least one authorization session of any type may be created. Any command that changes the RAM memory allocation can make this estimate invalid.</w:t>
            </w:r>
          </w:p>
          <w:p w:rsidR="0083463C" w:rsidRPr="002407F9" w:rsidRDefault="0083463C" w:rsidP="00BF3E57">
            <w:pPr>
              <w:pStyle w:val="Table-cell-note"/>
            </w:pPr>
            <w:r w:rsidRPr="002407F9">
              <w:t>NOTE</w:t>
            </w:r>
            <w:r w:rsidRPr="002407F9">
              <w:tab/>
              <w:t>A valid implementation may return 1 even if more than one authorization session could be created.</w:t>
            </w:r>
          </w:p>
        </w:tc>
      </w:tr>
      <w:tr w:rsidR="0083463C" w:rsidRPr="002407F9" w:rsidTr="00BF3E57">
        <w:trPr>
          <w:cantSplit/>
          <w:jc w:val="center"/>
        </w:trPr>
        <w:tc>
          <w:tcPr>
            <w:tcW w:w="3240" w:type="dxa"/>
          </w:tcPr>
          <w:p w:rsidR="0083463C" w:rsidRPr="002407F9" w:rsidRDefault="0083463C" w:rsidP="00BF3E57">
            <w:pPr>
              <w:pStyle w:val="TABLE-cell"/>
            </w:pPr>
            <w:r w:rsidRPr="002407F9">
              <w:t>TPM_PT_HR_TRANSIENT_AVAIL</w:t>
            </w:r>
          </w:p>
        </w:tc>
        <w:tc>
          <w:tcPr>
            <w:tcW w:w="1350" w:type="dxa"/>
            <w:tcMar>
              <w:left w:w="0" w:type="dxa"/>
              <w:right w:w="0" w:type="dxa"/>
            </w:tcMar>
          </w:tcPr>
          <w:p w:rsidR="0083463C" w:rsidRPr="002407F9" w:rsidRDefault="0083463C" w:rsidP="00BF3E57">
            <w:pPr>
              <w:pStyle w:val="TABLE-cell"/>
              <w:jc w:val="center"/>
            </w:pPr>
            <w:r w:rsidRPr="002407F9">
              <w:t>PT_VAR + 7</w:t>
            </w:r>
          </w:p>
        </w:tc>
        <w:tc>
          <w:tcPr>
            <w:tcW w:w="4770" w:type="dxa"/>
          </w:tcPr>
          <w:p w:rsidR="0083463C" w:rsidRPr="002407F9" w:rsidRDefault="0083463C" w:rsidP="00BF3E57">
            <w:pPr>
              <w:pStyle w:val="TABLE-cell"/>
            </w:pPr>
            <w:r w:rsidRPr="002407F9">
              <w:t>estimate of the number of additional transient objects that could be loaded into TPM RAM</w:t>
            </w:r>
          </w:p>
          <w:p w:rsidR="0083463C" w:rsidRPr="002407F9" w:rsidRDefault="0083463C" w:rsidP="00BF3E57">
            <w:pPr>
              <w:pStyle w:val="TABLE-cell"/>
            </w:pPr>
            <w:r w:rsidRPr="002407F9">
              <w:t>This value is an estimate. If this value is at least 1, then at least one object of any type may be loaded. Any command that changes the memory allocation can make this estimate invalid.</w:t>
            </w:r>
          </w:p>
          <w:p w:rsidR="0083463C" w:rsidRPr="002407F9" w:rsidRDefault="0083463C" w:rsidP="00BF3E57">
            <w:pPr>
              <w:pStyle w:val="Table-cell-note"/>
            </w:pPr>
            <w:r w:rsidRPr="002407F9">
              <w:t>NOTE</w:t>
            </w:r>
            <w:r w:rsidRPr="002407F9">
              <w:tab/>
              <w:t>A valid implementation may return 1 even if more than one transient object would fit into RAM.</w:t>
            </w:r>
          </w:p>
        </w:tc>
      </w:tr>
      <w:tr w:rsidR="0083463C" w:rsidRPr="002407F9" w:rsidTr="00BF3E57">
        <w:trPr>
          <w:cantSplit/>
          <w:jc w:val="center"/>
        </w:trPr>
        <w:tc>
          <w:tcPr>
            <w:tcW w:w="3240" w:type="dxa"/>
          </w:tcPr>
          <w:p w:rsidR="0083463C" w:rsidRPr="002407F9" w:rsidRDefault="0083463C" w:rsidP="00BF3E57">
            <w:pPr>
              <w:pStyle w:val="TABLE-cell"/>
            </w:pPr>
            <w:r w:rsidRPr="002407F9">
              <w:t>TPM_PT_HR_PERSISTENT</w:t>
            </w:r>
          </w:p>
        </w:tc>
        <w:tc>
          <w:tcPr>
            <w:tcW w:w="1350" w:type="dxa"/>
            <w:tcMar>
              <w:left w:w="0" w:type="dxa"/>
              <w:right w:w="0" w:type="dxa"/>
            </w:tcMar>
          </w:tcPr>
          <w:p w:rsidR="0083463C" w:rsidRPr="002407F9" w:rsidRDefault="0083463C" w:rsidP="00BF3E57">
            <w:pPr>
              <w:pStyle w:val="TABLE-cell"/>
              <w:jc w:val="center"/>
            </w:pPr>
            <w:r w:rsidRPr="002407F9">
              <w:t>PT_VAR + 8</w:t>
            </w:r>
          </w:p>
        </w:tc>
        <w:tc>
          <w:tcPr>
            <w:tcW w:w="4770" w:type="dxa"/>
          </w:tcPr>
          <w:p w:rsidR="0083463C" w:rsidRPr="002407F9" w:rsidRDefault="0083463C" w:rsidP="00BF3E57">
            <w:pPr>
              <w:pStyle w:val="TABLE-cell"/>
            </w:pPr>
            <w:r w:rsidRPr="002407F9">
              <w:t>the number of persistent objects currently loaded into TPM NV memory</w:t>
            </w:r>
          </w:p>
        </w:tc>
      </w:tr>
      <w:tr w:rsidR="0083463C" w:rsidRPr="002407F9" w:rsidTr="00BF3E57">
        <w:trPr>
          <w:cantSplit/>
          <w:jc w:val="center"/>
        </w:trPr>
        <w:tc>
          <w:tcPr>
            <w:tcW w:w="3240" w:type="dxa"/>
          </w:tcPr>
          <w:p w:rsidR="0083463C" w:rsidRPr="002407F9" w:rsidRDefault="0083463C" w:rsidP="00BF3E57">
            <w:pPr>
              <w:pStyle w:val="TABLE-cell"/>
            </w:pPr>
            <w:r w:rsidRPr="002407F9">
              <w:lastRenderedPageBreak/>
              <w:t>TPM_PT_HR_PERSISTENT_AVAIL</w:t>
            </w:r>
          </w:p>
        </w:tc>
        <w:tc>
          <w:tcPr>
            <w:tcW w:w="1350" w:type="dxa"/>
            <w:tcMar>
              <w:left w:w="0" w:type="dxa"/>
              <w:right w:w="0" w:type="dxa"/>
            </w:tcMar>
          </w:tcPr>
          <w:p w:rsidR="0083463C" w:rsidRPr="002407F9" w:rsidRDefault="0083463C" w:rsidP="00BF3E57">
            <w:pPr>
              <w:pStyle w:val="TABLE-cell"/>
              <w:jc w:val="center"/>
            </w:pPr>
            <w:r w:rsidRPr="002407F9">
              <w:t>PT_VAR + 9</w:t>
            </w:r>
          </w:p>
        </w:tc>
        <w:tc>
          <w:tcPr>
            <w:tcW w:w="4770" w:type="dxa"/>
          </w:tcPr>
          <w:p w:rsidR="0083463C" w:rsidRPr="002407F9" w:rsidRDefault="0083463C" w:rsidP="00BF3E57">
            <w:pPr>
              <w:pStyle w:val="TABLE-cell"/>
            </w:pPr>
            <w:r w:rsidRPr="002407F9">
              <w:t>the number of additional persistent objects that could be loaded into NV memory</w:t>
            </w:r>
          </w:p>
          <w:p w:rsidR="0083463C" w:rsidRPr="002407F9" w:rsidRDefault="0083463C" w:rsidP="00BF3E57">
            <w:pPr>
              <w:pStyle w:val="TABLE-cell"/>
            </w:pPr>
            <w:r w:rsidRPr="002407F9">
              <w:t>This value is an estimate. If this value is at least 1, then at least one object of any type may be made persistent. Any command that changes the NV memory allocation can make this estimate invalid.</w:t>
            </w:r>
          </w:p>
          <w:p w:rsidR="0083463C" w:rsidRPr="002407F9" w:rsidRDefault="0083463C" w:rsidP="00BF3E57">
            <w:pPr>
              <w:pStyle w:val="Table-cell-note"/>
            </w:pPr>
            <w:r w:rsidRPr="002407F9">
              <w:t>NOTE</w:t>
            </w:r>
            <w:r w:rsidRPr="002407F9">
              <w:tab/>
              <w:t>A valid implementation may return 1 even if more than one persistent object would fit into NV memory.</w:t>
            </w:r>
          </w:p>
        </w:tc>
      </w:tr>
      <w:tr w:rsidR="0083463C" w:rsidRPr="002407F9" w:rsidTr="00BF3E57">
        <w:trPr>
          <w:cantSplit/>
          <w:jc w:val="center"/>
        </w:trPr>
        <w:tc>
          <w:tcPr>
            <w:tcW w:w="3240" w:type="dxa"/>
          </w:tcPr>
          <w:p w:rsidR="0083463C" w:rsidRPr="002407F9" w:rsidRDefault="0083463C" w:rsidP="00BF3E57">
            <w:pPr>
              <w:pStyle w:val="TABLE-cell"/>
            </w:pPr>
            <w:r w:rsidRPr="002407F9">
              <w:t>TPM_PT_NV_COUNTERS</w:t>
            </w:r>
          </w:p>
        </w:tc>
        <w:tc>
          <w:tcPr>
            <w:tcW w:w="1350" w:type="dxa"/>
            <w:tcMar>
              <w:left w:w="0" w:type="dxa"/>
              <w:right w:w="0" w:type="dxa"/>
            </w:tcMar>
          </w:tcPr>
          <w:p w:rsidR="0083463C" w:rsidRPr="002407F9" w:rsidRDefault="0083463C" w:rsidP="00BF3E57">
            <w:pPr>
              <w:pStyle w:val="TABLE-cell"/>
              <w:jc w:val="center"/>
            </w:pPr>
            <w:r w:rsidRPr="002407F9">
              <w:t>PT_VAR + 10</w:t>
            </w:r>
          </w:p>
        </w:tc>
        <w:tc>
          <w:tcPr>
            <w:tcW w:w="4770" w:type="dxa"/>
          </w:tcPr>
          <w:p w:rsidR="0083463C" w:rsidRPr="002407F9" w:rsidRDefault="0083463C" w:rsidP="00BF3E57">
            <w:pPr>
              <w:pStyle w:val="TABLE-cell"/>
            </w:pPr>
            <w:r w:rsidRPr="002407F9">
              <w:t xml:space="preserve">the number of defined NV Indexes that have NV the TPM_NT_COUNTER attribute </w:t>
            </w:r>
          </w:p>
        </w:tc>
      </w:tr>
      <w:tr w:rsidR="0083463C" w:rsidRPr="002407F9" w:rsidTr="00BF3E57">
        <w:trPr>
          <w:cantSplit/>
          <w:jc w:val="center"/>
        </w:trPr>
        <w:tc>
          <w:tcPr>
            <w:tcW w:w="3240" w:type="dxa"/>
          </w:tcPr>
          <w:p w:rsidR="0083463C" w:rsidRPr="002407F9" w:rsidRDefault="0083463C" w:rsidP="00BF3E57">
            <w:pPr>
              <w:pStyle w:val="TABLE-cell"/>
            </w:pPr>
            <w:r w:rsidRPr="002407F9">
              <w:t>TPM_PT_NV_COUNTERS_AVAIL</w:t>
            </w:r>
          </w:p>
        </w:tc>
        <w:tc>
          <w:tcPr>
            <w:tcW w:w="1350" w:type="dxa"/>
            <w:tcMar>
              <w:left w:w="0" w:type="dxa"/>
              <w:right w:w="0" w:type="dxa"/>
            </w:tcMar>
          </w:tcPr>
          <w:p w:rsidR="0083463C" w:rsidRPr="002407F9" w:rsidRDefault="0083463C" w:rsidP="00BF3E57">
            <w:pPr>
              <w:pStyle w:val="TABLE-cell"/>
              <w:jc w:val="center"/>
            </w:pPr>
            <w:r w:rsidRPr="002407F9">
              <w:t>PT_VAR + 11</w:t>
            </w:r>
          </w:p>
        </w:tc>
        <w:tc>
          <w:tcPr>
            <w:tcW w:w="4770" w:type="dxa"/>
          </w:tcPr>
          <w:p w:rsidR="0083463C" w:rsidRPr="002407F9" w:rsidRDefault="0083463C" w:rsidP="00BF3E57">
            <w:pPr>
              <w:pStyle w:val="TABLE-cell"/>
            </w:pPr>
            <w:r w:rsidRPr="002407F9">
              <w:t>the number of additional NV Indexes that can be defined with their TPM_NT of TPM_NV_COUNTER and the TPMA_NV_ORDERLY attribute SET</w:t>
            </w:r>
          </w:p>
          <w:p w:rsidR="0083463C" w:rsidRPr="002407F9" w:rsidRDefault="0083463C" w:rsidP="00BF3E57">
            <w:pPr>
              <w:pStyle w:val="TABLE-cell"/>
            </w:pPr>
            <w:r w:rsidRPr="002407F9">
              <w:t>This value is an estimate. If this value is at least 1, then at least one NV Index may be created with a TPM_NT of TPM_NV_COUNTER and the TPMA_NV_ORDERLY attributes. Any command that changes the NV memory allocation can make this estimate invalid.</w:t>
            </w:r>
          </w:p>
          <w:p w:rsidR="0083463C" w:rsidRPr="002407F9" w:rsidRDefault="0083463C" w:rsidP="00C500B1">
            <w:pPr>
              <w:pStyle w:val="Table-cell-note"/>
            </w:pPr>
            <w:r w:rsidRPr="002407F9">
              <w:t>NOTE</w:t>
            </w:r>
            <w:r w:rsidRPr="002407F9">
              <w:tab/>
              <w:t>A valid implementation may return 1 even if more than one NV counter could be defined.</w:t>
            </w:r>
          </w:p>
        </w:tc>
      </w:tr>
      <w:tr w:rsidR="0083463C" w:rsidRPr="002407F9" w:rsidTr="00BF3E57">
        <w:trPr>
          <w:cantSplit/>
          <w:jc w:val="center"/>
        </w:trPr>
        <w:tc>
          <w:tcPr>
            <w:tcW w:w="3240" w:type="dxa"/>
          </w:tcPr>
          <w:p w:rsidR="0083463C" w:rsidRPr="002407F9" w:rsidRDefault="0083463C" w:rsidP="00BF3E57">
            <w:pPr>
              <w:pStyle w:val="TABLE-cell"/>
            </w:pPr>
            <w:r w:rsidRPr="002407F9">
              <w:t>TPM_PT_ALGORITHM_SET</w:t>
            </w:r>
          </w:p>
        </w:tc>
        <w:tc>
          <w:tcPr>
            <w:tcW w:w="1350" w:type="dxa"/>
            <w:tcMar>
              <w:left w:w="0" w:type="dxa"/>
              <w:right w:w="0" w:type="dxa"/>
            </w:tcMar>
          </w:tcPr>
          <w:p w:rsidR="0083463C" w:rsidRPr="002407F9" w:rsidRDefault="0083463C" w:rsidP="00BF3E57">
            <w:pPr>
              <w:pStyle w:val="TABLE-cell"/>
              <w:jc w:val="center"/>
            </w:pPr>
            <w:r w:rsidRPr="002407F9">
              <w:t>PT_VAR + 12</w:t>
            </w:r>
          </w:p>
        </w:tc>
        <w:tc>
          <w:tcPr>
            <w:tcW w:w="4770" w:type="dxa"/>
          </w:tcPr>
          <w:p w:rsidR="0083463C" w:rsidRPr="002407F9" w:rsidRDefault="0083463C" w:rsidP="00BF3E57">
            <w:pPr>
              <w:pStyle w:val="TABLE-cell"/>
            </w:pPr>
            <w:r w:rsidRPr="002407F9">
              <w:t>code that limits the algorithms that may be used with the TPM</w:t>
            </w:r>
          </w:p>
        </w:tc>
      </w:tr>
      <w:tr w:rsidR="0083463C" w:rsidRPr="002407F9" w:rsidTr="00BF3E57">
        <w:trPr>
          <w:cantSplit/>
          <w:jc w:val="center"/>
        </w:trPr>
        <w:tc>
          <w:tcPr>
            <w:tcW w:w="3240" w:type="dxa"/>
          </w:tcPr>
          <w:p w:rsidR="0083463C" w:rsidRPr="002407F9" w:rsidRDefault="0083463C" w:rsidP="00BF3E57">
            <w:pPr>
              <w:pStyle w:val="TABLE-cell"/>
            </w:pPr>
            <w:r w:rsidRPr="002407F9">
              <w:t>TPM_PT_LOADED_CURVES</w:t>
            </w:r>
          </w:p>
        </w:tc>
        <w:tc>
          <w:tcPr>
            <w:tcW w:w="1350" w:type="dxa"/>
            <w:tcMar>
              <w:left w:w="0" w:type="dxa"/>
              <w:right w:w="0" w:type="dxa"/>
            </w:tcMar>
          </w:tcPr>
          <w:p w:rsidR="0083463C" w:rsidRPr="002407F9" w:rsidRDefault="0083463C" w:rsidP="00BF3E57">
            <w:pPr>
              <w:pStyle w:val="TABLE-cell"/>
              <w:jc w:val="center"/>
            </w:pPr>
            <w:r w:rsidRPr="002407F9">
              <w:t>PT_VAR + 13</w:t>
            </w:r>
          </w:p>
        </w:tc>
        <w:tc>
          <w:tcPr>
            <w:tcW w:w="4770" w:type="dxa"/>
          </w:tcPr>
          <w:p w:rsidR="0083463C" w:rsidRPr="002407F9" w:rsidRDefault="0083463C" w:rsidP="00BF3E57">
            <w:pPr>
              <w:pStyle w:val="TABLE-cell"/>
            </w:pPr>
            <w:r w:rsidRPr="002407F9">
              <w:t>the number of loaded ECC curves</w:t>
            </w:r>
          </w:p>
        </w:tc>
      </w:tr>
      <w:tr w:rsidR="0083463C" w:rsidRPr="002407F9" w:rsidTr="00BF3E57">
        <w:trPr>
          <w:cantSplit/>
          <w:jc w:val="center"/>
        </w:trPr>
        <w:tc>
          <w:tcPr>
            <w:tcW w:w="3240" w:type="dxa"/>
          </w:tcPr>
          <w:p w:rsidR="0083463C" w:rsidRPr="002407F9" w:rsidRDefault="0083463C" w:rsidP="00BF3E57">
            <w:pPr>
              <w:pStyle w:val="TABLE-cell"/>
            </w:pPr>
            <w:r w:rsidRPr="002407F9">
              <w:t>TPM_PT_LOCKOUT_COUNTER</w:t>
            </w:r>
          </w:p>
        </w:tc>
        <w:tc>
          <w:tcPr>
            <w:tcW w:w="1350" w:type="dxa"/>
            <w:tcMar>
              <w:left w:w="0" w:type="dxa"/>
              <w:right w:w="0" w:type="dxa"/>
            </w:tcMar>
          </w:tcPr>
          <w:p w:rsidR="0083463C" w:rsidRPr="002407F9" w:rsidRDefault="0083463C" w:rsidP="00BF3E57">
            <w:pPr>
              <w:pStyle w:val="TABLE-cell"/>
              <w:jc w:val="center"/>
            </w:pPr>
            <w:r w:rsidRPr="002407F9">
              <w:t>PT_VAR + 14</w:t>
            </w:r>
          </w:p>
        </w:tc>
        <w:tc>
          <w:tcPr>
            <w:tcW w:w="4770" w:type="dxa"/>
          </w:tcPr>
          <w:p w:rsidR="0083463C" w:rsidRPr="002407F9" w:rsidRDefault="0083463C" w:rsidP="00BF3E57">
            <w:pPr>
              <w:pStyle w:val="TABLE-cell"/>
            </w:pPr>
            <w:r w:rsidRPr="002407F9">
              <w:t>the current value of the lockout counter (</w:t>
            </w:r>
            <w:r w:rsidRPr="002407F9">
              <w:rPr>
                <w:i/>
              </w:rPr>
              <w:t>failedTries</w:t>
            </w:r>
            <w:r w:rsidRPr="002407F9">
              <w:t>)</w:t>
            </w:r>
          </w:p>
        </w:tc>
      </w:tr>
      <w:tr w:rsidR="0083463C" w:rsidRPr="002407F9" w:rsidTr="00BF3E57">
        <w:trPr>
          <w:cantSplit/>
          <w:jc w:val="center"/>
        </w:trPr>
        <w:tc>
          <w:tcPr>
            <w:tcW w:w="3240" w:type="dxa"/>
          </w:tcPr>
          <w:p w:rsidR="0083463C" w:rsidRPr="002407F9" w:rsidRDefault="0083463C" w:rsidP="00BF3E57">
            <w:pPr>
              <w:pStyle w:val="TABLE-cell"/>
            </w:pPr>
            <w:r w:rsidRPr="002407F9">
              <w:t>TPM_PT_MAX_AUTH_FAIL</w:t>
            </w:r>
          </w:p>
        </w:tc>
        <w:tc>
          <w:tcPr>
            <w:tcW w:w="1350" w:type="dxa"/>
            <w:tcMar>
              <w:left w:w="0" w:type="dxa"/>
              <w:right w:w="0" w:type="dxa"/>
            </w:tcMar>
          </w:tcPr>
          <w:p w:rsidR="0083463C" w:rsidRPr="002407F9" w:rsidRDefault="0083463C" w:rsidP="00BF3E57">
            <w:pPr>
              <w:pStyle w:val="TABLE-cell"/>
              <w:jc w:val="center"/>
            </w:pPr>
            <w:r w:rsidRPr="002407F9">
              <w:t>PT_VAR + 15</w:t>
            </w:r>
          </w:p>
        </w:tc>
        <w:tc>
          <w:tcPr>
            <w:tcW w:w="4770" w:type="dxa"/>
          </w:tcPr>
          <w:p w:rsidR="0083463C" w:rsidRPr="002407F9" w:rsidRDefault="0083463C" w:rsidP="00BF3E57">
            <w:pPr>
              <w:pStyle w:val="TABLE-cell"/>
            </w:pPr>
            <w:r w:rsidRPr="002407F9">
              <w:t>the number of authorization failures before DA lockout is invoked</w:t>
            </w:r>
          </w:p>
        </w:tc>
      </w:tr>
      <w:tr w:rsidR="0083463C" w:rsidRPr="002407F9" w:rsidTr="00BF3E57">
        <w:trPr>
          <w:cantSplit/>
          <w:jc w:val="center"/>
        </w:trPr>
        <w:tc>
          <w:tcPr>
            <w:tcW w:w="3240" w:type="dxa"/>
          </w:tcPr>
          <w:p w:rsidR="0083463C" w:rsidRPr="002407F9" w:rsidRDefault="0083463C" w:rsidP="00BF3E57">
            <w:pPr>
              <w:pStyle w:val="TABLE-cell"/>
            </w:pPr>
            <w:r w:rsidRPr="002407F9">
              <w:t>TPM_PT_LOCKOUT_INTERVAL</w:t>
            </w:r>
          </w:p>
        </w:tc>
        <w:tc>
          <w:tcPr>
            <w:tcW w:w="1350" w:type="dxa"/>
            <w:tcMar>
              <w:left w:w="0" w:type="dxa"/>
              <w:right w:w="0" w:type="dxa"/>
            </w:tcMar>
          </w:tcPr>
          <w:p w:rsidR="0083463C" w:rsidRPr="002407F9" w:rsidRDefault="0083463C" w:rsidP="00BF3E57">
            <w:pPr>
              <w:pStyle w:val="TABLE-cell"/>
              <w:jc w:val="center"/>
            </w:pPr>
            <w:r w:rsidRPr="002407F9">
              <w:t>PT_VAR + 16</w:t>
            </w:r>
          </w:p>
        </w:tc>
        <w:tc>
          <w:tcPr>
            <w:tcW w:w="4770" w:type="dxa"/>
          </w:tcPr>
          <w:p w:rsidR="0083463C" w:rsidRPr="002407F9" w:rsidRDefault="0083463C" w:rsidP="00BF3E57">
            <w:pPr>
              <w:pStyle w:val="TABLE-cell"/>
            </w:pPr>
            <w:r w:rsidRPr="002407F9">
              <w:t>the number of seconds before the value reported by TPM_PT_LOCKOUT_COUNTER is decremented</w:t>
            </w:r>
          </w:p>
        </w:tc>
      </w:tr>
      <w:tr w:rsidR="0083463C" w:rsidRPr="002407F9" w:rsidTr="00BF3E57">
        <w:trPr>
          <w:cantSplit/>
          <w:jc w:val="center"/>
        </w:trPr>
        <w:tc>
          <w:tcPr>
            <w:tcW w:w="3240" w:type="dxa"/>
          </w:tcPr>
          <w:p w:rsidR="0083463C" w:rsidRPr="002407F9" w:rsidRDefault="0083463C" w:rsidP="00BF3E57">
            <w:pPr>
              <w:pStyle w:val="TABLE-cell"/>
            </w:pPr>
            <w:r w:rsidRPr="002407F9">
              <w:t>TPM_PT_LOCKOUT_RECOVERY</w:t>
            </w:r>
          </w:p>
        </w:tc>
        <w:tc>
          <w:tcPr>
            <w:tcW w:w="1350" w:type="dxa"/>
            <w:tcMar>
              <w:left w:w="0" w:type="dxa"/>
              <w:right w:w="0" w:type="dxa"/>
            </w:tcMar>
          </w:tcPr>
          <w:p w:rsidR="0083463C" w:rsidRPr="002407F9" w:rsidRDefault="0083463C" w:rsidP="00BF3E57">
            <w:pPr>
              <w:pStyle w:val="TABLE-cell"/>
              <w:jc w:val="center"/>
            </w:pPr>
            <w:r w:rsidRPr="002407F9">
              <w:t>PT_VAR + 17</w:t>
            </w:r>
          </w:p>
        </w:tc>
        <w:tc>
          <w:tcPr>
            <w:tcW w:w="4770" w:type="dxa"/>
          </w:tcPr>
          <w:p w:rsidR="0083463C" w:rsidRPr="002407F9" w:rsidRDefault="0083463C" w:rsidP="00BF3E57">
            <w:pPr>
              <w:pStyle w:val="TABLE-cell"/>
            </w:pPr>
            <w:r w:rsidRPr="002407F9">
              <w:t>the number of seconds after a lockoutAuth failure before use of lockoutAuth may be attempted again</w:t>
            </w:r>
          </w:p>
        </w:tc>
      </w:tr>
      <w:tr w:rsidR="0083463C" w:rsidRPr="002407F9" w:rsidTr="00BF3E57">
        <w:trPr>
          <w:cantSplit/>
          <w:jc w:val="center"/>
        </w:trPr>
        <w:tc>
          <w:tcPr>
            <w:tcW w:w="3240" w:type="dxa"/>
          </w:tcPr>
          <w:p w:rsidR="0083463C" w:rsidRPr="002407F9" w:rsidRDefault="0083463C" w:rsidP="00BF3E57">
            <w:pPr>
              <w:pStyle w:val="TABLE-cell"/>
            </w:pPr>
            <w:r w:rsidRPr="002407F9">
              <w:t>TPM_PT_NV_WRITE_RECOVERY</w:t>
            </w:r>
          </w:p>
        </w:tc>
        <w:tc>
          <w:tcPr>
            <w:tcW w:w="1350" w:type="dxa"/>
            <w:tcMar>
              <w:left w:w="0" w:type="dxa"/>
              <w:right w:w="0" w:type="dxa"/>
            </w:tcMar>
          </w:tcPr>
          <w:p w:rsidR="0083463C" w:rsidRPr="002407F9" w:rsidRDefault="0083463C" w:rsidP="00BF3E57">
            <w:pPr>
              <w:pStyle w:val="TABLE-cell"/>
              <w:jc w:val="center"/>
            </w:pPr>
            <w:r w:rsidRPr="002407F9">
              <w:t>PT_VAR + 18</w:t>
            </w:r>
          </w:p>
        </w:tc>
        <w:tc>
          <w:tcPr>
            <w:tcW w:w="4770" w:type="dxa"/>
          </w:tcPr>
          <w:p w:rsidR="0083463C" w:rsidRPr="002407F9" w:rsidRDefault="0083463C" w:rsidP="00BF3E57">
            <w:pPr>
              <w:pStyle w:val="TABLE-cell"/>
            </w:pPr>
            <w:r w:rsidRPr="002407F9">
              <w:t>number of milliseconds before the TPM will accept another command that will modify NV</w:t>
            </w:r>
          </w:p>
          <w:p w:rsidR="0083463C" w:rsidRPr="002407F9" w:rsidRDefault="0083463C" w:rsidP="00BF3E57">
            <w:pPr>
              <w:pStyle w:val="TABLE-cell"/>
            </w:pPr>
            <w:r w:rsidRPr="002407F9">
              <w:t>This value is an approximation and may go up or down over time.</w:t>
            </w:r>
          </w:p>
        </w:tc>
      </w:tr>
      <w:tr w:rsidR="0083463C" w:rsidRPr="002407F9" w:rsidTr="00BF3E57">
        <w:trPr>
          <w:cantSplit/>
          <w:jc w:val="center"/>
        </w:trPr>
        <w:tc>
          <w:tcPr>
            <w:tcW w:w="3240" w:type="dxa"/>
          </w:tcPr>
          <w:p w:rsidR="0083463C" w:rsidRPr="002407F9" w:rsidRDefault="0083463C" w:rsidP="00BF3E57">
            <w:pPr>
              <w:pStyle w:val="TABLE-cell"/>
            </w:pPr>
            <w:r w:rsidRPr="002407F9">
              <w:t>TPM_PT_AUDIT_COUNTER_0</w:t>
            </w:r>
          </w:p>
        </w:tc>
        <w:tc>
          <w:tcPr>
            <w:tcW w:w="1350" w:type="dxa"/>
            <w:tcMar>
              <w:left w:w="0" w:type="dxa"/>
              <w:right w:w="0" w:type="dxa"/>
            </w:tcMar>
          </w:tcPr>
          <w:p w:rsidR="0083463C" w:rsidRPr="002407F9" w:rsidRDefault="0083463C" w:rsidP="00BF3E57">
            <w:pPr>
              <w:pStyle w:val="TABLE-cell"/>
              <w:jc w:val="center"/>
            </w:pPr>
            <w:r w:rsidRPr="002407F9">
              <w:t>PT_VAR + 19</w:t>
            </w:r>
          </w:p>
        </w:tc>
        <w:tc>
          <w:tcPr>
            <w:tcW w:w="4770" w:type="dxa"/>
          </w:tcPr>
          <w:p w:rsidR="0083463C" w:rsidRPr="002407F9" w:rsidRDefault="0083463C" w:rsidP="00BF3E57">
            <w:pPr>
              <w:pStyle w:val="TABLE-cell"/>
            </w:pPr>
            <w:r w:rsidRPr="002407F9">
              <w:t>the high-order 32 bits of the command audit counter</w:t>
            </w:r>
          </w:p>
        </w:tc>
      </w:tr>
      <w:tr w:rsidR="0083463C" w:rsidRPr="002407F9" w:rsidTr="00BF3E57">
        <w:trPr>
          <w:cantSplit/>
          <w:jc w:val="center"/>
        </w:trPr>
        <w:tc>
          <w:tcPr>
            <w:tcW w:w="3240" w:type="dxa"/>
          </w:tcPr>
          <w:p w:rsidR="0083463C" w:rsidRPr="002407F9" w:rsidRDefault="0083463C" w:rsidP="00BF3E57">
            <w:pPr>
              <w:pStyle w:val="TABLE-cell"/>
              <w:keepNext w:val="0"/>
            </w:pPr>
            <w:r w:rsidRPr="002407F9">
              <w:t>TPM_PT_AUDIT_COUNTER_1</w:t>
            </w:r>
          </w:p>
        </w:tc>
        <w:tc>
          <w:tcPr>
            <w:tcW w:w="1350" w:type="dxa"/>
            <w:tcMar>
              <w:left w:w="0" w:type="dxa"/>
              <w:right w:w="0" w:type="dxa"/>
            </w:tcMar>
          </w:tcPr>
          <w:p w:rsidR="0083463C" w:rsidRPr="002407F9" w:rsidRDefault="0083463C" w:rsidP="00BF3E57">
            <w:pPr>
              <w:pStyle w:val="TABLE-cell"/>
              <w:keepNext w:val="0"/>
              <w:jc w:val="center"/>
            </w:pPr>
            <w:r w:rsidRPr="002407F9">
              <w:t>PT_VAR + 20</w:t>
            </w:r>
          </w:p>
        </w:tc>
        <w:tc>
          <w:tcPr>
            <w:tcW w:w="4770" w:type="dxa"/>
          </w:tcPr>
          <w:p w:rsidR="0083463C" w:rsidRPr="002407F9" w:rsidRDefault="0083463C" w:rsidP="00BF3E57">
            <w:pPr>
              <w:pStyle w:val="TABLE-cell"/>
              <w:keepNext w:val="0"/>
            </w:pPr>
            <w:r w:rsidRPr="002407F9">
              <w:t>the low-order 32 bits of the command audit counter</w:t>
            </w:r>
          </w:p>
        </w:tc>
      </w:tr>
    </w:tbl>
    <w:p w:rsidR="00EA7982" w:rsidRDefault="0083463C" w:rsidP="0083463C">
      <w:pPr>
        <w:pStyle w:val="Heading2"/>
        <w:rPr>
          <w:noProof/>
        </w:rPr>
      </w:pPr>
      <w:bookmarkStart w:id="1123" w:name="_Toc286046979"/>
      <w:bookmarkStart w:id="1124" w:name="_Toc288814912"/>
      <w:bookmarkStart w:id="1125" w:name="_Toc304539149"/>
      <w:bookmarkStart w:id="1126" w:name="_Toc308709689"/>
      <w:bookmarkStart w:id="1127" w:name="_Toc380749395"/>
      <w:bookmarkStart w:id="1128" w:name="_Toc384901701"/>
      <w:bookmarkStart w:id="1129" w:name="_Toc432512225"/>
      <w:bookmarkStart w:id="1130" w:name="_Toc443575565"/>
      <w:bookmarkStart w:id="1131" w:name="_Toc470517792"/>
      <w:bookmarkStart w:id="1132" w:name="_Toc462921012"/>
      <w:bookmarkStart w:id="1133" w:name="_Toc516154830"/>
      <w:bookmarkStart w:id="1134" w:name="_Toc20317560"/>
      <w:r w:rsidRPr="002407F9">
        <w:rPr>
          <w:noProof/>
        </w:rPr>
        <w:lastRenderedPageBreak/>
        <w:t>TPM_PT_PCR (PCR Property Tag)</w:t>
      </w:r>
      <w:bookmarkEnd w:id="1123"/>
      <w:bookmarkEnd w:id="1124"/>
      <w:bookmarkEnd w:id="1125"/>
      <w:bookmarkEnd w:id="1126"/>
      <w:bookmarkEnd w:id="1127"/>
      <w:bookmarkEnd w:id="1128"/>
      <w:bookmarkEnd w:id="1129"/>
      <w:bookmarkEnd w:id="1130"/>
      <w:bookmarkEnd w:id="1131"/>
      <w:bookmarkEnd w:id="1132"/>
      <w:bookmarkEnd w:id="1133"/>
      <w:bookmarkEnd w:id="1134"/>
    </w:p>
    <w:p w:rsidR="0083463C" w:rsidRPr="002407F9" w:rsidRDefault="0083463C" w:rsidP="0083463C">
      <w:pPr>
        <w:pStyle w:val="BodyText"/>
        <w:rPr>
          <w:noProof/>
        </w:rPr>
      </w:pPr>
      <w:r w:rsidRPr="002407F9">
        <w:rPr>
          <w:noProof/>
        </w:rPr>
        <w:t xml:space="preserve">The TPM_PT_PCR constants are used in TPM2_GetCapability() to indicate the property being selected or returned. The PCR properties can be read when </w:t>
      </w:r>
      <w:r w:rsidRPr="002407F9">
        <w:rPr>
          <w:i/>
          <w:noProof/>
        </w:rPr>
        <w:t>capability</w:t>
      </w:r>
      <w:r w:rsidRPr="002407F9">
        <w:rPr>
          <w:noProof/>
        </w:rPr>
        <w:t xml:space="preserve"> == TPM_CAP_PCR_PROPERTIES. If there is no property that corresponds to the value of </w:t>
      </w:r>
      <w:r w:rsidRPr="002407F9">
        <w:rPr>
          <w:i/>
          <w:noProof/>
        </w:rPr>
        <w:t>property</w:t>
      </w:r>
      <w:r w:rsidRPr="002407F9">
        <w:rPr>
          <w:noProof/>
        </w:rPr>
        <w:t>, the next higher value is returned, if it exists.</w:t>
      </w:r>
    </w:p>
    <w:p w:rsidR="0083463C" w:rsidRPr="002407F9" w:rsidRDefault="0083463C" w:rsidP="0083463C">
      <w:pPr>
        <w:pStyle w:val="TABLE-title"/>
        <w:rPr>
          <w:noProof/>
        </w:rPr>
      </w:pPr>
      <w:bookmarkStart w:id="1135" w:name="_Toc380749713"/>
      <w:bookmarkStart w:id="1136" w:name="_Toc384651375"/>
      <w:bookmarkStart w:id="1137" w:name="_Toc432512520"/>
      <w:bookmarkStart w:id="1138" w:name="_Toc443575858"/>
      <w:bookmarkStart w:id="1139" w:name="_Toc470518098"/>
      <w:bookmarkStart w:id="1140" w:name="_Toc462921313"/>
      <w:bookmarkStart w:id="1141" w:name="_Toc516155140"/>
      <w:bookmarkStart w:id="1142" w:name="_Toc2137607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24</w:t>
      </w:r>
      <w:r w:rsidRPr="002407F9">
        <w:rPr>
          <w:noProof/>
        </w:rPr>
        <w:fldChar w:fldCharType="end"/>
      </w:r>
      <w:r w:rsidRPr="002407F9">
        <w:rPr>
          <w:noProof/>
        </w:rPr>
        <w:t xml:space="preserve"> — Definition of (UINT32) TPM_PT_PCR Constants &lt;IN/OUT, S&gt;</w:t>
      </w:r>
      <w:bookmarkEnd w:id="1135"/>
      <w:bookmarkEnd w:id="1136"/>
      <w:bookmarkEnd w:id="1137"/>
      <w:bookmarkEnd w:id="1138"/>
      <w:bookmarkEnd w:id="1139"/>
      <w:bookmarkEnd w:id="1140"/>
      <w:bookmarkEnd w:id="1141"/>
      <w:bookmarkEnd w:id="1142"/>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880"/>
        <w:gridCol w:w="1260"/>
        <w:gridCol w:w="5220"/>
      </w:tblGrid>
      <w:tr w:rsidR="0083463C" w:rsidRPr="002407F9" w:rsidTr="00BF3E57">
        <w:trPr>
          <w:cantSplit/>
          <w:tblHeader/>
          <w:jc w:val="center"/>
        </w:trPr>
        <w:tc>
          <w:tcPr>
            <w:tcW w:w="28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Capability Name</w:t>
            </w:r>
          </w:p>
        </w:tc>
        <w:tc>
          <w:tcPr>
            <w:tcW w:w="1260" w:type="dxa"/>
            <w:tcBorders>
              <w:top w:val="single" w:sz="12" w:space="0" w:color="auto"/>
              <w:bottom w:val="single" w:sz="12" w:space="0" w:color="auto"/>
            </w:tcBorders>
            <w:tcMar>
              <w:left w:w="0" w:type="dxa"/>
              <w:right w:w="0" w:type="dxa"/>
            </w:tcMar>
          </w:tcPr>
          <w:p w:rsidR="0083463C" w:rsidRPr="002407F9" w:rsidRDefault="0083463C" w:rsidP="00BF3E57">
            <w:pPr>
              <w:pStyle w:val="TABLE-col-heading"/>
              <w:jc w:val="center"/>
              <w:rPr>
                <w:noProof/>
              </w:rPr>
            </w:pPr>
            <w:r w:rsidRPr="002407F9">
              <w:rPr>
                <w:noProof/>
              </w:rPr>
              <w:t>Value</w:t>
            </w:r>
          </w:p>
        </w:tc>
        <w:tc>
          <w:tcPr>
            <w:tcW w:w="522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cantSplit/>
          <w:jc w:val="center"/>
        </w:trPr>
        <w:tc>
          <w:tcPr>
            <w:tcW w:w="2880" w:type="dxa"/>
          </w:tcPr>
          <w:p w:rsidR="0083463C" w:rsidRPr="002407F9" w:rsidRDefault="0083463C" w:rsidP="00BF3E57">
            <w:pPr>
              <w:pStyle w:val="TABLE-cell"/>
            </w:pPr>
            <w:r w:rsidRPr="002407F9">
              <w:t>TPM_PT_PCR_FIRST</w:t>
            </w:r>
          </w:p>
        </w:tc>
        <w:tc>
          <w:tcPr>
            <w:tcW w:w="1260" w:type="dxa"/>
            <w:tcMar>
              <w:left w:w="0" w:type="dxa"/>
              <w:right w:w="0" w:type="dxa"/>
            </w:tcMar>
          </w:tcPr>
          <w:p w:rsidR="0083463C" w:rsidRPr="002407F9" w:rsidRDefault="0083463C" w:rsidP="00BF3E57">
            <w:pPr>
              <w:pStyle w:val="TABLE-cell"/>
              <w:jc w:val="center"/>
            </w:pPr>
            <w:r w:rsidRPr="002407F9">
              <w:t>0x00000000</w:t>
            </w:r>
          </w:p>
        </w:tc>
        <w:tc>
          <w:tcPr>
            <w:tcW w:w="5220" w:type="dxa"/>
          </w:tcPr>
          <w:p w:rsidR="0083463C" w:rsidRPr="002407F9" w:rsidRDefault="0083463C" w:rsidP="00BF3E57">
            <w:pPr>
              <w:pStyle w:val="TABLE-cell"/>
            </w:pPr>
            <w:r w:rsidRPr="002407F9">
              <w:t xml:space="preserve">bottom of the range of TPM_PT_PCR properties </w:t>
            </w:r>
          </w:p>
        </w:tc>
      </w:tr>
      <w:tr w:rsidR="0083463C" w:rsidRPr="002407F9" w:rsidTr="00BF3E57">
        <w:trPr>
          <w:cantSplit/>
          <w:jc w:val="center"/>
        </w:trPr>
        <w:tc>
          <w:tcPr>
            <w:tcW w:w="2880" w:type="dxa"/>
          </w:tcPr>
          <w:p w:rsidR="0083463C" w:rsidRPr="002407F9" w:rsidRDefault="0083463C" w:rsidP="00BF3E57">
            <w:pPr>
              <w:pStyle w:val="TABLE-cell"/>
            </w:pPr>
            <w:r w:rsidRPr="002407F9">
              <w:t>TPM_PT_PCR_SAVE</w:t>
            </w:r>
          </w:p>
        </w:tc>
        <w:tc>
          <w:tcPr>
            <w:tcW w:w="1260" w:type="dxa"/>
            <w:tcMar>
              <w:left w:w="0" w:type="dxa"/>
              <w:right w:w="0" w:type="dxa"/>
            </w:tcMar>
          </w:tcPr>
          <w:p w:rsidR="0083463C" w:rsidRPr="002407F9" w:rsidRDefault="0083463C" w:rsidP="00BF3E57">
            <w:pPr>
              <w:pStyle w:val="TABLE-cell"/>
              <w:jc w:val="center"/>
            </w:pPr>
            <w:r w:rsidRPr="002407F9">
              <w:t>0x00000000</w:t>
            </w:r>
          </w:p>
        </w:tc>
        <w:tc>
          <w:tcPr>
            <w:tcW w:w="5220" w:type="dxa"/>
          </w:tcPr>
          <w:p w:rsidR="0083463C" w:rsidRPr="002407F9" w:rsidRDefault="0083463C" w:rsidP="00BF3E57">
            <w:pPr>
              <w:pStyle w:val="TABLE-cell"/>
            </w:pPr>
            <w:r w:rsidRPr="002407F9">
              <w:t>a SET bit in the TPMS_PCR_SELECT indicates that the PCR is saved and restored by TPM_SU_STATE</w:t>
            </w:r>
          </w:p>
        </w:tc>
      </w:tr>
      <w:tr w:rsidR="0083463C" w:rsidRPr="002407F9" w:rsidTr="00BF3E57">
        <w:trPr>
          <w:cantSplit/>
          <w:jc w:val="center"/>
        </w:trPr>
        <w:tc>
          <w:tcPr>
            <w:tcW w:w="2880" w:type="dxa"/>
          </w:tcPr>
          <w:p w:rsidR="0083463C" w:rsidRPr="002407F9" w:rsidRDefault="0083463C" w:rsidP="00BF3E57">
            <w:pPr>
              <w:pStyle w:val="TABLE-cell"/>
            </w:pPr>
            <w:r w:rsidRPr="002407F9">
              <w:t>TPM_PT_PCR_EXTEND_L0</w:t>
            </w:r>
          </w:p>
        </w:tc>
        <w:tc>
          <w:tcPr>
            <w:tcW w:w="1260" w:type="dxa"/>
            <w:tcMar>
              <w:left w:w="0" w:type="dxa"/>
              <w:right w:w="0" w:type="dxa"/>
            </w:tcMar>
          </w:tcPr>
          <w:p w:rsidR="0083463C" w:rsidRPr="002407F9" w:rsidRDefault="0083463C" w:rsidP="00BF3E57">
            <w:pPr>
              <w:pStyle w:val="TABLE-cell"/>
              <w:jc w:val="center"/>
            </w:pPr>
            <w:r w:rsidRPr="002407F9">
              <w:t>0x00000001</w:t>
            </w:r>
          </w:p>
        </w:tc>
        <w:tc>
          <w:tcPr>
            <w:tcW w:w="5220" w:type="dxa"/>
          </w:tcPr>
          <w:p w:rsidR="0083463C" w:rsidRPr="002407F9" w:rsidRDefault="0083463C" w:rsidP="00BF3E57">
            <w:pPr>
              <w:pStyle w:val="TABLE-cell"/>
            </w:pPr>
            <w:r w:rsidRPr="002407F9">
              <w:t>a SET bit in the TPMS_PCR_SELECT indicates that the PCR may be extended from locality 0</w:t>
            </w:r>
          </w:p>
          <w:p w:rsidR="0083463C" w:rsidRPr="002407F9" w:rsidRDefault="0083463C" w:rsidP="00BF3E57">
            <w:pPr>
              <w:pStyle w:val="TABLE-cell"/>
            </w:pPr>
            <w:r w:rsidRPr="002407F9">
              <w:t>This property is only present if a locality other than 0 is implemented.</w:t>
            </w:r>
          </w:p>
        </w:tc>
      </w:tr>
      <w:tr w:rsidR="0083463C" w:rsidRPr="002407F9" w:rsidTr="00BF3E57">
        <w:trPr>
          <w:cantSplit/>
          <w:jc w:val="center"/>
        </w:trPr>
        <w:tc>
          <w:tcPr>
            <w:tcW w:w="2880" w:type="dxa"/>
          </w:tcPr>
          <w:p w:rsidR="0083463C" w:rsidRPr="002407F9" w:rsidRDefault="0083463C" w:rsidP="00BF3E57">
            <w:pPr>
              <w:pStyle w:val="TABLE-cell"/>
            </w:pPr>
            <w:r w:rsidRPr="002407F9">
              <w:t>TPM_PT_PCR_RESET_L0</w:t>
            </w:r>
          </w:p>
        </w:tc>
        <w:tc>
          <w:tcPr>
            <w:tcW w:w="1260" w:type="dxa"/>
            <w:tcMar>
              <w:left w:w="0" w:type="dxa"/>
              <w:right w:w="0" w:type="dxa"/>
            </w:tcMar>
          </w:tcPr>
          <w:p w:rsidR="0083463C" w:rsidRPr="002407F9" w:rsidRDefault="0083463C" w:rsidP="00BF3E57">
            <w:pPr>
              <w:pStyle w:val="TABLE-cell"/>
              <w:jc w:val="center"/>
            </w:pPr>
            <w:r w:rsidRPr="002407F9">
              <w:t>0x00000002</w:t>
            </w:r>
          </w:p>
        </w:tc>
        <w:tc>
          <w:tcPr>
            <w:tcW w:w="5220" w:type="dxa"/>
          </w:tcPr>
          <w:p w:rsidR="0083463C" w:rsidRPr="002407F9" w:rsidRDefault="0083463C" w:rsidP="00BF3E57">
            <w:pPr>
              <w:pStyle w:val="TABLE-cell"/>
            </w:pPr>
            <w:r w:rsidRPr="002407F9">
              <w:t>a SET bit in the TPMS_PCR_SELECT indicates that the PCR may be reset by TPM2_PCR_Reset() from locality 0</w:t>
            </w:r>
          </w:p>
        </w:tc>
      </w:tr>
      <w:tr w:rsidR="0083463C" w:rsidRPr="002407F9" w:rsidTr="00BF3E57">
        <w:trPr>
          <w:cantSplit/>
          <w:jc w:val="center"/>
        </w:trPr>
        <w:tc>
          <w:tcPr>
            <w:tcW w:w="2880" w:type="dxa"/>
          </w:tcPr>
          <w:p w:rsidR="0083463C" w:rsidRPr="002407F9" w:rsidRDefault="0083463C" w:rsidP="00BF3E57">
            <w:pPr>
              <w:pStyle w:val="TABLE-cell"/>
            </w:pPr>
            <w:r w:rsidRPr="002407F9">
              <w:t>TPM_PT_PCR_EXTEND_L1</w:t>
            </w:r>
          </w:p>
        </w:tc>
        <w:tc>
          <w:tcPr>
            <w:tcW w:w="1260" w:type="dxa"/>
            <w:tcMar>
              <w:left w:w="0" w:type="dxa"/>
              <w:right w:w="0" w:type="dxa"/>
            </w:tcMar>
          </w:tcPr>
          <w:p w:rsidR="0083463C" w:rsidRPr="002407F9" w:rsidRDefault="0083463C" w:rsidP="00BF3E57">
            <w:pPr>
              <w:pStyle w:val="TABLE-cell"/>
              <w:jc w:val="center"/>
            </w:pPr>
            <w:r w:rsidRPr="002407F9">
              <w:t>0x00000003</w:t>
            </w:r>
          </w:p>
        </w:tc>
        <w:tc>
          <w:tcPr>
            <w:tcW w:w="5220" w:type="dxa"/>
          </w:tcPr>
          <w:p w:rsidR="00EA7982" w:rsidRDefault="0083463C" w:rsidP="00BF3E57">
            <w:pPr>
              <w:pStyle w:val="TABLE-cell"/>
            </w:pPr>
            <w:r w:rsidRPr="002407F9">
              <w:t>a SET bit in the TPMS_PCR_SELECT indicates that the PCR may be extended from locality 1</w:t>
            </w:r>
          </w:p>
          <w:p w:rsidR="0083463C" w:rsidRPr="002407F9" w:rsidRDefault="0083463C" w:rsidP="00BF3E57">
            <w:pPr>
              <w:pStyle w:val="TABLE-cell"/>
            </w:pPr>
            <w:r w:rsidRPr="002407F9">
              <w:t>This property is only present if locality 1 is implemented.</w:t>
            </w:r>
          </w:p>
        </w:tc>
      </w:tr>
      <w:tr w:rsidR="0083463C" w:rsidRPr="002407F9" w:rsidTr="00BF3E57">
        <w:trPr>
          <w:cantSplit/>
          <w:jc w:val="center"/>
        </w:trPr>
        <w:tc>
          <w:tcPr>
            <w:tcW w:w="2880" w:type="dxa"/>
          </w:tcPr>
          <w:p w:rsidR="0083463C" w:rsidRPr="002407F9" w:rsidRDefault="0083463C" w:rsidP="00BF3E57">
            <w:pPr>
              <w:pStyle w:val="TABLE-cell"/>
            </w:pPr>
            <w:r w:rsidRPr="002407F9">
              <w:t>TPM_PT_PCR_RESET_L1</w:t>
            </w:r>
          </w:p>
        </w:tc>
        <w:tc>
          <w:tcPr>
            <w:tcW w:w="1260" w:type="dxa"/>
            <w:tcMar>
              <w:left w:w="0" w:type="dxa"/>
              <w:right w:w="0" w:type="dxa"/>
            </w:tcMar>
          </w:tcPr>
          <w:p w:rsidR="0083463C" w:rsidRPr="002407F9" w:rsidRDefault="0083463C" w:rsidP="00BF3E57">
            <w:pPr>
              <w:pStyle w:val="TABLE-cell"/>
              <w:jc w:val="center"/>
            </w:pPr>
            <w:r w:rsidRPr="002407F9">
              <w:t>0x00000004</w:t>
            </w:r>
          </w:p>
        </w:tc>
        <w:tc>
          <w:tcPr>
            <w:tcW w:w="5220" w:type="dxa"/>
          </w:tcPr>
          <w:p w:rsidR="0083463C" w:rsidRPr="002407F9" w:rsidRDefault="0083463C" w:rsidP="00BF3E57">
            <w:pPr>
              <w:pStyle w:val="TABLE-cell"/>
            </w:pPr>
            <w:r w:rsidRPr="002407F9">
              <w:t>a SET bit in the TPMS_PCR_SELECT indicates that the PCR may be reset by TPM2_PCR_Reset() from locality 1</w:t>
            </w:r>
          </w:p>
          <w:p w:rsidR="0083463C" w:rsidRPr="002407F9" w:rsidRDefault="0083463C" w:rsidP="00BF3E57">
            <w:pPr>
              <w:pStyle w:val="TABLE-cell"/>
            </w:pPr>
            <w:r w:rsidRPr="002407F9">
              <w:t>This property is only present if locality 1 is implemented.</w:t>
            </w:r>
          </w:p>
        </w:tc>
      </w:tr>
      <w:tr w:rsidR="0083463C" w:rsidRPr="002407F9" w:rsidTr="00BF3E57">
        <w:trPr>
          <w:cantSplit/>
          <w:jc w:val="center"/>
        </w:trPr>
        <w:tc>
          <w:tcPr>
            <w:tcW w:w="2880" w:type="dxa"/>
          </w:tcPr>
          <w:p w:rsidR="0083463C" w:rsidRPr="002407F9" w:rsidRDefault="0083463C" w:rsidP="00BF3E57">
            <w:pPr>
              <w:pStyle w:val="TABLE-cell"/>
            </w:pPr>
            <w:r w:rsidRPr="002407F9">
              <w:t>TPM_PT_PCR_EXTEND_L2</w:t>
            </w:r>
          </w:p>
        </w:tc>
        <w:tc>
          <w:tcPr>
            <w:tcW w:w="1260" w:type="dxa"/>
            <w:tcMar>
              <w:left w:w="0" w:type="dxa"/>
              <w:right w:w="0" w:type="dxa"/>
            </w:tcMar>
          </w:tcPr>
          <w:p w:rsidR="0083463C" w:rsidRPr="002407F9" w:rsidRDefault="0083463C" w:rsidP="00BF3E57">
            <w:pPr>
              <w:pStyle w:val="TABLE-cell"/>
              <w:jc w:val="center"/>
            </w:pPr>
            <w:r w:rsidRPr="002407F9">
              <w:t>0x00000005</w:t>
            </w:r>
          </w:p>
        </w:tc>
        <w:tc>
          <w:tcPr>
            <w:tcW w:w="5220" w:type="dxa"/>
          </w:tcPr>
          <w:p w:rsidR="00EA7982" w:rsidRDefault="0083463C" w:rsidP="00BF3E57">
            <w:pPr>
              <w:pStyle w:val="TABLE-cell"/>
            </w:pPr>
            <w:r w:rsidRPr="002407F9">
              <w:t>a SET bit in the TPMS_PCR_SELECT indicates that the PCR may be extended from locality 2</w:t>
            </w:r>
          </w:p>
          <w:p w:rsidR="0083463C" w:rsidRPr="002407F9" w:rsidRDefault="0083463C" w:rsidP="00BF3E57">
            <w:pPr>
              <w:pStyle w:val="TABLE-cell"/>
            </w:pPr>
            <w:r w:rsidRPr="002407F9">
              <w:t>This property is only present if localities 1 and 2 are implemented.</w:t>
            </w:r>
          </w:p>
        </w:tc>
      </w:tr>
      <w:tr w:rsidR="0083463C" w:rsidRPr="002407F9" w:rsidTr="00BF3E57">
        <w:trPr>
          <w:cantSplit/>
          <w:jc w:val="center"/>
        </w:trPr>
        <w:tc>
          <w:tcPr>
            <w:tcW w:w="2880" w:type="dxa"/>
          </w:tcPr>
          <w:p w:rsidR="0083463C" w:rsidRPr="002407F9" w:rsidRDefault="0083463C" w:rsidP="00BF3E57">
            <w:pPr>
              <w:pStyle w:val="TABLE-cell"/>
            </w:pPr>
            <w:r w:rsidRPr="002407F9">
              <w:t>TPM_PT_PCR_RESET_L2</w:t>
            </w:r>
          </w:p>
        </w:tc>
        <w:tc>
          <w:tcPr>
            <w:tcW w:w="1260" w:type="dxa"/>
            <w:tcMar>
              <w:left w:w="0" w:type="dxa"/>
              <w:right w:w="0" w:type="dxa"/>
            </w:tcMar>
          </w:tcPr>
          <w:p w:rsidR="0083463C" w:rsidRPr="002407F9" w:rsidRDefault="0083463C" w:rsidP="00BF3E57">
            <w:pPr>
              <w:pStyle w:val="TABLE-cell"/>
              <w:jc w:val="center"/>
            </w:pPr>
            <w:r w:rsidRPr="002407F9">
              <w:t>0x00000006</w:t>
            </w:r>
          </w:p>
        </w:tc>
        <w:tc>
          <w:tcPr>
            <w:tcW w:w="5220" w:type="dxa"/>
          </w:tcPr>
          <w:p w:rsidR="0083463C" w:rsidRPr="002407F9" w:rsidRDefault="0083463C" w:rsidP="00BF3E57">
            <w:pPr>
              <w:pStyle w:val="TABLE-cell"/>
            </w:pPr>
            <w:r w:rsidRPr="002407F9">
              <w:t>a SET bit in the TPMS_PCR_SELECT indicates that the PCR may be reset by TPM2_PCR_Reset() from locality 2</w:t>
            </w:r>
          </w:p>
          <w:p w:rsidR="0083463C" w:rsidRPr="002407F9" w:rsidRDefault="0083463C" w:rsidP="00BF3E57">
            <w:pPr>
              <w:pStyle w:val="TABLE-cell"/>
            </w:pPr>
            <w:r w:rsidRPr="002407F9">
              <w:t>This property is only present if localities 1 and 2 are implemented.</w:t>
            </w:r>
          </w:p>
        </w:tc>
      </w:tr>
      <w:tr w:rsidR="0083463C" w:rsidRPr="002407F9" w:rsidTr="00BF3E57">
        <w:trPr>
          <w:cantSplit/>
          <w:jc w:val="center"/>
        </w:trPr>
        <w:tc>
          <w:tcPr>
            <w:tcW w:w="2880" w:type="dxa"/>
          </w:tcPr>
          <w:p w:rsidR="0083463C" w:rsidRPr="002407F9" w:rsidRDefault="0083463C" w:rsidP="00BF3E57">
            <w:pPr>
              <w:pStyle w:val="TABLE-cell"/>
            </w:pPr>
            <w:r w:rsidRPr="002407F9">
              <w:t>TPM_PT_PCR_EXTEND_L3</w:t>
            </w:r>
          </w:p>
        </w:tc>
        <w:tc>
          <w:tcPr>
            <w:tcW w:w="1260" w:type="dxa"/>
            <w:tcMar>
              <w:left w:w="0" w:type="dxa"/>
              <w:right w:w="0" w:type="dxa"/>
            </w:tcMar>
          </w:tcPr>
          <w:p w:rsidR="0083463C" w:rsidRPr="002407F9" w:rsidRDefault="0083463C" w:rsidP="00BF3E57">
            <w:pPr>
              <w:pStyle w:val="TABLE-cell"/>
              <w:jc w:val="center"/>
            </w:pPr>
            <w:r w:rsidRPr="002407F9">
              <w:t>0x00000007</w:t>
            </w:r>
          </w:p>
        </w:tc>
        <w:tc>
          <w:tcPr>
            <w:tcW w:w="5220" w:type="dxa"/>
          </w:tcPr>
          <w:p w:rsidR="0083463C" w:rsidRPr="002407F9" w:rsidRDefault="0083463C" w:rsidP="00BF3E57">
            <w:pPr>
              <w:pStyle w:val="TABLE-cell"/>
            </w:pPr>
            <w:r w:rsidRPr="002407F9">
              <w:t>a SET bit in the TPMS_PCR_SELECT indicates that the PCR may be extended from locality 3</w:t>
            </w:r>
          </w:p>
          <w:p w:rsidR="0083463C" w:rsidRPr="002407F9" w:rsidRDefault="0083463C" w:rsidP="00BF3E57">
            <w:pPr>
              <w:pStyle w:val="TABLE-cell"/>
            </w:pPr>
            <w:r w:rsidRPr="002407F9">
              <w:t>This property is only present if localities 1, 2, and 3 are implemented.</w:t>
            </w:r>
          </w:p>
        </w:tc>
      </w:tr>
      <w:tr w:rsidR="0083463C" w:rsidRPr="002407F9" w:rsidTr="00BF3E57">
        <w:trPr>
          <w:cantSplit/>
          <w:jc w:val="center"/>
        </w:trPr>
        <w:tc>
          <w:tcPr>
            <w:tcW w:w="2880" w:type="dxa"/>
          </w:tcPr>
          <w:p w:rsidR="0083463C" w:rsidRPr="002407F9" w:rsidRDefault="0083463C" w:rsidP="00BF3E57">
            <w:pPr>
              <w:pStyle w:val="TABLE-cell"/>
            </w:pPr>
            <w:r w:rsidRPr="002407F9">
              <w:t>TPM_PT_PCR_RESET_L3</w:t>
            </w:r>
          </w:p>
        </w:tc>
        <w:tc>
          <w:tcPr>
            <w:tcW w:w="1260" w:type="dxa"/>
            <w:tcMar>
              <w:left w:w="0" w:type="dxa"/>
              <w:right w:w="0" w:type="dxa"/>
            </w:tcMar>
          </w:tcPr>
          <w:p w:rsidR="0083463C" w:rsidRPr="002407F9" w:rsidRDefault="0083463C" w:rsidP="00BF3E57">
            <w:pPr>
              <w:pStyle w:val="TABLE-cell"/>
              <w:jc w:val="center"/>
            </w:pPr>
            <w:r w:rsidRPr="002407F9">
              <w:t>0x00000008</w:t>
            </w:r>
          </w:p>
        </w:tc>
        <w:tc>
          <w:tcPr>
            <w:tcW w:w="5220" w:type="dxa"/>
          </w:tcPr>
          <w:p w:rsidR="0083463C" w:rsidRPr="002407F9" w:rsidRDefault="0083463C" w:rsidP="00BF3E57">
            <w:pPr>
              <w:pStyle w:val="TABLE-cell"/>
            </w:pPr>
            <w:r w:rsidRPr="002407F9">
              <w:t>a SET bit in the TPMS_PCR_SELECT indicates that the PCR may be reset by TPM2_PCR_Reset() from locality 3</w:t>
            </w:r>
          </w:p>
          <w:p w:rsidR="0083463C" w:rsidRPr="002407F9" w:rsidRDefault="0083463C" w:rsidP="00BF3E57">
            <w:pPr>
              <w:pStyle w:val="TABLE-cell"/>
            </w:pPr>
            <w:r w:rsidRPr="002407F9">
              <w:t>This property is only present if localities 1, 2, and 3 are implemented.</w:t>
            </w:r>
          </w:p>
        </w:tc>
      </w:tr>
      <w:tr w:rsidR="0083463C" w:rsidRPr="002407F9" w:rsidTr="00BF3E57">
        <w:trPr>
          <w:cantSplit/>
          <w:jc w:val="center"/>
        </w:trPr>
        <w:tc>
          <w:tcPr>
            <w:tcW w:w="2880" w:type="dxa"/>
          </w:tcPr>
          <w:p w:rsidR="0083463C" w:rsidRPr="002407F9" w:rsidRDefault="0083463C" w:rsidP="00BF3E57">
            <w:pPr>
              <w:pStyle w:val="TABLE-cell"/>
            </w:pPr>
            <w:r w:rsidRPr="002407F9">
              <w:t>TPM_PT_PCR_EXTEND_L4</w:t>
            </w:r>
          </w:p>
        </w:tc>
        <w:tc>
          <w:tcPr>
            <w:tcW w:w="1260" w:type="dxa"/>
            <w:tcMar>
              <w:left w:w="0" w:type="dxa"/>
              <w:right w:w="0" w:type="dxa"/>
            </w:tcMar>
          </w:tcPr>
          <w:p w:rsidR="0083463C" w:rsidRPr="002407F9" w:rsidRDefault="0083463C" w:rsidP="00BF3E57">
            <w:pPr>
              <w:pStyle w:val="TABLE-cell"/>
              <w:jc w:val="center"/>
            </w:pPr>
            <w:r w:rsidRPr="002407F9">
              <w:t>0x00000009</w:t>
            </w:r>
          </w:p>
        </w:tc>
        <w:tc>
          <w:tcPr>
            <w:tcW w:w="5220" w:type="dxa"/>
          </w:tcPr>
          <w:p w:rsidR="0083463C" w:rsidRPr="002407F9" w:rsidRDefault="0083463C" w:rsidP="00BF3E57">
            <w:pPr>
              <w:pStyle w:val="TABLE-cell"/>
            </w:pPr>
            <w:r w:rsidRPr="002407F9">
              <w:t>a SET bit in the TPMS_PCR_SELECT indicates that the PCR may be extended from locality 4</w:t>
            </w:r>
          </w:p>
          <w:p w:rsidR="0083463C" w:rsidRPr="002407F9" w:rsidRDefault="0083463C" w:rsidP="00BF3E57">
            <w:pPr>
              <w:pStyle w:val="TABLE-cell"/>
            </w:pPr>
            <w:r w:rsidRPr="002407F9">
              <w:t>This property is only present if localities 1, 2, 3, and 4 are implemented.</w:t>
            </w:r>
          </w:p>
        </w:tc>
      </w:tr>
      <w:tr w:rsidR="0083463C" w:rsidRPr="002407F9" w:rsidTr="00BF3E57">
        <w:trPr>
          <w:cantSplit/>
          <w:jc w:val="center"/>
        </w:trPr>
        <w:tc>
          <w:tcPr>
            <w:tcW w:w="2880" w:type="dxa"/>
          </w:tcPr>
          <w:p w:rsidR="0083463C" w:rsidRPr="002407F9" w:rsidRDefault="0083463C" w:rsidP="00BF3E57">
            <w:pPr>
              <w:pStyle w:val="TABLE-cell"/>
            </w:pPr>
            <w:r w:rsidRPr="002407F9">
              <w:t>TPM_PT_PCR_RESET_L4</w:t>
            </w:r>
          </w:p>
        </w:tc>
        <w:tc>
          <w:tcPr>
            <w:tcW w:w="1260" w:type="dxa"/>
            <w:tcMar>
              <w:left w:w="0" w:type="dxa"/>
              <w:right w:w="0" w:type="dxa"/>
            </w:tcMar>
          </w:tcPr>
          <w:p w:rsidR="0083463C" w:rsidRPr="002407F9" w:rsidRDefault="0083463C" w:rsidP="00BF3E57">
            <w:pPr>
              <w:pStyle w:val="TABLE-cell"/>
              <w:jc w:val="center"/>
            </w:pPr>
            <w:r w:rsidRPr="002407F9">
              <w:t>0x0000000A</w:t>
            </w:r>
          </w:p>
        </w:tc>
        <w:tc>
          <w:tcPr>
            <w:tcW w:w="5220" w:type="dxa"/>
          </w:tcPr>
          <w:p w:rsidR="0083463C" w:rsidRPr="002407F9" w:rsidRDefault="0083463C" w:rsidP="00BF3E57">
            <w:pPr>
              <w:pStyle w:val="TABLE-cell"/>
            </w:pPr>
            <w:r w:rsidRPr="002407F9">
              <w:t>a SET bit in the TPMS_PCR_SELECT indicates that the PCR may be reset by TPM2_PCR_Reset() from locality 4</w:t>
            </w:r>
          </w:p>
          <w:p w:rsidR="0083463C" w:rsidRPr="002407F9" w:rsidRDefault="0083463C" w:rsidP="00BF3E57">
            <w:pPr>
              <w:pStyle w:val="TABLE-cell"/>
            </w:pPr>
            <w:r w:rsidRPr="002407F9">
              <w:t>This property is only present if localities 1, 2, 3, and 4 are implemented.</w:t>
            </w:r>
          </w:p>
        </w:tc>
      </w:tr>
      <w:tr w:rsidR="0083463C" w:rsidRPr="002407F9" w:rsidTr="00BF3E57">
        <w:trPr>
          <w:cantSplit/>
          <w:jc w:val="center"/>
        </w:trPr>
        <w:tc>
          <w:tcPr>
            <w:tcW w:w="2880" w:type="dxa"/>
          </w:tcPr>
          <w:p w:rsidR="0083463C" w:rsidRPr="002407F9" w:rsidRDefault="0083463C" w:rsidP="00BF3E57">
            <w:pPr>
              <w:pStyle w:val="TABLE-cell"/>
            </w:pPr>
            <w:r w:rsidRPr="002407F9">
              <w:lastRenderedPageBreak/>
              <w:t>reserved</w:t>
            </w:r>
          </w:p>
        </w:tc>
        <w:tc>
          <w:tcPr>
            <w:tcW w:w="1260" w:type="dxa"/>
            <w:tcMar>
              <w:left w:w="0" w:type="dxa"/>
              <w:right w:w="0" w:type="dxa"/>
            </w:tcMar>
          </w:tcPr>
          <w:p w:rsidR="0083463C" w:rsidRPr="002407F9" w:rsidRDefault="0083463C" w:rsidP="00BF3E57">
            <w:pPr>
              <w:pStyle w:val="TABLE-cell"/>
              <w:jc w:val="center"/>
            </w:pPr>
            <w:r w:rsidRPr="002407F9">
              <w:t>0x0000000B – 0x00000010</w:t>
            </w:r>
          </w:p>
        </w:tc>
        <w:tc>
          <w:tcPr>
            <w:tcW w:w="5220" w:type="dxa"/>
          </w:tcPr>
          <w:p w:rsidR="00EA7982" w:rsidRDefault="0083463C" w:rsidP="00BF3E57">
            <w:pPr>
              <w:pStyle w:val="TABLE-cell"/>
            </w:pPr>
            <w:r w:rsidRPr="002407F9">
              <w:t>the values in this range are reserved</w:t>
            </w:r>
          </w:p>
          <w:p w:rsidR="0083463C" w:rsidRPr="002407F9" w:rsidRDefault="0083463C" w:rsidP="00BF3E57">
            <w:pPr>
              <w:pStyle w:val="TABLE-cell"/>
            </w:pPr>
            <w:r w:rsidRPr="002407F9">
              <w:t>They correspond to values that may be used to describe attributes associated with the extended localities (32-255).synthesize additional software localities. The meaning of these properties need not be the same as the meaning for the Extend and Reset properties above.</w:t>
            </w:r>
          </w:p>
        </w:tc>
      </w:tr>
      <w:tr w:rsidR="0083463C" w:rsidRPr="002407F9" w:rsidTr="00BF3E57">
        <w:trPr>
          <w:cantSplit/>
          <w:jc w:val="center"/>
        </w:trPr>
        <w:tc>
          <w:tcPr>
            <w:tcW w:w="2880" w:type="dxa"/>
          </w:tcPr>
          <w:p w:rsidR="0083463C" w:rsidRPr="002407F9" w:rsidRDefault="0083463C" w:rsidP="00BF3E57">
            <w:pPr>
              <w:pStyle w:val="TABLE-cell"/>
            </w:pPr>
            <w:r w:rsidRPr="002407F9">
              <w:t>TPM_PT_PCR_NO_INCREMENT</w:t>
            </w:r>
          </w:p>
        </w:tc>
        <w:tc>
          <w:tcPr>
            <w:tcW w:w="1260" w:type="dxa"/>
            <w:tcMar>
              <w:left w:w="0" w:type="dxa"/>
              <w:right w:w="0" w:type="dxa"/>
            </w:tcMar>
          </w:tcPr>
          <w:p w:rsidR="0083463C" w:rsidRPr="002407F9" w:rsidRDefault="0083463C" w:rsidP="00BF3E57">
            <w:pPr>
              <w:pStyle w:val="TABLE-cell"/>
              <w:jc w:val="center"/>
            </w:pPr>
            <w:r w:rsidRPr="002407F9">
              <w:t>0x00000011</w:t>
            </w:r>
          </w:p>
        </w:tc>
        <w:tc>
          <w:tcPr>
            <w:tcW w:w="5220" w:type="dxa"/>
          </w:tcPr>
          <w:p w:rsidR="0083463C" w:rsidRPr="002407F9" w:rsidRDefault="0083463C" w:rsidP="00BF3E57">
            <w:pPr>
              <w:pStyle w:val="TABLE-cell"/>
            </w:pPr>
            <w:r w:rsidRPr="002407F9">
              <w:t xml:space="preserve">a SET bit in the TPMS_PCR_SELECT indicates that modifications to this PCR (reset or Extend) will not increment the </w:t>
            </w:r>
            <w:r w:rsidRPr="002407F9">
              <w:rPr>
                <w:i/>
              </w:rPr>
              <w:t>pcrUpdateCounter</w:t>
            </w:r>
          </w:p>
        </w:tc>
      </w:tr>
      <w:tr w:rsidR="0083463C" w:rsidRPr="002407F9" w:rsidTr="00BF3E57">
        <w:trPr>
          <w:cantSplit/>
          <w:jc w:val="center"/>
        </w:trPr>
        <w:tc>
          <w:tcPr>
            <w:tcW w:w="2880" w:type="dxa"/>
          </w:tcPr>
          <w:p w:rsidR="0083463C" w:rsidRPr="002407F9" w:rsidRDefault="0083463C" w:rsidP="00BF3E57">
            <w:pPr>
              <w:pStyle w:val="TABLE-cell"/>
            </w:pPr>
            <w:r w:rsidRPr="002407F9">
              <w:t>TPM_PT_PCR_DRTM_RESET</w:t>
            </w:r>
          </w:p>
        </w:tc>
        <w:tc>
          <w:tcPr>
            <w:tcW w:w="1260" w:type="dxa"/>
            <w:tcMar>
              <w:left w:w="0" w:type="dxa"/>
              <w:right w:w="0" w:type="dxa"/>
            </w:tcMar>
          </w:tcPr>
          <w:p w:rsidR="0083463C" w:rsidRPr="002407F9" w:rsidRDefault="0083463C" w:rsidP="00BF3E57">
            <w:pPr>
              <w:pStyle w:val="TABLE-cell"/>
              <w:jc w:val="center"/>
            </w:pPr>
            <w:r w:rsidRPr="002407F9">
              <w:t>0x00000012</w:t>
            </w:r>
          </w:p>
        </w:tc>
        <w:tc>
          <w:tcPr>
            <w:tcW w:w="5220" w:type="dxa"/>
          </w:tcPr>
          <w:p w:rsidR="0083463C" w:rsidRPr="002407F9" w:rsidRDefault="0083463C" w:rsidP="00BF3E57">
            <w:pPr>
              <w:pStyle w:val="TABLE-cell"/>
            </w:pPr>
            <w:r w:rsidRPr="002407F9">
              <w:t>a SET bit in the TPMS_PCR_SELECT indicates that the PCR is reset by a D-RTM event</w:t>
            </w:r>
          </w:p>
          <w:p w:rsidR="0083463C" w:rsidRPr="002407F9" w:rsidRDefault="0083463C" w:rsidP="00BF3E57">
            <w:pPr>
              <w:pStyle w:val="TABLE-cell"/>
            </w:pPr>
            <w:r w:rsidRPr="002407F9">
              <w:t>These PCR are reset to -1 on TPM2_Startup() and reset to 0 on a _TPM_Hash_End event following a _TPM_Hash_Start event.</w:t>
            </w:r>
          </w:p>
        </w:tc>
      </w:tr>
      <w:tr w:rsidR="0083463C" w:rsidRPr="002407F9" w:rsidTr="00BF3E57">
        <w:trPr>
          <w:cantSplit/>
          <w:jc w:val="center"/>
        </w:trPr>
        <w:tc>
          <w:tcPr>
            <w:tcW w:w="2880" w:type="dxa"/>
          </w:tcPr>
          <w:p w:rsidR="0083463C" w:rsidRPr="002407F9" w:rsidRDefault="0083463C" w:rsidP="00BF3E57">
            <w:pPr>
              <w:pStyle w:val="TABLE-cell"/>
            </w:pPr>
            <w:r w:rsidRPr="002407F9">
              <w:t>TPM_PT_PCR_POLICY</w:t>
            </w:r>
          </w:p>
        </w:tc>
        <w:tc>
          <w:tcPr>
            <w:tcW w:w="1260" w:type="dxa"/>
            <w:tcMar>
              <w:left w:w="0" w:type="dxa"/>
              <w:right w:w="0" w:type="dxa"/>
            </w:tcMar>
          </w:tcPr>
          <w:p w:rsidR="0083463C" w:rsidRPr="002407F9" w:rsidRDefault="0083463C" w:rsidP="00BF3E57">
            <w:pPr>
              <w:pStyle w:val="TABLE-cell"/>
              <w:jc w:val="center"/>
            </w:pPr>
            <w:r w:rsidRPr="002407F9">
              <w:t>0x00000013</w:t>
            </w:r>
          </w:p>
        </w:tc>
        <w:tc>
          <w:tcPr>
            <w:tcW w:w="5220" w:type="dxa"/>
          </w:tcPr>
          <w:p w:rsidR="0083463C" w:rsidRPr="002407F9" w:rsidRDefault="0083463C" w:rsidP="00BF3E57">
            <w:pPr>
              <w:pStyle w:val="TABLE-cell"/>
            </w:pPr>
            <w:r w:rsidRPr="002407F9">
              <w:t>a SET bit in the TPMS_PCR_SELECT indicates that the PCR is controlled by policy</w:t>
            </w:r>
          </w:p>
          <w:p w:rsidR="0083463C" w:rsidRPr="002407F9" w:rsidRDefault="0083463C" w:rsidP="00BF3E57">
            <w:pPr>
              <w:pStyle w:val="TABLE-cell"/>
            </w:pPr>
            <w:r w:rsidRPr="002407F9">
              <w:t>This property is only present if the TPM supports policy control of a PCR.</w:t>
            </w:r>
          </w:p>
        </w:tc>
      </w:tr>
      <w:tr w:rsidR="0083463C" w:rsidRPr="002407F9" w:rsidTr="00BF3E57">
        <w:trPr>
          <w:cantSplit/>
          <w:jc w:val="center"/>
        </w:trPr>
        <w:tc>
          <w:tcPr>
            <w:tcW w:w="2880" w:type="dxa"/>
            <w:tcBorders>
              <w:bottom w:val="single" w:sz="6" w:space="0" w:color="auto"/>
            </w:tcBorders>
          </w:tcPr>
          <w:p w:rsidR="0083463C" w:rsidRPr="002407F9" w:rsidRDefault="0083463C" w:rsidP="00BF3E57">
            <w:pPr>
              <w:pStyle w:val="TABLE-cell"/>
            </w:pPr>
            <w:r w:rsidRPr="002407F9">
              <w:t>TPM_PT_PCR_AUTH</w:t>
            </w:r>
          </w:p>
        </w:tc>
        <w:tc>
          <w:tcPr>
            <w:tcW w:w="1260" w:type="dxa"/>
            <w:tcBorders>
              <w:bottom w:val="single" w:sz="6" w:space="0" w:color="auto"/>
            </w:tcBorders>
            <w:tcMar>
              <w:left w:w="0" w:type="dxa"/>
              <w:right w:w="0" w:type="dxa"/>
            </w:tcMar>
          </w:tcPr>
          <w:p w:rsidR="0083463C" w:rsidRPr="002407F9" w:rsidRDefault="0083463C" w:rsidP="00BF3E57">
            <w:pPr>
              <w:pStyle w:val="TABLE-cell"/>
              <w:jc w:val="center"/>
            </w:pPr>
            <w:r w:rsidRPr="002407F9">
              <w:t>0x00000014</w:t>
            </w:r>
          </w:p>
        </w:tc>
        <w:tc>
          <w:tcPr>
            <w:tcW w:w="5220" w:type="dxa"/>
            <w:tcBorders>
              <w:bottom w:val="single" w:sz="6" w:space="0" w:color="auto"/>
            </w:tcBorders>
          </w:tcPr>
          <w:p w:rsidR="0083463C" w:rsidRPr="002407F9" w:rsidRDefault="0083463C" w:rsidP="00BF3E57">
            <w:pPr>
              <w:pStyle w:val="TABLE-cell"/>
            </w:pPr>
            <w:r w:rsidRPr="002407F9">
              <w:t>a SET bit in the TPMS_PCR_SELECT indicates that the PCR is controlled by an authorization value</w:t>
            </w:r>
          </w:p>
          <w:p w:rsidR="0083463C" w:rsidRPr="002407F9" w:rsidRDefault="0083463C" w:rsidP="00BF3E57">
            <w:pPr>
              <w:pStyle w:val="TABLE-cell"/>
            </w:pPr>
            <w:r w:rsidRPr="002407F9">
              <w:t>This property is only present if the TPM supports authorization control of a PCR.</w:t>
            </w:r>
          </w:p>
        </w:tc>
      </w:tr>
      <w:tr w:rsidR="0083463C" w:rsidRPr="002407F9" w:rsidTr="00BF3E57">
        <w:trPr>
          <w:cantSplit/>
          <w:jc w:val="center"/>
        </w:trPr>
        <w:tc>
          <w:tcPr>
            <w:tcW w:w="2880" w:type="dxa"/>
            <w:tcBorders>
              <w:bottom w:val="single" w:sz="6" w:space="0" w:color="auto"/>
            </w:tcBorders>
          </w:tcPr>
          <w:p w:rsidR="0083463C" w:rsidRPr="002407F9" w:rsidRDefault="0083463C" w:rsidP="00BF3E57">
            <w:pPr>
              <w:pStyle w:val="TABLE-cell"/>
            </w:pPr>
            <w:r w:rsidRPr="002407F9">
              <w:t>reserved</w:t>
            </w:r>
          </w:p>
        </w:tc>
        <w:tc>
          <w:tcPr>
            <w:tcW w:w="1260" w:type="dxa"/>
            <w:tcBorders>
              <w:bottom w:val="single" w:sz="6" w:space="0" w:color="auto"/>
            </w:tcBorders>
            <w:tcMar>
              <w:left w:w="0" w:type="dxa"/>
              <w:right w:w="0" w:type="dxa"/>
            </w:tcMar>
          </w:tcPr>
          <w:p w:rsidR="0083463C" w:rsidRPr="002407F9" w:rsidRDefault="0083463C" w:rsidP="00BF3E57">
            <w:pPr>
              <w:pStyle w:val="TABLE-cell"/>
              <w:jc w:val="center"/>
            </w:pPr>
            <w:r w:rsidRPr="002407F9">
              <w:t>0x00000015</w:t>
            </w:r>
          </w:p>
        </w:tc>
        <w:tc>
          <w:tcPr>
            <w:tcW w:w="5220" w:type="dxa"/>
            <w:tcBorders>
              <w:bottom w:val="single" w:sz="6" w:space="0" w:color="auto"/>
            </w:tcBorders>
          </w:tcPr>
          <w:p w:rsidR="0083463C" w:rsidRPr="002407F9" w:rsidRDefault="0083463C" w:rsidP="00BF3E57">
            <w:pPr>
              <w:pStyle w:val="TABLE-cell"/>
            </w:pPr>
            <w:r w:rsidRPr="002407F9">
              <w:t>reserved for the next (2</w:t>
            </w:r>
            <w:r w:rsidRPr="002407F9">
              <w:rPr>
                <w:vertAlign w:val="superscript"/>
              </w:rPr>
              <w:t>nd</w:t>
            </w:r>
            <w:r w:rsidRPr="002407F9">
              <w:t>) TPM_PT_PCR_POLICY set</w:t>
            </w:r>
          </w:p>
        </w:tc>
      </w:tr>
      <w:tr w:rsidR="0083463C" w:rsidRPr="002407F9" w:rsidTr="00BF3E57">
        <w:trPr>
          <w:cantSplit/>
          <w:jc w:val="center"/>
        </w:trPr>
        <w:tc>
          <w:tcPr>
            <w:tcW w:w="2880" w:type="dxa"/>
            <w:tcBorders>
              <w:bottom w:val="single" w:sz="6" w:space="0" w:color="auto"/>
            </w:tcBorders>
          </w:tcPr>
          <w:p w:rsidR="0083463C" w:rsidRPr="002407F9" w:rsidRDefault="0083463C" w:rsidP="00BF3E57">
            <w:pPr>
              <w:pStyle w:val="TABLE-cell"/>
            </w:pPr>
            <w:r w:rsidRPr="002407F9">
              <w:t>reserved</w:t>
            </w:r>
          </w:p>
        </w:tc>
        <w:tc>
          <w:tcPr>
            <w:tcW w:w="1260" w:type="dxa"/>
            <w:tcBorders>
              <w:bottom w:val="single" w:sz="6" w:space="0" w:color="auto"/>
            </w:tcBorders>
            <w:tcMar>
              <w:left w:w="0" w:type="dxa"/>
              <w:right w:w="0" w:type="dxa"/>
            </w:tcMar>
          </w:tcPr>
          <w:p w:rsidR="0083463C" w:rsidRPr="002407F9" w:rsidRDefault="0083463C" w:rsidP="00BF3E57">
            <w:pPr>
              <w:pStyle w:val="TABLE-cell"/>
              <w:jc w:val="center"/>
            </w:pPr>
            <w:r w:rsidRPr="002407F9">
              <w:t>0x00000016</w:t>
            </w:r>
          </w:p>
        </w:tc>
        <w:tc>
          <w:tcPr>
            <w:tcW w:w="5220" w:type="dxa"/>
            <w:tcBorders>
              <w:bottom w:val="single" w:sz="6" w:space="0" w:color="auto"/>
            </w:tcBorders>
          </w:tcPr>
          <w:p w:rsidR="0083463C" w:rsidRPr="002407F9" w:rsidRDefault="0083463C" w:rsidP="00BF3E57">
            <w:pPr>
              <w:pStyle w:val="TABLE-cell"/>
            </w:pPr>
            <w:r w:rsidRPr="002407F9">
              <w:t>reserved for the next (2</w:t>
            </w:r>
            <w:r w:rsidRPr="002407F9">
              <w:rPr>
                <w:vertAlign w:val="superscript"/>
              </w:rPr>
              <w:t>nd</w:t>
            </w:r>
            <w:r w:rsidRPr="002407F9">
              <w:t>) TPM_PT_PCR_AUTH set</w:t>
            </w:r>
          </w:p>
        </w:tc>
      </w:tr>
      <w:tr w:rsidR="0083463C" w:rsidRPr="002407F9" w:rsidTr="00BF3E57">
        <w:trPr>
          <w:cantSplit/>
          <w:jc w:val="center"/>
        </w:trPr>
        <w:tc>
          <w:tcPr>
            <w:tcW w:w="2880" w:type="dxa"/>
            <w:tcBorders>
              <w:bottom w:val="single" w:sz="6" w:space="0" w:color="auto"/>
            </w:tcBorders>
          </w:tcPr>
          <w:p w:rsidR="0083463C" w:rsidRPr="002407F9" w:rsidRDefault="0083463C" w:rsidP="00BF3E57">
            <w:pPr>
              <w:pStyle w:val="TABLE-cell"/>
            </w:pPr>
            <w:r w:rsidRPr="002407F9">
              <w:t>reserved</w:t>
            </w:r>
          </w:p>
        </w:tc>
        <w:tc>
          <w:tcPr>
            <w:tcW w:w="1260" w:type="dxa"/>
            <w:tcBorders>
              <w:bottom w:val="single" w:sz="6" w:space="0" w:color="auto"/>
            </w:tcBorders>
            <w:tcMar>
              <w:left w:w="0" w:type="dxa"/>
              <w:right w:w="0" w:type="dxa"/>
            </w:tcMar>
          </w:tcPr>
          <w:p w:rsidR="0083463C" w:rsidRPr="002407F9" w:rsidRDefault="0083463C" w:rsidP="00BF3E57">
            <w:pPr>
              <w:pStyle w:val="TABLE-cell"/>
              <w:jc w:val="center"/>
            </w:pPr>
            <w:r w:rsidRPr="002407F9">
              <w:t>0x00000017 – 0x00000210</w:t>
            </w:r>
          </w:p>
        </w:tc>
        <w:tc>
          <w:tcPr>
            <w:tcW w:w="5220" w:type="dxa"/>
            <w:tcBorders>
              <w:bottom w:val="single" w:sz="6" w:space="0" w:color="auto"/>
            </w:tcBorders>
          </w:tcPr>
          <w:p w:rsidR="0083463C" w:rsidRPr="002407F9" w:rsidRDefault="0083463C" w:rsidP="00BF3E57">
            <w:pPr>
              <w:pStyle w:val="TABLE-cell"/>
            </w:pPr>
            <w:r w:rsidRPr="002407F9">
              <w:t>reserved for the 2</w:t>
            </w:r>
            <w:r w:rsidRPr="002407F9">
              <w:rPr>
                <w:vertAlign w:val="superscript"/>
              </w:rPr>
              <w:t>nd</w:t>
            </w:r>
            <w:r w:rsidRPr="002407F9">
              <w:t xml:space="preserve"> through 255</w:t>
            </w:r>
            <w:r w:rsidRPr="002407F9">
              <w:rPr>
                <w:vertAlign w:val="superscript"/>
              </w:rPr>
              <w:t>th</w:t>
            </w:r>
            <w:r w:rsidRPr="002407F9">
              <w:t xml:space="preserve"> TPM_PT_PCR_POLICY and TPM_PT_PCR_AUTH values</w:t>
            </w:r>
          </w:p>
        </w:tc>
      </w:tr>
      <w:tr w:rsidR="0083463C" w:rsidRPr="002407F9" w:rsidTr="00BF3E57">
        <w:trPr>
          <w:cantSplit/>
          <w:jc w:val="center"/>
        </w:trPr>
        <w:tc>
          <w:tcPr>
            <w:tcW w:w="2880" w:type="dxa"/>
            <w:tcBorders>
              <w:bottom w:val="single" w:sz="6" w:space="0" w:color="auto"/>
            </w:tcBorders>
          </w:tcPr>
          <w:p w:rsidR="0083463C" w:rsidRPr="002407F9" w:rsidRDefault="0083463C" w:rsidP="00BF3E57">
            <w:pPr>
              <w:pStyle w:val="TABLE-cell"/>
            </w:pPr>
            <w:r w:rsidRPr="002407F9">
              <w:t>reserved</w:t>
            </w:r>
          </w:p>
        </w:tc>
        <w:tc>
          <w:tcPr>
            <w:tcW w:w="1260" w:type="dxa"/>
            <w:tcBorders>
              <w:bottom w:val="single" w:sz="6" w:space="0" w:color="auto"/>
            </w:tcBorders>
            <w:tcMar>
              <w:left w:w="0" w:type="dxa"/>
              <w:right w:w="0" w:type="dxa"/>
            </w:tcMar>
          </w:tcPr>
          <w:p w:rsidR="0083463C" w:rsidRPr="002407F9" w:rsidRDefault="0083463C" w:rsidP="00BF3E57">
            <w:pPr>
              <w:pStyle w:val="TABLE-cell"/>
              <w:jc w:val="center"/>
            </w:pPr>
            <w:r w:rsidRPr="002407F9">
              <w:t>0x00000211</w:t>
            </w:r>
          </w:p>
        </w:tc>
        <w:tc>
          <w:tcPr>
            <w:tcW w:w="5220" w:type="dxa"/>
            <w:tcBorders>
              <w:bottom w:val="single" w:sz="6" w:space="0" w:color="auto"/>
            </w:tcBorders>
          </w:tcPr>
          <w:p w:rsidR="0083463C" w:rsidRPr="002407F9" w:rsidRDefault="0083463C" w:rsidP="00BF3E57">
            <w:pPr>
              <w:pStyle w:val="TABLE-cell"/>
            </w:pPr>
            <w:r w:rsidRPr="002407F9">
              <w:t>reserved to the 256</w:t>
            </w:r>
            <w:r w:rsidRPr="002407F9">
              <w:rPr>
                <w:vertAlign w:val="superscript"/>
              </w:rPr>
              <w:t>th</w:t>
            </w:r>
            <w:r w:rsidRPr="002407F9">
              <w:t>, and highest allowed, TPM_PT_PCR_POLICY set</w:t>
            </w:r>
          </w:p>
        </w:tc>
      </w:tr>
      <w:tr w:rsidR="0083463C" w:rsidRPr="002407F9" w:rsidTr="00BF3E57">
        <w:trPr>
          <w:cantSplit/>
          <w:jc w:val="center"/>
        </w:trPr>
        <w:tc>
          <w:tcPr>
            <w:tcW w:w="2880" w:type="dxa"/>
            <w:tcBorders>
              <w:bottom w:val="single" w:sz="6" w:space="0" w:color="auto"/>
            </w:tcBorders>
          </w:tcPr>
          <w:p w:rsidR="0083463C" w:rsidRPr="002407F9" w:rsidRDefault="0083463C" w:rsidP="00BF3E57">
            <w:pPr>
              <w:pStyle w:val="TABLE-cell"/>
            </w:pPr>
            <w:r w:rsidRPr="002407F9">
              <w:t>reserved</w:t>
            </w:r>
          </w:p>
        </w:tc>
        <w:tc>
          <w:tcPr>
            <w:tcW w:w="1260" w:type="dxa"/>
            <w:tcBorders>
              <w:bottom w:val="single" w:sz="6" w:space="0" w:color="auto"/>
            </w:tcBorders>
            <w:tcMar>
              <w:left w:w="0" w:type="dxa"/>
              <w:right w:w="0" w:type="dxa"/>
            </w:tcMar>
          </w:tcPr>
          <w:p w:rsidR="0083463C" w:rsidRPr="002407F9" w:rsidRDefault="0083463C" w:rsidP="00BF3E57">
            <w:pPr>
              <w:pStyle w:val="TABLE-cell"/>
              <w:jc w:val="center"/>
            </w:pPr>
            <w:r w:rsidRPr="002407F9">
              <w:t>0x00000212</w:t>
            </w:r>
          </w:p>
        </w:tc>
        <w:tc>
          <w:tcPr>
            <w:tcW w:w="5220" w:type="dxa"/>
            <w:tcBorders>
              <w:bottom w:val="single" w:sz="6" w:space="0" w:color="auto"/>
            </w:tcBorders>
          </w:tcPr>
          <w:p w:rsidR="0083463C" w:rsidRPr="002407F9" w:rsidRDefault="0083463C" w:rsidP="00BF3E57">
            <w:pPr>
              <w:pStyle w:val="TABLE-cell"/>
            </w:pPr>
            <w:r w:rsidRPr="002407F9">
              <w:t>reserved to the 256</w:t>
            </w:r>
            <w:r w:rsidRPr="002407F9">
              <w:rPr>
                <w:vertAlign w:val="superscript"/>
              </w:rPr>
              <w:t>th</w:t>
            </w:r>
            <w:r w:rsidRPr="002407F9">
              <w:t>, and highest allowed, TPM_PT_PCR_AUTH set</w:t>
            </w:r>
          </w:p>
        </w:tc>
      </w:tr>
      <w:tr w:rsidR="0083463C" w:rsidRPr="002407F9" w:rsidTr="00BF3E57">
        <w:trPr>
          <w:cantSplit/>
          <w:jc w:val="center"/>
        </w:trPr>
        <w:tc>
          <w:tcPr>
            <w:tcW w:w="2880" w:type="dxa"/>
            <w:tcBorders>
              <w:bottom w:val="single" w:sz="6" w:space="0" w:color="auto"/>
            </w:tcBorders>
          </w:tcPr>
          <w:p w:rsidR="0083463C" w:rsidRPr="002407F9" w:rsidRDefault="0083463C" w:rsidP="00BF3E57">
            <w:pPr>
              <w:pStyle w:val="TABLE-cell"/>
            </w:pPr>
            <w:r w:rsidRPr="002407F9">
              <w:t>reserved</w:t>
            </w:r>
          </w:p>
        </w:tc>
        <w:tc>
          <w:tcPr>
            <w:tcW w:w="1260" w:type="dxa"/>
            <w:tcBorders>
              <w:bottom w:val="single" w:sz="6" w:space="0" w:color="auto"/>
            </w:tcBorders>
            <w:tcMar>
              <w:left w:w="0" w:type="dxa"/>
              <w:right w:w="0" w:type="dxa"/>
            </w:tcMar>
          </w:tcPr>
          <w:p w:rsidR="0083463C" w:rsidRPr="002407F9" w:rsidRDefault="0083463C" w:rsidP="00BF3E57">
            <w:pPr>
              <w:pStyle w:val="TABLE-cell"/>
              <w:jc w:val="center"/>
            </w:pPr>
            <w:r w:rsidRPr="002407F9">
              <w:t>0x00000213</w:t>
            </w:r>
          </w:p>
        </w:tc>
        <w:tc>
          <w:tcPr>
            <w:tcW w:w="5220" w:type="dxa"/>
            <w:tcBorders>
              <w:bottom w:val="single" w:sz="6" w:space="0" w:color="auto"/>
            </w:tcBorders>
          </w:tcPr>
          <w:p w:rsidR="0083463C" w:rsidRPr="002407F9" w:rsidRDefault="0083463C" w:rsidP="00BF3E57">
            <w:pPr>
              <w:pStyle w:val="TABLE-cell"/>
            </w:pPr>
            <w:r w:rsidRPr="002407F9">
              <w:t>new PCR property values may be assigned starting with this value</w:t>
            </w:r>
          </w:p>
        </w:tc>
      </w:tr>
      <w:tr w:rsidR="0083463C" w:rsidRPr="002407F9" w:rsidTr="00BF3E57">
        <w:trPr>
          <w:cantSplit/>
          <w:jc w:val="center"/>
        </w:trPr>
        <w:tc>
          <w:tcPr>
            <w:tcW w:w="2880" w:type="dxa"/>
            <w:tcBorders>
              <w:top w:val="single" w:sz="6" w:space="0" w:color="auto"/>
              <w:bottom w:val="single" w:sz="12" w:space="0" w:color="auto"/>
            </w:tcBorders>
          </w:tcPr>
          <w:p w:rsidR="0083463C" w:rsidRPr="002407F9" w:rsidRDefault="0083463C" w:rsidP="00BF3E57">
            <w:pPr>
              <w:pStyle w:val="TABLE-cell"/>
              <w:keepNext w:val="0"/>
            </w:pPr>
            <w:r w:rsidRPr="002407F9">
              <w:t>TPM_PT_PCR_LAST</w:t>
            </w:r>
          </w:p>
        </w:tc>
        <w:tc>
          <w:tcPr>
            <w:tcW w:w="1260" w:type="dxa"/>
            <w:tcBorders>
              <w:top w:val="single" w:sz="6" w:space="0" w:color="auto"/>
              <w:bottom w:val="single" w:sz="12" w:space="0" w:color="auto"/>
            </w:tcBorders>
            <w:tcMar>
              <w:left w:w="0" w:type="dxa"/>
              <w:right w:w="0" w:type="dxa"/>
            </w:tcMar>
          </w:tcPr>
          <w:p w:rsidR="0083463C" w:rsidRPr="002407F9" w:rsidRDefault="0083463C" w:rsidP="00BF3E57">
            <w:pPr>
              <w:pStyle w:val="TABLE-cell"/>
              <w:keepNext w:val="0"/>
              <w:jc w:val="center"/>
            </w:pPr>
            <w:r w:rsidRPr="002407F9">
              <w:t>0x00000014</w:t>
            </w:r>
          </w:p>
        </w:tc>
        <w:tc>
          <w:tcPr>
            <w:tcW w:w="5220" w:type="dxa"/>
            <w:tcBorders>
              <w:top w:val="single" w:sz="6" w:space="0" w:color="auto"/>
              <w:bottom w:val="single" w:sz="12" w:space="0" w:color="auto"/>
            </w:tcBorders>
          </w:tcPr>
          <w:p w:rsidR="0083463C" w:rsidRPr="002407F9" w:rsidRDefault="0083463C" w:rsidP="00BF3E57">
            <w:pPr>
              <w:pStyle w:val="TABLE-cell"/>
              <w:keepNext w:val="0"/>
            </w:pPr>
            <w:r w:rsidRPr="002407F9">
              <w:t>top of the range of TPM_PT_PCR properties of the implementation</w:t>
            </w:r>
          </w:p>
          <w:p w:rsidR="0083463C" w:rsidRPr="002407F9" w:rsidRDefault="0083463C" w:rsidP="00BF3E57">
            <w:pPr>
              <w:pStyle w:val="TABLE-cell"/>
              <w:keepNext w:val="0"/>
            </w:pPr>
            <w:r w:rsidRPr="002407F9">
              <w:t xml:space="preserve">If the TPM receives a request for a PCR property with a value larger than this, the TPM will return a zero length list and set the </w:t>
            </w:r>
            <w:r w:rsidRPr="002407F9">
              <w:rPr>
                <w:i/>
              </w:rPr>
              <w:t>moreData</w:t>
            </w:r>
            <w:r w:rsidRPr="002407F9">
              <w:t xml:space="preserve"> parameter to NO.</w:t>
            </w:r>
          </w:p>
          <w:p w:rsidR="0083463C" w:rsidRPr="002407F9" w:rsidRDefault="0083463C" w:rsidP="00BF3E57">
            <w:pPr>
              <w:pStyle w:val="Table-cell-note"/>
              <w:keepNext w:val="0"/>
              <w:ind w:left="0" w:firstLine="0"/>
            </w:pPr>
            <w:r w:rsidRPr="002407F9">
              <w:t>NOTE</w:t>
            </w:r>
            <w:r w:rsidRPr="002407F9">
              <w:tab/>
              <w:t>This is an implementation-specific value. The value shown reflects the reference code implementation.</w:t>
            </w:r>
          </w:p>
        </w:tc>
      </w:tr>
    </w:tbl>
    <w:p w:rsidR="00EA7982" w:rsidRDefault="0083463C" w:rsidP="0083463C">
      <w:pPr>
        <w:pStyle w:val="Heading2"/>
        <w:rPr>
          <w:noProof/>
        </w:rPr>
      </w:pPr>
      <w:bookmarkStart w:id="1143" w:name="_Toc304539150"/>
      <w:bookmarkStart w:id="1144" w:name="_Toc308709690"/>
      <w:bookmarkStart w:id="1145" w:name="_Toc380749396"/>
      <w:bookmarkStart w:id="1146" w:name="_Toc384901702"/>
      <w:bookmarkStart w:id="1147" w:name="_Toc432512226"/>
      <w:bookmarkStart w:id="1148" w:name="_Toc443575566"/>
      <w:bookmarkStart w:id="1149" w:name="_Toc470517793"/>
      <w:bookmarkStart w:id="1150" w:name="_Toc462921013"/>
      <w:bookmarkStart w:id="1151" w:name="_Toc516154831"/>
      <w:bookmarkStart w:id="1152" w:name="_Toc20317561"/>
      <w:bookmarkStart w:id="1153" w:name="_Toc286046980"/>
      <w:bookmarkStart w:id="1154" w:name="_Toc288814913"/>
      <w:r w:rsidRPr="002407F9">
        <w:rPr>
          <w:noProof/>
        </w:rPr>
        <w:lastRenderedPageBreak/>
        <w:t>TPM_PS (Platform Specific)</w:t>
      </w:r>
      <w:bookmarkEnd w:id="1143"/>
      <w:bookmarkEnd w:id="1144"/>
      <w:bookmarkEnd w:id="1145"/>
      <w:bookmarkEnd w:id="1146"/>
      <w:bookmarkEnd w:id="1147"/>
      <w:bookmarkEnd w:id="1148"/>
      <w:bookmarkEnd w:id="1149"/>
      <w:bookmarkEnd w:id="1150"/>
      <w:bookmarkEnd w:id="1151"/>
      <w:bookmarkEnd w:id="1152"/>
    </w:p>
    <w:p w:rsidR="0083463C" w:rsidRPr="002407F9" w:rsidRDefault="0083463C" w:rsidP="0083463C">
      <w:pPr>
        <w:pStyle w:val="BodyText"/>
        <w:rPr>
          <w:noProof/>
        </w:rPr>
      </w:pPr>
      <w:r w:rsidRPr="002407F9">
        <w:rPr>
          <w:noProof/>
        </w:rPr>
        <w:t xml:space="preserve">The platform values in </w:t>
      </w:r>
      <w:r w:rsidRPr="002407F9">
        <w:rPr>
          <w:noProof/>
        </w:rPr>
        <w:fldChar w:fldCharType="begin"/>
      </w:r>
      <w:r w:rsidRPr="002407F9">
        <w:rPr>
          <w:noProof/>
        </w:rPr>
        <w:instrText xml:space="preserve"> REF _Ref294624520 \h </w:instrText>
      </w:r>
      <w:r w:rsidRPr="002407F9">
        <w:rPr>
          <w:noProof/>
        </w:rPr>
      </w:r>
      <w:r w:rsidRPr="002407F9">
        <w:rPr>
          <w:noProof/>
        </w:rPr>
        <w:fldChar w:fldCharType="separate"/>
      </w:r>
      <w:r w:rsidR="00AE7D6E" w:rsidRPr="002407F9">
        <w:rPr>
          <w:noProof/>
        </w:rPr>
        <w:t xml:space="preserve">Table </w:t>
      </w:r>
      <w:r w:rsidR="00AE7D6E">
        <w:rPr>
          <w:noProof/>
        </w:rPr>
        <w:t>25</w:t>
      </w:r>
      <w:r w:rsidRPr="002407F9">
        <w:rPr>
          <w:noProof/>
        </w:rPr>
        <w:fldChar w:fldCharType="end"/>
      </w:r>
      <w:r w:rsidRPr="002407F9">
        <w:rPr>
          <w:noProof/>
        </w:rPr>
        <w:t xml:space="preserve"> are used for the TPM_PT_PS_FAMILY_INDICATOR.</w:t>
      </w:r>
    </w:p>
    <w:p w:rsidR="00DA0A3F" w:rsidRPr="002407F9" w:rsidRDefault="00DA0A3F" w:rsidP="00DA0A3F">
      <w:pPr>
        <w:pStyle w:val="BodyText"/>
        <w:rPr>
          <w:noProof/>
        </w:rPr>
      </w:pPr>
      <w:r w:rsidRPr="002407F9">
        <w:rPr>
          <w:noProof/>
        </w:rPr>
        <w:fldChar w:fldCharType="begin"/>
      </w:r>
      <w:r w:rsidRPr="002407F9">
        <w:rPr>
          <w:noProof/>
        </w:rPr>
        <w:instrText xml:space="preserve"> REF _Ref294624520 \h </w:instrText>
      </w:r>
      <w:r w:rsidRPr="002407F9">
        <w:rPr>
          <w:noProof/>
        </w:rPr>
      </w:r>
      <w:r w:rsidRPr="002407F9">
        <w:rPr>
          <w:noProof/>
        </w:rPr>
        <w:fldChar w:fldCharType="separate"/>
      </w:r>
      <w:r w:rsidR="00AE7D6E" w:rsidRPr="002407F9">
        <w:rPr>
          <w:noProof/>
        </w:rPr>
        <w:t xml:space="preserve">Table </w:t>
      </w:r>
      <w:r w:rsidR="00AE7D6E">
        <w:rPr>
          <w:noProof/>
        </w:rPr>
        <w:t>25</w:t>
      </w:r>
      <w:r w:rsidRPr="002407F9">
        <w:rPr>
          <w:noProof/>
        </w:rPr>
        <w:fldChar w:fldCharType="end"/>
      </w:r>
      <w:r w:rsidRPr="002407F9">
        <w:rPr>
          <w:noProof/>
        </w:rPr>
        <w:t xml:space="preserve"> is an informative example of a TPM_PS constants table in the TCG Registry of Reserved TPM 2.0 Handles and Localities. It is provided for illustrative purposes only.</w:t>
      </w:r>
    </w:p>
    <w:p w:rsidR="0083463C" w:rsidRPr="002407F9" w:rsidRDefault="0083463C" w:rsidP="0083463C">
      <w:pPr>
        <w:pStyle w:val="NOTE"/>
        <w:keepNext/>
        <w:rPr>
          <w:noProof/>
        </w:rPr>
      </w:pPr>
      <w:r w:rsidRPr="002407F9">
        <w:rPr>
          <w:noProof/>
        </w:rPr>
        <w:t>NOTE</w:t>
      </w:r>
      <w:r w:rsidRPr="002407F9">
        <w:rPr>
          <w:noProof/>
        </w:rPr>
        <w:tab/>
        <w:t>Values below six (6) have the same values as the purview assignments in TPM 1.2.</w:t>
      </w:r>
    </w:p>
    <w:p w:rsidR="0083463C" w:rsidRPr="002407F9" w:rsidRDefault="0083463C" w:rsidP="0083463C">
      <w:pPr>
        <w:pStyle w:val="TABLE-title"/>
        <w:rPr>
          <w:noProof/>
        </w:rPr>
      </w:pPr>
      <w:bookmarkStart w:id="1155" w:name="_Ref294624520"/>
      <w:bookmarkStart w:id="1156" w:name="_Toc380749714"/>
      <w:bookmarkStart w:id="1157" w:name="_Toc384651376"/>
      <w:bookmarkStart w:id="1158" w:name="_Toc432512521"/>
      <w:bookmarkStart w:id="1159" w:name="_Toc443575859"/>
      <w:bookmarkStart w:id="1160" w:name="_Toc470518099"/>
      <w:bookmarkStart w:id="1161" w:name="_Toc462921314"/>
      <w:bookmarkStart w:id="1162" w:name="_Ref477549817"/>
      <w:bookmarkStart w:id="1163" w:name="_Toc516155141"/>
      <w:bookmarkStart w:id="1164" w:name="_Toc2137607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25</w:t>
      </w:r>
      <w:r w:rsidRPr="002407F9">
        <w:rPr>
          <w:noProof/>
        </w:rPr>
        <w:fldChar w:fldCharType="end"/>
      </w:r>
      <w:bookmarkEnd w:id="1155"/>
      <w:r w:rsidRPr="002407F9">
        <w:rPr>
          <w:noProof/>
        </w:rPr>
        <w:t xml:space="preserve"> — Definition of (UINT32) TPM_PS Constants &lt;OUT&gt;</w:t>
      </w:r>
      <w:bookmarkEnd w:id="1156"/>
      <w:bookmarkEnd w:id="1157"/>
      <w:bookmarkEnd w:id="1158"/>
      <w:bookmarkEnd w:id="1159"/>
      <w:bookmarkEnd w:id="1160"/>
      <w:bookmarkEnd w:id="1161"/>
      <w:bookmarkEnd w:id="1162"/>
      <w:bookmarkEnd w:id="1163"/>
      <w:bookmarkEnd w:id="1164"/>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880"/>
        <w:gridCol w:w="1260"/>
        <w:gridCol w:w="5220"/>
      </w:tblGrid>
      <w:tr w:rsidR="0083463C" w:rsidRPr="002407F9" w:rsidTr="00BF3E57">
        <w:trPr>
          <w:cantSplit/>
          <w:tblHeader/>
          <w:jc w:val="center"/>
        </w:trPr>
        <w:tc>
          <w:tcPr>
            <w:tcW w:w="28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Capability Name</w:t>
            </w:r>
          </w:p>
        </w:tc>
        <w:tc>
          <w:tcPr>
            <w:tcW w:w="1260" w:type="dxa"/>
            <w:tcBorders>
              <w:top w:val="single" w:sz="12" w:space="0" w:color="auto"/>
              <w:bottom w:val="single" w:sz="12" w:space="0" w:color="auto"/>
            </w:tcBorders>
            <w:tcMar>
              <w:left w:w="0" w:type="dxa"/>
              <w:right w:w="0" w:type="dxa"/>
            </w:tcMar>
          </w:tcPr>
          <w:p w:rsidR="0083463C" w:rsidRPr="002407F9" w:rsidRDefault="0083463C" w:rsidP="00BF3E57">
            <w:pPr>
              <w:pStyle w:val="TABLE-col-heading"/>
              <w:jc w:val="center"/>
              <w:rPr>
                <w:noProof/>
              </w:rPr>
            </w:pPr>
            <w:r w:rsidRPr="002407F9">
              <w:rPr>
                <w:noProof/>
              </w:rPr>
              <w:t>Value</w:t>
            </w:r>
          </w:p>
        </w:tc>
        <w:tc>
          <w:tcPr>
            <w:tcW w:w="522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cantSplit/>
          <w:jc w:val="center"/>
        </w:trPr>
        <w:tc>
          <w:tcPr>
            <w:tcW w:w="2880" w:type="dxa"/>
          </w:tcPr>
          <w:p w:rsidR="0083463C" w:rsidRPr="002407F9" w:rsidRDefault="0083463C" w:rsidP="00BF3E57">
            <w:pPr>
              <w:pStyle w:val="TABLE-cell"/>
            </w:pPr>
            <w:r w:rsidRPr="002407F9">
              <w:t>TPM_PS_MAIN</w:t>
            </w:r>
          </w:p>
        </w:tc>
        <w:tc>
          <w:tcPr>
            <w:tcW w:w="1260" w:type="dxa"/>
            <w:tcMar>
              <w:left w:w="0" w:type="dxa"/>
              <w:right w:w="0" w:type="dxa"/>
            </w:tcMar>
          </w:tcPr>
          <w:p w:rsidR="0083463C" w:rsidRPr="002407F9" w:rsidRDefault="0083463C" w:rsidP="00BF3E57">
            <w:pPr>
              <w:pStyle w:val="TABLE-cell"/>
              <w:jc w:val="center"/>
            </w:pPr>
            <w:r w:rsidRPr="002407F9">
              <w:t>0x00000000</w:t>
            </w:r>
          </w:p>
        </w:tc>
        <w:tc>
          <w:tcPr>
            <w:tcW w:w="5220" w:type="dxa"/>
          </w:tcPr>
          <w:p w:rsidR="0083463C" w:rsidRPr="002407F9" w:rsidRDefault="0083463C" w:rsidP="00BF3E57">
            <w:pPr>
              <w:pStyle w:val="TABLE-cell"/>
            </w:pPr>
            <w:r w:rsidRPr="002407F9">
              <w:t xml:space="preserve">not platform specific </w:t>
            </w:r>
          </w:p>
        </w:tc>
      </w:tr>
      <w:tr w:rsidR="0083463C" w:rsidRPr="002407F9" w:rsidTr="00BF3E57">
        <w:trPr>
          <w:cantSplit/>
          <w:jc w:val="center"/>
        </w:trPr>
        <w:tc>
          <w:tcPr>
            <w:tcW w:w="2880" w:type="dxa"/>
          </w:tcPr>
          <w:p w:rsidR="0083463C" w:rsidRPr="002407F9" w:rsidRDefault="0083463C" w:rsidP="00BF3E57">
            <w:pPr>
              <w:pStyle w:val="TABLE-cell"/>
            </w:pPr>
            <w:r w:rsidRPr="002407F9">
              <w:t>TPM_PS_PC</w:t>
            </w:r>
          </w:p>
        </w:tc>
        <w:tc>
          <w:tcPr>
            <w:tcW w:w="1260" w:type="dxa"/>
            <w:tcMar>
              <w:left w:w="0" w:type="dxa"/>
              <w:right w:w="0" w:type="dxa"/>
            </w:tcMar>
          </w:tcPr>
          <w:p w:rsidR="0083463C" w:rsidRPr="002407F9" w:rsidRDefault="0083463C" w:rsidP="00BF3E57">
            <w:pPr>
              <w:pStyle w:val="TABLE-cell"/>
              <w:jc w:val="center"/>
            </w:pPr>
            <w:r w:rsidRPr="002407F9">
              <w:t>0x00000001</w:t>
            </w:r>
          </w:p>
        </w:tc>
        <w:tc>
          <w:tcPr>
            <w:tcW w:w="5220" w:type="dxa"/>
          </w:tcPr>
          <w:p w:rsidR="0083463C" w:rsidRPr="002407F9" w:rsidRDefault="0083463C" w:rsidP="00BF3E57">
            <w:pPr>
              <w:pStyle w:val="TABLE-cell"/>
            </w:pPr>
            <w:r w:rsidRPr="002407F9">
              <w:t>PC Client</w:t>
            </w:r>
          </w:p>
        </w:tc>
      </w:tr>
      <w:tr w:rsidR="0083463C" w:rsidRPr="002407F9" w:rsidTr="00BF3E57">
        <w:trPr>
          <w:cantSplit/>
          <w:jc w:val="center"/>
        </w:trPr>
        <w:tc>
          <w:tcPr>
            <w:tcW w:w="2880" w:type="dxa"/>
          </w:tcPr>
          <w:p w:rsidR="0083463C" w:rsidRPr="002407F9" w:rsidRDefault="0083463C" w:rsidP="00BF3E57">
            <w:pPr>
              <w:pStyle w:val="TABLE-cell"/>
            </w:pPr>
            <w:r w:rsidRPr="002407F9">
              <w:t>TPM_PS_PDA</w:t>
            </w:r>
          </w:p>
        </w:tc>
        <w:tc>
          <w:tcPr>
            <w:tcW w:w="1260" w:type="dxa"/>
            <w:tcMar>
              <w:left w:w="0" w:type="dxa"/>
              <w:right w:w="0" w:type="dxa"/>
            </w:tcMar>
          </w:tcPr>
          <w:p w:rsidR="0083463C" w:rsidRPr="002407F9" w:rsidRDefault="0083463C" w:rsidP="00BF3E57">
            <w:pPr>
              <w:pStyle w:val="TABLE-cell"/>
              <w:jc w:val="center"/>
            </w:pPr>
            <w:r w:rsidRPr="002407F9">
              <w:t>0x00000002</w:t>
            </w:r>
          </w:p>
        </w:tc>
        <w:tc>
          <w:tcPr>
            <w:tcW w:w="5220" w:type="dxa"/>
          </w:tcPr>
          <w:p w:rsidR="0083463C" w:rsidRPr="002407F9" w:rsidRDefault="0083463C" w:rsidP="00BF3E57">
            <w:pPr>
              <w:pStyle w:val="TABLE-cell"/>
            </w:pPr>
            <w:r w:rsidRPr="002407F9">
              <w:t>PDA (includes all mobile devices that are not specifically cell phones)</w:t>
            </w:r>
          </w:p>
        </w:tc>
      </w:tr>
      <w:tr w:rsidR="0083463C" w:rsidRPr="002407F9" w:rsidTr="00BF3E57">
        <w:trPr>
          <w:cantSplit/>
          <w:jc w:val="center"/>
        </w:trPr>
        <w:tc>
          <w:tcPr>
            <w:tcW w:w="2880" w:type="dxa"/>
          </w:tcPr>
          <w:p w:rsidR="0083463C" w:rsidRPr="002407F9" w:rsidRDefault="0083463C" w:rsidP="00BF3E57">
            <w:pPr>
              <w:pStyle w:val="TABLE-cell"/>
            </w:pPr>
            <w:r w:rsidRPr="002407F9">
              <w:t>TPM_PS_CELL_PHONE</w:t>
            </w:r>
          </w:p>
        </w:tc>
        <w:tc>
          <w:tcPr>
            <w:tcW w:w="1260" w:type="dxa"/>
            <w:tcMar>
              <w:left w:w="0" w:type="dxa"/>
              <w:right w:w="0" w:type="dxa"/>
            </w:tcMar>
          </w:tcPr>
          <w:p w:rsidR="0083463C" w:rsidRPr="002407F9" w:rsidRDefault="0083463C" w:rsidP="00BF3E57">
            <w:pPr>
              <w:pStyle w:val="TABLE-cell"/>
              <w:jc w:val="center"/>
            </w:pPr>
            <w:r w:rsidRPr="002407F9">
              <w:t>0x00000003</w:t>
            </w:r>
          </w:p>
        </w:tc>
        <w:tc>
          <w:tcPr>
            <w:tcW w:w="5220" w:type="dxa"/>
          </w:tcPr>
          <w:p w:rsidR="0083463C" w:rsidRPr="002407F9" w:rsidRDefault="0083463C" w:rsidP="00BF3E57">
            <w:pPr>
              <w:pStyle w:val="TABLE-cell"/>
            </w:pPr>
            <w:r w:rsidRPr="002407F9">
              <w:t xml:space="preserve">Cell Phone </w:t>
            </w:r>
          </w:p>
        </w:tc>
      </w:tr>
      <w:tr w:rsidR="0083463C" w:rsidRPr="002407F9" w:rsidTr="00BF3E57">
        <w:trPr>
          <w:cantSplit/>
          <w:jc w:val="center"/>
        </w:trPr>
        <w:tc>
          <w:tcPr>
            <w:tcW w:w="2880" w:type="dxa"/>
          </w:tcPr>
          <w:p w:rsidR="0083463C" w:rsidRPr="002407F9" w:rsidRDefault="0083463C" w:rsidP="00BF3E57">
            <w:pPr>
              <w:pStyle w:val="TABLE-cell"/>
            </w:pPr>
            <w:r w:rsidRPr="002407F9">
              <w:t>TPM_PS_SERVER</w:t>
            </w:r>
          </w:p>
        </w:tc>
        <w:tc>
          <w:tcPr>
            <w:tcW w:w="1260" w:type="dxa"/>
            <w:tcMar>
              <w:left w:w="0" w:type="dxa"/>
              <w:right w:w="0" w:type="dxa"/>
            </w:tcMar>
          </w:tcPr>
          <w:p w:rsidR="0083463C" w:rsidRPr="002407F9" w:rsidRDefault="0083463C" w:rsidP="00BF3E57">
            <w:pPr>
              <w:pStyle w:val="TABLE-cell"/>
              <w:jc w:val="center"/>
            </w:pPr>
            <w:r w:rsidRPr="002407F9">
              <w:t>0x00000004</w:t>
            </w:r>
          </w:p>
        </w:tc>
        <w:tc>
          <w:tcPr>
            <w:tcW w:w="5220" w:type="dxa"/>
          </w:tcPr>
          <w:p w:rsidR="0083463C" w:rsidRPr="002407F9" w:rsidRDefault="0083463C" w:rsidP="00BF3E57">
            <w:pPr>
              <w:pStyle w:val="TABLE-cell"/>
            </w:pPr>
            <w:r w:rsidRPr="002407F9">
              <w:t>Server WG</w:t>
            </w:r>
          </w:p>
        </w:tc>
      </w:tr>
      <w:tr w:rsidR="0083463C" w:rsidRPr="002407F9" w:rsidTr="00BF3E57">
        <w:trPr>
          <w:cantSplit/>
          <w:jc w:val="center"/>
        </w:trPr>
        <w:tc>
          <w:tcPr>
            <w:tcW w:w="2880" w:type="dxa"/>
          </w:tcPr>
          <w:p w:rsidR="0083463C" w:rsidRPr="002407F9" w:rsidRDefault="0083463C" w:rsidP="00BF3E57">
            <w:pPr>
              <w:pStyle w:val="TABLE-cell"/>
            </w:pPr>
            <w:r w:rsidRPr="002407F9">
              <w:t>TPM_PS_PERIPHERAL</w:t>
            </w:r>
          </w:p>
        </w:tc>
        <w:tc>
          <w:tcPr>
            <w:tcW w:w="1260" w:type="dxa"/>
            <w:tcMar>
              <w:left w:w="0" w:type="dxa"/>
              <w:right w:w="0" w:type="dxa"/>
            </w:tcMar>
          </w:tcPr>
          <w:p w:rsidR="0083463C" w:rsidRPr="002407F9" w:rsidRDefault="0083463C" w:rsidP="00BF3E57">
            <w:pPr>
              <w:pStyle w:val="TABLE-cell"/>
              <w:jc w:val="center"/>
            </w:pPr>
            <w:r w:rsidRPr="002407F9">
              <w:t>0x00000005</w:t>
            </w:r>
          </w:p>
        </w:tc>
        <w:tc>
          <w:tcPr>
            <w:tcW w:w="5220" w:type="dxa"/>
          </w:tcPr>
          <w:p w:rsidR="0083463C" w:rsidRPr="002407F9" w:rsidRDefault="0083463C" w:rsidP="00BF3E57">
            <w:pPr>
              <w:pStyle w:val="TABLE-cell"/>
            </w:pPr>
            <w:r w:rsidRPr="002407F9">
              <w:t>Peripheral WG</w:t>
            </w:r>
          </w:p>
        </w:tc>
      </w:tr>
      <w:tr w:rsidR="0083463C" w:rsidRPr="002407F9" w:rsidTr="00BF3E57">
        <w:trPr>
          <w:cantSplit/>
          <w:jc w:val="center"/>
        </w:trPr>
        <w:tc>
          <w:tcPr>
            <w:tcW w:w="2880" w:type="dxa"/>
          </w:tcPr>
          <w:p w:rsidR="0083463C" w:rsidRPr="002407F9" w:rsidRDefault="0083463C" w:rsidP="00BF3E57">
            <w:pPr>
              <w:pStyle w:val="TABLE-cell"/>
            </w:pPr>
            <w:r w:rsidRPr="002407F9">
              <w:t>TPM_PS_TSS</w:t>
            </w:r>
          </w:p>
        </w:tc>
        <w:tc>
          <w:tcPr>
            <w:tcW w:w="1260" w:type="dxa"/>
            <w:tcMar>
              <w:left w:w="0" w:type="dxa"/>
              <w:right w:w="0" w:type="dxa"/>
            </w:tcMar>
          </w:tcPr>
          <w:p w:rsidR="0083463C" w:rsidRPr="002407F9" w:rsidRDefault="0083463C" w:rsidP="00BF3E57">
            <w:pPr>
              <w:pStyle w:val="TABLE-cell"/>
              <w:jc w:val="center"/>
            </w:pPr>
            <w:r w:rsidRPr="002407F9">
              <w:t>0x00000006</w:t>
            </w:r>
          </w:p>
        </w:tc>
        <w:tc>
          <w:tcPr>
            <w:tcW w:w="5220" w:type="dxa"/>
          </w:tcPr>
          <w:p w:rsidR="0083463C" w:rsidRPr="002407F9" w:rsidRDefault="0083463C" w:rsidP="00BF3E57">
            <w:pPr>
              <w:pStyle w:val="TABLE-cell"/>
            </w:pPr>
            <w:r w:rsidRPr="002407F9">
              <w:t>TSS WG</w:t>
            </w:r>
            <w:r w:rsidR="00DA0A3F" w:rsidRPr="002407F9">
              <w:t xml:space="preserve"> (deprecated)</w:t>
            </w:r>
          </w:p>
        </w:tc>
      </w:tr>
      <w:tr w:rsidR="0083463C" w:rsidRPr="002407F9" w:rsidTr="00BF3E57">
        <w:trPr>
          <w:cantSplit/>
          <w:jc w:val="center"/>
        </w:trPr>
        <w:tc>
          <w:tcPr>
            <w:tcW w:w="2880" w:type="dxa"/>
          </w:tcPr>
          <w:p w:rsidR="0083463C" w:rsidRPr="002407F9" w:rsidRDefault="0083463C" w:rsidP="00BF3E57">
            <w:pPr>
              <w:pStyle w:val="TABLE-cell"/>
            </w:pPr>
            <w:r w:rsidRPr="002407F9">
              <w:t>TPM_PS_STORAGE</w:t>
            </w:r>
          </w:p>
        </w:tc>
        <w:tc>
          <w:tcPr>
            <w:tcW w:w="1260" w:type="dxa"/>
            <w:tcMar>
              <w:left w:w="0" w:type="dxa"/>
              <w:right w:w="0" w:type="dxa"/>
            </w:tcMar>
          </w:tcPr>
          <w:p w:rsidR="0083463C" w:rsidRPr="002407F9" w:rsidRDefault="0083463C" w:rsidP="00BF3E57">
            <w:pPr>
              <w:pStyle w:val="TABLE-cell"/>
              <w:jc w:val="center"/>
            </w:pPr>
            <w:r w:rsidRPr="002407F9">
              <w:t>0x00000007</w:t>
            </w:r>
          </w:p>
        </w:tc>
        <w:tc>
          <w:tcPr>
            <w:tcW w:w="5220" w:type="dxa"/>
          </w:tcPr>
          <w:p w:rsidR="0083463C" w:rsidRPr="002407F9" w:rsidRDefault="0083463C" w:rsidP="00BF3E57">
            <w:pPr>
              <w:pStyle w:val="TABLE-cell"/>
            </w:pPr>
            <w:r w:rsidRPr="002407F9">
              <w:t>Storage WG</w:t>
            </w:r>
          </w:p>
        </w:tc>
      </w:tr>
      <w:tr w:rsidR="0083463C" w:rsidRPr="002407F9" w:rsidTr="00BF3E57">
        <w:trPr>
          <w:cantSplit/>
          <w:jc w:val="center"/>
        </w:trPr>
        <w:tc>
          <w:tcPr>
            <w:tcW w:w="2880" w:type="dxa"/>
          </w:tcPr>
          <w:p w:rsidR="0083463C" w:rsidRPr="002407F9" w:rsidRDefault="0083463C" w:rsidP="00BF3E57">
            <w:pPr>
              <w:pStyle w:val="TABLE-cell"/>
            </w:pPr>
            <w:r w:rsidRPr="002407F9">
              <w:t>TPM_PS_AUTHENTICATION</w:t>
            </w:r>
          </w:p>
        </w:tc>
        <w:tc>
          <w:tcPr>
            <w:tcW w:w="1260" w:type="dxa"/>
            <w:tcMar>
              <w:left w:w="0" w:type="dxa"/>
              <w:right w:w="0" w:type="dxa"/>
            </w:tcMar>
          </w:tcPr>
          <w:p w:rsidR="0083463C" w:rsidRPr="002407F9" w:rsidRDefault="0083463C" w:rsidP="00BF3E57">
            <w:pPr>
              <w:pStyle w:val="TABLE-cell"/>
              <w:jc w:val="center"/>
            </w:pPr>
            <w:r w:rsidRPr="002407F9">
              <w:t>0x00000008</w:t>
            </w:r>
          </w:p>
        </w:tc>
        <w:tc>
          <w:tcPr>
            <w:tcW w:w="5220" w:type="dxa"/>
          </w:tcPr>
          <w:p w:rsidR="0083463C" w:rsidRPr="002407F9" w:rsidRDefault="0083463C" w:rsidP="00BF3E57">
            <w:pPr>
              <w:pStyle w:val="TABLE-cell"/>
            </w:pPr>
            <w:r w:rsidRPr="002407F9">
              <w:t>Authentication WG</w:t>
            </w:r>
          </w:p>
        </w:tc>
      </w:tr>
      <w:tr w:rsidR="0083463C" w:rsidRPr="002407F9" w:rsidTr="00BF3E57">
        <w:trPr>
          <w:cantSplit/>
          <w:jc w:val="center"/>
        </w:trPr>
        <w:tc>
          <w:tcPr>
            <w:tcW w:w="2880" w:type="dxa"/>
          </w:tcPr>
          <w:p w:rsidR="0083463C" w:rsidRPr="002407F9" w:rsidRDefault="0083463C" w:rsidP="00BF3E57">
            <w:pPr>
              <w:pStyle w:val="TABLE-cell"/>
            </w:pPr>
            <w:r w:rsidRPr="002407F9">
              <w:t>TPM_PS_EMBEDDED</w:t>
            </w:r>
          </w:p>
        </w:tc>
        <w:tc>
          <w:tcPr>
            <w:tcW w:w="1260" w:type="dxa"/>
            <w:tcMar>
              <w:left w:w="0" w:type="dxa"/>
              <w:right w:w="0" w:type="dxa"/>
            </w:tcMar>
          </w:tcPr>
          <w:p w:rsidR="0083463C" w:rsidRPr="002407F9" w:rsidRDefault="0083463C" w:rsidP="00BF3E57">
            <w:pPr>
              <w:pStyle w:val="TABLE-cell"/>
              <w:jc w:val="center"/>
            </w:pPr>
            <w:r w:rsidRPr="002407F9">
              <w:t>0x00000009</w:t>
            </w:r>
          </w:p>
        </w:tc>
        <w:tc>
          <w:tcPr>
            <w:tcW w:w="5220" w:type="dxa"/>
          </w:tcPr>
          <w:p w:rsidR="0083463C" w:rsidRPr="002407F9" w:rsidRDefault="0083463C" w:rsidP="00BF3E57">
            <w:pPr>
              <w:pStyle w:val="TABLE-cell"/>
            </w:pPr>
            <w:r w:rsidRPr="002407F9">
              <w:t>Embedded WG</w:t>
            </w:r>
          </w:p>
        </w:tc>
      </w:tr>
      <w:tr w:rsidR="0083463C" w:rsidRPr="002407F9" w:rsidTr="00BF3E57">
        <w:trPr>
          <w:cantSplit/>
          <w:jc w:val="center"/>
        </w:trPr>
        <w:tc>
          <w:tcPr>
            <w:tcW w:w="2880" w:type="dxa"/>
          </w:tcPr>
          <w:p w:rsidR="0083463C" w:rsidRPr="002407F9" w:rsidRDefault="0083463C" w:rsidP="00BF3E57">
            <w:pPr>
              <w:pStyle w:val="TABLE-cell"/>
            </w:pPr>
            <w:r w:rsidRPr="002407F9">
              <w:t>TPM_PS_HARDCOPY</w:t>
            </w:r>
          </w:p>
        </w:tc>
        <w:tc>
          <w:tcPr>
            <w:tcW w:w="1260" w:type="dxa"/>
            <w:tcMar>
              <w:left w:w="0" w:type="dxa"/>
              <w:right w:w="0" w:type="dxa"/>
            </w:tcMar>
          </w:tcPr>
          <w:p w:rsidR="0083463C" w:rsidRPr="002407F9" w:rsidRDefault="0083463C" w:rsidP="00BF3E57">
            <w:pPr>
              <w:pStyle w:val="TABLE-cell"/>
              <w:jc w:val="center"/>
            </w:pPr>
            <w:r w:rsidRPr="002407F9">
              <w:t>0x0000000A</w:t>
            </w:r>
          </w:p>
        </w:tc>
        <w:tc>
          <w:tcPr>
            <w:tcW w:w="5220" w:type="dxa"/>
          </w:tcPr>
          <w:p w:rsidR="0083463C" w:rsidRPr="002407F9" w:rsidRDefault="0083463C" w:rsidP="00BF3E57">
            <w:pPr>
              <w:pStyle w:val="TABLE-cell"/>
            </w:pPr>
            <w:r w:rsidRPr="002407F9">
              <w:t>Hardcopy WG</w:t>
            </w:r>
          </w:p>
        </w:tc>
      </w:tr>
      <w:tr w:rsidR="0083463C" w:rsidRPr="002407F9" w:rsidTr="00BF3E57">
        <w:trPr>
          <w:cantSplit/>
          <w:jc w:val="center"/>
        </w:trPr>
        <w:tc>
          <w:tcPr>
            <w:tcW w:w="2880" w:type="dxa"/>
          </w:tcPr>
          <w:p w:rsidR="0083463C" w:rsidRPr="002407F9" w:rsidRDefault="0083463C" w:rsidP="00BF3E57">
            <w:pPr>
              <w:pStyle w:val="TABLE-cell"/>
            </w:pPr>
            <w:r w:rsidRPr="002407F9">
              <w:t>TPM_PS_INFRASTRUCTURE</w:t>
            </w:r>
          </w:p>
        </w:tc>
        <w:tc>
          <w:tcPr>
            <w:tcW w:w="1260" w:type="dxa"/>
            <w:tcMar>
              <w:left w:w="0" w:type="dxa"/>
              <w:right w:w="0" w:type="dxa"/>
            </w:tcMar>
          </w:tcPr>
          <w:p w:rsidR="0083463C" w:rsidRPr="002407F9" w:rsidRDefault="0083463C" w:rsidP="00BF3E57">
            <w:pPr>
              <w:pStyle w:val="TABLE-cell"/>
              <w:jc w:val="center"/>
            </w:pPr>
            <w:r w:rsidRPr="002407F9">
              <w:t>0x0000000B</w:t>
            </w:r>
          </w:p>
        </w:tc>
        <w:tc>
          <w:tcPr>
            <w:tcW w:w="5220" w:type="dxa"/>
          </w:tcPr>
          <w:p w:rsidR="0083463C" w:rsidRPr="002407F9" w:rsidRDefault="0083463C" w:rsidP="00BF3E57">
            <w:pPr>
              <w:pStyle w:val="TABLE-cell"/>
            </w:pPr>
            <w:r w:rsidRPr="002407F9">
              <w:t>Infrastructure WG</w:t>
            </w:r>
            <w:r w:rsidR="00DA0A3F" w:rsidRPr="002407F9">
              <w:t xml:space="preserve"> (deprecated)</w:t>
            </w:r>
          </w:p>
        </w:tc>
      </w:tr>
      <w:tr w:rsidR="0083463C" w:rsidRPr="002407F9" w:rsidTr="00BF3E57">
        <w:trPr>
          <w:cantSplit/>
          <w:jc w:val="center"/>
        </w:trPr>
        <w:tc>
          <w:tcPr>
            <w:tcW w:w="2880" w:type="dxa"/>
          </w:tcPr>
          <w:p w:rsidR="0083463C" w:rsidRPr="002407F9" w:rsidRDefault="0083463C" w:rsidP="00BF3E57">
            <w:pPr>
              <w:pStyle w:val="TABLE-cell"/>
            </w:pPr>
            <w:r w:rsidRPr="002407F9">
              <w:t>TPM_PS_VIRTUALIZATION</w:t>
            </w:r>
          </w:p>
        </w:tc>
        <w:tc>
          <w:tcPr>
            <w:tcW w:w="1260" w:type="dxa"/>
            <w:tcMar>
              <w:left w:w="0" w:type="dxa"/>
              <w:right w:w="0" w:type="dxa"/>
            </w:tcMar>
          </w:tcPr>
          <w:p w:rsidR="0083463C" w:rsidRPr="002407F9" w:rsidRDefault="0083463C" w:rsidP="00BF3E57">
            <w:pPr>
              <w:pStyle w:val="TABLE-cell"/>
              <w:jc w:val="center"/>
            </w:pPr>
            <w:r w:rsidRPr="002407F9">
              <w:t>0x0000000C</w:t>
            </w:r>
          </w:p>
        </w:tc>
        <w:tc>
          <w:tcPr>
            <w:tcW w:w="5220" w:type="dxa"/>
          </w:tcPr>
          <w:p w:rsidR="0083463C" w:rsidRPr="002407F9" w:rsidRDefault="0083463C" w:rsidP="00BF3E57">
            <w:pPr>
              <w:pStyle w:val="TABLE-cell"/>
            </w:pPr>
            <w:r w:rsidRPr="002407F9">
              <w:t>Virtualization WG</w:t>
            </w:r>
          </w:p>
        </w:tc>
      </w:tr>
      <w:tr w:rsidR="0083463C" w:rsidRPr="002407F9" w:rsidTr="00BF3E57">
        <w:trPr>
          <w:cantSplit/>
          <w:jc w:val="center"/>
        </w:trPr>
        <w:tc>
          <w:tcPr>
            <w:tcW w:w="2880" w:type="dxa"/>
          </w:tcPr>
          <w:p w:rsidR="0083463C" w:rsidRPr="002407F9" w:rsidRDefault="0083463C" w:rsidP="00BF3E57">
            <w:pPr>
              <w:pStyle w:val="TABLE-cell"/>
            </w:pPr>
            <w:r w:rsidRPr="002407F9">
              <w:t>TPM_PS_TNC</w:t>
            </w:r>
          </w:p>
        </w:tc>
        <w:tc>
          <w:tcPr>
            <w:tcW w:w="1260" w:type="dxa"/>
            <w:tcMar>
              <w:left w:w="0" w:type="dxa"/>
              <w:right w:w="0" w:type="dxa"/>
            </w:tcMar>
          </w:tcPr>
          <w:p w:rsidR="0083463C" w:rsidRPr="002407F9" w:rsidRDefault="0083463C" w:rsidP="00BF3E57">
            <w:pPr>
              <w:pStyle w:val="TABLE-cell"/>
              <w:jc w:val="center"/>
            </w:pPr>
            <w:r w:rsidRPr="002407F9">
              <w:t>0x0000000D</w:t>
            </w:r>
          </w:p>
        </w:tc>
        <w:tc>
          <w:tcPr>
            <w:tcW w:w="5220" w:type="dxa"/>
          </w:tcPr>
          <w:p w:rsidR="0083463C" w:rsidRPr="002407F9" w:rsidRDefault="0083463C" w:rsidP="00BF3E57">
            <w:pPr>
              <w:pStyle w:val="TABLE-cell"/>
            </w:pPr>
            <w:r w:rsidRPr="002407F9">
              <w:t>Trusted Network Connect WG</w:t>
            </w:r>
            <w:r w:rsidR="00DA0A3F" w:rsidRPr="002407F9">
              <w:t xml:space="preserve"> (deprecated)</w:t>
            </w:r>
          </w:p>
        </w:tc>
      </w:tr>
      <w:tr w:rsidR="0083463C" w:rsidRPr="002407F9" w:rsidTr="00BF3E57">
        <w:trPr>
          <w:cantSplit/>
          <w:jc w:val="center"/>
        </w:trPr>
        <w:tc>
          <w:tcPr>
            <w:tcW w:w="2880" w:type="dxa"/>
          </w:tcPr>
          <w:p w:rsidR="0083463C" w:rsidRPr="002407F9" w:rsidRDefault="0083463C" w:rsidP="00BF3E57">
            <w:pPr>
              <w:pStyle w:val="TABLE-cell"/>
            </w:pPr>
            <w:r w:rsidRPr="002407F9">
              <w:t>TPM_PS_MULTI_TENANT</w:t>
            </w:r>
          </w:p>
        </w:tc>
        <w:tc>
          <w:tcPr>
            <w:tcW w:w="1260" w:type="dxa"/>
            <w:tcMar>
              <w:left w:w="0" w:type="dxa"/>
              <w:right w:w="0" w:type="dxa"/>
            </w:tcMar>
          </w:tcPr>
          <w:p w:rsidR="0083463C" w:rsidRPr="002407F9" w:rsidRDefault="0083463C" w:rsidP="00BF3E57">
            <w:pPr>
              <w:pStyle w:val="TABLE-cell"/>
              <w:jc w:val="center"/>
            </w:pPr>
            <w:r w:rsidRPr="002407F9">
              <w:t>0x0000000E</w:t>
            </w:r>
          </w:p>
        </w:tc>
        <w:tc>
          <w:tcPr>
            <w:tcW w:w="5220" w:type="dxa"/>
          </w:tcPr>
          <w:p w:rsidR="0083463C" w:rsidRPr="002407F9" w:rsidRDefault="0083463C" w:rsidP="00BF3E57">
            <w:pPr>
              <w:pStyle w:val="TABLE-cell"/>
            </w:pPr>
            <w:r w:rsidRPr="002407F9">
              <w:t>Multi-tenant WG</w:t>
            </w:r>
            <w:r w:rsidR="00DA0A3F" w:rsidRPr="002407F9">
              <w:t xml:space="preserve"> (deprecated)</w:t>
            </w:r>
          </w:p>
        </w:tc>
      </w:tr>
      <w:tr w:rsidR="0083463C" w:rsidRPr="002407F9" w:rsidTr="00BF3E57">
        <w:trPr>
          <w:cantSplit/>
          <w:jc w:val="center"/>
        </w:trPr>
        <w:tc>
          <w:tcPr>
            <w:tcW w:w="2880" w:type="dxa"/>
          </w:tcPr>
          <w:p w:rsidR="0083463C" w:rsidRPr="002407F9" w:rsidRDefault="0083463C" w:rsidP="00BF3E57">
            <w:pPr>
              <w:pStyle w:val="TABLE-cell"/>
              <w:keepNext w:val="0"/>
            </w:pPr>
            <w:r w:rsidRPr="002407F9">
              <w:t>TPM_PS_TC</w:t>
            </w:r>
          </w:p>
        </w:tc>
        <w:tc>
          <w:tcPr>
            <w:tcW w:w="1260" w:type="dxa"/>
            <w:tcMar>
              <w:left w:w="0" w:type="dxa"/>
              <w:right w:w="0" w:type="dxa"/>
            </w:tcMar>
          </w:tcPr>
          <w:p w:rsidR="0083463C" w:rsidRPr="002407F9" w:rsidRDefault="0083463C" w:rsidP="00BF3E57">
            <w:pPr>
              <w:pStyle w:val="TABLE-cell"/>
              <w:keepNext w:val="0"/>
              <w:jc w:val="center"/>
            </w:pPr>
            <w:r w:rsidRPr="002407F9">
              <w:t>0x0000000F</w:t>
            </w:r>
          </w:p>
        </w:tc>
        <w:tc>
          <w:tcPr>
            <w:tcW w:w="5220" w:type="dxa"/>
          </w:tcPr>
          <w:p w:rsidR="0083463C" w:rsidRPr="002407F9" w:rsidRDefault="0083463C" w:rsidP="00BF3E57">
            <w:pPr>
              <w:pStyle w:val="TABLE-cell"/>
              <w:keepNext w:val="0"/>
            </w:pPr>
            <w:r w:rsidRPr="002407F9">
              <w:t>Technical Committee</w:t>
            </w:r>
            <w:r w:rsidR="00DA0A3F" w:rsidRPr="002407F9">
              <w:t xml:space="preserve"> (deprecated)</w:t>
            </w:r>
          </w:p>
        </w:tc>
      </w:tr>
    </w:tbl>
    <w:p w:rsidR="0083463C" w:rsidRPr="002407F9" w:rsidRDefault="0083463C" w:rsidP="0083463C">
      <w:pPr>
        <w:pStyle w:val="Heading1"/>
        <w:rPr>
          <w:noProof/>
        </w:rPr>
      </w:pPr>
      <w:bookmarkStart w:id="1165" w:name="_Toc304539151"/>
      <w:bookmarkStart w:id="1166" w:name="_Toc308709691"/>
      <w:bookmarkStart w:id="1167" w:name="_Toc380749397"/>
      <w:bookmarkStart w:id="1168" w:name="_Toc384901703"/>
      <w:bookmarkStart w:id="1169" w:name="_Toc432512227"/>
      <w:bookmarkStart w:id="1170" w:name="_Toc443575567"/>
      <w:bookmarkStart w:id="1171" w:name="_Toc470517794"/>
      <w:bookmarkStart w:id="1172" w:name="_Toc462921014"/>
      <w:bookmarkStart w:id="1173" w:name="_Toc516154832"/>
      <w:bookmarkStart w:id="1174" w:name="_Toc20317562"/>
      <w:r w:rsidRPr="002407F9">
        <w:rPr>
          <w:noProof/>
        </w:rPr>
        <w:lastRenderedPageBreak/>
        <w:t>Handles</w:t>
      </w:r>
      <w:bookmarkEnd w:id="1153"/>
      <w:bookmarkEnd w:id="1154"/>
      <w:bookmarkEnd w:id="1165"/>
      <w:bookmarkEnd w:id="1166"/>
      <w:bookmarkEnd w:id="1167"/>
      <w:bookmarkEnd w:id="1168"/>
      <w:bookmarkEnd w:id="1169"/>
      <w:bookmarkEnd w:id="1170"/>
      <w:bookmarkEnd w:id="1171"/>
      <w:bookmarkEnd w:id="1172"/>
      <w:bookmarkEnd w:id="1173"/>
      <w:bookmarkEnd w:id="1174"/>
    </w:p>
    <w:p w:rsidR="0083463C" w:rsidRPr="002407F9" w:rsidRDefault="0083463C" w:rsidP="0083463C">
      <w:pPr>
        <w:pStyle w:val="Heading2"/>
        <w:rPr>
          <w:noProof/>
        </w:rPr>
      </w:pPr>
      <w:bookmarkStart w:id="1175" w:name="_Toc286046981"/>
      <w:bookmarkStart w:id="1176" w:name="_Toc288814914"/>
      <w:bookmarkStart w:id="1177" w:name="_Toc304539152"/>
      <w:bookmarkStart w:id="1178" w:name="_Toc308709692"/>
      <w:bookmarkStart w:id="1179" w:name="_Toc380749398"/>
      <w:bookmarkStart w:id="1180" w:name="_Toc384901704"/>
      <w:bookmarkStart w:id="1181" w:name="_Toc432512228"/>
      <w:bookmarkStart w:id="1182" w:name="_Toc443575568"/>
      <w:bookmarkStart w:id="1183" w:name="_Toc470517795"/>
      <w:bookmarkStart w:id="1184" w:name="_Toc462921015"/>
      <w:bookmarkStart w:id="1185" w:name="_Toc516154833"/>
      <w:bookmarkStart w:id="1186" w:name="_Toc20317563"/>
      <w:r w:rsidRPr="002407F9">
        <w:rPr>
          <w:noProof/>
        </w:rPr>
        <w:t>Introduction</w:t>
      </w:r>
      <w:bookmarkEnd w:id="1175"/>
      <w:bookmarkEnd w:id="1176"/>
      <w:bookmarkEnd w:id="1177"/>
      <w:bookmarkEnd w:id="1178"/>
      <w:bookmarkEnd w:id="1179"/>
      <w:bookmarkEnd w:id="1180"/>
      <w:bookmarkEnd w:id="1181"/>
      <w:bookmarkEnd w:id="1182"/>
      <w:bookmarkEnd w:id="1183"/>
      <w:bookmarkEnd w:id="1184"/>
      <w:bookmarkEnd w:id="1185"/>
      <w:bookmarkEnd w:id="1186"/>
    </w:p>
    <w:p w:rsidR="0083463C" w:rsidRPr="002407F9" w:rsidRDefault="0083463C" w:rsidP="0083463C">
      <w:pPr>
        <w:pStyle w:val="BodyText"/>
        <w:rPr>
          <w:noProof/>
        </w:rPr>
      </w:pPr>
      <w:r w:rsidRPr="002407F9">
        <w:rPr>
          <w:noProof/>
        </w:rPr>
        <w:t>Handles are 32-bit values used to reference shielded locations of various types within the TPM.</w:t>
      </w:r>
    </w:p>
    <w:p w:rsidR="0083463C" w:rsidRPr="002407F9" w:rsidRDefault="0083463C" w:rsidP="0083463C">
      <w:pPr>
        <w:pStyle w:val="TABLE-title"/>
        <w:rPr>
          <w:noProof/>
        </w:rPr>
      </w:pPr>
      <w:bookmarkStart w:id="1187" w:name="_Toc380749715"/>
      <w:bookmarkStart w:id="1188" w:name="_Toc384651377"/>
      <w:bookmarkStart w:id="1189" w:name="_Toc432512522"/>
      <w:bookmarkStart w:id="1190" w:name="_Toc443575860"/>
      <w:bookmarkStart w:id="1191" w:name="_Toc470518100"/>
      <w:bookmarkStart w:id="1192" w:name="_Toc462921315"/>
      <w:bookmarkStart w:id="1193" w:name="_Toc516155142"/>
      <w:bookmarkStart w:id="1194" w:name="_Toc2137607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26</w:t>
      </w:r>
      <w:r w:rsidRPr="002407F9">
        <w:rPr>
          <w:noProof/>
        </w:rPr>
        <w:fldChar w:fldCharType="end"/>
      </w:r>
      <w:r w:rsidRPr="002407F9">
        <w:rPr>
          <w:noProof/>
        </w:rPr>
        <w:t xml:space="preserve"> — Definition of Types for Handles</w:t>
      </w:r>
      <w:bookmarkEnd w:id="1187"/>
      <w:bookmarkEnd w:id="1188"/>
      <w:bookmarkEnd w:id="1189"/>
      <w:bookmarkEnd w:id="1190"/>
      <w:bookmarkEnd w:id="1191"/>
      <w:bookmarkEnd w:id="1192"/>
      <w:bookmarkEnd w:id="1193"/>
      <w:bookmarkEnd w:id="1194"/>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223"/>
        <w:gridCol w:w="3043"/>
        <w:gridCol w:w="4094"/>
      </w:tblGrid>
      <w:tr w:rsidR="0083463C" w:rsidRPr="002407F9" w:rsidTr="00BF3E57">
        <w:trPr>
          <w:jc w:val="center"/>
        </w:trPr>
        <w:tc>
          <w:tcPr>
            <w:tcW w:w="2223"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043"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4094"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223" w:type="dxa"/>
            <w:tcBorders>
              <w:top w:val="single" w:sz="12" w:space="0" w:color="auto"/>
              <w:left w:val="single" w:sz="12" w:space="0" w:color="auto"/>
            </w:tcBorders>
          </w:tcPr>
          <w:p w:rsidR="0083463C" w:rsidRPr="002407F9" w:rsidRDefault="0083463C" w:rsidP="00BF3E57">
            <w:pPr>
              <w:pStyle w:val="TABLE-cell"/>
              <w:keepNext w:val="0"/>
            </w:pPr>
            <w:r w:rsidRPr="002407F9">
              <w:t>UINT32</w:t>
            </w:r>
          </w:p>
        </w:tc>
        <w:tc>
          <w:tcPr>
            <w:tcW w:w="3043" w:type="dxa"/>
            <w:tcBorders>
              <w:top w:val="single" w:sz="12" w:space="0" w:color="auto"/>
            </w:tcBorders>
          </w:tcPr>
          <w:p w:rsidR="0083463C" w:rsidRPr="002407F9" w:rsidRDefault="0083463C" w:rsidP="00BF3E57">
            <w:pPr>
              <w:pStyle w:val="TABLE-cell"/>
              <w:keepNext w:val="0"/>
            </w:pPr>
            <w:r w:rsidRPr="002407F9">
              <w:t>TPM_HANDLE</w:t>
            </w:r>
          </w:p>
        </w:tc>
        <w:tc>
          <w:tcPr>
            <w:tcW w:w="4094" w:type="dxa"/>
            <w:tcBorders>
              <w:top w:val="single" w:sz="12" w:space="0" w:color="auto"/>
              <w:right w:val="single" w:sz="12" w:space="0" w:color="auto"/>
            </w:tcBorders>
          </w:tcPr>
          <w:p w:rsidR="0083463C" w:rsidRPr="002407F9" w:rsidRDefault="0083463C" w:rsidP="00BF3E57">
            <w:pPr>
              <w:pStyle w:val="TABLE-cell"/>
              <w:keepNext w:val="0"/>
            </w:pPr>
          </w:p>
        </w:tc>
      </w:tr>
    </w:tbl>
    <w:p w:rsidR="0083463C" w:rsidRPr="002407F9" w:rsidRDefault="0083463C" w:rsidP="0083463C">
      <w:pPr>
        <w:pStyle w:val="BodyText"/>
        <w:rPr>
          <w:noProof/>
        </w:rPr>
      </w:pPr>
      <w:r w:rsidRPr="002407F9">
        <w:rPr>
          <w:noProof/>
        </w:rPr>
        <w:t>Handles may refer to objects (keys or data blobs), authorization sessions (HMAC and policy), NV Indexes, permanent TPM locations, and PCR.</w:t>
      </w:r>
    </w:p>
    <w:p w:rsidR="0083463C" w:rsidRPr="002407F9" w:rsidRDefault="0083463C" w:rsidP="0083463C">
      <w:pPr>
        <w:pStyle w:val="Heading2"/>
        <w:rPr>
          <w:noProof/>
        </w:rPr>
      </w:pPr>
      <w:bookmarkStart w:id="1195" w:name="_Toc286046982"/>
      <w:bookmarkStart w:id="1196" w:name="_Toc288814915"/>
      <w:bookmarkStart w:id="1197" w:name="_Toc304539153"/>
      <w:bookmarkStart w:id="1198" w:name="_Toc308709693"/>
      <w:bookmarkStart w:id="1199" w:name="_Toc380749399"/>
      <w:bookmarkStart w:id="1200" w:name="_Toc384901705"/>
      <w:bookmarkStart w:id="1201" w:name="_Ref432672426"/>
      <w:bookmarkStart w:id="1202" w:name="_Toc432512229"/>
      <w:bookmarkStart w:id="1203" w:name="_Toc443575569"/>
      <w:bookmarkStart w:id="1204" w:name="_Toc470517796"/>
      <w:bookmarkStart w:id="1205" w:name="_Toc462921016"/>
      <w:bookmarkStart w:id="1206" w:name="_Toc516154834"/>
      <w:bookmarkStart w:id="1207" w:name="_Toc20317564"/>
      <w:r w:rsidRPr="002407F9">
        <w:rPr>
          <w:noProof/>
        </w:rPr>
        <w:t>TPM_HT (Handle Types)</w:t>
      </w:r>
      <w:bookmarkEnd w:id="1195"/>
      <w:bookmarkEnd w:id="1196"/>
      <w:bookmarkEnd w:id="1197"/>
      <w:bookmarkEnd w:id="1198"/>
      <w:bookmarkEnd w:id="1199"/>
      <w:bookmarkEnd w:id="1200"/>
      <w:bookmarkEnd w:id="1201"/>
      <w:bookmarkEnd w:id="1202"/>
      <w:bookmarkEnd w:id="1203"/>
      <w:bookmarkEnd w:id="1204"/>
      <w:bookmarkEnd w:id="1205"/>
      <w:bookmarkEnd w:id="1206"/>
      <w:bookmarkEnd w:id="1207"/>
    </w:p>
    <w:p w:rsidR="0083463C" w:rsidRPr="002407F9" w:rsidRDefault="0083463C" w:rsidP="0083463C">
      <w:pPr>
        <w:pStyle w:val="BodyText"/>
        <w:rPr>
          <w:noProof/>
        </w:rPr>
      </w:pPr>
      <w:r w:rsidRPr="002407F9">
        <w:rPr>
          <w:noProof/>
        </w:rPr>
        <w:t>The 32-bit handle space is divided into 256 regions of equal size with 2</w:t>
      </w:r>
      <w:r w:rsidRPr="002407F9">
        <w:rPr>
          <w:noProof/>
          <w:vertAlign w:val="superscript"/>
        </w:rPr>
        <w:t>24</w:t>
      </w:r>
      <w:r w:rsidRPr="002407F9">
        <w:rPr>
          <w:noProof/>
        </w:rPr>
        <w:t xml:space="preserve"> values in each. Each of these ranges represents a handle type.</w:t>
      </w:r>
    </w:p>
    <w:p w:rsidR="0083463C" w:rsidRPr="002407F9" w:rsidRDefault="0083463C" w:rsidP="0083463C">
      <w:pPr>
        <w:pStyle w:val="BodyText"/>
        <w:rPr>
          <w:noProof/>
        </w:rPr>
      </w:pPr>
      <w:r w:rsidRPr="002407F9">
        <w:rPr>
          <w:noProof/>
        </w:rPr>
        <w:t xml:space="preserve">The type of the entity is indicated by the MSO of its handle. The values for the MSO and the entity referenced are shown in </w:t>
      </w:r>
      <w:r w:rsidRPr="002407F9">
        <w:rPr>
          <w:noProof/>
        </w:rPr>
        <w:fldChar w:fldCharType="begin"/>
      </w:r>
      <w:r w:rsidRPr="002407F9">
        <w:rPr>
          <w:noProof/>
        </w:rPr>
        <w:instrText xml:space="preserve"> REF _Ref283540608 \h </w:instrText>
      </w:r>
      <w:r w:rsidRPr="002407F9">
        <w:rPr>
          <w:noProof/>
        </w:rPr>
      </w:r>
      <w:r w:rsidRPr="002407F9">
        <w:rPr>
          <w:noProof/>
        </w:rPr>
        <w:fldChar w:fldCharType="separate"/>
      </w:r>
      <w:r w:rsidR="00AE7D6E" w:rsidRPr="002407F9">
        <w:rPr>
          <w:noProof/>
        </w:rPr>
        <w:t xml:space="preserve">Table </w:t>
      </w:r>
      <w:r w:rsidR="00AE7D6E">
        <w:rPr>
          <w:noProof/>
        </w:rPr>
        <w:t>27</w:t>
      </w:r>
      <w:r w:rsidRPr="002407F9">
        <w:rPr>
          <w:noProof/>
        </w:rPr>
        <w:fldChar w:fldCharType="end"/>
      </w:r>
      <w:r w:rsidRPr="002407F9">
        <w:rPr>
          <w:noProof/>
        </w:rPr>
        <w:t>.</w:t>
      </w:r>
    </w:p>
    <w:p w:rsidR="0083463C" w:rsidRPr="002407F9" w:rsidRDefault="0083463C" w:rsidP="0083463C">
      <w:pPr>
        <w:pStyle w:val="TABLE-title"/>
        <w:rPr>
          <w:noProof/>
        </w:rPr>
      </w:pPr>
      <w:bookmarkStart w:id="1208" w:name="_Ref283540608"/>
      <w:bookmarkStart w:id="1209" w:name="_Toc380749716"/>
      <w:bookmarkStart w:id="1210" w:name="_Toc384651378"/>
      <w:bookmarkStart w:id="1211" w:name="_Toc432512523"/>
      <w:bookmarkStart w:id="1212" w:name="_Toc443575861"/>
      <w:bookmarkStart w:id="1213" w:name="_Toc470518101"/>
      <w:bookmarkStart w:id="1214" w:name="_Toc462921316"/>
      <w:bookmarkStart w:id="1215" w:name="_Toc516155143"/>
      <w:bookmarkStart w:id="1216" w:name="_Toc2137607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27</w:t>
      </w:r>
      <w:r w:rsidRPr="002407F9">
        <w:rPr>
          <w:noProof/>
        </w:rPr>
        <w:fldChar w:fldCharType="end"/>
      </w:r>
      <w:bookmarkEnd w:id="1208"/>
      <w:r w:rsidRPr="002407F9">
        <w:rPr>
          <w:noProof/>
        </w:rPr>
        <w:t xml:space="preserve"> </w:t>
      </w:r>
      <w:r w:rsidRPr="002407F9">
        <w:rPr>
          <w:rFonts w:cs="Calibri"/>
          <w:noProof/>
        </w:rPr>
        <w:t>—</w:t>
      </w:r>
      <w:r w:rsidRPr="002407F9">
        <w:rPr>
          <w:noProof/>
        </w:rPr>
        <w:t xml:space="preserve"> Definition of (UINT8) TPM_HT Constants &lt;S&gt;</w:t>
      </w:r>
      <w:bookmarkEnd w:id="1209"/>
      <w:bookmarkEnd w:id="1210"/>
      <w:bookmarkEnd w:id="1211"/>
      <w:bookmarkEnd w:id="1212"/>
      <w:bookmarkEnd w:id="1213"/>
      <w:bookmarkEnd w:id="1214"/>
      <w:bookmarkEnd w:id="1215"/>
      <w:bookmarkEnd w:id="1216"/>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900"/>
        <w:gridCol w:w="5760"/>
      </w:tblGrid>
      <w:tr w:rsidR="0083463C" w:rsidRPr="002407F9" w:rsidTr="00BF3E57">
        <w:trPr>
          <w:cantSplit/>
          <w:tblHeader/>
          <w:jc w:val="center"/>
        </w:trPr>
        <w:tc>
          <w:tcPr>
            <w:tcW w:w="2700" w:type="dxa"/>
            <w:tcBorders>
              <w:top w:val="single" w:sz="12" w:space="0" w:color="auto"/>
              <w:left w:val="single" w:sz="12" w:space="0" w:color="auto"/>
              <w:bottom w:val="single" w:sz="12" w:space="0" w:color="auto"/>
              <w:right w:val="single" w:sz="8" w:space="0" w:color="auto"/>
            </w:tcBorders>
            <w:tcMar>
              <w:left w:w="58" w:type="dxa"/>
              <w:right w:w="58" w:type="dxa"/>
            </w:tcMar>
            <w:vAlign w:val="center"/>
          </w:tcPr>
          <w:p w:rsidR="0083463C" w:rsidRPr="002407F9" w:rsidRDefault="0083463C" w:rsidP="00BF3E57">
            <w:pPr>
              <w:pStyle w:val="TABLE-col-heading"/>
              <w:rPr>
                <w:noProof/>
              </w:rPr>
            </w:pPr>
            <w:r w:rsidRPr="002407F9">
              <w:rPr>
                <w:noProof/>
              </w:rPr>
              <w:t>Name</w:t>
            </w:r>
          </w:p>
        </w:tc>
        <w:tc>
          <w:tcPr>
            <w:tcW w:w="900" w:type="dxa"/>
            <w:tcBorders>
              <w:top w:val="single" w:sz="12" w:space="0" w:color="auto"/>
              <w:left w:val="single" w:sz="8" w:space="0" w:color="auto"/>
              <w:bottom w:val="single" w:sz="12" w:space="0" w:color="auto"/>
              <w:right w:val="single" w:sz="8" w:space="0" w:color="auto"/>
            </w:tcBorders>
            <w:tcMar>
              <w:left w:w="58" w:type="dxa"/>
              <w:right w:w="58" w:type="dxa"/>
            </w:tcMar>
            <w:vAlign w:val="center"/>
          </w:tcPr>
          <w:p w:rsidR="0083463C" w:rsidRPr="002407F9" w:rsidRDefault="0083463C" w:rsidP="00BF3E57">
            <w:pPr>
              <w:pStyle w:val="TABLE-col-heading"/>
              <w:jc w:val="center"/>
              <w:rPr>
                <w:noProof/>
              </w:rPr>
            </w:pPr>
            <w:r w:rsidRPr="002407F9">
              <w:rPr>
                <w:noProof/>
              </w:rPr>
              <w:t>Value</w:t>
            </w:r>
          </w:p>
        </w:tc>
        <w:tc>
          <w:tcPr>
            <w:tcW w:w="5760" w:type="dxa"/>
            <w:tcBorders>
              <w:top w:val="single" w:sz="12" w:space="0" w:color="auto"/>
              <w:left w:val="single" w:sz="8" w:space="0" w:color="auto"/>
              <w:bottom w:val="single" w:sz="12" w:space="0" w:color="auto"/>
              <w:right w:val="single" w:sz="12" w:space="0" w:color="auto"/>
            </w:tcBorders>
            <w:vAlign w:val="center"/>
          </w:tcPr>
          <w:p w:rsidR="0083463C" w:rsidRPr="002407F9" w:rsidRDefault="0083463C" w:rsidP="00BF3E57">
            <w:pPr>
              <w:pStyle w:val="TABLE-col-heading"/>
              <w:rPr>
                <w:noProof/>
              </w:rPr>
            </w:pPr>
            <w:r w:rsidRPr="002407F9">
              <w:rPr>
                <w:noProof/>
              </w:rPr>
              <w:t>Comments</w:t>
            </w:r>
          </w:p>
        </w:tc>
      </w:tr>
      <w:tr w:rsidR="0083463C" w:rsidRPr="002407F9" w:rsidTr="00BF3E57">
        <w:trPr>
          <w:cantSplit/>
          <w:trHeight w:val="284"/>
          <w:jc w:val="center"/>
        </w:trPr>
        <w:tc>
          <w:tcPr>
            <w:tcW w:w="2700" w:type="dxa"/>
            <w:tcBorders>
              <w:top w:val="single" w:sz="12" w:space="0" w:color="auto"/>
              <w:left w:val="single" w:sz="12" w:space="0" w:color="auto"/>
              <w:bottom w:val="single" w:sz="6" w:space="0" w:color="auto"/>
              <w:right w:val="single" w:sz="8" w:space="0" w:color="auto"/>
            </w:tcBorders>
            <w:tcMar>
              <w:left w:w="58" w:type="dxa"/>
              <w:right w:w="58" w:type="dxa"/>
            </w:tcMar>
          </w:tcPr>
          <w:p w:rsidR="0083463C" w:rsidRPr="002407F9" w:rsidRDefault="0083463C" w:rsidP="00BF3E57">
            <w:pPr>
              <w:pStyle w:val="TABLE-cell"/>
            </w:pPr>
            <w:r w:rsidRPr="002407F9">
              <w:t>TPM_HT_PCR</w:t>
            </w:r>
          </w:p>
        </w:tc>
        <w:tc>
          <w:tcPr>
            <w:tcW w:w="900" w:type="dxa"/>
            <w:tcBorders>
              <w:top w:val="single" w:sz="12" w:space="0" w:color="auto"/>
              <w:left w:val="single" w:sz="8" w:space="0" w:color="auto"/>
              <w:bottom w:val="single" w:sz="6" w:space="0" w:color="auto"/>
              <w:right w:val="single" w:sz="8" w:space="0" w:color="auto"/>
            </w:tcBorders>
            <w:tcMar>
              <w:left w:w="58" w:type="dxa"/>
              <w:right w:w="58" w:type="dxa"/>
            </w:tcMar>
          </w:tcPr>
          <w:p w:rsidR="0083463C" w:rsidRPr="002407F9" w:rsidRDefault="0083463C" w:rsidP="00BF3E57">
            <w:pPr>
              <w:pStyle w:val="TABLE-cell"/>
              <w:jc w:val="center"/>
              <w:rPr>
                <w:vertAlign w:val="subscript"/>
              </w:rPr>
            </w:pPr>
            <w:r w:rsidRPr="002407F9">
              <w:t>0x00</w:t>
            </w:r>
          </w:p>
        </w:tc>
        <w:tc>
          <w:tcPr>
            <w:tcW w:w="5760" w:type="dxa"/>
            <w:tcBorders>
              <w:top w:val="single" w:sz="12" w:space="0" w:color="auto"/>
              <w:left w:val="single" w:sz="8" w:space="0" w:color="auto"/>
              <w:bottom w:val="single" w:sz="6" w:space="0" w:color="auto"/>
              <w:right w:val="single" w:sz="12" w:space="0" w:color="auto"/>
            </w:tcBorders>
          </w:tcPr>
          <w:p w:rsidR="0083463C" w:rsidRPr="002407F9" w:rsidRDefault="0083463C" w:rsidP="00BF3E57">
            <w:pPr>
              <w:pStyle w:val="TABLE-cell"/>
            </w:pPr>
            <w:r w:rsidRPr="002407F9">
              <w:rPr>
                <w:b/>
              </w:rPr>
              <w:t>PCR</w:t>
            </w:r>
            <w:r w:rsidRPr="002407F9">
              <w:t xml:space="preserve"> – consecutive numbers, starting at 0, that reference the PCR registers</w:t>
            </w:r>
          </w:p>
          <w:p w:rsidR="0083463C" w:rsidRPr="002407F9" w:rsidRDefault="0083463C" w:rsidP="00BF3E57">
            <w:pPr>
              <w:pStyle w:val="TABLE-cell"/>
            </w:pPr>
            <w:r w:rsidRPr="002407F9">
              <w:t xml:space="preserve">A platform-specific specification will set the minimum number of PCR and an implementation may have more. </w:t>
            </w:r>
          </w:p>
        </w:tc>
      </w:tr>
      <w:tr w:rsidR="0083463C" w:rsidRPr="002407F9" w:rsidTr="00BF3E57">
        <w:trPr>
          <w:cantSplit/>
          <w:jc w:val="center"/>
        </w:trPr>
        <w:tc>
          <w:tcPr>
            <w:tcW w:w="2700" w:type="dxa"/>
            <w:tcBorders>
              <w:top w:val="single" w:sz="6" w:space="0" w:color="auto"/>
              <w:left w:val="single" w:sz="12" w:space="0" w:color="auto"/>
              <w:bottom w:val="single" w:sz="6" w:space="0" w:color="auto"/>
              <w:right w:val="single" w:sz="8" w:space="0" w:color="auto"/>
            </w:tcBorders>
            <w:tcMar>
              <w:left w:w="58" w:type="dxa"/>
              <w:right w:w="58" w:type="dxa"/>
            </w:tcMar>
          </w:tcPr>
          <w:p w:rsidR="0083463C" w:rsidRPr="002407F9" w:rsidRDefault="0083463C" w:rsidP="00BF3E57">
            <w:pPr>
              <w:pStyle w:val="TABLE-cell"/>
            </w:pPr>
            <w:r w:rsidRPr="002407F9">
              <w:t>TPM_HT_NV_INDEX</w:t>
            </w:r>
          </w:p>
        </w:tc>
        <w:tc>
          <w:tcPr>
            <w:tcW w:w="900" w:type="dxa"/>
            <w:tcBorders>
              <w:top w:val="single" w:sz="6" w:space="0" w:color="auto"/>
              <w:left w:val="single" w:sz="8" w:space="0" w:color="auto"/>
              <w:bottom w:val="single" w:sz="6" w:space="0" w:color="auto"/>
              <w:right w:val="single" w:sz="8" w:space="0" w:color="auto"/>
            </w:tcBorders>
            <w:tcMar>
              <w:left w:w="58" w:type="dxa"/>
              <w:right w:w="58" w:type="dxa"/>
            </w:tcMar>
          </w:tcPr>
          <w:p w:rsidR="0083463C" w:rsidRPr="002407F9" w:rsidRDefault="0083463C" w:rsidP="00BF3E57">
            <w:pPr>
              <w:pStyle w:val="TABLE-cell"/>
              <w:jc w:val="center"/>
            </w:pPr>
            <w:r w:rsidRPr="002407F9">
              <w:t>0x01</w:t>
            </w:r>
          </w:p>
        </w:tc>
        <w:tc>
          <w:tcPr>
            <w:tcW w:w="5760" w:type="dxa"/>
            <w:tcBorders>
              <w:top w:val="single" w:sz="6" w:space="0" w:color="auto"/>
              <w:left w:val="single" w:sz="8" w:space="0" w:color="auto"/>
              <w:bottom w:val="single" w:sz="6" w:space="0" w:color="auto"/>
              <w:right w:val="single" w:sz="12" w:space="0" w:color="auto"/>
            </w:tcBorders>
          </w:tcPr>
          <w:p w:rsidR="0083463C" w:rsidRPr="002407F9" w:rsidRDefault="0083463C" w:rsidP="00BF3E57">
            <w:pPr>
              <w:pStyle w:val="TABLE-cell"/>
            </w:pPr>
            <w:r w:rsidRPr="002407F9">
              <w:rPr>
                <w:b/>
              </w:rPr>
              <w:t>NV Index</w:t>
            </w:r>
            <w:r w:rsidRPr="002407F9">
              <w:t xml:space="preserve"> – assigned by the caller</w:t>
            </w:r>
          </w:p>
        </w:tc>
      </w:tr>
      <w:tr w:rsidR="0083463C" w:rsidRPr="002407F9" w:rsidTr="00BF3E57">
        <w:trPr>
          <w:cantSplit/>
          <w:trHeight w:val="282"/>
          <w:jc w:val="center"/>
        </w:trPr>
        <w:tc>
          <w:tcPr>
            <w:tcW w:w="2700" w:type="dxa"/>
            <w:tcBorders>
              <w:top w:val="single" w:sz="6" w:space="0" w:color="auto"/>
              <w:left w:val="single" w:sz="12" w:space="0" w:color="auto"/>
              <w:bottom w:val="single" w:sz="6" w:space="0" w:color="auto"/>
              <w:right w:val="single" w:sz="8" w:space="0" w:color="auto"/>
            </w:tcBorders>
            <w:tcMar>
              <w:left w:w="58" w:type="dxa"/>
              <w:right w:w="58" w:type="dxa"/>
            </w:tcMar>
          </w:tcPr>
          <w:p w:rsidR="0083463C" w:rsidRPr="002407F9" w:rsidRDefault="0083463C" w:rsidP="00BF3E57">
            <w:pPr>
              <w:pStyle w:val="TABLE-cell"/>
            </w:pPr>
            <w:r w:rsidRPr="002407F9">
              <w:t>TPM_HT_HMAC_SESSION</w:t>
            </w:r>
          </w:p>
        </w:tc>
        <w:tc>
          <w:tcPr>
            <w:tcW w:w="900" w:type="dxa"/>
            <w:tcBorders>
              <w:top w:val="single" w:sz="6" w:space="0" w:color="auto"/>
              <w:left w:val="single" w:sz="8" w:space="0" w:color="auto"/>
              <w:bottom w:val="single" w:sz="6" w:space="0" w:color="auto"/>
              <w:right w:val="single" w:sz="8" w:space="0" w:color="auto"/>
            </w:tcBorders>
            <w:tcMar>
              <w:left w:w="58" w:type="dxa"/>
              <w:right w:w="58" w:type="dxa"/>
            </w:tcMar>
          </w:tcPr>
          <w:p w:rsidR="0083463C" w:rsidRPr="002407F9" w:rsidRDefault="0083463C" w:rsidP="00BF3E57">
            <w:pPr>
              <w:pStyle w:val="TABLE-cell"/>
              <w:jc w:val="center"/>
            </w:pPr>
            <w:r w:rsidRPr="002407F9">
              <w:t>0x02</w:t>
            </w:r>
          </w:p>
        </w:tc>
        <w:tc>
          <w:tcPr>
            <w:tcW w:w="5760" w:type="dxa"/>
            <w:tcBorders>
              <w:top w:val="single" w:sz="6" w:space="0" w:color="auto"/>
              <w:left w:val="single" w:sz="8" w:space="0" w:color="auto"/>
              <w:bottom w:val="single" w:sz="6" w:space="0" w:color="auto"/>
              <w:right w:val="single" w:sz="12" w:space="0" w:color="auto"/>
            </w:tcBorders>
          </w:tcPr>
          <w:p w:rsidR="0083463C" w:rsidRPr="002407F9" w:rsidRDefault="0083463C" w:rsidP="00BF3E57">
            <w:pPr>
              <w:pStyle w:val="TABLE-cell"/>
            </w:pPr>
            <w:r w:rsidRPr="002407F9">
              <w:rPr>
                <w:b/>
              </w:rPr>
              <w:t>HMAC Authorization Session</w:t>
            </w:r>
            <w:r w:rsidRPr="002407F9">
              <w:t xml:space="preserve"> – assigned by the TPM when the session is created</w:t>
            </w:r>
          </w:p>
        </w:tc>
      </w:tr>
      <w:tr w:rsidR="0083463C" w:rsidRPr="002407F9" w:rsidTr="00BF3E57">
        <w:trPr>
          <w:cantSplit/>
          <w:trHeight w:val="282"/>
          <w:jc w:val="center"/>
        </w:trPr>
        <w:tc>
          <w:tcPr>
            <w:tcW w:w="2700" w:type="dxa"/>
            <w:tcBorders>
              <w:top w:val="single" w:sz="6" w:space="0" w:color="auto"/>
              <w:left w:val="single" w:sz="12" w:space="0" w:color="auto"/>
              <w:bottom w:val="single" w:sz="6" w:space="0" w:color="auto"/>
              <w:right w:val="single" w:sz="8" w:space="0" w:color="auto"/>
            </w:tcBorders>
            <w:tcMar>
              <w:left w:w="58" w:type="dxa"/>
              <w:right w:w="58" w:type="dxa"/>
            </w:tcMar>
          </w:tcPr>
          <w:p w:rsidR="0083463C" w:rsidRPr="002407F9" w:rsidDel="00F757FE" w:rsidRDefault="0083463C" w:rsidP="00BF3E57">
            <w:pPr>
              <w:pStyle w:val="TABLE-cell"/>
            </w:pPr>
            <w:r w:rsidRPr="002407F9">
              <w:t>TPM_HT_LOADED_SESSION</w:t>
            </w:r>
          </w:p>
        </w:tc>
        <w:tc>
          <w:tcPr>
            <w:tcW w:w="900" w:type="dxa"/>
            <w:tcBorders>
              <w:top w:val="single" w:sz="6" w:space="0" w:color="auto"/>
              <w:left w:val="single" w:sz="8" w:space="0" w:color="auto"/>
              <w:bottom w:val="single" w:sz="6" w:space="0" w:color="auto"/>
              <w:right w:val="single" w:sz="8" w:space="0" w:color="auto"/>
            </w:tcBorders>
            <w:tcMar>
              <w:left w:w="58" w:type="dxa"/>
              <w:right w:w="58" w:type="dxa"/>
            </w:tcMar>
          </w:tcPr>
          <w:p w:rsidR="0083463C" w:rsidRPr="002407F9" w:rsidRDefault="0083463C" w:rsidP="00BF3E57">
            <w:pPr>
              <w:pStyle w:val="TABLE-cell"/>
              <w:jc w:val="center"/>
            </w:pPr>
            <w:r w:rsidRPr="002407F9">
              <w:t>0x02</w:t>
            </w:r>
          </w:p>
        </w:tc>
        <w:tc>
          <w:tcPr>
            <w:tcW w:w="5760" w:type="dxa"/>
            <w:tcBorders>
              <w:top w:val="single" w:sz="6" w:space="0" w:color="auto"/>
              <w:left w:val="single" w:sz="8" w:space="0" w:color="auto"/>
              <w:bottom w:val="single" w:sz="6" w:space="0" w:color="auto"/>
              <w:right w:val="single" w:sz="12" w:space="0" w:color="auto"/>
            </w:tcBorders>
          </w:tcPr>
          <w:p w:rsidR="0083463C" w:rsidRPr="002407F9" w:rsidRDefault="0083463C" w:rsidP="00BF3E57">
            <w:pPr>
              <w:pStyle w:val="TABLE-cell"/>
            </w:pPr>
            <w:r w:rsidRPr="002407F9">
              <w:rPr>
                <w:b/>
              </w:rPr>
              <w:t>Loaded Authorization Session</w:t>
            </w:r>
            <w:r w:rsidRPr="002407F9">
              <w:t xml:space="preserve"> – used only in the context of TPM2_GetCapability</w:t>
            </w:r>
          </w:p>
          <w:p w:rsidR="0083463C" w:rsidRPr="002407F9" w:rsidRDefault="0083463C" w:rsidP="00BF3E57">
            <w:pPr>
              <w:pStyle w:val="TABLE-cell"/>
            </w:pPr>
            <w:r w:rsidRPr="002407F9">
              <w:t xml:space="preserve">This type references both loaded HMAC and loaded policy authorization sessions. </w:t>
            </w:r>
          </w:p>
        </w:tc>
      </w:tr>
      <w:tr w:rsidR="0083463C" w:rsidRPr="002407F9" w:rsidTr="00BF3E57">
        <w:trPr>
          <w:cantSplit/>
          <w:trHeight w:val="282"/>
          <w:jc w:val="center"/>
        </w:trPr>
        <w:tc>
          <w:tcPr>
            <w:tcW w:w="2700" w:type="dxa"/>
            <w:tcBorders>
              <w:top w:val="single" w:sz="6" w:space="0" w:color="auto"/>
              <w:left w:val="single" w:sz="12" w:space="0" w:color="auto"/>
              <w:bottom w:val="single" w:sz="6" w:space="0" w:color="auto"/>
              <w:right w:val="single" w:sz="8" w:space="0" w:color="auto"/>
            </w:tcBorders>
            <w:tcMar>
              <w:left w:w="58" w:type="dxa"/>
              <w:right w:w="58" w:type="dxa"/>
            </w:tcMar>
          </w:tcPr>
          <w:p w:rsidR="0083463C" w:rsidRPr="002407F9" w:rsidRDefault="0083463C" w:rsidP="00BF3E57">
            <w:pPr>
              <w:pStyle w:val="TABLE-cell"/>
            </w:pPr>
            <w:r w:rsidRPr="002407F9">
              <w:t>TPM_HT_POLICY_SESSION</w:t>
            </w:r>
          </w:p>
        </w:tc>
        <w:tc>
          <w:tcPr>
            <w:tcW w:w="900" w:type="dxa"/>
            <w:tcBorders>
              <w:top w:val="single" w:sz="6" w:space="0" w:color="auto"/>
              <w:left w:val="single" w:sz="8" w:space="0" w:color="auto"/>
              <w:bottom w:val="single" w:sz="6" w:space="0" w:color="auto"/>
              <w:right w:val="single" w:sz="8" w:space="0" w:color="auto"/>
            </w:tcBorders>
            <w:tcMar>
              <w:left w:w="58" w:type="dxa"/>
              <w:right w:w="58" w:type="dxa"/>
            </w:tcMar>
          </w:tcPr>
          <w:p w:rsidR="0083463C" w:rsidRPr="002407F9" w:rsidRDefault="0083463C" w:rsidP="00BF3E57">
            <w:pPr>
              <w:pStyle w:val="TABLE-cell"/>
              <w:jc w:val="center"/>
            </w:pPr>
            <w:r w:rsidRPr="002407F9">
              <w:t>0x03</w:t>
            </w:r>
          </w:p>
        </w:tc>
        <w:tc>
          <w:tcPr>
            <w:tcW w:w="5760" w:type="dxa"/>
            <w:tcBorders>
              <w:top w:val="single" w:sz="6" w:space="0" w:color="auto"/>
              <w:left w:val="single" w:sz="8" w:space="0" w:color="auto"/>
              <w:bottom w:val="single" w:sz="6" w:space="0" w:color="auto"/>
              <w:right w:val="single" w:sz="12" w:space="0" w:color="auto"/>
            </w:tcBorders>
          </w:tcPr>
          <w:p w:rsidR="0083463C" w:rsidRPr="002407F9" w:rsidRDefault="0083463C" w:rsidP="00BF3E57">
            <w:pPr>
              <w:pStyle w:val="TABLE-cell"/>
            </w:pPr>
            <w:r w:rsidRPr="002407F9">
              <w:rPr>
                <w:b/>
              </w:rPr>
              <w:t>Policy Authorization Session</w:t>
            </w:r>
            <w:r w:rsidRPr="002407F9">
              <w:t xml:space="preserve"> – assigned by the TPM when the session is created</w:t>
            </w:r>
          </w:p>
        </w:tc>
      </w:tr>
      <w:tr w:rsidR="0083463C" w:rsidRPr="002407F9" w:rsidTr="00BF3E57">
        <w:trPr>
          <w:cantSplit/>
          <w:trHeight w:val="282"/>
          <w:jc w:val="center"/>
        </w:trPr>
        <w:tc>
          <w:tcPr>
            <w:tcW w:w="2700" w:type="dxa"/>
            <w:tcBorders>
              <w:top w:val="single" w:sz="6" w:space="0" w:color="auto"/>
              <w:left w:val="single" w:sz="12" w:space="0" w:color="auto"/>
              <w:bottom w:val="single" w:sz="6" w:space="0" w:color="auto"/>
              <w:right w:val="single" w:sz="8" w:space="0" w:color="auto"/>
            </w:tcBorders>
            <w:tcMar>
              <w:left w:w="58" w:type="dxa"/>
              <w:right w:w="58" w:type="dxa"/>
            </w:tcMar>
          </w:tcPr>
          <w:p w:rsidR="0083463C" w:rsidRPr="002407F9" w:rsidDel="00F757FE" w:rsidRDefault="0083463C" w:rsidP="00BF3E57">
            <w:pPr>
              <w:pStyle w:val="TABLE-cell"/>
            </w:pPr>
            <w:r w:rsidRPr="002407F9">
              <w:t>TPM_HT_SAVED_SESSION</w:t>
            </w:r>
          </w:p>
        </w:tc>
        <w:tc>
          <w:tcPr>
            <w:tcW w:w="900" w:type="dxa"/>
            <w:tcBorders>
              <w:top w:val="single" w:sz="6" w:space="0" w:color="auto"/>
              <w:left w:val="single" w:sz="8" w:space="0" w:color="auto"/>
              <w:bottom w:val="single" w:sz="6" w:space="0" w:color="auto"/>
              <w:right w:val="single" w:sz="8" w:space="0" w:color="auto"/>
            </w:tcBorders>
            <w:tcMar>
              <w:left w:w="58" w:type="dxa"/>
              <w:right w:w="58" w:type="dxa"/>
            </w:tcMar>
          </w:tcPr>
          <w:p w:rsidR="0083463C" w:rsidRPr="002407F9" w:rsidRDefault="0083463C" w:rsidP="00BF3E57">
            <w:pPr>
              <w:pStyle w:val="TABLE-cell"/>
              <w:jc w:val="center"/>
            </w:pPr>
            <w:r w:rsidRPr="002407F9">
              <w:t>0x03</w:t>
            </w:r>
          </w:p>
        </w:tc>
        <w:tc>
          <w:tcPr>
            <w:tcW w:w="5760" w:type="dxa"/>
            <w:tcBorders>
              <w:top w:val="single" w:sz="6" w:space="0" w:color="auto"/>
              <w:left w:val="single" w:sz="8" w:space="0" w:color="auto"/>
              <w:bottom w:val="single" w:sz="6" w:space="0" w:color="auto"/>
              <w:right w:val="single" w:sz="12" w:space="0" w:color="auto"/>
            </w:tcBorders>
          </w:tcPr>
          <w:p w:rsidR="0083463C" w:rsidRPr="002407F9" w:rsidRDefault="0083463C" w:rsidP="00BF3E57">
            <w:pPr>
              <w:pStyle w:val="TABLE-cell"/>
            </w:pPr>
            <w:r w:rsidRPr="002407F9">
              <w:rPr>
                <w:b/>
              </w:rPr>
              <w:t xml:space="preserve">Saved Authorization Session </w:t>
            </w:r>
            <w:r w:rsidRPr="002407F9">
              <w:t>– used only in the context of TPM2_GetCapability</w:t>
            </w:r>
          </w:p>
          <w:p w:rsidR="0083463C" w:rsidRPr="002407F9" w:rsidDel="00044557" w:rsidRDefault="0083463C" w:rsidP="00BF3E57">
            <w:pPr>
              <w:pStyle w:val="TABLE-cell"/>
              <w:rPr>
                <w:b/>
              </w:rPr>
            </w:pPr>
            <w:r w:rsidRPr="002407F9">
              <w:t>This type references saved authorization session contexts for which the TPM is maintaining tracking information.</w:t>
            </w:r>
          </w:p>
        </w:tc>
      </w:tr>
      <w:tr w:rsidR="0083463C" w:rsidRPr="002407F9" w:rsidTr="00BF3E57">
        <w:trPr>
          <w:cantSplit/>
          <w:trHeight w:val="282"/>
          <w:jc w:val="center"/>
        </w:trPr>
        <w:tc>
          <w:tcPr>
            <w:tcW w:w="2700" w:type="dxa"/>
            <w:tcBorders>
              <w:top w:val="single" w:sz="6" w:space="0" w:color="auto"/>
              <w:left w:val="single" w:sz="12" w:space="0" w:color="auto"/>
              <w:bottom w:val="single" w:sz="6" w:space="0" w:color="auto"/>
              <w:right w:val="single" w:sz="8" w:space="0" w:color="auto"/>
            </w:tcBorders>
            <w:tcMar>
              <w:left w:w="58" w:type="dxa"/>
              <w:right w:w="58" w:type="dxa"/>
            </w:tcMar>
          </w:tcPr>
          <w:p w:rsidR="0083463C" w:rsidRPr="002407F9" w:rsidRDefault="0083463C" w:rsidP="00BF3E57">
            <w:pPr>
              <w:pStyle w:val="TABLE-cell"/>
            </w:pPr>
            <w:r w:rsidRPr="002407F9">
              <w:t>TPM_HT_PERMANENT</w:t>
            </w:r>
          </w:p>
        </w:tc>
        <w:tc>
          <w:tcPr>
            <w:tcW w:w="900" w:type="dxa"/>
            <w:tcBorders>
              <w:top w:val="single" w:sz="6" w:space="0" w:color="auto"/>
              <w:left w:val="single" w:sz="8" w:space="0" w:color="auto"/>
              <w:bottom w:val="single" w:sz="6" w:space="0" w:color="auto"/>
              <w:right w:val="single" w:sz="8" w:space="0" w:color="auto"/>
            </w:tcBorders>
            <w:tcMar>
              <w:left w:w="58" w:type="dxa"/>
              <w:right w:w="58" w:type="dxa"/>
            </w:tcMar>
          </w:tcPr>
          <w:p w:rsidR="0083463C" w:rsidRPr="002407F9" w:rsidRDefault="0083463C" w:rsidP="00BF3E57">
            <w:pPr>
              <w:pStyle w:val="TABLE-cell"/>
              <w:jc w:val="center"/>
            </w:pPr>
            <w:r w:rsidRPr="002407F9">
              <w:t>0x40</w:t>
            </w:r>
          </w:p>
        </w:tc>
        <w:tc>
          <w:tcPr>
            <w:tcW w:w="5760" w:type="dxa"/>
            <w:tcBorders>
              <w:top w:val="single" w:sz="6" w:space="0" w:color="auto"/>
              <w:left w:val="single" w:sz="8" w:space="0" w:color="auto"/>
              <w:bottom w:val="single" w:sz="6" w:space="0" w:color="auto"/>
              <w:right w:val="single" w:sz="12" w:space="0" w:color="auto"/>
            </w:tcBorders>
          </w:tcPr>
          <w:p w:rsidR="0083463C" w:rsidRPr="002407F9" w:rsidRDefault="0083463C" w:rsidP="00BF3E57">
            <w:pPr>
              <w:pStyle w:val="TABLE-cell"/>
            </w:pPr>
            <w:r w:rsidRPr="002407F9">
              <w:rPr>
                <w:b/>
              </w:rPr>
              <w:t>Permanent Values</w:t>
            </w:r>
            <w:r w:rsidRPr="002407F9">
              <w:t xml:space="preserve"> – assigned by this specification in </w:t>
            </w:r>
            <w:r w:rsidRPr="002407F9">
              <w:fldChar w:fldCharType="begin"/>
            </w:r>
            <w:r w:rsidRPr="002407F9">
              <w:instrText xml:space="preserve"> REF _Ref284246076 \h  \* MERGEFORMAT </w:instrText>
            </w:r>
            <w:r w:rsidRPr="002407F9">
              <w:fldChar w:fldCharType="separate"/>
            </w:r>
            <w:r w:rsidR="00AE7D6E" w:rsidRPr="002407F9">
              <w:t xml:space="preserve">Table </w:t>
            </w:r>
            <w:r w:rsidR="00AE7D6E">
              <w:t>28</w:t>
            </w:r>
            <w:r w:rsidRPr="002407F9">
              <w:fldChar w:fldCharType="end"/>
            </w:r>
          </w:p>
        </w:tc>
      </w:tr>
      <w:tr w:rsidR="0083463C" w:rsidRPr="002407F9" w:rsidTr="00BF3E57">
        <w:trPr>
          <w:cantSplit/>
          <w:trHeight w:val="36"/>
          <w:jc w:val="center"/>
        </w:trPr>
        <w:tc>
          <w:tcPr>
            <w:tcW w:w="2700" w:type="dxa"/>
            <w:tcBorders>
              <w:top w:val="single" w:sz="6" w:space="0" w:color="auto"/>
              <w:left w:val="single" w:sz="12" w:space="0" w:color="auto"/>
              <w:bottom w:val="single" w:sz="6" w:space="0" w:color="auto"/>
              <w:right w:val="single" w:sz="8" w:space="0" w:color="auto"/>
            </w:tcBorders>
            <w:tcMar>
              <w:left w:w="58" w:type="dxa"/>
              <w:right w:w="58" w:type="dxa"/>
            </w:tcMar>
          </w:tcPr>
          <w:p w:rsidR="0083463C" w:rsidRPr="002407F9" w:rsidRDefault="0083463C" w:rsidP="00BF3E57">
            <w:pPr>
              <w:pStyle w:val="TABLE-cell"/>
            </w:pPr>
            <w:r w:rsidRPr="002407F9">
              <w:t>TPM_HT_TRANSIENT</w:t>
            </w:r>
          </w:p>
        </w:tc>
        <w:tc>
          <w:tcPr>
            <w:tcW w:w="900" w:type="dxa"/>
            <w:tcBorders>
              <w:top w:val="single" w:sz="6" w:space="0" w:color="auto"/>
              <w:left w:val="single" w:sz="8" w:space="0" w:color="auto"/>
              <w:bottom w:val="single" w:sz="6" w:space="0" w:color="auto"/>
              <w:right w:val="single" w:sz="8" w:space="0" w:color="auto"/>
            </w:tcBorders>
            <w:tcMar>
              <w:left w:w="58" w:type="dxa"/>
              <w:right w:w="58" w:type="dxa"/>
            </w:tcMar>
          </w:tcPr>
          <w:p w:rsidR="0083463C" w:rsidRPr="002407F9" w:rsidRDefault="0083463C" w:rsidP="00BF3E57">
            <w:pPr>
              <w:pStyle w:val="TABLE-cell"/>
              <w:jc w:val="center"/>
            </w:pPr>
            <w:r w:rsidRPr="002407F9">
              <w:t>0x80</w:t>
            </w:r>
          </w:p>
        </w:tc>
        <w:tc>
          <w:tcPr>
            <w:tcW w:w="5760" w:type="dxa"/>
            <w:tcBorders>
              <w:top w:val="single" w:sz="6" w:space="0" w:color="auto"/>
              <w:left w:val="single" w:sz="8" w:space="0" w:color="auto"/>
              <w:bottom w:val="single" w:sz="6" w:space="0" w:color="auto"/>
              <w:right w:val="single" w:sz="12" w:space="0" w:color="auto"/>
            </w:tcBorders>
          </w:tcPr>
          <w:p w:rsidR="0083463C" w:rsidRPr="002407F9" w:rsidRDefault="0083463C" w:rsidP="00BF3E57">
            <w:pPr>
              <w:pStyle w:val="TABLE-cell"/>
            </w:pPr>
            <w:r w:rsidRPr="002407F9">
              <w:rPr>
                <w:b/>
              </w:rPr>
              <w:t>Transient Objects</w:t>
            </w:r>
            <w:r w:rsidRPr="002407F9">
              <w:t xml:space="preserve"> – assigned by the TPM when an object is loaded into transient-object memory or when a persistent object is converted to a transient object</w:t>
            </w:r>
          </w:p>
        </w:tc>
      </w:tr>
      <w:tr w:rsidR="0083463C" w:rsidRPr="002407F9" w:rsidTr="00D93036">
        <w:trPr>
          <w:cantSplit/>
          <w:trHeight w:val="36"/>
          <w:jc w:val="center"/>
        </w:trPr>
        <w:tc>
          <w:tcPr>
            <w:tcW w:w="2700" w:type="dxa"/>
            <w:tcBorders>
              <w:top w:val="single" w:sz="6" w:space="0" w:color="auto"/>
              <w:left w:val="single" w:sz="12" w:space="0" w:color="auto"/>
              <w:bottom w:val="single" w:sz="6" w:space="0" w:color="auto"/>
              <w:right w:val="single" w:sz="8" w:space="0" w:color="auto"/>
            </w:tcBorders>
            <w:tcMar>
              <w:left w:w="58" w:type="dxa"/>
              <w:right w:w="58" w:type="dxa"/>
            </w:tcMar>
          </w:tcPr>
          <w:p w:rsidR="0083463C" w:rsidRPr="002407F9" w:rsidRDefault="0083463C" w:rsidP="00BF3E57">
            <w:pPr>
              <w:pStyle w:val="TABLE-cell"/>
              <w:keepNext w:val="0"/>
            </w:pPr>
            <w:r w:rsidRPr="002407F9">
              <w:t>TPM_HT_PERSISTENT</w:t>
            </w:r>
          </w:p>
        </w:tc>
        <w:tc>
          <w:tcPr>
            <w:tcW w:w="900" w:type="dxa"/>
            <w:tcBorders>
              <w:top w:val="single" w:sz="6" w:space="0" w:color="auto"/>
              <w:left w:val="single" w:sz="8" w:space="0" w:color="auto"/>
              <w:bottom w:val="single" w:sz="6" w:space="0" w:color="auto"/>
              <w:right w:val="single" w:sz="8" w:space="0" w:color="auto"/>
            </w:tcBorders>
            <w:tcMar>
              <w:left w:w="58" w:type="dxa"/>
              <w:right w:w="58" w:type="dxa"/>
            </w:tcMar>
          </w:tcPr>
          <w:p w:rsidR="0083463C" w:rsidRPr="002407F9" w:rsidRDefault="0083463C" w:rsidP="00BF3E57">
            <w:pPr>
              <w:pStyle w:val="TABLE-cell"/>
              <w:keepNext w:val="0"/>
              <w:jc w:val="center"/>
            </w:pPr>
            <w:r w:rsidRPr="002407F9">
              <w:t>0x81</w:t>
            </w:r>
          </w:p>
        </w:tc>
        <w:tc>
          <w:tcPr>
            <w:tcW w:w="5760" w:type="dxa"/>
            <w:tcBorders>
              <w:top w:val="single" w:sz="6" w:space="0" w:color="auto"/>
              <w:left w:val="single" w:sz="8" w:space="0" w:color="auto"/>
              <w:bottom w:val="single" w:sz="6" w:space="0" w:color="auto"/>
              <w:right w:val="single" w:sz="12" w:space="0" w:color="auto"/>
            </w:tcBorders>
          </w:tcPr>
          <w:p w:rsidR="0083463C" w:rsidRPr="002407F9" w:rsidRDefault="0083463C" w:rsidP="00BF3E57">
            <w:pPr>
              <w:pStyle w:val="TABLE-cell"/>
              <w:keepNext w:val="0"/>
            </w:pPr>
            <w:r w:rsidRPr="002407F9">
              <w:rPr>
                <w:b/>
              </w:rPr>
              <w:t>Persistent Objects</w:t>
            </w:r>
            <w:r w:rsidRPr="002407F9">
              <w:t xml:space="preserve"> – assigned by the TPM when a loaded transient object is made persistent</w:t>
            </w:r>
          </w:p>
        </w:tc>
      </w:tr>
      <w:tr w:rsidR="00D93036" w:rsidRPr="002407F9" w:rsidTr="00BF3E57">
        <w:trPr>
          <w:cantSplit/>
          <w:trHeight w:val="36"/>
          <w:jc w:val="center"/>
        </w:trPr>
        <w:tc>
          <w:tcPr>
            <w:tcW w:w="2700" w:type="dxa"/>
            <w:tcBorders>
              <w:top w:val="single" w:sz="6" w:space="0" w:color="auto"/>
              <w:left w:val="single" w:sz="12" w:space="0" w:color="auto"/>
              <w:bottom w:val="single" w:sz="12" w:space="0" w:color="auto"/>
              <w:right w:val="single" w:sz="8" w:space="0" w:color="auto"/>
            </w:tcBorders>
            <w:tcMar>
              <w:left w:w="58" w:type="dxa"/>
              <w:right w:w="58" w:type="dxa"/>
            </w:tcMar>
          </w:tcPr>
          <w:p w:rsidR="00D93036" w:rsidRPr="002407F9" w:rsidRDefault="00D93036" w:rsidP="007A0471">
            <w:pPr>
              <w:pStyle w:val="TABLE-cell"/>
              <w:keepNext w:val="0"/>
            </w:pPr>
            <w:r w:rsidRPr="002407F9">
              <w:t>TPM_HT_AC</w:t>
            </w:r>
          </w:p>
        </w:tc>
        <w:tc>
          <w:tcPr>
            <w:tcW w:w="900" w:type="dxa"/>
            <w:tcBorders>
              <w:top w:val="single" w:sz="6" w:space="0" w:color="auto"/>
              <w:left w:val="single" w:sz="8" w:space="0" w:color="auto"/>
              <w:bottom w:val="single" w:sz="12" w:space="0" w:color="auto"/>
              <w:right w:val="single" w:sz="8" w:space="0" w:color="auto"/>
            </w:tcBorders>
            <w:tcMar>
              <w:left w:w="58" w:type="dxa"/>
              <w:right w:w="58" w:type="dxa"/>
            </w:tcMar>
          </w:tcPr>
          <w:p w:rsidR="00D93036" w:rsidRPr="002407F9" w:rsidRDefault="00D93036" w:rsidP="00BF3E57">
            <w:pPr>
              <w:pStyle w:val="TABLE-cell"/>
              <w:keepNext w:val="0"/>
              <w:jc w:val="center"/>
            </w:pPr>
            <w:r w:rsidRPr="002407F9">
              <w:t>0x90</w:t>
            </w:r>
          </w:p>
        </w:tc>
        <w:tc>
          <w:tcPr>
            <w:tcW w:w="5760" w:type="dxa"/>
            <w:tcBorders>
              <w:top w:val="single" w:sz="6" w:space="0" w:color="auto"/>
              <w:left w:val="single" w:sz="8" w:space="0" w:color="auto"/>
              <w:bottom w:val="single" w:sz="12" w:space="0" w:color="auto"/>
              <w:right w:val="single" w:sz="12" w:space="0" w:color="auto"/>
            </w:tcBorders>
          </w:tcPr>
          <w:p w:rsidR="00D93036" w:rsidRPr="002407F9" w:rsidRDefault="00D93036" w:rsidP="00BF3E57">
            <w:pPr>
              <w:pStyle w:val="TABLE-cell"/>
              <w:keepNext w:val="0"/>
              <w:rPr>
                <w:b/>
              </w:rPr>
            </w:pPr>
            <w:r w:rsidRPr="002407F9">
              <w:rPr>
                <w:b/>
              </w:rPr>
              <w:t xml:space="preserve">Attached Component </w:t>
            </w:r>
            <w:r w:rsidRPr="002407F9">
              <w:t>– handle for an Attached Component</w:t>
            </w:r>
            <w:r w:rsidR="00EA7982">
              <w:t xml:space="preserve">. </w:t>
            </w:r>
          </w:p>
        </w:tc>
      </w:tr>
    </w:tbl>
    <w:p w:rsidR="0083463C" w:rsidRPr="002407F9" w:rsidRDefault="0083463C" w:rsidP="0083463C">
      <w:pPr>
        <w:pStyle w:val="BodyText"/>
        <w:rPr>
          <w:noProof/>
        </w:rPr>
      </w:pPr>
      <w:r w:rsidRPr="002407F9">
        <w:rPr>
          <w:noProof/>
        </w:rPr>
        <w:lastRenderedPageBreak/>
        <w:t>When a transient object is loaded, the TPM shall assign a handle with an MSO of TPM_HT_TRANSIENT. The object may be assigned a different handle each time it is loaded. The TPM shall ensure that handles assigned to transient objects are unique and assigned to only one transient object at a time.</w:t>
      </w:r>
    </w:p>
    <w:p w:rsidR="0083463C" w:rsidRPr="002407F9" w:rsidRDefault="0083463C" w:rsidP="0083463C">
      <w:pPr>
        <w:pStyle w:val="NOTE"/>
        <w:keepNext/>
        <w:rPr>
          <w:noProof/>
        </w:rPr>
      </w:pPr>
      <w:r w:rsidRPr="002407F9">
        <w:rPr>
          <w:noProof/>
        </w:rPr>
        <w:t>EXAMPLE 1</w:t>
      </w:r>
      <w:r w:rsidRPr="002407F9">
        <w:rPr>
          <w:noProof/>
        </w:rPr>
        <w:tab/>
        <w:t>If a TPM is only able to hold 4 transient objects in internal memory, it might choose to assign handles to those objects with the values 80 00 00 00</w:t>
      </w:r>
      <w:r w:rsidRPr="002407F9">
        <w:rPr>
          <w:noProof/>
          <w:vertAlign w:val="subscript"/>
        </w:rPr>
        <w:t xml:space="preserve">16 </w:t>
      </w:r>
      <w:r w:rsidRPr="002407F9">
        <w:rPr>
          <w:noProof/>
        </w:rPr>
        <w:t>– 80 00 00 03</w:t>
      </w:r>
      <w:r w:rsidRPr="002407F9">
        <w:rPr>
          <w:noProof/>
          <w:vertAlign w:val="subscript"/>
        </w:rPr>
        <w:t>16</w:t>
      </w:r>
      <w:r w:rsidRPr="002407F9">
        <w:rPr>
          <w:noProof/>
        </w:rPr>
        <w:t>.</w:t>
      </w:r>
    </w:p>
    <w:p w:rsidR="0083463C" w:rsidRPr="002407F9" w:rsidRDefault="0083463C" w:rsidP="0083463C">
      <w:pPr>
        <w:pStyle w:val="BodyText"/>
        <w:rPr>
          <w:noProof/>
        </w:rPr>
      </w:pPr>
      <w:r w:rsidRPr="002407F9">
        <w:rPr>
          <w:noProof/>
        </w:rPr>
        <w:t>When a transient object is converted to a persistent object (TPM2_EvictControl()), the TPM shall validate that the handle provided by the caller has an MSO of TPM_HT_PERSISTENT and that the handle is not already assigned to a persistent object.</w:t>
      </w:r>
    </w:p>
    <w:p w:rsidR="0083463C" w:rsidRPr="002407F9" w:rsidRDefault="0083463C" w:rsidP="0083463C">
      <w:pPr>
        <w:pStyle w:val="BodyText"/>
        <w:rPr>
          <w:noProof/>
        </w:rPr>
      </w:pPr>
      <w:r w:rsidRPr="002407F9">
        <w:rPr>
          <w:noProof/>
        </w:rPr>
        <w:t>A handle is assigned to a session when the session is started. The handle shall have an MSO equal to TPM_HT_SESSION and remain associated with that session until the session is closed or flushed. The TPM shall ensure that a session handle is only associated with one session at a time. When the session is loaded into the TPM using TPM2_LoadContext(), it will have the same handle each time it is loaded.</w:t>
      </w:r>
    </w:p>
    <w:p w:rsidR="0083463C" w:rsidRPr="002407F9" w:rsidRDefault="0083463C" w:rsidP="0083463C">
      <w:pPr>
        <w:pStyle w:val="NOTE"/>
        <w:rPr>
          <w:noProof/>
          <w:vertAlign w:val="subscript"/>
        </w:rPr>
      </w:pPr>
      <w:r w:rsidRPr="002407F9">
        <w:rPr>
          <w:noProof/>
        </w:rPr>
        <w:t>EXAMPLE 2</w:t>
      </w:r>
      <w:r w:rsidRPr="002407F9">
        <w:rPr>
          <w:noProof/>
        </w:rPr>
        <w:tab/>
        <w:t>If a TPM is only able to track 64 active sessions at a time, it could number those sessions using the values xx 00 01 00</w:t>
      </w:r>
      <w:r w:rsidRPr="002407F9">
        <w:rPr>
          <w:noProof/>
          <w:vertAlign w:val="subscript"/>
        </w:rPr>
        <w:t>16</w:t>
      </w:r>
      <w:r w:rsidRPr="002407F9">
        <w:rPr>
          <w:noProof/>
        </w:rPr>
        <w:t xml:space="preserve"> – xx 00 01 3F</w:t>
      </w:r>
      <w:r w:rsidRPr="002407F9">
        <w:rPr>
          <w:noProof/>
          <w:vertAlign w:val="subscript"/>
        </w:rPr>
        <w:t>16</w:t>
      </w:r>
      <w:r w:rsidRPr="002407F9">
        <w:rPr>
          <w:noProof/>
        </w:rPr>
        <w:t xml:space="preserve"> where xx is either 02</w:t>
      </w:r>
      <w:r w:rsidRPr="002407F9">
        <w:rPr>
          <w:noProof/>
          <w:vertAlign w:val="subscript"/>
        </w:rPr>
        <w:t>16</w:t>
      </w:r>
      <w:r w:rsidRPr="002407F9">
        <w:rPr>
          <w:noProof/>
        </w:rPr>
        <w:t xml:space="preserve"> or 03</w:t>
      </w:r>
      <w:r w:rsidRPr="002407F9">
        <w:rPr>
          <w:noProof/>
          <w:vertAlign w:val="subscript"/>
        </w:rPr>
        <w:t>16</w:t>
      </w:r>
      <w:r w:rsidRPr="002407F9">
        <w:rPr>
          <w:noProof/>
        </w:rPr>
        <w:t xml:space="preserve"> depending on the session type.</w:t>
      </w:r>
    </w:p>
    <w:p w:rsidR="0083463C" w:rsidRPr="002407F9" w:rsidRDefault="0083463C" w:rsidP="0083463C">
      <w:pPr>
        <w:pStyle w:val="Heading2"/>
        <w:rPr>
          <w:noProof/>
        </w:rPr>
      </w:pPr>
      <w:bookmarkStart w:id="1217" w:name="_Toc288814916"/>
      <w:bookmarkStart w:id="1218" w:name="_Toc304539154"/>
      <w:bookmarkStart w:id="1219" w:name="_Toc308709694"/>
      <w:bookmarkStart w:id="1220" w:name="_Toc380749400"/>
      <w:bookmarkStart w:id="1221" w:name="_Toc384901706"/>
      <w:bookmarkStart w:id="1222" w:name="_Toc432512230"/>
      <w:bookmarkStart w:id="1223" w:name="_Toc443575570"/>
      <w:bookmarkStart w:id="1224" w:name="_Toc470517797"/>
      <w:bookmarkStart w:id="1225" w:name="_Toc462921017"/>
      <w:bookmarkStart w:id="1226" w:name="_Toc516154835"/>
      <w:bookmarkStart w:id="1227" w:name="_Toc20317565"/>
      <w:r w:rsidRPr="002407F9">
        <w:rPr>
          <w:noProof/>
        </w:rPr>
        <w:t>Persistent Handle Sub-ranges</w:t>
      </w:r>
      <w:bookmarkEnd w:id="1217"/>
      <w:bookmarkEnd w:id="1218"/>
      <w:bookmarkEnd w:id="1219"/>
      <w:bookmarkEnd w:id="1220"/>
      <w:bookmarkEnd w:id="1221"/>
      <w:bookmarkEnd w:id="1222"/>
      <w:bookmarkEnd w:id="1223"/>
      <w:bookmarkEnd w:id="1224"/>
      <w:bookmarkEnd w:id="1225"/>
      <w:bookmarkEnd w:id="1226"/>
      <w:bookmarkEnd w:id="1227"/>
    </w:p>
    <w:p w:rsidR="0083463C" w:rsidRPr="002407F9" w:rsidRDefault="0083463C" w:rsidP="0083463C">
      <w:pPr>
        <w:pStyle w:val="BodyText"/>
        <w:rPr>
          <w:noProof/>
        </w:rPr>
      </w:pPr>
      <w:r w:rsidRPr="002407F9">
        <w:rPr>
          <w:noProof/>
        </w:rPr>
        <w:t>Persistent handles are assigned by the caller of TPM2_EvictControl(). Owner Authorization or Platform Authorization is required to authorize allocation of space for a persistent object. These entities are given separate ranges of persistent handles so that they do not have to allocate from a common range of handles.</w:t>
      </w:r>
    </w:p>
    <w:p w:rsidR="0083463C" w:rsidRPr="002407F9" w:rsidRDefault="0083463C" w:rsidP="0083463C">
      <w:pPr>
        <w:pStyle w:val="NOTE"/>
        <w:keepNext/>
        <w:rPr>
          <w:noProof/>
        </w:rPr>
      </w:pPr>
      <w:r w:rsidRPr="002407F9">
        <w:rPr>
          <w:noProof/>
        </w:rPr>
        <w:t>NOTE</w:t>
      </w:r>
      <w:r w:rsidRPr="002407F9">
        <w:rPr>
          <w:noProof/>
        </w:rPr>
        <w:tab/>
        <w:t>While this “namespace” allocation of the handle ranges could have been handled by convention, TPM enforcement is used to prevent errors by the OS or malicious software from affecting the platform’s use of the NV memory.</w:t>
      </w:r>
    </w:p>
    <w:p w:rsidR="0083463C" w:rsidRPr="002407F9" w:rsidRDefault="0083463C" w:rsidP="0083463C">
      <w:pPr>
        <w:pStyle w:val="BodyText"/>
        <w:keepNext w:val="0"/>
        <w:rPr>
          <w:noProof/>
        </w:rPr>
      </w:pPr>
      <w:r w:rsidRPr="002407F9">
        <w:rPr>
          <w:noProof/>
        </w:rPr>
        <w:t>The Owner is allocated persistent handles in the range of 81 00 00 00</w:t>
      </w:r>
      <w:r w:rsidRPr="002407F9">
        <w:rPr>
          <w:noProof/>
          <w:vertAlign w:val="subscript"/>
        </w:rPr>
        <w:t>16</w:t>
      </w:r>
      <w:r w:rsidRPr="002407F9">
        <w:rPr>
          <w:noProof/>
        </w:rPr>
        <w:t xml:space="preserve"> to 81 7F FF FF</w:t>
      </w:r>
      <w:r w:rsidRPr="002407F9">
        <w:rPr>
          <w:noProof/>
          <w:vertAlign w:val="subscript"/>
        </w:rPr>
        <w:t>16</w:t>
      </w:r>
      <w:r w:rsidRPr="002407F9">
        <w:rPr>
          <w:noProof/>
        </w:rPr>
        <w:t xml:space="preserve"> inclusive and the TPM will return an error if Owner Authorization is used to attempt to assign a persistent handle outside of this range.</w:t>
      </w:r>
    </w:p>
    <w:p w:rsidR="0083463C" w:rsidRPr="002407F9" w:rsidRDefault="0083463C" w:rsidP="0083463C">
      <w:pPr>
        <w:pStyle w:val="Heading2"/>
        <w:rPr>
          <w:noProof/>
        </w:rPr>
      </w:pPr>
      <w:bookmarkStart w:id="1228" w:name="_Toc286046983"/>
      <w:bookmarkStart w:id="1229" w:name="_Toc288814917"/>
      <w:bookmarkStart w:id="1230" w:name="_Toc304539155"/>
      <w:bookmarkStart w:id="1231" w:name="_Toc308709695"/>
      <w:bookmarkStart w:id="1232" w:name="_Toc380749401"/>
      <w:bookmarkStart w:id="1233" w:name="_Toc384901707"/>
      <w:bookmarkStart w:id="1234" w:name="_Toc432512231"/>
      <w:bookmarkStart w:id="1235" w:name="_Toc443575571"/>
      <w:bookmarkStart w:id="1236" w:name="_Toc470517798"/>
      <w:bookmarkStart w:id="1237" w:name="_Toc462921018"/>
      <w:bookmarkStart w:id="1238" w:name="_Toc516154836"/>
      <w:bookmarkStart w:id="1239" w:name="_Toc20317566"/>
      <w:r w:rsidRPr="002407F9">
        <w:rPr>
          <w:noProof/>
        </w:rPr>
        <w:lastRenderedPageBreak/>
        <w:t>TPM_RH (Permanent Handles)</w:t>
      </w:r>
      <w:bookmarkEnd w:id="1228"/>
      <w:bookmarkEnd w:id="1229"/>
      <w:bookmarkEnd w:id="1230"/>
      <w:bookmarkEnd w:id="1231"/>
      <w:bookmarkEnd w:id="1232"/>
      <w:bookmarkEnd w:id="1233"/>
      <w:bookmarkEnd w:id="1234"/>
      <w:bookmarkEnd w:id="1235"/>
      <w:bookmarkEnd w:id="1236"/>
      <w:bookmarkEnd w:id="1237"/>
      <w:bookmarkEnd w:id="1238"/>
      <w:bookmarkEnd w:id="1239"/>
    </w:p>
    <w:p w:rsidR="0083463C" w:rsidRPr="002407F9" w:rsidRDefault="0083463C" w:rsidP="0083463C">
      <w:pPr>
        <w:pStyle w:val="BodyText"/>
        <w:rPr>
          <w:noProof/>
        </w:rPr>
      </w:pPr>
      <w:r w:rsidRPr="002407F9">
        <w:rPr>
          <w:noProof/>
        </w:rPr>
        <w:fldChar w:fldCharType="begin"/>
      </w:r>
      <w:r w:rsidRPr="002407F9">
        <w:rPr>
          <w:noProof/>
        </w:rPr>
        <w:instrText xml:space="preserve"> REF _Ref284246076 \h </w:instrText>
      </w:r>
      <w:r w:rsidRPr="002407F9">
        <w:rPr>
          <w:noProof/>
        </w:rPr>
      </w:r>
      <w:r w:rsidRPr="002407F9">
        <w:rPr>
          <w:noProof/>
        </w:rPr>
        <w:fldChar w:fldCharType="separate"/>
      </w:r>
      <w:r w:rsidR="00AE7D6E" w:rsidRPr="002407F9">
        <w:rPr>
          <w:noProof/>
        </w:rPr>
        <w:t xml:space="preserve">Table </w:t>
      </w:r>
      <w:r w:rsidR="00AE7D6E">
        <w:rPr>
          <w:noProof/>
        </w:rPr>
        <w:t>28</w:t>
      </w:r>
      <w:r w:rsidRPr="002407F9">
        <w:rPr>
          <w:noProof/>
        </w:rPr>
        <w:fldChar w:fldCharType="end"/>
      </w:r>
      <w:r w:rsidRPr="002407F9">
        <w:rPr>
          <w:noProof/>
        </w:rPr>
        <w:t xml:space="preserve"> lists the architecturally defined handles that cannot be changed. The handles include authorization handles, and special handles.</w:t>
      </w:r>
    </w:p>
    <w:p w:rsidR="0083463C" w:rsidRPr="002407F9" w:rsidRDefault="0083463C" w:rsidP="0083463C">
      <w:pPr>
        <w:pStyle w:val="TABLE-title"/>
        <w:rPr>
          <w:noProof/>
        </w:rPr>
      </w:pPr>
      <w:bookmarkStart w:id="1240" w:name="_Ref284246076"/>
      <w:bookmarkStart w:id="1241" w:name="_Toc380749717"/>
      <w:bookmarkStart w:id="1242" w:name="_Toc384651379"/>
      <w:bookmarkStart w:id="1243" w:name="_Toc432512524"/>
      <w:bookmarkStart w:id="1244" w:name="_Toc443575862"/>
      <w:bookmarkStart w:id="1245" w:name="_Toc470518102"/>
      <w:bookmarkStart w:id="1246" w:name="_Toc462921317"/>
      <w:bookmarkStart w:id="1247" w:name="_Toc516155144"/>
      <w:bookmarkStart w:id="1248" w:name="_Toc2137607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28</w:t>
      </w:r>
      <w:r w:rsidRPr="002407F9">
        <w:rPr>
          <w:noProof/>
        </w:rPr>
        <w:fldChar w:fldCharType="end"/>
      </w:r>
      <w:bookmarkEnd w:id="1240"/>
      <w:r w:rsidRPr="002407F9">
        <w:rPr>
          <w:noProof/>
        </w:rPr>
        <w:t xml:space="preserve"> — Definition of (TPM_HANDLE) TPM_RH Constants &lt;S&gt;</w:t>
      </w:r>
      <w:bookmarkEnd w:id="1241"/>
      <w:bookmarkEnd w:id="1242"/>
      <w:bookmarkEnd w:id="1243"/>
      <w:bookmarkEnd w:id="1244"/>
      <w:bookmarkEnd w:id="1245"/>
      <w:bookmarkEnd w:id="1246"/>
      <w:bookmarkEnd w:id="1247"/>
      <w:bookmarkEnd w:id="124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430"/>
        <w:gridCol w:w="1260"/>
        <w:gridCol w:w="810"/>
        <w:gridCol w:w="4860"/>
      </w:tblGrid>
      <w:tr w:rsidR="0083463C" w:rsidRPr="002407F9" w:rsidTr="00BF3E57">
        <w:trPr>
          <w:cantSplit/>
          <w:tblHeader/>
          <w:jc w:val="center"/>
        </w:trPr>
        <w:tc>
          <w:tcPr>
            <w:tcW w:w="243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1260" w:type="dxa"/>
            <w:tcBorders>
              <w:top w:val="single" w:sz="12" w:space="0" w:color="auto"/>
              <w:bottom w:val="single" w:sz="12" w:space="0" w:color="auto"/>
            </w:tcBorders>
          </w:tcPr>
          <w:p w:rsidR="0083463C" w:rsidRPr="002407F9" w:rsidRDefault="0083463C" w:rsidP="00BF3E57">
            <w:pPr>
              <w:pStyle w:val="TABLE-col-heading"/>
              <w:jc w:val="center"/>
              <w:rPr>
                <w:noProof/>
              </w:rPr>
            </w:pPr>
            <w:r w:rsidRPr="002407F9">
              <w:rPr>
                <w:noProof/>
              </w:rPr>
              <w:t>Value</w:t>
            </w:r>
          </w:p>
        </w:tc>
        <w:tc>
          <w:tcPr>
            <w:tcW w:w="81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86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cantSplit/>
          <w:trHeight w:val="288"/>
          <w:jc w:val="center"/>
        </w:trPr>
        <w:tc>
          <w:tcPr>
            <w:tcW w:w="2430" w:type="dxa"/>
            <w:tcBorders>
              <w:top w:val="single" w:sz="12" w:space="0" w:color="auto"/>
              <w:left w:val="single" w:sz="12" w:space="0" w:color="auto"/>
              <w:bottom w:val="single" w:sz="4" w:space="0" w:color="auto"/>
            </w:tcBorders>
            <w:vAlign w:val="center"/>
          </w:tcPr>
          <w:p w:rsidR="0083463C" w:rsidRPr="002407F9" w:rsidRDefault="0083463C" w:rsidP="00BF3E57">
            <w:pPr>
              <w:pStyle w:val="TABLE-cell"/>
            </w:pPr>
            <w:r w:rsidRPr="002407F9">
              <w:t>TPM_RH_FIRST</w:t>
            </w:r>
          </w:p>
        </w:tc>
        <w:tc>
          <w:tcPr>
            <w:tcW w:w="1260" w:type="dxa"/>
            <w:tcBorders>
              <w:top w:val="single" w:sz="12" w:space="0" w:color="auto"/>
              <w:bottom w:val="single" w:sz="4" w:space="0" w:color="auto"/>
            </w:tcBorders>
            <w:vAlign w:val="center"/>
          </w:tcPr>
          <w:p w:rsidR="0083463C" w:rsidRPr="002407F9" w:rsidRDefault="0083463C" w:rsidP="00BF3E57">
            <w:pPr>
              <w:pStyle w:val="TABLE-cell"/>
              <w:jc w:val="center"/>
            </w:pPr>
            <w:r w:rsidRPr="002407F9">
              <w:t>0x40000000</w:t>
            </w:r>
          </w:p>
        </w:tc>
        <w:tc>
          <w:tcPr>
            <w:tcW w:w="810" w:type="dxa"/>
            <w:tcBorders>
              <w:top w:val="single" w:sz="12" w:space="0" w:color="auto"/>
              <w:bottom w:val="single" w:sz="4" w:space="0" w:color="auto"/>
            </w:tcBorders>
            <w:vAlign w:val="center"/>
          </w:tcPr>
          <w:p w:rsidR="0083463C" w:rsidRPr="002407F9" w:rsidRDefault="0083463C" w:rsidP="00BF3E57">
            <w:pPr>
              <w:pStyle w:val="TABLE-cell"/>
            </w:pPr>
            <w:r w:rsidRPr="002407F9">
              <w:t>R</w:t>
            </w:r>
          </w:p>
        </w:tc>
        <w:tc>
          <w:tcPr>
            <w:tcW w:w="4860" w:type="dxa"/>
            <w:tcBorders>
              <w:top w:val="single" w:sz="12" w:space="0" w:color="auto"/>
              <w:bottom w:val="single" w:sz="4" w:space="0" w:color="auto"/>
              <w:right w:val="single" w:sz="12" w:space="0" w:color="auto"/>
            </w:tcBorders>
            <w:vAlign w:val="center"/>
          </w:tcPr>
          <w:p w:rsidR="0083463C" w:rsidRPr="002407F9" w:rsidRDefault="0083463C" w:rsidP="00BF3E57">
            <w:pPr>
              <w:pStyle w:val="TABLE-cell"/>
            </w:pPr>
          </w:p>
        </w:tc>
      </w:tr>
      <w:tr w:rsidR="0083463C" w:rsidRPr="002407F9" w:rsidTr="00BF3E57">
        <w:trPr>
          <w:cantSplit/>
          <w:trHeight w:val="288"/>
          <w:jc w:val="center"/>
        </w:trPr>
        <w:tc>
          <w:tcPr>
            <w:tcW w:w="2430" w:type="dxa"/>
            <w:tcBorders>
              <w:top w:val="single" w:sz="4" w:space="0" w:color="auto"/>
              <w:left w:val="single" w:sz="12" w:space="0" w:color="auto"/>
            </w:tcBorders>
            <w:vAlign w:val="center"/>
          </w:tcPr>
          <w:p w:rsidR="0083463C" w:rsidRPr="002407F9" w:rsidRDefault="0083463C" w:rsidP="00BF3E57">
            <w:pPr>
              <w:pStyle w:val="TABLE-cell"/>
            </w:pPr>
            <w:r w:rsidRPr="002407F9">
              <w:t>TPM_RH_SRK</w:t>
            </w:r>
          </w:p>
        </w:tc>
        <w:tc>
          <w:tcPr>
            <w:tcW w:w="1260" w:type="dxa"/>
            <w:tcBorders>
              <w:top w:val="single" w:sz="4" w:space="0" w:color="auto"/>
            </w:tcBorders>
            <w:vAlign w:val="center"/>
          </w:tcPr>
          <w:p w:rsidR="0083463C" w:rsidRPr="002407F9" w:rsidRDefault="0083463C" w:rsidP="00BF3E57">
            <w:pPr>
              <w:pStyle w:val="TABLE-cell"/>
              <w:jc w:val="center"/>
            </w:pPr>
            <w:r w:rsidRPr="002407F9">
              <w:t>0x40000000</w:t>
            </w:r>
          </w:p>
        </w:tc>
        <w:tc>
          <w:tcPr>
            <w:tcW w:w="810" w:type="dxa"/>
            <w:tcBorders>
              <w:top w:val="single" w:sz="4" w:space="0" w:color="auto"/>
            </w:tcBorders>
            <w:vAlign w:val="center"/>
          </w:tcPr>
          <w:p w:rsidR="0083463C" w:rsidRPr="002407F9" w:rsidRDefault="0083463C" w:rsidP="00BF3E57">
            <w:pPr>
              <w:pStyle w:val="TABLE-cell"/>
            </w:pPr>
            <w:r w:rsidRPr="002407F9">
              <w:t>R</w:t>
            </w:r>
          </w:p>
        </w:tc>
        <w:tc>
          <w:tcPr>
            <w:tcW w:w="4860" w:type="dxa"/>
            <w:tcBorders>
              <w:top w:val="single" w:sz="4" w:space="0" w:color="auto"/>
              <w:right w:val="single" w:sz="12" w:space="0" w:color="auto"/>
            </w:tcBorders>
            <w:vAlign w:val="center"/>
          </w:tcPr>
          <w:p w:rsidR="0083463C" w:rsidRPr="002407F9" w:rsidRDefault="0083463C" w:rsidP="00BF3E57">
            <w:pPr>
              <w:pStyle w:val="TABLE-cell"/>
            </w:pPr>
            <w:r w:rsidRPr="002407F9">
              <w:t>not used</w:t>
            </w:r>
            <w:r w:rsidRPr="002407F9">
              <w:rPr>
                <w:vertAlign w:val="superscript"/>
              </w:rPr>
              <w:t>1</w:t>
            </w:r>
          </w:p>
        </w:tc>
      </w:tr>
      <w:tr w:rsidR="0083463C" w:rsidRPr="002407F9" w:rsidTr="00BF3E57">
        <w:trPr>
          <w:cantSplit/>
          <w:trHeight w:val="288"/>
          <w:jc w:val="center"/>
        </w:trPr>
        <w:tc>
          <w:tcPr>
            <w:tcW w:w="2430" w:type="dxa"/>
            <w:tcBorders>
              <w:left w:val="single" w:sz="12" w:space="0" w:color="auto"/>
            </w:tcBorders>
            <w:vAlign w:val="center"/>
          </w:tcPr>
          <w:p w:rsidR="0083463C" w:rsidRPr="002407F9" w:rsidRDefault="0083463C" w:rsidP="00BF3E57">
            <w:pPr>
              <w:pStyle w:val="TABLE-cell"/>
            </w:pPr>
            <w:r w:rsidRPr="002407F9">
              <w:t>TPM_RH_OWNER</w:t>
            </w:r>
          </w:p>
        </w:tc>
        <w:tc>
          <w:tcPr>
            <w:tcW w:w="1260" w:type="dxa"/>
            <w:vAlign w:val="center"/>
          </w:tcPr>
          <w:p w:rsidR="0083463C" w:rsidRPr="002407F9" w:rsidRDefault="0083463C" w:rsidP="00BF3E57">
            <w:pPr>
              <w:pStyle w:val="TABLE-cell"/>
              <w:jc w:val="center"/>
            </w:pPr>
            <w:r w:rsidRPr="002407F9">
              <w:t>0x40000001</w:t>
            </w:r>
          </w:p>
        </w:tc>
        <w:tc>
          <w:tcPr>
            <w:tcW w:w="810" w:type="dxa"/>
            <w:vAlign w:val="center"/>
          </w:tcPr>
          <w:p w:rsidR="0083463C" w:rsidRPr="002407F9" w:rsidRDefault="0083463C" w:rsidP="00BF3E57">
            <w:pPr>
              <w:pStyle w:val="TABLE-cell"/>
            </w:pPr>
            <w:r w:rsidRPr="002407F9">
              <w:t>K, A, P</w:t>
            </w:r>
          </w:p>
        </w:tc>
        <w:tc>
          <w:tcPr>
            <w:tcW w:w="4860" w:type="dxa"/>
            <w:tcBorders>
              <w:right w:val="single" w:sz="12" w:space="0" w:color="auto"/>
            </w:tcBorders>
            <w:vAlign w:val="center"/>
          </w:tcPr>
          <w:p w:rsidR="0083463C" w:rsidRPr="002407F9" w:rsidRDefault="0083463C" w:rsidP="00BF3E57">
            <w:pPr>
              <w:pStyle w:val="TABLE-cell"/>
            </w:pPr>
            <w:r w:rsidRPr="002407F9">
              <w:t xml:space="preserve">handle references the Storage Primary Seed (SPS), the </w:t>
            </w:r>
            <w:r w:rsidRPr="002407F9">
              <w:rPr>
                <w:i/>
              </w:rPr>
              <w:t>ownerAuth</w:t>
            </w:r>
            <w:r w:rsidRPr="002407F9">
              <w:t xml:space="preserve">, and the </w:t>
            </w:r>
            <w:r w:rsidRPr="002407F9">
              <w:rPr>
                <w:i/>
              </w:rPr>
              <w:t>ownerPolicy</w:t>
            </w:r>
          </w:p>
        </w:tc>
      </w:tr>
      <w:tr w:rsidR="0083463C" w:rsidRPr="002407F9" w:rsidTr="00BF3E57">
        <w:trPr>
          <w:cantSplit/>
          <w:trHeight w:val="288"/>
          <w:jc w:val="center"/>
        </w:trPr>
        <w:tc>
          <w:tcPr>
            <w:tcW w:w="2430" w:type="dxa"/>
            <w:tcBorders>
              <w:left w:val="single" w:sz="12" w:space="0" w:color="auto"/>
            </w:tcBorders>
            <w:vAlign w:val="center"/>
          </w:tcPr>
          <w:p w:rsidR="0083463C" w:rsidRPr="002407F9" w:rsidRDefault="0083463C" w:rsidP="00BF3E57">
            <w:pPr>
              <w:pStyle w:val="TABLE-cell"/>
            </w:pPr>
            <w:r w:rsidRPr="002407F9">
              <w:t>TPM_RH_REVOKE</w:t>
            </w:r>
          </w:p>
        </w:tc>
        <w:tc>
          <w:tcPr>
            <w:tcW w:w="1260" w:type="dxa"/>
            <w:vAlign w:val="center"/>
          </w:tcPr>
          <w:p w:rsidR="0083463C" w:rsidRPr="002407F9" w:rsidRDefault="0083463C" w:rsidP="00BF3E57">
            <w:pPr>
              <w:pStyle w:val="TABLE-cell"/>
              <w:jc w:val="center"/>
            </w:pPr>
            <w:r w:rsidRPr="002407F9">
              <w:t>0x40000002</w:t>
            </w:r>
          </w:p>
        </w:tc>
        <w:tc>
          <w:tcPr>
            <w:tcW w:w="810" w:type="dxa"/>
            <w:vAlign w:val="center"/>
          </w:tcPr>
          <w:p w:rsidR="0083463C" w:rsidRPr="002407F9" w:rsidRDefault="0083463C" w:rsidP="00BF3E57">
            <w:pPr>
              <w:pStyle w:val="TABLE-cell"/>
            </w:pPr>
            <w:r w:rsidRPr="002407F9">
              <w:t>R</w:t>
            </w:r>
          </w:p>
        </w:tc>
        <w:tc>
          <w:tcPr>
            <w:tcW w:w="4860" w:type="dxa"/>
            <w:tcBorders>
              <w:right w:val="single" w:sz="12" w:space="0" w:color="auto"/>
            </w:tcBorders>
            <w:vAlign w:val="center"/>
          </w:tcPr>
          <w:p w:rsidR="0083463C" w:rsidRPr="002407F9" w:rsidRDefault="0083463C" w:rsidP="00BF3E57">
            <w:pPr>
              <w:pStyle w:val="TABLE-cell"/>
            </w:pPr>
            <w:r w:rsidRPr="002407F9">
              <w:t>not used</w:t>
            </w:r>
            <w:r w:rsidRPr="002407F9">
              <w:rPr>
                <w:vertAlign w:val="superscript"/>
              </w:rPr>
              <w:t>1</w:t>
            </w:r>
          </w:p>
        </w:tc>
      </w:tr>
      <w:tr w:rsidR="0083463C" w:rsidRPr="002407F9" w:rsidTr="00BF3E57">
        <w:trPr>
          <w:cantSplit/>
          <w:trHeight w:val="288"/>
          <w:jc w:val="center"/>
        </w:trPr>
        <w:tc>
          <w:tcPr>
            <w:tcW w:w="2430" w:type="dxa"/>
            <w:tcBorders>
              <w:left w:val="single" w:sz="12" w:space="0" w:color="auto"/>
            </w:tcBorders>
            <w:vAlign w:val="center"/>
          </w:tcPr>
          <w:p w:rsidR="0083463C" w:rsidRPr="002407F9" w:rsidRDefault="0083463C" w:rsidP="00BF3E57">
            <w:pPr>
              <w:pStyle w:val="TABLE-cell"/>
            </w:pPr>
            <w:r w:rsidRPr="002407F9">
              <w:t>TPM_RH_TRANSPORT</w:t>
            </w:r>
          </w:p>
        </w:tc>
        <w:tc>
          <w:tcPr>
            <w:tcW w:w="1260" w:type="dxa"/>
            <w:vAlign w:val="center"/>
          </w:tcPr>
          <w:p w:rsidR="0083463C" w:rsidRPr="002407F9" w:rsidRDefault="0083463C" w:rsidP="00BF3E57">
            <w:pPr>
              <w:pStyle w:val="TABLE-cell"/>
              <w:jc w:val="center"/>
            </w:pPr>
            <w:r w:rsidRPr="002407F9">
              <w:t>0x40000003</w:t>
            </w:r>
          </w:p>
        </w:tc>
        <w:tc>
          <w:tcPr>
            <w:tcW w:w="810" w:type="dxa"/>
            <w:vAlign w:val="center"/>
          </w:tcPr>
          <w:p w:rsidR="0083463C" w:rsidRPr="002407F9" w:rsidRDefault="0083463C" w:rsidP="00BF3E57">
            <w:pPr>
              <w:pStyle w:val="TABLE-cell"/>
            </w:pPr>
            <w:r w:rsidRPr="002407F9">
              <w:t>R</w:t>
            </w:r>
          </w:p>
        </w:tc>
        <w:tc>
          <w:tcPr>
            <w:tcW w:w="4860" w:type="dxa"/>
            <w:tcBorders>
              <w:right w:val="single" w:sz="12" w:space="0" w:color="auto"/>
            </w:tcBorders>
            <w:vAlign w:val="center"/>
          </w:tcPr>
          <w:p w:rsidR="0083463C" w:rsidRPr="002407F9" w:rsidRDefault="0083463C" w:rsidP="00BF3E57">
            <w:pPr>
              <w:pStyle w:val="TABLE-cell"/>
            </w:pPr>
            <w:r w:rsidRPr="002407F9">
              <w:t>not used</w:t>
            </w:r>
            <w:r w:rsidRPr="002407F9">
              <w:rPr>
                <w:vertAlign w:val="superscript"/>
              </w:rPr>
              <w:t>1</w:t>
            </w:r>
          </w:p>
        </w:tc>
      </w:tr>
      <w:tr w:rsidR="0083463C" w:rsidRPr="002407F9" w:rsidTr="00BF3E57">
        <w:trPr>
          <w:cantSplit/>
          <w:trHeight w:val="288"/>
          <w:jc w:val="center"/>
        </w:trPr>
        <w:tc>
          <w:tcPr>
            <w:tcW w:w="2430" w:type="dxa"/>
            <w:tcBorders>
              <w:left w:val="single" w:sz="12" w:space="0" w:color="auto"/>
            </w:tcBorders>
            <w:vAlign w:val="center"/>
          </w:tcPr>
          <w:p w:rsidR="0083463C" w:rsidRPr="002407F9" w:rsidRDefault="0083463C" w:rsidP="00BF3E57">
            <w:pPr>
              <w:pStyle w:val="TABLE-cell"/>
            </w:pPr>
            <w:r w:rsidRPr="002407F9">
              <w:t>TPM_RH_OPERATOR</w:t>
            </w:r>
          </w:p>
        </w:tc>
        <w:tc>
          <w:tcPr>
            <w:tcW w:w="1260" w:type="dxa"/>
            <w:vAlign w:val="center"/>
          </w:tcPr>
          <w:p w:rsidR="0083463C" w:rsidRPr="002407F9" w:rsidRDefault="0083463C" w:rsidP="00BF3E57">
            <w:pPr>
              <w:pStyle w:val="TABLE-cell"/>
              <w:jc w:val="center"/>
            </w:pPr>
            <w:r w:rsidRPr="002407F9">
              <w:t>0x40000004</w:t>
            </w:r>
          </w:p>
        </w:tc>
        <w:tc>
          <w:tcPr>
            <w:tcW w:w="810" w:type="dxa"/>
            <w:vAlign w:val="center"/>
          </w:tcPr>
          <w:p w:rsidR="0083463C" w:rsidRPr="002407F9" w:rsidRDefault="0083463C" w:rsidP="00BF3E57">
            <w:pPr>
              <w:pStyle w:val="TABLE-cell"/>
            </w:pPr>
            <w:r w:rsidRPr="002407F9">
              <w:t>R</w:t>
            </w:r>
          </w:p>
        </w:tc>
        <w:tc>
          <w:tcPr>
            <w:tcW w:w="4860" w:type="dxa"/>
            <w:tcBorders>
              <w:right w:val="single" w:sz="12" w:space="0" w:color="auto"/>
            </w:tcBorders>
            <w:vAlign w:val="center"/>
          </w:tcPr>
          <w:p w:rsidR="0083463C" w:rsidRPr="002407F9" w:rsidRDefault="0083463C" w:rsidP="00BF3E57">
            <w:pPr>
              <w:pStyle w:val="TABLE-cell"/>
            </w:pPr>
            <w:r w:rsidRPr="002407F9">
              <w:t>not used</w:t>
            </w:r>
            <w:r w:rsidRPr="002407F9">
              <w:rPr>
                <w:vertAlign w:val="superscript"/>
              </w:rPr>
              <w:t>1</w:t>
            </w:r>
          </w:p>
        </w:tc>
      </w:tr>
      <w:tr w:rsidR="0083463C" w:rsidRPr="002407F9" w:rsidTr="00BF3E57">
        <w:trPr>
          <w:cantSplit/>
          <w:trHeight w:val="288"/>
          <w:jc w:val="center"/>
        </w:trPr>
        <w:tc>
          <w:tcPr>
            <w:tcW w:w="2430" w:type="dxa"/>
            <w:tcBorders>
              <w:left w:val="single" w:sz="12" w:space="0" w:color="auto"/>
            </w:tcBorders>
            <w:vAlign w:val="center"/>
          </w:tcPr>
          <w:p w:rsidR="0083463C" w:rsidRPr="002407F9" w:rsidRDefault="0083463C" w:rsidP="00BF3E57">
            <w:pPr>
              <w:pStyle w:val="TABLE-cell"/>
            </w:pPr>
            <w:r w:rsidRPr="002407F9">
              <w:t>TPM_RH_ADMIN</w:t>
            </w:r>
          </w:p>
        </w:tc>
        <w:tc>
          <w:tcPr>
            <w:tcW w:w="1260" w:type="dxa"/>
            <w:vAlign w:val="center"/>
          </w:tcPr>
          <w:p w:rsidR="0083463C" w:rsidRPr="002407F9" w:rsidRDefault="0083463C" w:rsidP="00BF3E57">
            <w:pPr>
              <w:pStyle w:val="TABLE-cell"/>
              <w:jc w:val="center"/>
            </w:pPr>
            <w:r w:rsidRPr="002407F9">
              <w:t>0x40000005</w:t>
            </w:r>
          </w:p>
        </w:tc>
        <w:tc>
          <w:tcPr>
            <w:tcW w:w="810" w:type="dxa"/>
            <w:vAlign w:val="center"/>
          </w:tcPr>
          <w:p w:rsidR="0083463C" w:rsidRPr="002407F9" w:rsidRDefault="0083463C" w:rsidP="00BF3E57">
            <w:pPr>
              <w:pStyle w:val="TABLE-cell"/>
            </w:pPr>
            <w:r w:rsidRPr="002407F9">
              <w:t>R</w:t>
            </w:r>
          </w:p>
        </w:tc>
        <w:tc>
          <w:tcPr>
            <w:tcW w:w="4860" w:type="dxa"/>
            <w:tcBorders>
              <w:right w:val="single" w:sz="12" w:space="0" w:color="auto"/>
            </w:tcBorders>
            <w:vAlign w:val="center"/>
          </w:tcPr>
          <w:p w:rsidR="0083463C" w:rsidRPr="002407F9" w:rsidRDefault="0083463C" w:rsidP="00BF3E57">
            <w:pPr>
              <w:pStyle w:val="TABLE-cell"/>
            </w:pPr>
            <w:r w:rsidRPr="002407F9">
              <w:t>not used</w:t>
            </w:r>
            <w:r w:rsidRPr="002407F9">
              <w:rPr>
                <w:vertAlign w:val="superscript"/>
              </w:rPr>
              <w:t>1</w:t>
            </w:r>
          </w:p>
        </w:tc>
      </w:tr>
      <w:tr w:rsidR="0083463C" w:rsidRPr="002407F9" w:rsidTr="00BF3E57">
        <w:trPr>
          <w:cantSplit/>
          <w:trHeight w:val="288"/>
          <w:jc w:val="center"/>
        </w:trPr>
        <w:tc>
          <w:tcPr>
            <w:tcW w:w="2430" w:type="dxa"/>
            <w:tcBorders>
              <w:left w:val="single" w:sz="12" w:space="0" w:color="auto"/>
            </w:tcBorders>
            <w:vAlign w:val="center"/>
          </w:tcPr>
          <w:p w:rsidR="0083463C" w:rsidRPr="002407F9" w:rsidRDefault="0083463C" w:rsidP="00BF3E57">
            <w:pPr>
              <w:pStyle w:val="TABLE-cell"/>
            </w:pPr>
            <w:r w:rsidRPr="002407F9">
              <w:t>TPM_RH_EK</w:t>
            </w:r>
          </w:p>
        </w:tc>
        <w:tc>
          <w:tcPr>
            <w:tcW w:w="1260" w:type="dxa"/>
            <w:vAlign w:val="center"/>
          </w:tcPr>
          <w:p w:rsidR="0083463C" w:rsidRPr="002407F9" w:rsidRDefault="0083463C" w:rsidP="00BF3E57">
            <w:pPr>
              <w:pStyle w:val="TABLE-cell"/>
              <w:jc w:val="center"/>
            </w:pPr>
            <w:r w:rsidRPr="002407F9">
              <w:t>0x40000006</w:t>
            </w:r>
          </w:p>
        </w:tc>
        <w:tc>
          <w:tcPr>
            <w:tcW w:w="810" w:type="dxa"/>
            <w:vAlign w:val="center"/>
          </w:tcPr>
          <w:p w:rsidR="0083463C" w:rsidRPr="002407F9" w:rsidRDefault="0083463C" w:rsidP="00BF3E57">
            <w:pPr>
              <w:pStyle w:val="TABLE-cell"/>
            </w:pPr>
            <w:r w:rsidRPr="002407F9">
              <w:t>R</w:t>
            </w:r>
          </w:p>
        </w:tc>
        <w:tc>
          <w:tcPr>
            <w:tcW w:w="4860" w:type="dxa"/>
            <w:tcBorders>
              <w:right w:val="single" w:sz="12" w:space="0" w:color="auto"/>
            </w:tcBorders>
            <w:vAlign w:val="center"/>
          </w:tcPr>
          <w:p w:rsidR="0083463C" w:rsidRPr="002407F9" w:rsidRDefault="0083463C" w:rsidP="00BF3E57">
            <w:pPr>
              <w:pStyle w:val="TABLE-cell"/>
            </w:pPr>
            <w:r w:rsidRPr="002407F9">
              <w:t>not used</w:t>
            </w:r>
            <w:r w:rsidRPr="002407F9">
              <w:rPr>
                <w:vertAlign w:val="superscript"/>
              </w:rPr>
              <w:t>1</w:t>
            </w:r>
          </w:p>
        </w:tc>
      </w:tr>
      <w:tr w:rsidR="0083463C" w:rsidRPr="002407F9" w:rsidTr="00BF3E57">
        <w:trPr>
          <w:cantSplit/>
          <w:trHeight w:val="288"/>
          <w:jc w:val="center"/>
        </w:trPr>
        <w:tc>
          <w:tcPr>
            <w:tcW w:w="2430" w:type="dxa"/>
            <w:tcBorders>
              <w:left w:val="single" w:sz="12" w:space="0" w:color="auto"/>
            </w:tcBorders>
            <w:vAlign w:val="center"/>
          </w:tcPr>
          <w:p w:rsidR="0083463C" w:rsidRPr="002407F9" w:rsidRDefault="0083463C" w:rsidP="00BF3E57">
            <w:pPr>
              <w:pStyle w:val="TABLE-cell"/>
            </w:pPr>
            <w:r w:rsidRPr="002407F9">
              <w:t>TPM_RH_NULL</w:t>
            </w:r>
          </w:p>
        </w:tc>
        <w:tc>
          <w:tcPr>
            <w:tcW w:w="1260" w:type="dxa"/>
            <w:vAlign w:val="center"/>
          </w:tcPr>
          <w:p w:rsidR="0083463C" w:rsidRPr="002407F9" w:rsidRDefault="0083463C" w:rsidP="00BF3E57">
            <w:pPr>
              <w:pStyle w:val="TABLE-cell"/>
              <w:jc w:val="center"/>
            </w:pPr>
            <w:r w:rsidRPr="002407F9">
              <w:t>0x40000007</w:t>
            </w:r>
          </w:p>
        </w:tc>
        <w:tc>
          <w:tcPr>
            <w:tcW w:w="810" w:type="dxa"/>
            <w:vAlign w:val="center"/>
          </w:tcPr>
          <w:p w:rsidR="0083463C" w:rsidRPr="002407F9" w:rsidRDefault="0083463C" w:rsidP="00BF3E57">
            <w:pPr>
              <w:pStyle w:val="TABLE-cell"/>
            </w:pPr>
            <w:r w:rsidRPr="002407F9">
              <w:t>K, A, P</w:t>
            </w:r>
          </w:p>
        </w:tc>
        <w:tc>
          <w:tcPr>
            <w:tcW w:w="4860" w:type="dxa"/>
            <w:tcBorders>
              <w:right w:val="single" w:sz="12" w:space="0" w:color="auto"/>
            </w:tcBorders>
            <w:vAlign w:val="center"/>
          </w:tcPr>
          <w:p w:rsidR="0083463C" w:rsidRPr="002407F9" w:rsidRDefault="0083463C" w:rsidP="00BF3E57">
            <w:pPr>
              <w:pStyle w:val="TABLE-cell"/>
            </w:pPr>
            <w:r w:rsidRPr="002407F9">
              <w:t xml:space="preserve">a handle associated with the null hierarchy, an EmptyAuth </w:t>
            </w:r>
            <w:r w:rsidRPr="002407F9">
              <w:rPr>
                <w:i/>
              </w:rPr>
              <w:t>authValue</w:t>
            </w:r>
            <w:r w:rsidRPr="002407F9">
              <w:t xml:space="preserve">, and an Empty Policy </w:t>
            </w:r>
            <w:r w:rsidRPr="002407F9">
              <w:rPr>
                <w:i/>
              </w:rPr>
              <w:t>authPolicy</w:t>
            </w:r>
            <w:r w:rsidRPr="002407F9">
              <w:t>.</w:t>
            </w:r>
          </w:p>
        </w:tc>
      </w:tr>
      <w:tr w:rsidR="0083463C" w:rsidRPr="002407F9" w:rsidTr="00BF3E57">
        <w:trPr>
          <w:cantSplit/>
          <w:trHeight w:val="288"/>
          <w:jc w:val="center"/>
        </w:trPr>
        <w:tc>
          <w:tcPr>
            <w:tcW w:w="2430" w:type="dxa"/>
            <w:tcBorders>
              <w:left w:val="single" w:sz="12" w:space="0" w:color="auto"/>
            </w:tcBorders>
            <w:vAlign w:val="center"/>
          </w:tcPr>
          <w:p w:rsidR="0083463C" w:rsidRPr="002407F9" w:rsidRDefault="0083463C" w:rsidP="00BF3E57">
            <w:pPr>
              <w:pStyle w:val="TABLE-cell"/>
            </w:pPr>
            <w:r w:rsidRPr="002407F9">
              <w:t>TPM_RH_UNASSIGNED</w:t>
            </w:r>
          </w:p>
        </w:tc>
        <w:tc>
          <w:tcPr>
            <w:tcW w:w="1260" w:type="dxa"/>
            <w:vAlign w:val="center"/>
          </w:tcPr>
          <w:p w:rsidR="0083463C" w:rsidRPr="002407F9" w:rsidRDefault="0083463C" w:rsidP="00BF3E57">
            <w:pPr>
              <w:pStyle w:val="TABLE-cell"/>
              <w:jc w:val="center"/>
            </w:pPr>
            <w:r w:rsidRPr="002407F9">
              <w:t>0x40000008</w:t>
            </w:r>
          </w:p>
        </w:tc>
        <w:tc>
          <w:tcPr>
            <w:tcW w:w="810" w:type="dxa"/>
            <w:vAlign w:val="center"/>
          </w:tcPr>
          <w:p w:rsidR="0083463C" w:rsidRPr="002407F9" w:rsidRDefault="0083463C" w:rsidP="00BF3E57">
            <w:pPr>
              <w:pStyle w:val="TABLE-cell"/>
            </w:pPr>
            <w:r w:rsidRPr="002407F9">
              <w:t>R</w:t>
            </w:r>
          </w:p>
        </w:tc>
        <w:tc>
          <w:tcPr>
            <w:tcW w:w="4860" w:type="dxa"/>
            <w:tcBorders>
              <w:right w:val="single" w:sz="12" w:space="0" w:color="auto"/>
            </w:tcBorders>
            <w:vAlign w:val="center"/>
          </w:tcPr>
          <w:p w:rsidR="0083463C" w:rsidRPr="002407F9" w:rsidRDefault="0083463C" w:rsidP="00BF3E57">
            <w:pPr>
              <w:pStyle w:val="TABLE-cell"/>
            </w:pPr>
            <w:r w:rsidRPr="002407F9">
              <w:t>value reserved to the TPM to indicate a handle location that has not been initialized or assigned</w:t>
            </w:r>
          </w:p>
        </w:tc>
      </w:tr>
      <w:tr w:rsidR="0083463C" w:rsidRPr="002407F9" w:rsidTr="00BF3E57">
        <w:trPr>
          <w:cantSplit/>
          <w:trHeight w:val="288"/>
          <w:jc w:val="center"/>
        </w:trPr>
        <w:tc>
          <w:tcPr>
            <w:tcW w:w="2430" w:type="dxa"/>
            <w:tcBorders>
              <w:left w:val="single" w:sz="12" w:space="0" w:color="auto"/>
            </w:tcBorders>
            <w:vAlign w:val="center"/>
          </w:tcPr>
          <w:p w:rsidR="0083463C" w:rsidRPr="002407F9" w:rsidRDefault="0083463C" w:rsidP="00BF3E57">
            <w:pPr>
              <w:pStyle w:val="TABLE-cell"/>
            </w:pPr>
            <w:r w:rsidRPr="002407F9">
              <w:t>TPM_RS_PW</w:t>
            </w:r>
          </w:p>
        </w:tc>
        <w:tc>
          <w:tcPr>
            <w:tcW w:w="1260" w:type="dxa"/>
            <w:vAlign w:val="center"/>
          </w:tcPr>
          <w:p w:rsidR="0083463C" w:rsidRPr="002407F9" w:rsidRDefault="0083463C" w:rsidP="00BF3E57">
            <w:pPr>
              <w:pStyle w:val="TABLE-cell"/>
              <w:jc w:val="center"/>
            </w:pPr>
            <w:r w:rsidRPr="002407F9">
              <w:t>0x40000009</w:t>
            </w:r>
          </w:p>
        </w:tc>
        <w:tc>
          <w:tcPr>
            <w:tcW w:w="810" w:type="dxa"/>
            <w:vAlign w:val="center"/>
          </w:tcPr>
          <w:p w:rsidR="0083463C" w:rsidRPr="002407F9" w:rsidRDefault="0083463C" w:rsidP="00BF3E57">
            <w:pPr>
              <w:pStyle w:val="TABLE-cell"/>
            </w:pPr>
            <w:r w:rsidRPr="002407F9">
              <w:t>S</w:t>
            </w:r>
          </w:p>
        </w:tc>
        <w:tc>
          <w:tcPr>
            <w:tcW w:w="4860" w:type="dxa"/>
            <w:tcBorders>
              <w:right w:val="single" w:sz="12" w:space="0" w:color="auto"/>
            </w:tcBorders>
            <w:vAlign w:val="center"/>
          </w:tcPr>
          <w:p w:rsidR="0083463C" w:rsidRPr="002407F9" w:rsidRDefault="0083463C" w:rsidP="00BF3E57">
            <w:pPr>
              <w:pStyle w:val="TABLE-cell"/>
            </w:pPr>
            <w:r w:rsidRPr="002407F9">
              <w:t>authorization value used to indicate a password authorization session</w:t>
            </w:r>
          </w:p>
        </w:tc>
      </w:tr>
      <w:tr w:rsidR="0083463C" w:rsidRPr="002407F9" w:rsidTr="00BF3E57">
        <w:trPr>
          <w:cantSplit/>
          <w:trHeight w:val="288"/>
          <w:jc w:val="center"/>
        </w:trPr>
        <w:tc>
          <w:tcPr>
            <w:tcW w:w="2430" w:type="dxa"/>
            <w:tcBorders>
              <w:left w:val="single" w:sz="12" w:space="0" w:color="auto"/>
              <w:bottom w:val="single" w:sz="6" w:space="0" w:color="auto"/>
            </w:tcBorders>
            <w:vAlign w:val="center"/>
          </w:tcPr>
          <w:p w:rsidR="0083463C" w:rsidRPr="002407F9" w:rsidRDefault="0083463C" w:rsidP="00BF3E57">
            <w:pPr>
              <w:pStyle w:val="TABLE-cell"/>
            </w:pPr>
            <w:r w:rsidRPr="002407F9">
              <w:t>TPM_RH_LOCKOUT</w:t>
            </w:r>
          </w:p>
        </w:tc>
        <w:tc>
          <w:tcPr>
            <w:tcW w:w="1260" w:type="dxa"/>
            <w:tcBorders>
              <w:bottom w:val="single" w:sz="6" w:space="0" w:color="auto"/>
            </w:tcBorders>
            <w:vAlign w:val="center"/>
          </w:tcPr>
          <w:p w:rsidR="0083463C" w:rsidRPr="002407F9" w:rsidRDefault="0083463C" w:rsidP="00BF3E57">
            <w:pPr>
              <w:pStyle w:val="TABLE-cell"/>
              <w:jc w:val="center"/>
            </w:pPr>
            <w:r w:rsidRPr="002407F9">
              <w:t>0x4000000A</w:t>
            </w:r>
          </w:p>
        </w:tc>
        <w:tc>
          <w:tcPr>
            <w:tcW w:w="810" w:type="dxa"/>
            <w:tcBorders>
              <w:bottom w:val="single" w:sz="6" w:space="0" w:color="auto"/>
            </w:tcBorders>
            <w:vAlign w:val="center"/>
          </w:tcPr>
          <w:p w:rsidR="0083463C" w:rsidRPr="002407F9" w:rsidRDefault="0083463C" w:rsidP="00BF3E57">
            <w:pPr>
              <w:pStyle w:val="TABLE-cell"/>
            </w:pPr>
            <w:r w:rsidRPr="002407F9">
              <w:t>A</w:t>
            </w:r>
          </w:p>
        </w:tc>
        <w:tc>
          <w:tcPr>
            <w:tcW w:w="4860" w:type="dxa"/>
            <w:tcBorders>
              <w:bottom w:val="single" w:sz="6" w:space="0" w:color="auto"/>
              <w:right w:val="single" w:sz="12" w:space="0" w:color="auto"/>
            </w:tcBorders>
            <w:vAlign w:val="center"/>
          </w:tcPr>
          <w:p w:rsidR="0083463C" w:rsidRPr="002407F9" w:rsidRDefault="0083463C" w:rsidP="00BF3E57">
            <w:pPr>
              <w:pStyle w:val="TABLE-cell"/>
            </w:pPr>
            <w:r w:rsidRPr="002407F9">
              <w:t>references the authorization associated with the dictionary attack lockout reset</w:t>
            </w:r>
          </w:p>
        </w:tc>
      </w:tr>
      <w:tr w:rsidR="0083463C" w:rsidRPr="002407F9" w:rsidTr="00BF3E57">
        <w:trPr>
          <w:cantSplit/>
          <w:trHeight w:val="288"/>
          <w:jc w:val="center"/>
        </w:trPr>
        <w:tc>
          <w:tcPr>
            <w:tcW w:w="2430" w:type="dxa"/>
            <w:tcBorders>
              <w:left w:val="single" w:sz="12" w:space="0" w:color="auto"/>
              <w:bottom w:val="single" w:sz="4" w:space="0" w:color="auto"/>
            </w:tcBorders>
            <w:vAlign w:val="center"/>
          </w:tcPr>
          <w:p w:rsidR="0083463C" w:rsidRPr="002407F9" w:rsidRDefault="0083463C" w:rsidP="00BF3E57">
            <w:pPr>
              <w:pStyle w:val="TABLE-cell"/>
            </w:pPr>
            <w:r w:rsidRPr="002407F9">
              <w:t>TPM_RH_ENDORSEMENT</w:t>
            </w:r>
          </w:p>
        </w:tc>
        <w:tc>
          <w:tcPr>
            <w:tcW w:w="1260" w:type="dxa"/>
            <w:tcBorders>
              <w:bottom w:val="single" w:sz="4" w:space="0" w:color="auto"/>
            </w:tcBorders>
            <w:vAlign w:val="center"/>
          </w:tcPr>
          <w:p w:rsidR="0083463C" w:rsidRPr="002407F9" w:rsidRDefault="0083463C" w:rsidP="00BF3E57">
            <w:pPr>
              <w:pStyle w:val="TABLE-cell"/>
              <w:jc w:val="center"/>
            </w:pPr>
            <w:r w:rsidRPr="002407F9">
              <w:t>0x4000000B</w:t>
            </w:r>
          </w:p>
        </w:tc>
        <w:tc>
          <w:tcPr>
            <w:tcW w:w="810" w:type="dxa"/>
            <w:tcBorders>
              <w:bottom w:val="single" w:sz="4" w:space="0" w:color="auto"/>
            </w:tcBorders>
            <w:vAlign w:val="center"/>
          </w:tcPr>
          <w:p w:rsidR="0083463C" w:rsidRPr="002407F9" w:rsidRDefault="0083463C" w:rsidP="00BF3E57">
            <w:pPr>
              <w:pStyle w:val="TABLE-cell"/>
            </w:pPr>
            <w:r w:rsidRPr="002407F9">
              <w:t>K, A, P</w:t>
            </w:r>
          </w:p>
        </w:tc>
        <w:tc>
          <w:tcPr>
            <w:tcW w:w="4860" w:type="dxa"/>
            <w:tcBorders>
              <w:bottom w:val="single" w:sz="4" w:space="0" w:color="auto"/>
              <w:right w:val="single" w:sz="12" w:space="0" w:color="auto"/>
            </w:tcBorders>
            <w:vAlign w:val="center"/>
          </w:tcPr>
          <w:p w:rsidR="0083463C" w:rsidRPr="002407F9" w:rsidRDefault="0083463C" w:rsidP="00BF3E57">
            <w:pPr>
              <w:pStyle w:val="TABLE-cell"/>
            </w:pPr>
            <w:r w:rsidRPr="002407F9">
              <w:t xml:space="preserve">references the Endorsement Primary Seed (EPS), </w:t>
            </w:r>
            <w:r w:rsidRPr="002407F9">
              <w:rPr>
                <w:i/>
              </w:rPr>
              <w:t>endorsementAuth</w:t>
            </w:r>
            <w:r w:rsidRPr="002407F9">
              <w:t xml:space="preserve">, and </w:t>
            </w:r>
            <w:r w:rsidRPr="002407F9">
              <w:rPr>
                <w:i/>
              </w:rPr>
              <w:t>endorsementPolicy</w:t>
            </w:r>
          </w:p>
        </w:tc>
      </w:tr>
      <w:tr w:rsidR="0083463C" w:rsidRPr="002407F9" w:rsidTr="00BF3E57">
        <w:trPr>
          <w:cantSplit/>
          <w:trHeight w:val="288"/>
          <w:jc w:val="center"/>
        </w:trPr>
        <w:tc>
          <w:tcPr>
            <w:tcW w:w="2430" w:type="dxa"/>
            <w:tcBorders>
              <w:top w:val="single" w:sz="4" w:space="0" w:color="auto"/>
              <w:left w:val="single" w:sz="12" w:space="0" w:color="auto"/>
              <w:bottom w:val="single" w:sz="4" w:space="0" w:color="auto"/>
            </w:tcBorders>
            <w:vAlign w:val="center"/>
          </w:tcPr>
          <w:p w:rsidR="0083463C" w:rsidRPr="002407F9" w:rsidRDefault="0083463C" w:rsidP="00BF3E57">
            <w:pPr>
              <w:pStyle w:val="TABLE-cell"/>
            </w:pPr>
            <w:r w:rsidRPr="002407F9">
              <w:t>TPM_RH_PLATFORM</w:t>
            </w:r>
          </w:p>
        </w:tc>
        <w:tc>
          <w:tcPr>
            <w:tcW w:w="1260" w:type="dxa"/>
            <w:tcBorders>
              <w:top w:val="single" w:sz="4" w:space="0" w:color="auto"/>
              <w:bottom w:val="single" w:sz="4" w:space="0" w:color="auto"/>
            </w:tcBorders>
            <w:vAlign w:val="center"/>
          </w:tcPr>
          <w:p w:rsidR="0083463C" w:rsidRPr="002407F9" w:rsidRDefault="0083463C" w:rsidP="00BF3E57">
            <w:pPr>
              <w:pStyle w:val="TABLE-cell"/>
              <w:jc w:val="center"/>
            </w:pPr>
            <w:r w:rsidRPr="002407F9">
              <w:t>0x4000000C</w:t>
            </w:r>
          </w:p>
        </w:tc>
        <w:tc>
          <w:tcPr>
            <w:tcW w:w="810" w:type="dxa"/>
            <w:tcBorders>
              <w:top w:val="single" w:sz="4" w:space="0" w:color="auto"/>
              <w:bottom w:val="single" w:sz="4" w:space="0" w:color="auto"/>
            </w:tcBorders>
            <w:vAlign w:val="center"/>
          </w:tcPr>
          <w:p w:rsidR="0083463C" w:rsidRPr="002407F9" w:rsidRDefault="0083463C" w:rsidP="00BF3E57">
            <w:pPr>
              <w:pStyle w:val="TABLE-cell"/>
            </w:pPr>
            <w:r w:rsidRPr="002407F9">
              <w:t>K, A, P</w:t>
            </w:r>
          </w:p>
        </w:tc>
        <w:tc>
          <w:tcPr>
            <w:tcW w:w="4860" w:type="dxa"/>
            <w:tcBorders>
              <w:top w:val="single" w:sz="4" w:space="0" w:color="auto"/>
              <w:bottom w:val="single" w:sz="4" w:space="0" w:color="auto"/>
              <w:right w:val="single" w:sz="12" w:space="0" w:color="auto"/>
            </w:tcBorders>
            <w:vAlign w:val="center"/>
          </w:tcPr>
          <w:p w:rsidR="0083463C" w:rsidRPr="002407F9" w:rsidRDefault="0083463C" w:rsidP="00BF3E57">
            <w:pPr>
              <w:pStyle w:val="TABLE-cell"/>
            </w:pPr>
            <w:r w:rsidRPr="002407F9">
              <w:t xml:space="preserve">references the Platform Primary Seed (PPS), </w:t>
            </w:r>
            <w:r w:rsidRPr="002407F9">
              <w:rPr>
                <w:i/>
              </w:rPr>
              <w:t>platformAuth</w:t>
            </w:r>
            <w:r w:rsidRPr="002407F9">
              <w:t xml:space="preserve">, and </w:t>
            </w:r>
            <w:r w:rsidRPr="002407F9">
              <w:rPr>
                <w:i/>
              </w:rPr>
              <w:t>platformPolicy</w:t>
            </w:r>
          </w:p>
        </w:tc>
      </w:tr>
      <w:tr w:rsidR="0083463C" w:rsidRPr="002407F9" w:rsidTr="00BF3E57">
        <w:trPr>
          <w:cantSplit/>
          <w:trHeight w:val="288"/>
          <w:jc w:val="center"/>
        </w:trPr>
        <w:tc>
          <w:tcPr>
            <w:tcW w:w="2430" w:type="dxa"/>
            <w:tcBorders>
              <w:top w:val="single" w:sz="4" w:space="0" w:color="auto"/>
              <w:left w:val="single" w:sz="12" w:space="0" w:color="auto"/>
              <w:bottom w:val="single" w:sz="4" w:space="0" w:color="auto"/>
            </w:tcBorders>
            <w:vAlign w:val="center"/>
          </w:tcPr>
          <w:p w:rsidR="0083463C" w:rsidRPr="002407F9" w:rsidRDefault="0083463C" w:rsidP="00BF3E57">
            <w:pPr>
              <w:pStyle w:val="TABLE-cell"/>
            </w:pPr>
            <w:r w:rsidRPr="002407F9">
              <w:t>TPM_RH_PLATFORM_NV</w:t>
            </w:r>
          </w:p>
        </w:tc>
        <w:tc>
          <w:tcPr>
            <w:tcW w:w="1260" w:type="dxa"/>
            <w:tcBorders>
              <w:top w:val="single" w:sz="4" w:space="0" w:color="auto"/>
              <w:bottom w:val="single" w:sz="4" w:space="0" w:color="auto"/>
            </w:tcBorders>
            <w:vAlign w:val="center"/>
          </w:tcPr>
          <w:p w:rsidR="0083463C" w:rsidRPr="002407F9" w:rsidRDefault="0083463C" w:rsidP="00BF3E57">
            <w:pPr>
              <w:pStyle w:val="TABLE-cell"/>
              <w:jc w:val="center"/>
            </w:pPr>
            <w:r w:rsidRPr="002407F9">
              <w:t>0x4000000D</w:t>
            </w:r>
          </w:p>
        </w:tc>
        <w:tc>
          <w:tcPr>
            <w:tcW w:w="810" w:type="dxa"/>
            <w:tcBorders>
              <w:top w:val="single" w:sz="4" w:space="0" w:color="auto"/>
              <w:bottom w:val="single" w:sz="4" w:space="0" w:color="auto"/>
            </w:tcBorders>
            <w:vAlign w:val="center"/>
          </w:tcPr>
          <w:p w:rsidR="0083463C" w:rsidRPr="002407F9" w:rsidRDefault="0083463C" w:rsidP="00BF3E57">
            <w:pPr>
              <w:pStyle w:val="TABLE-cell"/>
            </w:pPr>
            <w:r w:rsidRPr="002407F9">
              <w:t>C</w:t>
            </w:r>
          </w:p>
        </w:tc>
        <w:tc>
          <w:tcPr>
            <w:tcW w:w="4860" w:type="dxa"/>
            <w:tcBorders>
              <w:top w:val="single" w:sz="4" w:space="0" w:color="auto"/>
              <w:bottom w:val="single" w:sz="4" w:space="0" w:color="auto"/>
              <w:right w:val="single" w:sz="12" w:space="0" w:color="auto"/>
            </w:tcBorders>
            <w:vAlign w:val="center"/>
          </w:tcPr>
          <w:p w:rsidR="0083463C" w:rsidRPr="002407F9" w:rsidRDefault="0083463C" w:rsidP="00BF3E57">
            <w:pPr>
              <w:pStyle w:val="TABLE-cell"/>
            </w:pPr>
            <w:r w:rsidRPr="002407F9">
              <w:t>for phEnableNV</w:t>
            </w:r>
          </w:p>
        </w:tc>
      </w:tr>
      <w:tr w:rsidR="0083463C" w:rsidRPr="002407F9" w:rsidTr="00BF3E57">
        <w:trPr>
          <w:cantSplit/>
          <w:trHeight w:val="288"/>
          <w:jc w:val="center"/>
        </w:trPr>
        <w:tc>
          <w:tcPr>
            <w:tcW w:w="2430" w:type="dxa"/>
            <w:tcBorders>
              <w:top w:val="single" w:sz="4" w:space="0" w:color="auto"/>
              <w:left w:val="single" w:sz="12" w:space="0" w:color="auto"/>
              <w:bottom w:val="single" w:sz="4" w:space="0" w:color="auto"/>
            </w:tcBorders>
            <w:vAlign w:val="center"/>
          </w:tcPr>
          <w:p w:rsidR="0083463C" w:rsidRPr="002407F9" w:rsidRDefault="0083463C" w:rsidP="00BF3E57">
            <w:pPr>
              <w:pStyle w:val="TABLE-cell"/>
            </w:pPr>
            <w:r w:rsidRPr="002407F9">
              <w:t>TPM_RH_AUTH_00</w:t>
            </w:r>
          </w:p>
        </w:tc>
        <w:tc>
          <w:tcPr>
            <w:tcW w:w="1260" w:type="dxa"/>
            <w:tcBorders>
              <w:top w:val="single" w:sz="4" w:space="0" w:color="auto"/>
              <w:bottom w:val="single" w:sz="4" w:space="0" w:color="auto"/>
            </w:tcBorders>
            <w:vAlign w:val="center"/>
          </w:tcPr>
          <w:p w:rsidR="0083463C" w:rsidRPr="002407F9" w:rsidRDefault="0083463C" w:rsidP="00BF3E57">
            <w:pPr>
              <w:pStyle w:val="TABLE-cell"/>
              <w:jc w:val="center"/>
            </w:pPr>
            <w:r w:rsidRPr="002407F9">
              <w:t>0x40000010</w:t>
            </w:r>
          </w:p>
        </w:tc>
        <w:tc>
          <w:tcPr>
            <w:tcW w:w="810" w:type="dxa"/>
            <w:tcBorders>
              <w:top w:val="single" w:sz="4" w:space="0" w:color="auto"/>
              <w:bottom w:val="single" w:sz="4" w:space="0" w:color="auto"/>
            </w:tcBorders>
            <w:vAlign w:val="center"/>
          </w:tcPr>
          <w:p w:rsidR="0083463C" w:rsidRPr="002407F9" w:rsidRDefault="0083463C" w:rsidP="00BF3E57">
            <w:pPr>
              <w:pStyle w:val="TABLE-cell"/>
            </w:pPr>
            <w:r w:rsidRPr="002407F9">
              <w:t>A</w:t>
            </w:r>
          </w:p>
        </w:tc>
        <w:tc>
          <w:tcPr>
            <w:tcW w:w="4860" w:type="dxa"/>
            <w:tcBorders>
              <w:top w:val="single" w:sz="4" w:space="0" w:color="auto"/>
              <w:bottom w:val="single" w:sz="4" w:space="0" w:color="auto"/>
              <w:right w:val="single" w:sz="12" w:space="0" w:color="auto"/>
            </w:tcBorders>
            <w:vAlign w:val="center"/>
          </w:tcPr>
          <w:p w:rsidR="0083463C" w:rsidRPr="002407F9" w:rsidRDefault="0083463C" w:rsidP="00BF3E57">
            <w:pPr>
              <w:pStyle w:val="TABLE-cell"/>
            </w:pPr>
            <w:r w:rsidRPr="002407F9">
              <w:t>Start of a range of authorization values that are vendor-specific. A TPM may support any of the values in this range as are needed for vendor-specific purposes.</w:t>
            </w:r>
          </w:p>
          <w:p w:rsidR="0083463C" w:rsidRPr="002407F9" w:rsidRDefault="0083463C" w:rsidP="00BF3E57">
            <w:pPr>
              <w:pStyle w:val="TABLE-cell"/>
            </w:pPr>
            <w:r w:rsidRPr="002407F9">
              <w:t>Disabled if ehEnable is CLEAR.</w:t>
            </w:r>
          </w:p>
          <w:p w:rsidR="0083463C" w:rsidRPr="002407F9" w:rsidRDefault="0083463C" w:rsidP="00BF3E57">
            <w:pPr>
              <w:pStyle w:val="TABLE-cell"/>
            </w:pPr>
            <w:r w:rsidRPr="002407F9">
              <w:t>NOTE      “Any” includes “none”.</w:t>
            </w:r>
          </w:p>
        </w:tc>
      </w:tr>
      <w:tr w:rsidR="0083463C" w:rsidRPr="002407F9" w:rsidTr="00BF3E57">
        <w:trPr>
          <w:cantSplit/>
          <w:trHeight w:val="288"/>
          <w:jc w:val="center"/>
        </w:trPr>
        <w:tc>
          <w:tcPr>
            <w:tcW w:w="2430" w:type="dxa"/>
            <w:tcBorders>
              <w:top w:val="single" w:sz="4" w:space="0" w:color="auto"/>
              <w:left w:val="single" w:sz="12" w:space="0" w:color="auto"/>
              <w:bottom w:val="single" w:sz="4" w:space="0" w:color="auto"/>
            </w:tcBorders>
            <w:vAlign w:val="center"/>
          </w:tcPr>
          <w:p w:rsidR="0083463C" w:rsidRPr="002407F9" w:rsidRDefault="0083463C" w:rsidP="00BF3E57">
            <w:pPr>
              <w:pStyle w:val="TABLE-cell"/>
            </w:pPr>
            <w:r w:rsidRPr="002407F9">
              <w:t>TPM_RH_AUTH_FF</w:t>
            </w:r>
          </w:p>
        </w:tc>
        <w:tc>
          <w:tcPr>
            <w:tcW w:w="1260" w:type="dxa"/>
            <w:tcBorders>
              <w:top w:val="single" w:sz="4" w:space="0" w:color="auto"/>
              <w:bottom w:val="single" w:sz="4" w:space="0" w:color="auto"/>
            </w:tcBorders>
            <w:vAlign w:val="center"/>
          </w:tcPr>
          <w:p w:rsidR="0083463C" w:rsidRPr="002407F9" w:rsidRDefault="0083463C" w:rsidP="00BF3E57">
            <w:pPr>
              <w:pStyle w:val="TABLE-cell"/>
              <w:jc w:val="center"/>
            </w:pPr>
            <w:r w:rsidRPr="002407F9">
              <w:t>0x4000010F</w:t>
            </w:r>
          </w:p>
        </w:tc>
        <w:tc>
          <w:tcPr>
            <w:tcW w:w="810" w:type="dxa"/>
            <w:tcBorders>
              <w:top w:val="single" w:sz="4" w:space="0" w:color="auto"/>
              <w:bottom w:val="single" w:sz="4" w:space="0" w:color="auto"/>
            </w:tcBorders>
            <w:vAlign w:val="center"/>
          </w:tcPr>
          <w:p w:rsidR="0083463C" w:rsidRPr="002407F9" w:rsidRDefault="0083463C" w:rsidP="00BF3E57">
            <w:pPr>
              <w:pStyle w:val="TABLE-cell"/>
            </w:pPr>
            <w:r w:rsidRPr="002407F9">
              <w:t>A</w:t>
            </w:r>
          </w:p>
        </w:tc>
        <w:tc>
          <w:tcPr>
            <w:tcW w:w="4860" w:type="dxa"/>
            <w:tcBorders>
              <w:top w:val="single" w:sz="4" w:space="0" w:color="auto"/>
              <w:bottom w:val="single" w:sz="4" w:space="0" w:color="auto"/>
              <w:right w:val="single" w:sz="12" w:space="0" w:color="auto"/>
            </w:tcBorders>
            <w:vAlign w:val="center"/>
          </w:tcPr>
          <w:p w:rsidR="0083463C" w:rsidRPr="002407F9" w:rsidRDefault="0083463C" w:rsidP="00BF3E57">
            <w:pPr>
              <w:pStyle w:val="TABLE-cell"/>
            </w:pPr>
            <w:r w:rsidRPr="002407F9">
              <w:t>End of the range of vendor-specific authorization values.</w:t>
            </w:r>
          </w:p>
        </w:tc>
      </w:tr>
      <w:tr w:rsidR="008B54C5" w:rsidRPr="002407F9" w:rsidTr="00BF3E57">
        <w:trPr>
          <w:cantSplit/>
          <w:trHeight w:val="288"/>
          <w:jc w:val="center"/>
        </w:trPr>
        <w:tc>
          <w:tcPr>
            <w:tcW w:w="2430" w:type="dxa"/>
            <w:tcBorders>
              <w:top w:val="single" w:sz="4" w:space="0" w:color="auto"/>
              <w:left w:val="single" w:sz="12" w:space="0" w:color="auto"/>
              <w:bottom w:val="single" w:sz="4" w:space="0" w:color="auto"/>
            </w:tcBorders>
            <w:vAlign w:val="center"/>
          </w:tcPr>
          <w:p w:rsidR="008B54C5" w:rsidRPr="002407F9" w:rsidRDefault="008B54C5" w:rsidP="00BF3E57">
            <w:pPr>
              <w:pStyle w:val="TABLE-cell"/>
            </w:pPr>
            <w:r w:rsidRPr="008B54C5">
              <w:t>TPM_RH_ACT_0</w:t>
            </w:r>
          </w:p>
        </w:tc>
        <w:tc>
          <w:tcPr>
            <w:tcW w:w="1260" w:type="dxa"/>
            <w:tcBorders>
              <w:top w:val="single" w:sz="4" w:space="0" w:color="auto"/>
              <w:bottom w:val="single" w:sz="4" w:space="0" w:color="auto"/>
            </w:tcBorders>
            <w:vAlign w:val="center"/>
          </w:tcPr>
          <w:p w:rsidR="008B54C5" w:rsidRPr="002407F9" w:rsidRDefault="008B54C5" w:rsidP="00BF3E57">
            <w:pPr>
              <w:pStyle w:val="TABLE-cell"/>
              <w:jc w:val="center"/>
            </w:pPr>
            <w:r w:rsidRPr="008B54C5">
              <w:t>0x40000110</w:t>
            </w:r>
          </w:p>
        </w:tc>
        <w:tc>
          <w:tcPr>
            <w:tcW w:w="810" w:type="dxa"/>
            <w:tcBorders>
              <w:top w:val="single" w:sz="4" w:space="0" w:color="auto"/>
              <w:bottom w:val="single" w:sz="4" w:space="0" w:color="auto"/>
            </w:tcBorders>
            <w:vAlign w:val="center"/>
          </w:tcPr>
          <w:p w:rsidR="008B54C5" w:rsidRPr="002407F9" w:rsidRDefault="008B54C5" w:rsidP="00BF3E57">
            <w:pPr>
              <w:pStyle w:val="TABLE-cell"/>
            </w:pPr>
            <w:r>
              <w:t>A,P</w:t>
            </w:r>
          </w:p>
        </w:tc>
        <w:tc>
          <w:tcPr>
            <w:tcW w:w="4860" w:type="dxa"/>
            <w:tcBorders>
              <w:top w:val="single" w:sz="4" w:space="0" w:color="auto"/>
              <w:bottom w:val="single" w:sz="4" w:space="0" w:color="auto"/>
              <w:right w:val="single" w:sz="12" w:space="0" w:color="auto"/>
            </w:tcBorders>
            <w:vAlign w:val="center"/>
          </w:tcPr>
          <w:p w:rsidR="008B54C5" w:rsidRPr="002407F9" w:rsidRDefault="008B54C5" w:rsidP="00BF3E57">
            <w:pPr>
              <w:pStyle w:val="TABLE-cell"/>
            </w:pPr>
            <w:r w:rsidRPr="008B54C5">
              <w:t>Start of the range of authenticated timers</w:t>
            </w:r>
          </w:p>
        </w:tc>
      </w:tr>
      <w:tr w:rsidR="008B54C5" w:rsidRPr="002407F9" w:rsidTr="00BF3E57">
        <w:trPr>
          <w:cantSplit/>
          <w:trHeight w:val="288"/>
          <w:jc w:val="center"/>
        </w:trPr>
        <w:tc>
          <w:tcPr>
            <w:tcW w:w="2430" w:type="dxa"/>
            <w:tcBorders>
              <w:top w:val="single" w:sz="4" w:space="0" w:color="auto"/>
              <w:left w:val="single" w:sz="12" w:space="0" w:color="auto"/>
              <w:bottom w:val="single" w:sz="4" w:space="0" w:color="auto"/>
            </w:tcBorders>
            <w:vAlign w:val="center"/>
          </w:tcPr>
          <w:p w:rsidR="008B54C5" w:rsidRPr="008B54C5" w:rsidRDefault="008B54C5" w:rsidP="00BF3E57">
            <w:pPr>
              <w:pStyle w:val="TABLE-cell"/>
            </w:pPr>
            <w:r w:rsidRPr="008B54C5">
              <w:t>TPM_RH_ACT_</w:t>
            </w:r>
            <w:r>
              <w:t>F</w:t>
            </w:r>
          </w:p>
        </w:tc>
        <w:tc>
          <w:tcPr>
            <w:tcW w:w="1260" w:type="dxa"/>
            <w:tcBorders>
              <w:top w:val="single" w:sz="4" w:space="0" w:color="auto"/>
              <w:bottom w:val="single" w:sz="4" w:space="0" w:color="auto"/>
            </w:tcBorders>
            <w:vAlign w:val="center"/>
          </w:tcPr>
          <w:p w:rsidR="008B54C5" w:rsidRPr="002407F9" w:rsidRDefault="008B54C5" w:rsidP="00BF3E57">
            <w:pPr>
              <w:pStyle w:val="TABLE-cell"/>
              <w:jc w:val="center"/>
            </w:pPr>
            <w:r w:rsidRPr="008B54C5">
              <w:t>0x4000011</w:t>
            </w:r>
            <w:r>
              <w:t>F</w:t>
            </w:r>
          </w:p>
        </w:tc>
        <w:tc>
          <w:tcPr>
            <w:tcW w:w="810" w:type="dxa"/>
            <w:tcBorders>
              <w:top w:val="single" w:sz="4" w:space="0" w:color="auto"/>
              <w:bottom w:val="single" w:sz="4" w:space="0" w:color="auto"/>
            </w:tcBorders>
            <w:vAlign w:val="center"/>
          </w:tcPr>
          <w:p w:rsidR="008B54C5" w:rsidRPr="002407F9" w:rsidRDefault="008B54C5" w:rsidP="00BF3E57">
            <w:pPr>
              <w:pStyle w:val="TABLE-cell"/>
            </w:pPr>
            <w:r>
              <w:t>A,P</w:t>
            </w:r>
          </w:p>
        </w:tc>
        <w:tc>
          <w:tcPr>
            <w:tcW w:w="4860" w:type="dxa"/>
            <w:tcBorders>
              <w:top w:val="single" w:sz="4" w:space="0" w:color="auto"/>
              <w:bottom w:val="single" w:sz="4" w:space="0" w:color="auto"/>
              <w:right w:val="single" w:sz="12" w:space="0" w:color="auto"/>
            </w:tcBorders>
            <w:vAlign w:val="center"/>
          </w:tcPr>
          <w:p w:rsidR="008B54C5" w:rsidRPr="002407F9" w:rsidRDefault="008B54C5" w:rsidP="00BF3E57">
            <w:pPr>
              <w:pStyle w:val="TABLE-cell"/>
            </w:pPr>
            <w:r w:rsidRPr="008B54C5">
              <w:t>End of the range of authenticated timers</w:t>
            </w:r>
          </w:p>
        </w:tc>
      </w:tr>
      <w:tr w:rsidR="0083463C" w:rsidRPr="002407F9" w:rsidTr="00BF3E57">
        <w:trPr>
          <w:cantSplit/>
          <w:trHeight w:val="288"/>
          <w:jc w:val="center"/>
        </w:trPr>
        <w:tc>
          <w:tcPr>
            <w:tcW w:w="2430" w:type="dxa"/>
            <w:tcBorders>
              <w:top w:val="single" w:sz="4" w:space="0" w:color="auto"/>
              <w:left w:val="single" w:sz="12" w:space="0" w:color="auto"/>
              <w:bottom w:val="single" w:sz="4" w:space="0" w:color="auto"/>
            </w:tcBorders>
            <w:vAlign w:val="center"/>
          </w:tcPr>
          <w:p w:rsidR="0083463C" w:rsidRPr="002407F9" w:rsidRDefault="0083463C" w:rsidP="00BF3E57">
            <w:pPr>
              <w:pStyle w:val="TABLE-cell"/>
            </w:pPr>
            <w:r w:rsidRPr="002407F9">
              <w:t>TPM_RH_LAST</w:t>
            </w:r>
          </w:p>
        </w:tc>
        <w:tc>
          <w:tcPr>
            <w:tcW w:w="1260" w:type="dxa"/>
            <w:tcBorders>
              <w:top w:val="single" w:sz="4" w:space="0" w:color="auto"/>
              <w:bottom w:val="single" w:sz="4" w:space="0" w:color="auto"/>
            </w:tcBorders>
            <w:vAlign w:val="center"/>
          </w:tcPr>
          <w:p w:rsidR="0083463C" w:rsidRPr="002407F9" w:rsidRDefault="0083463C" w:rsidP="00BF3E57">
            <w:pPr>
              <w:pStyle w:val="TABLE-cell"/>
              <w:jc w:val="center"/>
            </w:pPr>
            <w:r w:rsidRPr="002407F9">
              <w:t>0x400001</w:t>
            </w:r>
            <w:r w:rsidR="00B13168">
              <w:t>1</w:t>
            </w:r>
            <w:r w:rsidRPr="002407F9">
              <w:t>F</w:t>
            </w:r>
          </w:p>
        </w:tc>
        <w:tc>
          <w:tcPr>
            <w:tcW w:w="810" w:type="dxa"/>
            <w:tcBorders>
              <w:top w:val="single" w:sz="4" w:space="0" w:color="auto"/>
              <w:bottom w:val="single" w:sz="4" w:space="0" w:color="auto"/>
            </w:tcBorders>
            <w:vAlign w:val="center"/>
          </w:tcPr>
          <w:p w:rsidR="0083463C" w:rsidRPr="002407F9" w:rsidRDefault="0083463C" w:rsidP="00BF3E57">
            <w:pPr>
              <w:pStyle w:val="TABLE-cell"/>
            </w:pPr>
            <w:r w:rsidRPr="002407F9">
              <w:t>R</w:t>
            </w:r>
          </w:p>
        </w:tc>
        <w:tc>
          <w:tcPr>
            <w:tcW w:w="4860" w:type="dxa"/>
            <w:tcBorders>
              <w:top w:val="single" w:sz="4" w:space="0" w:color="auto"/>
              <w:bottom w:val="single" w:sz="4" w:space="0" w:color="auto"/>
              <w:right w:val="single" w:sz="12" w:space="0" w:color="auto"/>
            </w:tcBorders>
            <w:vAlign w:val="center"/>
          </w:tcPr>
          <w:p w:rsidR="0083463C" w:rsidRPr="002407F9" w:rsidRDefault="0083463C" w:rsidP="00BF3E57">
            <w:pPr>
              <w:pStyle w:val="TABLE-cell"/>
            </w:pPr>
            <w:r w:rsidRPr="002407F9">
              <w:t>the top of the reserved handle area</w:t>
            </w:r>
          </w:p>
          <w:p w:rsidR="0083463C" w:rsidRPr="002407F9" w:rsidDel="0017693A" w:rsidRDefault="0083463C" w:rsidP="00BF3E57">
            <w:pPr>
              <w:pStyle w:val="TABLE-cell"/>
            </w:pPr>
            <w:r w:rsidRPr="002407F9">
              <w:t>This is set to allow TPM2_GetCapability() to know where to stop. It may vary as implementations add to the permanent handle area.</w:t>
            </w:r>
          </w:p>
        </w:tc>
      </w:tr>
      <w:tr w:rsidR="0083463C" w:rsidRPr="002407F9" w:rsidTr="00BF3E57">
        <w:trPr>
          <w:cantSplit/>
          <w:jc w:val="center"/>
        </w:trPr>
        <w:tc>
          <w:tcPr>
            <w:tcW w:w="9360" w:type="dxa"/>
            <w:gridSpan w:val="4"/>
            <w:tcBorders>
              <w:top w:val="single" w:sz="12" w:space="0" w:color="auto"/>
              <w:left w:val="single" w:sz="12" w:space="0" w:color="auto"/>
              <w:bottom w:val="single" w:sz="12" w:space="0" w:color="auto"/>
              <w:right w:val="single" w:sz="12" w:space="0" w:color="auto"/>
            </w:tcBorders>
          </w:tcPr>
          <w:p w:rsidR="0083463C" w:rsidRPr="002407F9" w:rsidRDefault="0083463C" w:rsidP="00BF3E57">
            <w:pPr>
              <w:pStyle w:val="TABLE-cell-footnote"/>
              <w:keepNext w:val="0"/>
            </w:pPr>
            <w:r w:rsidRPr="002407F9">
              <w:lastRenderedPageBreak/>
              <w:t>Type definitions:</w:t>
            </w:r>
          </w:p>
          <w:p w:rsidR="0083463C" w:rsidRPr="002407F9" w:rsidRDefault="0083463C" w:rsidP="00BF3E57">
            <w:pPr>
              <w:pStyle w:val="TABLE-cell-footnote"/>
              <w:keepNext w:val="0"/>
            </w:pPr>
            <w:r w:rsidRPr="002407F9">
              <w:rPr>
                <w:b/>
              </w:rPr>
              <w:t>R</w:t>
            </w:r>
            <w:r w:rsidRPr="002407F9">
              <w:t xml:space="preserve"> – a reserved value</w:t>
            </w:r>
          </w:p>
          <w:p w:rsidR="0083463C" w:rsidRPr="002407F9" w:rsidRDefault="0083463C" w:rsidP="00BF3E57">
            <w:pPr>
              <w:pStyle w:val="TABLE-cell-footnote"/>
              <w:keepNext w:val="0"/>
            </w:pPr>
            <w:r w:rsidRPr="002407F9">
              <w:rPr>
                <w:b/>
              </w:rPr>
              <w:t>K</w:t>
            </w:r>
            <w:r w:rsidRPr="002407F9">
              <w:t xml:space="preserve"> – a Primary Seed</w:t>
            </w:r>
          </w:p>
          <w:p w:rsidR="0083463C" w:rsidRPr="002407F9" w:rsidRDefault="0083463C" w:rsidP="00BF3E57">
            <w:pPr>
              <w:pStyle w:val="TABLE-cell-footnote"/>
              <w:keepNext w:val="0"/>
            </w:pPr>
            <w:r w:rsidRPr="002407F9">
              <w:rPr>
                <w:b/>
              </w:rPr>
              <w:t>A</w:t>
            </w:r>
            <w:r w:rsidRPr="002407F9">
              <w:t xml:space="preserve"> – an authorization value</w:t>
            </w:r>
          </w:p>
          <w:p w:rsidR="0083463C" w:rsidRPr="002407F9" w:rsidRDefault="0083463C" w:rsidP="00BF3E57">
            <w:pPr>
              <w:pStyle w:val="TABLE-cell-footnote"/>
              <w:keepNext w:val="0"/>
            </w:pPr>
            <w:r w:rsidRPr="002407F9">
              <w:rPr>
                <w:b/>
              </w:rPr>
              <w:t>P</w:t>
            </w:r>
            <w:r w:rsidRPr="002407F9">
              <w:t xml:space="preserve"> – a policy value</w:t>
            </w:r>
          </w:p>
          <w:p w:rsidR="0083463C" w:rsidRPr="002407F9" w:rsidRDefault="0083463C" w:rsidP="00BF3E57">
            <w:pPr>
              <w:pStyle w:val="TABLE-cell-footnote"/>
              <w:keepNext w:val="0"/>
            </w:pPr>
            <w:r w:rsidRPr="002407F9">
              <w:rPr>
                <w:b/>
              </w:rPr>
              <w:t>S</w:t>
            </w:r>
            <w:r w:rsidRPr="002407F9">
              <w:t xml:space="preserve"> – a session handle</w:t>
            </w:r>
          </w:p>
          <w:p w:rsidR="00EA7982" w:rsidRDefault="0083463C" w:rsidP="00BF3E57">
            <w:pPr>
              <w:pStyle w:val="TABLE-cell-footnote"/>
              <w:keepNext w:val="0"/>
            </w:pPr>
            <w:r w:rsidRPr="002407F9">
              <w:rPr>
                <w:b/>
              </w:rPr>
              <w:t xml:space="preserve">C </w:t>
            </w:r>
            <w:r w:rsidRPr="002407F9">
              <w:t>- a control</w:t>
            </w:r>
          </w:p>
          <w:p w:rsidR="0083463C" w:rsidRPr="002407F9" w:rsidRDefault="0083463C" w:rsidP="00BF3E57">
            <w:pPr>
              <w:pStyle w:val="TABLE-cell-footnote"/>
              <w:keepNext w:val="0"/>
            </w:pPr>
            <w:r w:rsidRPr="002407F9">
              <w:t>Note 1</w:t>
            </w:r>
            <w:r w:rsidRPr="002407F9">
              <w:tab/>
              <w:t>The handle is only used in a TPM that is compatible with a previous version of this specification. It is not used in any command defined in this version of the specification.</w:t>
            </w:r>
          </w:p>
        </w:tc>
      </w:tr>
    </w:tbl>
    <w:p w:rsidR="0083463C" w:rsidRPr="002407F9" w:rsidRDefault="0083463C" w:rsidP="0083463C">
      <w:pPr>
        <w:pStyle w:val="Heading2"/>
        <w:rPr>
          <w:noProof/>
        </w:rPr>
      </w:pPr>
      <w:bookmarkStart w:id="1249" w:name="_Toc286046984"/>
      <w:bookmarkStart w:id="1250" w:name="_Toc288814918"/>
      <w:bookmarkStart w:id="1251" w:name="_Toc304539156"/>
      <w:bookmarkStart w:id="1252" w:name="_Toc308709696"/>
      <w:bookmarkStart w:id="1253" w:name="_Toc380749402"/>
      <w:bookmarkStart w:id="1254" w:name="_Toc384901708"/>
      <w:bookmarkStart w:id="1255" w:name="_Toc432512232"/>
      <w:bookmarkStart w:id="1256" w:name="_Toc443575572"/>
      <w:bookmarkStart w:id="1257" w:name="_Toc470517799"/>
      <w:bookmarkStart w:id="1258" w:name="_Toc462921019"/>
      <w:bookmarkStart w:id="1259" w:name="_Toc516154837"/>
      <w:bookmarkStart w:id="1260" w:name="_Toc20317567"/>
      <w:r w:rsidRPr="002407F9">
        <w:rPr>
          <w:noProof/>
        </w:rPr>
        <w:t>TPM_HC (Handle Value Constants)</w:t>
      </w:r>
      <w:bookmarkEnd w:id="1249"/>
      <w:bookmarkEnd w:id="1250"/>
      <w:bookmarkEnd w:id="1251"/>
      <w:bookmarkEnd w:id="1252"/>
      <w:bookmarkEnd w:id="1253"/>
      <w:bookmarkEnd w:id="1254"/>
      <w:bookmarkEnd w:id="1255"/>
      <w:bookmarkEnd w:id="1256"/>
      <w:bookmarkEnd w:id="1257"/>
      <w:bookmarkEnd w:id="1258"/>
      <w:bookmarkEnd w:id="1259"/>
      <w:bookmarkEnd w:id="1260"/>
    </w:p>
    <w:p w:rsidR="00EA7982" w:rsidRDefault="0083463C" w:rsidP="0083463C">
      <w:pPr>
        <w:pStyle w:val="BodyText"/>
        <w:rPr>
          <w:noProof/>
        </w:rPr>
      </w:pPr>
      <w:r w:rsidRPr="002407F9">
        <w:rPr>
          <w:noProof/>
        </w:rPr>
        <w:t xml:space="preserve">The definitions in </w:t>
      </w:r>
      <w:r w:rsidRPr="002407F9">
        <w:rPr>
          <w:noProof/>
        </w:rPr>
        <w:fldChar w:fldCharType="begin"/>
      </w:r>
      <w:r w:rsidRPr="002407F9">
        <w:rPr>
          <w:noProof/>
        </w:rPr>
        <w:instrText xml:space="preserve"> REF _Ref286043143 \h </w:instrText>
      </w:r>
      <w:r w:rsidRPr="002407F9">
        <w:rPr>
          <w:noProof/>
        </w:rPr>
      </w:r>
      <w:r w:rsidRPr="002407F9">
        <w:rPr>
          <w:noProof/>
        </w:rPr>
        <w:fldChar w:fldCharType="separate"/>
      </w:r>
      <w:r w:rsidR="00AE7D6E" w:rsidRPr="002407F9">
        <w:rPr>
          <w:noProof/>
        </w:rPr>
        <w:t xml:space="preserve">Table </w:t>
      </w:r>
      <w:r w:rsidR="00AE7D6E">
        <w:rPr>
          <w:noProof/>
        </w:rPr>
        <w:t>29</w:t>
      </w:r>
      <w:r w:rsidRPr="002407F9">
        <w:rPr>
          <w:noProof/>
        </w:rPr>
        <w:fldChar w:fldCharType="end"/>
      </w:r>
      <w:r w:rsidRPr="002407F9">
        <w:rPr>
          <w:noProof/>
        </w:rPr>
        <w:t xml:space="preserve"> are used to define many of the interface data types.</w:t>
      </w:r>
    </w:p>
    <w:p w:rsidR="0083463C" w:rsidRPr="002407F9" w:rsidRDefault="0083463C" w:rsidP="0083463C">
      <w:pPr>
        <w:pStyle w:val="BodyText"/>
        <w:rPr>
          <w:noProof/>
        </w:rPr>
      </w:pPr>
      <w:r w:rsidRPr="002407F9">
        <w:rPr>
          <w:noProof/>
        </w:rPr>
        <w:t xml:space="preserve">These values, that indicate ranges, are informative and may be changed by an implementation. The TPM will always return the correct handle type as described in </w:t>
      </w:r>
      <w:r w:rsidRPr="002407F9">
        <w:rPr>
          <w:noProof/>
        </w:rPr>
        <w:fldChar w:fldCharType="begin"/>
      </w:r>
      <w:r w:rsidRPr="002407F9">
        <w:rPr>
          <w:noProof/>
        </w:rPr>
        <w:instrText xml:space="preserve"> REF _Ref432672426 \r \h </w:instrText>
      </w:r>
      <w:r w:rsidRPr="002407F9">
        <w:rPr>
          <w:noProof/>
        </w:rPr>
      </w:r>
      <w:r w:rsidRPr="002407F9">
        <w:rPr>
          <w:noProof/>
        </w:rPr>
        <w:fldChar w:fldCharType="separate"/>
      </w:r>
      <w:r w:rsidR="00AE7D6E">
        <w:rPr>
          <w:noProof/>
        </w:rPr>
        <w:t>7.2</w:t>
      </w:r>
      <w:r w:rsidRPr="002407F9">
        <w:rPr>
          <w:noProof/>
        </w:rPr>
        <w:fldChar w:fldCharType="end"/>
      </w:r>
      <w:r w:rsidRPr="002407F9">
        <w:rPr>
          <w:noProof/>
        </w:rPr>
        <w:t xml:space="preserve"> </w:t>
      </w:r>
      <w:r w:rsidRPr="002407F9">
        <w:rPr>
          <w:noProof/>
        </w:rPr>
        <w:fldChar w:fldCharType="begin"/>
      </w:r>
      <w:r w:rsidRPr="002407F9">
        <w:rPr>
          <w:noProof/>
        </w:rPr>
        <w:instrText xml:space="preserve"> REF _Ref283540608 \h </w:instrText>
      </w:r>
      <w:r w:rsidRPr="002407F9">
        <w:rPr>
          <w:noProof/>
        </w:rPr>
      </w:r>
      <w:r w:rsidRPr="002407F9">
        <w:rPr>
          <w:noProof/>
        </w:rPr>
        <w:fldChar w:fldCharType="separate"/>
      </w:r>
      <w:r w:rsidR="00AE7D6E" w:rsidRPr="002407F9">
        <w:rPr>
          <w:noProof/>
        </w:rPr>
        <w:t xml:space="preserve">Table </w:t>
      </w:r>
      <w:r w:rsidR="00AE7D6E">
        <w:rPr>
          <w:noProof/>
        </w:rPr>
        <w:t>27</w:t>
      </w:r>
      <w:r w:rsidRPr="002407F9">
        <w:rPr>
          <w:noProof/>
        </w:rPr>
        <w:fldChar w:fldCharType="end"/>
      </w:r>
      <w:r w:rsidRPr="002407F9">
        <w:rPr>
          <w:noProof/>
        </w:rPr>
        <w:t>:</w:t>
      </w:r>
    </w:p>
    <w:p w:rsidR="00EA7982" w:rsidRDefault="0083463C" w:rsidP="0083463C">
      <w:pPr>
        <w:pStyle w:val="ListBullet"/>
        <w:rPr>
          <w:noProof/>
        </w:rPr>
      </w:pPr>
      <w:r w:rsidRPr="002407F9">
        <w:rPr>
          <w:noProof/>
        </w:rPr>
        <w:t>HMAC_SESSION_FIRST—HMAC_SESSION_LAST,</w:t>
      </w:r>
    </w:p>
    <w:p w:rsidR="0083463C" w:rsidRPr="002407F9" w:rsidRDefault="0083463C" w:rsidP="0083463C">
      <w:pPr>
        <w:pStyle w:val="ListBullet"/>
        <w:rPr>
          <w:noProof/>
        </w:rPr>
      </w:pPr>
      <w:r w:rsidRPr="002407F9">
        <w:rPr>
          <w:noProof/>
        </w:rPr>
        <w:t>LOADED_SESSION_FIRST—LOADED_SESSION_LAST,</w:t>
      </w:r>
    </w:p>
    <w:p w:rsidR="00EA7982" w:rsidRDefault="0083463C" w:rsidP="0083463C">
      <w:pPr>
        <w:pStyle w:val="ListBullet"/>
        <w:rPr>
          <w:noProof/>
        </w:rPr>
      </w:pPr>
      <w:r w:rsidRPr="002407F9">
        <w:rPr>
          <w:noProof/>
        </w:rPr>
        <w:t>POLICY_SESSION_FIRST—POLICY_SESSION_LAST,</w:t>
      </w:r>
    </w:p>
    <w:p w:rsidR="00EA7982" w:rsidRDefault="0083463C" w:rsidP="0083463C">
      <w:pPr>
        <w:pStyle w:val="ListBullet"/>
        <w:rPr>
          <w:noProof/>
        </w:rPr>
      </w:pPr>
      <w:r w:rsidRPr="002407F9">
        <w:rPr>
          <w:noProof/>
        </w:rPr>
        <w:t>TRANSIENT_FIRST—TRANSIENT_LAST,</w:t>
      </w:r>
    </w:p>
    <w:p w:rsidR="0083463C" w:rsidRPr="002407F9" w:rsidRDefault="0083463C" w:rsidP="0083463C">
      <w:pPr>
        <w:pStyle w:val="ListBullet"/>
        <w:rPr>
          <w:noProof/>
        </w:rPr>
      </w:pPr>
      <w:r w:rsidRPr="002407F9">
        <w:rPr>
          <w:noProof/>
        </w:rPr>
        <w:t>ACTIVE_SESSION_FIRST—ACTIVE_SESSION_LAST,</w:t>
      </w:r>
    </w:p>
    <w:p w:rsidR="0083463C" w:rsidRPr="002407F9" w:rsidRDefault="0083463C" w:rsidP="0083463C">
      <w:pPr>
        <w:pStyle w:val="ListBullet"/>
        <w:rPr>
          <w:noProof/>
        </w:rPr>
      </w:pPr>
      <w:r w:rsidRPr="002407F9">
        <w:rPr>
          <w:noProof/>
        </w:rPr>
        <w:t>PCR_FIRST—PCR_LAST</w:t>
      </w:r>
    </w:p>
    <w:p w:rsidR="0083463C" w:rsidRPr="002407F9" w:rsidRDefault="0083463C" w:rsidP="0083463C">
      <w:pPr>
        <w:pStyle w:val="BodyText"/>
        <w:rPr>
          <w:noProof/>
        </w:rPr>
      </w:pPr>
      <w:r w:rsidRPr="002407F9">
        <w:rPr>
          <w:noProof/>
        </w:rPr>
        <w:t>These values are input by the caller. The TPM implementation should support the entire range:</w:t>
      </w:r>
    </w:p>
    <w:p w:rsidR="00EA7982" w:rsidRDefault="0083463C" w:rsidP="0083463C">
      <w:pPr>
        <w:pStyle w:val="ListBullet"/>
        <w:rPr>
          <w:noProof/>
        </w:rPr>
      </w:pPr>
      <w:r w:rsidRPr="002407F9">
        <w:rPr>
          <w:noProof/>
        </w:rPr>
        <w:t>PERSISTENT_FIRST—PERSISTENT_LAST,</w:t>
      </w:r>
    </w:p>
    <w:p w:rsidR="0083463C" w:rsidRPr="002407F9" w:rsidRDefault="0083463C" w:rsidP="0083463C">
      <w:pPr>
        <w:pStyle w:val="ListBullet"/>
        <w:rPr>
          <w:noProof/>
        </w:rPr>
      </w:pPr>
      <w:r w:rsidRPr="002407F9">
        <w:rPr>
          <w:noProof/>
        </w:rPr>
        <w:t>PLATFORM_PERSISTENT—PLATFORM_PERSISTENT+0x007FFFFF,</w:t>
      </w:r>
    </w:p>
    <w:p w:rsidR="0083463C" w:rsidRPr="002407F9" w:rsidRDefault="0083463C" w:rsidP="0083463C">
      <w:pPr>
        <w:pStyle w:val="ListBullet"/>
        <w:rPr>
          <w:noProof/>
        </w:rPr>
      </w:pPr>
      <w:r w:rsidRPr="002407F9">
        <w:rPr>
          <w:noProof/>
        </w:rPr>
        <w:t>NV_INDEX_FIRST—NV_INDEX_LAST,</w:t>
      </w:r>
    </w:p>
    <w:p w:rsidR="0083463C" w:rsidRPr="002407F9" w:rsidRDefault="0083463C" w:rsidP="0083463C">
      <w:pPr>
        <w:pStyle w:val="ListBullet"/>
        <w:rPr>
          <w:noProof/>
        </w:rPr>
      </w:pPr>
      <w:r w:rsidRPr="002407F9">
        <w:rPr>
          <w:noProof/>
        </w:rPr>
        <w:t>PERMANENT_FIRST—PERMANENT_LAST</w:t>
      </w:r>
    </w:p>
    <w:p w:rsidR="0083463C" w:rsidRPr="002407F9" w:rsidRDefault="0083463C" w:rsidP="0083463C">
      <w:pPr>
        <w:pStyle w:val="TABLE-cell"/>
      </w:pPr>
      <w:r w:rsidRPr="002407F9">
        <w:t>NOTE</w:t>
      </w:r>
      <w:r w:rsidRPr="002407F9">
        <w:tab/>
        <w:t>PCR0 is architecturally defined to have a handle value of 0</w:t>
      </w:r>
      <w:r w:rsidRPr="002407F9" w:rsidDel="003C60C0">
        <w:t>.</w:t>
      </w:r>
    </w:p>
    <w:p w:rsidR="0083463C" w:rsidRPr="002407F9" w:rsidRDefault="0083463C" w:rsidP="0083463C">
      <w:pPr>
        <w:pStyle w:val="BodyText"/>
        <w:rPr>
          <w:noProof/>
        </w:rPr>
      </w:pPr>
      <w:r w:rsidRPr="002407F9">
        <w:rPr>
          <w:noProof/>
        </w:rPr>
        <w:t>For the reference implementation, the handle range for sessions starts at the lowest allowed value for a session handle. The highest value for a session handle is determined by how many active sessions are allowed by the implementation. The MSO of the session handle will be set according to the session type.</w:t>
      </w:r>
    </w:p>
    <w:p w:rsidR="0083463C" w:rsidRPr="002407F9" w:rsidRDefault="0083463C" w:rsidP="0083463C">
      <w:pPr>
        <w:pStyle w:val="BodyText"/>
        <w:rPr>
          <w:noProof/>
        </w:rPr>
      </w:pPr>
      <w:r w:rsidRPr="002407F9">
        <w:rPr>
          <w:noProof/>
        </w:rPr>
        <w:t>A similar approach is used for transient objects with the first assigned handle at the bottom of the range defined by TPM_HT_TRANSIENT and the top of the range determined by the implementation-dependent value of MAX_LOADED_OBJECTS.</w:t>
      </w:r>
    </w:p>
    <w:p w:rsidR="0083463C" w:rsidRPr="002407F9" w:rsidRDefault="0083463C" w:rsidP="0083463C">
      <w:pPr>
        <w:pStyle w:val="BodyText"/>
        <w:rPr>
          <w:noProof/>
        </w:rPr>
      </w:pPr>
      <w:r w:rsidRPr="002407F9">
        <w:rPr>
          <w:noProof/>
        </w:rPr>
        <w:t>The first assigned handle for evict objects is also at the bottom of the allowed range defined by TPM_HT_PERSISTENT and the top of the range determined by the implementation-dependent value of MAX_EVICT_OBJECTS.</w:t>
      </w:r>
    </w:p>
    <w:p w:rsidR="0083463C" w:rsidRPr="002407F9" w:rsidRDefault="0083463C" w:rsidP="0083463C">
      <w:pPr>
        <w:pStyle w:val="NOTE"/>
        <w:rPr>
          <w:noProof/>
        </w:rPr>
      </w:pPr>
      <w:r w:rsidRPr="002407F9">
        <w:rPr>
          <w:noProof/>
        </w:rPr>
        <w:t>NOTE</w:t>
      </w:r>
      <w:r w:rsidRPr="002407F9">
        <w:rPr>
          <w:noProof/>
        </w:rPr>
        <w:tab/>
        <w:t xml:space="preserve">The values in </w:t>
      </w:r>
      <w:r w:rsidRPr="002407F9">
        <w:rPr>
          <w:noProof/>
        </w:rPr>
        <w:fldChar w:fldCharType="begin"/>
      </w:r>
      <w:r w:rsidRPr="002407F9">
        <w:rPr>
          <w:noProof/>
        </w:rPr>
        <w:instrText xml:space="preserve"> REF _Ref286043143 \h </w:instrText>
      </w:r>
      <w:r w:rsidRPr="002407F9">
        <w:rPr>
          <w:noProof/>
        </w:rPr>
      </w:r>
      <w:r w:rsidRPr="002407F9">
        <w:rPr>
          <w:noProof/>
        </w:rPr>
        <w:fldChar w:fldCharType="separate"/>
      </w:r>
      <w:r w:rsidR="00AE7D6E" w:rsidRPr="002407F9">
        <w:rPr>
          <w:noProof/>
        </w:rPr>
        <w:t xml:space="preserve">Table </w:t>
      </w:r>
      <w:r w:rsidR="00AE7D6E">
        <w:rPr>
          <w:noProof/>
        </w:rPr>
        <w:t>29</w:t>
      </w:r>
      <w:r w:rsidRPr="002407F9">
        <w:rPr>
          <w:noProof/>
        </w:rPr>
        <w:fldChar w:fldCharType="end"/>
      </w:r>
      <w:r w:rsidRPr="002407F9">
        <w:rPr>
          <w:noProof/>
        </w:rPr>
        <w:t xml:space="preserve"> are intended to facilitate the process of making the handle larger than 32 bits in the future. It is intended that HR_MASK and HR_SHIFT are the only values that need change to resize the handle space.</w:t>
      </w:r>
    </w:p>
    <w:p w:rsidR="0083463C" w:rsidRPr="002407F9" w:rsidRDefault="0083463C" w:rsidP="0083463C">
      <w:pPr>
        <w:pStyle w:val="TABLE-title"/>
        <w:rPr>
          <w:noProof/>
        </w:rPr>
      </w:pPr>
      <w:bookmarkStart w:id="1261" w:name="_Ref286043143"/>
      <w:bookmarkStart w:id="1262" w:name="_Toc380749718"/>
      <w:bookmarkStart w:id="1263" w:name="_Toc384651380"/>
      <w:bookmarkStart w:id="1264" w:name="_Toc432512525"/>
      <w:bookmarkStart w:id="1265" w:name="_Toc443575863"/>
      <w:bookmarkStart w:id="1266" w:name="_Toc470518103"/>
      <w:bookmarkStart w:id="1267" w:name="_Toc462921318"/>
      <w:bookmarkStart w:id="1268" w:name="_Toc516155145"/>
      <w:bookmarkStart w:id="1269" w:name="_Toc21376076"/>
      <w:r w:rsidRPr="002407F9">
        <w:rPr>
          <w:noProof/>
        </w:rPr>
        <w:lastRenderedPageBreak/>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29</w:t>
      </w:r>
      <w:r w:rsidRPr="002407F9">
        <w:rPr>
          <w:noProof/>
        </w:rPr>
        <w:fldChar w:fldCharType="end"/>
      </w:r>
      <w:bookmarkEnd w:id="1261"/>
      <w:r w:rsidRPr="002407F9">
        <w:rPr>
          <w:noProof/>
        </w:rPr>
        <w:t xml:space="preserve"> — Definition of (TPM_HANDLE) TPM_HC Constants &lt;S&gt;</w:t>
      </w:r>
      <w:bookmarkEnd w:id="1262"/>
      <w:bookmarkEnd w:id="1263"/>
      <w:bookmarkEnd w:id="1264"/>
      <w:bookmarkEnd w:id="1265"/>
      <w:bookmarkEnd w:id="1266"/>
      <w:bookmarkEnd w:id="1267"/>
      <w:bookmarkEnd w:id="1268"/>
      <w:bookmarkEnd w:id="1269"/>
    </w:p>
    <w:tbl>
      <w:tblPr>
        <w:tblStyle w:val="TableGrid"/>
        <w:tblW w:w="93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2398"/>
        <w:gridCol w:w="4950"/>
        <w:gridCol w:w="2012"/>
      </w:tblGrid>
      <w:tr w:rsidR="0083463C" w:rsidRPr="002407F9" w:rsidTr="00BF3E57">
        <w:trPr>
          <w:tblHeader/>
        </w:trPr>
        <w:tc>
          <w:tcPr>
            <w:tcW w:w="2398"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495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Value</w:t>
            </w:r>
          </w:p>
        </w:tc>
        <w:tc>
          <w:tcPr>
            <w:tcW w:w="2012"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c>
          <w:tcPr>
            <w:tcW w:w="2398" w:type="dxa"/>
            <w:tcBorders>
              <w:top w:val="single" w:sz="12" w:space="0" w:color="auto"/>
              <w:bottom w:val="single" w:sz="6" w:space="0" w:color="auto"/>
            </w:tcBorders>
          </w:tcPr>
          <w:p w:rsidR="0083463C" w:rsidRPr="002407F9" w:rsidRDefault="0083463C" w:rsidP="00BF3E57">
            <w:pPr>
              <w:pStyle w:val="TABLE-cell"/>
            </w:pPr>
            <w:r w:rsidRPr="002407F9">
              <w:t>HR_HANDLE_MASK</w:t>
            </w:r>
          </w:p>
        </w:tc>
        <w:tc>
          <w:tcPr>
            <w:tcW w:w="4950" w:type="dxa"/>
            <w:tcBorders>
              <w:top w:val="single" w:sz="12" w:space="0" w:color="auto"/>
              <w:bottom w:val="single" w:sz="6" w:space="0" w:color="auto"/>
            </w:tcBorders>
          </w:tcPr>
          <w:p w:rsidR="0083463C" w:rsidRPr="002407F9" w:rsidRDefault="0083463C" w:rsidP="00BF3E57">
            <w:pPr>
              <w:pStyle w:val="TABLE-cell"/>
            </w:pPr>
            <w:r w:rsidRPr="002407F9">
              <w:t>0x00FFFFFF</w:t>
            </w:r>
          </w:p>
        </w:tc>
        <w:tc>
          <w:tcPr>
            <w:tcW w:w="2012" w:type="dxa"/>
            <w:tcBorders>
              <w:top w:val="single" w:sz="12" w:space="0" w:color="auto"/>
              <w:bottom w:val="single" w:sz="6" w:space="0" w:color="auto"/>
            </w:tcBorders>
          </w:tcPr>
          <w:p w:rsidR="0083463C" w:rsidRPr="002407F9" w:rsidRDefault="0083463C" w:rsidP="00BF3E57">
            <w:pPr>
              <w:pStyle w:val="TABLE-cell"/>
            </w:pPr>
            <w:r w:rsidRPr="002407F9">
              <w:t>to mask off the HR</w:t>
            </w:r>
          </w:p>
        </w:tc>
      </w:tr>
      <w:tr w:rsidR="0083463C" w:rsidRPr="002407F9" w:rsidTr="00BF3E57">
        <w:tc>
          <w:tcPr>
            <w:tcW w:w="2398" w:type="dxa"/>
            <w:tcBorders>
              <w:top w:val="single" w:sz="6" w:space="0" w:color="auto"/>
            </w:tcBorders>
          </w:tcPr>
          <w:p w:rsidR="0083463C" w:rsidRPr="002407F9" w:rsidRDefault="0083463C" w:rsidP="00BF3E57">
            <w:pPr>
              <w:pStyle w:val="TABLE-cell"/>
            </w:pPr>
            <w:r w:rsidRPr="002407F9">
              <w:t>HR_RANGE_MASK</w:t>
            </w:r>
          </w:p>
        </w:tc>
        <w:tc>
          <w:tcPr>
            <w:tcW w:w="4950" w:type="dxa"/>
            <w:tcBorders>
              <w:top w:val="single" w:sz="6" w:space="0" w:color="auto"/>
            </w:tcBorders>
          </w:tcPr>
          <w:p w:rsidR="0083463C" w:rsidRPr="002407F9" w:rsidRDefault="0083463C" w:rsidP="00BF3E57">
            <w:pPr>
              <w:pStyle w:val="TABLE-cell"/>
            </w:pPr>
            <w:r w:rsidRPr="002407F9">
              <w:t>0xFF000000</w:t>
            </w:r>
          </w:p>
        </w:tc>
        <w:tc>
          <w:tcPr>
            <w:tcW w:w="2012" w:type="dxa"/>
            <w:tcBorders>
              <w:top w:val="single" w:sz="6" w:space="0" w:color="auto"/>
            </w:tcBorders>
          </w:tcPr>
          <w:p w:rsidR="0083463C" w:rsidRPr="002407F9" w:rsidRDefault="0083463C" w:rsidP="00BF3E57">
            <w:pPr>
              <w:pStyle w:val="TABLE-cell"/>
            </w:pPr>
            <w:r w:rsidRPr="002407F9">
              <w:t>to mask off the variable part</w:t>
            </w:r>
          </w:p>
        </w:tc>
      </w:tr>
      <w:tr w:rsidR="0083463C" w:rsidRPr="002407F9" w:rsidTr="00BF3E57">
        <w:tc>
          <w:tcPr>
            <w:tcW w:w="2398" w:type="dxa"/>
          </w:tcPr>
          <w:p w:rsidR="0083463C" w:rsidRPr="002407F9" w:rsidRDefault="0083463C" w:rsidP="00BF3E57">
            <w:pPr>
              <w:pStyle w:val="TABLE-cell"/>
            </w:pPr>
            <w:r w:rsidRPr="002407F9">
              <w:t>HR_SHIFT</w:t>
            </w:r>
          </w:p>
        </w:tc>
        <w:tc>
          <w:tcPr>
            <w:tcW w:w="4950" w:type="dxa"/>
          </w:tcPr>
          <w:p w:rsidR="0083463C" w:rsidRPr="002407F9" w:rsidRDefault="0083463C" w:rsidP="00BF3E57">
            <w:pPr>
              <w:pStyle w:val="TABLE-cell"/>
            </w:pPr>
            <w:r w:rsidRPr="002407F9">
              <w:t>24</w:t>
            </w:r>
          </w:p>
        </w:tc>
        <w:tc>
          <w:tcPr>
            <w:tcW w:w="2012" w:type="dxa"/>
          </w:tcPr>
          <w:p w:rsidR="0083463C" w:rsidRPr="002407F9" w:rsidRDefault="0083463C" w:rsidP="00BF3E57">
            <w:pPr>
              <w:pStyle w:val="TABLE-cell"/>
            </w:pPr>
          </w:p>
        </w:tc>
      </w:tr>
      <w:tr w:rsidR="0083463C" w:rsidRPr="002407F9" w:rsidTr="00BF3E57">
        <w:tc>
          <w:tcPr>
            <w:tcW w:w="2398" w:type="dxa"/>
          </w:tcPr>
          <w:p w:rsidR="0083463C" w:rsidRPr="002407F9" w:rsidRDefault="0083463C" w:rsidP="00BF3E57">
            <w:pPr>
              <w:pStyle w:val="TABLE-cell"/>
            </w:pPr>
            <w:r w:rsidRPr="002407F9">
              <w:t>HR_PCR</w:t>
            </w:r>
          </w:p>
        </w:tc>
        <w:tc>
          <w:tcPr>
            <w:tcW w:w="4950" w:type="dxa"/>
          </w:tcPr>
          <w:p w:rsidR="0083463C" w:rsidRPr="002407F9" w:rsidRDefault="0083463C" w:rsidP="00BF3E57">
            <w:pPr>
              <w:pStyle w:val="TABLE-cell"/>
            </w:pPr>
            <w:r w:rsidRPr="002407F9">
              <w:t>(TPM_HT_PCR &lt;&lt; HR_SHIFT)</w:t>
            </w:r>
          </w:p>
        </w:tc>
        <w:tc>
          <w:tcPr>
            <w:tcW w:w="2012" w:type="dxa"/>
          </w:tcPr>
          <w:p w:rsidR="0083463C" w:rsidRPr="002407F9" w:rsidRDefault="0083463C" w:rsidP="00BF3E57">
            <w:pPr>
              <w:pStyle w:val="TABLE-cell"/>
            </w:pPr>
          </w:p>
        </w:tc>
      </w:tr>
      <w:tr w:rsidR="0083463C" w:rsidRPr="002407F9" w:rsidTr="00BF3E57">
        <w:tc>
          <w:tcPr>
            <w:tcW w:w="2398" w:type="dxa"/>
          </w:tcPr>
          <w:p w:rsidR="0083463C" w:rsidRPr="002407F9" w:rsidRDefault="0083463C" w:rsidP="00BF3E57">
            <w:pPr>
              <w:pStyle w:val="TABLE-cell"/>
            </w:pPr>
            <w:r w:rsidRPr="002407F9">
              <w:t>HR_HMAC_SESSION</w:t>
            </w:r>
          </w:p>
        </w:tc>
        <w:tc>
          <w:tcPr>
            <w:tcW w:w="4950" w:type="dxa"/>
          </w:tcPr>
          <w:p w:rsidR="0083463C" w:rsidRPr="002407F9" w:rsidRDefault="0083463C" w:rsidP="00BF3E57">
            <w:pPr>
              <w:pStyle w:val="TABLE-cell"/>
            </w:pPr>
            <w:r w:rsidRPr="002407F9">
              <w:t>(TPM_HT_HMAC_SESSION &lt;&lt; HR_SHIFT)</w:t>
            </w:r>
          </w:p>
        </w:tc>
        <w:tc>
          <w:tcPr>
            <w:tcW w:w="2012" w:type="dxa"/>
          </w:tcPr>
          <w:p w:rsidR="0083463C" w:rsidRPr="002407F9" w:rsidRDefault="0083463C" w:rsidP="00BF3E57">
            <w:pPr>
              <w:pStyle w:val="TABLE-cell"/>
            </w:pPr>
          </w:p>
        </w:tc>
      </w:tr>
      <w:tr w:rsidR="0083463C" w:rsidRPr="002407F9" w:rsidTr="00BF3E57">
        <w:tc>
          <w:tcPr>
            <w:tcW w:w="2398" w:type="dxa"/>
          </w:tcPr>
          <w:p w:rsidR="0083463C" w:rsidRPr="002407F9" w:rsidRDefault="0083463C" w:rsidP="00BF3E57">
            <w:pPr>
              <w:pStyle w:val="TABLE-cell"/>
            </w:pPr>
            <w:r w:rsidRPr="002407F9">
              <w:t>HR_POLICY_SESSION</w:t>
            </w:r>
          </w:p>
        </w:tc>
        <w:tc>
          <w:tcPr>
            <w:tcW w:w="4950" w:type="dxa"/>
          </w:tcPr>
          <w:p w:rsidR="0083463C" w:rsidRPr="002407F9" w:rsidRDefault="0083463C" w:rsidP="00BF3E57">
            <w:pPr>
              <w:pStyle w:val="TABLE-cell"/>
            </w:pPr>
            <w:r w:rsidRPr="002407F9">
              <w:t>(TPM_HT_POLICY_SESSION &lt;&lt; HR_SHIFT)</w:t>
            </w:r>
          </w:p>
        </w:tc>
        <w:tc>
          <w:tcPr>
            <w:tcW w:w="2012" w:type="dxa"/>
          </w:tcPr>
          <w:p w:rsidR="0083463C" w:rsidRPr="002407F9" w:rsidRDefault="0083463C" w:rsidP="00BF3E57">
            <w:pPr>
              <w:pStyle w:val="TABLE-cell"/>
            </w:pPr>
          </w:p>
        </w:tc>
      </w:tr>
      <w:tr w:rsidR="0083463C" w:rsidRPr="002407F9" w:rsidTr="00BF3E57">
        <w:tc>
          <w:tcPr>
            <w:tcW w:w="2398" w:type="dxa"/>
          </w:tcPr>
          <w:p w:rsidR="0083463C" w:rsidRPr="002407F9" w:rsidRDefault="0083463C" w:rsidP="00BF3E57">
            <w:pPr>
              <w:pStyle w:val="TABLE-cell"/>
            </w:pPr>
            <w:r w:rsidRPr="002407F9">
              <w:t>HR_TRANSIENT</w:t>
            </w:r>
          </w:p>
        </w:tc>
        <w:tc>
          <w:tcPr>
            <w:tcW w:w="4950" w:type="dxa"/>
          </w:tcPr>
          <w:p w:rsidR="0083463C" w:rsidRPr="002407F9" w:rsidRDefault="0083463C" w:rsidP="00BF3E57">
            <w:pPr>
              <w:pStyle w:val="TABLE-cell"/>
            </w:pPr>
            <w:r w:rsidRPr="002407F9">
              <w:t>(TPM_HT_TRANSIENT &lt;&lt; HR_SHIFT)</w:t>
            </w:r>
          </w:p>
        </w:tc>
        <w:tc>
          <w:tcPr>
            <w:tcW w:w="2012" w:type="dxa"/>
          </w:tcPr>
          <w:p w:rsidR="0083463C" w:rsidRPr="002407F9" w:rsidRDefault="0083463C" w:rsidP="00BF3E57">
            <w:pPr>
              <w:pStyle w:val="TABLE-cell"/>
            </w:pPr>
          </w:p>
        </w:tc>
      </w:tr>
      <w:tr w:rsidR="0083463C" w:rsidRPr="002407F9" w:rsidTr="00BF3E57">
        <w:tc>
          <w:tcPr>
            <w:tcW w:w="2398" w:type="dxa"/>
            <w:tcBorders>
              <w:bottom w:val="single" w:sz="6" w:space="0" w:color="auto"/>
            </w:tcBorders>
          </w:tcPr>
          <w:p w:rsidR="0083463C" w:rsidRPr="002407F9" w:rsidRDefault="0083463C" w:rsidP="00BF3E57">
            <w:pPr>
              <w:pStyle w:val="TABLE-cell"/>
            </w:pPr>
            <w:r w:rsidRPr="002407F9">
              <w:t>HR_PERSISTENT</w:t>
            </w:r>
          </w:p>
        </w:tc>
        <w:tc>
          <w:tcPr>
            <w:tcW w:w="4950" w:type="dxa"/>
            <w:tcBorders>
              <w:bottom w:val="single" w:sz="6" w:space="0" w:color="auto"/>
            </w:tcBorders>
          </w:tcPr>
          <w:p w:rsidR="0083463C" w:rsidRPr="002407F9" w:rsidRDefault="0083463C" w:rsidP="00BF3E57">
            <w:pPr>
              <w:pStyle w:val="TABLE-cell"/>
            </w:pPr>
            <w:r w:rsidRPr="002407F9">
              <w:t>(TPM_HT_PERSISTENT &lt;&lt; HR_SHIFT)</w:t>
            </w:r>
          </w:p>
        </w:tc>
        <w:tc>
          <w:tcPr>
            <w:tcW w:w="2012" w:type="dxa"/>
            <w:tcBorders>
              <w:bottom w:val="single" w:sz="6" w:space="0" w:color="auto"/>
            </w:tcBorders>
          </w:tcPr>
          <w:p w:rsidR="0083463C" w:rsidRPr="002407F9" w:rsidRDefault="0083463C" w:rsidP="00BF3E57">
            <w:pPr>
              <w:pStyle w:val="TABLE-cell"/>
            </w:pPr>
          </w:p>
        </w:tc>
      </w:tr>
      <w:tr w:rsidR="0083463C" w:rsidRPr="002407F9" w:rsidTr="00BF3E57">
        <w:tc>
          <w:tcPr>
            <w:tcW w:w="2398" w:type="dxa"/>
            <w:tcBorders>
              <w:top w:val="single" w:sz="6" w:space="0" w:color="auto"/>
              <w:bottom w:val="single" w:sz="6" w:space="0" w:color="auto"/>
            </w:tcBorders>
          </w:tcPr>
          <w:p w:rsidR="0083463C" w:rsidRPr="002407F9" w:rsidRDefault="0083463C" w:rsidP="00BF3E57">
            <w:pPr>
              <w:pStyle w:val="TABLE-cell"/>
            </w:pPr>
            <w:r w:rsidRPr="002407F9">
              <w:t>HR_NV_INDEX</w:t>
            </w:r>
          </w:p>
        </w:tc>
        <w:tc>
          <w:tcPr>
            <w:tcW w:w="4950" w:type="dxa"/>
            <w:tcBorders>
              <w:top w:val="single" w:sz="6" w:space="0" w:color="auto"/>
              <w:bottom w:val="single" w:sz="6" w:space="0" w:color="auto"/>
            </w:tcBorders>
          </w:tcPr>
          <w:p w:rsidR="0083463C" w:rsidRPr="002407F9" w:rsidRDefault="0083463C" w:rsidP="00BF3E57">
            <w:pPr>
              <w:pStyle w:val="TABLE-cell"/>
            </w:pPr>
            <w:r w:rsidRPr="002407F9">
              <w:t>(TPM_HT_NV_INDEX &lt;&lt; HR_SHIFT)</w:t>
            </w:r>
          </w:p>
        </w:tc>
        <w:tc>
          <w:tcPr>
            <w:tcW w:w="2012" w:type="dxa"/>
            <w:tcBorders>
              <w:top w:val="single" w:sz="6" w:space="0" w:color="auto"/>
              <w:bottom w:val="single" w:sz="6" w:space="0" w:color="auto"/>
            </w:tcBorders>
          </w:tcPr>
          <w:p w:rsidR="0083463C" w:rsidRPr="002407F9" w:rsidRDefault="0083463C" w:rsidP="00BF3E57">
            <w:pPr>
              <w:pStyle w:val="TABLE-cell"/>
            </w:pPr>
          </w:p>
        </w:tc>
      </w:tr>
      <w:tr w:rsidR="0083463C" w:rsidRPr="002407F9" w:rsidTr="00BF3E57">
        <w:tc>
          <w:tcPr>
            <w:tcW w:w="2398" w:type="dxa"/>
            <w:tcBorders>
              <w:top w:val="single" w:sz="6" w:space="0" w:color="auto"/>
              <w:bottom w:val="single" w:sz="6" w:space="0" w:color="auto"/>
            </w:tcBorders>
          </w:tcPr>
          <w:p w:rsidR="0083463C" w:rsidRPr="002407F9" w:rsidRDefault="0083463C" w:rsidP="00BF3E57">
            <w:pPr>
              <w:pStyle w:val="TABLE-cell"/>
            </w:pPr>
            <w:r w:rsidRPr="002407F9">
              <w:t>HR_PERMANENT</w:t>
            </w:r>
          </w:p>
        </w:tc>
        <w:tc>
          <w:tcPr>
            <w:tcW w:w="4950" w:type="dxa"/>
            <w:tcBorders>
              <w:top w:val="single" w:sz="6" w:space="0" w:color="auto"/>
              <w:bottom w:val="single" w:sz="6" w:space="0" w:color="auto"/>
            </w:tcBorders>
          </w:tcPr>
          <w:p w:rsidR="0083463C" w:rsidRPr="002407F9" w:rsidRDefault="0083463C" w:rsidP="00BF3E57">
            <w:pPr>
              <w:pStyle w:val="TABLE-cell"/>
            </w:pPr>
            <w:r w:rsidRPr="002407F9">
              <w:t>(TPM_HT_PERMANENT &lt;&lt; HR_SHIFT)</w:t>
            </w:r>
          </w:p>
        </w:tc>
        <w:tc>
          <w:tcPr>
            <w:tcW w:w="2012" w:type="dxa"/>
            <w:tcBorders>
              <w:top w:val="single" w:sz="6" w:space="0" w:color="auto"/>
              <w:bottom w:val="single" w:sz="6" w:space="0" w:color="auto"/>
            </w:tcBorders>
          </w:tcPr>
          <w:p w:rsidR="0083463C" w:rsidRPr="002407F9" w:rsidRDefault="0083463C" w:rsidP="00BF3E57">
            <w:pPr>
              <w:pStyle w:val="TABLE-cell"/>
            </w:pPr>
          </w:p>
        </w:tc>
      </w:tr>
      <w:tr w:rsidR="0083463C" w:rsidRPr="002407F9" w:rsidTr="00BF3E57">
        <w:tc>
          <w:tcPr>
            <w:tcW w:w="2398" w:type="dxa"/>
            <w:tcBorders>
              <w:top w:val="single" w:sz="6" w:space="0" w:color="auto"/>
              <w:bottom w:val="single" w:sz="6" w:space="0" w:color="auto"/>
            </w:tcBorders>
            <w:vAlign w:val="center"/>
          </w:tcPr>
          <w:p w:rsidR="0083463C" w:rsidRPr="002407F9" w:rsidRDefault="0083463C" w:rsidP="00BF3E57">
            <w:pPr>
              <w:pStyle w:val="TABLE-cell"/>
            </w:pPr>
            <w:r w:rsidRPr="002407F9">
              <w:t>PCR_FIRST</w:t>
            </w:r>
          </w:p>
        </w:tc>
        <w:tc>
          <w:tcPr>
            <w:tcW w:w="4950" w:type="dxa"/>
            <w:tcBorders>
              <w:top w:val="single" w:sz="6" w:space="0" w:color="auto"/>
              <w:bottom w:val="single" w:sz="6" w:space="0" w:color="auto"/>
            </w:tcBorders>
            <w:vAlign w:val="center"/>
          </w:tcPr>
          <w:p w:rsidR="0083463C" w:rsidRPr="002407F9" w:rsidRDefault="0083463C" w:rsidP="00BF3E57">
            <w:pPr>
              <w:pStyle w:val="TABLE-cell"/>
            </w:pPr>
            <w:r w:rsidRPr="002407F9">
              <w:t>(HR_PCR + 0)</w:t>
            </w:r>
          </w:p>
        </w:tc>
        <w:tc>
          <w:tcPr>
            <w:tcW w:w="2012" w:type="dxa"/>
            <w:tcBorders>
              <w:top w:val="single" w:sz="6" w:space="0" w:color="auto"/>
              <w:bottom w:val="single" w:sz="6" w:space="0" w:color="auto"/>
            </w:tcBorders>
          </w:tcPr>
          <w:p w:rsidR="0083463C" w:rsidRPr="002407F9" w:rsidRDefault="0083463C" w:rsidP="00BF3E57">
            <w:pPr>
              <w:pStyle w:val="TABLE-cell"/>
            </w:pPr>
            <w:r w:rsidRPr="002407F9">
              <w:t>first PCR</w:t>
            </w:r>
          </w:p>
        </w:tc>
      </w:tr>
      <w:tr w:rsidR="0083463C" w:rsidRPr="002407F9" w:rsidTr="00BF3E57">
        <w:tc>
          <w:tcPr>
            <w:tcW w:w="2398" w:type="dxa"/>
            <w:tcBorders>
              <w:top w:val="single" w:sz="6" w:space="0" w:color="auto"/>
            </w:tcBorders>
          </w:tcPr>
          <w:p w:rsidR="0083463C" w:rsidRPr="002407F9" w:rsidRDefault="0083463C" w:rsidP="00BF3E57">
            <w:pPr>
              <w:pStyle w:val="TABLE-cell"/>
            </w:pPr>
            <w:r w:rsidRPr="002407F9">
              <w:t>PCR_LAST</w:t>
            </w:r>
          </w:p>
        </w:tc>
        <w:tc>
          <w:tcPr>
            <w:tcW w:w="4950" w:type="dxa"/>
            <w:tcBorders>
              <w:top w:val="single" w:sz="6" w:space="0" w:color="auto"/>
            </w:tcBorders>
          </w:tcPr>
          <w:p w:rsidR="0083463C" w:rsidRPr="002407F9" w:rsidRDefault="0083463C" w:rsidP="00BF3E57">
            <w:pPr>
              <w:pStyle w:val="TABLE-cell"/>
            </w:pPr>
            <w:r w:rsidRPr="002407F9">
              <w:t>(PCR_FIRST + IMPLEMENTATION_PCR-1)</w:t>
            </w:r>
          </w:p>
        </w:tc>
        <w:tc>
          <w:tcPr>
            <w:tcW w:w="2012" w:type="dxa"/>
            <w:tcBorders>
              <w:top w:val="single" w:sz="6" w:space="0" w:color="auto"/>
            </w:tcBorders>
          </w:tcPr>
          <w:p w:rsidR="0083463C" w:rsidRPr="002407F9" w:rsidRDefault="0083463C" w:rsidP="00BF3E57">
            <w:pPr>
              <w:pStyle w:val="TABLE-cell"/>
            </w:pPr>
            <w:r w:rsidRPr="002407F9">
              <w:t>last PCR</w:t>
            </w:r>
          </w:p>
        </w:tc>
      </w:tr>
      <w:tr w:rsidR="0083463C" w:rsidRPr="002407F9" w:rsidTr="00BF3E57">
        <w:tc>
          <w:tcPr>
            <w:tcW w:w="2398" w:type="dxa"/>
          </w:tcPr>
          <w:p w:rsidR="0083463C" w:rsidRPr="002407F9" w:rsidRDefault="0083463C" w:rsidP="00BF3E57">
            <w:pPr>
              <w:pStyle w:val="TABLE-cell"/>
            </w:pPr>
            <w:r w:rsidRPr="002407F9">
              <w:t>HMAC_SESSION_FIRST</w:t>
            </w:r>
          </w:p>
        </w:tc>
        <w:tc>
          <w:tcPr>
            <w:tcW w:w="4950" w:type="dxa"/>
          </w:tcPr>
          <w:p w:rsidR="0083463C" w:rsidRPr="002407F9" w:rsidRDefault="0083463C" w:rsidP="00BF3E57">
            <w:pPr>
              <w:pStyle w:val="TABLE-cell"/>
            </w:pPr>
            <w:r w:rsidRPr="002407F9">
              <w:t>(HR_HMAC_SESSION + 0)</w:t>
            </w:r>
          </w:p>
        </w:tc>
        <w:tc>
          <w:tcPr>
            <w:tcW w:w="2012" w:type="dxa"/>
          </w:tcPr>
          <w:p w:rsidR="0083463C" w:rsidRPr="002407F9" w:rsidRDefault="0083463C" w:rsidP="00BF3E57">
            <w:pPr>
              <w:pStyle w:val="TABLE-cell"/>
            </w:pPr>
            <w:r w:rsidRPr="002407F9">
              <w:t>first HMAC session</w:t>
            </w:r>
          </w:p>
        </w:tc>
      </w:tr>
      <w:tr w:rsidR="0083463C" w:rsidRPr="002407F9" w:rsidTr="00BF3E57">
        <w:tc>
          <w:tcPr>
            <w:tcW w:w="2398" w:type="dxa"/>
          </w:tcPr>
          <w:p w:rsidR="0083463C" w:rsidRPr="002407F9" w:rsidRDefault="0083463C" w:rsidP="00BF3E57">
            <w:pPr>
              <w:pStyle w:val="TABLE-cell"/>
            </w:pPr>
            <w:r w:rsidRPr="002407F9">
              <w:t>HMAC_SESSION_LAST</w:t>
            </w:r>
          </w:p>
        </w:tc>
        <w:tc>
          <w:tcPr>
            <w:tcW w:w="4950" w:type="dxa"/>
          </w:tcPr>
          <w:p w:rsidR="0083463C" w:rsidRPr="002407F9" w:rsidRDefault="0083463C" w:rsidP="00BF3E57">
            <w:pPr>
              <w:pStyle w:val="TABLE-cell"/>
            </w:pPr>
            <w:r w:rsidRPr="002407F9">
              <w:t>(HMAC_SESSION_FIRST+MAX_ACTIVE_SESSIONS-1)</w:t>
            </w:r>
          </w:p>
        </w:tc>
        <w:tc>
          <w:tcPr>
            <w:tcW w:w="2012" w:type="dxa"/>
          </w:tcPr>
          <w:p w:rsidR="0083463C" w:rsidRPr="002407F9" w:rsidRDefault="0083463C" w:rsidP="00BF3E57">
            <w:pPr>
              <w:pStyle w:val="TABLE-cell"/>
            </w:pPr>
            <w:r w:rsidRPr="002407F9">
              <w:t>last HMAC session</w:t>
            </w:r>
          </w:p>
        </w:tc>
      </w:tr>
      <w:tr w:rsidR="0083463C" w:rsidRPr="002407F9" w:rsidTr="00BF3E57">
        <w:tc>
          <w:tcPr>
            <w:tcW w:w="2398" w:type="dxa"/>
          </w:tcPr>
          <w:p w:rsidR="0083463C" w:rsidRPr="002407F9" w:rsidRDefault="0083463C" w:rsidP="00BF3E57">
            <w:pPr>
              <w:pStyle w:val="TABLE-cell"/>
            </w:pPr>
            <w:r w:rsidRPr="002407F9">
              <w:t>LOADED_SESSION_FIRST</w:t>
            </w:r>
          </w:p>
        </w:tc>
        <w:tc>
          <w:tcPr>
            <w:tcW w:w="4950" w:type="dxa"/>
          </w:tcPr>
          <w:p w:rsidR="0083463C" w:rsidRPr="002407F9" w:rsidRDefault="0083463C" w:rsidP="00BF3E57">
            <w:pPr>
              <w:pStyle w:val="TABLE-cell"/>
            </w:pPr>
            <w:r w:rsidRPr="002407F9">
              <w:t>HMAC_SESSION_FIRST</w:t>
            </w:r>
          </w:p>
        </w:tc>
        <w:tc>
          <w:tcPr>
            <w:tcW w:w="2012" w:type="dxa"/>
          </w:tcPr>
          <w:p w:rsidR="0083463C" w:rsidRPr="002407F9" w:rsidRDefault="0083463C" w:rsidP="00BF3E57">
            <w:pPr>
              <w:pStyle w:val="TABLE-cell"/>
            </w:pPr>
            <w:r w:rsidRPr="002407F9">
              <w:t>used in GetCapability</w:t>
            </w:r>
          </w:p>
        </w:tc>
      </w:tr>
      <w:tr w:rsidR="0083463C" w:rsidRPr="002407F9" w:rsidTr="00BF3E57">
        <w:tc>
          <w:tcPr>
            <w:tcW w:w="2398" w:type="dxa"/>
          </w:tcPr>
          <w:p w:rsidR="0083463C" w:rsidRPr="002407F9" w:rsidRDefault="0083463C" w:rsidP="00BF3E57">
            <w:pPr>
              <w:pStyle w:val="TABLE-cell"/>
            </w:pPr>
            <w:r w:rsidRPr="002407F9">
              <w:t>LOADED_SESSION_LAST</w:t>
            </w:r>
          </w:p>
        </w:tc>
        <w:tc>
          <w:tcPr>
            <w:tcW w:w="4950" w:type="dxa"/>
          </w:tcPr>
          <w:p w:rsidR="0083463C" w:rsidRPr="002407F9" w:rsidRDefault="0083463C" w:rsidP="00BF3E57">
            <w:pPr>
              <w:pStyle w:val="TABLE-cell"/>
            </w:pPr>
            <w:r w:rsidRPr="002407F9">
              <w:t>HMAC_SESSION_LAST</w:t>
            </w:r>
          </w:p>
        </w:tc>
        <w:tc>
          <w:tcPr>
            <w:tcW w:w="2012" w:type="dxa"/>
          </w:tcPr>
          <w:p w:rsidR="0083463C" w:rsidRPr="002407F9" w:rsidRDefault="0083463C" w:rsidP="00BF3E57">
            <w:pPr>
              <w:pStyle w:val="TABLE-cell"/>
            </w:pPr>
            <w:r w:rsidRPr="002407F9">
              <w:t>used in GetCapability</w:t>
            </w:r>
          </w:p>
        </w:tc>
      </w:tr>
      <w:tr w:rsidR="0083463C" w:rsidRPr="002407F9" w:rsidTr="00BF3E57">
        <w:tc>
          <w:tcPr>
            <w:tcW w:w="2398" w:type="dxa"/>
          </w:tcPr>
          <w:p w:rsidR="0083463C" w:rsidRPr="002407F9" w:rsidRDefault="0083463C" w:rsidP="00BF3E57">
            <w:pPr>
              <w:pStyle w:val="TABLE-cell"/>
            </w:pPr>
            <w:r w:rsidRPr="002407F9">
              <w:t>POLICY_SESSION_FIRST</w:t>
            </w:r>
          </w:p>
        </w:tc>
        <w:tc>
          <w:tcPr>
            <w:tcW w:w="4950" w:type="dxa"/>
          </w:tcPr>
          <w:p w:rsidR="0083463C" w:rsidRPr="002407F9" w:rsidRDefault="0083463C" w:rsidP="00BF3E57">
            <w:pPr>
              <w:pStyle w:val="TABLE-cell"/>
            </w:pPr>
            <w:r w:rsidRPr="002407F9">
              <w:t>(HR_POLICY_SESSION + 0)</w:t>
            </w:r>
          </w:p>
        </w:tc>
        <w:tc>
          <w:tcPr>
            <w:tcW w:w="2012" w:type="dxa"/>
          </w:tcPr>
          <w:p w:rsidR="0083463C" w:rsidRPr="002407F9" w:rsidRDefault="0083463C" w:rsidP="00BF3E57">
            <w:pPr>
              <w:pStyle w:val="TABLE-cell"/>
            </w:pPr>
            <w:r w:rsidRPr="002407F9">
              <w:t>first policy session</w:t>
            </w:r>
          </w:p>
        </w:tc>
      </w:tr>
      <w:tr w:rsidR="0083463C" w:rsidRPr="002407F9" w:rsidTr="00BF3E57">
        <w:tc>
          <w:tcPr>
            <w:tcW w:w="2398" w:type="dxa"/>
          </w:tcPr>
          <w:p w:rsidR="0083463C" w:rsidRPr="002407F9" w:rsidRDefault="0083463C" w:rsidP="00BF3E57">
            <w:pPr>
              <w:pStyle w:val="TABLE-cell"/>
            </w:pPr>
            <w:r w:rsidRPr="002407F9">
              <w:t>POLICY_SESSION_LAST</w:t>
            </w:r>
          </w:p>
        </w:tc>
        <w:tc>
          <w:tcPr>
            <w:tcW w:w="4950" w:type="dxa"/>
          </w:tcPr>
          <w:p w:rsidR="0083463C" w:rsidRPr="002407F9" w:rsidRDefault="0083463C" w:rsidP="00BF3E57">
            <w:pPr>
              <w:pStyle w:val="TABLE-cell"/>
            </w:pPr>
            <w:r w:rsidRPr="002407F9">
              <w:t>(POLICY_SESSION_FIRST + MAX_ACTIVE_SESSIONS-1)</w:t>
            </w:r>
          </w:p>
        </w:tc>
        <w:tc>
          <w:tcPr>
            <w:tcW w:w="2012" w:type="dxa"/>
          </w:tcPr>
          <w:p w:rsidR="0083463C" w:rsidRPr="002407F9" w:rsidRDefault="0083463C" w:rsidP="00BF3E57">
            <w:pPr>
              <w:pStyle w:val="TABLE-cell"/>
            </w:pPr>
            <w:r w:rsidRPr="002407F9">
              <w:t xml:space="preserve">last policy session </w:t>
            </w:r>
          </w:p>
        </w:tc>
      </w:tr>
      <w:tr w:rsidR="0083463C" w:rsidRPr="002407F9" w:rsidTr="00BF3E57">
        <w:tc>
          <w:tcPr>
            <w:tcW w:w="2398" w:type="dxa"/>
          </w:tcPr>
          <w:p w:rsidR="0083463C" w:rsidRPr="002407F9" w:rsidRDefault="0083463C" w:rsidP="00BF3E57">
            <w:pPr>
              <w:pStyle w:val="TABLE-cell"/>
            </w:pPr>
            <w:r w:rsidRPr="002407F9">
              <w:t>TRANSIENT_FIRST</w:t>
            </w:r>
          </w:p>
        </w:tc>
        <w:tc>
          <w:tcPr>
            <w:tcW w:w="4950" w:type="dxa"/>
          </w:tcPr>
          <w:p w:rsidR="0083463C" w:rsidRPr="002407F9" w:rsidRDefault="0083463C" w:rsidP="00BF3E57">
            <w:pPr>
              <w:pStyle w:val="TABLE-cell"/>
            </w:pPr>
            <w:r w:rsidRPr="002407F9">
              <w:t>(HR_TRANSIENT + 0)</w:t>
            </w:r>
          </w:p>
        </w:tc>
        <w:tc>
          <w:tcPr>
            <w:tcW w:w="2012" w:type="dxa"/>
          </w:tcPr>
          <w:p w:rsidR="0083463C" w:rsidRPr="002407F9" w:rsidRDefault="0083463C" w:rsidP="00BF3E57">
            <w:pPr>
              <w:pStyle w:val="TABLE-cell"/>
            </w:pPr>
            <w:r w:rsidRPr="002407F9">
              <w:t>first transient object</w:t>
            </w:r>
          </w:p>
        </w:tc>
      </w:tr>
      <w:tr w:rsidR="0083463C" w:rsidRPr="002407F9" w:rsidTr="00BF3E57">
        <w:tc>
          <w:tcPr>
            <w:tcW w:w="2398" w:type="dxa"/>
          </w:tcPr>
          <w:p w:rsidR="0083463C" w:rsidRPr="002407F9" w:rsidRDefault="0083463C" w:rsidP="00BF3E57">
            <w:pPr>
              <w:pStyle w:val="TABLE-cell"/>
            </w:pPr>
            <w:r w:rsidRPr="002407F9">
              <w:t>ACTIVE_SESSION_FIRST</w:t>
            </w:r>
          </w:p>
        </w:tc>
        <w:tc>
          <w:tcPr>
            <w:tcW w:w="4950" w:type="dxa"/>
          </w:tcPr>
          <w:p w:rsidR="0083463C" w:rsidRPr="002407F9" w:rsidRDefault="0083463C" w:rsidP="00BF3E57">
            <w:pPr>
              <w:pStyle w:val="TABLE-cell"/>
            </w:pPr>
            <w:r w:rsidRPr="002407F9">
              <w:t>POLICY_SESSION_FIRST</w:t>
            </w:r>
          </w:p>
        </w:tc>
        <w:tc>
          <w:tcPr>
            <w:tcW w:w="2012" w:type="dxa"/>
          </w:tcPr>
          <w:p w:rsidR="0083463C" w:rsidRPr="002407F9" w:rsidRDefault="0083463C" w:rsidP="00BF3E57">
            <w:pPr>
              <w:pStyle w:val="TABLE-cell"/>
            </w:pPr>
            <w:r w:rsidRPr="002407F9">
              <w:t>used in GetCapability</w:t>
            </w:r>
          </w:p>
        </w:tc>
      </w:tr>
      <w:tr w:rsidR="0083463C" w:rsidRPr="002407F9" w:rsidTr="00BF3E57">
        <w:tc>
          <w:tcPr>
            <w:tcW w:w="2398" w:type="dxa"/>
          </w:tcPr>
          <w:p w:rsidR="0083463C" w:rsidRPr="002407F9" w:rsidRDefault="0083463C" w:rsidP="00BF3E57">
            <w:pPr>
              <w:pStyle w:val="TABLE-cell"/>
            </w:pPr>
            <w:r w:rsidRPr="002407F9">
              <w:t>ACTIVE_SESSION_LAST</w:t>
            </w:r>
          </w:p>
        </w:tc>
        <w:tc>
          <w:tcPr>
            <w:tcW w:w="4950" w:type="dxa"/>
          </w:tcPr>
          <w:p w:rsidR="0083463C" w:rsidRPr="002407F9" w:rsidRDefault="0083463C" w:rsidP="00BF3E57">
            <w:pPr>
              <w:pStyle w:val="TABLE-cell"/>
            </w:pPr>
            <w:r w:rsidRPr="002407F9">
              <w:t>POLICY_SESSION_LAST</w:t>
            </w:r>
          </w:p>
        </w:tc>
        <w:tc>
          <w:tcPr>
            <w:tcW w:w="2012" w:type="dxa"/>
          </w:tcPr>
          <w:p w:rsidR="0083463C" w:rsidRPr="002407F9" w:rsidRDefault="0083463C" w:rsidP="00BF3E57">
            <w:pPr>
              <w:pStyle w:val="TABLE-cell"/>
            </w:pPr>
            <w:r w:rsidRPr="002407F9">
              <w:t>used in GetCapability</w:t>
            </w:r>
          </w:p>
        </w:tc>
      </w:tr>
      <w:tr w:rsidR="0083463C" w:rsidRPr="002407F9" w:rsidTr="00BF3E57">
        <w:tc>
          <w:tcPr>
            <w:tcW w:w="2398" w:type="dxa"/>
          </w:tcPr>
          <w:p w:rsidR="0083463C" w:rsidRPr="002407F9" w:rsidRDefault="0083463C" w:rsidP="00BF3E57">
            <w:pPr>
              <w:pStyle w:val="TABLE-cell"/>
            </w:pPr>
            <w:r w:rsidRPr="002407F9">
              <w:t>TRANSIENT_LAST</w:t>
            </w:r>
          </w:p>
        </w:tc>
        <w:tc>
          <w:tcPr>
            <w:tcW w:w="4950" w:type="dxa"/>
          </w:tcPr>
          <w:p w:rsidR="0083463C" w:rsidRPr="002407F9" w:rsidRDefault="0083463C" w:rsidP="00BF3E57">
            <w:pPr>
              <w:pStyle w:val="TABLE-cell"/>
            </w:pPr>
            <w:r w:rsidRPr="002407F9">
              <w:t>(TRANSIENT_FIRST+MAX_LOADED_OBJECTS-1)</w:t>
            </w:r>
          </w:p>
        </w:tc>
        <w:tc>
          <w:tcPr>
            <w:tcW w:w="2012" w:type="dxa"/>
          </w:tcPr>
          <w:p w:rsidR="0083463C" w:rsidRPr="002407F9" w:rsidRDefault="0083463C" w:rsidP="00BF3E57">
            <w:pPr>
              <w:pStyle w:val="TABLE-cell"/>
            </w:pPr>
            <w:r w:rsidRPr="002407F9">
              <w:t>last transient object</w:t>
            </w:r>
          </w:p>
        </w:tc>
      </w:tr>
      <w:tr w:rsidR="0083463C" w:rsidRPr="002407F9" w:rsidTr="00BF3E57">
        <w:tc>
          <w:tcPr>
            <w:tcW w:w="2398" w:type="dxa"/>
          </w:tcPr>
          <w:p w:rsidR="0083463C" w:rsidRPr="002407F9" w:rsidRDefault="0083463C" w:rsidP="00BF3E57">
            <w:pPr>
              <w:pStyle w:val="TABLE-cell"/>
            </w:pPr>
            <w:r w:rsidRPr="002407F9">
              <w:t>PERSISTENT_FIRST</w:t>
            </w:r>
          </w:p>
        </w:tc>
        <w:tc>
          <w:tcPr>
            <w:tcW w:w="4950" w:type="dxa"/>
          </w:tcPr>
          <w:p w:rsidR="0083463C" w:rsidRPr="002407F9" w:rsidRDefault="0083463C" w:rsidP="00BF3E57">
            <w:pPr>
              <w:pStyle w:val="TABLE-cell"/>
            </w:pPr>
            <w:r w:rsidRPr="002407F9">
              <w:t>(HR_PERSISTENT + 0)</w:t>
            </w:r>
          </w:p>
        </w:tc>
        <w:tc>
          <w:tcPr>
            <w:tcW w:w="2012" w:type="dxa"/>
          </w:tcPr>
          <w:p w:rsidR="0083463C" w:rsidRPr="002407F9" w:rsidRDefault="0083463C" w:rsidP="00BF3E57">
            <w:pPr>
              <w:pStyle w:val="TABLE-cell"/>
            </w:pPr>
            <w:r w:rsidRPr="002407F9">
              <w:t>first persistent object</w:t>
            </w:r>
          </w:p>
        </w:tc>
      </w:tr>
      <w:tr w:rsidR="0083463C" w:rsidRPr="002407F9" w:rsidTr="00BF3E57">
        <w:tc>
          <w:tcPr>
            <w:tcW w:w="2398" w:type="dxa"/>
          </w:tcPr>
          <w:p w:rsidR="0083463C" w:rsidRPr="002407F9" w:rsidRDefault="0083463C" w:rsidP="00BF3E57">
            <w:pPr>
              <w:pStyle w:val="TABLE-cell"/>
            </w:pPr>
            <w:r w:rsidRPr="002407F9">
              <w:t>PERSISTENT_LAST</w:t>
            </w:r>
          </w:p>
        </w:tc>
        <w:tc>
          <w:tcPr>
            <w:tcW w:w="4950" w:type="dxa"/>
          </w:tcPr>
          <w:p w:rsidR="0083463C" w:rsidRPr="002407F9" w:rsidRDefault="0083463C" w:rsidP="00BF3E57">
            <w:pPr>
              <w:pStyle w:val="TABLE-cell"/>
            </w:pPr>
            <w:r w:rsidRPr="002407F9">
              <w:t>(PERSISTENT_FIRST + 0x00FFFFFF)</w:t>
            </w:r>
          </w:p>
        </w:tc>
        <w:tc>
          <w:tcPr>
            <w:tcW w:w="2012" w:type="dxa"/>
          </w:tcPr>
          <w:p w:rsidR="0083463C" w:rsidRPr="002407F9" w:rsidRDefault="0083463C" w:rsidP="00BF3E57">
            <w:pPr>
              <w:pStyle w:val="TABLE-cell"/>
            </w:pPr>
            <w:r w:rsidRPr="002407F9">
              <w:t>last persistent object</w:t>
            </w:r>
          </w:p>
        </w:tc>
      </w:tr>
      <w:tr w:rsidR="0083463C" w:rsidRPr="002407F9" w:rsidTr="00BF3E57">
        <w:tc>
          <w:tcPr>
            <w:tcW w:w="2398" w:type="dxa"/>
          </w:tcPr>
          <w:p w:rsidR="0083463C" w:rsidRPr="002407F9" w:rsidRDefault="0083463C" w:rsidP="00BF3E57">
            <w:pPr>
              <w:pStyle w:val="TABLE-cell"/>
            </w:pPr>
            <w:r w:rsidRPr="002407F9">
              <w:t>PLATFORM_PERSISTENT</w:t>
            </w:r>
          </w:p>
        </w:tc>
        <w:tc>
          <w:tcPr>
            <w:tcW w:w="4950" w:type="dxa"/>
          </w:tcPr>
          <w:p w:rsidR="0083463C" w:rsidRPr="002407F9" w:rsidRDefault="0083463C" w:rsidP="00BF3E57">
            <w:pPr>
              <w:pStyle w:val="TABLE-cell"/>
            </w:pPr>
            <w:r w:rsidRPr="002407F9">
              <w:t>(PERSISTENT_FIRST + 0x00800000)</w:t>
            </w:r>
          </w:p>
        </w:tc>
        <w:tc>
          <w:tcPr>
            <w:tcW w:w="2012" w:type="dxa"/>
          </w:tcPr>
          <w:p w:rsidR="0083463C" w:rsidRPr="002407F9" w:rsidRDefault="0083463C" w:rsidP="00BF3E57">
            <w:pPr>
              <w:pStyle w:val="TABLE-cell"/>
            </w:pPr>
            <w:r w:rsidRPr="002407F9">
              <w:t>first platform persistent object</w:t>
            </w:r>
          </w:p>
        </w:tc>
      </w:tr>
      <w:tr w:rsidR="0083463C" w:rsidRPr="002407F9" w:rsidTr="00BF3E57">
        <w:tc>
          <w:tcPr>
            <w:tcW w:w="2398" w:type="dxa"/>
          </w:tcPr>
          <w:p w:rsidR="0083463C" w:rsidRPr="002407F9" w:rsidRDefault="0083463C" w:rsidP="00BF3E57">
            <w:pPr>
              <w:pStyle w:val="TABLE-cell"/>
            </w:pPr>
            <w:r w:rsidRPr="002407F9">
              <w:t>NV_INDEX_FIRST</w:t>
            </w:r>
          </w:p>
        </w:tc>
        <w:tc>
          <w:tcPr>
            <w:tcW w:w="4950" w:type="dxa"/>
          </w:tcPr>
          <w:p w:rsidR="0083463C" w:rsidRPr="002407F9" w:rsidRDefault="0083463C" w:rsidP="00BF3E57">
            <w:pPr>
              <w:pStyle w:val="TABLE-cell"/>
            </w:pPr>
            <w:r w:rsidRPr="002407F9">
              <w:t>(HR_NV_INDEX + 0)</w:t>
            </w:r>
          </w:p>
        </w:tc>
        <w:tc>
          <w:tcPr>
            <w:tcW w:w="2012" w:type="dxa"/>
          </w:tcPr>
          <w:p w:rsidR="0083463C" w:rsidRPr="002407F9" w:rsidRDefault="0083463C" w:rsidP="00BF3E57">
            <w:pPr>
              <w:pStyle w:val="TABLE-cell"/>
            </w:pPr>
            <w:r w:rsidRPr="002407F9">
              <w:t>first allowed NV Index</w:t>
            </w:r>
          </w:p>
        </w:tc>
      </w:tr>
      <w:tr w:rsidR="0083463C" w:rsidRPr="002407F9" w:rsidTr="00BF3E57">
        <w:tc>
          <w:tcPr>
            <w:tcW w:w="2398" w:type="dxa"/>
          </w:tcPr>
          <w:p w:rsidR="0083463C" w:rsidRPr="002407F9" w:rsidRDefault="0083463C" w:rsidP="00BF3E57">
            <w:pPr>
              <w:pStyle w:val="TABLE-cell"/>
            </w:pPr>
            <w:r w:rsidRPr="002407F9">
              <w:t>NV_INDEX_LAST</w:t>
            </w:r>
          </w:p>
        </w:tc>
        <w:tc>
          <w:tcPr>
            <w:tcW w:w="4950" w:type="dxa"/>
          </w:tcPr>
          <w:p w:rsidR="0083463C" w:rsidRPr="002407F9" w:rsidRDefault="0083463C" w:rsidP="00BF3E57">
            <w:pPr>
              <w:pStyle w:val="TABLE-cell"/>
            </w:pPr>
            <w:r w:rsidRPr="002407F9">
              <w:t>(NV_INDEX_FIRST + 0x00FFFFFF)</w:t>
            </w:r>
          </w:p>
        </w:tc>
        <w:tc>
          <w:tcPr>
            <w:tcW w:w="2012" w:type="dxa"/>
          </w:tcPr>
          <w:p w:rsidR="0083463C" w:rsidRPr="002407F9" w:rsidRDefault="0083463C" w:rsidP="00BF3E57">
            <w:pPr>
              <w:pStyle w:val="TABLE-cell"/>
            </w:pPr>
            <w:r w:rsidRPr="002407F9">
              <w:t>last allowed NV Index</w:t>
            </w:r>
          </w:p>
        </w:tc>
      </w:tr>
      <w:tr w:rsidR="0083463C" w:rsidRPr="002407F9" w:rsidTr="00BF3E57">
        <w:tc>
          <w:tcPr>
            <w:tcW w:w="2398" w:type="dxa"/>
          </w:tcPr>
          <w:p w:rsidR="0083463C" w:rsidRPr="002407F9" w:rsidRDefault="0083463C" w:rsidP="00BF3E57">
            <w:pPr>
              <w:pStyle w:val="TABLE-cell"/>
            </w:pPr>
            <w:r w:rsidRPr="002407F9">
              <w:t>PERMANENT_FIRST</w:t>
            </w:r>
          </w:p>
        </w:tc>
        <w:tc>
          <w:tcPr>
            <w:tcW w:w="4950" w:type="dxa"/>
          </w:tcPr>
          <w:p w:rsidR="0083463C" w:rsidRPr="002407F9" w:rsidRDefault="0083463C" w:rsidP="00BF3E57">
            <w:pPr>
              <w:pStyle w:val="TABLE-cell"/>
            </w:pPr>
            <w:r w:rsidRPr="002407F9">
              <w:t>TPM_RH_FIRST</w:t>
            </w:r>
          </w:p>
        </w:tc>
        <w:tc>
          <w:tcPr>
            <w:tcW w:w="2012" w:type="dxa"/>
          </w:tcPr>
          <w:p w:rsidR="0083463C" w:rsidRPr="002407F9" w:rsidRDefault="0083463C" w:rsidP="00BF3E57">
            <w:pPr>
              <w:pStyle w:val="TABLE-cell"/>
            </w:pPr>
          </w:p>
        </w:tc>
      </w:tr>
      <w:tr w:rsidR="0083463C" w:rsidRPr="002407F9" w:rsidTr="00BF3E57">
        <w:tc>
          <w:tcPr>
            <w:tcW w:w="2398" w:type="dxa"/>
          </w:tcPr>
          <w:p w:rsidR="0083463C" w:rsidRPr="002407F9" w:rsidRDefault="0083463C" w:rsidP="00BF3E57">
            <w:pPr>
              <w:pStyle w:val="TABLE-cell"/>
              <w:keepNext w:val="0"/>
            </w:pPr>
            <w:r w:rsidRPr="002407F9">
              <w:t>PERMANENT_LAST</w:t>
            </w:r>
          </w:p>
        </w:tc>
        <w:tc>
          <w:tcPr>
            <w:tcW w:w="4950" w:type="dxa"/>
          </w:tcPr>
          <w:p w:rsidR="0083463C" w:rsidRPr="002407F9" w:rsidRDefault="0083463C" w:rsidP="00BF3E57">
            <w:pPr>
              <w:pStyle w:val="TABLE-cell"/>
              <w:keepNext w:val="0"/>
            </w:pPr>
            <w:r w:rsidRPr="002407F9">
              <w:t>TPM_RH_LAST</w:t>
            </w:r>
          </w:p>
        </w:tc>
        <w:tc>
          <w:tcPr>
            <w:tcW w:w="2012" w:type="dxa"/>
          </w:tcPr>
          <w:p w:rsidR="0083463C" w:rsidRPr="002407F9" w:rsidRDefault="0083463C" w:rsidP="00BF3E57">
            <w:pPr>
              <w:pStyle w:val="TABLE-cell"/>
              <w:keepNext w:val="0"/>
            </w:pPr>
          </w:p>
        </w:tc>
      </w:tr>
      <w:tr w:rsidR="00D93036" w:rsidRPr="002407F9" w:rsidTr="00BF3E57">
        <w:tc>
          <w:tcPr>
            <w:tcW w:w="2398" w:type="dxa"/>
          </w:tcPr>
          <w:p w:rsidR="00D93036" w:rsidRPr="002407F9" w:rsidRDefault="00D93036" w:rsidP="00BF3E57">
            <w:pPr>
              <w:pStyle w:val="TABLE-cell"/>
              <w:keepNext w:val="0"/>
            </w:pPr>
            <w:r w:rsidRPr="002407F9">
              <w:t>HR_NV_AC</w:t>
            </w:r>
          </w:p>
        </w:tc>
        <w:tc>
          <w:tcPr>
            <w:tcW w:w="4950" w:type="dxa"/>
          </w:tcPr>
          <w:p w:rsidR="00D93036" w:rsidRPr="002407F9" w:rsidRDefault="00D93036" w:rsidP="00BF3E57">
            <w:pPr>
              <w:pStyle w:val="TABLE-cell"/>
              <w:keepNext w:val="0"/>
            </w:pPr>
            <w:r w:rsidRPr="002407F9">
              <w:t>((TPM_HT_NV_INDEX &lt;&lt; HR_SHIFT) + 0xD00000)</w:t>
            </w:r>
          </w:p>
        </w:tc>
        <w:tc>
          <w:tcPr>
            <w:tcW w:w="2012" w:type="dxa"/>
          </w:tcPr>
          <w:p w:rsidR="00D93036" w:rsidRPr="002407F9" w:rsidRDefault="00D93036" w:rsidP="00BF3E57">
            <w:pPr>
              <w:pStyle w:val="TABLE-cell"/>
              <w:keepNext w:val="0"/>
            </w:pPr>
            <w:r w:rsidRPr="002407F9">
              <w:t>AC aliased NV Index</w:t>
            </w:r>
          </w:p>
        </w:tc>
      </w:tr>
      <w:tr w:rsidR="00D93036" w:rsidRPr="002407F9" w:rsidTr="00BF3E57">
        <w:tc>
          <w:tcPr>
            <w:tcW w:w="2398" w:type="dxa"/>
          </w:tcPr>
          <w:p w:rsidR="00D93036" w:rsidRPr="002407F9" w:rsidRDefault="00D93036" w:rsidP="00BF3E57">
            <w:pPr>
              <w:pStyle w:val="TABLE-cell"/>
              <w:keepNext w:val="0"/>
            </w:pPr>
            <w:r w:rsidRPr="002407F9">
              <w:t>NV_AC_FIRST</w:t>
            </w:r>
          </w:p>
        </w:tc>
        <w:tc>
          <w:tcPr>
            <w:tcW w:w="4950" w:type="dxa"/>
          </w:tcPr>
          <w:p w:rsidR="00D93036" w:rsidRPr="002407F9" w:rsidRDefault="00D93036" w:rsidP="00BF3E57">
            <w:pPr>
              <w:pStyle w:val="TABLE-cell"/>
              <w:keepNext w:val="0"/>
            </w:pPr>
            <w:r w:rsidRPr="002407F9">
              <w:t>(HR_NV_AC + 0)</w:t>
            </w:r>
          </w:p>
        </w:tc>
        <w:tc>
          <w:tcPr>
            <w:tcW w:w="2012" w:type="dxa"/>
          </w:tcPr>
          <w:p w:rsidR="00D93036" w:rsidRPr="002407F9" w:rsidRDefault="007061B6" w:rsidP="00BF3E57">
            <w:pPr>
              <w:pStyle w:val="TABLE-cell"/>
              <w:keepNext w:val="0"/>
            </w:pPr>
            <w:r w:rsidRPr="002407F9">
              <w:t>f</w:t>
            </w:r>
            <w:r w:rsidR="00D93036" w:rsidRPr="002407F9">
              <w:t>irst NV Index aliased to Attached Component</w:t>
            </w:r>
          </w:p>
        </w:tc>
      </w:tr>
      <w:tr w:rsidR="00D93036" w:rsidRPr="002407F9" w:rsidTr="00BF3E57">
        <w:tc>
          <w:tcPr>
            <w:tcW w:w="2398" w:type="dxa"/>
          </w:tcPr>
          <w:p w:rsidR="00D93036" w:rsidRPr="002407F9" w:rsidRDefault="00D93036" w:rsidP="00BF3E57">
            <w:pPr>
              <w:pStyle w:val="TABLE-cell"/>
              <w:keepNext w:val="0"/>
            </w:pPr>
            <w:r w:rsidRPr="002407F9">
              <w:t>NV_AC_LAST</w:t>
            </w:r>
          </w:p>
        </w:tc>
        <w:tc>
          <w:tcPr>
            <w:tcW w:w="4950" w:type="dxa"/>
          </w:tcPr>
          <w:p w:rsidR="00D93036" w:rsidRPr="002407F9" w:rsidRDefault="00D93036" w:rsidP="00BF3E57">
            <w:pPr>
              <w:pStyle w:val="TABLE-cell"/>
              <w:keepNext w:val="0"/>
            </w:pPr>
            <w:r w:rsidRPr="002407F9">
              <w:t>(HR_NV_AC + 0x0000FFFF)</w:t>
            </w:r>
          </w:p>
        </w:tc>
        <w:tc>
          <w:tcPr>
            <w:tcW w:w="2012" w:type="dxa"/>
          </w:tcPr>
          <w:p w:rsidR="00D93036" w:rsidRPr="002407F9" w:rsidRDefault="007061B6" w:rsidP="00BF3E57">
            <w:pPr>
              <w:pStyle w:val="TABLE-cell"/>
              <w:keepNext w:val="0"/>
            </w:pPr>
            <w:r w:rsidRPr="002407F9">
              <w:t>l</w:t>
            </w:r>
            <w:r w:rsidR="00D93036" w:rsidRPr="002407F9">
              <w:t>ast NV Index aliased to Attached Component</w:t>
            </w:r>
          </w:p>
        </w:tc>
      </w:tr>
      <w:tr w:rsidR="00D93036" w:rsidRPr="002407F9" w:rsidTr="00BF3E57">
        <w:tc>
          <w:tcPr>
            <w:tcW w:w="2398" w:type="dxa"/>
          </w:tcPr>
          <w:p w:rsidR="00D93036" w:rsidRPr="002407F9" w:rsidRDefault="00D93036" w:rsidP="00BF3E57">
            <w:pPr>
              <w:pStyle w:val="TABLE-cell"/>
              <w:keepNext w:val="0"/>
            </w:pPr>
            <w:r w:rsidRPr="002407F9">
              <w:t>HR_AC</w:t>
            </w:r>
          </w:p>
        </w:tc>
        <w:tc>
          <w:tcPr>
            <w:tcW w:w="4950" w:type="dxa"/>
          </w:tcPr>
          <w:p w:rsidR="00D93036" w:rsidRPr="002407F9" w:rsidRDefault="00D93036" w:rsidP="007A0471">
            <w:pPr>
              <w:pStyle w:val="TABLE-cell"/>
              <w:keepNext w:val="0"/>
            </w:pPr>
            <w:r w:rsidRPr="002407F9">
              <w:t>(TPM_HT_AC &lt;&lt; HR_SHIFT)</w:t>
            </w:r>
          </w:p>
        </w:tc>
        <w:tc>
          <w:tcPr>
            <w:tcW w:w="2012" w:type="dxa"/>
          </w:tcPr>
          <w:p w:rsidR="00D93036" w:rsidRPr="002407F9" w:rsidRDefault="00D93036" w:rsidP="00BF3E57">
            <w:pPr>
              <w:pStyle w:val="TABLE-cell"/>
              <w:keepNext w:val="0"/>
            </w:pPr>
            <w:r w:rsidRPr="002407F9">
              <w:t>AC Handle</w:t>
            </w:r>
          </w:p>
        </w:tc>
      </w:tr>
      <w:tr w:rsidR="00D93036" w:rsidRPr="002407F9" w:rsidTr="00BF3E57">
        <w:tc>
          <w:tcPr>
            <w:tcW w:w="2398" w:type="dxa"/>
          </w:tcPr>
          <w:p w:rsidR="00D93036" w:rsidRPr="002407F9" w:rsidRDefault="00D93036" w:rsidP="00BF3E57">
            <w:pPr>
              <w:pStyle w:val="TABLE-cell"/>
              <w:keepNext w:val="0"/>
            </w:pPr>
            <w:r w:rsidRPr="002407F9">
              <w:t>AC_FIRST</w:t>
            </w:r>
          </w:p>
        </w:tc>
        <w:tc>
          <w:tcPr>
            <w:tcW w:w="4950" w:type="dxa"/>
          </w:tcPr>
          <w:p w:rsidR="00D93036" w:rsidRPr="002407F9" w:rsidRDefault="00D93036" w:rsidP="00BF3E57">
            <w:pPr>
              <w:pStyle w:val="TABLE-cell"/>
              <w:keepNext w:val="0"/>
            </w:pPr>
            <w:r w:rsidRPr="002407F9">
              <w:t>(HR_AC + 0)</w:t>
            </w:r>
          </w:p>
        </w:tc>
        <w:tc>
          <w:tcPr>
            <w:tcW w:w="2012" w:type="dxa"/>
          </w:tcPr>
          <w:p w:rsidR="00D93036" w:rsidRPr="002407F9" w:rsidRDefault="007061B6" w:rsidP="00BF3E57">
            <w:pPr>
              <w:pStyle w:val="TABLE-cell"/>
              <w:keepNext w:val="0"/>
            </w:pPr>
            <w:r w:rsidRPr="002407F9">
              <w:t>f</w:t>
            </w:r>
            <w:r w:rsidR="00D93036" w:rsidRPr="002407F9">
              <w:t>irst Attached Component</w:t>
            </w:r>
          </w:p>
        </w:tc>
      </w:tr>
      <w:tr w:rsidR="00D93036" w:rsidRPr="002407F9" w:rsidTr="00BF3E57">
        <w:tc>
          <w:tcPr>
            <w:tcW w:w="2398" w:type="dxa"/>
          </w:tcPr>
          <w:p w:rsidR="00D93036" w:rsidRPr="002407F9" w:rsidRDefault="00D93036" w:rsidP="00BF3E57">
            <w:pPr>
              <w:pStyle w:val="TABLE-cell"/>
              <w:keepNext w:val="0"/>
            </w:pPr>
            <w:r w:rsidRPr="002407F9">
              <w:lastRenderedPageBreak/>
              <w:t>AC_LAST</w:t>
            </w:r>
          </w:p>
        </w:tc>
        <w:tc>
          <w:tcPr>
            <w:tcW w:w="4950" w:type="dxa"/>
          </w:tcPr>
          <w:p w:rsidR="00D93036" w:rsidRPr="002407F9" w:rsidRDefault="00D93036" w:rsidP="00BF3E57">
            <w:pPr>
              <w:pStyle w:val="TABLE-cell"/>
              <w:keepNext w:val="0"/>
            </w:pPr>
            <w:r w:rsidRPr="002407F9">
              <w:t>(HR_AC + 0x0000FFFF)</w:t>
            </w:r>
          </w:p>
        </w:tc>
        <w:tc>
          <w:tcPr>
            <w:tcW w:w="2012" w:type="dxa"/>
          </w:tcPr>
          <w:p w:rsidR="00D93036" w:rsidRPr="002407F9" w:rsidRDefault="007061B6" w:rsidP="00BF3E57">
            <w:pPr>
              <w:pStyle w:val="TABLE-cell"/>
              <w:keepNext w:val="0"/>
            </w:pPr>
            <w:r w:rsidRPr="002407F9">
              <w:t>l</w:t>
            </w:r>
            <w:r w:rsidR="00D93036" w:rsidRPr="002407F9">
              <w:t>ast Attached Component</w:t>
            </w:r>
          </w:p>
        </w:tc>
      </w:tr>
    </w:tbl>
    <w:p w:rsidR="0083463C" w:rsidRPr="002407F9" w:rsidRDefault="0083463C" w:rsidP="0083463C">
      <w:pPr>
        <w:pStyle w:val="Heading1"/>
        <w:rPr>
          <w:noProof/>
        </w:rPr>
      </w:pPr>
      <w:bookmarkStart w:id="1270" w:name="_Toc286046985"/>
      <w:bookmarkStart w:id="1271" w:name="_Toc288814919"/>
      <w:bookmarkStart w:id="1272" w:name="_Toc304539157"/>
      <w:bookmarkStart w:id="1273" w:name="_Toc308709697"/>
      <w:bookmarkStart w:id="1274" w:name="_Toc380749403"/>
      <w:bookmarkStart w:id="1275" w:name="_Toc384901709"/>
      <w:bookmarkStart w:id="1276" w:name="_Toc432512233"/>
      <w:bookmarkStart w:id="1277" w:name="_Toc443575573"/>
      <w:bookmarkStart w:id="1278" w:name="_Toc470517800"/>
      <w:bookmarkStart w:id="1279" w:name="_Toc462921020"/>
      <w:bookmarkStart w:id="1280" w:name="_Toc516154838"/>
      <w:bookmarkStart w:id="1281" w:name="_Toc20317568"/>
      <w:r w:rsidRPr="002407F9">
        <w:rPr>
          <w:noProof/>
        </w:rPr>
        <w:lastRenderedPageBreak/>
        <w:t>Attribute Structures</w:t>
      </w:r>
      <w:bookmarkEnd w:id="1270"/>
      <w:bookmarkEnd w:id="1271"/>
      <w:bookmarkEnd w:id="1272"/>
      <w:bookmarkEnd w:id="1273"/>
      <w:bookmarkEnd w:id="1274"/>
      <w:bookmarkEnd w:id="1275"/>
      <w:bookmarkEnd w:id="1276"/>
      <w:bookmarkEnd w:id="1277"/>
      <w:bookmarkEnd w:id="1278"/>
      <w:bookmarkEnd w:id="1279"/>
      <w:bookmarkEnd w:id="1280"/>
      <w:bookmarkEnd w:id="1281"/>
    </w:p>
    <w:p w:rsidR="0083463C" w:rsidRPr="002407F9" w:rsidRDefault="0083463C" w:rsidP="0083463C">
      <w:pPr>
        <w:pStyle w:val="Heading2"/>
        <w:rPr>
          <w:noProof/>
        </w:rPr>
      </w:pPr>
      <w:bookmarkStart w:id="1282" w:name="_Toc286046986"/>
      <w:bookmarkStart w:id="1283" w:name="_Toc288814920"/>
      <w:bookmarkStart w:id="1284" w:name="_Toc304539158"/>
      <w:bookmarkStart w:id="1285" w:name="_Toc308709698"/>
      <w:bookmarkStart w:id="1286" w:name="_Toc380749404"/>
      <w:bookmarkStart w:id="1287" w:name="_Toc384901710"/>
      <w:bookmarkStart w:id="1288" w:name="_Toc432512234"/>
      <w:bookmarkStart w:id="1289" w:name="_Toc443575574"/>
      <w:bookmarkStart w:id="1290" w:name="_Toc470517801"/>
      <w:bookmarkStart w:id="1291" w:name="_Toc462921021"/>
      <w:bookmarkStart w:id="1292" w:name="_Toc516154839"/>
      <w:bookmarkStart w:id="1293" w:name="_Toc20317569"/>
      <w:r w:rsidRPr="002407F9">
        <w:rPr>
          <w:noProof/>
        </w:rPr>
        <w:t>Description</w:t>
      </w:r>
      <w:bookmarkEnd w:id="1282"/>
      <w:bookmarkEnd w:id="1283"/>
      <w:bookmarkEnd w:id="1284"/>
      <w:bookmarkEnd w:id="1285"/>
      <w:bookmarkEnd w:id="1286"/>
      <w:bookmarkEnd w:id="1287"/>
      <w:bookmarkEnd w:id="1288"/>
      <w:bookmarkEnd w:id="1289"/>
      <w:bookmarkEnd w:id="1290"/>
      <w:bookmarkEnd w:id="1291"/>
      <w:bookmarkEnd w:id="1292"/>
      <w:bookmarkEnd w:id="1293"/>
    </w:p>
    <w:p w:rsidR="0083463C" w:rsidRPr="002407F9" w:rsidRDefault="0083463C" w:rsidP="0083463C">
      <w:pPr>
        <w:pStyle w:val="BodyText"/>
        <w:rPr>
          <w:noProof/>
        </w:rPr>
      </w:pPr>
      <w:r w:rsidRPr="002407F9">
        <w:rPr>
          <w:noProof/>
        </w:rPr>
        <w:t>Attributes are expressed as bit fields of varying size. An attribute field structure may be 1, 2, or 4 octets in length.</w:t>
      </w:r>
    </w:p>
    <w:p w:rsidR="0083463C" w:rsidRPr="002407F9" w:rsidRDefault="0083463C" w:rsidP="0083463C">
      <w:pPr>
        <w:pStyle w:val="BodyText"/>
        <w:rPr>
          <w:noProof/>
        </w:rPr>
      </w:pPr>
      <w:r w:rsidRPr="002407F9">
        <w:rPr>
          <w:noProof/>
        </w:rPr>
        <w:t>The bit numbers for an attribute structure are assigned with the number 0 assigned to the least-significant bit of the structure and the highest number assigned to the most-significant bit of the structure.</w:t>
      </w:r>
    </w:p>
    <w:p w:rsidR="0083463C" w:rsidRPr="002407F9" w:rsidRDefault="0083463C" w:rsidP="0083463C">
      <w:pPr>
        <w:pStyle w:val="BodyText"/>
        <w:rPr>
          <w:noProof/>
        </w:rPr>
      </w:pPr>
      <w:r w:rsidRPr="002407F9">
        <w:rPr>
          <w:noProof/>
        </w:rPr>
        <w:t>The least significant bit is determined by treating the attribute structure as an integer. The least-significant bit would be the bit that is set when the value of the integer is 1.</w:t>
      </w:r>
    </w:p>
    <w:p w:rsidR="0083463C" w:rsidRPr="002407F9" w:rsidRDefault="0083463C" w:rsidP="0083463C">
      <w:pPr>
        <w:pStyle w:val="BodyText"/>
        <w:rPr>
          <w:noProof/>
        </w:rPr>
      </w:pPr>
      <w:r w:rsidRPr="002407F9">
        <w:rPr>
          <w:noProof/>
        </w:rPr>
        <w:t>When any reserved bit in an attribute is SET, the TPM shall return TPM_RC_RESERVED_BITS. This response code is not shown in the tables for attributes.</w:t>
      </w:r>
    </w:p>
    <w:p w:rsidR="0083463C" w:rsidRPr="002407F9" w:rsidRDefault="0083463C" w:rsidP="0083463C">
      <w:pPr>
        <w:pStyle w:val="Heading2"/>
        <w:rPr>
          <w:noProof/>
        </w:rPr>
      </w:pPr>
      <w:bookmarkStart w:id="1294" w:name="_Toc286046987"/>
      <w:bookmarkStart w:id="1295" w:name="_Toc288814921"/>
      <w:bookmarkStart w:id="1296" w:name="_Toc304539159"/>
      <w:bookmarkStart w:id="1297" w:name="_Toc308709699"/>
      <w:bookmarkStart w:id="1298" w:name="_Toc380749405"/>
      <w:bookmarkStart w:id="1299" w:name="_Toc384901711"/>
      <w:bookmarkStart w:id="1300" w:name="_Toc432512235"/>
      <w:bookmarkStart w:id="1301" w:name="_Toc443575575"/>
      <w:bookmarkStart w:id="1302" w:name="_Toc470517802"/>
      <w:bookmarkStart w:id="1303" w:name="_Toc462921022"/>
      <w:bookmarkStart w:id="1304" w:name="_Toc516154840"/>
      <w:bookmarkStart w:id="1305" w:name="_Toc20317570"/>
      <w:bookmarkStart w:id="1306" w:name="_Toc185049243"/>
      <w:bookmarkStart w:id="1307" w:name="_Toc203903570"/>
      <w:bookmarkStart w:id="1308" w:name="_Toc203903576"/>
      <w:bookmarkStart w:id="1309" w:name="_Toc185049183"/>
      <w:r w:rsidRPr="002407F9">
        <w:rPr>
          <w:noProof/>
        </w:rPr>
        <w:t>TPMA_ALGORITHM</w:t>
      </w:r>
      <w:bookmarkEnd w:id="1294"/>
      <w:bookmarkEnd w:id="1295"/>
      <w:bookmarkEnd w:id="1296"/>
      <w:bookmarkEnd w:id="1297"/>
      <w:bookmarkEnd w:id="1298"/>
      <w:bookmarkEnd w:id="1299"/>
      <w:bookmarkEnd w:id="1300"/>
      <w:bookmarkEnd w:id="1301"/>
      <w:bookmarkEnd w:id="1302"/>
      <w:bookmarkEnd w:id="1303"/>
      <w:bookmarkEnd w:id="1304"/>
      <w:bookmarkEnd w:id="1305"/>
    </w:p>
    <w:p w:rsidR="0083463C" w:rsidRPr="002407F9" w:rsidRDefault="0083463C" w:rsidP="0083463C">
      <w:pPr>
        <w:pStyle w:val="BodyText"/>
        <w:rPr>
          <w:noProof/>
        </w:rPr>
      </w:pPr>
      <w:r w:rsidRPr="002407F9">
        <w:rPr>
          <w:noProof/>
        </w:rPr>
        <w:t>This structure defines the attributes of an algorithm.</w:t>
      </w:r>
    </w:p>
    <w:p w:rsidR="0083463C" w:rsidRPr="002407F9" w:rsidRDefault="0083463C" w:rsidP="0083463C">
      <w:pPr>
        <w:pStyle w:val="BodyText"/>
        <w:rPr>
          <w:noProof/>
        </w:rPr>
      </w:pPr>
      <w:r w:rsidRPr="002407F9">
        <w:rPr>
          <w:noProof/>
        </w:rPr>
        <w:t xml:space="preserve">Each algorithm has a fundamental attribute: </w:t>
      </w:r>
      <w:r w:rsidRPr="002407F9">
        <w:rPr>
          <w:i/>
          <w:noProof/>
        </w:rPr>
        <w:t>asymmetric</w:t>
      </w:r>
      <w:r w:rsidRPr="002407F9">
        <w:rPr>
          <w:noProof/>
        </w:rPr>
        <w:t xml:space="preserve">, </w:t>
      </w:r>
      <w:r w:rsidRPr="002407F9">
        <w:rPr>
          <w:i/>
          <w:noProof/>
        </w:rPr>
        <w:t>symmetric</w:t>
      </w:r>
      <w:r w:rsidRPr="002407F9">
        <w:rPr>
          <w:noProof/>
        </w:rPr>
        <w:t xml:space="preserve">, or </w:t>
      </w:r>
      <w:r w:rsidRPr="002407F9">
        <w:rPr>
          <w:i/>
          <w:noProof/>
        </w:rPr>
        <w:t>hash</w:t>
      </w:r>
      <w:r w:rsidRPr="002407F9">
        <w:rPr>
          <w:noProof/>
        </w:rPr>
        <w:t>. In some cases (e.g., TPM_ALG_RSA or TPM_ALG_AES), this is the only attribute.</w:t>
      </w:r>
    </w:p>
    <w:p w:rsidR="0083463C" w:rsidRPr="002407F9" w:rsidRDefault="0083463C" w:rsidP="0083463C">
      <w:pPr>
        <w:pStyle w:val="BodyText"/>
        <w:rPr>
          <w:noProof/>
        </w:rPr>
      </w:pPr>
      <w:r w:rsidRPr="002407F9">
        <w:rPr>
          <w:noProof/>
        </w:rPr>
        <w:t>A mode, method, or scheme may have an associated asymmetric, symmetric, or hash algorithm.</w:t>
      </w:r>
    </w:p>
    <w:p w:rsidR="004805E5" w:rsidRPr="002407F9" w:rsidRDefault="00BF3E57" w:rsidP="00BF3E57">
      <w:pPr>
        <w:pStyle w:val="NOTE"/>
        <w:rPr>
          <w:noProof/>
        </w:rPr>
      </w:pPr>
      <w:r w:rsidRPr="002407F9">
        <w:rPr>
          <w:noProof/>
        </w:rPr>
        <w:t>NOTE</w:t>
      </w:r>
      <w:r w:rsidRPr="002407F9">
        <w:rPr>
          <w:noProof/>
        </w:rPr>
        <w:tab/>
      </w:r>
      <w:r w:rsidR="004805E5" w:rsidRPr="002407F9">
        <w:rPr>
          <w:noProof/>
        </w:rPr>
        <w:t xml:space="preserve">A hash algorithm that can be used directly is one that has only the </w:t>
      </w:r>
      <w:r w:rsidR="004805E5" w:rsidRPr="002407F9">
        <w:rPr>
          <w:i/>
          <w:noProof/>
        </w:rPr>
        <w:t>hash</w:t>
      </w:r>
      <w:r w:rsidR="004805E5" w:rsidRPr="002407F9">
        <w:rPr>
          <w:noProof/>
        </w:rPr>
        <w:t xml:space="preserve"> attribute SET.</w:t>
      </w:r>
    </w:p>
    <w:p w:rsidR="004805E5" w:rsidRPr="002407F9" w:rsidRDefault="004805E5" w:rsidP="004805E5">
      <w:pPr>
        <w:pStyle w:val="NOTE"/>
        <w:rPr>
          <w:noProof/>
        </w:rPr>
      </w:pPr>
      <w:r w:rsidRPr="002407F9">
        <w:rPr>
          <w:noProof/>
        </w:rPr>
        <w:t>EXAMPLE</w:t>
      </w:r>
      <w:r w:rsidRPr="002407F9">
        <w:rPr>
          <w:noProof/>
        </w:rPr>
        <w:tab/>
        <w:t xml:space="preserve">A PCR bank or an object Name can only use an algorithm that has only the </w:t>
      </w:r>
      <w:r w:rsidRPr="002407F9">
        <w:rPr>
          <w:i/>
          <w:noProof/>
        </w:rPr>
        <w:t>hash</w:t>
      </w:r>
      <w:r w:rsidRPr="002407F9">
        <w:rPr>
          <w:noProof/>
        </w:rPr>
        <w:t xml:space="preserve"> attribute SET.</w:t>
      </w:r>
    </w:p>
    <w:p w:rsidR="0083463C" w:rsidRPr="002407F9" w:rsidRDefault="0083463C" w:rsidP="0083463C">
      <w:pPr>
        <w:pStyle w:val="TABLE-title"/>
        <w:rPr>
          <w:noProof/>
        </w:rPr>
      </w:pPr>
      <w:bookmarkStart w:id="1310" w:name="_Toc380749719"/>
      <w:bookmarkStart w:id="1311" w:name="_Toc384651381"/>
      <w:bookmarkStart w:id="1312" w:name="_Toc432512526"/>
      <w:bookmarkStart w:id="1313" w:name="_Toc443575864"/>
      <w:bookmarkStart w:id="1314" w:name="_Toc470518104"/>
      <w:bookmarkStart w:id="1315" w:name="_Toc462921319"/>
      <w:bookmarkStart w:id="1316" w:name="_Toc516155146"/>
      <w:bookmarkStart w:id="1317" w:name="_Toc21376077"/>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30</w:t>
      </w:r>
      <w:r w:rsidRPr="002407F9">
        <w:rPr>
          <w:noProof/>
        </w:rPr>
        <w:fldChar w:fldCharType="end"/>
      </w:r>
      <w:r w:rsidRPr="002407F9">
        <w:rPr>
          <w:noProof/>
        </w:rPr>
        <w:t xml:space="preserve"> — Definition of (UINT32) TPMA_ALGORITHM Bits</w:t>
      </w:r>
      <w:bookmarkEnd w:id="1310"/>
      <w:bookmarkEnd w:id="1311"/>
      <w:bookmarkEnd w:id="1312"/>
      <w:bookmarkEnd w:id="1313"/>
      <w:bookmarkEnd w:id="1314"/>
      <w:bookmarkEnd w:id="1315"/>
      <w:bookmarkEnd w:id="1316"/>
      <w:bookmarkEnd w:id="1317"/>
    </w:p>
    <w:tbl>
      <w:tblPr>
        <w:tblW w:w="93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630"/>
        <w:gridCol w:w="2250"/>
        <w:gridCol w:w="6480"/>
      </w:tblGrid>
      <w:tr w:rsidR="0083463C" w:rsidRPr="002407F9" w:rsidTr="00BF3E57">
        <w:trPr>
          <w:cantSplit/>
          <w:tblHeader/>
          <w:jc w:val="center"/>
        </w:trPr>
        <w:tc>
          <w:tcPr>
            <w:tcW w:w="630" w:type="dxa"/>
            <w:tcBorders>
              <w:top w:val="single" w:sz="12" w:space="0" w:color="auto"/>
              <w:bottom w:val="single" w:sz="12" w:space="0" w:color="auto"/>
            </w:tcBorders>
          </w:tcPr>
          <w:p w:rsidR="0083463C" w:rsidRPr="002407F9" w:rsidRDefault="0083463C" w:rsidP="00BF3E57">
            <w:pPr>
              <w:pStyle w:val="TABLE-col-heading"/>
              <w:jc w:val="center"/>
              <w:rPr>
                <w:noProof/>
                <w:lang w:eastAsia="zh-CN"/>
              </w:rPr>
            </w:pPr>
            <w:r w:rsidRPr="002407F9">
              <w:rPr>
                <w:noProof/>
              </w:rPr>
              <w:t>Bit</w:t>
            </w:r>
          </w:p>
        </w:tc>
        <w:tc>
          <w:tcPr>
            <w:tcW w:w="225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64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Definition</w:t>
            </w:r>
          </w:p>
        </w:tc>
      </w:tr>
      <w:tr w:rsidR="0083463C" w:rsidRPr="002407F9" w:rsidTr="00BF3E57">
        <w:trPr>
          <w:cantSplit/>
          <w:jc w:val="center"/>
        </w:trPr>
        <w:tc>
          <w:tcPr>
            <w:tcW w:w="630" w:type="dxa"/>
            <w:tcBorders>
              <w:top w:val="single" w:sz="12" w:space="0" w:color="auto"/>
            </w:tcBorders>
          </w:tcPr>
          <w:p w:rsidR="0083463C" w:rsidRPr="002407F9" w:rsidRDefault="0083463C" w:rsidP="00BF3E57">
            <w:pPr>
              <w:pStyle w:val="TABLE-cell"/>
              <w:jc w:val="right"/>
              <w:rPr>
                <w:lang w:eastAsia="zh-CN"/>
              </w:rPr>
            </w:pPr>
            <w:r w:rsidRPr="002407F9">
              <w:t>0</w:t>
            </w:r>
          </w:p>
        </w:tc>
        <w:tc>
          <w:tcPr>
            <w:tcW w:w="2250" w:type="dxa"/>
            <w:tcBorders>
              <w:top w:val="single" w:sz="12" w:space="0" w:color="auto"/>
            </w:tcBorders>
          </w:tcPr>
          <w:p w:rsidR="0083463C" w:rsidRPr="002407F9" w:rsidRDefault="0083463C" w:rsidP="00BF3E57">
            <w:pPr>
              <w:pStyle w:val="TABLE-cell"/>
            </w:pPr>
            <w:r w:rsidRPr="002407F9">
              <w:t>asymmetric</w:t>
            </w:r>
          </w:p>
        </w:tc>
        <w:tc>
          <w:tcPr>
            <w:tcW w:w="6480" w:type="dxa"/>
            <w:tcBorders>
              <w:top w:val="single" w:sz="12" w:space="0" w:color="auto"/>
            </w:tcBorders>
          </w:tcPr>
          <w:p w:rsidR="0083463C" w:rsidRPr="002407F9" w:rsidRDefault="0083463C" w:rsidP="00BF3E57">
            <w:pPr>
              <w:pStyle w:val="TABLE-cell"/>
            </w:pPr>
            <w:r w:rsidRPr="002407F9">
              <w:rPr>
                <w:b/>
              </w:rPr>
              <w:t>SET (1):</w:t>
            </w:r>
            <w:r w:rsidRPr="002407F9">
              <w:t xml:space="preserve"> an asymmetric algorithm with public and private portions</w:t>
            </w:r>
          </w:p>
          <w:p w:rsidR="0083463C" w:rsidRPr="002407F9" w:rsidRDefault="0083463C" w:rsidP="00BF3E57">
            <w:pPr>
              <w:pStyle w:val="TABLE-cell"/>
            </w:pPr>
            <w:r w:rsidRPr="002407F9">
              <w:rPr>
                <w:b/>
              </w:rPr>
              <w:t>CLEAR (0):</w:t>
            </w:r>
            <w:r w:rsidRPr="002407F9">
              <w:t xml:space="preserve"> not an asymmetric algorithm</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1</w:t>
            </w:r>
          </w:p>
        </w:tc>
        <w:tc>
          <w:tcPr>
            <w:tcW w:w="2250" w:type="dxa"/>
          </w:tcPr>
          <w:p w:rsidR="0083463C" w:rsidRPr="002407F9" w:rsidRDefault="0083463C" w:rsidP="00BF3E57">
            <w:pPr>
              <w:pStyle w:val="TABLE-cell"/>
            </w:pPr>
            <w:r w:rsidRPr="002407F9">
              <w:t>symmetric</w:t>
            </w:r>
          </w:p>
        </w:tc>
        <w:tc>
          <w:tcPr>
            <w:tcW w:w="6480" w:type="dxa"/>
          </w:tcPr>
          <w:p w:rsidR="0083463C" w:rsidRPr="002407F9" w:rsidRDefault="0083463C" w:rsidP="00BF3E57">
            <w:pPr>
              <w:pStyle w:val="TABLE-cell"/>
            </w:pPr>
            <w:r w:rsidRPr="002407F9">
              <w:rPr>
                <w:b/>
              </w:rPr>
              <w:t>SET (1):</w:t>
            </w:r>
            <w:r w:rsidRPr="002407F9">
              <w:t xml:space="preserve"> a symmetric block cipher</w:t>
            </w:r>
          </w:p>
          <w:p w:rsidR="0083463C" w:rsidRPr="002407F9" w:rsidRDefault="0083463C" w:rsidP="00BF3E57">
            <w:pPr>
              <w:pStyle w:val="TABLE-cell"/>
            </w:pPr>
            <w:r w:rsidRPr="002407F9">
              <w:rPr>
                <w:b/>
              </w:rPr>
              <w:t>CLEAR (0):</w:t>
            </w:r>
            <w:r w:rsidRPr="002407F9">
              <w:t xml:space="preserve"> not a symmetric block cipher</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2</w:t>
            </w:r>
          </w:p>
        </w:tc>
        <w:tc>
          <w:tcPr>
            <w:tcW w:w="2250" w:type="dxa"/>
          </w:tcPr>
          <w:p w:rsidR="0083463C" w:rsidRPr="002407F9" w:rsidRDefault="0083463C" w:rsidP="00BF3E57">
            <w:pPr>
              <w:pStyle w:val="TABLE-cell"/>
            </w:pPr>
            <w:r w:rsidRPr="002407F9">
              <w:t>hash</w:t>
            </w:r>
          </w:p>
        </w:tc>
        <w:tc>
          <w:tcPr>
            <w:tcW w:w="6480" w:type="dxa"/>
          </w:tcPr>
          <w:p w:rsidR="0083463C" w:rsidRPr="002407F9" w:rsidRDefault="0083463C" w:rsidP="00BF3E57">
            <w:pPr>
              <w:pStyle w:val="TABLE-cell"/>
            </w:pPr>
            <w:r w:rsidRPr="002407F9">
              <w:rPr>
                <w:b/>
              </w:rPr>
              <w:t>SET (1):</w:t>
            </w:r>
            <w:r w:rsidRPr="002407F9">
              <w:t xml:space="preserve"> a hash algorithm</w:t>
            </w:r>
          </w:p>
          <w:p w:rsidR="0083463C" w:rsidRPr="002407F9" w:rsidRDefault="0083463C" w:rsidP="00BF3E57">
            <w:pPr>
              <w:pStyle w:val="TABLE-cell"/>
              <w:rPr>
                <w:b/>
              </w:rPr>
            </w:pPr>
            <w:r w:rsidRPr="002407F9">
              <w:rPr>
                <w:b/>
              </w:rPr>
              <w:t>CLEAR (0):</w:t>
            </w:r>
            <w:r w:rsidRPr="002407F9">
              <w:t xml:space="preserve"> not a hash algorithm</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3</w:t>
            </w:r>
          </w:p>
        </w:tc>
        <w:tc>
          <w:tcPr>
            <w:tcW w:w="2250" w:type="dxa"/>
          </w:tcPr>
          <w:p w:rsidR="0083463C" w:rsidRPr="002407F9" w:rsidRDefault="0083463C" w:rsidP="00BF3E57">
            <w:pPr>
              <w:pStyle w:val="TABLE-cell"/>
            </w:pPr>
            <w:r w:rsidRPr="002407F9">
              <w:t>object</w:t>
            </w:r>
          </w:p>
        </w:tc>
        <w:tc>
          <w:tcPr>
            <w:tcW w:w="6480" w:type="dxa"/>
          </w:tcPr>
          <w:p w:rsidR="0083463C" w:rsidRPr="002407F9" w:rsidRDefault="0083463C" w:rsidP="00BF3E57">
            <w:pPr>
              <w:pStyle w:val="TABLE-cell"/>
            </w:pPr>
            <w:r w:rsidRPr="002407F9">
              <w:rPr>
                <w:b/>
              </w:rPr>
              <w:t>SET (1):</w:t>
            </w:r>
            <w:r w:rsidRPr="002407F9">
              <w:t xml:space="preserve"> an algorithm that may be used as an object type</w:t>
            </w:r>
          </w:p>
          <w:p w:rsidR="0083463C" w:rsidRPr="002407F9" w:rsidRDefault="0083463C" w:rsidP="00BF3E57">
            <w:pPr>
              <w:pStyle w:val="TABLE-cell"/>
            </w:pPr>
            <w:r w:rsidRPr="002407F9">
              <w:rPr>
                <w:b/>
              </w:rPr>
              <w:t>CLEAR (0):</w:t>
            </w:r>
            <w:r w:rsidRPr="002407F9">
              <w:t xml:space="preserve"> an algorithm that is not used as an object type</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7:4</w:t>
            </w:r>
          </w:p>
        </w:tc>
        <w:tc>
          <w:tcPr>
            <w:tcW w:w="2250" w:type="dxa"/>
          </w:tcPr>
          <w:p w:rsidR="0083463C" w:rsidRPr="002407F9" w:rsidRDefault="0083463C" w:rsidP="00BF3E57">
            <w:pPr>
              <w:pStyle w:val="TABLE-cell"/>
            </w:pPr>
            <w:r w:rsidRPr="002407F9">
              <w:t>Reserved</w:t>
            </w:r>
          </w:p>
        </w:tc>
        <w:tc>
          <w:tcPr>
            <w:tcW w:w="6480" w:type="dxa"/>
          </w:tcPr>
          <w:p w:rsidR="0083463C" w:rsidRPr="002407F9" w:rsidRDefault="0083463C" w:rsidP="00BF3E57">
            <w:pPr>
              <w:pStyle w:val="TABLE-cell"/>
            </w:pP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8</w:t>
            </w:r>
          </w:p>
        </w:tc>
        <w:tc>
          <w:tcPr>
            <w:tcW w:w="2250" w:type="dxa"/>
          </w:tcPr>
          <w:p w:rsidR="0083463C" w:rsidRPr="002407F9" w:rsidRDefault="0083463C" w:rsidP="00BF3E57">
            <w:pPr>
              <w:pStyle w:val="TABLE-cell"/>
            </w:pPr>
            <w:r w:rsidRPr="002407F9">
              <w:t>signing</w:t>
            </w:r>
          </w:p>
        </w:tc>
        <w:tc>
          <w:tcPr>
            <w:tcW w:w="6480" w:type="dxa"/>
          </w:tcPr>
          <w:p w:rsidR="0083463C" w:rsidRPr="002407F9" w:rsidRDefault="0083463C" w:rsidP="00BF3E57">
            <w:pPr>
              <w:pStyle w:val="TABLE-cell"/>
            </w:pPr>
            <w:r w:rsidRPr="002407F9">
              <w:rPr>
                <w:b/>
              </w:rPr>
              <w:t>SET (1):</w:t>
            </w:r>
            <w:r w:rsidRPr="002407F9">
              <w:t xml:space="preserve"> a signing algorithm. The setting of </w:t>
            </w:r>
            <w:r w:rsidRPr="002407F9">
              <w:rPr>
                <w:i/>
              </w:rPr>
              <w:t>asymmetric</w:t>
            </w:r>
            <w:r w:rsidRPr="002407F9">
              <w:t xml:space="preserve">, </w:t>
            </w:r>
            <w:r w:rsidRPr="002407F9">
              <w:rPr>
                <w:i/>
              </w:rPr>
              <w:t>symmetric</w:t>
            </w:r>
            <w:r w:rsidRPr="002407F9">
              <w:t xml:space="preserve">, and </w:t>
            </w:r>
            <w:r w:rsidRPr="002407F9">
              <w:rPr>
                <w:i/>
              </w:rPr>
              <w:t>hash</w:t>
            </w:r>
            <w:r w:rsidRPr="002407F9">
              <w:t xml:space="preserve"> will indicate the type of signing algorithm.</w:t>
            </w:r>
          </w:p>
          <w:p w:rsidR="0083463C" w:rsidRPr="002407F9" w:rsidRDefault="0083463C" w:rsidP="00BF3E57">
            <w:pPr>
              <w:pStyle w:val="TABLE-cell"/>
              <w:rPr>
                <w:b/>
              </w:rPr>
            </w:pPr>
            <w:r w:rsidRPr="002407F9">
              <w:rPr>
                <w:b/>
              </w:rPr>
              <w:t>CLEAR (0):</w:t>
            </w:r>
            <w:r w:rsidRPr="002407F9">
              <w:t xml:space="preserve"> not a signing algorithm</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9</w:t>
            </w:r>
          </w:p>
        </w:tc>
        <w:tc>
          <w:tcPr>
            <w:tcW w:w="2250" w:type="dxa"/>
          </w:tcPr>
          <w:p w:rsidR="0083463C" w:rsidRPr="002407F9" w:rsidRDefault="0083463C" w:rsidP="00BF3E57">
            <w:pPr>
              <w:pStyle w:val="TABLE-cell"/>
            </w:pPr>
            <w:r w:rsidRPr="002407F9">
              <w:t>encrypting</w:t>
            </w:r>
          </w:p>
        </w:tc>
        <w:tc>
          <w:tcPr>
            <w:tcW w:w="6480" w:type="dxa"/>
          </w:tcPr>
          <w:p w:rsidR="0083463C" w:rsidRPr="002407F9" w:rsidRDefault="0083463C" w:rsidP="00BF3E57">
            <w:pPr>
              <w:pStyle w:val="TABLE-cell"/>
            </w:pPr>
            <w:r w:rsidRPr="002407F9">
              <w:rPr>
                <w:b/>
              </w:rPr>
              <w:t>SET (1):</w:t>
            </w:r>
            <w:r w:rsidRPr="002407F9">
              <w:t xml:space="preserve"> an encryption/decryption algorithm. The setting of </w:t>
            </w:r>
            <w:r w:rsidRPr="002407F9">
              <w:rPr>
                <w:i/>
              </w:rPr>
              <w:t>asymmetric</w:t>
            </w:r>
            <w:r w:rsidRPr="002407F9">
              <w:t xml:space="preserve">, </w:t>
            </w:r>
            <w:r w:rsidRPr="002407F9">
              <w:rPr>
                <w:i/>
              </w:rPr>
              <w:t>symmetric</w:t>
            </w:r>
            <w:r w:rsidRPr="002407F9">
              <w:t xml:space="preserve">, and </w:t>
            </w:r>
            <w:r w:rsidRPr="002407F9">
              <w:rPr>
                <w:i/>
              </w:rPr>
              <w:t>hash</w:t>
            </w:r>
            <w:r w:rsidRPr="002407F9">
              <w:t xml:space="preserve"> will indicate the type of encryption/decryption algorithm.</w:t>
            </w:r>
          </w:p>
          <w:p w:rsidR="0083463C" w:rsidRPr="002407F9" w:rsidRDefault="0083463C" w:rsidP="00BF3E57">
            <w:pPr>
              <w:pStyle w:val="TABLE-cell"/>
            </w:pPr>
            <w:r w:rsidRPr="002407F9">
              <w:rPr>
                <w:b/>
              </w:rPr>
              <w:t>CLEAR (0):</w:t>
            </w:r>
            <w:r w:rsidRPr="002407F9">
              <w:t xml:space="preserve"> not an encryption/decryption algorithm </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10</w:t>
            </w:r>
          </w:p>
        </w:tc>
        <w:tc>
          <w:tcPr>
            <w:tcW w:w="2250" w:type="dxa"/>
          </w:tcPr>
          <w:p w:rsidR="0083463C" w:rsidRPr="002407F9" w:rsidRDefault="0083463C" w:rsidP="00BF3E57">
            <w:pPr>
              <w:pStyle w:val="TABLE-cell"/>
            </w:pPr>
            <w:r w:rsidRPr="002407F9">
              <w:t>method</w:t>
            </w:r>
          </w:p>
        </w:tc>
        <w:tc>
          <w:tcPr>
            <w:tcW w:w="6480" w:type="dxa"/>
          </w:tcPr>
          <w:p w:rsidR="0083463C" w:rsidRPr="002407F9" w:rsidRDefault="0083463C" w:rsidP="00BF3E57">
            <w:pPr>
              <w:pStyle w:val="TABLE-cell"/>
            </w:pPr>
            <w:r w:rsidRPr="002407F9">
              <w:rPr>
                <w:b/>
              </w:rPr>
              <w:t xml:space="preserve">SET (1): </w:t>
            </w:r>
            <w:r w:rsidRPr="002407F9">
              <w:t>a method such as a key derivative function (KDF)</w:t>
            </w:r>
          </w:p>
          <w:p w:rsidR="0083463C" w:rsidRPr="002407F9" w:rsidRDefault="0083463C" w:rsidP="00BF3E57">
            <w:pPr>
              <w:pStyle w:val="TABLE-cell"/>
            </w:pPr>
            <w:r w:rsidRPr="002407F9">
              <w:rPr>
                <w:b/>
              </w:rPr>
              <w:t xml:space="preserve">CLEAR (0): </w:t>
            </w:r>
            <w:r w:rsidRPr="002407F9">
              <w:t>not a method</w:t>
            </w:r>
          </w:p>
        </w:tc>
      </w:tr>
      <w:tr w:rsidR="0083463C" w:rsidRPr="002407F9" w:rsidTr="00BF3E57">
        <w:trPr>
          <w:cantSplit/>
          <w:jc w:val="center"/>
        </w:trPr>
        <w:tc>
          <w:tcPr>
            <w:tcW w:w="630" w:type="dxa"/>
          </w:tcPr>
          <w:p w:rsidR="0083463C" w:rsidRPr="002407F9" w:rsidRDefault="0083463C" w:rsidP="00BF3E57">
            <w:pPr>
              <w:pStyle w:val="TABLE-cell"/>
              <w:keepNext w:val="0"/>
              <w:jc w:val="right"/>
              <w:rPr>
                <w:lang w:eastAsia="zh-CN"/>
              </w:rPr>
            </w:pPr>
            <w:r w:rsidRPr="002407F9">
              <w:t>31:11</w:t>
            </w:r>
          </w:p>
        </w:tc>
        <w:tc>
          <w:tcPr>
            <w:tcW w:w="2250" w:type="dxa"/>
          </w:tcPr>
          <w:p w:rsidR="0083463C" w:rsidRPr="002407F9" w:rsidRDefault="0083463C" w:rsidP="00BF3E57">
            <w:pPr>
              <w:pStyle w:val="TABLE-cell"/>
              <w:keepNext w:val="0"/>
            </w:pPr>
            <w:r w:rsidRPr="002407F9">
              <w:t>Reserved</w:t>
            </w:r>
          </w:p>
        </w:tc>
        <w:tc>
          <w:tcPr>
            <w:tcW w:w="6480" w:type="dxa"/>
          </w:tcPr>
          <w:p w:rsidR="0083463C" w:rsidRPr="002407F9" w:rsidRDefault="0083463C" w:rsidP="00BF3E57">
            <w:pPr>
              <w:pStyle w:val="TABLE-cell"/>
              <w:keepNext w:val="0"/>
            </w:pPr>
          </w:p>
        </w:tc>
      </w:tr>
    </w:tbl>
    <w:p w:rsidR="0083463C" w:rsidRPr="002407F9" w:rsidRDefault="0083463C" w:rsidP="0083463C">
      <w:pPr>
        <w:pStyle w:val="Heading2"/>
        <w:rPr>
          <w:noProof/>
        </w:rPr>
      </w:pPr>
      <w:bookmarkStart w:id="1318" w:name="_Toc286046988"/>
      <w:bookmarkStart w:id="1319" w:name="_Toc288814922"/>
      <w:bookmarkStart w:id="1320" w:name="_Toc304539160"/>
      <w:bookmarkStart w:id="1321" w:name="_Toc308709700"/>
      <w:bookmarkStart w:id="1322" w:name="_Toc380749406"/>
      <w:bookmarkStart w:id="1323" w:name="_Toc384901712"/>
      <w:bookmarkStart w:id="1324" w:name="_Toc432512236"/>
      <w:bookmarkStart w:id="1325" w:name="_Toc443575576"/>
      <w:bookmarkStart w:id="1326" w:name="_Toc470517803"/>
      <w:bookmarkStart w:id="1327" w:name="_Toc462921023"/>
      <w:bookmarkStart w:id="1328" w:name="_Toc516154841"/>
      <w:bookmarkStart w:id="1329" w:name="_Toc20317571"/>
      <w:r w:rsidRPr="002407F9">
        <w:rPr>
          <w:noProof/>
        </w:rPr>
        <w:lastRenderedPageBreak/>
        <w:t>TPMA_OBJECT (Object Attributes)</w:t>
      </w:r>
      <w:bookmarkEnd w:id="1318"/>
      <w:bookmarkEnd w:id="1319"/>
      <w:bookmarkEnd w:id="1320"/>
      <w:bookmarkEnd w:id="1321"/>
      <w:bookmarkEnd w:id="1322"/>
      <w:bookmarkEnd w:id="1323"/>
      <w:bookmarkEnd w:id="1324"/>
      <w:bookmarkEnd w:id="1325"/>
      <w:bookmarkEnd w:id="1326"/>
      <w:bookmarkEnd w:id="1327"/>
      <w:bookmarkEnd w:id="1328"/>
      <w:bookmarkEnd w:id="1329"/>
    </w:p>
    <w:p w:rsidR="0083463C" w:rsidRPr="002407F9" w:rsidRDefault="0083463C" w:rsidP="0083463C">
      <w:pPr>
        <w:pStyle w:val="Heading3"/>
        <w:rPr>
          <w:noProof/>
        </w:rPr>
      </w:pPr>
      <w:bookmarkStart w:id="1330" w:name="_Toc286046989"/>
      <w:bookmarkStart w:id="1331" w:name="_Toc288814923"/>
      <w:bookmarkStart w:id="1332" w:name="_Toc304539161"/>
      <w:bookmarkStart w:id="1333" w:name="_Toc308709701"/>
      <w:bookmarkStart w:id="1334" w:name="_Toc380749407"/>
      <w:bookmarkStart w:id="1335" w:name="_Toc384901713"/>
      <w:bookmarkStart w:id="1336" w:name="_Toc432512237"/>
      <w:bookmarkStart w:id="1337" w:name="_Toc443575577"/>
      <w:bookmarkStart w:id="1338" w:name="_Toc470517804"/>
      <w:bookmarkStart w:id="1339" w:name="_Toc462921024"/>
      <w:bookmarkStart w:id="1340" w:name="_Toc516154842"/>
      <w:bookmarkStart w:id="1341" w:name="_Toc20317572"/>
      <w:r w:rsidRPr="002407F9">
        <w:rPr>
          <w:noProof/>
        </w:rPr>
        <w:t>Introduction</w:t>
      </w:r>
      <w:bookmarkEnd w:id="1330"/>
      <w:bookmarkEnd w:id="1331"/>
      <w:bookmarkEnd w:id="1332"/>
      <w:bookmarkEnd w:id="1333"/>
      <w:bookmarkEnd w:id="1334"/>
      <w:bookmarkEnd w:id="1335"/>
      <w:bookmarkEnd w:id="1336"/>
      <w:bookmarkEnd w:id="1337"/>
      <w:bookmarkEnd w:id="1338"/>
      <w:bookmarkEnd w:id="1339"/>
      <w:bookmarkEnd w:id="1340"/>
      <w:bookmarkEnd w:id="1341"/>
    </w:p>
    <w:p w:rsidR="0083463C" w:rsidRPr="002407F9" w:rsidRDefault="0083463C" w:rsidP="0083463C">
      <w:pPr>
        <w:pStyle w:val="BodyText"/>
        <w:rPr>
          <w:noProof/>
        </w:rPr>
      </w:pPr>
      <w:r w:rsidRPr="002407F9">
        <w:rPr>
          <w:noProof/>
        </w:rPr>
        <w:t>This attribute structure indicates an object’s use, its authorization types, and its relationship to other objects.</w:t>
      </w:r>
    </w:p>
    <w:p w:rsidR="0083463C" w:rsidRPr="002407F9" w:rsidRDefault="0083463C" w:rsidP="0083463C">
      <w:pPr>
        <w:pStyle w:val="BodyText"/>
        <w:rPr>
          <w:noProof/>
        </w:rPr>
      </w:pPr>
      <w:r w:rsidRPr="002407F9">
        <w:rPr>
          <w:noProof/>
        </w:rPr>
        <w:t>The state of the attributes is determined when the object is created and they are never changed by the TPM. Additionally, the setting of these structures is reflected in the integrity value of the private area of an object in order to allow the TPM to detect modifications of the Protected Object when stored off the TPM.</w:t>
      </w:r>
    </w:p>
    <w:p w:rsidR="0083463C" w:rsidRPr="002407F9" w:rsidRDefault="0083463C" w:rsidP="0083463C">
      <w:pPr>
        <w:pStyle w:val="Heading3"/>
        <w:rPr>
          <w:noProof/>
        </w:rPr>
      </w:pPr>
      <w:bookmarkStart w:id="1342" w:name="_Toc286046990"/>
      <w:bookmarkStart w:id="1343" w:name="_Toc288814924"/>
      <w:bookmarkStart w:id="1344" w:name="_Toc304539162"/>
      <w:bookmarkStart w:id="1345" w:name="_Toc308709702"/>
      <w:bookmarkStart w:id="1346" w:name="_Toc380749408"/>
      <w:bookmarkStart w:id="1347" w:name="_Toc384901714"/>
      <w:bookmarkStart w:id="1348" w:name="_Toc432512238"/>
      <w:bookmarkStart w:id="1349" w:name="_Toc443575578"/>
      <w:bookmarkStart w:id="1350" w:name="_Toc470517805"/>
      <w:bookmarkStart w:id="1351" w:name="_Toc462921025"/>
      <w:bookmarkStart w:id="1352" w:name="_Toc516154843"/>
      <w:bookmarkStart w:id="1353" w:name="_Toc20317573"/>
      <w:r w:rsidRPr="002407F9">
        <w:rPr>
          <w:noProof/>
        </w:rPr>
        <w:t>Structure Definition</w:t>
      </w:r>
      <w:bookmarkEnd w:id="1342"/>
      <w:bookmarkEnd w:id="1343"/>
      <w:bookmarkEnd w:id="1344"/>
      <w:bookmarkEnd w:id="1345"/>
      <w:bookmarkEnd w:id="1346"/>
      <w:bookmarkEnd w:id="1347"/>
      <w:bookmarkEnd w:id="1348"/>
      <w:bookmarkEnd w:id="1349"/>
      <w:bookmarkEnd w:id="1350"/>
      <w:bookmarkEnd w:id="1351"/>
      <w:bookmarkEnd w:id="1352"/>
      <w:bookmarkEnd w:id="1353"/>
    </w:p>
    <w:p w:rsidR="0083463C" w:rsidRPr="002407F9" w:rsidRDefault="0083463C" w:rsidP="0083463C">
      <w:pPr>
        <w:pStyle w:val="TABLE-title"/>
        <w:rPr>
          <w:noProof/>
        </w:rPr>
      </w:pPr>
      <w:bookmarkStart w:id="1354" w:name="_Ref213575138"/>
      <w:bookmarkStart w:id="1355" w:name="_Toc380749720"/>
      <w:bookmarkStart w:id="1356" w:name="_Toc384651382"/>
      <w:bookmarkStart w:id="1357" w:name="_Toc432512527"/>
      <w:bookmarkStart w:id="1358" w:name="_Toc443575865"/>
      <w:bookmarkStart w:id="1359" w:name="_Toc470518105"/>
      <w:bookmarkStart w:id="1360" w:name="_Toc462921320"/>
      <w:bookmarkStart w:id="1361" w:name="_Toc516155147"/>
      <w:bookmarkStart w:id="1362" w:name="_Toc2137607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31</w:t>
      </w:r>
      <w:r w:rsidRPr="002407F9">
        <w:rPr>
          <w:noProof/>
        </w:rPr>
        <w:fldChar w:fldCharType="end"/>
      </w:r>
      <w:bookmarkEnd w:id="1354"/>
      <w:r w:rsidRPr="002407F9">
        <w:rPr>
          <w:noProof/>
        </w:rPr>
        <w:t xml:space="preserve"> — Definition of (UINT32) TPMA_OBJECT Bits</w:t>
      </w:r>
      <w:bookmarkEnd w:id="1355"/>
      <w:bookmarkEnd w:id="1356"/>
      <w:bookmarkEnd w:id="1357"/>
      <w:bookmarkEnd w:id="1358"/>
      <w:bookmarkEnd w:id="1359"/>
      <w:bookmarkEnd w:id="1360"/>
      <w:bookmarkEnd w:id="1361"/>
      <w:bookmarkEnd w:id="1362"/>
    </w:p>
    <w:tbl>
      <w:tblPr>
        <w:tblW w:w="93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630"/>
        <w:gridCol w:w="2250"/>
        <w:gridCol w:w="6480"/>
      </w:tblGrid>
      <w:tr w:rsidR="0083463C" w:rsidRPr="002407F9" w:rsidTr="00BF3E57">
        <w:trPr>
          <w:cantSplit/>
          <w:tblHeader/>
          <w:jc w:val="center"/>
        </w:trPr>
        <w:tc>
          <w:tcPr>
            <w:tcW w:w="630" w:type="dxa"/>
            <w:tcBorders>
              <w:top w:val="single" w:sz="12" w:space="0" w:color="auto"/>
              <w:bottom w:val="single" w:sz="12" w:space="0" w:color="auto"/>
            </w:tcBorders>
            <w:vAlign w:val="center"/>
          </w:tcPr>
          <w:p w:rsidR="0083463C" w:rsidRPr="002407F9" w:rsidRDefault="0083463C" w:rsidP="00BF3E57">
            <w:pPr>
              <w:pStyle w:val="TABLE-col-heading"/>
              <w:jc w:val="center"/>
              <w:rPr>
                <w:noProof/>
                <w:lang w:eastAsia="zh-CN"/>
              </w:rPr>
            </w:pPr>
            <w:r w:rsidRPr="002407F9">
              <w:rPr>
                <w:noProof/>
              </w:rPr>
              <w:t>Bit</w:t>
            </w:r>
          </w:p>
        </w:tc>
        <w:tc>
          <w:tcPr>
            <w:tcW w:w="225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64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Definition</w:t>
            </w:r>
          </w:p>
        </w:tc>
      </w:tr>
      <w:tr w:rsidR="0083463C" w:rsidRPr="002407F9" w:rsidTr="00BF3E57">
        <w:trPr>
          <w:cantSplit/>
          <w:jc w:val="center"/>
        </w:trPr>
        <w:tc>
          <w:tcPr>
            <w:tcW w:w="630" w:type="dxa"/>
            <w:tcBorders>
              <w:top w:val="single" w:sz="12" w:space="0" w:color="auto"/>
            </w:tcBorders>
          </w:tcPr>
          <w:p w:rsidR="0083463C" w:rsidRPr="002407F9" w:rsidRDefault="0083463C" w:rsidP="00BF3E57">
            <w:pPr>
              <w:pStyle w:val="TABLE-cell"/>
              <w:jc w:val="right"/>
            </w:pPr>
            <w:r w:rsidRPr="002407F9">
              <w:t>0</w:t>
            </w:r>
          </w:p>
        </w:tc>
        <w:tc>
          <w:tcPr>
            <w:tcW w:w="2250" w:type="dxa"/>
            <w:tcBorders>
              <w:top w:val="single" w:sz="12" w:space="0" w:color="auto"/>
            </w:tcBorders>
          </w:tcPr>
          <w:p w:rsidR="0083463C" w:rsidRPr="002407F9" w:rsidRDefault="0083463C" w:rsidP="00BF3E57">
            <w:pPr>
              <w:pStyle w:val="TABLE-cell"/>
            </w:pPr>
            <w:r w:rsidRPr="002407F9">
              <w:t>Reserved</w:t>
            </w:r>
          </w:p>
        </w:tc>
        <w:tc>
          <w:tcPr>
            <w:tcW w:w="6480" w:type="dxa"/>
            <w:tcBorders>
              <w:top w:val="single" w:sz="12" w:space="0" w:color="auto"/>
            </w:tcBorders>
          </w:tcPr>
          <w:p w:rsidR="0083463C" w:rsidRPr="002407F9" w:rsidRDefault="0083463C" w:rsidP="00BF3E57">
            <w:pPr>
              <w:pStyle w:val="TABLE-cell"/>
            </w:pPr>
            <w:r w:rsidRPr="002407F9">
              <w:t>shall be zero</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1</w:t>
            </w:r>
          </w:p>
        </w:tc>
        <w:tc>
          <w:tcPr>
            <w:tcW w:w="2250" w:type="dxa"/>
          </w:tcPr>
          <w:p w:rsidR="0083463C" w:rsidRPr="002407F9" w:rsidRDefault="0083463C" w:rsidP="00BF3E57">
            <w:pPr>
              <w:pStyle w:val="TABLE-cell"/>
            </w:pPr>
            <w:r w:rsidRPr="002407F9">
              <w:t>fixedTPM</w:t>
            </w:r>
          </w:p>
        </w:tc>
        <w:tc>
          <w:tcPr>
            <w:tcW w:w="6480" w:type="dxa"/>
          </w:tcPr>
          <w:p w:rsidR="0083463C" w:rsidRPr="002407F9" w:rsidRDefault="0083463C" w:rsidP="00BF3E57">
            <w:pPr>
              <w:pStyle w:val="TABLE-cell"/>
            </w:pPr>
            <w:r w:rsidRPr="002407F9">
              <w:rPr>
                <w:b/>
              </w:rPr>
              <w:t>SET (1):</w:t>
            </w:r>
            <w:r w:rsidRPr="002407F9">
              <w:t xml:space="preserve"> The hierarchy of the object, as indicated by its Qualified Name, may not change.</w:t>
            </w:r>
          </w:p>
          <w:p w:rsidR="0083463C" w:rsidRPr="002407F9" w:rsidRDefault="0083463C" w:rsidP="00BF3E57">
            <w:pPr>
              <w:pStyle w:val="TABLE-cell"/>
            </w:pPr>
            <w:r w:rsidRPr="002407F9">
              <w:rPr>
                <w:b/>
              </w:rPr>
              <w:t>CLEAR (0):</w:t>
            </w:r>
            <w:r w:rsidRPr="002407F9">
              <w:t xml:space="preserve"> The hierarchy of the object may change as a result of this object or an ancestor key being duplicated for use in another hierarchy.</w:t>
            </w:r>
          </w:p>
          <w:p w:rsidR="008D1B53" w:rsidRPr="002407F9" w:rsidRDefault="008D1B53" w:rsidP="00315E43">
            <w:pPr>
              <w:pStyle w:val="Table-cell-note"/>
            </w:pPr>
            <w:r w:rsidRPr="002407F9">
              <w:t>NOTE</w:t>
            </w:r>
            <w:r w:rsidR="007061B6" w:rsidRPr="002407F9">
              <w:tab/>
            </w:r>
            <w:r w:rsidRPr="002407F9">
              <w:rPr>
                <w:i/>
              </w:rPr>
              <w:t>fixedTPM</w:t>
            </w:r>
            <w:r w:rsidRPr="002407F9">
              <w:t xml:space="preserve"> does not indicate that key material resides on a single TPM </w:t>
            </w:r>
            <w:r w:rsidR="007061B6" w:rsidRPr="002407F9">
              <w:t>(s</w:t>
            </w:r>
            <w:r w:rsidRPr="002407F9">
              <w:t xml:space="preserve">ee </w:t>
            </w:r>
            <w:r w:rsidRPr="002407F9">
              <w:rPr>
                <w:i/>
              </w:rPr>
              <w:t>sensitiveDataOrigin</w:t>
            </w:r>
            <w:r w:rsidR="007061B6" w:rsidRPr="002407F9">
              <w:t>)</w:t>
            </w:r>
            <w:r w:rsidR="000910F8" w:rsidRPr="002407F9">
              <w:rPr>
                <w:i/>
              </w:rPr>
              <w:t>.</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2</w:t>
            </w:r>
          </w:p>
        </w:tc>
        <w:tc>
          <w:tcPr>
            <w:tcW w:w="2250" w:type="dxa"/>
          </w:tcPr>
          <w:p w:rsidR="0083463C" w:rsidRPr="002407F9" w:rsidRDefault="0083463C" w:rsidP="00BF3E57">
            <w:pPr>
              <w:pStyle w:val="TABLE-cell"/>
            </w:pPr>
            <w:r w:rsidRPr="002407F9">
              <w:t>stClear</w:t>
            </w:r>
          </w:p>
        </w:tc>
        <w:tc>
          <w:tcPr>
            <w:tcW w:w="6480" w:type="dxa"/>
          </w:tcPr>
          <w:p w:rsidR="0083463C" w:rsidRPr="002407F9" w:rsidRDefault="0083463C" w:rsidP="00BF3E57">
            <w:pPr>
              <w:pStyle w:val="TABLE-cell"/>
            </w:pPr>
            <w:r w:rsidRPr="002407F9">
              <w:rPr>
                <w:b/>
              </w:rPr>
              <w:t>SET (1):</w:t>
            </w:r>
            <w:r w:rsidRPr="002407F9">
              <w:t xml:space="preserve"> Previously saved contexts of this object may not be loaded after Startup(CLEAR).</w:t>
            </w:r>
          </w:p>
          <w:p w:rsidR="0083463C" w:rsidRPr="002407F9" w:rsidRDefault="0083463C" w:rsidP="00BF3E57">
            <w:pPr>
              <w:pStyle w:val="TABLE-cell"/>
            </w:pPr>
            <w:r w:rsidRPr="002407F9">
              <w:rPr>
                <w:b/>
              </w:rPr>
              <w:t>CLEAR (0):</w:t>
            </w:r>
            <w:r w:rsidRPr="002407F9">
              <w:t xml:space="preserve"> Saved contexts of this object may be used after a Shutdown(STATE) and subsequent Startup().</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3</w:t>
            </w:r>
          </w:p>
        </w:tc>
        <w:tc>
          <w:tcPr>
            <w:tcW w:w="2250" w:type="dxa"/>
          </w:tcPr>
          <w:p w:rsidR="0083463C" w:rsidRPr="002407F9" w:rsidRDefault="0083463C" w:rsidP="00BF3E57">
            <w:pPr>
              <w:pStyle w:val="TABLE-cell"/>
              <w:rPr>
                <w:highlight w:val="yellow"/>
              </w:rPr>
            </w:pPr>
            <w:r w:rsidRPr="002407F9">
              <w:t>Reserved</w:t>
            </w:r>
          </w:p>
        </w:tc>
        <w:tc>
          <w:tcPr>
            <w:tcW w:w="6480" w:type="dxa"/>
          </w:tcPr>
          <w:p w:rsidR="0083463C" w:rsidRPr="002407F9" w:rsidRDefault="0083463C" w:rsidP="00BF3E57">
            <w:pPr>
              <w:pStyle w:val="TABLE-cell"/>
              <w:rPr>
                <w:b/>
                <w:kern w:val="32"/>
                <w:highlight w:val="yellow"/>
              </w:rPr>
            </w:pPr>
            <w:r w:rsidRPr="002407F9">
              <w:t>shall be zero</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4</w:t>
            </w:r>
          </w:p>
        </w:tc>
        <w:tc>
          <w:tcPr>
            <w:tcW w:w="2250" w:type="dxa"/>
          </w:tcPr>
          <w:p w:rsidR="0083463C" w:rsidRPr="002407F9" w:rsidRDefault="0083463C" w:rsidP="00BF3E57">
            <w:pPr>
              <w:pStyle w:val="TABLE-cell"/>
            </w:pPr>
            <w:r w:rsidRPr="002407F9">
              <w:t>fixedParent</w:t>
            </w:r>
          </w:p>
        </w:tc>
        <w:tc>
          <w:tcPr>
            <w:tcW w:w="6480" w:type="dxa"/>
          </w:tcPr>
          <w:p w:rsidR="0083463C" w:rsidRPr="002407F9" w:rsidRDefault="0083463C" w:rsidP="00BF3E57">
            <w:pPr>
              <w:pStyle w:val="TABLE-cell"/>
            </w:pPr>
            <w:r w:rsidRPr="002407F9">
              <w:rPr>
                <w:b/>
              </w:rPr>
              <w:t xml:space="preserve">SET (1): </w:t>
            </w:r>
            <w:r w:rsidRPr="002407F9">
              <w:t>The parent of the object may not change.</w:t>
            </w:r>
          </w:p>
          <w:p w:rsidR="0083463C" w:rsidRPr="002407F9" w:rsidRDefault="0083463C" w:rsidP="00BF3E57">
            <w:pPr>
              <w:pStyle w:val="TABLE-cell"/>
            </w:pPr>
            <w:r w:rsidRPr="002407F9">
              <w:rPr>
                <w:b/>
              </w:rPr>
              <w:t>CLEAR (0):</w:t>
            </w:r>
            <w:r w:rsidRPr="002407F9">
              <w:t xml:space="preserve"> The parent of the object may change as the result of a TPM2_Duplicate() of the object.</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5</w:t>
            </w:r>
          </w:p>
        </w:tc>
        <w:tc>
          <w:tcPr>
            <w:tcW w:w="2250" w:type="dxa"/>
          </w:tcPr>
          <w:p w:rsidR="0083463C" w:rsidRPr="002407F9" w:rsidRDefault="0083463C" w:rsidP="00BF3E57">
            <w:pPr>
              <w:pStyle w:val="TABLE-cell"/>
            </w:pPr>
            <w:r w:rsidRPr="002407F9">
              <w:t>sensitiveDataOrigin</w:t>
            </w:r>
          </w:p>
        </w:tc>
        <w:tc>
          <w:tcPr>
            <w:tcW w:w="6480" w:type="dxa"/>
          </w:tcPr>
          <w:p w:rsidR="0083463C" w:rsidRPr="002407F9" w:rsidRDefault="0083463C" w:rsidP="00BF3E57">
            <w:pPr>
              <w:pStyle w:val="TABLE-cell"/>
            </w:pPr>
            <w:r w:rsidRPr="002407F9">
              <w:rPr>
                <w:b/>
              </w:rPr>
              <w:t>SET (1):</w:t>
            </w:r>
            <w:r w:rsidRPr="002407F9">
              <w:t xml:space="preserve"> Indicates that, when the object was created with TPM2_Create() or TPM2_CreatePrimary(), the TPM generated all of the sensitive data other than the </w:t>
            </w:r>
            <w:r w:rsidRPr="002407F9">
              <w:rPr>
                <w:i/>
              </w:rPr>
              <w:t>authValue</w:t>
            </w:r>
            <w:r w:rsidRPr="002407F9">
              <w:t>.</w:t>
            </w:r>
          </w:p>
          <w:p w:rsidR="0083463C" w:rsidRPr="002407F9" w:rsidRDefault="0083463C" w:rsidP="00BF3E57">
            <w:pPr>
              <w:pStyle w:val="TABLE-cell"/>
            </w:pPr>
            <w:r w:rsidRPr="002407F9">
              <w:rPr>
                <w:b/>
              </w:rPr>
              <w:t>CLEAR (0):</w:t>
            </w:r>
            <w:r w:rsidRPr="002407F9">
              <w:t xml:space="preserve"> A portion of the sensitive data, other than the </w:t>
            </w:r>
            <w:r w:rsidRPr="002407F9">
              <w:rPr>
                <w:i/>
              </w:rPr>
              <w:t>authValue</w:t>
            </w:r>
            <w:r w:rsidRPr="002407F9">
              <w:t>, was provided by the caller.</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6</w:t>
            </w:r>
          </w:p>
        </w:tc>
        <w:tc>
          <w:tcPr>
            <w:tcW w:w="2250" w:type="dxa"/>
          </w:tcPr>
          <w:p w:rsidR="0083463C" w:rsidRPr="002407F9" w:rsidDel="003D7983" w:rsidRDefault="0083463C" w:rsidP="00BF3E57">
            <w:pPr>
              <w:pStyle w:val="TABLE-cell"/>
            </w:pPr>
            <w:r w:rsidRPr="002407F9">
              <w:t>userWithAuth</w:t>
            </w:r>
          </w:p>
        </w:tc>
        <w:tc>
          <w:tcPr>
            <w:tcW w:w="6480" w:type="dxa"/>
          </w:tcPr>
          <w:p w:rsidR="0083463C" w:rsidRPr="002407F9" w:rsidRDefault="0083463C" w:rsidP="00BF3E57">
            <w:pPr>
              <w:pStyle w:val="TABLE-cell"/>
            </w:pPr>
            <w:r w:rsidRPr="002407F9">
              <w:rPr>
                <w:b/>
              </w:rPr>
              <w:t>SET (1):</w:t>
            </w:r>
            <w:r w:rsidRPr="002407F9">
              <w:t xml:space="preserve"> Approval of USER role actions with this object may be with an HMAC session or with a password using the </w:t>
            </w:r>
            <w:r w:rsidRPr="002407F9">
              <w:rPr>
                <w:i/>
              </w:rPr>
              <w:t>authValue</w:t>
            </w:r>
            <w:r w:rsidRPr="002407F9">
              <w:t xml:space="preserve"> of the object or a policy session.</w:t>
            </w:r>
          </w:p>
          <w:p w:rsidR="0083463C" w:rsidRPr="002407F9" w:rsidRDefault="0083463C" w:rsidP="00BF3E57">
            <w:pPr>
              <w:pStyle w:val="TABLE-cell"/>
            </w:pPr>
            <w:r w:rsidRPr="002407F9">
              <w:rPr>
                <w:b/>
              </w:rPr>
              <w:t>CLEAR (0):</w:t>
            </w:r>
            <w:r w:rsidRPr="002407F9">
              <w:t xml:space="preserve"> Approval of USER role actions with this object may only be done with a policy session.</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7</w:t>
            </w:r>
          </w:p>
        </w:tc>
        <w:tc>
          <w:tcPr>
            <w:tcW w:w="2250" w:type="dxa"/>
          </w:tcPr>
          <w:p w:rsidR="0083463C" w:rsidRPr="002407F9" w:rsidRDefault="0083463C" w:rsidP="00BF3E57">
            <w:pPr>
              <w:pStyle w:val="TABLE-cell"/>
            </w:pPr>
            <w:r w:rsidRPr="002407F9">
              <w:t>adminWithPolicy</w:t>
            </w:r>
          </w:p>
        </w:tc>
        <w:tc>
          <w:tcPr>
            <w:tcW w:w="6480" w:type="dxa"/>
          </w:tcPr>
          <w:p w:rsidR="0083463C" w:rsidRPr="002407F9" w:rsidRDefault="0083463C" w:rsidP="00BF3E57">
            <w:pPr>
              <w:pStyle w:val="TABLE-cell"/>
            </w:pPr>
            <w:r w:rsidRPr="002407F9">
              <w:rPr>
                <w:b/>
              </w:rPr>
              <w:t>SET (1):</w:t>
            </w:r>
            <w:r w:rsidRPr="002407F9">
              <w:t xml:space="preserve"> Approval of ADMIN role actions with this object may only be done with a policy session.</w:t>
            </w:r>
          </w:p>
          <w:p w:rsidR="0083463C" w:rsidRPr="002407F9" w:rsidRDefault="0083463C" w:rsidP="00BF3E57">
            <w:pPr>
              <w:pStyle w:val="TABLE-cell"/>
            </w:pPr>
            <w:r w:rsidRPr="002407F9">
              <w:rPr>
                <w:b/>
              </w:rPr>
              <w:t>CLEAR (0):</w:t>
            </w:r>
            <w:r w:rsidRPr="002407F9">
              <w:t xml:space="preserve"> Approval of ADMIN role actions with this object may be with an HMAC session or with a password using the </w:t>
            </w:r>
            <w:r w:rsidRPr="002407F9">
              <w:rPr>
                <w:i/>
              </w:rPr>
              <w:t>authValue</w:t>
            </w:r>
            <w:r w:rsidRPr="002407F9">
              <w:t xml:space="preserve"> of the object or a policy session.</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9:8</w:t>
            </w:r>
          </w:p>
        </w:tc>
        <w:tc>
          <w:tcPr>
            <w:tcW w:w="2250" w:type="dxa"/>
          </w:tcPr>
          <w:p w:rsidR="0083463C" w:rsidRPr="002407F9" w:rsidRDefault="0083463C" w:rsidP="00BF3E57">
            <w:pPr>
              <w:pStyle w:val="TABLE-cell"/>
            </w:pPr>
            <w:r w:rsidRPr="002407F9">
              <w:t>Reserved</w:t>
            </w:r>
          </w:p>
        </w:tc>
        <w:tc>
          <w:tcPr>
            <w:tcW w:w="6480" w:type="dxa"/>
          </w:tcPr>
          <w:p w:rsidR="0083463C" w:rsidRPr="002407F9" w:rsidRDefault="0083463C" w:rsidP="00BF3E57">
            <w:pPr>
              <w:pStyle w:val="TABLE-cell"/>
              <w:rPr>
                <w:b/>
              </w:rPr>
            </w:pPr>
            <w:r w:rsidRPr="002407F9">
              <w:t>shall be zero</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10</w:t>
            </w:r>
          </w:p>
        </w:tc>
        <w:tc>
          <w:tcPr>
            <w:tcW w:w="2250" w:type="dxa"/>
          </w:tcPr>
          <w:p w:rsidR="0083463C" w:rsidRPr="002407F9" w:rsidRDefault="0083463C" w:rsidP="00BF3E57">
            <w:pPr>
              <w:pStyle w:val="TABLE-cell"/>
            </w:pPr>
            <w:r w:rsidRPr="002407F9">
              <w:t>noDA</w:t>
            </w:r>
          </w:p>
        </w:tc>
        <w:tc>
          <w:tcPr>
            <w:tcW w:w="6480" w:type="dxa"/>
          </w:tcPr>
          <w:p w:rsidR="0083463C" w:rsidRPr="002407F9" w:rsidRDefault="0083463C" w:rsidP="00BF3E57">
            <w:pPr>
              <w:pStyle w:val="TABLE-cell"/>
            </w:pPr>
            <w:r w:rsidRPr="002407F9">
              <w:rPr>
                <w:b/>
              </w:rPr>
              <w:t xml:space="preserve">SET (1): </w:t>
            </w:r>
            <w:r w:rsidRPr="002407F9">
              <w:t>The object is not subject to dictionary attack protections.</w:t>
            </w:r>
          </w:p>
          <w:p w:rsidR="0083463C" w:rsidRPr="002407F9" w:rsidRDefault="0083463C" w:rsidP="00BF3E57">
            <w:pPr>
              <w:pStyle w:val="TABLE-cell"/>
              <w:rPr>
                <w:b/>
              </w:rPr>
            </w:pPr>
            <w:r w:rsidRPr="002407F9">
              <w:rPr>
                <w:b/>
              </w:rPr>
              <w:t xml:space="preserve">CLEAR (0): </w:t>
            </w:r>
            <w:r w:rsidRPr="002407F9">
              <w:t>The object is subject to dictionary attack protections.</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lastRenderedPageBreak/>
              <w:t>11</w:t>
            </w:r>
          </w:p>
        </w:tc>
        <w:tc>
          <w:tcPr>
            <w:tcW w:w="2250" w:type="dxa"/>
          </w:tcPr>
          <w:p w:rsidR="0083463C" w:rsidRPr="002407F9" w:rsidRDefault="0083463C" w:rsidP="00BF3E57">
            <w:pPr>
              <w:pStyle w:val="TABLE-cell"/>
            </w:pPr>
            <w:r w:rsidRPr="002407F9">
              <w:t>encryptedDuplication</w:t>
            </w:r>
          </w:p>
        </w:tc>
        <w:tc>
          <w:tcPr>
            <w:tcW w:w="6480" w:type="dxa"/>
          </w:tcPr>
          <w:p w:rsidR="0083463C" w:rsidRPr="002407F9" w:rsidRDefault="0083463C" w:rsidP="00BF3E57">
            <w:pPr>
              <w:pStyle w:val="TABLE-cell"/>
            </w:pPr>
            <w:r w:rsidRPr="002407F9">
              <w:rPr>
                <w:b/>
              </w:rPr>
              <w:t xml:space="preserve">SET (1): </w:t>
            </w:r>
            <w:r w:rsidRPr="002407F9">
              <w:t xml:space="preserve">If the object is duplicated, then </w:t>
            </w:r>
            <w:r w:rsidRPr="002407F9">
              <w:rPr>
                <w:i/>
              </w:rPr>
              <w:t>symmetricAlg</w:t>
            </w:r>
            <w:r w:rsidRPr="002407F9">
              <w:t xml:space="preserve"> shall not be TPM_ALG_NULL and</w:t>
            </w:r>
            <w:r w:rsidRPr="002407F9">
              <w:rPr>
                <w:i/>
              </w:rPr>
              <w:t xml:space="preserve"> newParentHandle</w:t>
            </w:r>
            <w:r w:rsidRPr="002407F9">
              <w:t xml:space="preserve"> shall not be TPM_RH_NULL.</w:t>
            </w:r>
          </w:p>
          <w:p w:rsidR="0083463C" w:rsidRPr="002407F9" w:rsidRDefault="0083463C" w:rsidP="00BF3E57">
            <w:pPr>
              <w:pStyle w:val="TABLE-cell"/>
            </w:pPr>
            <w:r w:rsidRPr="002407F9">
              <w:rPr>
                <w:b/>
              </w:rPr>
              <w:t xml:space="preserve">CLEAR (0): </w:t>
            </w:r>
            <w:r w:rsidRPr="002407F9">
              <w:t>The object may be duplicated without an inner wrapper on the private portion of the object and the new parent may be TPM_RH_NULL.</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15:12</w:t>
            </w:r>
          </w:p>
        </w:tc>
        <w:tc>
          <w:tcPr>
            <w:tcW w:w="2250" w:type="dxa"/>
          </w:tcPr>
          <w:p w:rsidR="0083463C" w:rsidRPr="002407F9" w:rsidRDefault="0083463C" w:rsidP="00BF3E57">
            <w:pPr>
              <w:pStyle w:val="TABLE-cell"/>
            </w:pPr>
            <w:r w:rsidRPr="002407F9">
              <w:t>Reserved</w:t>
            </w:r>
          </w:p>
        </w:tc>
        <w:tc>
          <w:tcPr>
            <w:tcW w:w="6480" w:type="dxa"/>
          </w:tcPr>
          <w:p w:rsidR="0083463C" w:rsidRPr="002407F9" w:rsidRDefault="0083463C" w:rsidP="00BF3E57">
            <w:pPr>
              <w:pStyle w:val="TABLE-cell"/>
            </w:pPr>
            <w:r w:rsidRPr="002407F9">
              <w:t>shall be zero</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16</w:t>
            </w:r>
          </w:p>
        </w:tc>
        <w:tc>
          <w:tcPr>
            <w:tcW w:w="2250" w:type="dxa"/>
          </w:tcPr>
          <w:p w:rsidR="0083463C" w:rsidRPr="002407F9" w:rsidRDefault="0083463C" w:rsidP="00BF3E57">
            <w:pPr>
              <w:pStyle w:val="TABLE-cell"/>
            </w:pPr>
            <w:r w:rsidRPr="002407F9">
              <w:t>restricted</w:t>
            </w:r>
          </w:p>
        </w:tc>
        <w:tc>
          <w:tcPr>
            <w:tcW w:w="6480" w:type="dxa"/>
          </w:tcPr>
          <w:p w:rsidR="0083463C" w:rsidRPr="002407F9" w:rsidRDefault="0083463C" w:rsidP="00BF3E57">
            <w:pPr>
              <w:pStyle w:val="TABLE-cell"/>
            </w:pPr>
            <w:r w:rsidRPr="002407F9">
              <w:rPr>
                <w:b/>
              </w:rPr>
              <w:t>SET (1):</w:t>
            </w:r>
            <w:r w:rsidRPr="002407F9">
              <w:t xml:space="preserve"> Key usage is restricted to manipulate structures of known format; the parent of this key shall have </w:t>
            </w:r>
            <w:r w:rsidRPr="002407F9">
              <w:rPr>
                <w:i/>
              </w:rPr>
              <w:t>restricted</w:t>
            </w:r>
            <w:r w:rsidRPr="002407F9">
              <w:t xml:space="preserve"> SET.</w:t>
            </w:r>
          </w:p>
          <w:p w:rsidR="0083463C" w:rsidRPr="002407F9" w:rsidRDefault="0083463C" w:rsidP="00BF3E57">
            <w:pPr>
              <w:pStyle w:val="TABLE-cell"/>
            </w:pPr>
            <w:r w:rsidRPr="002407F9">
              <w:rPr>
                <w:b/>
              </w:rPr>
              <w:t>CLEAR (0):</w:t>
            </w:r>
            <w:r w:rsidRPr="002407F9">
              <w:t xml:space="preserve"> Key usage is not restricted to use on special formats.</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17</w:t>
            </w:r>
          </w:p>
        </w:tc>
        <w:tc>
          <w:tcPr>
            <w:tcW w:w="2250" w:type="dxa"/>
          </w:tcPr>
          <w:p w:rsidR="0083463C" w:rsidRPr="002407F9" w:rsidRDefault="0083463C" w:rsidP="00BF3E57">
            <w:pPr>
              <w:pStyle w:val="TABLE-cell"/>
            </w:pPr>
            <w:r w:rsidRPr="002407F9">
              <w:t>decrypt</w:t>
            </w:r>
          </w:p>
        </w:tc>
        <w:tc>
          <w:tcPr>
            <w:tcW w:w="6480" w:type="dxa"/>
          </w:tcPr>
          <w:p w:rsidR="0083463C" w:rsidRPr="002407F9" w:rsidRDefault="0083463C" w:rsidP="00BF3E57">
            <w:pPr>
              <w:pStyle w:val="TABLE-cell"/>
            </w:pPr>
            <w:r w:rsidRPr="002407F9">
              <w:rPr>
                <w:b/>
              </w:rPr>
              <w:t>SET (1):</w:t>
            </w:r>
            <w:r w:rsidRPr="002407F9">
              <w:t xml:space="preserve"> The private portion of the key may be used to decrypt.</w:t>
            </w:r>
          </w:p>
          <w:p w:rsidR="0083463C" w:rsidRPr="002407F9" w:rsidRDefault="0083463C" w:rsidP="00BF3E57">
            <w:pPr>
              <w:pStyle w:val="TABLE-cell"/>
            </w:pPr>
            <w:r w:rsidRPr="002407F9">
              <w:rPr>
                <w:b/>
              </w:rPr>
              <w:t>CLEAR (0):</w:t>
            </w:r>
            <w:r w:rsidRPr="002407F9">
              <w:t xml:space="preserve"> The private portion of the key may not be used to decrypt.</w:t>
            </w:r>
          </w:p>
        </w:tc>
      </w:tr>
      <w:tr w:rsidR="0083463C" w:rsidRPr="002407F9" w:rsidTr="00BF3E57">
        <w:trPr>
          <w:cantSplit/>
          <w:jc w:val="center"/>
        </w:trPr>
        <w:tc>
          <w:tcPr>
            <w:tcW w:w="630" w:type="dxa"/>
          </w:tcPr>
          <w:p w:rsidR="0083463C" w:rsidRPr="002407F9" w:rsidRDefault="0083463C" w:rsidP="00BF3E57">
            <w:pPr>
              <w:pStyle w:val="TABLE-cell"/>
              <w:jc w:val="right"/>
              <w:rPr>
                <w:lang w:eastAsia="zh-CN"/>
              </w:rPr>
            </w:pPr>
            <w:r w:rsidRPr="002407F9">
              <w:t>18</w:t>
            </w:r>
          </w:p>
        </w:tc>
        <w:tc>
          <w:tcPr>
            <w:tcW w:w="2250" w:type="dxa"/>
          </w:tcPr>
          <w:p w:rsidR="0083463C" w:rsidRPr="002407F9" w:rsidRDefault="0083463C" w:rsidP="00BF3E57">
            <w:pPr>
              <w:pStyle w:val="TABLE-cell"/>
            </w:pPr>
            <w:r w:rsidRPr="002407F9">
              <w:t>sign / encrypt</w:t>
            </w:r>
          </w:p>
        </w:tc>
        <w:tc>
          <w:tcPr>
            <w:tcW w:w="6480" w:type="dxa"/>
          </w:tcPr>
          <w:p w:rsidR="0083463C" w:rsidRPr="002407F9" w:rsidRDefault="0083463C" w:rsidP="00BF3E57">
            <w:pPr>
              <w:pStyle w:val="TABLE-cell"/>
            </w:pPr>
            <w:r w:rsidRPr="002407F9">
              <w:rPr>
                <w:b/>
              </w:rPr>
              <w:t>SET (1):</w:t>
            </w:r>
            <w:r w:rsidRPr="002407F9">
              <w:t xml:space="preserve"> For a symmetric cipher object, the private portion of the key may be used to encrypt. For other objects, the private portion of the key may be used to sign.</w:t>
            </w:r>
          </w:p>
          <w:p w:rsidR="0083463C" w:rsidRPr="002407F9" w:rsidRDefault="0083463C" w:rsidP="00BF3E57">
            <w:pPr>
              <w:pStyle w:val="TABLE-cell"/>
            </w:pPr>
            <w:r w:rsidRPr="002407F9">
              <w:rPr>
                <w:b/>
              </w:rPr>
              <w:t>CLEAR (0):</w:t>
            </w:r>
            <w:r w:rsidRPr="002407F9">
              <w:t xml:space="preserve"> The private portion of the key may not be used to sign or encrypt.</w:t>
            </w:r>
          </w:p>
        </w:tc>
      </w:tr>
      <w:tr w:rsidR="001F5702" w:rsidRPr="004A61C2" w:rsidTr="001F5702">
        <w:trPr>
          <w:cantSplit/>
          <w:jc w:val="center"/>
        </w:trPr>
        <w:tc>
          <w:tcPr>
            <w:tcW w:w="630" w:type="dxa"/>
          </w:tcPr>
          <w:p w:rsidR="001F5702" w:rsidRDefault="001F5702" w:rsidP="00C32301">
            <w:pPr>
              <w:pStyle w:val="TABLE-cell"/>
              <w:jc w:val="right"/>
            </w:pPr>
            <w:r>
              <w:t xml:space="preserve">19 </w:t>
            </w:r>
          </w:p>
        </w:tc>
        <w:tc>
          <w:tcPr>
            <w:tcW w:w="2250" w:type="dxa"/>
          </w:tcPr>
          <w:p w:rsidR="001F5702" w:rsidRDefault="00BC65F3" w:rsidP="001F5702">
            <w:pPr>
              <w:pStyle w:val="TABLE-cell"/>
            </w:pPr>
            <w:r>
              <w:t>x</w:t>
            </w:r>
            <w:r w:rsidR="0079253D">
              <w:t>509sign</w:t>
            </w:r>
          </w:p>
        </w:tc>
        <w:tc>
          <w:tcPr>
            <w:tcW w:w="6480" w:type="dxa"/>
          </w:tcPr>
          <w:p w:rsidR="001F5702" w:rsidRPr="00015D4E" w:rsidRDefault="001F5702" w:rsidP="001F5702">
            <w:pPr>
              <w:pStyle w:val="TABLE-cell"/>
            </w:pPr>
            <w:r w:rsidRPr="00015D4E">
              <w:rPr>
                <w:b/>
              </w:rPr>
              <w:t>SET (1):</w:t>
            </w:r>
            <w:r w:rsidRPr="00015D4E">
              <w:t xml:space="preserve"> A</w:t>
            </w:r>
            <w:r w:rsidR="0079253D" w:rsidRPr="00015D4E">
              <w:t>n asymmetric</w:t>
            </w:r>
            <w:r w:rsidRPr="00015D4E">
              <w:t xml:space="preserve"> key that may not be used to sign with</w:t>
            </w:r>
            <w:r w:rsidR="0079253D" w:rsidRPr="00015D4E">
              <w:t xml:space="preserve"> </w:t>
            </w:r>
            <w:r w:rsidRPr="00015D4E">
              <w:t>TPM2_Sign()</w:t>
            </w:r>
          </w:p>
          <w:p w:rsidR="001F5702" w:rsidRPr="00015D4E" w:rsidRDefault="001F5702" w:rsidP="001F5702">
            <w:pPr>
              <w:pStyle w:val="TABLE-cell"/>
            </w:pPr>
            <w:r w:rsidRPr="00015D4E">
              <w:rPr>
                <w:b/>
              </w:rPr>
              <w:t xml:space="preserve">CLEAR (0): </w:t>
            </w:r>
            <w:r w:rsidRPr="00015D4E">
              <w:t xml:space="preserve">A key that may be used with TPM2_Sign() if </w:t>
            </w:r>
            <w:r w:rsidRPr="00015D4E">
              <w:rPr>
                <w:i/>
              </w:rPr>
              <w:t>sign</w:t>
            </w:r>
            <w:r w:rsidRPr="00015D4E">
              <w:t xml:space="preserve"> is SET</w:t>
            </w:r>
          </w:p>
          <w:p w:rsidR="001F5702" w:rsidRDefault="001F5702" w:rsidP="0079253D">
            <w:pPr>
              <w:pStyle w:val="Table-cell-note"/>
              <w:rPr>
                <w:b/>
              </w:rPr>
            </w:pPr>
            <w:r w:rsidRPr="00015D4E">
              <w:t>NOTE:</w:t>
            </w:r>
            <w:r w:rsidRPr="00015D4E">
              <w:tab/>
              <w:t xml:space="preserve">This attribute only has significance if </w:t>
            </w:r>
            <w:r w:rsidRPr="00015D4E">
              <w:rPr>
                <w:i/>
              </w:rPr>
              <w:t xml:space="preserve">sign  </w:t>
            </w:r>
            <w:r w:rsidRPr="00015D4E">
              <w:t>is SET.</w:t>
            </w:r>
          </w:p>
        </w:tc>
      </w:tr>
      <w:tr w:rsidR="0083463C" w:rsidRPr="002407F9" w:rsidTr="00BF3E57">
        <w:trPr>
          <w:cantSplit/>
          <w:jc w:val="center"/>
        </w:trPr>
        <w:tc>
          <w:tcPr>
            <w:tcW w:w="630" w:type="dxa"/>
          </w:tcPr>
          <w:p w:rsidR="0083463C" w:rsidRPr="002407F9" w:rsidRDefault="0083463C" w:rsidP="00BF3E57">
            <w:pPr>
              <w:pStyle w:val="TABLE-cell"/>
              <w:keepNext w:val="0"/>
              <w:jc w:val="right"/>
              <w:rPr>
                <w:lang w:eastAsia="zh-CN"/>
              </w:rPr>
            </w:pPr>
            <w:r w:rsidRPr="002407F9">
              <w:t>31:</w:t>
            </w:r>
            <w:r w:rsidR="00A462E1">
              <w:t>20</w:t>
            </w:r>
          </w:p>
        </w:tc>
        <w:tc>
          <w:tcPr>
            <w:tcW w:w="2250" w:type="dxa"/>
          </w:tcPr>
          <w:p w:rsidR="0083463C" w:rsidRPr="002407F9" w:rsidRDefault="0083463C" w:rsidP="00BF3E57">
            <w:pPr>
              <w:pStyle w:val="TABLE-cell"/>
              <w:keepNext w:val="0"/>
            </w:pPr>
            <w:r w:rsidRPr="002407F9">
              <w:t>Reserved</w:t>
            </w:r>
          </w:p>
        </w:tc>
        <w:tc>
          <w:tcPr>
            <w:tcW w:w="6480" w:type="dxa"/>
          </w:tcPr>
          <w:p w:rsidR="0083463C" w:rsidRPr="002407F9" w:rsidRDefault="0083463C" w:rsidP="00BF3E57">
            <w:pPr>
              <w:pStyle w:val="TABLE-cell"/>
              <w:keepNext w:val="0"/>
            </w:pPr>
            <w:r w:rsidRPr="002407F9">
              <w:t>shall be zero</w:t>
            </w:r>
          </w:p>
        </w:tc>
      </w:tr>
    </w:tbl>
    <w:p w:rsidR="0083463C" w:rsidRPr="002407F9" w:rsidRDefault="0083463C" w:rsidP="0083463C">
      <w:pPr>
        <w:pStyle w:val="Heading3"/>
        <w:rPr>
          <w:noProof/>
        </w:rPr>
      </w:pPr>
      <w:bookmarkStart w:id="1363" w:name="_Toc288814925"/>
      <w:bookmarkStart w:id="1364" w:name="_Toc304539163"/>
      <w:bookmarkStart w:id="1365" w:name="_Toc308709703"/>
      <w:bookmarkStart w:id="1366" w:name="_Toc380749409"/>
      <w:bookmarkStart w:id="1367" w:name="_Toc384901715"/>
      <w:bookmarkStart w:id="1368" w:name="_Toc432512239"/>
      <w:bookmarkStart w:id="1369" w:name="_Toc443575579"/>
      <w:bookmarkStart w:id="1370" w:name="_Ref446421235"/>
      <w:bookmarkStart w:id="1371" w:name="_Toc470517806"/>
      <w:bookmarkStart w:id="1372" w:name="_Toc462921026"/>
      <w:bookmarkStart w:id="1373" w:name="_Toc516154844"/>
      <w:bookmarkStart w:id="1374" w:name="_Toc20317574"/>
      <w:r w:rsidRPr="002407F9">
        <w:rPr>
          <w:noProof/>
        </w:rPr>
        <w:t>Attribute Descriptions</w:t>
      </w:r>
      <w:bookmarkEnd w:id="1363"/>
      <w:bookmarkEnd w:id="1364"/>
      <w:bookmarkEnd w:id="1365"/>
      <w:bookmarkEnd w:id="1366"/>
      <w:bookmarkEnd w:id="1367"/>
      <w:bookmarkEnd w:id="1368"/>
      <w:bookmarkEnd w:id="1369"/>
      <w:bookmarkEnd w:id="1370"/>
      <w:bookmarkEnd w:id="1371"/>
      <w:bookmarkEnd w:id="1372"/>
      <w:bookmarkEnd w:id="1373"/>
      <w:bookmarkEnd w:id="1374"/>
    </w:p>
    <w:p w:rsidR="0083463C" w:rsidRPr="002407F9" w:rsidRDefault="0083463C" w:rsidP="0083463C">
      <w:pPr>
        <w:pStyle w:val="Heading4"/>
        <w:rPr>
          <w:noProof/>
        </w:rPr>
      </w:pPr>
      <w:bookmarkStart w:id="1375" w:name="_Toc288814926"/>
      <w:bookmarkStart w:id="1376" w:name="_Toc304539164"/>
      <w:bookmarkStart w:id="1377" w:name="_Toc308709704"/>
      <w:bookmarkStart w:id="1378" w:name="_Toc380749410"/>
      <w:bookmarkStart w:id="1379" w:name="_Toc384901716"/>
      <w:bookmarkStart w:id="1380" w:name="_Toc432512240"/>
      <w:bookmarkStart w:id="1381" w:name="_Toc443575580"/>
      <w:bookmarkStart w:id="1382" w:name="_Toc470517807"/>
      <w:bookmarkStart w:id="1383" w:name="_Toc462921027"/>
      <w:bookmarkStart w:id="1384" w:name="_Toc516154845"/>
      <w:bookmarkStart w:id="1385" w:name="_Toc20317575"/>
      <w:r w:rsidRPr="002407F9">
        <w:rPr>
          <w:noProof/>
        </w:rPr>
        <w:t>Introduction</w:t>
      </w:r>
      <w:bookmarkEnd w:id="1375"/>
      <w:bookmarkEnd w:id="1376"/>
      <w:bookmarkEnd w:id="1377"/>
      <w:bookmarkEnd w:id="1378"/>
      <w:bookmarkEnd w:id="1379"/>
      <w:bookmarkEnd w:id="1380"/>
      <w:bookmarkEnd w:id="1381"/>
      <w:bookmarkEnd w:id="1382"/>
      <w:bookmarkEnd w:id="1383"/>
      <w:bookmarkEnd w:id="1384"/>
      <w:bookmarkEnd w:id="1385"/>
    </w:p>
    <w:p w:rsidR="0083463C" w:rsidRPr="002407F9" w:rsidRDefault="0083463C" w:rsidP="0083463C">
      <w:pPr>
        <w:pStyle w:val="BodyText"/>
        <w:rPr>
          <w:noProof/>
        </w:rPr>
      </w:pPr>
      <w:r w:rsidRPr="002407F9">
        <w:rPr>
          <w:noProof/>
        </w:rPr>
        <w:t xml:space="preserve">The following remaining paragraphs in </w:t>
      </w:r>
      <w:r w:rsidRPr="002407F9">
        <w:rPr>
          <w:noProof/>
        </w:rPr>
        <w:fldChar w:fldCharType="begin"/>
      </w:r>
      <w:r w:rsidRPr="002407F9">
        <w:rPr>
          <w:noProof/>
        </w:rPr>
        <w:instrText xml:space="preserve"> REF _Ref446421235 \r \h </w:instrText>
      </w:r>
      <w:r w:rsidRPr="002407F9">
        <w:rPr>
          <w:noProof/>
        </w:rPr>
      </w:r>
      <w:r w:rsidRPr="002407F9">
        <w:rPr>
          <w:noProof/>
        </w:rPr>
        <w:fldChar w:fldCharType="separate"/>
      </w:r>
      <w:r w:rsidR="00AE7D6E">
        <w:rPr>
          <w:noProof/>
        </w:rPr>
        <w:t>8.3.3</w:t>
      </w:r>
      <w:r w:rsidRPr="002407F9">
        <w:rPr>
          <w:noProof/>
        </w:rPr>
        <w:fldChar w:fldCharType="end"/>
      </w:r>
      <w:r w:rsidRPr="002407F9">
        <w:rPr>
          <w:noProof/>
        </w:rPr>
        <w:t xml:space="preserve"> describe the use and settings for each of the TPMA_OBJECT attributes. The description includes checks that are performed on the </w:t>
      </w:r>
      <w:r w:rsidRPr="002407F9">
        <w:rPr>
          <w:i/>
          <w:noProof/>
        </w:rPr>
        <w:t>objectAttributes</w:t>
      </w:r>
      <w:r w:rsidRPr="002407F9">
        <w:rPr>
          <w:noProof/>
        </w:rPr>
        <w:t xml:space="preserve"> when an object is created, when it is loaded, and when it is imported. In these descriptions:</w:t>
      </w:r>
    </w:p>
    <w:p w:rsidR="00EA7982" w:rsidRDefault="0083463C" w:rsidP="0083463C">
      <w:pPr>
        <w:pStyle w:val="BodyText"/>
        <w:ind w:left="1440" w:hanging="1440"/>
        <w:rPr>
          <w:noProof/>
        </w:rPr>
      </w:pPr>
      <w:r w:rsidRPr="002407F9">
        <w:rPr>
          <w:b/>
          <w:noProof/>
        </w:rPr>
        <w:t>Creation</w:t>
      </w:r>
      <w:r w:rsidRPr="002407F9">
        <w:rPr>
          <w:b/>
          <w:noProof/>
        </w:rPr>
        <w:tab/>
      </w:r>
      <w:r w:rsidRPr="002407F9">
        <w:rPr>
          <w:noProof/>
        </w:rPr>
        <w:t xml:space="preserve">indicates settings for the </w:t>
      </w:r>
      <w:r w:rsidRPr="002407F9">
        <w:rPr>
          <w:i/>
          <w:noProof/>
        </w:rPr>
        <w:t>template</w:t>
      </w:r>
      <w:r w:rsidRPr="002407F9">
        <w:rPr>
          <w:noProof/>
        </w:rPr>
        <w:t xml:space="preserve"> parameter in TPM2_Create() or TPM2_CreatePrimary()</w:t>
      </w:r>
    </w:p>
    <w:p w:rsidR="0083463C" w:rsidRPr="002407F9" w:rsidRDefault="0083463C" w:rsidP="0083463C">
      <w:pPr>
        <w:pStyle w:val="BodyText"/>
        <w:ind w:left="1440" w:hanging="1440"/>
        <w:rPr>
          <w:noProof/>
        </w:rPr>
      </w:pPr>
      <w:r w:rsidRPr="002407F9">
        <w:rPr>
          <w:b/>
          <w:noProof/>
        </w:rPr>
        <w:t>Load</w:t>
      </w:r>
      <w:r w:rsidRPr="002407F9">
        <w:rPr>
          <w:noProof/>
        </w:rPr>
        <w:tab/>
        <w:t xml:space="preserve">indicates settings for the </w:t>
      </w:r>
      <w:r w:rsidRPr="002407F9">
        <w:rPr>
          <w:i/>
          <w:noProof/>
        </w:rPr>
        <w:t>inPublic</w:t>
      </w:r>
      <w:r w:rsidRPr="002407F9">
        <w:rPr>
          <w:noProof/>
        </w:rPr>
        <w:t xml:space="preserve"> parameter in TPM2_Load()</w:t>
      </w:r>
    </w:p>
    <w:p w:rsidR="0083463C" w:rsidRPr="002407F9" w:rsidRDefault="0083463C" w:rsidP="0083463C">
      <w:pPr>
        <w:pStyle w:val="BodyText"/>
        <w:ind w:left="1440" w:hanging="1440"/>
        <w:rPr>
          <w:noProof/>
        </w:rPr>
      </w:pPr>
      <w:r w:rsidRPr="002407F9">
        <w:rPr>
          <w:b/>
          <w:noProof/>
        </w:rPr>
        <w:t>Import</w:t>
      </w:r>
      <w:r w:rsidRPr="002407F9">
        <w:rPr>
          <w:noProof/>
        </w:rPr>
        <w:t xml:space="preserve"> </w:t>
      </w:r>
      <w:r w:rsidRPr="002407F9">
        <w:rPr>
          <w:noProof/>
        </w:rPr>
        <w:tab/>
        <w:t xml:space="preserve">indicates settings for the </w:t>
      </w:r>
      <w:r w:rsidRPr="002407F9">
        <w:rPr>
          <w:i/>
          <w:noProof/>
        </w:rPr>
        <w:t>objectPublic</w:t>
      </w:r>
      <w:r w:rsidRPr="002407F9">
        <w:rPr>
          <w:noProof/>
        </w:rPr>
        <w:t xml:space="preserve"> parameter in TPM2_Import()</w:t>
      </w:r>
    </w:p>
    <w:p w:rsidR="0083463C" w:rsidRPr="002407F9" w:rsidRDefault="0083463C" w:rsidP="0083463C">
      <w:pPr>
        <w:pStyle w:val="BodyText"/>
        <w:ind w:left="1440" w:hanging="1440"/>
        <w:rPr>
          <w:noProof/>
        </w:rPr>
      </w:pPr>
      <w:r w:rsidRPr="002407F9">
        <w:rPr>
          <w:b/>
          <w:noProof/>
        </w:rPr>
        <w:t>External</w:t>
      </w:r>
      <w:r w:rsidRPr="002407F9">
        <w:rPr>
          <w:noProof/>
        </w:rPr>
        <w:tab/>
        <w:t xml:space="preserve">indicates settings that apply to the </w:t>
      </w:r>
      <w:r w:rsidRPr="002407F9">
        <w:rPr>
          <w:i/>
          <w:noProof/>
        </w:rPr>
        <w:t xml:space="preserve">inPublic </w:t>
      </w:r>
      <w:r w:rsidRPr="002407F9">
        <w:rPr>
          <w:noProof/>
        </w:rPr>
        <w:t>parameter in TPM2_LoadExternal() if both the public and sensitive portions of the object are loaded</w:t>
      </w:r>
    </w:p>
    <w:p w:rsidR="0083463C" w:rsidRPr="002407F9" w:rsidRDefault="0083463C" w:rsidP="0083463C">
      <w:pPr>
        <w:pStyle w:val="NOTE"/>
        <w:rPr>
          <w:noProof/>
        </w:rPr>
      </w:pPr>
      <w:r w:rsidRPr="002407F9">
        <w:rPr>
          <w:noProof/>
        </w:rPr>
        <w:t>NOTE</w:t>
      </w:r>
      <w:r w:rsidRPr="002407F9">
        <w:rPr>
          <w:noProof/>
        </w:rPr>
        <w:tab/>
        <w:t xml:space="preserve">For TPM2_LoadExternal() when only the public portion of the object is loaded, the only attribute checks are the checks in the validation code following </w:t>
      </w:r>
      <w:r w:rsidRPr="002407F9">
        <w:rPr>
          <w:noProof/>
        </w:rPr>
        <w:fldChar w:fldCharType="begin"/>
      </w:r>
      <w:r w:rsidRPr="002407F9">
        <w:rPr>
          <w:noProof/>
        </w:rPr>
        <w:instrText xml:space="preserve"> REF _Ref213575138 \h </w:instrText>
      </w:r>
      <w:r w:rsidRPr="002407F9">
        <w:rPr>
          <w:noProof/>
        </w:rPr>
      </w:r>
      <w:r w:rsidRPr="002407F9">
        <w:rPr>
          <w:noProof/>
        </w:rPr>
        <w:fldChar w:fldCharType="separate"/>
      </w:r>
      <w:r w:rsidR="00AE7D6E" w:rsidRPr="002407F9">
        <w:rPr>
          <w:noProof/>
        </w:rPr>
        <w:t xml:space="preserve">Table </w:t>
      </w:r>
      <w:r w:rsidR="00AE7D6E">
        <w:rPr>
          <w:noProof/>
        </w:rPr>
        <w:t>31</w:t>
      </w:r>
      <w:r w:rsidRPr="002407F9">
        <w:rPr>
          <w:noProof/>
        </w:rPr>
        <w:fldChar w:fldCharType="end"/>
      </w:r>
      <w:r w:rsidRPr="002407F9">
        <w:rPr>
          <w:noProof/>
        </w:rPr>
        <w:t xml:space="preserve"> and the reserved attributes check.</w:t>
      </w:r>
    </w:p>
    <w:p w:rsidR="0083463C" w:rsidRPr="002407F9" w:rsidRDefault="0083463C" w:rsidP="0083463C">
      <w:pPr>
        <w:pStyle w:val="BodyText"/>
        <w:keepNext w:val="0"/>
        <w:rPr>
          <w:noProof/>
        </w:rPr>
      </w:pPr>
      <w:r w:rsidRPr="002407F9">
        <w:rPr>
          <w:noProof/>
        </w:rPr>
        <w:t>For any consistency error of attributes in TPMA_OBJECT, the TPM shall return TPM_RC_ATTRIBUTES.</w:t>
      </w:r>
    </w:p>
    <w:p w:rsidR="00EA7982" w:rsidRDefault="0083463C" w:rsidP="0083463C">
      <w:pPr>
        <w:pStyle w:val="Heading4"/>
        <w:rPr>
          <w:noProof/>
        </w:rPr>
      </w:pPr>
      <w:bookmarkStart w:id="1386" w:name="_Toc286046992"/>
      <w:bookmarkStart w:id="1387" w:name="_Toc288814928"/>
      <w:bookmarkStart w:id="1388" w:name="_Toc304539165"/>
      <w:bookmarkStart w:id="1389" w:name="_Toc308709705"/>
      <w:bookmarkStart w:id="1390" w:name="_Toc380749411"/>
      <w:bookmarkStart w:id="1391" w:name="_Toc384901717"/>
      <w:bookmarkStart w:id="1392" w:name="_Toc432512241"/>
      <w:bookmarkStart w:id="1393" w:name="_Toc443575581"/>
      <w:bookmarkStart w:id="1394" w:name="_Toc470517808"/>
      <w:bookmarkStart w:id="1395" w:name="_Toc462921028"/>
      <w:bookmarkStart w:id="1396" w:name="_Toc516154846"/>
      <w:bookmarkStart w:id="1397" w:name="_Toc20317576"/>
      <w:r w:rsidRPr="002407F9">
        <w:rPr>
          <w:noProof/>
        </w:rPr>
        <w:lastRenderedPageBreak/>
        <w:t xml:space="preserve">Bit[1] – </w:t>
      </w:r>
      <w:r w:rsidRPr="002407F9">
        <w:rPr>
          <w:i/>
          <w:noProof/>
        </w:rPr>
        <w:t>fixedTPM</w:t>
      </w:r>
      <w:bookmarkEnd w:id="1386"/>
      <w:bookmarkEnd w:id="1387"/>
      <w:bookmarkEnd w:id="1388"/>
      <w:bookmarkEnd w:id="1389"/>
      <w:bookmarkEnd w:id="1390"/>
      <w:bookmarkEnd w:id="1391"/>
      <w:bookmarkEnd w:id="1392"/>
      <w:bookmarkEnd w:id="1393"/>
      <w:bookmarkEnd w:id="1394"/>
      <w:bookmarkEnd w:id="1395"/>
      <w:bookmarkEnd w:id="1396"/>
      <w:bookmarkEnd w:id="1397"/>
    </w:p>
    <w:p w:rsidR="0083463C" w:rsidRPr="002407F9" w:rsidRDefault="0083463C" w:rsidP="0083463C">
      <w:pPr>
        <w:pStyle w:val="BodyText"/>
        <w:rPr>
          <w:noProof/>
        </w:rPr>
      </w:pPr>
      <w:r w:rsidRPr="002407F9">
        <w:rPr>
          <w:noProof/>
        </w:rPr>
        <w:t>When SET, the object cannot be duplicated for use on a different TPM, either directly or indirectly and the Qualified Name of the object cannot change. When CLEAR, the object’s Qualified Name may change if the object or an ancestor is duplicated.</w:t>
      </w:r>
    </w:p>
    <w:p w:rsidR="0083463C" w:rsidRPr="002407F9" w:rsidRDefault="0083463C" w:rsidP="0083463C">
      <w:pPr>
        <w:pStyle w:val="NOTE"/>
        <w:keepNext/>
        <w:rPr>
          <w:noProof/>
        </w:rPr>
      </w:pPr>
      <w:r w:rsidRPr="002407F9">
        <w:rPr>
          <w:noProof/>
        </w:rPr>
        <w:t>NOTE</w:t>
      </w:r>
      <w:r w:rsidRPr="002407F9">
        <w:rPr>
          <w:noProof/>
        </w:rPr>
        <w:tab/>
        <w:t>This attribute is the logical inverse of the migratable attribute in 1.2. That is, when this attribute is CLEAR, it is the equivalent to a 1.2 object with migratable SET.</w:t>
      </w:r>
    </w:p>
    <w:p w:rsidR="0083463C" w:rsidRPr="002407F9" w:rsidRDefault="0083463C" w:rsidP="0083463C">
      <w:pPr>
        <w:pStyle w:val="BodyText"/>
        <w:ind w:left="1440" w:hanging="1440"/>
        <w:rPr>
          <w:noProof/>
        </w:rPr>
      </w:pPr>
      <w:r w:rsidRPr="002407F9">
        <w:rPr>
          <w:b/>
          <w:noProof/>
        </w:rPr>
        <w:t>Creation</w:t>
      </w:r>
      <w:r w:rsidRPr="002407F9">
        <w:rPr>
          <w:noProof/>
        </w:rPr>
        <w:tab/>
        <w:t xml:space="preserve">If </w:t>
      </w:r>
      <w:r w:rsidRPr="002407F9">
        <w:rPr>
          <w:i/>
          <w:noProof/>
        </w:rPr>
        <w:t>fixedTPM</w:t>
      </w:r>
      <w:r w:rsidRPr="002407F9">
        <w:rPr>
          <w:noProof/>
        </w:rPr>
        <w:t xml:space="preserve"> is SET in the object's parent, then </w:t>
      </w:r>
      <w:r w:rsidRPr="002407F9">
        <w:rPr>
          <w:i/>
          <w:noProof/>
        </w:rPr>
        <w:t>fixedTPM</w:t>
      </w:r>
      <w:r w:rsidRPr="002407F9">
        <w:rPr>
          <w:noProof/>
        </w:rPr>
        <w:t xml:space="preserve"> and </w:t>
      </w:r>
      <w:r w:rsidRPr="002407F9">
        <w:rPr>
          <w:i/>
          <w:noProof/>
        </w:rPr>
        <w:t>fixedParent</w:t>
      </w:r>
      <w:r w:rsidRPr="002407F9">
        <w:rPr>
          <w:noProof/>
        </w:rPr>
        <w:t xml:space="preserve"> shall both be set to the same value in </w:t>
      </w:r>
      <w:r w:rsidRPr="002407F9">
        <w:rPr>
          <w:i/>
          <w:noProof/>
        </w:rPr>
        <w:t>template.</w:t>
      </w:r>
      <w:r w:rsidRPr="002407F9">
        <w:rPr>
          <w:noProof/>
        </w:rPr>
        <w:t xml:space="preserve"> If </w:t>
      </w:r>
      <w:r w:rsidRPr="002407F9">
        <w:rPr>
          <w:i/>
          <w:noProof/>
        </w:rPr>
        <w:t>fixedTPM</w:t>
      </w:r>
      <w:r w:rsidRPr="002407F9">
        <w:rPr>
          <w:noProof/>
        </w:rPr>
        <w:t xml:space="preserve"> is CLEAR in the parent, this attribute shall also be CLEAR in </w:t>
      </w:r>
      <w:r w:rsidRPr="002407F9">
        <w:rPr>
          <w:i/>
          <w:noProof/>
        </w:rPr>
        <w:t>template</w:t>
      </w:r>
      <w:r w:rsidRPr="002407F9">
        <w:rPr>
          <w:noProof/>
        </w:rPr>
        <w:t>.</w:t>
      </w:r>
    </w:p>
    <w:p w:rsidR="0083463C" w:rsidRPr="002407F9" w:rsidRDefault="0083463C" w:rsidP="0083463C">
      <w:pPr>
        <w:pStyle w:val="NOTE"/>
        <w:keepNext/>
        <w:ind w:left="2880"/>
        <w:rPr>
          <w:noProof/>
        </w:rPr>
      </w:pPr>
      <w:r w:rsidRPr="002407F9">
        <w:rPr>
          <w:noProof/>
        </w:rPr>
        <w:t>NOTE</w:t>
      </w:r>
      <w:r w:rsidRPr="002407F9">
        <w:rPr>
          <w:noProof/>
        </w:rPr>
        <w:tab/>
        <w:t xml:space="preserve">For a Primary Object, the parent is considered to have </w:t>
      </w:r>
      <w:r w:rsidRPr="002407F9">
        <w:rPr>
          <w:i/>
          <w:noProof/>
        </w:rPr>
        <w:t>fixedTPM</w:t>
      </w:r>
      <w:r w:rsidRPr="002407F9">
        <w:rPr>
          <w:noProof/>
        </w:rPr>
        <w:t xml:space="preserve"> SET.</w:t>
      </w:r>
    </w:p>
    <w:p w:rsidR="0083463C" w:rsidRPr="002407F9" w:rsidRDefault="0083463C" w:rsidP="0083463C">
      <w:pPr>
        <w:pStyle w:val="BodyText"/>
        <w:ind w:left="1440" w:hanging="1440"/>
        <w:rPr>
          <w:noProof/>
        </w:rPr>
      </w:pPr>
      <w:r w:rsidRPr="002407F9">
        <w:rPr>
          <w:b/>
          <w:noProof/>
        </w:rPr>
        <w:t>Load</w:t>
      </w:r>
      <w:r w:rsidRPr="002407F9">
        <w:rPr>
          <w:noProof/>
        </w:rPr>
        <w:tab/>
        <w:t xml:space="preserve">If </w:t>
      </w:r>
      <w:r w:rsidRPr="002407F9">
        <w:rPr>
          <w:i/>
          <w:noProof/>
        </w:rPr>
        <w:t>fixedTPM</w:t>
      </w:r>
      <w:r w:rsidRPr="002407F9">
        <w:rPr>
          <w:noProof/>
        </w:rPr>
        <w:t xml:space="preserve"> is SET in the object's parent, then </w:t>
      </w:r>
      <w:r w:rsidRPr="002407F9">
        <w:rPr>
          <w:i/>
          <w:noProof/>
        </w:rPr>
        <w:t>fixedTPM</w:t>
      </w:r>
      <w:r w:rsidRPr="002407F9">
        <w:rPr>
          <w:noProof/>
        </w:rPr>
        <w:t xml:space="preserve"> and </w:t>
      </w:r>
      <w:r w:rsidRPr="002407F9">
        <w:rPr>
          <w:i/>
          <w:noProof/>
        </w:rPr>
        <w:t>fixedParent</w:t>
      </w:r>
      <w:r w:rsidRPr="002407F9">
        <w:rPr>
          <w:noProof/>
        </w:rPr>
        <w:t xml:space="preserve"> shall both be set to the same value. If </w:t>
      </w:r>
      <w:r w:rsidRPr="002407F9">
        <w:rPr>
          <w:i/>
          <w:noProof/>
        </w:rPr>
        <w:t>fixedTPM</w:t>
      </w:r>
      <w:r w:rsidRPr="002407F9">
        <w:rPr>
          <w:noProof/>
        </w:rPr>
        <w:t xml:space="preserve"> is CLEAR in the parent, this attribute shall also be CLEAR.</w:t>
      </w:r>
    </w:p>
    <w:p w:rsidR="0083463C" w:rsidRPr="002407F9" w:rsidRDefault="0083463C" w:rsidP="0083463C">
      <w:pPr>
        <w:pStyle w:val="BodyText"/>
        <w:ind w:left="1440" w:hanging="1440"/>
        <w:rPr>
          <w:noProof/>
        </w:rPr>
      </w:pPr>
      <w:r w:rsidRPr="002407F9">
        <w:rPr>
          <w:b/>
          <w:noProof/>
        </w:rPr>
        <w:t>Import</w:t>
      </w:r>
      <w:r w:rsidRPr="002407F9">
        <w:rPr>
          <w:noProof/>
        </w:rPr>
        <w:tab/>
        <w:t>shall be CLEAR</w:t>
      </w:r>
    </w:p>
    <w:p w:rsidR="0083463C" w:rsidRPr="002407F9" w:rsidRDefault="0083463C" w:rsidP="0083463C">
      <w:pPr>
        <w:pStyle w:val="BodyText"/>
        <w:ind w:left="1440" w:hanging="1440"/>
        <w:rPr>
          <w:noProof/>
        </w:rPr>
      </w:pPr>
      <w:r w:rsidRPr="002407F9">
        <w:rPr>
          <w:b/>
          <w:noProof/>
        </w:rPr>
        <w:t>External</w:t>
      </w:r>
      <w:r w:rsidRPr="002407F9">
        <w:rPr>
          <w:noProof/>
        </w:rPr>
        <w:tab/>
        <w:t>shall be CLEAR if both the public and sensitive portions are loaded or if fixedParent is CLEAR, otherwise may be SET or CLEAR</w:t>
      </w:r>
    </w:p>
    <w:p w:rsidR="00EA7982" w:rsidRDefault="0083463C" w:rsidP="0083463C">
      <w:pPr>
        <w:pStyle w:val="Heading4"/>
        <w:rPr>
          <w:noProof/>
        </w:rPr>
      </w:pPr>
      <w:bookmarkStart w:id="1398" w:name="_Toc286046993"/>
      <w:bookmarkStart w:id="1399" w:name="_Toc304539166"/>
      <w:bookmarkStart w:id="1400" w:name="_Toc308709706"/>
      <w:bookmarkStart w:id="1401" w:name="_Toc380749412"/>
      <w:bookmarkStart w:id="1402" w:name="_Toc384901718"/>
      <w:bookmarkStart w:id="1403" w:name="_Toc432512242"/>
      <w:bookmarkStart w:id="1404" w:name="_Toc443575582"/>
      <w:bookmarkStart w:id="1405" w:name="_Toc470517809"/>
      <w:bookmarkStart w:id="1406" w:name="_Toc462921029"/>
      <w:bookmarkStart w:id="1407" w:name="_Toc516154847"/>
      <w:bookmarkStart w:id="1408" w:name="_Toc20317577"/>
      <w:bookmarkStart w:id="1409" w:name="_Toc286046994"/>
      <w:bookmarkStart w:id="1410" w:name="_Toc288814929"/>
      <w:bookmarkEnd w:id="1398"/>
      <w:r w:rsidRPr="002407F9">
        <w:rPr>
          <w:noProof/>
        </w:rPr>
        <w:t xml:space="preserve">Bit[2] – </w:t>
      </w:r>
      <w:r w:rsidRPr="002407F9">
        <w:rPr>
          <w:i/>
          <w:noProof/>
        </w:rPr>
        <w:t>stClear</w:t>
      </w:r>
      <w:bookmarkEnd w:id="1399"/>
      <w:bookmarkEnd w:id="1400"/>
      <w:bookmarkEnd w:id="1401"/>
      <w:bookmarkEnd w:id="1402"/>
      <w:bookmarkEnd w:id="1403"/>
      <w:bookmarkEnd w:id="1404"/>
      <w:bookmarkEnd w:id="1405"/>
      <w:bookmarkEnd w:id="1406"/>
      <w:bookmarkEnd w:id="1407"/>
      <w:bookmarkEnd w:id="1408"/>
    </w:p>
    <w:p w:rsidR="0083463C" w:rsidRPr="002407F9" w:rsidRDefault="0083463C" w:rsidP="0083463C">
      <w:pPr>
        <w:pStyle w:val="BodyText"/>
        <w:rPr>
          <w:noProof/>
        </w:rPr>
      </w:pPr>
      <w:r w:rsidRPr="002407F9">
        <w:rPr>
          <w:noProof/>
        </w:rPr>
        <w:t>If this attribute is SET, then saved contexts of this object will be invalidated on TPM2_Startup(TPM_SU_CLEAR). If the attribute is CLEAR, then the TPM shall not invalidate the saved context if the TPM received TPM2_Shutdown(TPM_SU_STATE). If the saved state is valid when checked at the next TPM2_Startup(), then the TPM shall continue to be able to use the saved contexts.</w:t>
      </w:r>
    </w:p>
    <w:p w:rsidR="0083463C" w:rsidRPr="002407F9" w:rsidRDefault="0083463C" w:rsidP="0083463C">
      <w:pPr>
        <w:pStyle w:val="BodyText"/>
        <w:ind w:left="1440" w:hanging="1440"/>
        <w:rPr>
          <w:noProof/>
        </w:rPr>
      </w:pPr>
      <w:r w:rsidRPr="002407F9">
        <w:rPr>
          <w:b/>
          <w:noProof/>
        </w:rPr>
        <w:t>Creation</w:t>
      </w:r>
      <w:r w:rsidRPr="002407F9">
        <w:rPr>
          <w:noProof/>
        </w:rPr>
        <w:tab/>
        <w:t>may be SET or CLEAR in template</w:t>
      </w:r>
    </w:p>
    <w:p w:rsidR="0083463C" w:rsidRPr="002407F9" w:rsidRDefault="0083463C" w:rsidP="0083463C">
      <w:pPr>
        <w:pStyle w:val="BodyText"/>
        <w:ind w:left="1440" w:hanging="1440"/>
        <w:rPr>
          <w:noProof/>
        </w:rPr>
      </w:pPr>
      <w:r w:rsidRPr="002407F9">
        <w:rPr>
          <w:b/>
          <w:noProof/>
        </w:rPr>
        <w:t>Load</w:t>
      </w:r>
      <w:r w:rsidRPr="002407F9">
        <w:rPr>
          <w:noProof/>
        </w:rPr>
        <w:tab/>
        <w:t>may be SET or CLEAR</w:t>
      </w:r>
    </w:p>
    <w:p w:rsidR="0083463C" w:rsidRPr="002407F9" w:rsidRDefault="0083463C" w:rsidP="0083463C">
      <w:pPr>
        <w:pStyle w:val="BodyText"/>
        <w:ind w:left="1440" w:hanging="1440"/>
        <w:rPr>
          <w:noProof/>
        </w:rPr>
      </w:pPr>
      <w:r w:rsidRPr="002407F9">
        <w:rPr>
          <w:b/>
          <w:noProof/>
        </w:rPr>
        <w:t>Import</w:t>
      </w:r>
      <w:r w:rsidRPr="002407F9">
        <w:rPr>
          <w:noProof/>
        </w:rPr>
        <w:tab/>
        <w:t>may be SET or CLEAR</w:t>
      </w:r>
    </w:p>
    <w:p w:rsidR="0083463C" w:rsidRPr="002407F9" w:rsidRDefault="0083463C" w:rsidP="0083463C">
      <w:pPr>
        <w:pStyle w:val="BodyText"/>
        <w:ind w:left="1440" w:hanging="1440"/>
        <w:rPr>
          <w:noProof/>
        </w:rPr>
      </w:pPr>
      <w:r w:rsidRPr="002407F9">
        <w:rPr>
          <w:b/>
          <w:noProof/>
        </w:rPr>
        <w:t>External</w:t>
      </w:r>
      <w:r w:rsidRPr="002407F9">
        <w:rPr>
          <w:noProof/>
        </w:rPr>
        <w:tab/>
        <w:t>may be SET or CLEAR</w:t>
      </w:r>
    </w:p>
    <w:p w:rsidR="00EA7982" w:rsidRDefault="0083463C" w:rsidP="0083463C">
      <w:pPr>
        <w:pStyle w:val="Heading4"/>
        <w:rPr>
          <w:noProof/>
        </w:rPr>
      </w:pPr>
      <w:bookmarkStart w:id="1411" w:name="_Toc304539167"/>
      <w:bookmarkStart w:id="1412" w:name="_Toc308709707"/>
      <w:bookmarkStart w:id="1413" w:name="_Toc380749413"/>
      <w:bookmarkStart w:id="1414" w:name="_Toc384901719"/>
      <w:bookmarkStart w:id="1415" w:name="_Toc432512243"/>
      <w:bookmarkStart w:id="1416" w:name="_Toc443575583"/>
      <w:bookmarkStart w:id="1417" w:name="_Toc470517810"/>
      <w:bookmarkStart w:id="1418" w:name="_Toc462921030"/>
      <w:bookmarkStart w:id="1419" w:name="_Toc516154848"/>
      <w:bookmarkStart w:id="1420" w:name="_Toc20317578"/>
      <w:r w:rsidRPr="002407F9">
        <w:rPr>
          <w:noProof/>
        </w:rPr>
        <w:t xml:space="preserve">Bit[4] – </w:t>
      </w:r>
      <w:r w:rsidRPr="002407F9">
        <w:rPr>
          <w:i/>
          <w:noProof/>
        </w:rPr>
        <w:t>fixedParent</w:t>
      </w:r>
      <w:bookmarkEnd w:id="1409"/>
      <w:bookmarkEnd w:id="1410"/>
      <w:bookmarkEnd w:id="1411"/>
      <w:bookmarkEnd w:id="1412"/>
      <w:bookmarkEnd w:id="1413"/>
      <w:bookmarkEnd w:id="1414"/>
      <w:bookmarkEnd w:id="1415"/>
      <w:bookmarkEnd w:id="1416"/>
      <w:bookmarkEnd w:id="1417"/>
      <w:bookmarkEnd w:id="1418"/>
      <w:bookmarkEnd w:id="1419"/>
      <w:bookmarkEnd w:id="1420"/>
    </w:p>
    <w:p w:rsidR="0083463C" w:rsidRPr="002407F9" w:rsidRDefault="0083463C" w:rsidP="0083463C">
      <w:pPr>
        <w:pStyle w:val="BodyText"/>
        <w:rPr>
          <w:noProof/>
        </w:rPr>
      </w:pPr>
      <w:r w:rsidRPr="002407F9">
        <w:rPr>
          <w:noProof/>
        </w:rPr>
        <w:t>If this attribute is SET, the object’s parent may not be changed. That is, this object may not be the object of a TPM2_Duplicate(). If this attribute is CLEAR, then this object may be the object of a TPM2_Duplicate().</w:t>
      </w:r>
    </w:p>
    <w:p w:rsidR="0083463C" w:rsidRPr="002407F9" w:rsidRDefault="0083463C" w:rsidP="0083463C">
      <w:pPr>
        <w:pStyle w:val="BodyText"/>
        <w:ind w:left="1440" w:hanging="1440"/>
        <w:rPr>
          <w:b/>
          <w:noProof/>
        </w:rPr>
      </w:pPr>
      <w:r w:rsidRPr="002407F9">
        <w:rPr>
          <w:b/>
          <w:noProof/>
        </w:rPr>
        <w:t>Creation</w:t>
      </w:r>
      <w:r w:rsidRPr="002407F9">
        <w:rPr>
          <w:b/>
          <w:noProof/>
        </w:rPr>
        <w:tab/>
      </w:r>
      <w:r w:rsidRPr="002407F9">
        <w:rPr>
          <w:noProof/>
        </w:rPr>
        <w:t>may be SET or CLEAR in template</w:t>
      </w:r>
    </w:p>
    <w:p w:rsidR="0083463C" w:rsidRPr="002407F9" w:rsidRDefault="0083463C" w:rsidP="0083463C">
      <w:pPr>
        <w:pStyle w:val="BodyText"/>
        <w:ind w:left="1440" w:hanging="1440"/>
        <w:rPr>
          <w:b/>
          <w:noProof/>
        </w:rPr>
      </w:pPr>
      <w:r w:rsidRPr="002407F9">
        <w:rPr>
          <w:b/>
          <w:noProof/>
        </w:rPr>
        <w:t>Load</w:t>
      </w:r>
      <w:r w:rsidRPr="002407F9">
        <w:rPr>
          <w:b/>
          <w:noProof/>
        </w:rPr>
        <w:tab/>
      </w:r>
      <w:r w:rsidRPr="002407F9">
        <w:rPr>
          <w:noProof/>
        </w:rPr>
        <w:t>may be SET or CLEAR</w:t>
      </w:r>
    </w:p>
    <w:p w:rsidR="0083463C" w:rsidRPr="002407F9" w:rsidRDefault="0083463C" w:rsidP="0083463C">
      <w:pPr>
        <w:pStyle w:val="BodyText"/>
        <w:ind w:left="1440" w:hanging="1440"/>
        <w:rPr>
          <w:noProof/>
        </w:rPr>
      </w:pPr>
      <w:r w:rsidRPr="002407F9">
        <w:rPr>
          <w:b/>
          <w:noProof/>
        </w:rPr>
        <w:t>Import</w:t>
      </w:r>
      <w:r w:rsidRPr="002407F9">
        <w:rPr>
          <w:b/>
          <w:noProof/>
        </w:rPr>
        <w:tab/>
      </w:r>
      <w:r w:rsidRPr="002407F9">
        <w:rPr>
          <w:noProof/>
        </w:rPr>
        <w:t>shall be CLEAR</w:t>
      </w:r>
    </w:p>
    <w:p w:rsidR="0083463C" w:rsidRPr="002407F9" w:rsidRDefault="0083463C" w:rsidP="0083463C">
      <w:pPr>
        <w:pStyle w:val="BodyText"/>
        <w:ind w:left="1440" w:hanging="1440"/>
        <w:rPr>
          <w:noProof/>
        </w:rPr>
      </w:pPr>
      <w:r w:rsidRPr="002407F9">
        <w:rPr>
          <w:b/>
          <w:noProof/>
        </w:rPr>
        <w:t>External</w:t>
      </w:r>
      <w:r w:rsidRPr="002407F9">
        <w:rPr>
          <w:b/>
          <w:noProof/>
        </w:rPr>
        <w:tab/>
      </w:r>
      <w:r w:rsidRPr="002407F9">
        <w:rPr>
          <w:noProof/>
        </w:rPr>
        <w:t>shall be CLEAR if both the public and sensitive portions are loaded; otherwise it may be SET or CLEAR</w:t>
      </w:r>
    </w:p>
    <w:p w:rsidR="0083463C" w:rsidRPr="002407F9" w:rsidRDefault="0083463C" w:rsidP="0083463C">
      <w:pPr>
        <w:pStyle w:val="Heading4"/>
        <w:rPr>
          <w:noProof/>
        </w:rPr>
      </w:pPr>
      <w:bookmarkStart w:id="1421" w:name="_Toc286046995"/>
      <w:bookmarkStart w:id="1422" w:name="_Toc288814930"/>
      <w:bookmarkStart w:id="1423" w:name="_Toc304539168"/>
      <w:bookmarkStart w:id="1424" w:name="_Toc308709708"/>
      <w:bookmarkStart w:id="1425" w:name="_Toc380749414"/>
      <w:bookmarkStart w:id="1426" w:name="_Toc384901720"/>
      <w:bookmarkStart w:id="1427" w:name="_Toc432512244"/>
      <w:bookmarkStart w:id="1428" w:name="_Toc443575584"/>
      <w:bookmarkStart w:id="1429" w:name="_Toc470517811"/>
      <w:bookmarkStart w:id="1430" w:name="_Toc462921031"/>
      <w:bookmarkStart w:id="1431" w:name="_Toc516154849"/>
      <w:bookmarkStart w:id="1432" w:name="_Toc20317579"/>
      <w:r w:rsidRPr="002407F9">
        <w:rPr>
          <w:noProof/>
        </w:rPr>
        <w:t xml:space="preserve">Bit[5] – </w:t>
      </w:r>
      <w:bookmarkEnd w:id="1421"/>
      <w:r w:rsidRPr="002407F9">
        <w:rPr>
          <w:i/>
          <w:noProof/>
        </w:rPr>
        <w:t>sensitiveDataOrigin</w:t>
      </w:r>
      <w:bookmarkEnd w:id="1422"/>
      <w:bookmarkEnd w:id="1423"/>
      <w:bookmarkEnd w:id="1424"/>
      <w:bookmarkEnd w:id="1425"/>
      <w:bookmarkEnd w:id="1426"/>
      <w:bookmarkEnd w:id="1427"/>
      <w:bookmarkEnd w:id="1428"/>
      <w:bookmarkEnd w:id="1429"/>
      <w:bookmarkEnd w:id="1430"/>
      <w:bookmarkEnd w:id="1431"/>
      <w:bookmarkEnd w:id="1432"/>
    </w:p>
    <w:p w:rsidR="0083463C" w:rsidRPr="002407F9" w:rsidRDefault="0083463C" w:rsidP="0083463C">
      <w:pPr>
        <w:pStyle w:val="BodyText"/>
        <w:rPr>
          <w:noProof/>
        </w:rPr>
      </w:pPr>
      <w:r w:rsidRPr="002407F9">
        <w:rPr>
          <w:noProof/>
        </w:rPr>
        <w:t xml:space="preserve">This attribute is SET for any key that was generated by TPM in TPM2_Create() or TPM2_CreatePrimary(). If CLEAR, it indicates that the sensitive part of the object (other than the </w:t>
      </w:r>
      <w:r w:rsidRPr="002407F9">
        <w:rPr>
          <w:i/>
          <w:noProof/>
        </w:rPr>
        <w:t>obfuscation</w:t>
      </w:r>
      <w:r w:rsidRPr="002407F9">
        <w:rPr>
          <w:noProof/>
        </w:rPr>
        <w:t xml:space="preserve"> value) was provided by the caller.</w:t>
      </w:r>
    </w:p>
    <w:p w:rsidR="0083463C" w:rsidRPr="002407F9" w:rsidRDefault="0083463C" w:rsidP="0083463C">
      <w:pPr>
        <w:pStyle w:val="NOTE"/>
        <w:keepNext/>
        <w:rPr>
          <w:noProof/>
        </w:rPr>
      </w:pPr>
      <w:r w:rsidRPr="002407F9">
        <w:rPr>
          <w:noProof/>
        </w:rPr>
        <w:lastRenderedPageBreak/>
        <w:t>NOTE 1</w:t>
      </w:r>
      <w:r w:rsidRPr="002407F9">
        <w:rPr>
          <w:noProof/>
        </w:rPr>
        <w:tab/>
        <w:t xml:space="preserve">If the </w:t>
      </w:r>
      <w:r w:rsidRPr="002407F9">
        <w:rPr>
          <w:i/>
          <w:noProof/>
        </w:rPr>
        <w:t>fixedTPM</w:t>
      </w:r>
      <w:r w:rsidRPr="002407F9">
        <w:rPr>
          <w:noProof/>
        </w:rPr>
        <w:t xml:space="preserve"> attribute is SET, then this attribute is authoritative and accurately reflects the source of the sensitive area data. If the </w:t>
      </w:r>
      <w:r w:rsidRPr="002407F9">
        <w:rPr>
          <w:i/>
          <w:noProof/>
        </w:rPr>
        <w:t>fixedTPM</w:t>
      </w:r>
      <w:r w:rsidRPr="002407F9">
        <w:rPr>
          <w:noProof/>
        </w:rPr>
        <w:t xml:space="preserve"> attribute is CLEAR, then validation of this attribute requires evaluation of the properties of the ancestor keys.</w:t>
      </w:r>
    </w:p>
    <w:p w:rsidR="0083463C" w:rsidRPr="002407F9" w:rsidRDefault="0083463C" w:rsidP="0083463C">
      <w:pPr>
        <w:pStyle w:val="BodyText"/>
        <w:ind w:left="1440" w:hanging="1440"/>
        <w:rPr>
          <w:noProof/>
        </w:rPr>
      </w:pPr>
      <w:r w:rsidRPr="002407F9">
        <w:rPr>
          <w:b/>
          <w:noProof/>
        </w:rPr>
        <w:t>Creation</w:t>
      </w:r>
      <w:r w:rsidRPr="002407F9">
        <w:rPr>
          <w:noProof/>
        </w:rPr>
        <w:tab/>
        <w:t xml:space="preserve">If </w:t>
      </w:r>
      <w:r w:rsidRPr="002407F9">
        <w:rPr>
          <w:i/>
          <w:noProof/>
        </w:rPr>
        <w:t>inSensitive.sensitive.data.</w:t>
      </w:r>
      <w:r w:rsidRPr="002407F9">
        <w:rPr>
          <w:noProof/>
        </w:rPr>
        <w:t>size is zero, then this attribute shall be SET in the template; otherwise, it shall be CLEAR in the template.</w:t>
      </w:r>
    </w:p>
    <w:p w:rsidR="0083463C" w:rsidRPr="002407F9" w:rsidRDefault="0083463C" w:rsidP="0083463C">
      <w:pPr>
        <w:pStyle w:val="NOTE"/>
        <w:keepNext/>
        <w:rPr>
          <w:noProof/>
        </w:rPr>
      </w:pPr>
      <w:r w:rsidRPr="002407F9">
        <w:rPr>
          <w:noProof/>
        </w:rPr>
        <w:t>NOTE 2</w:t>
      </w:r>
      <w:r w:rsidRPr="002407F9">
        <w:rPr>
          <w:noProof/>
        </w:rPr>
        <w:tab/>
        <w:t xml:space="preserve">The </w:t>
      </w:r>
      <w:r w:rsidRPr="002407F9">
        <w:rPr>
          <w:i/>
          <w:noProof/>
        </w:rPr>
        <w:t>inSensitive.sensitive.data.size</w:t>
      </w:r>
      <w:r w:rsidRPr="002407F9">
        <w:rPr>
          <w:noProof/>
        </w:rPr>
        <w:t xml:space="preserve"> parameter is required to be zero for an asymmetric key so </w:t>
      </w:r>
      <w:r w:rsidRPr="002407F9">
        <w:rPr>
          <w:i/>
          <w:noProof/>
        </w:rPr>
        <w:t>sensitiveDataOrigin</w:t>
      </w:r>
      <w:r w:rsidRPr="002407F9">
        <w:rPr>
          <w:noProof/>
        </w:rPr>
        <w:t xml:space="preserve"> is required to be SET.</w:t>
      </w:r>
    </w:p>
    <w:p w:rsidR="0083463C" w:rsidRPr="002407F9" w:rsidRDefault="0083463C" w:rsidP="0083463C">
      <w:pPr>
        <w:pStyle w:val="NOTE"/>
        <w:keepNext/>
        <w:rPr>
          <w:noProof/>
        </w:rPr>
      </w:pPr>
      <w:r w:rsidRPr="002407F9">
        <w:rPr>
          <w:noProof/>
        </w:rPr>
        <w:t>NOTE 3</w:t>
      </w:r>
      <w:r w:rsidRPr="002407F9">
        <w:rPr>
          <w:noProof/>
        </w:rPr>
        <w:tab/>
        <w:t xml:space="preserve">The </w:t>
      </w:r>
      <w:r w:rsidRPr="002407F9">
        <w:rPr>
          <w:i/>
          <w:noProof/>
        </w:rPr>
        <w:t>inSensitive.sensitive.data.size</w:t>
      </w:r>
      <w:r w:rsidRPr="002407F9">
        <w:rPr>
          <w:noProof/>
        </w:rPr>
        <w:t xml:space="preserve"> parameter may not be zero for a data object so </w:t>
      </w:r>
      <w:r w:rsidRPr="002407F9">
        <w:rPr>
          <w:i/>
          <w:noProof/>
        </w:rPr>
        <w:t>sensitiveDataOrigin</w:t>
      </w:r>
      <w:r w:rsidRPr="002407F9">
        <w:rPr>
          <w:noProof/>
        </w:rPr>
        <w:t xml:space="preserve"> is required to be CLEAR. A data object has </w:t>
      </w:r>
      <w:r w:rsidRPr="002407F9">
        <w:rPr>
          <w:i/>
          <w:noProof/>
        </w:rPr>
        <w:t>type</w:t>
      </w:r>
      <w:r w:rsidRPr="002407F9">
        <w:rPr>
          <w:noProof/>
        </w:rPr>
        <w:t xml:space="preserve"> = TPM_ALG_KEYEDHASH and its </w:t>
      </w:r>
      <w:r w:rsidRPr="002407F9">
        <w:rPr>
          <w:i/>
          <w:noProof/>
        </w:rPr>
        <w:t>sign</w:t>
      </w:r>
      <w:r w:rsidRPr="002407F9">
        <w:rPr>
          <w:noProof/>
        </w:rPr>
        <w:t xml:space="preserve"> and </w:t>
      </w:r>
      <w:r w:rsidRPr="002407F9">
        <w:rPr>
          <w:i/>
          <w:noProof/>
        </w:rPr>
        <w:t>decrypt</w:t>
      </w:r>
      <w:r w:rsidRPr="002407F9">
        <w:rPr>
          <w:noProof/>
        </w:rPr>
        <w:t xml:space="preserve"> attributes are CLEAR.</w:t>
      </w:r>
    </w:p>
    <w:p w:rsidR="0083463C" w:rsidRPr="002407F9" w:rsidRDefault="0083463C" w:rsidP="0083463C">
      <w:pPr>
        <w:pStyle w:val="BodyText"/>
        <w:ind w:left="1440" w:hanging="1440"/>
        <w:rPr>
          <w:noProof/>
        </w:rPr>
      </w:pPr>
      <w:r w:rsidRPr="002407F9">
        <w:rPr>
          <w:b/>
          <w:noProof/>
        </w:rPr>
        <w:t>Load</w:t>
      </w:r>
      <w:r w:rsidRPr="002407F9">
        <w:rPr>
          <w:noProof/>
        </w:rPr>
        <w:tab/>
        <w:t>may be SET or CLEAR</w:t>
      </w:r>
    </w:p>
    <w:p w:rsidR="0083463C" w:rsidRPr="002407F9" w:rsidRDefault="0083463C" w:rsidP="0083463C">
      <w:pPr>
        <w:pStyle w:val="BodyText"/>
        <w:ind w:left="1440" w:hanging="1440"/>
        <w:rPr>
          <w:noProof/>
        </w:rPr>
      </w:pPr>
      <w:r w:rsidRPr="002407F9">
        <w:rPr>
          <w:b/>
          <w:noProof/>
        </w:rPr>
        <w:t>Import</w:t>
      </w:r>
      <w:r w:rsidRPr="002407F9">
        <w:rPr>
          <w:noProof/>
        </w:rPr>
        <w:tab/>
        <w:t>may be SET or CLEAR</w:t>
      </w:r>
    </w:p>
    <w:p w:rsidR="0083463C" w:rsidRPr="002407F9" w:rsidRDefault="0083463C" w:rsidP="0083463C">
      <w:pPr>
        <w:pStyle w:val="BodyText"/>
        <w:ind w:left="1440" w:hanging="1440"/>
        <w:rPr>
          <w:noProof/>
        </w:rPr>
      </w:pPr>
      <w:r w:rsidRPr="002407F9">
        <w:rPr>
          <w:b/>
          <w:noProof/>
        </w:rPr>
        <w:t>External</w:t>
      </w:r>
      <w:r w:rsidRPr="002407F9">
        <w:rPr>
          <w:noProof/>
        </w:rPr>
        <w:tab/>
        <w:t>may be SET or CLEAR</w:t>
      </w:r>
    </w:p>
    <w:p w:rsidR="0083463C" w:rsidRPr="002407F9" w:rsidRDefault="0083463C" w:rsidP="0083463C">
      <w:pPr>
        <w:pStyle w:val="Heading4"/>
        <w:rPr>
          <w:noProof/>
        </w:rPr>
      </w:pPr>
      <w:bookmarkStart w:id="1433" w:name="_Toc286046996"/>
      <w:bookmarkStart w:id="1434" w:name="_Toc288814931"/>
      <w:bookmarkStart w:id="1435" w:name="_Toc304539169"/>
      <w:bookmarkStart w:id="1436" w:name="_Toc308709709"/>
      <w:bookmarkStart w:id="1437" w:name="_Toc380749415"/>
      <w:bookmarkStart w:id="1438" w:name="_Toc384901721"/>
      <w:bookmarkStart w:id="1439" w:name="_Toc432512245"/>
      <w:bookmarkStart w:id="1440" w:name="_Toc443575585"/>
      <w:bookmarkStart w:id="1441" w:name="_Toc470517812"/>
      <w:bookmarkStart w:id="1442" w:name="_Toc462921032"/>
      <w:bookmarkStart w:id="1443" w:name="_Toc516154850"/>
      <w:bookmarkStart w:id="1444" w:name="_Toc20317580"/>
      <w:r w:rsidRPr="002407F9">
        <w:rPr>
          <w:noProof/>
        </w:rPr>
        <w:t xml:space="preserve">Bit[6] – </w:t>
      </w:r>
      <w:r w:rsidRPr="002407F9">
        <w:rPr>
          <w:i/>
          <w:noProof/>
        </w:rPr>
        <w:t>userWithAuth</w:t>
      </w:r>
      <w:bookmarkEnd w:id="1433"/>
      <w:bookmarkEnd w:id="1434"/>
      <w:bookmarkEnd w:id="1435"/>
      <w:bookmarkEnd w:id="1436"/>
      <w:bookmarkEnd w:id="1437"/>
      <w:bookmarkEnd w:id="1438"/>
      <w:bookmarkEnd w:id="1439"/>
      <w:bookmarkEnd w:id="1440"/>
      <w:bookmarkEnd w:id="1441"/>
      <w:bookmarkEnd w:id="1442"/>
      <w:bookmarkEnd w:id="1443"/>
      <w:bookmarkEnd w:id="1444"/>
    </w:p>
    <w:p w:rsidR="0083463C" w:rsidRPr="002407F9" w:rsidRDefault="0083463C" w:rsidP="0083463C">
      <w:pPr>
        <w:pStyle w:val="BodyText"/>
        <w:rPr>
          <w:noProof/>
        </w:rPr>
      </w:pPr>
      <w:r w:rsidRPr="002407F9">
        <w:rPr>
          <w:noProof/>
        </w:rPr>
        <w:t xml:space="preserve">If SET, authorization for operations that require USER role authorization may be given if the caller provides proof of knowledge of the </w:t>
      </w:r>
      <w:r w:rsidRPr="002407F9">
        <w:rPr>
          <w:i/>
          <w:noProof/>
        </w:rPr>
        <w:t>authValue</w:t>
      </w:r>
      <w:r w:rsidRPr="002407F9">
        <w:rPr>
          <w:noProof/>
        </w:rPr>
        <w:t xml:space="preserve"> of the object with an HMAC authorization session or a password.</w:t>
      </w:r>
    </w:p>
    <w:p w:rsidR="0083463C" w:rsidRPr="002407F9" w:rsidRDefault="0083463C" w:rsidP="0083463C">
      <w:pPr>
        <w:pStyle w:val="BodyText"/>
        <w:rPr>
          <w:noProof/>
        </w:rPr>
      </w:pPr>
      <w:r w:rsidRPr="002407F9">
        <w:rPr>
          <w:noProof/>
        </w:rPr>
        <w:t>If this attribute is CLEAR, then HMAC or password authorizations may not be used for USER role authorizations.</w:t>
      </w:r>
    </w:p>
    <w:p w:rsidR="00EA7982" w:rsidRDefault="0083463C" w:rsidP="0083463C">
      <w:pPr>
        <w:pStyle w:val="NOTE"/>
        <w:rPr>
          <w:noProof/>
        </w:rPr>
      </w:pPr>
      <w:r w:rsidRPr="002407F9">
        <w:rPr>
          <w:noProof/>
        </w:rPr>
        <w:t>NOTE 1</w:t>
      </w:r>
      <w:r w:rsidRPr="002407F9">
        <w:rPr>
          <w:noProof/>
        </w:rPr>
        <w:tab/>
        <w:t xml:space="preserve">Regardless of the setting of this attribute, authorizations for operations that require USER role authorizations may be provided with a policy session that satisfies the object's </w:t>
      </w:r>
      <w:r w:rsidRPr="002407F9">
        <w:rPr>
          <w:i/>
          <w:noProof/>
        </w:rPr>
        <w:t>authPolicy</w:t>
      </w:r>
      <w:r w:rsidRPr="002407F9">
        <w:rPr>
          <w:noProof/>
        </w:rPr>
        <w:t>.</w:t>
      </w:r>
    </w:p>
    <w:p w:rsidR="0083463C" w:rsidRPr="002407F9" w:rsidRDefault="0083463C" w:rsidP="0083463C">
      <w:pPr>
        <w:pStyle w:val="NOTE"/>
        <w:rPr>
          <w:noProof/>
        </w:rPr>
      </w:pPr>
      <w:r w:rsidRPr="002407F9">
        <w:rPr>
          <w:noProof/>
        </w:rPr>
        <w:t>NOTE 2</w:t>
      </w:r>
      <w:r w:rsidRPr="002407F9">
        <w:rPr>
          <w:noProof/>
        </w:rPr>
        <w:tab/>
        <w:t xml:space="preserve">Regardless of the setting of this attribute, the </w:t>
      </w:r>
      <w:r w:rsidRPr="002407F9">
        <w:rPr>
          <w:i/>
          <w:noProof/>
        </w:rPr>
        <w:t>authValue</w:t>
      </w:r>
      <w:r w:rsidRPr="002407F9">
        <w:rPr>
          <w:noProof/>
        </w:rPr>
        <w:t xml:space="preserve"> may be referenced in a policy session or used to provide the </w:t>
      </w:r>
      <w:r w:rsidRPr="002407F9">
        <w:rPr>
          <w:i/>
          <w:noProof/>
        </w:rPr>
        <w:t>bind</w:t>
      </w:r>
      <w:r w:rsidRPr="002407F9">
        <w:rPr>
          <w:noProof/>
        </w:rPr>
        <w:t xml:space="preserve"> value in TPM2_StartAuthSession(). However, if </w:t>
      </w:r>
      <w:r w:rsidRPr="002407F9">
        <w:rPr>
          <w:i/>
          <w:noProof/>
        </w:rPr>
        <w:t>userWithAuth</w:t>
      </w:r>
      <w:r w:rsidRPr="002407F9">
        <w:rPr>
          <w:noProof/>
        </w:rPr>
        <w:t xml:space="preserve"> is CLEAR, then the object may be used as the bind object in TPM2_StartAuthSession() but the session cannot be used to authorize actions on the object. If this were allowed, then the </w:t>
      </w:r>
      <w:r w:rsidRPr="002407F9">
        <w:rPr>
          <w:i/>
          <w:noProof/>
        </w:rPr>
        <w:t>userWithAuth</w:t>
      </w:r>
      <w:r w:rsidRPr="002407F9">
        <w:rPr>
          <w:noProof/>
        </w:rPr>
        <w:t xml:space="preserve"> control could be circumvented simply by using the object as the bind object.</w:t>
      </w:r>
    </w:p>
    <w:p w:rsidR="0083463C" w:rsidRPr="002407F9" w:rsidRDefault="0083463C" w:rsidP="0083463C">
      <w:pPr>
        <w:pStyle w:val="BodyText"/>
        <w:ind w:left="1440" w:hanging="1440"/>
        <w:rPr>
          <w:noProof/>
        </w:rPr>
      </w:pPr>
      <w:r w:rsidRPr="002407F9">
        <w:rPr>
          <w:b/>
          <w:noProof/>
        </w:rPr>
        <w:t>Creation</w:t>
      </w:r>
      <w:r w:rsidRPr="002407F9">
        <w:rPr>
          <w:b/>
          <w:noProof/>
        </w:rPr>
        <w:tab/>
      </w:r>
      <w:r w:rsidRPr="002407F9">
        <w:rPr>
          <w:noProof/>
        </w:rPr>
        <w:t>may be SET or CLEAR in template</w:t>
      </w:r>
    </w:p>
    <w:p w:rsidR="0083463C" w:rsidRPr="002407F9" w:rsidRDefault="0083463C" w:rsidP="0083463C">
      <w:pPr>
        <w:pStyle w:val="BodyText"/>
        <w:ind w:left="1440" w:hanging="1440"/>
        <w:rPr>
          <w:noProof/>
        </w:rPr>
      </w:pPr>
      <w:r w:rsidRPr="002407F9">
        <w:rPr>
          <w:b/>
          <w:noProof/>
        </w:rPr>
        <w:t>Load</w:t>
      </w:r>
      <w:r w:rsidRPr="002407F9">
        <w:rPr>
          <w:noProof/>
        </w:rPr>
        <w:tab/>
        <w:t>may be SET or CLEAR</w:t>
      </w:r>
    </w:p>
    <w:p w:rsidR="0083463C" w:rsidRPr="002407F9" w:rsidRDefault="0083463C" w:rsidP="0083463C">
      <w:pPr>
        <w:pStyle w:val="BodyText"/>
        <w:ind w:left="1440" w:hanging="1440"/>
        <w:rPr>
          <w:noProof/>
        </w:rPr>
      </w:pPr>
      <w:r w:rsidRPr="002407F9">
        <w:rPr>
          <w:b/>
          <w:noProof/>
        </w:rPr>
        <w:t>Import</w:t>
      </w:r>
      <w:r w:rsidRPr="002407F9">
        <w:rPr>
          <w:noProof/>
        </w:rPr>
        <w:tab/>
        <w:t>may be SET or CLEAR</w:t>
      </w:r>
    </w:p>
    <w:p w:rsidR="0083463C" w:rsidRPr="002407F9" w:rsidRDefault="0083463C" w:rsidP="0083463C">
      <w:pPr>
        <w:pStyle w:val="BodyText"/>
        <w:ind w:left="1440" w:hanging="1440"/>
        <w:rPr>
          <w:noProof/>
        </w:rPr>
      </w:pPr>
      <w:r w:rsidRPr="002407F9">
        <w:rPr>
          <w:b/>
          <w:noProof/>
        </w:rPr>
        <w:t>External</w:t>
      </w:r>
      <w:r w:rsidRPr="002407F9">
        <w:rPr>
          <w:noProof/>
        </w:rPr>
        <w:tab/>
        <w:t>may be SET or CLEAR</w:t>
      </w:r>
    </w:p>
    <w:p w:rsidR="0083463C" w:rsidRPr="002407F9" w:rsidRDefault="0083463C" w:rsidP="0083463C">
      <w:pPr>
        <w:pStyle w:val="Heading4"/>
        <w:rPr>
          <w:noProof/>
        </w:rPr>
      </w:pPr>
      <w:bookmarkStart w:id="1445" w:name="_Toc286046997"/>
      <w:bookmarkStart w:id="1446" w:name="_Toc288814932"/>
      <w:bookmarkStart w:id="1447" w:name="_Toc304539170"/>
      <w:bookmarkStart w:id="1448" w:name="_Toc308709710"/>
      <w:bookmarkStart w:id="1449" w:name="_Toc380749416"/>
      <w:bookmarkStart w:id="1450" w:name="_Toc384901722"/>
      <w:bookmarkStart w:id="1451" w:name="_Toc432512246"/>
      <w:bookmarkStart w:id="1452" w:name="_Toc443575586"/>
      <w:bookmarkStart w:id="1453" w:name="_Toc470517813"/>
      <w:bookmarkStart w:id="1454" w:name="_Toc462921033"/>
      <w:bookmarkStart w:id="1455" w:name="_Toc516154851"/>
      <w:bookmarkStart w:id="1456" w:name="_Toc20317581"/>
      <w:r w:rsidRPr="002407F9">
        <w:rPr>
          <w:noProof/>
        </w:rPr>
        <w:t xml:space="preserve">Bit[7] – </w:t>
      </w:r>
      <w:r w:rsidRPr="002407F9">
        <w:rPr>
          <w:i/>
          <w:noProof/>
        </w:rPr>
        <w:t>adminWithPolicy</w:t>
      </w:r>
      <w:bookmarkEnd w:id="1445"/>
      <w:bookmarkEnd w:id="1446"/>
      <w:bookmarkEnd w:id="1447"/>
      <w:bookmarkEnd w:id="1448"/>
      <w:bookmarkEnd w:id="1449"/>
      <w:bookmarkEnd w:id="1450"/>
      <w:bookmarkEnd w:id="1451"/>
      <w:bookmarkEnd w:id="1452"/>
      <w:bookmarkEnd w:id="1453"/>
      <w:bookmarkEnd w:id="1454"/>
      <w:bookmarkEnd w:id="1455"/>
      <w:bookmarkEnd w:id="1456"/>
    </w:p>
    <w:p w:rsidR="0083463C" w:rsidRPr="002407F9" w:rsidRDefault="0083463C" w:rsidP="0083463C">
      <w:pPr>
        <w:pStyle w:val="BodyText"/>
        <w:rPr>
          <w:noProof/>
        </w:rPr>
      </w:pPr>
      <w:r w:rsidRPr="002407F9">
        <w:rPr>
          <w:noProof/>
        </w:rPr>
        <w:t xml:space="preserve">If CLEAR, authorization for operations that require ADMIN role may be given if the caller provides proof of knowledge of the </w:t>
      </w:r>
      <w:r w:rsidRPr="002407F9">
        <w:rPr>
          <w:i/>
          <w:noProof/>
        </w:rPr>
        <w:t>authValue</w:t>
      </w:r>
      <w:r w:rsidRPr="002407F9">
        <w:rPr>
          <w:noProof/>
        </w:rPr>
        <w:t xml:space="preserve"> of the object with an HMAC authorization session or a password.</w:t>
      </w:r>
    </w:p>
    <w:p w:rsidR="0083463C" w:rsidRPr="002407F9" w:rsidRDefault="0083463C" w:rsidP="0083463C">
      <w:pPr>
        <w:pStyle w:val="BodyText"/>
        <w:rPr>
          <w:noProof/>
        </w:rPr>
      </w:pPr>
      <w:r w:rsidRPr="002407F9">
        <w:rPr>
          <w:noProof/>
        </w:rPr>
        <w:t>If this attribute is SET, then then HMAC or password authorizations may not be used for ADMIN role authorizations.</w:t>
      </w:r>
    </w:p>
    <w:p w:rsidR="0083463C" w:rsidRPr="002407F9" w:rsidRDefault="0083463C" w:rsidP="0083463C">
      <w:pPr>
        <w:pStyle w:val="NOTE"/>
        <w:rPr>
          <w:noProof/>
        </w:rPr>
      </w:pPr>
      <w:r w:rsidRPr="002407F9">
        <w:rPr>
          <w:noProof/>
        </w:rPr>
        <w:t>NOTE 1</w:t>
      </w:r>
      <w:r w:rsidRPr="002407F9">
        <w:rPr>
          <w:noProof/>
        </w:rPr>
        <w:tab/>
        <w:t xml:space="preserve">Regardless of the setting of this attribute, operations that require ADMIN role authorization may be provided by a policy session that satisfies the object's </w:t>
      </w:r>
      <w:r w:rsidRPr="002407F9">
        <w:rPr>
          <w:i/>
          <w:noProof/>
        </w:rPr>
        <w:t>authPolicy</w:t>
      </w:r>
      <w:r w:rsidRPr="002407F9">
        <w:rPr>
          <w:noProof/>
        </w:rPr>
        <w:t>.</w:t>
      </w:r>
    </w:p>
    <w:p w:rsidR="0083463C" w:rsidRPr="002407F9" w:rsidRDefault="0083463C" w:rsidP="0083463C">
      <w:pPr>
        <w:pStyle w:val="NOTE"/>
        <w:rPr>
          <w:noProof/>
        </w:rPr>
      </w:pPr>
      <w:r w:rsidRPr="002407F9">
        <w:rPr>
          <w:noProof/>
        </w:rPr>
        <w:t>NOTE 2</w:t>
      </w:r>
      <w:r w:rsidRPr="002407F9">
        <w:rPr>
          <w:noProof/>
        </w:rPr>
        <w:tab/>
        <w:t xml:space="preserve">This attribute is similar to </w:t>
      </w:r>
      <w:r w:rsidRPr="002407F9">
        <w:rPr>
          <w:i/>
          <w:noProof/>
        </w:rPr>
        <w:t>userWithAuth</w:t>
      </w:r>
      <w:r w:rsidRPr="002407F9">
        <w:rPr>
          <w:noProof/>
        </w:rPr>
        <w:t xml:space="preserve"> but the logic is a bit different. When </w:t>
      </w:r>
      <w:r w:rsidRPr="002407F9">
        <w:rPr>
          <w:i/>
          <w:noProof/>
        </w:rPr>
        <w:t>userWithAuth</w:t>
      </w:r>
      <w:r w:rsidRPr="002407F9">
        <w:rPr>
          <w:noProof/>
        </w:rPr>
        <w:t xml:space="preserve"> is CLEAR, the </w:t>
      </w:r>
      <w:r w:rsidRPr="002407F9">
        <w:rPr>
          <w:i/>
          <w:noProof/>
        </w:rPr>
        <w:t>authValue</w:t>
      </w:r>
      <w:r w:rsidRPr="002407F9">
        <w:rPr>
          <w:noProof/>
        </w:rPr>
        <w:t xml:space="preserve"> may not be used for USER mode authorizations. When </w:t>
      </w:r>
      <w:r w:rsidRPr="002407F9">
        <w:rPr>
          <w:i/>
          <w:noProof/>
        </w:rPr>
        <w:t>adminWithPolicy</w:t>
      </w:r>
      <w:r w:rsidRPr="002407F9">
        <w:rPr>
          <w:noProof/>
        </w:rPr>
        <w:t xml:space="preserve"> is CLEAR, it means that the </w:t>
      </w:r>
      <w:r w:rsidRPr="002407F9">
        <w:rPr>
          <w:i/>
          <w:noProof/>
        </w:rPr>
        <w:t>authValue</w:t>
      </w:r>
      <w:r w:rsidRPr="002407F9">
        <w:rPr>
          <w:noProof/>
        </w:rPr>
        <w:t xml:space="preserve"> may be used for ADMIN role. Policy may always be used regardless of the setting of </w:t>
      </w:r>
      <w:r w:rsidRPr="002407F9">
        <w:rPr>
          <w:i/>
          <w:noProof/>
        </w:rPr>
        <w:t>userWithAuth</w:t>
      </w:r>
      <w:r w:rsidRPr="002407F9">
        <w:rPr>
          <w:noProof/>
        </w:rPr>
        <w:t xml:space="preserve"> or </w:t>
      </w:r>
      <w:r w:rsidRPr="002407F9">
        <w:rPr>
          <w:i/>
          <w:noProof/>
        </w:rPr>
        <w:t>adminWithPolicy</w:t>
      </w:r>
      <w:r w:rsidRPr="002407F9">
        <w:rPr>
          <w:noProof/>
        </w:rPr>
        <w:t>.</w:t>
      </w:r>
    </w:p>
    <w:p w:rsidR="0083463C" w:rsidRPr="002407F9" w:rsidRDefault="0083463C" w:rsidP="0083463C">
      <w:pPr>
        <w:pStyle w:val="BodyText"/>
        <w:rPr>
          <w:noProof/>
        </w:rPr>
      </w:pPr>
      <w:r w:rsidRPr="002407F9">
        <w:rPr>
          <w:noProof/>
        </w:rPr>
        <w:lastRenderedPageBreak/>
        <w:t>Actions that always require policy (TPM2_Duplicate()) are not affected by the setting of this attribute.</w:t>
      </w:r>
    </w:p>
    <w:p w:rsidR="0083463C" w:rsidRPr="002407F9" w:rsidRDefault="0083463C" w:rsidP="0083463C">
      <w:pPr>
        <w:pStyle w:val="BodyText"/>
        <w:ind w:left="1440" w:hanging="1440"/>
        <w:rPr>
          <w:noProof/>
        </w:rPr>
      </w:pPr>
      <w:r w:rsidRPr="002407F9">
        <w:rPr>
          <w:b/>
          <w:noProof/>
        </w:rPr>
        <w:t>Creation</w:t>
      </w:r>
      <w:r w:rsidRPr="002407F9">
        <w:rPr>
          <w:noProof/>
        </w:rPr>
        <w:tab/>
        <w:t xml:space="preserve">may be SET or CLEAR in </w:t>
      </w:r>
      <w:r w:rsidRPr="002407F9">
        <w:rPr>
          <w:i/>
          <w:noProof/>
        </w:rPr>
        <w:t>template</w:t>
      </w:r>
    </w:p>
    <w:p w:rsidR="0083463C" w:rsidRPr="002407F9" w:rsidRDefault="0083463C" w:rsidP="0083463C">
      <w:pPr>
        <w:pStyle w:val="BodyText"/>
        <w:ind w:left="1440" w:hanging="1440"/>
        <w:rPr>
          <w:noProof/>
        </w:rPr>
      </w:pPr>
      <w:r w:rsidRPr="002407F9">
        <w:rPr>
          <w:b/>
          <w:noProof/>
        </w:rPr>
        <w:t>Load</w:t>
      </w:r>
      <w:r w:rsidRPr="002407F9">
        <w:rPr>
          <w:noProof/>
        </w:rPr>
        <w:tab/>
        <w:t>may be SET or CLEAR</w:t>
      </w:r>
    </w:p>
    <w:p w:rsidR="0083463C" w:rsidRPr="002407F9" w:rsidRDefault="0083463C" w:rsidP="0083463C">
      <w:pPr>
        <w:pStyle w:val="BodyText"/>
        <w:ind w:left="1440" w:hanging="1440"/>
        <w:rPr>
          <w:noProof/>
        </w:rPr>
      </w:pPr>
      <w:r w:rsidRPr="002407F9">
        <w:rPr>
          <w:b/>
          <w:noProof/>
        </w:rPr>
        <w:t>Import</w:t>
      </w:r>
      <w:r w:rsidRPr="002407F9">
        <w:rPr>
          <w:noProof/>
        </w:rPr>
        <w:tab/>
        <w:t>may be SET or CLEAR</w:t>
      </w:r>
    </w:p>
    <w:p w:rsidR="0083463C" w:rsidRPr="002407F9" w:rsidRDefault="0083463C" w:rsidP="0083463C">
      <w:pPr>
        <w:pStyle w:val="BodyText"/>
        <w:ind w:left="1440" w:hanging="1440"/>
        <w:rPr>
          <w:noProof/>
        </w:rPr>
      </w:pPr>
      <w:r w:rsidRPr="002407F9">
        <w:rPr>
          <w:b/>
          <w:noProof/>
        </w:rPr>
        <w:t>External</w:t>
      </w:r>
      <w:r w:rsidRPr="002407F9">
        <w:rPr>
          <w:noProof/>
        </w:rPr>
        <w:tab/>
        <w:t>may be SET or CLEAR</w:t>
      </w:r>
    </w:p>
    <w:p w:rsidR="0083463C" w:rsidRPr="002407F9" w:rsidRDefault="0083463C" w:rsidP="0083463C">
      <w:pPr>
        <w:pStyle w:val="Heading4"/>
        <w:rPr>
          <w:noProof/>
        </w:rPr>
      </w:pPr>
      <w:bookmarkStart w:id="1457" w:name="_Toc287550901"/>
      <w:bookmarkStart w:id="1458" w:name="_Toc287550902"/>
      <w:bookmarkStart w:id="1459" w:name="_Toc287550903"/>
      <w:bookmarkStart w:id="1460" w:name="_Toc287550904"/>
      <w:bookmarkStart w:id="1461" w:name="_Toc287550905"/>
      <w:bookmarkStart w:id="1462" w:name="_Toc287550906"/>
      <w:bookmarkStart w:id="1463" w:name="_Toc304539171"/>
      <w:bookmarkStart w:id="1464" w:name="_Toc308709711"/>
      <w:bookmarkStart w:id="1465" w:name="_Toc380749417"/>
      <w:bookmarkStart w:id="1466" w:name="_Toc384901723"/>
      <w:bookmarkStart w:id="1467" w:name="_Toc432512247"/>
      <w:bookmarkStart w:id="1468" w:name="_Toc443575587"/>
      <w:bookmarkStart w:id="1469" w:name="_Toc470517814"/>
      <w:bookmarkStart w:id="1470" w:name="_Toc462921034"/>
      <w:bookmarkStart w:id="1471" w:name="_Toc516154852"/>
      <w:bookmarkStart w:id="1472" w:name="_Toc20317582"/>
      <w:bookmarkStart w:id="1473" w:name="_Toc286047000"/>
      <w:bookmarkStart w:id="1474" w:name="_Toc288814934"/>
      <w:bookmarkEnd w:id="1457"/>
      <w:bookmarkEnd w:id="1458"/>
      <w:bookmarkEnd w:id="1459"/>
      <w:bookmarkEnd w:id="1460"/>
      <w:bookmarkEnd w:id="1461"/>
      <w:bookmarkEnd w:id="1462"/>
      <w:r w:rsidRPr="002407F9">
        <w:rPr>
          <w:noProof/>
        </w:rPr>
        <w:t xml:space="preserve">Bit[10] – </w:t>
      </w:r>
      <w:r w:rsidRPr="002407F9">
        <w:rPr>
          <w:i/>
          <w:noProof/>
        </w:rPr>
        <w:t>noDA</w:t>
      </w:r>
      <w:bookmarkEnd w:id="1463"/>
      <w:bookmarkEnd w:id="1464"/>
      <w:bookmarkEnd w:id="1465"/>
      <w:bookmarkEnd w:id="1466"/>
      <w:bookmarkEnd w:id="1467"/>
      <w:bookmarkEnd w:id="1468"/>
      <w:bookmarkEnd w:id="1469"/>
      <w:bookmarkEnd w:id="1470"/>
      <w:bookmarkEnd w:id="1471"/>
      <w:bookmarkEnd w:id="1472"/>
    </w:p>
    <w:p w:rsidR="0083463C" w:rsidRPr="002407F9" w:rsidRDefault="0083463C" w:rsidP="0083463C">
      <w:pPr>
        <w:pStyle w:val="BodyText"/>
        <w:rPr>
          <w:noProof/>
        </w:rPr>
      </w:pPr>
      <w:r w:rsidRPr="002407F9">
        <w:rPr>
          <w:noProof/>
        </w:rPr>
        <w:t>If SET, then authorization failures for the object do not affect the dictionary attack protection logic and authorization of the object is not blocked if the TPM is in lockout.</w:t>
      </w:r>
    </w:p>
    <w:p w:rsidR="0083463C" w:rsidRPr="002407F9" w:rsidRDefault="0083463C" w:rsidP="0083463C">
      <w:pPr>
        <w:pStyle w:val="BodyText"/>
        <w:ind w:left="1440" w:hanging="1440"/>
        <w:rPr>
          <w:i/>
          <w:noProof/>
        </w:rPr>
      </w:pPr>
      <w:r w:rsidRPr="002407F9">
        <w:rPr>
          <w:b/>
          <w:noProof/>
        </w:rPr>
        <w:t>Creation</w:t>
      </w:r>
      <w:r w:rsidRPr="002407F9">
        <w:rPr>
          <w:noProof/>
        </w:rPr>
        <w:tab/>
        <w:t xml:space="preserve">may be SET or CLEAR in </w:t>
      </w:r>
      <w:r w:rsidRPr="002407F9">
        <w:rPr>
          <w:i/>
          <w:noProof/>
        </w:rPr>
        <w:t>template</w:t>
      </w:r>
    </w:p>
    <w:p w:rsidR="0083463C" w:rsidRPr="002407F9" w:rsidRDefault="0083463C" w:rsidP="0083463C">
      <w:pPr>
        <w:pStyle w:val="BodyText"/>
        <w:ind w:left="1440" w:hanging="1440"/>
        <w:rPr>
          <w:noProof/>
        </w:rPr>
      </w:pPr>
      <w:r w:rsidRPr="002407F9">
        <w:rPr>
          <w:b/>
          <w:noProof/>
        </w:rPr>
        <w:t>Load</w:t>
      </w:r>
      <w:r w:rsidRPr="002407F9">
        <w:rPr>
          <w:noProof/>
        </w:rPr>
        <w:tab/>
        <w:t>may be SET or CLEAR</w:t>
      </w:r>
    </w:p>
    <w:p w:rsidR="0083463C" w:rsidRPr="002407F9" w:rsidRDefault="0083463C" w:rsidP="0083463C">
      <w:pPr>
        <w:pStyle w:val="BodyText"/>
        <w:ind w:left="1440" w:hanging="1440"/>
        <w:rPr>
          <w:noProof/>
        </w:rPr>
      </w:pPr>
      <w:r w:rsidRPr="002407F9">
        <w:rPr>
          <w:b/>
          <w:noProof/>
        </w:rPr>
        <w:t>Import</w:t>
      </w:r>
      <w:r w:rsidRPr="002407F9">
        <w:rPr>
          <w:noProof/>
        </w:rPr>
        <w:tab/>
        <w:t>may be SET or CLEAR</w:t>
      </w:r>
    </w:p>
    <w:p w:rsidR="0083463C" w:rsidRPr="002407F9" w:rsidRDefault="0083463C" w:rsidP="0083463C">
      <w:pPr>
        <w:pStyle w:val="BodyText"/>
        <w:ind w:left="1440" w:hanging="1440"/>
        <w:rPr>
          <w:noProof/>
        </w:rPr>
      </w:pPr>
      <w:r w:rsidRPr="002407F9">
        <w:rPr>
          <w:b/>
          <w:noProof/>
        </w:rPr>
        <w:t>External</w:t>
      </w:r>
      <w:r w:rsidRPr="002407F9">
        <w:rPr>
          <w:noProof/>
        </w:rPr>
        <w:tab/>
        <w:t>may be SET or CLEAR</w:t>
      </w:r>
    </w:p>
    <w:p w:rsidR="0083463C" w:rsidRPr="002407F9" w:rsidRDefault="0083463C" w:rsidP="0083463C">
      <w:pPr>
        <w:pStyle w:val="Heading4"/>
        <w:rPr>
          <w:noProof/>
        </w:rPr>
      </w:pPr>
      <w:bookmarkStart w:id="1475" w:name="_Toc380749418"/>
      <w:bookmarkStart w:id="1476" w:name="_Toc384901724"/>
      <w:bookmarkStart w:id="1477" w:name="_Toc432512248"/>
      <w:bookmarkStart w:id="1478" w:name="_Toc443575588"/>
      <w:bookmarkStart w:id="1479" w:name="_Toc470517815"/>
      <w:bookmarkStart w:id="1480" w:name="_Toc462921035"/>
      <w:bookmarkStart w:id="1481" w:name="_Toc516154853"/>
      <w:bookmarkStart w:id="1482" w:name="_Toc20317583"/>
      <w:r w:rsidRPr="002407F9">
        <w:rPr>
          <w:noProof/>
        </w:rPr>
        <w:t xml:space="preserve">Bit[11] – </w:t>
      </w:r>
      <w:r w:rsidRPr="002407F9">
        <w:rPr>
          <w:i/>
          <w:noProof/>
        </w:rPr>
        <w:t>encryptedDuplication</w:t>
      </w:r>
      <w:bookmarkEnd w:id="1475"/>
      <w:bookmarkEnd w:id="1476"/>
      <w:bookmarkEnd w:id="1477"/>
      <w:bookmarkEnd w:id="1478"/>
      <w:bookmarkEnd w:id="1479"/>
      <w:bookmarkEnd w:id="1480"/>
      <w:bookmarkEnd w:id="1481"/>
      <w:bookmarkEnd w:id="1482"/>
    </w:p>
    <w:p w:rsidR="00EA7982" w:rsidRDefault="0083463C" w:rsidP="0083463C">
      <w:pPr>
        <w:pStyle w:val="BodyText"/>
        <w:rPr>
          <w:noProof/>
        </w:rPr>
      </w:pPr>
      <w:r w:rsidRPr="002407F9">
        <w:rPr>
          <w:noProof/>
        </w:rPr>
        <w:t>If SET, then when the object is duplicated, the sensitive portion of the object is required to be encrypted with an inner wrapper and the new parent shall be an asymmetric key and not TPM_RH_NULL</w:t>
      </w:r>
    </w:p>
    <w:p w:rsidR="0083463C" w:rsidRPr="002407F9" w:rsidRDefault="0083463C" w:rsidP="0083463C">
      <w:pPr>
        <w:pStyle w:val="NOTE"/>
        <w:keepNext/>
        <w:rPr>
          <w:noProof/>
        </w:rPr>
      </w:pPr>
      <w:r w:rsidRPr="002407F9">
        <w:rPr>
          <w:noProof/>
        </w:rPr>
        <w:t>NOTE 1</w:t>
      </w:r>
      <w:r w:rsidRPr="002407F9">
        <w:rPr>
          <w:noProof/>
        </w:rPr>
        <w:tab/>
        <w:t xml:space="preserve">Enforcement of these requirements in TPM2_Duplicate() is by not allowing </w:t>
      </w:r>
      <w:r w:rsidRPr="002407F9">
        <w:rPr>
          <w:i/>
          <w:noProof/>
        </w:rPr>
        <w:t>symmetricAlg</w:t>
      </w:r>
      <w:r w:rsidRPr="002407F9">
        <w:rPr>
          <w:noProof/>
        </w:rPr>
        <w:t xml:space="preserve"> to be TPM_ALG_NULL and not allowing </w:t>
      </w:r>
      <w:r w:rsidRPr="002407F9">
        <w:rPr>
          <w:i/>
          <w:noProof/>
        </w:rPr>
        <w:t>newParentHandle</w:t>
      </w:r>
      <w:r w:rsidRPr="002407F9">
        <w:rPr>
          <w:noProof/>
        </w:rPr>
        <w:t xml:space="preserve"> to be TPM_RH_NULL.</w:t>
      </w:r>
    </w:p>
    <w:p w:rsidR="0083463C" w:rsidRPr="002407F9" w:rsidRDefault="0083463C" w:rsidP="0083463C">
      <w:pPr>
        <w:pStyle w:val="BodyText"/>
        <w:rPr>
          <w:b/>
          <w:noProof/>
        </w:rPr>
      </w:pPr>
      <w:r w:rsidRPr="002407F9">
        <w:rPr>
          <w:noProof/>
        </w:rPr>
        <w:t xml:space="preserve">This attribute shall not be SET in any object that has </w:t>
      </w:r>
      <w:r w:rsidRPr="002407F9">
        <w:rPr>
          <w:i/>
          <w:noProof/>
        </w:rPr>
        <w:t>fixedTPM</w:t>
      </w:r>
      <w:r w:rsidRPr="002407F9">
        <w:rPr>
          <w:noProof/>
        </w:rPr>
        <w:t xml:space="preserve"> SET</w:t>
      </w:r>
      <w:r w:rsidRPr="002407F9">
        <w:rPr>
          <w:b/>
          <w:noProof/>
        </w:rPr>
        <w:t>.</w:t>
      </w:r>
    </w:p>
    <w:p w:rsidR="0083463C" w:rsidRPr="002407F9" w:rsidRDefault="0083463C" w:rsidP="0083463C">
      <w:pPr>
        <w:pStyle w:val="NOTE"/>
        <w:keepNext/>
        <w:rPr>
          <w:noProof/>
        </w:rPr>
      </w:pPr>
      <w:r w:rsidRPr="002407F9">
        <w:rPr>
          <w:noProof/>
        </w:rPr>
        <w:t>NOTE 2</w:t>
      </w:r>
      <w:r w:rsidRPr="002407F9">
        <w:rPr>
          <w:noProof/>
        </w:rPr>
        <w:tab/>
        <w:t xml:space="preserve">This requirement means that </w:t>
      </w:r>
      <w:r w:rsidRPr="002407F9">
        <w:rPr>
          <w:i/>
          <w:noProof/>
        </w:rPr>
        <w:t>encryptedDuplication</w:t>
      </w:r>
      <w:r w:rsidRPr="002407F9">
        <w:rPr>
          <w:noProof/>
        </w:rPr>
        <w:t xml:space="preserve"> may not be SET if the object cannot be directly or indirectly duplicated.</w:t>
      </w:r>
    </w:p>
    <w:p w:rsidR="0083463C" w:rsidRPr="002407F9" w:rsidRDefault="0083463C" w:rsidP="00EE17F2">
      <w:pPr>
        <w:pStyle w:val="BodyText"/>
        <w:rPr>
          <w:noProof/>
        </w:rPr>
      </w:pPr>
      <w:r w:rsidRPr="002407F9">
        <w:rPr>
          <w:noProof/>
        </w:rPr>
        <w:t xml:space="preserve">If an object's parent has </w:t>
      </w:r>
      <w:r w:rsidRPr="002407F9">
        <w:rPr>
          <w:i/>
          <w:noProof/>
        </w:rPr>
        <w:t>fixedTPM</w:t>
      </w:r>
      <w:r w:rsidRPr="002407F9">
        <w:rPr>
          <w:noProof/>
        </w:rPr>
        <w:t xml:space="preserve"> SET, and the object is duplicable (</w:t>
      </w:r>
      <w:r w:rsidRPr="002407F9">
        <w:rPr>
          <w:i/>
          <w:noProof/>
        </w:rPr>
        <w:t>fixedParent</w:t>
      </w:r>
      <w:r w:rsidRPr="002407F9">
        <w:rPr>
          <w:noProof/>
        </w:rPr>
        <w:t xml:space="preserve"> == CLEAR), then </w:t>
      </w:r>
      <w:r w:rsidRPr="002407F9">
        <w:rPr>
          <w:i/>
          <w:noProof/>
        </w:rPr>
        <w:t>encryptedDuplication</w:t>
      </w:r>
      <w:r w:rsidRPr="002407F9">
        <w:rPr>
          <w:noProof/>
        </w:rPr>
        <w:t xml:space="preserve"> may be SET or CLEAR in the object.</w:t>
      </w:r>
    </w:p>
    <w:p w:rsidR="0083463C" w:rsidRPr="002407F9" w:rsidRDefault="0083463C" w:rsidP="0083463C">
      <w:pPr>
        <w:pStyle w:val="NOTE"/>
        <w:keepNext/>
        <w:rPr>
          <w:noProof/>
        </w:rPr>
      </w:pPr>
      <w:r w:rsidRPr="002407F9">
        <w:rPr>
          <w:noProof/>
        </w:rPr>
        <w:t>NOTE 3</w:t>
      </w:r>
      <w:r w:rsidRPr="002407F9">
        <w:rPr>
          <w:noProof/>
        </w:rPr>
        <w:tab/>
        <w:t>This allows the object at the boundary between duplicable and non-duplicable objects to have either setting.</w:t>
      </w:r>
    </w:p>
    <w:p w:rsidR="0083463C" w:rsidRPr="002407F9" w:rsidRDefault="0083463C" w:rsidP="0083463C">
      <w:pPr>
        <w:pStyle w:val="BodyText"/>
        <w:rPr>
          <w:noProof/>
        </w:rPr>
      </w:pPr>
      <w:r w:rsidRPr="002407F9">
        <w:rPr>
          <w:noProof/>
        </w:rPr>
        <w:t xml:space="preserve">If an object's parent has </w:t>
      </w:r>
      <w:r w:rsidRPr="002407F9">
        <w:rPr>
          <w:i/>
          <w:noProof/>
        </w:rPr>
        <w:t>fixedTPM</w:t>
      </w:r>
      <w:r w:rsidRPr="002407F9">
        <w:rPr>
          <w:noProof/>
        </w:rPr>
        <w:t xml:space="preserve"> CLEAR, then the object is required to have the same setting of </w:t>
      </w:r>
      <w:r w:rsidRPr="002407F9">
        <w:rPr>
          <w:i/>
          <w:noProof/>
        </w:rPr>
        <w:t>encryptedDuplication</w:t>
      </w:r>
      <w:r w:rsidRPr="002407F9">
        <w:rPr>
          <w:noProof/>
        </w:rPr>
        <w:t xml:space="preserve"> as its parent.</w:t>
      </w:r>
    </w:p>
    <w:p w:rsidR="0083463C" w:rsidRPr="002407F9" w:rsidRDefault="0083463C" w:rsidP="0083463C">
      <w:pPr>
        <w:pStyle w:val="NOTE"/>
        <w:keepNext/>
        <w:rPr>
          <w:noProof/>
        </w:rPr>
      </w:pPr>
      <w:r w:rsidRPr="002407F9">
        <w:rPr>
          <w:noProof/>
        </w:rPr>
        <w:t>NOTE 4</w:t>
      </w:r>
      <w:r w:rsidRPr="002407F9">
        <w:rPr>
          <w:noProof/>
        </w:rPr>
        <w:tab/>
        <w:t xml:space="preserve">This requirement forces all duplicable objects in a duplication group to have the same </w:t>
      </w:r>
      <w:r w:rsidRPr="002407F9">
        <w:rPr>
          <w:i/>
          <w:noProof/>
        </w:rPr>
        <w:t>encryptedDuplication</w:t>
      </w:r>
      <w:r w:rsidRPr="002407F9">
        <w:rPr>
          <w:noProof/>
        </w:rPr>
        <w:t xml:space="preserve"> setting.</w:t>
      </w:r>
    </w:p>
    <w:p w:rsidR="0083463C" w:rsidRPr="002407F9" w:rsidRDefault="0083463C" w:rsidP="0083463C">
      <w:pPr>
        <w:pStyle w:val="BodyText"/>
        <w:ind w:left="1440" w:hanging="1440"/>
        <w:rPr>
          <w:noProof/>
        </w:rPr>
      </w:pPr>
      <w:r w:rsidRPr="002407F9">
        <w:rPr>
          <w:b/>
          <w:noProof/>
        </w:rPr>
        <w:t>Creation</w:t>
      </w:r>
      <w:r w:rsidRPr="002407F9">
        <w:rPr>
          <w:noProof/>
        </w:rPr>
        <w:tab/>
        <w:t xml:space="preserve">shall be CLEAR if </w:t>
      </w:r>
      <w:r w:rsidRPr="002407F9">
        <w:rPr>
          <w:i/>
          <w:noProof/>
        </w:rPr>
        <w:t>fixedTPM</w:t>
      </w:r>
      <w:r w:rsidRPr="002407F9">
        <w:rPr>
          <w:noProof/>
        </w:rPr>
        <w:t xml:space="preserve"> is SET. If </w:t>
      </w:r>
      <w:r w:rsidRPr="002407F9">
        <w:rPr>
          <w:i/>
          <w:noProof/>
        </w:rPr>
        <w:t>fixedTPM</w:t>
      </w:r>
      <w:r w:rsidRPr="002407F9">
        <w:rPr>
          <w:noProof/>
        </w:rPr>
        <w:t xml:space="preserve"> is CLEAR, then this attribute shall have the same value as its parent unless </w:t>
      </w:r>
      <w:r w:rsidRPr="002407F9">
        <w:rPr>
          <w:i/>
          <w:noProof/>
        </w:rPr>
        <w:t>fixedTPM</w:t>
      </w:r>
      <w:r w:rsidRPr="002407F9">
        <w:rPr>
          <w:noProof/>
        </w:rPr>
        <w:t xml:space="preserve"> is SET in the object's parent, in which case, it may be SET or CLEAR.</w:t>
      </w:r>
    </w:p>
    <w:p w:rsidR="0083463C" w:rsidRPr="002407F9" w:rsidRDefault="0083463C" w:rsidP="0083463C">
      <w:pPr>
        <w:pStyle w:val="BodyText"/>
        <w:ind w:left="1440" w:hanging="1440"/>
        <w:rPr>
          <w:noProof/>
        </w:rPr>
      </w:pPr>
      <w:r w:rsidRPr="002407F9">
        <w:rPr>
          <w:b/>
          <w:noProof/>
        </w:rPr>
        <w:t>Load</w:t>
      </w:r>
      <w:r w:rsidRPr="002407F9">
        <w:rPr>
          <w:noProof/>
        </w:rPr>
        <w:tab/>
        <w:t xml:space="preserve">shall be CLEAR if </w:t>
      </w:r>
      <w:r w:rsidRPr="002407F9">
        <w:rPr>
          <w:i/>
          <w:noProof/>
        </w:rPr>
        <w:t>fixedTPM</w:t>
      </w:r>
      <w:r w:rsidRPr="002407F9">
        <w:rPr>
          <w:noProof/>
        </w:rPr>
        <w:t xml:space="preserve"> is SET. If </w:t>
      </w:r>
      <w:r w:rsidRPr="002407F9">
        <w:rPr>
          <w:i/>
          <w:noProof/>
        </w:rPr>
        <w:t>fixedTPM</w:t>
      </w:r>
      <w:r w:rsidRPr="002407F9">
        <w:rPr>
          <w:noProof/>
        </w:rPr>
        <w:t xml:space="preserve"> is CLEAR, then this attribute shall have the same value as its parent, unless </w:t>
      </w:r>
      <w:r w:rsidRPr="002407F9">
        <w:rPr>
          <w:i/>
          <w:noProof/>
        </w:rPr>
        <w:t>fixedTPM</w:t>
      </w:r>
      <w:r w:rsidRPr="002407F9">
        <w:rPr>
          <w:noProof/>
        </w:rPr>
        <w:t xml:space="preserve"> is SET the parent, in which case, it may be SET or CLEAR.</w:t>
      </w:r>
    </w:p>
    <w:p w:rsidR="0083463C" w:rsidRPr="002407F9" w:rsidRDefault="0083463C" w:rsidP="0083463C">
      <w:pPr>
        <w:pStyle w:val="BodyText"/>
        <w:ind w:left="1440" w:hanging="1440"/>
        <w:rPr>
          <w:noProof/>
        </w:rPr>
      </w:pPr>
      <w:r w:rsidRPr="002407F9">
        <w:rPr>
          <w:b/>
          <w:noProof/>
        </w:rPr>
        <w:t>Import</w:t>
      </w:r>
      <w:r w:rsidRPr="002407F9">
        <w:rPr>
          <w:noProof/>
        </w:rPr>
        <w:tab/>
        <w:t xml:space="preserve">if </w:t>
      </w:r>
      <w:r w:rsidRPr="002407F9">
        <w:rPr>
          <w:i/>
          <w:noProof/>
        </w:rPr>
        <w:t>fixedTPM</w:t>
      </w:r>
      <w:r w:rsidRPr="002407F9">
        <w:rPr>
          <w:noProof/>
        </w:rPr>
        <w:t xml:space="preserve"> is SET in the object's new parent, then this attribute may be SET or CLEAR, otherwise, it shall have the same setting as the new parent.</w:t>
      </w:r>
    </w:p>
    <w:p w:rsidR="0083463C" w:rsidRPr="002407F9" w:rsidRDefault="0083463C" w:rsidP="0083463C">
      <w:pPr>
        <w:pStyle w:val="BodyText"/>
        <w:keepNext w:val="0"/>
        <w:ind w:left="1440" w:hanging="1440"/>
        <w:rPr>
          <w:noProof/>
        </w:rPr>
      </w:pPr>
      <w:r w:rsidRPr="002407F9">
        <w:rPr>
          <w:b/>
          <w:noProof/>
        </w:rPr>
        <w:t>External</w:t>
      </w:r>
      <w:r w:rsidRPr="002407F9">
        <w:rPr>
          <w:noProof/>
        </w:rPr>
        <w:tab/>
        <w:t>may be SET or CLEAR.</w:t>
      </w:r>
    </w:p>
    <w:p w:rsidR="00EA7982" w:rsidRDefault="0083463C" w:rsidP="0083463C">
      <w:pPr>
        <w:pStyle w:val="Heading4"/>
        <w:rPr>
          <w:noProof/>
        </w:rPr>
      </w:pPr>
      <w:bookmarkStart w:id="1483" w:name="_Toc380749419"/>
      <w:bookmarkStart w:id="1484" w:name="_Toc384901725"/>
      <w:bookmarkStart w:id="1485" w:name="_Toc432512249"/>
      <w:bookmarkStart w:id="1486" w:name="_Toc443575589"/>
      <w:bookmarkStart w:id="1487" w:name="_Toc470517816"/>
      <w:bookmarkStart w:id="1488" w:name="_Toc462921036"/>
      <w:bookmarkStart w:id="1489" w:name="_Toc516154854"/>
      <w:bookmarkStart w:id="1490" w:name="_Toc20317584"/>
      <w:bookmarkStart w:id="1491" w:name="_Toc286047001"/>
      <w:bookmarkStart w:id="1492" w:name="_Toc288814935"/>
      <w:bookmarkStart w:id="1493" w:name="_Toc304539173"/>
      <w:bookmarkStart w:id="1494" w:name="_Toc308709713"/>
      <w:bookmarkEnd w:id="1473"/>
      <w:bookmarkEnd w:id="1474"/>
      <w:r w:rsidRPr="002407F9">
        <w:rPr>
          <w:noProof/>
        </w:rPr>
        <w:lastRenderedPageBreak/>
        <w:t xml:space="preserve">Bit[16] – </w:t>
      </w:r>
      <w:r w:rsidRPr="002407F9">
        <w:rPr>
          <w:i/>
          <w:noProof/>
        </w:rPr>
        <w:t>restricted</w:t>
      </w:r>
      <w:bookmarkEnd w:id="1483"/>
      <w:bookmarkEnd w:id="1484"/>
      <w:bookmarkEnd w:id="1485"/>
      <w:bookmarkEnd w:id="1486"/>
      <w:bookmarkEnd w:id="1487"/>
      <w:bookmarkEnd w:id="1488"/>
      <w:bookmarkEnd w:id="1489"/>
      <w:bookmarkEnd w:id="1490"/>
    </w:p>
    <w:p w:rsidR="0083463C" w:rsidRPr="002407F9" w:rsidRDefault="0083463C" w:rsidP="0083463C">
      <w:pPr>
        <w:pStyle w:val="BodyText"/>
        <w:rPr>
          <w:noProof/>
        </w:rPr>
      </w:pPr>
      <w:r w:rsidRPr="002407F9">
        <w:rPr>
          <w:noProof/>
        </w:rPr>
        <w:t xml:space="preserve">This this attribute modifies the </w:t>
      </w:r>
      <w:r w:rsidRPr="002407F9">
        <w:rPr>
          <w:i/>
          <w:noProof/>
        </w:rPr>
        <w:t>decrypt</w:t>
      </w:r>
      <w:r w:rsidRPr="002407F9">
        <w:rPr>
          <w:noProof/>
        </w:rPr>
        <w:t xml:space="preserve"> and </w:t>
      </w:r>
      <w:r w:rsidRPr="002407F9">
        <w:rPr>
          <w:i/>
          <w:noProof/>
        </w:rPr>
        <w:t>sign</w:t>
      </w:r>
      <w:r w:rsidRPr="002407F9">
        <w:rPr>
          <w:noProof/>
        </w:rPr>
        <w:t xml:space="preserve"> attributes of an object.</w:t>
      </w:r>
    </w:p>
    <w:p w:rsidR="0083463C" w:rsidRPr="002407F9" w:rsidRDefault="0083463C" w:rsidP="0083463C">
      <w:pPr>
        <w:pStyle w:val="NOTE"/>
        <w:keepNext/>
        <w:rPr>
          <w:noProof/>
        </w:rPr>
      </w:pPr>
      <w:r w:rsidRPr="002407F9">
        <w:rPr>
          <w:noProof/>
        </w:rPr>
        <w:t>NOTE</w:t>
      </w:r>
      <w:r w:rsidRPr="002407F9">
        <w:rPr>
          <w:noProof/>
        </w:rPr>
        <w:tab/>
        <w:t>A key with this object CLEAR may not be a parent for another object.</w:t>
      </w:r>
    </w:p>
    <w:p w:rsidR="0083463C" w:rsidRPr="002407F9" w:rsidRDefault="0083463C" w:rsidP="0083463C">
      <w:pPr>
        <w:pStyle w:val="BodyText"/>
        <w:ind w:left="1440" w:hanging="1440"/>
        <w:rPr>
          <w:noProof/>
        </w:rPr>
      </w:pPr>
      <w:r w:rsidRPr="002407F9">
        <w:rPr>
          <w:b/>
          <w:noProof/>
        </w:rPr>
        <w:t>Creation</w:t>
      </w:r>
      <w:r w:rsidRPr="002407F9">
        <w:rPr>
          <w:noProof/>
        </w:rPr>
        <w:tab/>
        <w:t xml:space="preserve">shall be CLEAR in </w:t>
      </w:r>
      <w:r w:rsidRPr="002407F9">
        <w:rPr>
          <w:i/>
          <w:noProof/>
        </w:rPr>
        <w:t>template</w:t>
      </w:r>
      <w:r w:rsidRPr="002407F9">
        <w:rPr>
          <w:noProof/>
        </w:rPr>
        <w:t xml:space="preserve"> if neither sign nor decrypt is SET in </w:t>
      </w:r>
      <w:r w:rsidRPr="002407F9">
        <w:rPr>
          <w:i/>
          <w:noProof/>
        </w:rPr>
        <w:t>template</w:t>
      </w:r>
      <w:r w:rsidRPr="002407F9">
        <w:rPr>
          <w:noProof/>
        </w:rPr>
        <w:t>.</w:t>
      </w:r>
    </w:p>
    <w:p w:rsidR="0083463C" w:rsidRPr="002407F9" w:rsidRDefault="0083463C" w:rsidP="0083463C">
      <w:pPr>
        <w:pStyle w:val="BodyText"/>
        <w:ind w:left="1440" w:hanging="1440"/>
        <w:rPr>
          <w:noProof/>
        </w:rPr>
      </w:pPr>
      <w:r w:rsidRPr="002407F9">
        <w:rPr>
          <w:b/>
          <w:noProof/>
        </w:rPr>
        <w:t>Load</w:t>
      </w:r>
      <w:r w:rsidRPr="002407F9">
        <w:rPr>
          <w:noProof/>
        </w:rPr>
        <w:tab/>
        <w:t>shall be CLEAR if neither sign nor decrypt is SET in the object</w:t>
      </w:r>
    </w:p>
    <w:p w:rsidR="0083463C" w:rsidRPr="002407F9" w:rsidRDefault="0083463C" w:rsidP="0083463C">
      <w:pPr>
        <w:pStyle w:val="BodyText"/>
        <w:ind w:left="1440" w:hanging="1440"/>
        <w:rPr>
          <w:noProof/>
        </w:rPr>
      </w:pPr>
      <w:r w:rsidRPr="002407F9">
        <w:rPr>
          <w:b/>
          <w:noProof/>
        </w:rPr>
        <w:t>Import</w:t>
      </w:r>
      <w:r w:rsidRPr="002407F9">
        <w:rPr>
          <w:noProof/>
        </w:rPr>
        <w:tab/>
        <w:t>may be SET or CLEAR</w:t>
      </w:r>
    </w:p>
    <w:p w:rsidR="0083463C" w:rsidRPr="002407F9" w:rsidRDefault="0083463C" w:rsidP="0083463C">
      <w:pPr>
        <w:pStyle w:val="BodyText"/>
        <w:keepNext w:val="0"/>
        <w:ind w:left="1440" w:hanging="1440"/>
        <w:rPr>
          <w:noProof/>
        </w:rPr>
      </w:pPr>
      <w:r w:rsidRPr="002407F9">
        <w:rPr>
          <w:b/>
          <w:noProof/>
        </w:rPr>
        <w:t>External</w:t>
      </w:r>
      <w:r w:rsidRPr="002407F9">
        <w:rPr>
          <w:noProof/>
        </w:rPr>
        <w:tab/>
        <w:t>shall be CLEAR</w:t>
      </w:r>
    </w:p>
    <w:p w:rsidR="00EA7982" w:rsidRDefault="0083463C" w:rsidP="0083463C">
      <w:pPr>
        <w:pStyle w:val="Heading4"/>
        <w:rPr>
          <w:noProof/>
        </w:rPr>
      </w:pPr>
      <w:bookmarkStart w:id="1495" w:name="_Toc380749420"/>
      <w:bookmarkStart w:id="1496" w:name="_Toc384901726"/>
      <w:bookmarkStart w:id="1497" w:name="_Toc432512250"/>
      <w:bookmarkStart w:id="1498" w:name="_Toc443575590"/>
      <w:bookmarkStart w:id="1499" w:name="_Toc470517817"/>
      <w:bookmarkStart w:id="1500" w:name="_Toc462921037"/>
      <w:bookmarkStart w:id="1501" w:name="_Toc516154855"/>
      <w:bookmarkStart w:id="1502" w:name="_Toc20317585"/>
      <w:r w:rsidRPr="002407F9">
        <w:rPr>
          <w:noProof/>
        </w:rPr>
        <w:t xml:space="preserve">Bit[17] – </w:t>
      </w:r>
      <w:r w:rsidRPr="002407F9">
        <w:rPr>
          <w:i/>
          <w:noProof/>
        </w:rPr>
        <w:t>decrypt</w:t>
      </w:r>
      <w:bookmarkEnd w:id="1491"/>
      <w:bookmarkEnd w:id="1492"/>
      <w:bookmarkEnd w:id="1493"/>
      <w:bookmarkEnd w:id="1494"/>
      <w:bookmarkEnd w:id="1495"/>
      <w:bookmarkEnd w:id="1496"/>
      <w:bookmarkEnd w:id="1497"/>
      <w:bookmarkEnd w:id="1498"/>
      <w:bookmarkEnd w:id="1499"/>
      <w:bookmarkEnd w:id="1500"/>
      <w:bookmarkEnd w:id="1501"/>
      <w:bookmarkEnd w:id="1502"/>
    </w:p>
    <w:p w:rsidR="0083463C" w:rsidRPr="002407F9" w:rsidRDefault="0083463C" w:rsidP="0083463C">
      <w:pPr>
        <w:pStyle w:val="BodyText"/>
        <w:rPr>
          <w:noProof/>
        </w:rPr>
      </w:pPr>
      <w:r w:rsidRPr="002407F9">
        <w:rPr>
          <w:noProof/>
        </w:rPr>
        <w:t xml:space="preserve">When SET, the private portion of this key can be used to decrypt an external blob. If </w:t>
      </w:r>
      <w:r w:rsidRPr="002407F9">
        <w:rPr>
          <w:i/>
          <w:noProof/>
        </w:rPr>
        <w:t>restricted</w:t>
      </w:r>
      <w:r w:rsidRPr="002407F9">
        <w:rPr>
          <w:noProof/>
        </w:rPr>
        <w:t xml:space="preserve"> is SET, then the TPM will return an error if the external decrypted blob is not formatted as appropriate for the command.</w:t>
      </w:r>
    </w:p>
    <w:p w:rsidR="0083463C" w:rsidRPr="002407F9" w:rsidRDefault="0083463C" w:rsidP="0083463C">
      <w:pPr>
        <w:pStyle w:val="NOTE"/>
        <w:keepNext/>
        <w:rPr>
          <w:noProof/>
        </w:rPr>
      </w:pPr>
      <w:r w:rsidRPr="002407F9">
        <w:rPr>
          <w:noProof/>
        </w:rPr>
        <w:t>NOTE 1</w:t>
      </w:r>
      <w:r w:rsidRPr="002407F9">
        <w:rPr>
          <w:noProof/>
        </w:rPr>
        <w:tab/>
        <w:t xml:space="preserve">Since TPM-generated keys and sealed data will contain a hash and a structure tag, the TPM can ensure that it is not being used to improperly decrypt and return sensitive data that should not be returned. The only type of data that may be returned after decryption is a Sealed Data Object (a </w:t>
      </w:r>
      <w:r w:rsidRPr="002407F9">
        <w:rPr>
          <w:i/>
          <w:noProof/>
        </w:rPr>
        <w:t>keyedHash</w:t>
      </w:r>
      <w:r w:rsidRPr="002407F9">
        <w:rPr>
          <w:noProof/>
        </w:rPr>
        <w:t xml:space="preserve"> object with </w:t>
      </w:r>
      <w:r w:rsidRPr="002407F9">
        <w:rPr>
          <w:i/>
          <w:noProof/>
        </w:rPr>
        <w:t>decrypt</w:t>
      </w:r>
      <w:r w:rsidRPr="002407F9">
        <w:rPr>
          <w:noProof/>
        </w:rPr>
        <w:t xml:space="preserve"> and </w:t>
      </w:r>
      <w:r w:rsidRPr="002407F9">
        <w:rPr>
          <w:i/>
          <w:noProof/>
        </w:rPr>
        <w:t>sign</w:t>
      </w:r>
      <w:r w:rsidRPr="002407F9">
        <w:rPr>
          <w:noProof/>
        </w:rPr>
        <w:t xml:space="preserve"> CLEAR).</w:t>
      </w:r>
    </w:p>
    <w:p w:rsidR="0083463C" w:rsidRPr="002407F9" w:rsidRDefault="0083463C" w:rsidP="0083463C">
      <w:pPr>
        <w:pStyle w:val="BodyText"/>
        <w:rPr>
          <w:noProof/>
        </w:rPr>
      </w:pPr>
      <w:r w:rsidRPr="002407F9">
        <w:rPr>
          <w:noProof/>
        </w:rPr>
        <w:t xml:space="preserve">When </w:t>
      </w:r>
      <w:r w:rsidRPr="002407F9">
        <w:rPr>
          <w:i/>
          <w:noProof/>
        </w:rPr>
        <w:t>restricted</w:t>
      </w:r>
      <w:r w:rsidRPr="002407F9">
        <w:rPr>
          <w:noProof/>
        </w:rPr>
        <w:t xml:space="preserve"> is CLEAR, there are no restrictions on the use of the private portion of the key for decryption and the key may be used to decrypt and return any structure encrypted by the public portion of the key.</w:t>
      </w:r>
    </w:p>
    <w:p w:rsidR="0083463C" w:rsidRPr="002407F9" w:rsidRDefault="0083463C" w:rsidP="0083463C">
      <w:pPr>
        <w:pStyle w:val="NOTE"/>
        <w:keepNext/>
        <w:rPr>
          <w:noProof/>
        </w:rPr>
      </w:pPr>
      <w:r w:rsidRPr="002407F9">
        <w:rPr>
          <w:noProof/>
        </w:rPr>
        <w:t>NOTE 2</w:t>
      </w:r>
      <w:r w:rsidRPr="002407F9">
        <w:rPr>
          <w:noProof/>
        </w:rPr>
        <w:tab/>
        <w:t xml:space="preserve">A key with this attribute SET may be a parent for another object if </w:t>
      </w:r>
      <w:r w:rsidRPr="002407F9">
        <w:rPr>
          <w:i/>
          <w:noProof/>
        </w:rPr>
        <w:t>restricted</w:t>
      </w:r>
      <w:r w:rsidRPr="002407F9">
        <w:rPr>
          <w:noProof/>
        </w:rPr>
        <w:t xml:space="preserve"> is SET and </w:t>
      </w:r>
      <w:r w:rsidRPr="002407F9">
        <w:rPr>
          <w:i/>
          <w:noProof/>
        </w:rPr>
        <w:t>sign</w:t>
      </w:r>
      <w:r w:rsidRPr="002407F9">
        <w:rPr>
          <w:noProof/>
        </w:rPr>
        <w:t xml:space="preserve"> is CLEAR.</w:t>
      </w:r>
    </w:p>
    <w:p w:rsidR="0083463C" w:rsidRPr="002407F9" w:rsidRDefault="0083463C" w:rsidP="0083463C">
      <w:pPr>
        <w:pStyle w:val="BodyText"/>
        <w:rPr>
          <w:noProof/>
        </w:rPr>
      </w:pPr>
      <w:r w:rsidRPr="002407F9">
        <w:rPr>
          <w:noProof/>
        </w:rPr>
        <w:t xml:space="preserve">If </w:t>
      </w:r>
      <w:r w:rsidRPr="002407F9">
        <w:rPr>
          <w:i/>
          <w:noProof/>
        </w:rPr>
        <w:t>decrypt</w:t>
      </w:r>
      <w:r w:rsidRPr="002407F9">
        <w:rPr>
          <w:noProof/>
        </w:rPr>
        <w:t xml:space="preserve"> is SET on an object with </w:t>
      </w:r>
      <w:r w:rsidRPr="002407F9">
        <w:rPr>
          <w:i/>
          <w:noProof/>
        </w:rPr>
        <w:t>type</w:t>
      </w:r>
      <w:r w:rsidRPr="002407F9">
        <w:rPr>
          <w:noProof/>
        </w:rPr>
        <w:t xml:space="preserve"> set to TPM_ALG_KEYEDHASH, it indicates that the object is an XOR encryption key.</w:t>
      </w:r>
    </w:p>
    <w:p w:rsidR="0083463C" w:rsidRPr="002407F9" w:rsidRDefault="0083463C" w:rsidP="0083463C">
      <w:pPr>
        <w:pStyle w:val="BodyText"/>
        <w:ind w:left="1440" w:hanging="1440"/>
        <w:rPr>
          <w:noProof/>
        </w:rPr>
      </w:pPr>
      <w:r w:rsidRPr="002407F9">
        <w:rPr>
          <w:b/>
          <w:noProof/>
        </w:rPr>
        <w:t>Creation</w:t>
      </w:r>
      <w:r w:rsidRPr="002407F9">
        <w:rPr>
          <w:noProof/>
        </w:rPr>
        <w:tab/>
        <w:t xml:space="preserve">may be SET or CLEAR in </w:t>
      </w:r>
      <w:r w:rsidRPr="002407F9">
        <w:rPr>
          <w:i/>
          <w:noProof/>
        </w:rPr>
        <w:t>template</w:t>
      </w:r>
    </w:p>
    <w:p w:rsidR="0083463C" w:rsidRPr="002407F9" w:rsidRDefault="0083463C" w:rsidP="0083463C">
      <w:pPr>
        <w:pStyle w:val="BodyText"/>
        <w:ind w:left="1440" w:hanging="1440"/>
        <w:rPr>
          <w:noProof/>
        </w:rPr>
      </w:pPr>
      <w:r w:rsidRPr="002407F9">
        <w:rPr>
          <w:b/>
          <w:noProof/>
        </w:rPr>
        <w:t>Load</w:t>
      </w:r>
      <w:r w:rsidRPr="002407F9">
        <w:rPr>
          <w:noProof/>
        </w:rPr>
        <w:tab/>
        <w:t>may be SET or CLEAR</w:t>
      </w:r>
    </w:p>
    <w:p w:rsidR="0083463C" w:rsidRPr="002407F9" w:rsidRDefault="0083463C" w:rsidP="0083463C">
      <w:pPr>
        <w:pStyle w:val="BodyText"/>
        <w:ind w:left="1440" w:hanging="1440"/>
        <w:rPr>
          <w:noProof/>
        </w:rPr>
      </w:pPr>
      <w:r w:rsidRPr="002407F9">
        <w:rPr>
          <w:b/>
          <w:noProof/>
        </w:rPr>
        <w:t>Import</w:t>
      </w:r>
      <w:r w:rsidRPr="002407F9">
        <w:rPr>
          <w:noProof/>
        </w:rPr>
        <w:tab/>
        <w:t>may be SET or CLEAR</w:t>
      </w:r>
    </w:p>
    <w:p w:rsidR="0083463C" w:rsidRPr="002407F9" w:rsidRDefault="0083463C" w:rsidP="0083463C">
      <w:pPr>
        <w:pStyle w:val="BodyText"/>
        <w:keepNext w:val="0"/>
        <w:ind w:left="1440" w:hanging="1440"/>
        <w:rPr>
          <w:noProof/>
        </w:rPr>
      </w:pPr>
      <w:r w:rsidRPr="002407F9">
        <w:rPr>
          <w:b/>
          <w:noProof/>
        </w:rPr>
        <w:t>External</w:t>
      </w:r>
      <w:r w:rsidRPr="002407F9">
        <w:rPr>
          <w:noProof/>
        </w:rPr>
        <w:tab/>
        <w:t>may be SET or CLEAR</w:t>
      </w:r>
    </w:p>
    <w:p w:rsidR="0083463C" w:rsidRPr="002407F9" w:rsidRDefault="0083463C" w:rsidP="0083463C">
      <w:pPr>
        <w:pStyle w:val="Heading4"/>
        <w:rPr>
          <w:noProof/>
        </w:rPr>
      </w:pPr>
      <w:bookmarkStart w:id="1503" w:name="_Toc286047002"/>
      <w:bookmarkStart w:id="1504" w:name="_Toc286047003"/>
      <w:bookmarkStart w:id="1505" w:name="_Toc288814936"/>
      <w:bookmarkStart w:id="1506" w:name="_Toc304539174"/>
      <w:bookmarkStart w:id="1507" w:name="_Toc308709714"/>
      <w:bookmarkStart w:id="1508" w:name="_Toc380749421"/>
      <w:bookmarkStart w:id="1509" w:name="_Toc384901727"/>
      <w:bookmarkStart w:id="1510" w:name="_Toc432512251"/>
      <w:bookmarkStart w:id="1511" w:name="_Toc443575591"/>
      <w:bookmarkStart w:id="1512" w:name="_Toc470517818"/>
      <w:bookmarkStart w:id="1513" w:name="_Toc462921038"/>
      <w:bookmarkStart w:id="1514" w:name="_Toc516154856"/>
      <w:bookmarkStart w:id="1515" w:name="_Toc20317586"/>
      <w:bookmarkEnd w:id="1503"/>
      <w:r w:rsidRPr="002407F9">
        <w:rPr>
          <w:noProof/>
        </w:rPr>
        <w:lastRenderedPageBreak/>
        <w:t xml:space="preserve">Bit[18] – </w:t>
      </w:r>
      <w:r w:rsidRPr="002407F9">
        <w:rPr>
          <w:i/>
          <w:noProof/>
        </w:rPr>
        <w:t>sign</w:t>
      </w:r>
      <w:bookmarkEnd w:id="1504"/>
      <w:bookmarkEnd w:id="1505"/>
      <w:bookmarkEnd w:id="1506"/>
      <w:bookmarkEnd w:id="1507"/>
      <w:bookmarkEnd w:id="1508"/>
      <w:bookmarkEnd w:id="1509"/>
      <w:bookmarkEnd w:id="1510"/>
      <w:bookmarkEnd w:id="1511"/>
      <w:bookmarkEnd w:id="1512"/>
      <w:bookmarkEnd w:id="1513"/>
      <w:bookmarkEnd w:id="1514"/>
      <w:r w:rsidRPr="002407F9">
        <w:rPr>
          <w:noProof/>
        </w:rPr>
        <w:t xml:space="preserve"> </w:t>
      </w:r>
      <w:r w:rsidR="001F5702">
        <w:rPr>
          <w:noProof/>
        </w:rPr>
        <w:t xml:space="preserve">/ </w:t>
      </w:r>
      <w:r w:rsidR="001F5702" w:rsidRPr="00BC65F3">
        <w:rPr>
          <w:i/>
          <w:noProof/>
        </w:rPr>
        <w:t>encrypt</w:t>
      </w:r>
      <w:bookmarkEnd w:id="1515"/>
    </w:p>
    <w:p w:rsidR="0083463C" w:rsidRPr="002407F9" w:rsidRDefault="0083463C" w:rsidP="0083463C">
      <w:pPr>
        <w:pStyle w:val="BodyText"/>
        <w:rPr>
          <w:noProof/>
        </w:rPr>
      </w:pPr>
      <w:r w:rsidRPr="002407F9">
        <w:rPr>
          <w:noProof/>
        </w:rPr>
        <w:t>When SET, the private portion of this key may be used to sign a digest</w:t>
      </w:r>
      <w:r w:rsidR="00B65760">
        <w:rPr>
          <w:noProof/>
        </w:rPr>
        <w:t xml:space="preserve"> if the key is an asymetric key or to encrypt a block of data if the key is a symmetric key</w:t>
      </w:r>
      <w:r w:rsidRPr="002407F9">
        <w:rPr>
          <w:noProof/>
        </w:rPr>
        <w:t xml:space="preserve">. If </w:t>
      </w:r>
      <w:r w:rsidRPr="002407F9">
        <w:rPr>
          <w:i/>
          <w:noProof/>
        </w:rPr>
        <w:t>restricted</w:t>
      </w:r>
      <w:r w:rsidRPr="002407F9">
        <w:rPr>
          <w:noProof/>
        </w:rPr>
        <w:t xml:space="preserve"> is SET, then the </w:t>
      </w:r>
      <w:r w:rsidR="00B65760">
        <w:rPr>
          <w:noProof/>
        </w:rPr>
        <w:t xml:space="preserve">asymmetric </w:t>
      </w:r>
      <w:r w:rsidRPr="002407F9">
        <w:rPr>
          <w:noProof/>
        </w:rPr>
        <w:t xml:space="preserve">key may only be used to sign a digest that was computed by the TPM. </w:t>
      </w:r>
      <w:r w:rsidR="00B65760">
        <w:rPr>
          <w:noProof/>
        </w:rPr>
        <w:t>A restricted symmetric key m</w:t>
      </w:r>
      <w:r w:rsidR="00AC5610">
        <w:rPr>
          <w:noProof/>
        </w:rPr>
        <w:t>a</w:t>
      </w:r>
      <w:r w:rsidR="00B65760">
        <w:rPr>
          <w:noProof/>
        </w:rPr>
        <w:t xml:space="preserve">y only be used to encrypt a data block. </w:t>
      </w:r>
      <w:r w:rsidRPr="002407F9">
        <w:rPr>
          <w:noProof/>
        </w:rPr>
        <w:t>If a structure is generated by the TPM, it will begin with TPM_GENERATED_VALUE and the TPM may sign the digest of that structure. If the data is externally supplied and has TPM_GENERATED_VALUE as its first octets, then the TPM will not sign a digest of that data with a restricted signing key.</w:t>
      </w:r>
    </w:p>
    <w:p w:rsidR="0083463C" w:rsidRPr="002407F9" w:rsidRDefault="0083463C" w:rsidP="0083463C">
      <w:pPr>
        <w:pStyle w:val="BodyText"/>
        <w:rPr>
          <w:noProof/>
        </w:rPr>
      </w:pPr>
      <w:r w:rsidRPr="002407F9">
        <w:rPr>
          <w:noProof/>
        </w:rPr>
        <w:t xml:space="preserve">If </w:t>
      </w:r>
      <w:r w:rsidRPr="002407F9">
        <w:rPr>
          <w:i/>
          <w:noProof/>
        </w:rPr>
        <w:t>restricted</w:t>
      </w:r>
      <w:r w:rsidRPr="002407F9">
        <w:rPr>
          <w:noProof/>
        </w:rPr>
        <w:t xml:space="preserve"> is CLEAR, then the key may be used to sign any digest</w:t>
      </w:r>
      <w:r w:rsidR="00B65760">
        <w:rPr>
          <w:noProof/>
        </w:rPr>
        <w:t xml:space="preserve"> or encrypt any data block</w:t>
      </w:r>
      <w:r w:rsidRPr="002407F9">
        <w:rPr>
          <w:noProof/>
        </w:rPr>
        <w:t>, whether generated by the TPM or externally provided.</w:t>
      </w:r>
    </w:p>
    <w:p w:rsidR="0083463C" w:rsidRPr="002407F9" w:rsidRDefault="0083463C" w:rsidP="0083463C">
      <w:pPr>
        <w:pStyle w:val="NOTE"/>
        <w:keepNext/>
        <w:rPr>
          <w:noProof/>
        </w:rPr>
      </w:pPr>
      <w:r w:rsidRPr="002407F9">
        <w:rPr>
          <w:noProof/>
        </w:rPr>
        <w:t>NOTE 1</w:t>
      </w:r>
      <w:r w:rsidRPr="002407F9">
        <w:rPr>
          <w:noProof/>
        </w:rPr>
        <w:tab/>
        <w:t xml:space="preserve">Some asymmetric algorithms may not support both </w:t>
      </w:r>
      <w:r w:rsidRPr="002407F9">
        <w:rPr>
          <w:i/>
          <w:iCs/>
          <w:noProof/>
        </w:rPr>
        <w:t>sign</w:t>
      </w:r>
      <w:r w:rsidRPr="002407F9">
        <w:rPr>
          <w:noProof/>
        </w:rPr>
        <w:t xml:space="preserve"> and </w:t>
      </w:r>
      <w:r w:rsidRPr="002407F9">
        <w:rPr>
          <w:i/>
          <w:noProof/>
        </w:rPr>
        <w:t>decrypt</w:t>
      </w:r>
      <w:r w:rsidRPr="002407F9">
        <w:rPr>
          <w:noProof/>
        </w:rPr>
        <w:t xml:space="preserve"> being SET in the same key.</w:t>
      </w:r>
    </w:p>
    <w:p w:rsidR="0083463C" w:rsidRPr="002407F9" w:rsidRDefault="0083463C" w:rsidP="0083463C">
      <w:pPr>
        <w:pStyle w:val="BodyText"/>
        <w:rPr>
          <w:noProof/>
        </w:rPr>
      </w:pPr>
      <w:r w:rsidRPr="002407F9">
        <w:rPr>
          <w:noProof/>
        </w:rPr>
        <w:t xml:space="preserve">If </w:t>
      </w:r>
      <w:r w:rsidRPr="002407F9">
        <w:rPr>
          <w:i/>
          <w:noProof/>
        </w:rPr>
        <w:t>sign</w:t>
      </w:r>
      <w:r w:rsidRPr="002407F9">
        <w:rPr>
          <w:noProof/>
        </w:rPr>
        <w:t xml:space="preserve"> is SET on an object with </w:t>
      </w:r>
      <w:r w:rsidRPr="002407F9">
        <w:rPr>
          <w:i/>
          <w:noProof/>
        </w:rPr>
        <w:t>type</w:t>
      </w:r>
      <w:r w:rsidRPr="002407F9">
        <w:rPr>
          <w:noProof/>
        </w:rPr>
        <w:t xml:space="preserve"> set to TPM_ALG_KEYEDHASH, it indicates that the object is an HMAC key.</w:t>
      </w:r>
    </w:p>
    <w:p w:rsidR="0083463C" w:rsidRPr="002407F9" w:rsidRDefault="0083463C" w:rsidP="0083463C">
      <w:pPr>
        <w:pStyle w:val="NOTE"/>
        <w:keepNext/>
        <w:rPr>
          <w:noProof/>
        </w:rPr>
      </w:pPr>
      <w:r w:rsidRPr="002407F9">
        <w:rPr>
          <w:noProof/>
        </w:rPr>
        <w:t>NOTE 2</w:t>
      </w:r>
      <w:r w:rsidRPr="002407F9">
        <w:rPr>
          <w:noProof/>
        </w:rPr>
        <w:tab/>
        <w:t>A key with this attribute SET may not be a parent for another object.</w:t>
      </w:r>
    </w:p>
    <w:p w:rsidR="0083463C" w:rsidRPr="002407F9" w:rsidRDefault="0083463C" w:rsidP="0083463C">
      <w:pPr>
        <w:pStyle w:val="BodyText"/>
        <w:ind w:left="1440" w:hanging="1440"/>
        <w:rPr>
          <w:noProof/>
        </w:rPr>
      </w:pPr>
      <w:r w:rsidRPr="002407F9">
        <w:rPr>
          <w:b/>
          <w:noProof/>
        </w:rPr>
        <w:t>Creation</w:t>
      </w:r>
      <w:r w:rsidRPr="002407F9">
        <w:rPr>
          <w:noProof/>
        </w:rPr>
        <w:tab/>
        <w:t xml:space="preserve">shall not be SET if </w:t>
      </w:r>
      <w:r w:rsidRPr="002407F9">
        <w:rPr>
          <w:i/>
          <w:noProof/>
        </w:rPr>
        <w:t>decrypt</w:t>
      </w:r>
      <w:r w:rsidRPr="002407F9">
        <w:rPr>
          <w:noProof/>
        </w:rPr>
        <w:t xml:space="preserve"> and </w:t>
      </w:r>
      <w:r w:rsidRPr="002407F9">
        <w:rPr>
          <w:i/>
          <w:noProof/>
        </w:rPr>
        <w:t>restricted</w:t>
      </w:r>
      <w:r w:rsidRPr="002407F9">
        <w:rPr>
          <w:noProof/>
        </w:rPr>
        <w:t xml:space="preserve"> are both SET</w:t>
      </w:r>
    </w:p>
    <w:p w:rsidR="0083463C" w:rsidRPr="002407F9" w:rsidRDefault="0083463C" w:rsidP="0083463C">
      <w:pPr>
        <w:pStyle w:val="BodyText"/>
        <w:ind w:left="1440" w:hanging="1440"/>
        <w:rPr>
          <w:noProof/>
        </w:rPr>
      </w:pPr>
      <w:r w:rsidRPr="002407F9">
        <w:rPr>
          <w:b/>
          <w:noProof/>
        </w:rPr>
        <w:t>Load</w:t>
      </w:r>
      <w:r w:rsidRPr="002407F9">
        <w:rPr>
          <w:noProof/>
        </w:rPr>
        <w:tab/>
      </w:r>
      <w:bookmarkEnd w:id="1306"/>
      <w:bookmarkEnd w:id="1307"/>
      <w:r w:rsidRPr="002407F9">
        <w:rPr>
          <w:noProof/>
        </w:rPr>
        <w:t xml:space="preserve">shall not be SET if </w:t>
      </w:r>
      <w:r w:rsidRPr="002407F9">
        <w:rPr>
          <w:i/>
          <w:noProof/>
        </w:rPr>
        <w:t>decrypt</w:t>
      </w:r>
      <w:r w:rsidRPr="002407F9">
        <w:rPr>
          <w:noProof/>
        </w:rPr>
        <w:t xml:space="preserve"> and </w:t>
      </w:r>
      <w:r w:rsidRPr="002407F9">
        <w:rPr>
          <w:i/>
          <w:noProof/>
        </w:rPr>
        <w:t>restricted</w:t>
      </w:r>
      <w:r w:rsidRPr="002407F9">
        <w:rPr>
          <w:noProof/>
        </w:rPr>
        <w:t xml:space="preserve"> are both SET</w:t>
      </w:r>
    </w:p>
    <w:p w:rsidR="0083463C" w:rsidRPr="002407F9" w:rsidRDefault="0083463C" w:rsidP="0083463C">
      <w:pPr>
        <w:pStyle w:val="BodyText"/>
        <w:ind w:left="1440" w:hanging="1440"/>
        <w:rPr>
          <w:noProof/>
        </w:rPr>
      </w:pPr>
      <w:r w:rsidRPr="002407F9">
        <w:rPr>
          <w:b/>
          <w:noProof/>
        </w:rPr>
        <w:t>Import</w:t>
      </w:r>
      <w:r w:rsidRPr="002407F9">
        <w:rPr>
          <w:noProof/>
        </w:rPr>
        <w:tab/>
        <w:t xml:space="preserve">shall not be SET if </w:t>
      </w:r>
      <w:r w:rsidRPr="002407F9">
        <w:rPr>
          <w:i/>
          <w:noProof/>
        </w:rPr>
        <w:t>decrypt</w:t>
      </w:r>
      <w:r w:rsidRPr="002407F9">
        <w:rPr>
          <w:noProof/>
        </w:rPr>
        <w:t xml:space="preserve"> and </w:t>
      </w:r>
      <w:r w:rsidRPr="002407F9">
        <w:rPr>
          <w:i/>
          <w:noProof/>
        </w:rPr>
        <w:t>restricted</w:t>
      </w:r>
      <w:r w:rsidRPr="002407F9">
        <w:rPr>
          <w:noProof/>
        </w:rPr>
        <w:t xml:space="preserve"> are both SET</w:t>
      </w:r>
    </w:p>
    <w:p w:rsidR="0083463C" w:rsidRPr="002407F9" w:rsidRDefault="0083463C" w:rsidP="0083463C">
      <w:pPr>
        <w:pStyle w:val="BodyText"/>
        <w:keepNext w:val="0"/>
        <w:ind w:left="1440" w:hanging="1440"/>
        <w:rPr>
          <w:noProof/>
        </w:rPr>
      </w:pPr>
      <w:r w:rsidRPr="002407F9">
        <w:rPr>
          <w:b/>
          <w:noProof/>
        </w:rPr>
        <w:t>External</w:t>
      </w:r>
      <w:r w:rsidRPr="002407F9">
        <w:rPr>
          <w:noProof/>
        </w:rPr>
        <w:tab/>
        <w:t xml:space="preserve">shall not be SET if </w:t>
      </w:r>
      <w:r w:rsidRPr="002407F9">
        <w:rPr>
          <w:i/>
          <w:noProof/>
        </w:rPr>
        <w:t>decrypt</w:t>
      </w:r>
      <w:r w:rsidRPr="002407F9">
        <w:rPr>
          <w:noProof/>
        </w:rPr>
        <w:t xml:space="preserve"> and </w:t>
      </w:r>
      <w:r w:rsidRPr="002407F9">
        <w:rPr>
          <w:i/>
          <w:noProof/>
        </w:rPr>
        <w:t>restricted</w:t>
      </w:r>
      <w:r w:rsidRPr="002407F9">
        <w:rPr>
          <w:noProof/>
        </w:rPr>
        <w:t xml:space="preserve"> are both SET</w:t>
      </w:r>
    </w:p>
    <w:p w:rsidR="00EA7982" w:rsidRDefault="001F5702" w:rsidP="001F5702">
      <w:pPr>
        <w:pStyle w:val="Heading4"/>
        <w:rPr>
          <w:noProof/>
        </w:rPr>
      </w:pPr>
      <w:bookmarkStart w:id="1516" w:name="_Toc287448666"/>
      <w:bookmarkStart w:id="1517" w:name="_Toc287448667"/>
      <w:bookmarkStart w:id="1518" w:name="_Toc287448683"/>
      <w:bookmarkStart w:id="1519" w:name="_Toc287448690"/>
      <w:bookmarkStart w:id="1520" w:name="_Toc287448691"/>
      <w:bookmarkStart w:id="1521" w:name="_Toc287448693"/>
      <w:bookmarkStart w:id="1522" w:name="_Toc287448694"/>
      <w:bookmarkStart w:id="1523" w:name="_Toc287448708"/>
      <w:bookmarkStart w:id="1524" w:name="_Toc20317587"/>
      <w:bookmarkStart w:id="1525" w:name="_Toc286047008"/>
      <w:bookmarkStart w:id="1526" w:name="_Toc288814937"/>
      <w:bookmarkStart w:id="1527" w:name="_Toc304539176"/>
      <w:bookmarkStart w:id="1528" w:name="_Toc308709716"/>
      <w:bookmarkStart w:id="1529" w:name="_Toc380749422"/>
      <w:bookmarkStart w:id="1530" w:name="_Toc384901728"/>
      <w:bookmarkStart w:id="1531" w:name="_Toc432512252"/>
      <w:bookmarkStart w:id="1532" w:name="_Toc443575592"/>
      <w:bookmarkStart w:id="1533" w:name="_Toc470517819"/>
      <w:bookmarkStart w:id="1534" w:name="_Toc462921039"/>
      <w:bookmarkEnd w:id="1516"/>
      <w:bookmarkEnd w:id="1517"/>
      <w:bookmarkEnd w:id="1518"/>
      <w:bookmarkEnd w:id="1519"/>
      <w:bookmarkEnd w:id="1520"/>
      <w:bookmarkEnd w:id="1521"/>
      <w:bookmarkEnd w:id="1522"/>
      <w:bookmarkEnd w:id="1523"/>
      <w:r w:rsidRPr="002407F9">
        <w:rPr>
          <w:noProof/>
        </w:rPr>
        <w:t>Bit[1</w:t>
      </w:r>
      <w:r w:rsidR="00C32301">
        <w:rPr>
          <w:noProof/>
        </w:rPr>
        <w:t>9</w:t>
      </w:r>
      <w:r w:rsidRPr="002407F9">
        <w:rPr>
          <w:noProof/>
        </w:rPr>
        <w:t xml:space="preserve">] – </w:t>
      </w:r>
      <w:r w:rsidR="00BC65F3">
        <w:rPr>
          <w:i/>
          <w:noProof/>
        </w:rPr>
        <w:t>x</w:t>
      </w:r>
      <w:r>
        <w:rPr>
          <w:i/>
          <w:noProof/>
        </w:rPr>
        <w:t>509</w:t>
      </w:r>
      <w:r w:rsidR="007B7CD5">
        <w:rPr>
          <w:i/>
          <w:noProof/>
        </w:rPr>
        <w:t>sign</w:t>
      </w:r>
      <w:bookmarkEnd w:id="1524"/>
    </w:p>
    <w:p w:rsidR="001F5702" w:rsidRDefault="001F5702" w:rsidP="001F5702">
      <w:pPr>
        <w:pStyle w:val="BodyText"/>
        <w:rPr>
          <w:noProof/>
        </w:rPr>
      </w:pPr>
      <w:r w:rsidRPr="002407F9">
        <w:rPr>
          <w:noProof/>
        </w:rPr>
        <w:t xml:space="preserve">When SET, the private portion of </w:t>
      </w:r>
      <w:r w:rsidR="0079253D">
        <w:rPr>
          <w:noProof/>
        </w:rPr>
        <w:t>the asymmetric</w:t>
      </w:r>
      <w:r w:rsidRPr="002407F9">
        <w:rPr>
          <w:noProof/>
        </w:rPr>
        <w:t xml:space="preserve"> key may</w:t>
      </w:r>
      <w:r>
        <w:rPr>
          <w:noProof/>
        </w:rPr>
        <w:t xml:space="preserve"> not be used as the signing key in TPM2_Sign().</w:t>
      </w:r>
      <w:r w:rsidRPr="002407F9">
        <w:rPr>
          <w:noProof/>
        </w:rPr>
        <w:t xml:space="preserve"> </w:t>
      </w:r>
      <w:r>
        <w:rPr>
          <w:noProof/>
        </w:rPr>
        <w:t>This restriction is to ensure that the only digest signed by this key is a digest of a strucure that is specific to the TPM or an x509 certiticate.</w:t>
      </w:r>
    </w:p>
    <w:p w:rsidR="0079253D" w:rsidRDefault="0079253D" w:rsidP="0079253D">
      <w:pPr>
        <w:pStyle w:val="NOTE"/>
        <w:keepNext/>
        <w:rPr>
          <w:noProof/>
        </w:rPr>
      </w:pPr>
      <w:r>
        <w:rPr>
          <w:noProof/>
        </w:rPr>
        <w:t>NOTE</w:t>
      </w:r>
      <w:r w:rsidR="00F15B0D">
        <w:rPr>
          <w:noProof/>
        </w:rPr>
        <w:t xml:space="preserve"> 1</w:t>
      </w:r>
      <w:r>
        <w:rPr>
          <w:noProof/>
        </w:rPr>
        <w:tab/>
        <w:t>This attribute does not limit the use of the key in any command other than TPM2_Sign().</w:t>
      </w:r>
    </w:p>
    <w:p w:rsidR="00F15B0D" w:rsidRPr="00F15B0D" w:rsidRDefault="00F15B0D" w:rsidP="00F15B0D">
      <w:pPr>
        <w:pStyle w:val="NOTE"/>
        <w:keepNext/>
        <w:rPr>
          <w:noProof/>
        </w:rPr>
      </w:pPr>
      <w:r>
        <w:rPr>
          <w:noProof/>
        </w:rPr>
        <w:t>NOTE 2</w:t>
      </w:r>
      <w:r>
        <w:rPr>
          <w:noProof/>
        </w:rPr>
        <w:tab/>
        <w:t xml:space="preserve">This </w:t>
      </w:r>
      <w:r w:rsidR="0048186C">
        <w:rPr>
          <w:noProof/>
        </w:rPr>
        <w:t>attribute</w:t>
      </w:r>
      <w:r>
        <w:rPr>
          <w:noProof/>
        </w:rPr>
        <w:t xml:space="preserve"> was added in revision </w:t>
      </w:r>
      <w:r w:rsidR="00237B19">
        <w:rPr>
          <w:noProof/>
        </w:rPr>
        <w:t>0</w:t>
      </w:r>
      <w:r>
        <w:rPr>
          <w:noProof/>
        </w:rPr>
        <w:t>1</w:t>
      </w:r>
      <w:r w:rsidR="00237B19">
        <w:rPr>
          <w:noProof/>
        </w:rPr>
        <w:t>.</w:t>
      </w:r>
      <w:r>
        <w:rPr>
          <w:noProof/>
        </w:rPr>
        <w:t>53.</w:t>
      </w:r>
    </w:p>
    <w:p w:rsidR="00B65760" w:rsidRPr="002407F9" w:rsidRDefault="00B65760" w:rsidP="001F5702">
      <w:pPr>
        <w:pStyle w:val="BodyText"/>
        <w:rPr>
          <w:noProof/>
        </w:rPr>
      </w:pPr>
      <w:r>
        <w:rPr>
          <w:noProof/>
        </w:rPr>
        <w:t>This attribute may not be SET if the object is not an asymmetric key</w:t>
      </w:r>
      <w:r w:rsidR="0079253D">
        <w:rPr>
          <w:noProof/>
        </w:rPr>
        <w:t xml:space="preserve"> or i</w:t>
      </w:r>
      <w:r w:rsidR="009075DE">
        <w:rPr>
          <w:noProof/>
        </w:rPr>
        <w:t>f</w:t>
      </w:r>
      <w:r>
        <w:rPr>
          <w:noProof/>
        </w:rPr>
        <w:t xml:space="preserve"> </w:t>
      </w:r>
      <w:r w:rsidR="001F5702" w:rsidRPr="002407F9">
        <w:rPr>
          <w:i/>
          <w:noProof/>
        </w:rPr>
        <w:t>sign</w:t>
      </w:r>
      <w:r w:rsidR="001F5702" w:rsidRPr="002407F9">
        <w:rPr>
          <w:noProof/>
        </w:rPr>
        <w:t xml:space="preserve"> is </w:t>
      </w:r>
      <w:r>
        <w:rPr>
          <w:noProof/>
        </w:rPr>
        <w:t>CLEAR.</w:t>
      </w:r>
    </w:p>
    <w:p w:rsidR="001F5702" w:rsidRPr="002407F9" w:rsidRDefault="001F5702" w:rsidP="001F5702">
      <w:pPr>
        <w:pStyle w:val="BodyText"/>
        <w:ind w:left="1440" w:hanging="1440"/>
        <w:rPr>
          <w:noProof/>
        </w:rPr>
      </w:pPr>
      <w:r w:rsidRPr="002407F9">
        <w:rPr>
          <w:b/>
          <w:noProof/>
        </w:rPr>
        <w:t>Creation</w:t>
      </w:r>
      <w:r w:rsidRPr="002407F9">
        <w:rPr>
          <w:noProof/>
        </w:rPr>
        <w:tab/>
        <w:t xml:space="preserve">shall not be SET if </w:t>
      </w:r>
      <w:r w:rsidR="008730C6">
        <w:rPr>
          <w:i/>
          <w:noProof/>
        </w:rPr>
        <w:t>sign</w:t>
      </w:r>
      <w:r w:rsidRPr="002407F9">
        <w:rPr>
          <w:noProof/>
        </w:rPr>
        <w:t xml:space="preserve"> </w:t>
      </w:r>
      <w:r w:rsidR="00B65760">
        <w:rPr>
          <w:noProof/>
        </w:rPr>
        <w:t>is CLEAR</w:t>
      </w:r>
      <w:r w:rsidR="007B7CD5">
        <w:rPr>
          <w:noProof/>
        </w:rPr>
        <w:t xml:space="preserve"> or if the object is not an asymmetric key</w:t>
      </w:r>
    </w:p>
    <w:p w:rsidR="001F5702" w:rsidRPr="002407F9" w:rsidRDefault="001F5702" w:rsidP="001F5702">
      <w:pPr>
        <w:pStyle w:val="BodyText"/>
        <w:ind w:left="1440" w:hanging="1440"/>
        <w:rPr>
          <w:noProof/>
        </w:rPr>
      </w:pPr>
      <w:r w:rsidRPr="002407F9">
        <w:rPr>
          <w:b/>
          <w:noProof/>
        </w:rPr>
        <w:t>Load</w:t>
      </w:r>
      <w:r w:rsidRPr="002407F9">
        <w:rPr>
          <w:noProof/>
        </w:rPr>
        <w:tab/>
        <w:t xml:space="preserve">shall </w:t>
      </w:r>
      <w:r w:rsidR="00B65760" w:rsidRPr="002407F9">
        <w:rPr>
          <w:noProof/>
        </w:rPr>
        <w:t xml:space="preserve">not be SET if </w:t>
      </w:r>
      <w:r w:rsidR="00B65760">
        <w:rPr>
          <w:i/>
          <w:noProof/>
        </w:rPr>
        <w:t>sig</w:t>
      </w:r>
      <w:r w:rsidR="008730C6">
        <w:rPr>
          <w:i/>
          <w:noProof/>
        </w:rPr>
        <w:t>n</w:t>
      </w:r>
      <w:r w:rsidR="00B65760" w:rsidRPr="002407F9">
        <w:rPr>
          <w:noProof/>
        </w:rPr>
        <w:t xml:space="preserve"> </w:t>
      </w:r>
      <w:r w:rsidR="00B65760">
        <w:rPr>
          <w:noProof/>
        </w:rPr>
        <w:t xml:space="preserve">is </w:t>
      </w:r>
      <w:r w:rsidR="007B7CD5">
        <w:rPr>
          <w:noProof/>
        </w:rPr>
        <w:t>CLEAR or if the object is not an asymmetric key</w:t>
      </w:r>
    </w:p>
    <w:p w:rsidR="00B65760" w:rsidRDefault="001F5702" w:rsidP="00B65760">
      <w:pPr>
        <w:pStyle w:val="BodyText"/>
        <w:ind w:left="1440" w:hanging="1440"/>
        <w:rPr>
          <w:b/>
          <w:noProof/>
        </w:rPr>
      </w:pPr>
      <w:r w:rsidRPr="002407F9">
        <w:rPr>
          <w:b/>
          <w:noProof/>
        </w:rPr>
        <w:t>Import</w:t>
      </w:r>
      <w:r w:rsidRPr="002407F9">
        <w:rPr>
          <w:noProof/>
        </w:rPr>
        <w:tab/>
        <w:t xml:space="preserve">shall </w:t>
      </w:r>
      <w:r w:rsidR="00B65760" w:rsidRPr="002407F9">
        <w:rPr>
          <w:noProof/>
        </w:rPr>
        <w:t xml:space="preserve">not be SET if </w:t>
      </w:r>
      <w:r w:rsidR="00B65760">
        <w:rPr>
          <w:i/>
          <w:noProof/>
        </w:rPr>
        <w:t xml:space="preserve">sign </w:t>
      </w:r>
      <w:r w:rsidR="00B65760">
        <w:rPr>
          <w:noProof/>
        </w:rPr>
        <w:t xml:space="preserve">is </w:t>
      </w:r>
      <w:r w:rsidR="007B7CD5">
        <w:rPr>
          <w:noProof/>
        </w:rPr>
        <w:t>CLEAR or if the object is not an asymmetric key</w:t>
      </w:r>
    </w:p>
    <w:p w:rsidR="001F5702" w:rsidRPr="002407F9" w:rsidRDefault="001F5702" w:rsidP="00716221">
      <w:pPr>
        <w:pStyle w:val="BodyText"/>
        <w:keepNext w:val="0"/>
        <w:ind w:left="1440" w:hanging="1440"/>
        <w:rPr>
          <w:noProof/>
        </w:rPr>
      </w:pPr>
      <w:r w:rsidRPr="002407F9">
        <w:rPr>
          <w:b/>
          <w:noProof/>
        </w:rPr>
        <w:t>External</w:t>
      </w:r>
      <w:r w:rsidRPr="002407F9">
        <w:rPr>
          <w:noProof/>
        </w:rPr>
        <w:tab/>
        <w:t xml:space="preserve">shall </w:t>
      </w:r>
      <w:r w:rsidR="00B65760" w:rsidRPr="002407F9">
        <w:rPr>
          <w:noProof/>
        </w:rPr>
        <w:t xml:space="preserve">not be SET if </w:t>
      </w:r>
      <w:r w:rsidR="00B65760">
        <w:rPr>
          <w:i/>
          <w:noProof/>
        </w:rPr>
        <w:t xml:space="preserve">sign </w:t>
      </w:r>
      <w:r w:rsidR="00B65760">
        <w:rPr>
          <w:noProof/>
        </w:rPr>
        <w:t xml:space="preserve">is </w:t>
      </w:r>
      <w:r w:rsidR="007B7CD5">
        <w:rPr>
          <w:noProof/>
        </w:rPr>
        <w:t>CLEAR or if the object is not an asymmetric key</w:t>
      </w:r>
    </w:p>
    <w:p w:rsidR="0083463C" w:rsidRPr="002407F9" w:rsidRDefault="0083463C" w:rsidP="0083463C">
      <w:pPr>
        <w:pStyle w:val="Heading2"/>
        <w:rPr>
          <w:noProof/>
        </w:rPr>
      </w:pPr>
      <w:bookmarkStart w:id="1535" w:name="_Toc516154857"/>
      <w:bookmarkStart w:id="1536" w:name="_Toc20317588"/>
      <w:r w:rsidRPr="002407F9">
        <w:rPr>
          <w:noProof/>
        </w:rPr>
        <w:lastRenderedPageBreak/>
        <w:t>TPMA_SESSION (Session Attributes)</w:t>
      </w:r>
      <w:bookmarkEnd w:id="1525"/>
      <w:bookmarkEnd w:id="1526"/>
      <w:bookmarkEnd w:id="1527"/>
      <w:bookmarkEnd w:id="1528"/>
      <w:bookmarkEnd w:id="1529"/>
      <w:bookmarkEnd w:id="1530"/>
      <w:bookmarkEnd w:id="1531"/>
      <w:bookmarkEnd w:id="1532"/>
      <w:bookmarkEnd w:id="1533"/>
      <w:bookmarkEnd w:id="1534"/>
      <w:bookmarkEnd w:id="1535"/>
      <w:bookmarkEnd w:id="1536"/>
    </w:p>
    <w:p w:rsidR="0083463C" w:rsidRPr="002407F9" w:rsidRDefault="0083463C" w:rsidP="0083463C">
      <w:pPr>
        <w:pStyle w:val="BodyText"/>
        <w:rPr>
          <w:noProof/>
        </w:rPr>
      </w:pPr>
      <w:r w:rsidRPr="002407F9">
        <w:rPr>
          <w:noProof/>
        </w:rPr>
        <w:t>This octet in each session is used to identify the session type, indicate its relationship to any handles in the command, and indicate its use in parameter encryption.</w:t>
      </w:r>
    </w:p>
    <w:p w:rsidR="0083463C" w:rsidRPr="002407F9" w:rsidRDefault="0083463C" w:rsidP="0044189C">
      <w:pPr>
        <w:pStyle w:val="BodyText"/>
        <w:rPr>
          <w:noProof/>
        </w:rPr>
      </w:pPr>
      <w:r w:rsidRPr="002407F9">
        <w:rPr>
          <w:noProof/>
        </w:rPr>
        <w:t xml:space="preserve">If a session is not being used for authorization, at least </w:t>
      </w:r>
      <w:bookmarkStart w:id="1537" w:name="_Toc380749721"/>
      <w:r w:rsidRPr="002407F9">
        <w:rPr>
          <w:noProof/>
        </w:rPr>
        <w:t>one of decrypt, encrypt, or audit must be SET.</w:t>
      </w:r>
    </w:p>
    <w:p w:rsidR="006F6BF1" w:rsidRPr="002407F9" w:rsidRDefault="006F6BF1" w:rsidP="0044189C">
      <w:pPr>
        <w:pStyle w:val="BodyText"/>
        <w:rPr>
          <w:noProof/>
        </w:rPr>
      </w:pPr>
      <w:r w:rsidRPr="002407F9">
        <w:rPr>
          <w:noProof/>
        </w:rPr>
        <w:t xml:space="preserve">In this revision, if </w:t>
      </w:r>
      <w:r w:rsidRPr="002407F9">
        <w:rPr>
          <w:i/>
          <w:noProof/>
        </w:rPr>
        <w:t>audit</w:t>
      </w:r>
      <w:r w:rsidRPr="002407F9">
        <w:rPr>
          <w:noProof/>
        </w:rPr>
        <w:t xml:space="preserve"> is CLEAR, </w:t>
      </w:r>
      <w:r w:rsidRPr="002407F9">
        <w:rPr>
          <w:i/>
          <w:noProof/>
        </w:rPr>
        <w:t>auditExclusive</w:t>
      </w:r>
      <w:r w:rsidRPr="002407F9">
        <w:rPr>
          <w:noProof/>
        </w:rPr>
        <w:t xml:space="preserve"> must be CLEAR in the command and will be CLEAR in the response. In a future, revision, this bit may have a different meaning if </w:t>
      </w:r>
      <w:r w:rsidRPr="002407F9">
        <w:rPr>
          <w:i/>
          <w:noProof/>
        </w:rPr>
        <w:t>audit</w:t>
      </w:r>
      <w:r w:rsidRPr="002407F9">
        <w:rPr>
          <w:noProof/>
        </w:rPr>
        <w:t xml:space="preserve"> is CLEAR. See "Exclusive Audit Session" clause in TPM 2.0 Part 1.</w:t>
      </w:r>
    </w:p>
    <w:p w:rsidR="006F6BF1" w:rsidRPr="002407F9" w:rsidRDefault="006F6BF1" w:rsidP="0044189C">
      <w:pPr>
        <w:pStyle w:val="BodyText"/>
        <w:rPr>
          <w:noProof/>
        </w:rPr>
      </w:pPr>
      <w:r w:rsidRPr="002407F9">
        <w:rPr>
          <w:noProof/>
        </w:rPr>
        <w:t xml:space="preserve">In this revision, if </w:t>
      </w:r>
      <w:r w:rsidRPr="002407F9">
        <w:rPr>
          <w:i/>
          <w:noProof/>
        </w:rPr>
        <w:t>audit</w:t>
      </w:r>
      <w:r w:rsidRPr="002407F9">
        <w:rPr>
          <w:noProof/>
        </w:rPr>
        <w:t xml:space="preserve"> is CLEAR, </w:t>
      </w:r>
      <w:r w:rsidRPr="002407F9">
        <w:rPr>
          <w:i/>
          <w:noProof/>
        </w:rPr>
        <w:t>auditReset</w:t>
      </w:r>
      <w:r w:rsidRPr="002407F9">
        <w:rPr>
          <w:noProof/>
        </w:rPr>
        <w:t xml:space="preserve"> must be clear in the command and will be CLEAR in the response. In a future, revision, this bit may have a different meaning if </w:t>
      </w:r>
      <w:r w:rsidRPr="002407F9">
        <w:rPr>
          <w:i/>
          <w:noProof/>
        </w:rPr>
        <w:t>audit</w:t>
      </w:r>
      <w:r w:rsidRPr="002407F9">
        <w:rPr>
          <w:noProof/>
        </w:rPr>
        <w:t xml:space="preserve"> is CLEAR.</w:t>
      </w:r>
    </w:p>
    <w:p w:rsidR="006F6BF1" w:rsidRPr="002407F9" w:rsidRDefault="006F6BF1" w:rsidP="0044189C">
      <w:pPr>
        <w:pStyle w:val="BodyText"/>
        <w:rPr>
          <w:noProof/>
        </w:rPr>
      </w:pPr>
      <w:r w:rsidRPr="002407F9">
        <w:rPr>
          <w:i/>
          <w:noProof/>
        </w:rPr>
        <w:t>decrypt</w:t>
      </w:r>
      <w:r w:rsidRPr="002407F9">
        <w:rPr>
          <w:noProof/>
        </w:rPr>
        <w:t xml:space="preserve"> may only be SET in one session per command. It may only be SET if the first parameter of the command is a sized buffer (TPM2B_).</w:t>
      </w:r>
    </w:p>
    <w:p w:rsidR="005307BE" w:rsidRPr="002407F9" w:rsidRDefault="005307BE" w:rsidP="0044189C">
      <w:pPr>
        <w:pStyle w:val="BodyText"/>
        <w:rPr>
          <w:noProof/>
        </w:rPr>
      </w:pPr>
      <w:r w:rsidRPr="002407F9">
        <w:rPr>
          <w:i/>
          <w:noProof/>
        </w:rPr>
        <w:t>encrypt</w:t>
      </w:r>
      <w:r w:rsidRPr="002407F9">
        <w:rPr>
          <w:noProof/>
        </w:rPr>
        <w:t xml:space="preserve"> may only be SET in one session per command. It may only be SET if the first parameter of the response is a sized buffer (TPM2B_).</w:t>
      </w:r>
    </w:p>
    <w:p w:rsidR="004567CF" w:rsidRPr="002407F9" w:rsidRDefault="004567CF" w:rsidP="0044189C">
      <w:pPr>
        <w:pStyle w:val="BodyText"/>
        <w:rPr>
          <w:noProof/>
        </w:rPr>
      </w:pPr>
      <w:r w:rsidRPr="002407F9">
        <w:rPr>
          <w:i/>
          <w:noProof/>
        </w:rPr>
        <w:t>audit</w:t>
      </w:r>
      <w:r w:rsidRPr="002407F9">
        <w:rPr>
          <w:noProof/>
        </w:rPr>
        <w:t xml:space="preserve"> may only be SET in one session per command or response.</w:t>
      </w:r>
    </w:p>
    <w:p w:rsidR="0083463C" w:rsidRPr="002407F9" w:rsidRDefault="0083463C" w:rsidP="0083463C">
      <w:pPr>
        <w:pStyle w:val="TABLE-title"/>
        <w:rPr>
          <w:noProof/>
        </w:rPr>
      </w:pPr>
      <w:bookmarkStart w:id="1538" w:name="_Toc384651383"/>
      <w:bookmarkStart w:id="1539" w:name="_Toc432512528"/>
      <w:bookmarkStart w:id="1540" w:name="_Toc443575866"/>
      <w:bookmarkStart w:id="1541" w:name="_Toc470518106"/>
      <w:bookmarkStart w:id="1542" w:name="_Toc462921321"/>
      <w:bookmarkStart w:id="1543" w:name="_Toc516155148"/>
      <w:bookmarkStart w:id="1544" w:name="_Toc2137607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32</w:t>
      </w:r>
      <w:r w:rsidRPr="002407F9">
        <w:rPr>
          <w:noProof/>
        </w:rPr>
        <w:fldChar w:fldCharType="end"/>
      </w:r>
      <w:r w:rsidRPr="002407F9">
        <w:rPr>
          <w:noProof/>
        </w:rPr>
        <w:t xml:space="preserve"> — Definition of (UINT8) TPMA_SESSION Bits &lt;IN/OUT&gt;</w:t>
      </w:r>
      <w:bookmarkEnd w:id="1537"/>
      <w:bookmarkEnd w:id="1538"/>
      <w:bookmarkEnd w:id="1539"/>
      <w:bookmarkEnd w:id="1540"/>
      <w:bookmarkEnd w:id="1541"/>
      <w:bookmarkEnd w:id="1542"/>
      <w:bookmarkEnd w:id="1543"/>
      <w:bookmarkEnd w:id="1544"/>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
        <w:gridCol w:w="1759"/>
        <w:gridCol w:w="7020"/>
      </w:tblGrid>
      <w:tr w:rsidR="0083463C" w:rsidRPr="002407F9" w:rsidTr="00BF3E57">
        <w:trPr>
          <w:cantSplit/>
          <w:tblHeader/>
          <w:jc w:val="center"/>
        </w:trPr>
        <w:tc>
          <w:tcPr>
            <w:tcW w:w="581" w:type="dxa"/>
            <w:tcBorders>
              <w:top w:val="single" w:sz="12" w:space="0" w:color="auto"/>
              <w:left w:val="single" w:sz="12" w:space="0" w:color="auto"/>
              <w:bottom w:val="single" w:sz="12" w:space="0" w:color="auto"/>
              <w:right w:val="single" w:sz="4" w:space="0" w:color="auto"/>
            </w:tcBorders>
          </w:tcPr>
          <w:p w:rsidR="0083463C" w:rsidRPr="002407F9" w:rsidRDefault="0083463C" w:rsidP="00BF3E57">
            <w:pPr>
              <w:pStyle w:val="TABLE-col-heading"/>
              <w:jc w:val="center"/>
              <w:rPr>
                <w:noProof/>
              </w:rPr>
            </w:pPr>
            <w:r w:rsidRPr="002407F9">
              <w:rPr>
                <w:noProof/>
              </w:rPr>
              <w:t>Bit</w:t>
            </w:r>
          </w:p>
        </w:tc>
        <w:tc>
          <w:tcPr>
            <w:tcW w:w="1759" w:type="dxa"/>
            <w:tcBorders>
              <w:top w:val="single" w:sz="12" w:space="0" w:color="auto"/>
              <w:left w:val="single" w:sz="4" w:space="0" w:color="auto"/>
              <w:bottom w:val="single" w:sz="12" w:space="0" w:color="auto"/>
              <w:right w:val="single" w:sz="6" w:space="0" w:color="auto"/>
            </w:tcBorders>
          </w:tcPr>
          <w:p w:rsidR="0083463C" w:rsidRPr="002407F9" w:rsidRDefault="0083463C" w:rsidP="00BF3E57">
            <w:pPr>
              <w:pStyle w:val="TABLE-col-heading"/>
              <w:rPr>
                <w:noProof/>
              </w:rPr>
            </w:pPr>
            <w:r w:rsidRPr="002407F9">
              <w:rPr>
                <w:noProof/>
              </w:rPr>
              <w:t>Name</w:t>
            </w:r>
          </w:p>
        </w:tc>
        <w:tc>
          <w:tcPr>
            <w:tcW w:w="7020" w:type="dxa"/>
            <w:tcBorders>
              <w:top w:val="single" w:sz="12" w:space="0" w:color="auto"/>
              <w:left w:val="single" w:sz="6"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Meaning</w:t>
            </w:r>
          </w:p>
        </w:tc>
      </w:tr>
      <w:tr w:rsidR="0083463C" w:rsidRPr="002407F9" w:rsidTr="00BF3E57">
        <w:trPr>
          <w:cantSplit/>
          <w:jc w:val="center"/>
        </w:trPr>
        <w:tc>
          <w:tcPr>
            <w:tcW w:w="581" w:type="dxa"/>
            <w:tcBorders>
              <w:top w:val="single" w:sz="12" w:space="0" w:color="auto"/>
              <w:left w:val="single" w:sz="12" w:space="0" w:color="auto"/>
              <w:right w:val="single" w:sz="4" w:space="0" w:color="auto"/>
            </w:tcBorders>
          </w:tcPr>
          <w:p w:rsidR="0083463C" w:rsidRPr="002407F9" w:rsidRDefault="0083463C" w:rsidP="00BF3E57">
            <w:pPr>
              <w:pStyle w:val="TABLE-cell"/>
              <w:jc w:val="right"/>
            </w:pPr>
            <w:r w:rsidRPr="002407F9">
              <w:t>0</w:t>
            </w:r>
          </w:p>
        </w:tc>
        <w:tc>
          <w:tcPr>
            <w:tcW w:w="1759" w:type="dxa"/>
            <w:tcBorders>
              <w:top w:val="single" w:sz="12" w:space="0" w:color="auto"/>
              <w:left w:val="single" w:sz="4" w:space="0" w:color="auto"/>
            </w:tcBorders>
          </w:tcPr>
          <w:p w:rsidR="0083463C" w:rsidRPr="002407F9" w:rsidRDefault="0083463C" w:rsidP="00BF3E57">
            <w:pPr>
              <w:pStyle w:val="TABLE-cell"/>
            </w:pPr>
            <w:r w:rsidRPr="002407F9">
              <w:t>continueSession</w:t>
            </w:r>
          </w:p>
        </w:tc>
        <w:tc>
          <w:tcPr>
            <w:tcW w:w="7020" w:type="dxa"/>
            <w:tcBorders>
              <w:top w:val="single" w:sz="12" w:space="0" w:color="auto"/>
              <w:right w:val="single" w:sz="12" w:space="0" w:color="auto"/>
            </w:tcBorders>
          </w:tcPr>
          <w:p w:rsidR="0083463C" w:rsidRPr="002407F9" w:rsidRDefault="0083463C" w:rsidP="00BF3E57">
            <w:pPr>
              <w:pStyle w:val="TABLE-cell"/>
            </w:pPr>
            <w:r w:rsidRPr="002407F9">
              <w:rPr>
                <w:b/>
              </w:rPr>
              <w:t>SET (1):</w:t>
            </w:r>
            <w:r w:rsidRPr="002407F9">
              <w:t xml:space="preserve"> In a command, this setting indicates that the session is to remain active after successful completion of the command. In a response, it indicates that the session is still active. If SET in the command, this attribute shall be SET in the response.</w:t>
            </w:r>
          </w:p>
          <w:p w:rsidR="0083463C" w:rsidRPr="002407F9" w:rsidRDefault="0083463C" w:rsidP="00BF3E57">
            <w:pPr>
              <w:pStyle w:val="TABLE-cell"/>
            </w:pPr>
            <w:r w:rsidRPr="002407F9">
              <w:rPr>
                <w:b/>
              </w:rPr>
              <w:t>CLEAR (0):</w:t>
            </w:r>
            <w:r w:rsidRPr="002407F9">
              <w:t xml:space="preserve"> In a command, this setting indicates that the TPM should close the session and flush any related context when the command completes successfully. In a response, it indicates that the session is closed and the context is no longer active.</w:t>
            </w:r>
          </w:p>
          <w:p w:rsidR="0083463C" w:rsidRPr="002407F9" w:rsidRDefault="0083463C" w:rsidP="00BF3E57">
            <w:pPr>
              <w:pStyle w:val="TABLE-cell"/>
            </w:pPr>
            <w:r w:rsidRPr="002407F9">
              <w:t>This attribute has no meaning for a password authorization and the TPM will allow any setting of the attribute in the command and SET the attribute in the response.</w:t>
            </w:r>
          </w:p>
          <w:p w:rsidR="0083463C" w:rsidRPr="002407F9" w:rsidRDefault="0083463C" w:rsidP="00BF3E57">
            <w:pPr>
              <w:pStyle w:val="TABLE-cell"/>
            </w:pPr>
            <w:r w:rsidRPr="002407F9">
              <w:t>This attribute will only be CLEAR in one response for a logical session. If the attribute is CLEAR, the context associated with the session is no longer in use and the space is available. A session created after another session is ended may have the same handle but logically is not the same session.</w:t>
            </w:r>
          </w:p>
          <w:p w:rsidR="0083463C" w:rsidRPr="002407F9" w:rsidRDefault="0083463C" w:rsidP="00BF3E57">
            <w:pPr>
              <w:pStyle w:val="TABLE-cell"/>
            </w:pPr>
            <w:r w:rsidRPr="002407F9">
              <w:t>This attribute has no effect if the command does not complete successfully.</w:t>
            </w:r>
          </w:p>
        </w:tc>
      </w:tr>
      <w:tr w:rsidR="0083463C" w:rsidRPr="002407F9" w:rsidTr="00BF3E57">
        <w:trPr>
          <w:cantSplit/>
          <w:jc w:val="center"/>
        </w:trPr>
        <w:tc>
          <w:tcPr>
            <w:tcW w:w="581" w:type="dxa"/>
            <w:tcBorders>
              <w:left w:val="single" w:sz="12" w:space="0" w:color="auto"/>
              <w:bottom w:val="single" w:sz="4" w:space="0" w:color="auto"/>
              <w:right w:val="single" w:sz="4" w:space="0" w:color="auto"/>
            </w:tcBorders>
          </w:tcPr>
          <w:p w:rsidR="0083463C" w:rsidRPr="002407F9" w:rsidRDefault="0083463C" w:rsidP="00BF3E57">
            <w:pPr>
              <w:pStyle w:val="TABLE-cell"/>
              <w:jc w:val="right"/>
            </w:pPr>
            <w:r w:rsidRPr="002407F9">
              <w:t>1</w:t>
            </w:r>
          </w:p>
        </w:tc>
        <w:tc>
          <w:tcPr>
            <w:tcW w:w="1759" w:type="dxa"/>
            <w:tcBorders>
              <w:left w:val="single" w:sz="4" w:space="0" w:color="auto"/>
              <w:bottom w:val="single" w:sz="4" w:space="0" w:color="auto"/>
            </w:tcBorders>
          </w:tcPr>
          <w:p w:rsidR="0083463C" w:rsidRPr="002407F9" w:rsidRDefault="0083463C" w:rsidP="00BF3E57">
            <w:pPr>
              <w:pStyle w:val="TABLE-cell"/>
            </w:pPr>
            <w:r w:rsidRPr="002407F9">
              <w:t>auditExclusive</w:t>
            </w:r>
          </w:p>
        </w:tc>
        <w:tc>
          <w:tcPr>
            <w:tcW w:w="7020" w:type="dxa"/>
            <w:tcBorders>
              <w:bottom w:val="single" w:sz="4" w:space="0" w:color="auto"/>
              <w:right w:val="single" w:sz="12" w:space="0" w:color="auto"/>
            </w:tcBorders>
          </w:tcPr>
          <w:p w:rsidR="0083463C" w:rsidRPr="002407F9" w:rsidRDefault="0083463C" w:rsidP="00BF3E57">
            <w:pPr>
              <w:pStyle w:val="TABLE-cell"/>
            </w:pPr>
            <w:r w:rsidRPr="002407F9">
              <w:rPr>
                <w:b/>
              </w:rPr>
              <w:t xml:space="preserve">SET (1): </w:t>
            </w:r>
            <w:r w:rsidRPr="002407F9">
              <w:t xml:space="preserve">In a command, this setting indicates that the command should only be executed if the session is exclusive at the start of the command. In a response, it indicates that the session is exclusive. This setting is only allowed if the </w:t>
            </w:r>
            <w:r w:rsidRPr="002407F9">
              <w:rPr>
                <w:i/>
              </w:rPr>
              <w:t>audit</w:t>
            </w:r>
            <w:r w:rsidRPr="002407F9">
              <w:t xml:space="preserve"> attribute is SET (TPM_RC_ATTRIBUTES).</w:t>
            </w:r>
          </w:p>
          <w:p w:rsidR="0083463C" w:rsidRPr="002407F9" w:rsidRDefault="0083463C" w:rsidP="00BF3E57">
            <w:pPr>
              <w:pStyle w:val="TABLE-cell"/>
            </w:pPr>
            <w:r w:rsidRPr="002407F9">
              <w:rPr>
                <w:b/>
              </w:rPr>
              <w:t xml:space="preserve">CLEAR (0): </w:t>
            </w:r>
            <w:r w:rsidRPr="002407F9">
              <w:t>In a command, indicates that the session need not be exclusive at the start of the command. In a response, indicates that the session is not exclusive.</w:t>
            </w:r>
          </w:p>
        </w:tc>
      </w:tr>
      <w:tr w:rsidR="0083463C" w:rsidRPr="002407F9" w:rsidTr="00BF3E57">
        <w:trPr>
          <w:cantSplit/>
          <w:jc w:val="center"/>
        </w:trPr>
        <w:tc>
          <w:tcPr>
            <w:tcW w:w="581" w:type="dxa"/>
            <w:tcBorders>
              <w:left w:val="single" w:sz="12" w:space="0" w:color="auto"/>
              <w:bottom w:val="single" w:sz="4" w:space="0" w:color="auto"/>
              <w:right w:val="single" w:sz="4" w:space="0" w:color="auto"/>
            </w:tcBorders>
          </w:tcPr>
          <w:p w:rsidR="0083463C" w:rsidRPr="002407F9" w:rsidRDefault="0083463C" w:rsidP="00BF3E57">
            <w:pPr>
              <w:pStyle w:val="TABLE-cell"/>
              <w:jc w:val="right"/>
            </w:pPr>
            <w:r w:rsidRPr="002407F9">
              <w:t>2</w:t>
            </w:r>
          </w:p>
        </w:tc>
        <w:tc>
          <w:tcPr>
            <w:tcW w:w="1759" w:type="dxa"/>
            <w:tcBorders>
              <w:left w:val="single" w:sz="4" w:space="0" w:color="auto"/>
              <w:bottom w:val="single" w:sz="4" w:space="0" w:color="auto"/>
            </w:tcBorders>
          </w:tcPr>
          <w:p w:rsidR="0083463C" w:rsidRPr="002407F9" w:rsidRDefault="0083463C" w:rsidP="00BF3E57">
            <w:pPr>
              <w:pStyle w:val="TABLE-cell"/>
            </w:pPr>
            <w:r w:rsidRPr="002407F9">
              <w:t>auditReset</w:t>
            </w:r>
          </w:p>
        </w:tc>
        <w:tc>
          <w:tcPr>
            <w:tcW w:w="7020" w:type="dxa"/>
            <w:tcBorders>
              <w:bottom w:val="single" w:sz="4" w:space="0" w:color="auto"/>
              <w:right w:val="single" w:sz="12" w:space="0" w:color="auto"/>
            </w:tcBorders>
          </w:tcPr>
          <w:p w:rsidR="0083463C" w:rsidRPr="002407F9" w:rsidRDefault="0083463C" w:rsidP="00BF3E57">
            <w:pPr>
              <w:pStyle w:val="TABLE-cell"/>
            </w:pPr>
            <w:r w:rsidRPr="002407F9">
              <w:rPr>
                <w:b/>
              </w:rPr>
              <w:t>SET (1):</w:t>
            </w:r>
            <w:r w:rsidRPr="002407F9">
              <w:t xml:space="preserve"> In a command, this setting indicates that the audit digest of the session should be initialized and the exclusive status of the session SET. This setting is only allowed if the </w:t>
            </w:r>
            <w:r w:rsidRPr="002407F9">
              <w:rPr>
                <w:i/>
              </w:rPr>
              <w:t>audit</w:t>
            </w:r>
            <w:r w:rsidRPr="002407F9">
              <w:t xml:space="preserve"> attribute is SET (TPM_RC_ATTRIBUTES).</w:t>
            </w:r>
          </w:p>
          <w:p w:rsidR="0083463C" w:rsidRPr="002407F9" w:rsidRDefault="0083463C" w:rsidP="00BF3E57">
            <w:pPr>
              <w:pStyle w:val="TABLE-cell"/>
            </w:pPr>
            <w:r w:rsidRPr="002407F9">
              <w:rPr>
                <w:b/>
              </w:rPr>
              <w:t>CLEAR (0):</w:t>
            </w:r>
            <w:r w:rsidRPr="002407F9">
              <w:t xml:space="preserve"> In a command, indicates that the audit digest should not be initialized.</w:t>
            </w:r>
          </w:p>
          <w:p w:rsidR="0083463C" w:rsidRPr="002407F9" w:rsidRDefault="0083463C" w:rsidP="006F6BF1">
            <w:pPr>
              <w:pStyle w:val="TABLE-cell"/>
            </w:pPr>
            <w:r w:rsidRPr="002407F9">
              <w:t>This bit is always CLEAR in a response.</w:t>
            </w:r>
          </w:p>
        </w:tc>
      </w:tr>
      <w:tr w:rsidR="0083463C" w:rsidRPr="002407F9" w:rsidTr="00BF3E57">
        <w:trPr>
          <w:cantSplit/>
          <w:jc w:val="center"/>
        </w:trPr>
        <w:tc>
          <w:tcPr>
            <w:tcW w:w="581" w:type="dxa"/>
            <w:tcBorders>
              <w:left w:val="single" w:sz="12" w:space="0" w:color="auto"/>
              <w:bottom w:val="single" w:sz="4" w:space="0" w:color="auto"/>
              <w:right w:val="single" w:sz="4" w:space="0" w:color="auto"/>
            </w:tcBorders>
          </w:tcPr>
          <w:p w:rsidR="0083463C" w:rsidRPr="002407F9" w:rsidRDefault="0083463C" w:rsidP="00BF3E57">
            <w:pPr>
              <w:pStyle w:val="TABLE-cell"/>
              <w:jc w:val="right"/>
            </w:pPr>
            <w:r w:rsidRPr="002407F9">
              <w:t>4:3</w:t>
            </w:r>
          </w:p>
        </w:tc>
        <w:tc>
          <w:tcPr>
            <w:tcW w:w="1759" w:type="dxa"/>
            <w:tcBorders>
              <w:left w:val="single" w:sz="4" w:space="0" w:color="auto"/>
              <w:bottom w:val="single" w:sz="4" w:space="0" w:color="auto"/>
            </w:tcBorders>
          </w:tcPr>
          <w:p w:rsidR="0083463C" w:rsidRPr="002407F9" w:rsidRDefault="0083463C" w:rsidP="00BF3E57">
            <w:pPr>
              <w:pStyle w:val="TABLE-cell"/>
            </w:pPr>
            <w:r w:rsidRPr="002407F9">
              <w:t>Reserved</w:t>
            </w:r>
          </w:p>
        </w:tc>
        <w:tc>
          <w:tcPr>
            <w:tcW w:w="7020" w:type="dxa"/>
            <w:tcBorders>
              <w:bottom w:val="single" w:sz="4" w:space="0" w:color="auto"/>
              <w:right w:val="single" w:sz="12" w:space="0" w:color="auto"/>
            </w:tcBorders>
          </w:tcPr>
          <w:p w:rsidR="0083463C" w:rsidRPr="002407F9" w:rsidRDefault="0083463C" w:rsidP="00BF3E57">
            <w:pPr>
              <w:pStyle w:val="TABLE-cell"/>
            </w:pPr>
            <w:r w:rsidRPr="002407F9">
              <w:t>shall be CLEAR</w:t>
            </w:r>
          </w:p>
        </w:tc>
      </w:tr>
      <w:tr w:rsidR="0083463C" w:rsidRPr="002407F9" w:rsidTr="00BF3E57">
        <w:trPr>
          <w:cantSplit/>
          <w:jc w:val="center"/>
        </w:trPr>
        <w:tc>
          <w:tcPr>
            <w:tcW w:w="581" w:type="dxa"/>
            <w:tcBorders>
              <w:left w:val="single" w:sz="12" w:space="0" w:color="auto"/>
              <w:right w:val="single" w:sz="4" w:space="0" w:color="auto"/>
            </w:tcBorders>
          </w:tcPr>
          <w:p w:rsidR="0083463C" w:rsidRPr="002407F9" w:rsidRDefault="0083463C" w:rsidP="00BF3E57">
            <w:pPr>
              <w:pStyle w:val="TABLE-cell"/>
              <w:jc w:val="right"/>
            </w:pPr>
            <w:r w:rsidRPr="002407F9">
              <w:lastRenderedPageBreak/>
              <w:t>5</w:t>
            </w:r>
          </w:p>
        </w:tc>
        <w:tc>
          <w:tcPr>
            <w:tcW w:w="1759" w:type="dxa"/>
            <w:tcBorders>
              <w:left w:val="single" w:sz="4" w:space="0" w:color="auto"/>
            </w:tcBorders>
          </w:tcPr>
          <w:p w:rsidR="0083463C" w:rsidRPr="002407F9" w:rsidRDefault="0083463C" w:rsidP="00BF3E57">
            <w:pPr>
              <w:pStyle w:val="TABLE-cell"/>
            </w:pPr>
            <w:r w:rsidRPr="002407F9">
              <w:t>decrypt</w:t>
            </w:r>
          </w:p>
        </w:tc>
        <w:tc>
          <w:tcPr>
            <w:tcW w:w="7020" w:type="dxa"/>
            <w:tcBorders>
              <w:right w:val="single" w:sz="12" w:space="0" w:color="auto"/>
            </w:tcBorders>
          </w:tcPr>
          <w:p w:rsidR="0083463C" w:rsidRPr="002407F9" w:rsidRDefault="0083463C" w:rsidP="00BF3E57">
            <w:pPr>
              <w:pStyle w:val="TABLE-cell"/>
            </w:pPr>
            <w:r w:rsidRPr="002407F9">
              <w:rPr>
                <w:b/>
              </w:rPr>
              <w:t>SET (1):</w:t>
            </w:r>
            <w:r w:rsidRPr="002407F9">
              <w:t xml:space="preserve"> In a command, this setting indicates that the first parameter in the command is symmetrically encrypted using the parameter encryption scheme described in TPM 2.0 Part 1. The TPM will decrypt the parameter after performing any HMAC computations and before unmarshaling the parameter. In a response, the attribute is copied from the request but has no effect on the response.</w:t>
            </w:r>
          </w:p>
          <w:p w:rsidR="0083463C" w:rsidRPr="002407F9" w:rsidRDefault="0083463C" w:rsidP="00BF3E57">
            <w:pPr>
              <w:pStyle w:val="TABLE-cell"/>
            </w:pPr>
            <w:r w:rsidRPr="002407F9">
              <w:rPr>
                <w:b/>
              </w:rPr>
              <w:t>CLEAR (0):</w:t>
            </w:r>
            <w:r w:rsidRPr="002407F9">
              <w:t xml:space="preserve"> Session not used for encryption.</w:t>
            </w:r>
          </w:p>
          <w:p w:rsidR="0083463C" w:rsidRPr="002407F9" w:rsidRDefault="0083463C" w:rsidP="00BF3E57">
            <w:pPr>
              <w:pStyle w:val="TABLE-cell"/>
            </w:pPr>
            <w:r w:rsidRPr="002407F9">
              <w:t>For a password authorization, this attribute will be CLEAR in both the command and response.</w:t>
            </w:r>
          </w:p>
          <w:p w:rsidR="0083463C" w:rsidRPr="002407F9" w:rsidRDefault="0083463C" w:rsidP="00BF3E57">
            <w:pPr>
              <w:pStyle w:val="TABLE-cell"/>
            </w:pPr>
            <w:r w:rsidRPr="002407F9">
              <w:t>This attribute may be SET in a session that is not associated with a command handle. Such a session is provided for purposes of encrypting a parameter and not for authorization.</w:t>
            </w:r>
          </w:p>
          <w:p w:rsidR="0083463C" w:rsidRPr="002407F9" w:rsidRDefault="0083463C" w:rsidP="006F6BF1">
            <w:pPr>
              <w:pStyle w:val="TABLE-cell"/>
            </w:pPr>
            <w:r w:rsidRPr="002407F9">
              <w:t>This attribute may be SET in combination with any other session attributes.</w:t>
            </w:r>
          </w:p>
        </w:tc>
      </w:tr>
      <w:tr w:rsidR="0083463C" w:rsidRPr="002407F9" w:rsidTr="00BF3E57">
        <w:trPr>
          <w:cantSplit/>
          <w:jc w:val="center"/>
        </w:trPr>
        <w:tc>
          <w:tcPr>
            <w:tcW w:w="581" w:type="dxa"/>
            <w:tcBorders>
              <w:left w:val="single" w:sz="12" w:space="0" w:color="auto"/>
              <w:bottom w:val="single" w:sz="4" w:space="0" w:color="auto"/>
              <w:right w:val="single" w:sz="4" w:space="0" w:color="auto"/>
            </w:tcBorders>
          </w:tcPr>
          <w:p w:rsidR="0083463C" w:rsidRPr="002407F9" w:rsidRDefault="0083463C" w:rsidP="00BF3E57">
            <w:pPr>
              <w:pStyle w:val="TABLE-cell"/>
              <w:jc w:val="right"/>
            </w:pPr>
            <w:r w:rsidRPr="002407F9">
              <w:t>6</w:t>
            </w:r>
          </w:p>
        </w:tc>
        <w:tc>
          <w:tcPr>
            <w:tcW w:w="1759" w:type="dxa"/>
            <w:tcBorders>
              <w:left w:val="single" w:sz="4" w:space="0" w:color="auto"/>
              <w:bottom w:val="single" w:sz="4" w:space="0" w:color="auto"/>
            </w:tcBorders>
          </w:tcPr>
          <w:p w:rsidR="0083463C" w:rsidRPr="002407F9" w:rsidRDefault="0083463C" w:rsidP="00BF3E57">
            <w:pPr>
              <w:pStyle w:val="TABLE-cell"/>
            </w:pPr>
            <w:r w:rsidRPr="002407F9">
              <w:t>encrypt</w:t>
            </w:r>
          </w:p>
        </w:tc>
        <w:tc>
          <w:tcPr>
            <w:tcW w:w="7020" w:type="dxa"/>
            <w:tcBorders>
              <w:bottom w:val="single" w:sz="4" w:space="0" w:color="auto"/>
              <w:right w:val="single" w:sz="12" w:space="0" w:color="auto"/>
            </w:tcBorders>
          </w:tcPr>
          <w:p w:rsidR="0083463C" w:rsidRPr="002407F9" w:rsidRDefault="0083463C" w:rsidP="00BF3E57">
            <w:pPr>
              <w:pStyle w:val="TABLE-cell"/>
            </w:pPr>
            <w:r w:rsidRPr="002407F9">
              <w:rPr>
                <w:b/>
              </w:rPr>
              <w:t>SET (1):</w:t>
            </w:r>
            <w:r w:rsidRPr="002407F9">
              <w:t xml:space="preserve"> In a command, this setting indicates that the TPM should use this session to encrypt the first parameter in the response. In a response, it indicates that the attribute was set in the command and that the TPM used the session to encrypt the first parameter in the response using the parameter encryption scheme described in TPM 2.0 Part 1.</w:t>
            </w:r>
          </w:p>
          <w:p w:rsidR="0083463C" w:rsidRPr="002407F9" w:rsidRDefault="0083463C" w:rsidP="00BF3E57">
            <w:pPr>
              <w:pStyle w:val="TABLE-cell"/>
            </w:pPr>
            <w:r w:rsidRPr="002407F9">
              <w:rPr>
                <w:b/>
              </w:rPr>
              <w:t xml:space="preserve">CLEAR (0): </w:t>
            </w:r>
            <w:r w:rsidRPr="002407F9">
              <w:t>Session not used for encryption.</w:t>
            </w:r>
          </w:p>
          <w:p w:rsidR="0083463C" w:rsidRPr="002407F9" w:rsidRDefault="0083463C" w:rsidP="00BF3E57">
            <w:pPr>
              <w:pStyle w:val="TABLE-cell"/>
            </w:pPr>
            <w:r w:rsidRPr="002407F9">
              <w:t>For a password authorization, this attribute will be CLEAR in both the command and response.</w:t>
            </w:r>
          </w:p>
          <w:p w:rsidR="0083463C" w:rsidRPr="002407F9" w:rsidRDefault="0083463C" w:rsidP="005307BE">
            <w:pPr>
              <w:pStyle w:val="TABLE-cell"/>
            </w:pPr>
            <w:r w:rsidRPr="002407F9">
              <w:t>This attribute may be SET in a session that is not associated with a command handle. Such a session is provided for purposes of encrypting a parameter and not for authorization.</w:t>
            </w:r>
          </w:p>
        </w:tc>
      </w:tr>
      <w:tr w:rsidR="0083463C" w:rsidRPr="002407F9" w:rsidTr="00BF3E57">
        <w:trPr>
          <w:cantSplit/>
          <w:jc w:val="center"/>
        </w:trPr>
        <w:tc>
          <w:tcPr>
            <w:tcW w:w="581" w:type="dxa"/>
            <w:tcBorders>
              <w:top w:val="single" w:sz="4" w:space="0" w:color="auto"/>
              <w:left w:val="single" w:sz="12" w:space="0" w:color="auto"/>
              <w:bottom w:val="single" w:sz="12" w:space="0" w:color="auto"/>
              <w:right w:val="single" w:sz="4" w:space="0" w:color="auto"/>
            </w:tcBorders>
          </w:tcPr>
          <w:p w:rsidR="0083463C" w:rsidRPr="002407F9" w:rsidRDefault="0083463C" w:rsidP="00BF3E57">
            <w:pPr>
              <w:pStyle w:val="TABLE-cell"/>
              <w:keepNext w:val="0"/>
              <w:jc w:val="right"/>
            </w:pPr>
            <w:r w:rsidRPr="002407F9">
              <w:t>7</w:t>
            </w:r>
          </w:p>
        </w:tc>
        <w:tc>
          <w:tcPr>
            <w:tcW w:w="1759" w:type="dxa"/>
            <w:tcBorders>
              <w:top w:val="single" w:sz="4" w:space="0" w:color="auto"/>
              <w:left w:val="single" w:sz="4" w:space="0" w:color="auto"/>
              <w:bottom w:val="single" w:sz="12" w:space="0" w:color="auto"/>
            </w:tcBorders>
          </w:tcPr>
          <w:p w:rsidR="0083463C" w:rsidRPr="002407F9" w:rsidRDefault="0083463C" w:rsidP="00BF3E57">
            <w:pPr>
              <w:pStyle w:val="TABLE-cell"/>
              <w:keepNext w:val="0"/>
            </w:pPr>
            <w:r w:rsidRPr="002407F9">
              <w:t>audit</w:t>
            </w:r>
          </w:p>
        </w:tc>
        <w:tc>
          <w:tcPr>
            <w:tcW w:w="7020" w:type="dxa"/>
            <w:tcBorders>
              <w:top w:val="single" w:sz="4" w:space="0" w:color="auto"/>
              <w:bottom w:val="single" w:sz="12" w:space="0" w:color="auto"/>
              <w:right w:val="single" w:sz="12" w:space="0" w:color="auto"/>
            </w:tcBorders>
          </w:tcPr>
          <w:p w:rsidR="0083463C" w:rsidRPr="002407F9" w:rsidRDefault="0083463C" w:rsidP="00BF3E57">
            <w:pPr>
              <w:pStyle w:val="TABLE-cell"/>
              <w:keepNext w:val="0"/>
            </w:pPr>
            <w:r w:rsidRPr="002407F9">
              <w:rPr>
                <w:b/>
              </w:rPr>
              <w:t xml:space="preserve">SET (1): </w:t>
            </w:r>
            <w:r w:rsidRPr="002407F9">
              <w:t xml:space="preserve">In a command or response, this setting indicates that the session is for audit and that </w:t>
            </w:r>
            <w:r w:rsidRPr="002407F9">
              <w:rPr>
                <w:i/>
              </w:rPr>
              <w:t>auditExclusive</w:t>
            </w:r>
            <w:r w:rsidRPr="002407F9">
              <w:t xml:space="preserve"> and </w:t>
            </w:r>
            <w:r w:rsidRPr="002407F9">
              <w:rPr>
                <w:i/>
              </w:rPr>
              <w:t>auditReset</w:t>
            </w:r>
            <w:r w:rsidRPr="002407F9">
              <w:t xml:space="preserve"> have meaning. This session may also be used for authorization, encryption, or decryption. The </w:t>
            </w:r>
            <w:r w:rsidRPr="002407F9">
              <w:rPr>
                <w:i/>
              </w:rPr>
              <w:t>encrypted</w:t>
            </w:r>
            <w:r w:rsidRPr="002407F9">
              <w:t xml:space="preserve"> and </w:t>
            </w:r>
            <w:r w:rsidRPr="002407F9">
              <w:rPr>
                <w:i/>
              </w:rPr>
              <w:t xml:space="preserve">encrypt </w:t>
            </w:r>
            <w:r w:rsidRPr="002407F9">
              <w:t>fields may be SET or CLEAR.</w:t>
            </w:r>
          </w:p>
          <w:p w:rsidR="0083463C" w:rsidRPr="002407F9" w:rsidRDefault="0083463C" w:rsidP="00BF3E57">
            <w:pPr>
              <w:pStyle w:val="TABLE-cell"/>
              <w:keepNext w:val="0"/>
            </w:pPr>
            <w:r w:rsidRPr="002407F9">
              <w:rPr>
                <w:b/>
              </w:rPr>
              <w:t>CLEAR (0):</w:t>
            </w:r>
            <w:r w:rsidRPr="002407F9">
              <w:t xml:space="preserve"> Session is not used for audit.</w:t>
            </w:r>
          </w:p>
          <w:p w:rsidR="0083463C" w:rsidRPr="002407F9" w:rsidRDefault="0083463C" w:rsidP="00BF3E57">
            <w:pPr>
              <w:pStyle w:val="TABLE-cell"/>
              <w:keepNext w:val="0"/>
            </w:pPr>
            <w:r w:rsidRPr="002407F9">
              <w:t>If SET in the command, then this attribute will be SET in the response.</w:t>
            </w:r>
          </w:p>
        </w:tc>
      </w:tr>
    </w:tbl>
    <w:p w:rsidR="0083463C" w:rsidRPr="002407F9" w:rsidRDefault="0083463C" w:rsidP="0083463C">
      <w:pPr>
        <w:pStyle w:val="Heading2"/>
        <w:rPr>
          <w:noProof/>
        </w:rPr>
      </w:pPr>
      <w:bookmarkStart w:id="1545" w:name="_Toc206823598"/>
      <w:bookmarkStart w:id="1546" w:name="_Toc206823599"/>
      <w:bookmarkStart w:id="1547" w:name="_Toc206823600"/>
      <w:bookmarkStart w:id="1548" w:name="_Toc206823602"/>
      <w:bookmarkStart w:id="1549" w:name="_Toc203903594"/>
      <w:bookmarkStart w:id="1550" w:name="_Toc246780432"/>
      <w:bookmarkStart w:id="1551" w:name="_Toc247872362"/>
      <w:bookmarkStart w:id="1552" w:name="_Toc247960114"/>
      <w:bookmarkStart w:id="1553" w:name="_Toc247961113"/>
      <w:bookmarkStart w:id="1554" w:name="_Toc446421520"/>
      <w:bookmarkStart w:id="1555" w:name="_Toc286047009"/>
      <w:bookmarkStart w:id="1556" w:name="_Toc288814938"/>
      <w:bookmarkStart w:id="1557" w:name="_Toc304539177"/>
      <w:bookmarkStart w:id="1558" w:name="_Toc308709717"/>
      <w:bookmarkStart w:id="1559" w:name="_Toc380749423"/>
      <w:bookmarkStart w:id="1560" w:name="_Toc384901729"/>
      <w:bookmarkStart w:id="1561" w:name="_Toc432512253"/>
      <w:bookmarkStart w:id="1562" w:name="_Toc443575593"/>
      <w:bookmarkStart w:id="1563" w:name="_Toc470517820"/>
      <w:bookmarkStart w:id="1564" w:name="_Toc462921040"/>
      <w:bookmarkStart w:id="1565" w:name="_Toc516154858"/>
      <w:bookmarkStart w:id="1566" w:name="_Toc20317589"/>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1308"/>
      <w:bookmarkEnd w:id="1309"/>
      <w:bookmarkEnd w:id="1545"/>
      <w:bookmarkEnd w:id="1546"/>
      <w:bookmarkEnd w:id="1547"/>
      <w:bookmarkEnd w:id="1548"/>
      <w:bookmarkEnd w:id="1549"/>
      <w:bookmarkEnd w:id="1550"/>
      <w:bookmarkEnd w:id="1551"/>
      <w:bookmarkEnd w:id="1552"/>
      <w:bookmarkEnd w:id="1553"/>
      <w:bookmarkEnd w:id="1554"/>
      <w:r w:rsidRPr="002407F9">
        <w:rPr>
          <w:noProof/>
        </w:rPr>
        <w:lastRenderedPageBreak/>
        <w:t>TPMA_LOCALITY (Locality Attribute)</w:t>
      </w:r>
      <w:bookmarkEnd w:id="1555"/>
      <w:bookmarkEnd w:id="1556"/>
      <w:bookmarkEnd w:id="1557"/>
      <w:bookmarkEnd w:id="1558"/>
      <w:bookmarkEnd w:id="1559"/>
      <w:bookmarkEnd w:id="1560"/>
      <w:bookmarkEnd w:id="1561"/>
      <w:bookmarkEnd w:id="1562"/>
      <w:bookmarkEnd w:id="1563"/>
      <w:bookmarkEnd w:id="1564"/>
      <w:bookmarkEnd w:id="1565"/>
      <w:bookmarkEnd w:id="1566"/>
    </w:p>
    <w:p w:rsidR="0083463C" w:rsidRPr="002407F9" w:rsidRDefault="0083463C" w:rsidP="0083463C">
      <w:pPr>
        <w:pStyle w:val="BodyText"/>
        <w:rPr>
          <w:noProof/>
        </w:rPr>
      </w:pPr>
      <w:r w:rsidRPr="002407F9">
        <w:rPr>
          <w:noProof/>
        </w:rPr>
        <w:t>In a TPMS_CREATION_DATA structure, this structure is used to indicate the locality of the command that created the object. No more than one of the locality attributes shall be set in the creation data.</w:t>
      </w:r>
    </w:p>
    <w:p w:rsidR="0083463C" w:rsidRPr="002407F9" w:rsidRDefault="0083463C" w:rsidP="0083463C">
      <w:pPr>
        <w:pStyle w:val="BodyText"/>
        <w:rPr>
          <w:noProof/>
        </w:rPr>
      </w:pPr>
      <w:r w:rsidRPr="002407F9">
        <w:rPr>
          <w:noProof/>
        </w:rPr>
        <w:t>When used in TPM2_PolicyLocality(), this structure indicates which localities are approved by the policy. When a policy is started, all localities are allowed. If TPM2_PolicyLocality() is executed, it indicates that the command may only be executed at specific localities. More than one locality may be selected.</w:t>
      </w:r>
    </w:p>
    <w:p w:rsidR="0083463C" w:rsidRPr="002407F9" w:rsidRDefault="0083463C" w:rsidP="0083463C">
      <w:pPr>
        <w:pStyle w:val="NOTE"/>
        <w:keepNext/>
        <w:rPr>
          <w:noProof/>
        </w:rPr>
      </w:pPr>
      <w:r w:rsidRPr="002407F9">
        <w:rPr>
          <w:noProof/>
        </w:rPr>
        <w:t>EXAMPLE 1</w:t>
      </w:r>
      <w:r w:rsidRPr="002407F9">
        <w:rPr>
          <w:noProof/>
        </w:rPr>
        <w:tab/>
        <w:t>TPM_LOC_TWO would indicate that only locality 2 is authorized.</w:t>
      </w:r>
    </w:p>
    <w:p w:rsidR="0083463C" w:rsidRPr="002407F9" w:rsidRDefault="0083463C" w:rsidP="0083463C">
      <w:pPr>
        <w:pStyle w:val="NOTE"/>
        <w:keepNext/>
        <w:rPr>
          <w:noProof/>
        </w:rPr>
      </w:pPr>
      <w:r w:rsidRPr="002407F9">
        <w:rPr>
          <w:noProof/>
        </w:rPr>
        <w:t>EXAMPLE 2</w:t>
      </w:r>
      <w:r w:rsidRPr="002407F9">
        <w:rPr>
          <w:noProof/>
        </w:rPr>
        <w:tab/>
        <w:t>TPM_LOC_ONE + TPM_LOC_TWO would indicate that locality 1 or 2 is authorized.</w:t>
      </w:r>
    </w:p>
    <w:p w:rsidR="0083463C" w:rsidRPr="002407F9" w:rsidRDefault="0083463C" w:rsidP="0083463C">
      <w:pPr>
        <w:pStyle w:val="NOTE"/>
        <w:keepNext/>
        <w:rPr>
          <w:noProof/>
        </w:rPr>
      </w:pPr>
      <w:r w:rsidRPr="002407F9">
        <w:rPr>
          <w:noProof/>
        </w:rPr>
        <w:t>EXAMPLE 3</w:t>
      </w:r>
      <w:r w:rsidRPr="002407F9">
        <w:rPr>
          <w:noProof/>
        </w:rPr>
        <w:tab/>
        <w:t>TPM_LOC_FOUR + TPM_LOC_THREE would indicate that localities 3 or 4 are authorized.</w:t>
      </w:r>
    </w:p>
    <w:p w:rsidR="0083463C" w:rsidRPr="002407F9" w:rsidRDefault="0083463C" w:rsidP="0083463C">
      <w:pPr>
        <w:pStyle w:val="NOTE"/>
        <w:keepNext/>
        <w:rPr>
          <w:noProof/>
        </w:rPr>
      </w:pPr>
      <w:r w:rsidRPr="002407F9">
        <w:rPr>
          <w:noProof/>
        </w:rPr>
        <w:t>EXAMPLE 4</w:t>
      </w:r>
      <w:r w:rsidRPr="002407F9">
        <w:rPr>
          <w:noProof/>
        </w:rPr>
        <w:tab/>
        <w:t>A value of 21</w:t>
      </w:r>
      <w:r w:rsidRPr="002407F9">
        <w:rPr>
          <w:noProof/>
          <w:vertAlign w:val="subscript"/>
        </w:rPr>
        <w:t>16</w:t>
      </w:r>
      <w:r w:rsidRPr="002407F9">
        <w:rPr>
          <w:noProof/>
        </w:rPr>
        <w:t xml:space="preserve"> would represent a locality of 33.</w:t>
      </w:r>
    </w:p>
    <w:p w:rsidR="0083463C" w:rsidRPr="002407F9" w:rsidRDefault="0083463C" w:rsidP="0083463C">
      <w:pPr>
        <w:pStyle w:val="NOTE"/>
        <w:keepNext/>
        <w:rPr>
          <w:noProof/>
        </w:rPr>
      </w:pPr>
      <w:r w:rsidRPr="002407F9">
        <w:rPr>
          <w:noProof/>
        </w:rPr>
        <w:t>NOTE</w:t>
      </w:r>
      <w:r w:rsidRPr="002407F9">
        <w:rPr>
          <w:noProof/>
        </w:rPr>
        <w:tab/>
        <w:t>Locality values of 5 through 31 are not selectable.</w:t>
      </w:r>
    </w:p>
    <w:p w:rsidR="0083463C" w:rsidRPr="002407F9" w:rsidRDefault="0083463C" w:rsidP="0083463C">
      <w:pPr>
        <w:pStyle w:val="BodyText"/>
        <w:rPr>
          <w:noProof/>
        </w:rPr>
      </w:pPr>
      <w:r w:rsidRPr="002407F9">
        <w:rPr>
          <w:noProof/>
        </w:rPr>
        <w:t>If Extended is non-zero, then an extended locality is indicated and the TPMA_LOCALITY contains an integer value.</w:t>
      </w:r>
    </w:p>
    <w:p w:rsidR="0083463C" w:rsidRPr="002407F9" w:rsidRDefault="0083463C" w:rsidP="0083463C">
      <w:pPr>
        <w:pStyle w:val="TABLE-title"/>
        <w:rPr>
          <w:noProof/>
        </w:rPr>
      </w:pPr>
      <w:bookmarkStart w:id="1567" w:name="_Toc380749722"/>
      <w:bookmarkStart w:id="1568" w:name="_Toc384651384"/>
      <w:bookmarkStart w:id="1569" w:name="_Toc432512529"/>
      <w:bookmarkStart w:id="1570" w:name="_Toc443575867"/>
      <w:bookmarkStart w:id="1571" w:name="_Toc470518107"/>
      <w:bookmarkStart w:id="1572" w:name="_Toc462921322"/>
      <w:bookmarkStart w:id="1573" w:name="_Toc516155149"/>
      <w:bookmarkStart w:id="1574" w:name="_Toc2137608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33</w:t>
      </w:r>
      <w:r w:rsidRPr="002407F9">
        <w:rPr>
          <w:noProof/>
        </w:rPr>
        <w:fldChar w:fldCharType="end"/>
      </w:r>
      <w:r w:rsidRPr="002407F9">
        <w:rPr>
          <w:noProof/>
        </w:rPr>
        <w:t xml:space="preserve"> — Definition of (UINT8) TPMA_LOCALITY Bits &lt;IN/OUT&gt;</w:t>
      </w:r>
      <w:bookmarkEnd w:id="1567"/>
      <w:bookmarkEnd w:id="1568"/>
      <w:bookmarkEnd w:id="1569"/>
      <w:bookmarkEnd w:id="1570"/>
      <w:bookmarkEnd w:id="1571"/>
      <w:bookmarkEnd w:id="1572"/>
      <w:bookmarkEnd w:id="1573"/>
      <w:bookmarkEnd w:id="1574"/>
    </w:p>
    <w:tbl>
      <w:tblPr>
        <w:tblW w:w="93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74"/>
        <w:gridCol w:w="3407"/>
        <w:gridCol w:w="5379"/>
      </w:tblGrid>
      <w:tr w:rsidR="0083463C" w:rsidRPr="002407F9" w:rsidTr="00BF3E57">
        <w:trPr>
          <w:jc w:val="center"/>
        </w:trPr>
        <w:tc>
          <w:tcPr>
            <w:tcW w:w="576" w:type="dxa"/>
            <w:tcBorders>
              <w:top w:val="single" w:sz="12" w:space="0" w:color="auto"/>
              <w:bottom w:val="single" w:sz="12" w:space="0" w:color="auto"/>
            </w:tcBorders>
          </w:tcPr>
          <w:p w:rsidR="0083463C" w:rsidRPr="002407F9" w:rsidRDefault="0083463C" w:rsidP="00BF3E57">
            <w:pPr>
              <w:pStyle w:val="TABLE-col-heading"/>
              <w:jc w:val="center"/>
              <w:rPr>
                <w:noProof/>
                <w:lang w:eastAsia="zh-CN"/>
              </w:rPr>
            </w:pPr>
            <w:r w:rsidRPr="002407F9">
              <w:rPr>
                <w:noProof/>
              </w:rPr>
              <w:t>Bit</w:t>
            </w:r>
          </w:p>
        </w:tc>
        <w:tc>
          <w:tcPr>
            <w:tcW w:w="342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540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Definition</w:t>
            </w:r>
          </w:p>
        </w:tc>
      </w:tr>
      <w:tr w:rsidR="0083463C" w:rsidRPr="002407F9" w:rsidTr="00BF3E57">
        <w:trPr>
          <w:jc w:val="center"/>
        </w:trPr>
        <w:tc>
          <w:tcPr>
            <w:tcW w:w="576" w:type="dxa"/>
            <w:tcBorders>
              <w:top w:val="single" w:sz="12" w:space="0" w:color="auto"/>
            </w:tcBorders>
          </w:tcPr>
          <w:p w:rsidR="0083463C" w:rsidRPr="002407F9" w:rsidRDefault="0083463C" w:rsidP="00BF3E57">
            <w:pPr>
              <w:pStyle w:val="TABLE-cell"/>
              <w:jc w:val="right"/>
              <w:rPr>
                <w:lang w:eastAsia="zh-CN"/>
              </w:rPr>
            </w:pPr>
            <w:r w:rsidRPr="002407F9">
              <w:t>0</w:t>
            </w:r>
          </w:p>
        </w:tc>
        <w:tc>
          <w:tcPr>
            <w:tcW w:w="3420" w:type="dxa"/>
            <w:tcBorders>
              <w:top w:val="single" w:sz="12" w:space="0" w:color="auto"/>
            </w:tcBorders>
          </w:tcPr>
          <w:p w:rsidR="0083463C" w:rsidRPr="002407F9" w:rsidRDefault="0083463C" w:rsidP="00BF3E57">
            <w:pPr>
              <w:pStyle w:val="TABLE-cell"/>
            </w:pPr>
            <w:r w:rsidRPr="002407F9">
              <w:t>TPM_LOC_ZERO</w:t>
            </w:r>
          </w:p>
        </w:tc>
        <w:tc>
          <w:tcPr>
            <w:tcW w:w="5400" w:type="dxa"/>
            <w:tcBorders>
              <w:top w:val="single" w:sz="12" w:space="0" w:color="auto"/>
            </w:tcBorders>
          </w:tcPr>
          <w:p w:rsidR="0083463C" w:rsidRPr="002407F9" w:rsidRDefault="0083463C" w:rsidP="00BF3E57">
            <w:pPr>
              <w:pStyle w:val="TABLE-cell"/>
            </w:pPr>
          </w:p>
        </w:tc>
      </w:tr>
      <w:tr w:rsidR="0083463C" w:rsidRPr="002407F9" w:rsidTr="00BF3E57">
        <w:trPr>
          <w:jc w:val="center"/>
        </w:trPr>
        <w:tc>
          <w:tcPr>
            <w:tcW w:w="576" w:type="dxa"/>
          </w:tcPr>
          <w:p w:rsidR="0083463C" w:rsidRPr="002407F9" w:rsidRDefault="0083463C" w:rsidP="00BF3E57">
            <w:pPr>
              <w:pStyle w:val="TABLE-cell"/>
              <w:jc w:val="right"/>
              <w:rPr>
                <w:lang w:eastAsia="zh-CN"/>
              </w:rPr>
            </w:pPr>
            <w:r w:rsidRPr="002407F9">
              <w:t>1</w:t>
            </w:r>
          </w:p>
        </w:tc>
        <w:tc>
          <w:tcPr>
            <w:tcW w:w="3420" w:type="dxa"/>
          </w:tcPr>
          <w:p w:rsidR="0083463C" w:rsidRPr="002407F9" w:rsidRDefault="0083463C" w:rsidP="00BF3E57">
            <w:pPr>
              <w:pStyle w:val="TABLE-cell"/>
            </w:pPr>
            <w:r w:rsidRPr="002407F9">
              <w:t>TPM_LOC_ONE</w:t>
            </w:r>
          </w:p>
        </w:tc>
        <w:tc>
          <w:tcPr>
            <w:tcW w:w="5400" w:type="dxa"/>
          </w:tcPr>
          <w:p w:rsidR="0083463C" w:rsidRPr="002407F9" w:rsidRDefault="0083463C" w:rsidP="00BF3E57">
            <w:pPr>
              <w:pStyle w:val="TABLE-cell"/>
            </w:pPr>
          </w:p>
        </w:tc>
      </w:tr>
      <w:tr w:rsidR="0083463C" w:rsidRPr="002407F9" w:rsidTr="00BF3E57">
        <w:trPr>
          <w:jc w:val="center"/>
        </w:trPr>
        <w:tc>
          <w:tcPr>
            <w:tcW w:w="576" w:type="dxa"/>
          </w:tcPr>
          <w:p w:rsidR="0083463C" w:rsidRPr="002407F9" w:rsidRDefault="0083463C" w:rsidP="00BF3E57">
            <w:pPr>
              <w:pStyle w:val="TABLE-cell"/>
              <w:jc w:val="right"/>
              <w:rPr>
                <w:lang w:eastAsia="zh-CN"/>
              </w:rPr>
            </w:pPr>
            <w:r w:rsidRPr="002407F9">
              <w:t>2</w:t>
            </w:r>
          </w:p>
        </w:tc>
        <w:tc>
          <w:tcPr>
            <w:tcW w:w="3420" w:type="dxa"/>
          </w:tcPr>
          <w:p w:rsidR="0083463C" w:rsidRPr="002407F9" w:rsidRDefault="0083463C" w:rsidP="00BF3E57">
            <w:pPr>
              <w:pStyle w:val="TABLE-cell"/>
            </w:pPr>
            <w:r w:rsidRPr="002407F9">
              <w:t>TPM_LOC_TWO</w:t>
            </w:r>
          </w:p>
        </w:tc>
        <w:tc>
          <w:tcPr>
            <w:tcW w:w="5400" w:type="dxa"/>
          </w:tcPr>
          <w:p w:rsidR="0083463C" w:rsidRPr="002407F9" w:rsidRDefault="0083463C" w:rsidP="00BF3E57">
            <w:pPr>
              <w:pStyle w:val="TABLE-cell"/>
            </w:pPr>
          </w:p>
        </w:tc>
      </w:tr>
      <w:tr w:rsidR="0083463C" w:rsidRPr="002407F9" w:rsidTr="00BF3E57">
        <w:trPr>
          <w:jc w:val="center"/>
        </w:trPr>
        <w:tc>
          <w:tcPr>
            <w:tcW w:w="576" w:type="dxa"/>
          </w:tcPr>
          <w:p w:rsidR="0083463C" w:rsidRPr="002407F9" w:rsidRDefault="0083463C" w:rsidP="00BF3E57">
            <w:pPr>
              <w:pStyle w:val="TABLE-cell"/>
              <w:jc w:val="right"/>
              <w:rPr>
                <w:lang w:eastAsia="zh-CN"/>
              </w:rPr>
            </w:pPr>
            <w:r w:rsidRPr="002407F9">
              <w:t>3</w:t>
            </w:r>
          </w:p>
        </w:tc>
        <w:tc>
          <w:tcPr>
            <w:tcW w:w="3420" w:type="dxa"/>
          </w:tcPr>
          <w:p w:rsidR="0083463C" w:rsidRPr="002407F9" w:rsidRDefault="0083463C" w:rsidP="00BF3E57">
            <w:pPr>
              <w:pStyle w:val="TABLE-cell"/>
            </w:pPr>
            <w:r w:rsidRPr="002407F9">
              <w:t>TPM_LOC_THREE</w:t>
            </w:r>
          </w:p>
        </w:tc>
        <w:tc>
          <w:tcPr>
            <w:tcW w:w="5400" w:type="dxa"/>
          </w:tcPr>
          <w:p w:rsidR="0083463C" w:rsidRPr="002407F9" w:rsidRDefault="0083463C" w:rsidP="00BF3E57">
            <w:pPr>
              <w:pStyle w:val="TABLE-cell"/>
            </w:pPr>
          </w:p>
        </w:tc>
      </w:tr>
      <w:tr w:rsidR="0083463C" w:rsidRPr="002407F9" w:rsidTr="00BF3E57">
        <w:trPr>
          <w:jc w:val="center"/>
        </w:trPr>
        <w:tc>
          <w:tcPr>
            <w:tcW w:w="576" w:type="dxa"/>
          </w:tcPr>
          <w:p w:rsidR="0083463C" w:rsidRPr="002407F9" w:rsidRDefault="0083463C" w:rsidP="00BF3E57">
            <w:pPr>
              <w:pStyle w:val="TABLE-cell"/>
              <w:jc w:val="right"/>
              <w:rPr>
                <w:lang w:eastAsia="zh-CN"/>
              </w:rPr>
            </w:pPr>
            <w:r w:rsidRPr="002407F9">
              <w:t>4</w:t>
            </w:r>
          </w:p>
        </w:tc>
        <w:tc>
          <w:tcPr>
            <w:tcW w:w="3420" w:type="dxa"/>
          </w:tcPr>
          <w:p w:rsidR="0083463C" w:rsidRPr="002407F9" w:rsidRDefault="0083463C" w:rsidP="00BF3E57">
            <w:pPr>
              <w:pStyle w:val="TABLE-cell"/>
            </w:pPr>
            <w:r w:rsidRPr="002407F9">
              <w:t>TPM_LOC_FOUR</w:t>
            </w:r>
          </w:p>
        </w:tc>
        <w:tc>
          <w:tcPr>
            <w:tcW w:w="5400" w:type="dxa"/>
          </w:tcPr>
          <w:p w:rsidR="0083463C" w:rsidRPr="002407F9" w:rsidRDefault="0083463C" w:rsidP="00BF3E57">
            <w:pPr>
              <w:pStyle w:val="TABLE-cell"/>
            </w:pPr>
          </w:p>
        </w:tc>
      </w:tr>
      <w:tr w:rsidR="0083463C" w:rsidRPr="002407F9" w:rsidTr="00BF3E57">
        <w:trPr>
          <w:jc w:val="center"/>
        </w:trPr>
        <w:tc>
          <w:tcPr>
            <w:tcW w:w="576" w:type="dxa"/>
          </w:tcPr>
          <w:p w:rsidR="0083463C" w:rsidRPr="002407F9" w:rsidRDefault="0083463C" w:rsidP="00BF3E57">
            <w:pPr>
              <w:pStyle w:val="TABLE-cell"/>
              <w:keepNext w:val="0"/>
              <w:jc w:val="right"/>
              <w:rPr>
                <w:lang w:eastAsia="zh-CN"/>
              </w:rPr>
            </w:pPr>
            <w:r w:rsidRPr="002407F9">
              <w:t>7:5</w:t>
            </w:r>
          </w:p>
        </w:tc>
        <w:tc>
          <w:tcPr>
            <w:tcW w:w="3420" w:type="dxa"/>
          </w:tcPr>
          <w:p w:rsidR="0083463C" w:rsidRPr="002407F9" w:rsidRDefault="0083463C" w:rsidP="00BF3E57">
            <w:pPr>
              <w:pStyle w:val="TABLE-cell"/>
              <w:keepNext w:val="0"/>
            </w:pPr>
            <w:r w:rsidRPr="002407F9">
              <w:t>Extended</w:t>
            </w:r>
          </w:p>
        </w:tc>
        <w:tc>
          <w:tcPr>
            <w:tcW w:w="5400" w:type="dxa"/>
          </w:tcPr>
          <w:p w:rsidR="0083463C" w:rsidRPr="002407F9" w:rsidRDefault="0083463C" w:rsidP="00BF3E57">
            <w:pPr>
              <w:pStyle w:val="TABLE-cell"/>
              <w:keepNext w:val="0"/>
            </w:pPr>
            <w:r w:rsidRPr="002407F9">
              <w:t>If any of these bits is set, an extended locality is indicated</w:t>
            </w:r>
          </w:p>
        </w:tc>
      </w:tr>
    </w:tbl>
    <w:p w:rsidR="0083463C" w:rsidRPr="002407F9" w:rsidRDefault="0083463C" w:rsidP="0083463C">
      <w:pPr>
        <w:pStyle w:val="Heading2"/>
        <w:rPr>
          <w:noProof/>
        </w:rPr>
      </w:pPr>
      <w:bookmarkStart w:id="1575" w:name="_Toc246780434"/>
      <w:bookmarkStart w:id="1576" w:name="_Toc247872364"/>
      <w:bookmarkStart w:id="1577" w:name="_Toc247960116"/>
      <w:bookmarkStart w:id="1578" w:name="_Toc247961115"/>
      <w:bookmarkStart w:id="1579" w:name="_Toc246780435"/>
      <w:bookmarkStart w:id="1580" w:name="_Toc247872365"/>
      <w:bookmarkStart w:id="1581" w:name="_Toc247960117"/>
      <w:bookmarkStart w:id="1582" w:name="_Toc247961116"/>
      <w:bookmarkStart w:id="1583" w:name="_Toc286047010"/>
      <w:bookmarkStart w:id="1584" w:name="_Toc288814939"/>
      <w:bookmarkStart w:id="1585" w:name="_Toc304539178"/>
      <w:bookmarkStart w:id="1586" w:name="_Toc308709718"/>
      <w:bookmarkStart w:id="1587" w:name="_Toc380749424"/>
      <w:bookmarkStart w:id="1588" w:name="_Toc384901730"/>
      <w:bookmarkStart w:id="1589" w:name="_Toc432512254"/>
      <w:bookmarkStart w:id="1590" w:name="_Toc443575594"/>
      <w:bookmarkStart w:id="1591" w:name="_Toc470517821"/>
      <w:bookmarkStart w:id="1592" w:name="_Toc462921041"/>
      <w:bookmarkStart w:id="1593" w:name="_Toc516154859"/>
      <w:bookmarkStart w:id="1594" w:name="_Toc20317590"/>
      <w:bookmarkEnd w:id="1575"/>
      <w:bookmarkEnd w:id="1576"/>
      <w:bookmarkEnd w:id="1577"/>
      <w:bookmarkEnd w:id="1578"/>
      <w:bookmarkEnd w:id="1579"/>
      <w:bookmarkEnd w:id="1580"/>
      <w:bookmarkEnd w:id="1581"/>
      <w:bookmarkEnd w:id="1582"/>
      <w:r w:rsidRPr="002407F9">
        <w:rPr>
          <w:noProof/>
        </w:rPr>
        <w:lastRenderedPageBreak/>
        <w:t>TPMA_PERMANENT</w:t>
      </w:r>
      <w:bookmarkEnd w:id="1583"/>
      <w:bookmarkEnd w:id="1584"/>
      <w:bookmarkEnd w:id="1585"/>
      <w:bookmarkEnd w:id="1586"/>
      <w:bookmarkEnd w:id="1587"/>
      <w:bookmarkEnd w:id="1588"/>
      <w:bookmarkEnd w:id="1589"/>
      <w:bookmarkEnd w:id="1590"/>
      <w:bookmarkEnd w:id="1591"/>
      <w:bookmarkEnd w:id="1592"/>
      <w:bookmarkEnd w:id="1593"/>
      <w:bookmarkEnd w:id="1594"/>
    </w:p>
    <w:p w:rsidR="0083463C" w:rsidRPr="002407F9" w:rsidRDefault="0083463C" w:rsidP="0083463C">
      <w:pPr>
        <w:pStyle w:val="BodyText"/>
        <w:rPr>
          <w:noProof/>
        </w:rPr>
      </w:pPr>
      <w:r w:rsidRPr="002407F9">
        <w:rPr>
          <w:noProof/>
        </w:rPr>
        <w:t>The attributes in this structure are persistent and are not changed as a result of _TPM_Init or any TPM2_Startup(). Some of the attributes in this structure may change as the result of specific Protected Capabilities. This structure may be read using TPM2_GetCapability(</w:t>
      </w:r>
      <w:r w:rsidRPr="002407F9">
        <w:rPr>
          <w:i/>
          <w:noProof/>
        </w:rPr>
        <w:t>capability</w:t>
      </w:r>
      <w:r w:rsidRPr="002407F9">
        <w:rPr>
          <w:noProof/>
        </w:rPr>
        <w:t xml:space="preserve"> = TPM_CAP_TPM_PROPERTIES, </w:t>
      </w:r>
      <w:r w:rsidRPr="002407F9">
        <w:rPr>
          <w:i/>
          <w:noProof/>
        </w:rPr>
        <w:t>property</w:t>
      </w:r>
      <w:r w:rsidRPr="002407F9">
        <w:rPr>
          <w:noProof/>
        </w:rPr>
        <w:t xml:space="preserve"> = TPM_PT_PERMANENT).</w:t>
      </w:r>
    </w:p>
    <w:p w:rsidR="0083463C" w:rsidRPr="002407F9" w:rsidRDefault="0083463C" w:rsidP="0083463C">
      <w:pPr>
        <w:pStyle w:val="TABLE-title"/>
        <w:rPr>
          <w:noProof/>
        </w:rPr>
      </w:pPr>
      <w:bookmarkStart w:id="1595" w:name="_Toc380749723"/>
      <w:bookmarkStart w:id="1596" w:name="_Toc384651385"/>
      <w:bookmarkStart w:id="1597" w:name="_Toc432512530"/>
      <w:bookmarkStart w:id="1598" w:name="_Toc443575868"/>
      <w:bookmarkStart w:id="1599" w:name="_Toc470518108"/>
      <w:bookmarkStart w:id="1600" w:name="_Toc462921323"/>
      <w:bookmarkStart w:id="1601" w:name="_Toc516155150"/>
      <w:bookmarkStart w:id="1602" w:name="_Toc2137608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34</w:t>
      </w:r>
      <w:r w:rsidRPr="002407F9">
        <w:rPr>
          <w:noProof/>
        </w:rPr>
        <w:fldChar w:fldCharType="end"/>
      </w:r>
      <w:r w:rsidRPr="002407F9">
        <w:rPr>
          <w:noProof/>
        </w:rPr>
        <w:t xml:space="preserve"> — Definition of (UINT32) TPMA_PERMANENT Bits &lt;OUT&gt;</w:t>
      </w:r>
      <w:bookmarkEnd w:id="1595"/>
      <w:bookmarkEnd w:id="1596"/>
      <w:bookmarkEnd w:id="1597"/>
      <w:bookmarkEnd w:id="1598"/>
      <w:bookmarkEnd w:id="1599"/>
      <w:bookmarkEnd w:id="1600"/>
      <w:bookmarkEnd w:id="1601"/>
      <w:bookmarkEnd w:id="1602"/>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720"/>
        <w:gridCol w:w="1980"/>
        <w:gridCol w:w="6660"/>
      </w:tblGrid>
      <w:tr w:rsidR="0083463C" w:rsidRPr="002407F9" w:rsidTr="00B23B26">
        <w:trPr>
          <w:cantSplit/>
          <w:tblHeader/>
          <w:jc w:val="center"/>
        </w:trPr>
        <w:tc>
          <w:tcPr>
            <w:tcW w:w="720" w:type="dxa"/>
            <w:tcBorders>
              <w:top w:val="single" w:sz="12" w:space="0" w:color="auto"/>
              <w:left w:val="single" w:sz="12" w:space="0" w:color="auto"/>
              <w:bottom w:val="single" w:sz="12" w:space="0" w:color="auto"/>
              <w:right w:val="single" w:sz="6" w:space="0" w:color="auto"/>
            </w:tcBorders>
          </w:tcPr>
          <w:p w:rsidR="0083463C" w:rsidRPr="002407F9" w:rsidRDefault="0083463C" w:rsidP="00BF3E57">
            <w:pPr>
              <w:pStyle w:val="TABLE-col-heading"/>
              <w:jc w:val="center"/>
              <w:rPr>
                <w:noProof/>
              </w:rPr>
            </w:pPr>
            <w:r w:rsidRPr="002407F9">
              <w:rPr>
                <w:noProof/>
              </w:rPr>
              <w:t>Bit</w:t>
            </w:r>
          </w:p>
        </w:tc>
        <w:tc>
          <w:tcPr>
            <w:tcW w:w="1980" w:type="dxa"/>
            <w:tcBorders>
              <w:top w:val="single" w:sz="12" w:space="0" w:color="auto"/>
              <w:left w:val="single" w:sz="6"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666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23B26">
        <w:tblPrEx>
          <w:tblBorders>
            <w:top w:val="single" w:sz="6" w:space="0" w:color="auto"/>
            <w:left w:val="single" w:sz="6" w:space="0" w:color="auto"/>
            <w:bottom w:val="single" w:sz="6" w:space="0" w:color="auto"/>
            <w:right w:val="single" w:sz="6" w:space="0" w:color="auto"/>
          </w:tblBorders>
        </w:tblPrEx>
        <w:trPr>
          <w:cantSplit/>
          <w:jc w:val="center"/>
        </w:trPr>
        <w:tc>
          <w:tcPr>
            <w:tcW w:w="720" w:type="dxa"/>
            <w:tcBorders>
              <w:top w:val="single" w:sz="6" w:space="0" w:color="auto"/>
              <w:left w:val="single" w:sz="12" w:space="0" w:color="auto"/>
              <w:bottom w:val="single" w:sz="6" w:space="0" w:color="auto"/>
              <w:right w:val="single" w:sz="6" w:space="0" w:color="auto"/>
            </w:tcBorders>
          </w:tcPr>
          <w:p w:rsidR="0083463C" w:rsidRPr="002407F9" w:rsidRDefault="0083463C" w:rsidP="00BF3E57">
            <w:pPr>
              <w:pStyle w:val="TABLE-cell"/>
              <w:jc w:val="right"/>
            </w:pPr>
            <w:r w:rsidRPr="002407F9">
              <w:t>0</w:t>
            </w:r>
          </w:p>
        </w:tc>
        <w:tc>
          <w:tcPr>
            <w:tcW w:w="1980" w:type="dxa"/>
            <w:tcBorders>
              <w:top w:val="single" w:sz="6" w:space="0" w:color="auto"/>
              <w:left w:val="single" w:sz="6" w:space="0" w:color="auto"/>
              <w:bottom w:val="single" w:sz="6" w:space="0" w:color="auto"/>
              <w:right w:val="single" w:sz="6" w:space="0" w:color="auto"/>
            </w:tcBorders>
          </w:tcPr>
          <w:p w:rsidR="0083463C" w:rsidRPr="002407F9" w:rsidRDefault="0083463C" w:rsidP="00BF3E57">
            <w:pPr>
              <w:pStyle w:val="TABLE-cell"/>
            </w:pPr>
            <w:r w:rsidRPr="002407F9">
              <w:t>ownerAuthSet</w:t>
            </w:r>
          </w:p>
        </w:tc>
        <w:tc>
          <w:tcPr>
            <w:tcW w:w="6660" w:type="dxa"/>
            <w:tcBorders>
              <w:top w:val="single" w:sz="6" w:space="0" w:color="auto"/>
              <w:left w:val="single" w:sz="6" w:space="0" w:color="auto"/>
              <w:bottom w:val="single" w:sz="6" w:space="0" w:color="auto"/>
              <w:right w:val="single" w:sz="12" w:space="0" w:color="auto"/>
            </w:tcBorders>
          </w:tcPr>
          <w:p w:rsidR="0083463C" w:rsidRPr="002407F9" w:rsidRDefault="0083463C" w:rsidP="00BF3E57">
            <w:pPr>
              <w:pStyle w:val="TABLE-cell"/>
            </w:pPr>
            <w:r w:rsidRPr="002407F9">
              <w:rPr>
                <w:b/>
              </w:rPr>
              <w:t>SET (1):</w:t>
            </w:r>
            <w:r w:rsidRPr="002407F9">
              <w:t xml:space="preserve"> TPM2_HierarchyChangeAuth() with </w:t>
            </w:r>
            <w:r w:rsidRPr="002407F9">
              <w:rPr>
                <w:i/>
              </w:rPr>
              <w:t xml:space="preserve">ownerAuth </w:t>
            </w:r>
            <w:r w:rsidRPr="002407F9">
              <w:t>has been executed since the last TPM2_Clear().</w:t>
            </w:r>
          </w:p>
          <w:p w:rsidR="0083463C" w:rsidRPr="002407F9" w:rsidRDefault="0083463C" w:rsidP="00BF3E57">
            <w:pPr>
              <w:pStyle w:val="TABLE-cell"/>
              <w:rPr>
                <w:b/>
              </w:rPr>
            </w:pPr>
            <w:r w:rsidRPr="002407F9">
              <w:rPr>
                <w:b/>
              </w:rPr>
              <w:t>CLEAR (0):</w:t>
            </w:r>
            <w:r w:rsidRPr="002407F9">
              <w:t xml:space="preserve"> o</w:t>
            </w:r>
            <w:r w:rsidRPr="002407F9">
              <w:rPr>
                <w:i/>
              </w:rPr>
              <w:t>wnerAuth</w:t>
            </w:r>
            <w:r w:rsidRPr="002407F9">
              <w:t xml:space="preserve"> has not been changed since TPM2_Clear().</w:t>
            </w:r>
          </w:p>
        </w:tc>
      </w:tr>
      <w:tr w:rsidR="0083463C" w:rsidRPr="002407F9" w:rsidTr="00B23B26">
        <w:tblPrEx>
          <w:tblBorders>
            <w:top w:val="single" w:sz="6" w:space="0" w:color="auto"/>
            <w:left w:val="single" w:sz="6" w:space="0" w:color="auto"/>
            <w:bottom w:val="single" w:sz="6" w:space="0" w:color="auto"/>
            <w:right w:val="single" w:sz="6" w:space="0" w:color="auto"/>
          </w:tblBorders>
        </w:tblPrEx>
        <w:trPr>
          <w:cantSplit/>
          <w:jc w:val="center"/>
        </w:trPr>
        <w:tc>
          <w:tcPr>
            <w:tcW w:w="720" w:type="dxa"/>
            <w:tcBorders>
              <w:top w:val="single" w:sz="6" w:space="0" w:color="auto"/>
              <w:left w:val="single" w:sz="12" w:space="0" w:color="auto"/>
              <w:bottom w:val="single" w:sz="6" w:space="0" w:color="auto"/>
              <w:right w:val="single" w:sz="6" w:space="0" w:color="auto"/>
            </w:tcBorders>
          </w:tcPr>
          <w:p w:rsidR="0083463C" w:rsidRPr="002407F9" w:rsidRDefault="0083463C" w:rsidP="00BF3E57">
            <w:pPr>
              <w:pStyle w:val="TABLE-cell"/>
              <w:jc w:val="right"/>
            </w:pPr>
            <w:r w:rsidRPr="002407F9">
              <w:t>1</w:t>
            </w:r>
          </w:p>
        </w:tc>
        <w:tc>
          <w:tcPr>
            <w:tcW w:w="1980" w:type="dxa"/>
            <w:tcBorders>
              <w:top w:val="single" w:sz="6" w:space="0" w:color="auto"/>
              <w:left w:val="single" w:sz="6" w:space="0" w:color="auto"/>
              <w:bottom w:val="single" w:sz="6" w:space="0" w:color="auto"/>
              <w:right w:val="single" w:sz="6" w:space="0" w:color="auto"/>
            </w:tcBorders>
          </w:tcPr>
          <w:p w:rsidR="0083463C" w:rsidRPr="002407F9" w:rsidRDefault="0083463C" w:rsidP="00BF3E57">
            <w:pPr>
              <w:pStyle w:val="TABLE-cell"/>
            </w:pPr>
            <w:r w:rsidRPr="002407F9">
              <w:t>endorsementAuthSet</w:t>
            </w:r>
          </w:p>
        </w:tc>
        <w:tc>
          <w:tcPr>
            <w:tcW w:w="6660" w:type="dxa"/>
            <w:tcBorders>
              <w:top w:val="single" w:sz="6" w:space="0" w:color="auto"/>
              <w:left w:val="single" w:sz="6" w:space="0" w:color="auto"/>
              <w:bottom w:val="single" w:sz="6" w:space="0" w:color="auto"/>
              <w:right w:val="single" w:sz="12" w:space="0" w:color="auto"/>
            </w:tcBorders>
          </w:tcPr>
          <w:p w:rsidR="0083463C" w:rsidRPr="002407F9" w:rsidRDefault="0083463C" w:rsidP="00BF3E57">
            <w:pPr>
              <w:pStyle w:val="TABLE-cell"/>
            </w:pPr>
            <w:r w:rsidRPr="002407F9">
              <w:rPr>
                <w:b/>
              </w:rPr>
              <w:t>SET (1):</w:t>
            </w:r>
            <w:r w:rsidRPr="002407F9">
              <w:t xml:space="preserve"> TPM2_HierarchyChangeAuth() with </w:t>
            </w:r>
            <w:r w:rsidRPr="002407F9">
              <w:rPr>
                <w:i/>
              </w:rPr>
              <w:t xml:space="preserve">endorsementAuth </w:t>
            </w:r>
            <w:r w:rsidRPr="002407F9">
              <w:t>has been executed since the last TPM2_Clear().</w:t>
            </w:r>
          </w:p>
          <w:p w:rsidR="0083463C" w:rsidRPr="002407F9" w:rsidRDefault="0083463C" w:rsidP="00BF3E57">
            <w:pPr>
              <w:pStyle w:val="TABLE-cell"/>
              <w:rPr>
                <w:b/>
              </w:rPr>
            </w:pPr>
            <w:r w:rsidRPr="002407F9">
              <w:rPr>
                <w:b/>
              </w:rPr>
              <w:t>CLEAR (0):</w:t>
            </w:r>
            <w:r w:rsidRPr="002407F9">
              <w:t xml:space="preserve"> endorsementAuth has not been changed since TPM2_Clear().</w:t>
            </w:r>
          </w:p>
        </w:tc>
      </w:tr>
      <w:tr w:rsidR="0083463C" w:rsidRPr="002407F9" w:rsidTr="00B23B26">
        <w:tblPrEx>
          <w:tblBorders>
            <w:top w:val="single" w:sz="6" w:space="0" w:color="auto"/>
            <w:left w:val="single" w:sz="6" w:space="0" w:color="auto"/>
            <w:bottom w:val="single" w:sz="6" w:space="0" w:color="auto"/>
            <w:right w:val="single" w:sz="6" w:space="0" w:color="auto"/>
          </w:tblBorders>
        </w:tblPrEx>
        <w:trPr>
          <w:cantSplit/>
          <w:jc w:val="center"/>
        </w:trPr>
        <w:tc>
          <w:tcPr>
            <w:tcW w:w="720" w:type="dxa"/>
            <w:tcBorders>
              <w:top w:val="single" w:sz="6" w:space="0" w:color="auto"/>
              <w:left w:val="single" w:sz="12" w:space="0" w:color="auto"/>
              <w:bottom w:val="single" w:sz="6" w:space="0" w:color="auto"/>
              <w:right w:val="single" w:sz="6" w:space="0" w:color="auto"/>
            </w:tcBorders>
          </w:tcPr>
          <w:p w:rsidR="0083463C" w:rsidRPr="002407F9" w:rsidRDefault="0083463C" w:rsidP="00BF3E57">
            <w:pPr>
              <w:pStyle w:val="TABLE-cell"/>
              <w:jc w:val="right"/>
            </w:pPr>
            <w:r w:rsidRPr="002407F9">
              <w:t>2</w:t>
            </w:r>
          </w:p>
        </w:tc>
        <w:tc>
          <w:tcPr>
            <w:tcW w:w="1980" w:type="dxa"/>
            <w:tcBorders>
              <w:top w:val="single" w:sz="6" w:space="0" w:color="auto"/>
              <w:left w:val="single" w:sz="6" w:space="0" w:color="auto"/>
              <w:bottom w:val="single" w:sz="6" w:space="0" w:color="auto"/>
              <w:right w:val="single" w:sz="6" w:space="0" w:color="auto"/>
            </w:tcBorders>
          </w:tcPr>
          <w:p w:rsidR="0083463C" w:rsidRPr="002407F9" w:rsidRDefault="0083463C" w:rsidP="00BF3E57">
            <w:pPr>
              <w:pStyle w:val="TABLE-cell"/>
            </w:pPr>
            <w:r w:rsidRPr="002407F9">
              <w:t>lockoutAuthSet</w:t>
            </w:r>
          </w:p>
        </w:tc>
        <w:tc>
          <w:tcPr>
            <w:tcW w:w="6660" w:type="dxa"/>
            <w:tcBorders>
              <w:top w:val="single" w:sz="6" w:space="0" w:color="auto"/>
              <w:left w:val="single" w:sz="6" w:space="0" w:color="auto"/>
              <w:bottom w:val="single" w:sz="6" w:space="0" w:color="auto"/>
              <w:right w:val="single" w:sz="12" w:space="0" w:color="auto"/>
            </w:tcBorders>
          </w:tcPr>
          <w:p w:rsidR="0083463C" w:rsidRPr="002407F9" w:rsidRDefault="0083463C" w:rsidP="00BF3E57">
            <w:pPr>
              <w:pStyle w:val="TABLE-cell"/>
            </w:pPr>
            <w:r w:rsidRPr="002407F9">
              <w:rPr>
                <w:b/>
              </w:rPr>
              <w:t>SET (1):</w:t>
            </w:r>
            <w:r w:rsidRPr="002407F9">
              <w:t xml:space="preserve"> TPM2_HierarchyChangeAuth() with </w:t>
            </w:r>
            <w:r w:rsidRPr="002407F9">
              <w:rPr>
                <w:i/>
              </w:rPr>
              <w:t xml:space="preserve">lockoutAuth </w:t>
            </w:r>
            <w:r w:rsidRPr="002407F9">
              <w:t>has been executed since the last TPM2_Clear().</w:t>
            </w:r>
          </w:p>
          <w:p w:rsidR="0083463C" w:rsidRPr="002407F9" w:rsidRDefault="0083463C" w:rsidP="00BF3E57">
            <w:pPr>
              <w:pStyle w:val="TABLE-cell"/>
              <w:rPr>
                <w:b/>
              </w:rPr>
            </w:pPr>
            <w:r w:rsidRPr="002407F9">
              <w:rPr>
                <w:b/>
              </w:rPr>
              <w:t>CLEAR (0):</w:t>
            </w:r>
            <w:r w:rsidRPr="002407F9">
              <w:rPr>
                <w:i/>
              </w:rPr>
              <w:t xml:space="preserve"> lockoutAuth</w:t>
            </w:r>
            <w:r w:rsidRPr="002407F9">
              <w:t xml:space="preserve"> has not been changed since TPM2_Clear().</w:t>
            </w:r>
          </w:p>
        </w:tc>
      </w:tr>
      <w:tr w:rsidR="0083463C" w:rsidRPr="002407F9" w:rsidTr="00B23B26">
        <w:tblPrEx>
          <w:tblBorders>
            <w:top w:val="single" w:sz="6" w:space="0" w:color="auto"/>
            <w:left w:val="single" w:sz="6" w:space="0" w:color="auto"/>
            <w:bottom w:val="single" w:sz="6" w:space="0" w:color="auto"/>
            <w:right w:val="single" w:sz="6" w:space="0" w:color="auto"/>
          </w:tblBorders>
        </w:tblPrEx>
        <w:trPr>
          <w:cantSplit/>
          <w:jc w:val="center"/>
        </w:trPr>
        <w:tc>
          <w:tcPr>
            <w:tcW w:w="720" w:type="dxa"/>
            <w:tcBorders>
              <w:top w:val="single" w:sz="6" w:space="0" w:color="auto"/>
              <w:left w:val="single" w:sz="12" w:space="0" w:color="auto"/>
              <w:bottom w:val="single" w:sz="6" w:space="0" w:color="auto"/>
              <w:right w:val="single" w:sz="6" w:space="0" w:color="auto"/>
            </w:tcBorders>
          </w:tcPr>
          <w:p w:rsidR="0083463C" w:rsidRPr="002407F9" w:rsidRDefault="0083463C" w:rsidP="00BF3E57">
            <w:pPr>
              <w:pStyle w:val="TABLE-cell"/>
              <w:jc w:val="right"/>
            </w:pPr>
            <w:r w:rsidRPr="002407F9">
              <w:t>7:3</w:t>
            </w:r>
          </w:p>
        </w:tc>
        <w:tc>
          <w:tcPr>
            <w:tcW w:w="1980" w:type="dxa"/>
            <w:tcBorders>
              <w:top w:val="single" w:sz="6" w:space="0" w:color="auto"/>
              <w:left w:val="single" w:sz="6" w:space="0" w:color="auto"/>
              <w:bottom w:val="single" w:sz="6" w:space="0" w:color="auto"/>
              <w:right w:val="single" w:sz="6" w:space="0" w:color="auto"/>
            </w:tcBorders>
          </w:tcPr>
          <w:p w:rsidR="0083463C" w:rsidRPr="002407F9" w:rsidRDefault="0083463C" w:rsidP="00BF3E57">
            <w:pPr>
              <w:pStyle w:val="TABLE-cell"/>
            </w:pPr>
            <w:r w:rsidRPr="002407F9">
              <w:t>Reserved</w:t>
            </w:r>
          </w:p>
        </w:tc>
        <w:tc>
          <w:tcPr>
            <w:tcW w:w="6660" w:type="dxa"/>
            <w:tcBorders>
              <w:top w:val="single" w:sz="6" w:space="0" w:color="auto"/>
              <w:left w:val="single" w:sz="6" w:space="0" w:color="auto"/>
              <w:bottom w:val="single" w:sz="6" w:space="0" w:color="auto"/>
              <w:right w:val="single" w:sz="12" w:space="0" w:color="auto"/>
            </w:tcBorders>
          </w:tcPr>
          <w:p w:rsidR="0083463C" w:rsidRPr="002407F9" w:rsidRDefault="0083463C" w:rsidP="00BF3E57">
            <w:pPr>
              <w:pStyle w:val="TABLE-cell"/>
            </w:pPr>
          </w:p>
        </w:tc>
      </w:tr>
      <w:tr w:rsidR="0083463C" w:rsidRPr="002407F9" w:rsidTr="00B23B26">
        <w:trPr>
          <w:cantSplit/>
          <w:jc w:val="center"/>
        </w:trPr>
        <w:tc>
          <w:tcPr>
            <w:tcW w:w="720" w:type="dxa"/>
            <w:tcBorders>
              <w:top w:val="single" w:sz="6" w:space="0" w:color="auto"/>
              <w:left w:val="single" w:sz="12" w:space="0" w:color="auto"/>
              <w:bottom w:val="single" w:sz="6" w:space="0" w:color="auto"/>
              <w:right w:val="single" w:sz="6" w:space="0" w:color="auto"/>
            </w:tcBorders>
          </w:tcPr>
          <w:p w:rsidR="0083463C" w:rsidRPr="002407F9" w:rsidRDefault="0083463C" w:rsidP="00BF3E57">
            <w:pPr>
              <w:pStyle w:val="TABLE-cell"/>
              <w:jc w:val="right"/>
            </w:pPr>
            <w:r w:rsidRPr="002407F9">
              <w:t>8</w:t>
            </w:r>
          </w:p>
        </w:tc>
        <w:tc>
          <w:tcPr>
            <w:tcW w:w="1980" w:type="dxa"/>
            <w:tcBorders>
              <w:top w:val="single" w:sz="6" w:space="0" w:color="auto"/>
              <w:left w:val="single" w:sz="6" w:space="0" w:color="auto"/>
              <w:bottom w:val="single" w:sz="6" w:space="0" w:color="auto"/>
            </w:tcBorders>
          </w:tcPr>
          <w:p w:rsidR="0083463C" w:rsidRPr="002407F9" w:rsidRDefault="0083463C" w:rsidP="00BF3E57">
            <w:pPr>
              <w:pStyle w:val="TABLE-cell"/>
            </w:pPr>
            <w:r w:rsidRPr="002407F9">
              <w:t>disableClear</w:t>
            </w:r>
          </w:p>
        </w:tc>
        <w:tc>
          <w:tcPr>
            <w:tcW w:w="6660" w:type="dxa"/>
            <w:tcBorders>
              <w:top w:val="single" w:sz="6" w:space="0" w:color="auto"/>
              <w:bottom w:val="single" w:sz="6" w:space="0" w:color="auto"/>
              <w:right w:val="single" w:sz="12" w:space="0" w:color="auto"/>
            </w:tcBorders>
          </w:tcPr>
          <w:p w:rsidR="0083463C" w:rsidRPr="002407F9" w:rsidRDefault="0083463C" w:rsidP="00BF3E57">
            <w:pPr>
              <w:pStyle w:val="TABLE-cell"/>
            </w:pPr>
            <w:r w:rsidRPr="002407F9">
              <w:rPr>
                <w:b/>
              </w:rPr>
              <w:t>SET (1):</w:t>
            </w:r>
            <w:r w:rsidRPr="002407F9">
              <w:t xml:space="preserve"> TPM2_Clear() is disabled.</w:t>
            </w:r>
          </w:p>
          <w:p w:rsidR="0083463C" w:rsidRPr="002407F9" w:rsidRDefault="0083463C" w:rsidP="00BF3E57">
            <w:pPr>
              <w:pStyle w:val="TABLE-cell"/>
            </w:pPr>
            <w:r w:rsidRPr="002407F9">
              <w:rPr>
                <w:b/>
              </w:rPr>
              <w:t xml:space="preserve">CLEAR (0): </w:t>
            </w:r>
            <w:r w:rsidRPr="002407F9">
              <w:t>TPM2_Clear() is enabled.</w:t>
            </w:r>
          </w:p>
          <w:p w:rsidR="0083463C" w:rsidRPr="002407F9" w:rsidRDefault="0083463C" w:rsidP="00BF3E57">
            <w:pPr>
              <w:pStyle w:val="Table-cell-note"/>
            </w:pPr>
            <w:r w:rsidRPr="002407F9">
              <w:t>NOTE</w:t>
            </w:r>
            <w:r w:rsidRPr="002407F9">
              <w:tab/>
              <w:t>See “TPM2_ClearControl” in TPM 2.0 Part 3 for details on changing this attribute.</w:t>
            </w:r>
          </w:p>
        </w:tc>
      </w:tr>
      <w:tr w:rsidR="0083463C" w:rsidRPr="002407F9" w:rsidTr="00B23B26">
        <w:trPr>
          <w:cantSplit/>
          <w:jc w:val="center"/>
        </w:trPr>
        <w:tc>
          <w:tcPr>
            <w:tcW w:w="720" w:type="dxa"/>
            <w:tcBorders>
              <w:top w:val="single" w:sz="6" w:space="0" w:color="auto"/>
              <w:left w:val="single" w:sz="12" w:space="0" w:color="auto"/>
              <w:bottom w:val="single" w:sz="6" w:space="0" w:color="auto"/>
              <w:right w:val="single" w:sz="6" w:space="0" w:color="auto"/>
            </w:tcBorders>
          </w:tcPr>
          <w:p w:rsidR="0083463C" w:rsidRPr="002407F9" w:rsidRDefault="0083463C" w:rsidP="00BF3E57">
            <w:pPr>
              <w:pStyle w:val="TABLE-cell"/>
              <w:jc w:val="right"/>
            </w:pPr>
            <w:r w:rsidRPr="002407F9">
              <w:t>9</w:t>
            </w:r>
          </w:p>
        </w:tc>
        <w:tc>
          <w:tcPr>
            <w:tcW w:w="1980" w:type="dxa"/>
            <w:tcBorders>
              <w:top w:val="single" w:sz="6" w:space="0" w:color="auto"/>
              <w:left w:val="single" w:sz="6" w:space="0" w:color="auto"/>
              <w:bottom w:val="single" w:sz="6" w:space="0" w:color="auto"/>
            </w:tcBorders>
          </w:tcPr>
          <w:p w:rsidR="0083463C" w:rsidRPr="002407F9" w:rsidRDefault="0083463C" w:rsidP="00BF3E57">
            <w:pPr>
              <w:pStyle w:val="TABLE-cell"/>
            </w:pPr>
            <w:r w:rsidRPr="002407F9">
              <w:t>inLockout</w:t>
            </w:r>
          </w:p>
        </w:tc>
        <w:tc>
          <w:tcPr>
            <w:tcW w:w="6660" w:type="dxa"/>
            <w:tcBorders>
              <w:top w:val="single" w:sz="6" w:space="0" w:color="auto"/>
              <w:bottom w:val="single" w:sz="6" w:space="0" w:color="auto"/>
              <w:right w:val="single" w:sz="12" w:space="0" w:color="auto"/>
            </w:tcBorders>
          </w:tcPr>
          <w:p w:rsidR="0083463C" w:rsidRPr="002407F9" w:rsidRDefault="0083463C" w:rsidP="00BF3E57">
            <w:pPr>
              <w:pStyle w:val="TABLE-cell"/>
            </w:pPr>
            <w:r w:rsidRPr="002407F9">
              <w:rPr>
                <w:b/>
              </w:rPr>
              <w:t xml:space="preserve">SET (1): </w:t>
            </w:r>
            <w:r w:rsidRPr="002407F9">
              <w:t xml:space="preserve">The TPM is in lockout, when </w:t>
            </w:r>
            <w:r w:rsidRPr="002407F9">
              <w:rPr>
                <w:i/>
              </w:rPr>
              <w:t>failedTries</w:t>
            </w:r>
            <w:r w:rsidRPr="002407F9">
              <w:t xml:space="preserve"> is equal to </w:t>
            </w:r>
            <w:r w:rsidRPr="002407F9">
              <w:rPr>
                <w:i/>
              </w:rPr>
              <w:t>maxTries</w:t>
            </w:r>
            <w:r w:rsidRPr="002407F9">
              <w:t>.</w:t>
            </w:r>
          </w:p>
        </w:tc>
      </w:tr>
      <w:tr w:rsidR="0083463C" w:rsidRPr="002407F9" w:rsidTr="00B23B26">
        <w:tblPrEx>
          <w:tblBorders>
            <w:top w:val="single" w:sz="6" w:space="0" w:color="auto"/>
            <w:left w:val="single" w:sz="6" w:space="0" w:color="auto"/>
            <w:bottom w:val="single" w:sz="6" w:space="0" w:color="auto"/>
            <w:right w:val="single" w:sz="6" w:space="0" w:color="auto"/>
          </w:tblBorders>
        </w:tblPrEx>
        <w:trPr>
          <w:cantSplit/>
          <w:jc w:val="center"/>
        </w:trPr>
        <w:tc>
          <w:tcPr>
            <w:tcW w:w="720" w:type="dxa"/>
            <w:tcBorders>
              <w:top w:val="single" w:sz="6" w:space="0" w:color="auto"/>
              <w:left w:val="single" w:sz="12" w:space="0" w:color="auto"/>
              <w:bottom w:val="single" w:sz="6" w:space="0" w:color="auto"/>
              <w:right w:val="single" w:sz="6" w:space="0" w:color="auto"/>
            </w:tcBorders>
          </w:tcPr>
          <w:p w:rsidR="0083463C" w:rsidRPr="002407F9" w:rsidRDefault="0083463C" w:rsidP="00BF3E57">
            <w:pPr>
              <w:pStyle w:val="TABLE-cell"/>
              <w:jc w:val="right"/>
            </w:pPr>
            <w:r w:rsidRPr="002407F9">
              <w:t>10</w:t>
            </w:r>
          </w:p>
        </w:tc>
        <w:tc>
          <w:tcPr>
            <w:tcW w:w="1980" w:type="dxa"/>
            <w:tcBorders>
              <w:top w:val="single" w:sz="6" w:space="0" w:color="auto"/>
              <w:left w:val="single" w:sz="6" w:space="0" w:color="auto"/>
              <w:bottom w:val="single" w:sz="6" w:space="0" w:color="auto"/>
              <w:right w:val="single" w:sz="6" w:space="0" w:color="auto"/>
            </w:tcBorders>
          </w:tcPr>
          <w:p w:rsidR="0083463C" w:rsidRPr="002407F9" w:rsidRDefault="0083463C" w:rsidP="00BF3E57">
            <w:pPr>
              <w:pStyle w:val="TABLE-cell"/>
            </w:pPr>
            <w:r w:rsidRPr="002407F9">
              <w:t>tpmGeneratedEPS</w:t>
            </w:r>
          </w:p>
        </w:tc>
        <w:tc>
          <w:tcPr>
            <w:tcW w:w="6660" w:type="dxa"/>
            <w:tcBorders>
              <w:top w:val="single" w:sz="6" w:space="0" w:color="auto"/>
              <w:left w:val="single" w:sz="6" w:space="0" w:color="auto"/>
              <w:bottom w:val="single" w:sz="6" w:space="0" w:color="auto"/>
              <w:right w:val="single" w:sz="12" w:space="0" w:color="auto"/>
            </w:tcBorders>
          </w:tcPr>
          <w:p w:rsidR="0083463C" w:rsidRPr="002407F9" w:rsidRDefault="0083463C" w:rsidP="00BF3E57">
            <w:pPr>
              <w:pStyle w:val="TABLE-cell"/>
            </w:pPr>
            <w:r w:rsidRPr="002407F9">
              <w:rPr>
                <w:b/>
              </w:rPr>
              <w:t>SET (1):</w:t>
            </w:r>
            <w:r w:rsidRPr="002407F9">
              <w:t xml:space="preserve"> The EPS was created by the TPM.</w:t>
            </w:r>
          </w:p>
          <w:p w:rsidR="0083463C" w:rsidRPr="002407F9" w:rsidRDefault="0083463C" w:rsidP="00BF3E57">
            <w:pPr>
              <w:pStyle w:val="TABLE-cell"/>
            </w:pPr>
            <w:r w:rsidRPr="002407F9">
              <w:rPr>
                <w:b/>
              </w:rPr>
              <w:t>CLEAR (0):</w:t>
            </w:r>
            <w:r w:rsidRPr="002407F9">
              <w:t xml:space="preserve"> The EPS was created outside of the TPM using a manufacturer-specific process.</w:t>
            </w:r>
          </w:p>
        </w:tc>
      </w:tr>
      <w:tr w:rsidR="0083463C" w:rsidRPr="002407F9" w:rsidTr="00B23B26">
        <w:tblPrEx>
          <w:tblBorders>
            <w:top w:val="single" w:sz="6" w:space="0" w:color="auto"/>
            <w:left w:val="single" w:sz="6" w:space="0" w:color="auto"/>
            <w:bottom w:val="single" w:sz="6" w:space="0" w:color="auto"/>
            <w:right w:val="single" w:sz="6" w:space="0" w:color="auto"/>
          </w:tblBorders>
        </w:tblPrEx>
        <w:trPr>
          <w:cantSplit/>
          <w:jc w:val="center"/>
        </w:trPr>
        <w:tc>
          <w:tcPr>
            <w:tcW w:w="720" w:type="dxa"/>
            <w:tcBorders>
              <w:top w:val="single" w:sz="6" w:space="0" w:color="auto"/>
              <w:left w:val="single" w:sz="12" w:space="0" w:color="auto"/>
              <w:bottom w:val="single" w:sz="12" w:space="0" w:color="auto"/>
              <w:right w:val="single" w:sz="6" w:space="0" w:color="auto"/>
            </w:tcBorders>
          </w:tcPr>
          <w:p w:rsidR="0083463C" w:rsidRPr="002407F9" w:rsidRDefault="0083463C" w:rsidP="00BF3E57">
            <w:pPr>
              <w:pStyle w:val="TABLE-cell"/>
              <w:keepNext w:val="0"/>
              <w:jc w:val="right"/>
            </w:pPr>
            <w:r w:rsidRPr="002407F9">
              <w:t>31:11</w:t>
            </w:r>
          </w:p>
        </w:tc>
        <w:tc>
          <w:tcPr>
            <w:tcW w:w="1980" w:type="dxa"/>
            <w:tcBorders>
              <w:top w:val="single" w:sz="6" w:space="0" w:color="auto"/>
              <w:left w:val="single" w:sz="6" w:space="0" w:color="auto"/>
              <w:bottom w:val="single" w:sz="12" w:space="0" w:color="auto"/>
              <w:right w:val="single" w:sz="6" w:space="0" w:color="auto"/>
            </w:tcBorders>
          </w:tcPr>
          <w:p w:rsidR="0083463C" w:rsidRPr="002407F9" w:rsidRDefault="0083463C" w:rsidP="00BF3E57">
            <w:pPr>
              <w:pStyle w:val="TABLE-cell"/>
              <w:keepNext w:val="0"/>
            </w:pPr>
            <w:r w:rsidRPr="002407F9">
              <w:t>Reserved</w:t>
            </w:r>
          </w:p>
        </w:tc>
        <w:tc>
          <w:tcPr>
            <w:tcW w:w="6660" w:type="dxa"/>
            <w:tcBorders>
              <w:top w:val="single" w:sz="6" w:space="0" w:color="auto"/>
              <w:left w:val="single" w:sz="6" w:space="0" w:color="auto"/>
              <w:bottom w:val="single" w:sz="12" w:space="0" w:color="auto"/>
              <w:right w:val="single" w:sz="12" w:space="0" w:color="auto"/>
            </w:tcBorders>
          </w:tcPr>
          <w:p w:rsidR="0083463C" w:rsidRPr="002407F9" w:rsidRDefault="0083463C" w:rsidP="00BF3E57">
            <w:pPr>
              <w:pStyle w:val="TABLE-cell"/>
              <w:keepNext w:val="0"/>
            </w:pPr>
          </w:p>
        </w:tc>
      </w:tr>
    </w:tbl>
    <w:p w:rsidR="0083463C" w:rsidRPr="002407F9" w:rsidRDefault="0083463C" w:rsidP="0083463C">
      <w:pPr>
        <w:pStyle w:val="Heading2"/>
        <w:rPr>
          <w:noProof/>
        </w:rPr>
      </w:pPr>
      <w:bookmarkStart w:id="1603" w:name="_Toc286047011"/>
      <w:bookmarkStart w:id="1604" w:name="_Toc288814940"/>
      <w:bookmarkStart w:id="1605" w:name="_Toc304539179"/>
      <w:bookmarkStart w:id="1606" w:name="_Toc308709719"/>
      <w:bookmarkStart w:id="1607" w:name="_Toc380749425"/>
      <w:bookmarkStart w:id="1608" w:name="_Toc384901731"/>
      <w:bookmarkStart w:id="1609" w:name="_Toc432512255"/>
      <w:bookmarkStart w:id="1610" w:name="_Toc443575595"/>
      <w:bookmarkStart w:id="1611" w:name="_Toc470517822"/>
      <w:bookmarkStart w:id="1612" w:name="_Toc462921042"/>
      <w:bookmarkStart w:id="1613" w:name="_Toc516154860"/>
      <w:bookmarkStart w:id="1614" w:name="_Toc20317591"/>
      <w:r w:rsidRPr="002407F9">
        <w:rPr>
          <w:noProof/>
        </w:rPr>
        <w:lastRenderedPageBreak/>
        <w:t>TPMA_STARTUP_CLEAR</w:t>
      </w:r>
      <w:bookmarkEnd w:id="1603"/>
      <w:bookmarkEnd w:id="1604"/>
      <w:bookmarkEnd w:id="1605"/>
      <w:bookmarkEnd w:id="1606"/>
      <w:bookmarkEnd w:id="1607"/>
      <w:bookmarkEnd w:id="1608"/>
      <w:bookmarkEnd w:id="1609"/>
      <w:bookmarkEnd w:id="1610"/>
      <w:bookmarkEnd w:id="1611"/>
      <w:bookmarkEnd w:id="1612"/>
      <w:bookmarkEnd w:id="1613"/>
      <w:bookmarkEnd w:id="1614"/>
    </w:p>
    <w:p w:rsidR="0083463C" w:rsidRPr="002407F9" w:rsidRDefault="0083463C" w:rsidP="0083463C">
      <w:pPr>
        <w:pStyle w:val="BodyText"/>
        <w:rPr>
          <w:noProof/>
        </w:rPr>
      </w:pPr>
      <w:r w:rsidRPr="002407F9">
        <w:rPr>
          <w:noProof/>
        </w:rPr>
        <w:t>This structure may be read using TPM2_GetCapability(</w:t>
      </w:r>
      <w:r w:rsidRPr="002407F9">
        <w:rPr>
          <w:i/>
          <w:noProof/>
        </w:rPr>
        <w:t>capability</w:t>
      </w:r>
      <w:r w:rsidRPr="002407F9">
        <w:rPr>
          <w:noProof/>
        </w:rPr>
        <w:t xml:space="preserve"> = TPM_CAP_TPM_PROPERTIES, </w:t>
      </w:r>
      <w:r w:rsidRPr="002407F9">
        <w:rPr>
          <w:i/>
          <w:noProof/>
        </w:rPr>
        <w:t>property</w:t>
      </w:r>
      <w:r w:rsidRPr="002407F9">
        <w:rPr>
          <w:noProof/>
        </w:rPr>
        <w:t xml:space="preserve"> = TPM_PT_STARTUP_CLEAR).</w:t>
      </w:r>
    </w:p>
    <w:p w:rsidR="0083463C" w:rsidRPr="002407F9" w:rsidRDefault="0083463C" w:rsidP="0083463C">
      <w:pPr>
        <w:pStyle w:val="BodyText"/>
        <w:rPr>
          <w:noProof/>
        </w:rPr>
      </w:pPr>
      <w:r w:rsidRPr="002407F9">
        <w:rPr>
          <w:i/>
          <w:noProof/>
        </w:rPr>
        <w:t>phEnable</w:t>
      </w:r>
      <w:r w:rsidRPr="002407F9">
        <w:rPr>
          <w:noProof/>
        </w:rPr>
        <w:t xml:space="preserve"> is SET on any TPM2_Startup. </w:t>
      </w:r>
      <w:r w:rsidRPr="002407F9">
        <w:rPr>
          <w:i/>
          <w:noProof/>
        </w:rPr>
        <w:t>shEnable</w:t>
      </w:r>
      <w:r w:rsidRPr="002407F9">
        <w:rPr>
          <w:noProof/>
        </w:rPr>
        <w:t xml:space="preserve">, </w:t>
      </w:r>
      <w:r w:rsidRPr="002407F9">
        <w:rPr>
          <w:i/>
          <w:noProof/>
        </w:rPr>
        <w:t>ehEnable</w:t>
      </w:r>
      <w:r w:rsidRPr="002407F9">
        <w:rPr>
          <w:noProof/>
        </w:rPr>
        <w:t xml:space="preserve">, and </w:t>
      </w:r>
      <w:r w:rsidRPr="002407F9">
        <w:rPr>
          <w:i/>
          <w:noProof/>
        </w:rPr>
        <w:t>phEnableNV</w:t>
      </w:r>
      <w:r w:rsidRPr="002407F9">
        <w:rPr>
          <w:noProof/>
        </w:rPr>
        <w:t xml:space="preserve"> are SET on TPM Reset or TPM_Restart and preserved by TPM Resume.</w:t>
      </w:r>
    </w:p>
    <w:p w:rsidR="0083463C" w:rsidRPr="002407F9" w:rsidRDefault="0083463C" w:rsidP="0083463C">
      <w:pPr>
        <w:pStyle w:val="BodyText"/>
        <w:rPr>
          <w:noProof/>
        </w:rPr>
      </w:pPr>
      <w:r w:rsidRPr="002407F9">
        <w:rPr>
          <w:noProof/>
        </w:rPr>
        <w:t>Some of attributes may be changed as the result of specific Protected Capabilities.</w:t>
      </w:r>
    </w:p>
    <w:p w:rsidR="0083463C" w:rsidRPr="002407F9" w:rsidRDefault="0083463C" w:rsidP="0083463C">
      <w:pPr>
        <w:pStyle w:val="TABLE-title"/>
        <w:rPr>
          <w:noProof/>
        </w:rPr>
      </w:pPr>
      <w:bookmarkStart w:id="1615" w:name="_Toc380749724"/>
      <w:bookmarkStart w:id="1616" w:name="_Toc384651386"/>
      <w:bookmarkStart w:id="1617" w:name="_Toc432512531"/>
      <w:bookmarkStart w:id="1618" w:name="_Toc443575869"/>
      <w:bookmarkStart w:id="1619" w:name="_Toc470518109"/>
      <w:bookmarkStart w:id="1620" w:name="_Toc462921324"/>
      <w:bookmarkStart w:id="1621" w:name="_Toc516155151"/>
      <w:bookmarkStart w:id="1622" w:name="_Toc2137608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35</w:t>
      </w:r>
      <w:r w:rsidRPr="002407F9">
        <w:rPr>
          <w:noProof/>
        </w:rPr>
        <w:fldChar w:fldCharType="end"/>
      </w:r>
      <w:r w:rsidRPr="002407F9">
        <w:rPr>
          <w:noProof/>
        </w:rPr>
        <w:t xml:space="preserve"> — Definition of (UINT32) TPMA_STARTUP_CLEAR Bits &lt;OUT&gt;</w:t>
      </w:r>
      <w:bookmarkEnd w:id="1615"/>
      <w:bookmarkEnd w:id="1616"/>
      <w:bookmarkEnd w:id="1617"/>
      <w:bookmarkEnd w:id="1618"/>
      <w:bookmarkEnd w:id="1619"/>
      <w:bookmarkEnd w:id="1620"/>
      <w:bookmarkEnd w:id="1621"/>
      <w:bookmarkEnd w:id="1622"/>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720"/>
        <w:gridCol w:w="1840"/>
        <w:gridCol w:w="6800"/>
      </w:tblGrid>
      <w:tr w:rsidR="0083463C" w:rsidRPr="002407F9" w:rsidTr="00BF3E57">
        <w:trPr>
          <w:cantSplit/>
          <w:tblHeader/>
          <w:jc w:val="center"/>
        </w:trPr>
        <w:tc>
          <w:tcPr>
            <w:tcW w:w="720" w:type="dxa"/>
            <w:tcBorders>
              <w:top w:val="single" w:sz="12" w:space="0" w:color="auto"/>
              <w:bottom w:val="single" w:sz="12" w:space="0" w:color="auto"/>
              <w:right w:val="single" w:sz="6" w:space="0" w:color="auto"/>
            </w:tcBorders>
          </w:tcPr>
          <w:p w:rsidR="0083463C" w:rsidRPr="002407F9" w:rsidRDefault="0083463C" w:rsidP="00BF3E57">
            <w:pPr>
              <w:pStyle w:val="TABLE-col-heading"/>
              <w:jc w:val="center"/>
              <w:rPr>
                <w:noProof/>
              </w:rPr>
            </w:pPr>
            <w:r w:rsidRPr="002407F9">
              <w:rPr>
                <w:noProof/>
              </w:rPr>
              <w:t>Bit</w:t>
            </w:r>
          </w:p>
        </w:tc>
        <w:tc>
          <w:tcPr>
            <w:tcW w:w="1840" w:type="dxa"/>
            <w:tcBorders>
              <w:top w:val="single" w:sz="12" w:space="0" w:color="auto"/>
              <w:left w:val="single" w:sz="6"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680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blPrEx>
          <w:tblBorders>
            <w:top w:val="single" w:sz="6" w:space="0" w:color="auto"/>
            <w:left w:val="single" w:sz="6" w:space="0" w:color="auto"/>
            <w:bottom w:val="single" w:sz="6" w:space="0" w:color="auto"/>
            <w:right w:val="single" w:sz="6" w:space="0" w:color="auto"/>
          </w:tblBorders>
        </w:tblPrEx>
        <w:trPr>
          <w:cantSplit/>
          <w:jc w:val="center"/>
        </w:trPr>
        <w:tc>
          <w:tcPr>
            <w:tcW w:w="720" w:type="dxa"/>
            <w:tcBorders>
              <w:top w:val="single" w:sz="6" w:space="0" w:color="auto"/>
              <w:left w:val="single" w:sz="12" w:space="0" w:color="auto"/>
              <w:bottom w:val="single" w:sz="6" w:space="0" w:color="auto"/>
              <w:right w:val="single" w:sz="6" w:space="0" w:color="auto"/>
            </w:tcBorders>
          </w:tcPr>
          <w:p w:rsidR="0083463C" w:rsidRPr="002407F9" w:rsidRDefault="0083463C" w:rsidP="00BF3E57">
            <w:pPr>
              <w:pStyle w:val="TABLE-cell"/>
              <w:jc w:val="right"/>
            </w:pPr>
            <w:r w:rsidRPr="002407F9">
              <w:t>0</w:t>
            </w:r>
          </w:p>
        </w:tc>
        <w:tc>
          <w:tcPr>
            <w:tcW w:w="1840" w:type="dxa"/>
            <w:tcBorders>
              <w:top w:val="single" w:sz="6" w:space="0" w:color="auto"/>
              <w:left w:val="single" w:sz="6" w:space="0" w:color="auto"/>
              <w:bottom w:val="single" w:sz="6" w:space="0" w:color="auto"/>
              <w:right w:val="single" w:sz="6" w:space="0" w:color="auto"/>
            </w:tcBorders>
          </w:tcPr>
          <w:p w:rsidR="0083463C" w:rsidRPr="002407F9" w:rsidRDefault="0083463C" w:rsidP="00BF3E57">
            <w:pPr>
              <w:pStyle w:val="TABLE-cell"/>
            </w:pPr>
            <w:r w:rsidRPr="002407F9">
              <w:t>phEnable</w:t>
            </w:r>
          </w:p>
        </w:tc>
        <w:tc>
          <w:tcPr>
            <w:tcW w:w="6800" w:type="dxa"/>
            <w:tcBorders>
              <w:top w:val="single" w:sz="6" w:space="0" w:color="auto"/>
              <w:left w:val="single" w:sz="6" w:space="0" w:color="auto"/>
              <w:bottom w:val="single" w:sz="6" w:space="0" w:color="auto"/>
              <w:right w:val="single" w:sz="12" w:space="0" w:color="auto"/>
            </w:tcBorders>
          </w:tcPr>
          <w:p w:rsidR="0083463C" w:rsidRPr="002407F9" w:rsidRDefault="0083463C" w:rsidP="00BF3E57">
            <w:pPr>
              <w:pStyle w:val="TABLE-cell"/>
            </w:pPr>
            <w:r w:rsidRPr="002407F9">
              <w:rPr>
                <w:b/>
              </w:rPr>
              <w:t xml:space="preserve">SET (1): </w:t>
            </w:r>
            <w:r w:rsidRPr="002407F9">
              <w:t xml:space="preserve">The platform hierarchy is enabled and </w:t>
            </w:r>
            <w:r w:rsidRPr="002407F9">
              <w:rPr>
                <w:i/>
              </w:rPr>
              <w:t xml:space="preserve">platformAuth </w:t>
            </w:r>
            <w:r w:rsidRPr="002407F9">
              <w:t xml:space="preserve">or </w:t>
            </w:r>
            <w:r w:rsidRPr="002407F9">
              <w:rPr>
                <w:i/>
              </w:rPr>
              <w:t>platformPolicy</w:t>
            </w:r>
            <w:r w:rsidRPr="002407F9">
              <w:t xml:space="preserve"> may be used for authorization.</w:t>
            </w:r>
          </w:p>
          <w:p w:rsidR="0083463C" w:rsidRPr="002407F9" w:rsidRDefault="0083463C" w:rsidP="00BF3E57">
            <w:pPr>
              <w:pStyle w:val="TABLE-cell"/>
            </w:pPr>
            <w:r w:rsidRPr="002407F9">
              <w:rPr>
                <w:b/>
              </w:rPr>
              <w:t xml:space="preserve">CLEAR (0): </w:t>
            </w:r>
            <w:r w:rsidRPr="002407F9">
              <w:rPr>
                <w:i/>
              </w:rPr>
              <w:t>platformAuth</w:t>
            </w:r>
            <w:r w:rsidRPr="002407F9">
              <w:t xml:space="preserve"> and </w:t>
            </w:r>
            <w:r w:rsidRPr="002407F9">
              <w:rPr>
                <w:i/>
              </w:rPr>
              <w:t>platformPolicy</w:t>
            </w:r>
            <w:r w:rsidRPr="002407F9">
              <w:t xml:space="preserve"> may not be used for authorizations, and objects in the platform hierarchy, including persistent objects, cannot be used.</w:t>
            </w:r>
          </w:p>
          <w:p w:rsidR="0083463C" w:rsidRPr="002407F9" w:rsidRDefault="0083463C" w:rsidP="00BF3E57">
            <w:pPr>
              <w:pStyle w:val="Table-cell-note"/>
            </w:pPr>
            <w:r w:rsidRPr="002407F9">
              <w:t>NOTE</w:t>
            </w:r>
            <w:r w:rsidRPr="002407F9">
              <w:tab/>
              <w:t>See “TPM2_HierarchyControl” in TPM 2.0 Part 3 for details on changing this attribute.</w:t>
            </w:r>
          </w:p>
        </w:tc>
      </w:tr>
      <w:tr w:rsidR="0083463C" w:rsidRPr="002407F9" w:rsidTr="00BF3E57">
        <w:tblPrEx>
          <w:tblBorders>
            <w:top w:val="single" w:sz="6" w:space="0" w:color="auto"/>
            <w:left w:val="single" w:sz="6" w:space="0" w:color="auto"/>
            <w:bottom w:val="single" w:sz="6" w:space="0" w:color="auto"/>
            <w:right w:val="single" w:sz="6" w:space="0" w:color="auto"/>
          </w:tblBorders>
        </w:tblPrEx>
        <w:trPr>
          <w:cantSplit/>
          <w:jc w:val="center"/>
        </w:trPr>
        <w:tc>
          <w:tcPr>
            <w:tcW w:w="720" w:type="dxa"/>
            <w:tcBorders>
              <w:top w:val="single" w:sz="6" w:space="0" w:color="auto"/>
              <w:left w:val="single" w:sz="12" w:space="0" w:color="auto"/>
              <w:bottom w:val="single" w:sz="6" w:space="0" w:color="auto"/>
              <w:right w:val="single" w:sz="6" w:space="0" w:color="auto"/>
            </w:tcBorders>
          </w:tcPr>
          <w:p w:rsidR="0083463C" w:rsidRPr="002407F9" w:rsidRDefault="0083463C" w:rsidP="00BF3E57">
            <w:pPr>
              <w:pStyle w:val="TABLE-cell"/>
              <w:jc w:val="right"/>
            </w:pPr>
            <w:r w:rsidRPr="002407F9">
              <w:t>1</w:t>
            </w:r>
          </w:p>
        </w:tc>
        <w:tc>
          <w:tcPr>
            <w:tcW w:w="1840" w:type="dxa"/>
            <w:tcBorders>
              <w:top w:val="single" w:sz="6" w:space="0" w:color="auto"/>
              <w:left w:val="single" w:sz="6" w:space="0" w:color="auto"/>
              <w:bottom w:val="single" w:sz="6" w:space="0" w:color="auto"/>
              <w:right w:val="single" w:sz="6" w:space="0" w:color="auto"/>
            </w:tcBorders>
          </w:tcPr>
          <w:p w:rsidR="0083463C" w:rsidRPr="002407F9" w:rsidRDefault="0083463C" w:rsidP="00BF3E57">
            <w:pPr>
              <w:pStyle w:val="TABLE-cell"/>
            </w:pPr>
            <w:r w:rsidRPr="002407F9">
              <w:t>shEnable</w:t>
            </w:r>
          </w:p>
        </w:tc>
        <w:tc>
          <w:tcPr>
            <w:tcW w:w="6800" w:type="dxa"/>
            <w:tcBorders>
              <w:top w:val="single" w:sz="6" w:space="0" w:color="auto"/>
              <w:left w:val="single" w:sz="6" w:space="0" w:color="auto"/>
              <w:bottom w:val="single" w:sz="6" w:space="0" w:color="auto"/>
              <w:right w:val="single" w:sz="12" w:space="0" w:color="auto"/>
            </w:tcBorders>
          </w:tcPr>
          <w:p w:rsidR="0083463C" w:rsidRPr="002407F9" w:rsidRDefault="0083463C" w:rsidP="00BF3E57">
            <w:pPr>
              <w:pStyle w:val="TABLE-cell"/>
            </w:pPr>
            <w:r w:rsidRPr="002407F9">
              <w:rPr>
                <w:b/>
              </w:rPr>
              <w:t xml:space="preserve">SET (1): </w:t>
            </w:r>
            <w:r w:rsidRPr="002407F9">
              <w:t xml:space="preserve">The Storage hierarchy is enabled and </w:t>
            </w:r>
            <w:r w:rsidRPr="002407F9">
              <w:rPr>
                <w:i/>
              </w:rPr>
              <w:t>ownerAuth</w:t>
            </w:r>
            <w:r w:rsidRPr="002407F9">
              <w:t xml:space="preserve"> or </w:t>
            </w:r>
            <w:r w:rsidRPr="002407F9">
              <w:rPr>
                <w:i/>
              </w:rPr>
              <w:t xml:space="preserve">ownerPolicy </w:t>
            </w:r>
            <w:r w:rsidRPr="002407F9">
              <w:t>may be used for authorization. NV indices defined using owner authorization are accessible.</w:t>
            </w:r>
          </w:p>
          <w:p w:rsidR="0083463C" w:rsidRPr="002407F9" w:rsidRDefault="0083463C" w:rsidP="00BF3E57">
            <w:pPr>
              <w:pStyle w:val="TABLE-cell"/>
            </w:pPr>
            <w:r w:rsidRPr="002407F9">
              <w:rPr>
                <w:b/>
              </w:rPr>
              <w:t xml:space="preserve">CLEAR (0): </w:t>
            </w:r>
            <w:r w:rsidRPr="002407F9">
              <w:rPr>
                <w:i/>
              </w:rPr>
              <w:t>ownerAuth</w:t>
            </w:r>
            <w:r w:rsidRPr="002407F9">
              <w:t xml:space="preserve"> and </w:t>
            </w:r>
            <w:r w:rsidRPr="002407F9">
              <w:rPr>
                <w:i/>
              </w:rPr>
              <w:t>ownerPolicy</w:t>
            </w:r>
            <w:r w:rsidRPr="002407F9">
              <w:t xml:space="preserve"> may not be used for authorizations, and objects in the Storage hierarchy, persistent objects, and NV indices defined using owner authorization cannot be used.</w:t>
            </w:r>
          </w:p>
          <w:p w:rsidR="0083463C" w:rsidRPr="002407F9" w:rsidRDefault="0083463C" w:rsidP="00BF3E57">
            <w:pPr>
              <w:pStyle w:val="Table-cell-note"/>
              <w:rPr>
                <w:b/>
              </w:rPr>
            </w:pPr>
            <w:r w:rsidRPr="002407F9">
              <w:t>NOTE</w:t>
            </w:r>
            <w:r w:rsidRPr="002407F9">
              <w:tab/>
              <w:t>See “TPM2_HierarchyControl” in TPM 2.0 Part 3 for details on changing this attribute.</w:t>
            </w:r>
          </w:p>
        </w:tc>
      </w:tr>
      <w:tr w:rsidR="0083463C" w:rsidRPr="002407F9" w:rsidTr="00BF3E57">
        <w:tblPrEx>
          <w:tblBorders>
            <w:top w:val="single" w:sz="6" w:space="0" w:color="auto"/>
            <w:left w:val="single" w:sz="6" w:space="0" w:color="auto"/>
            <w:bottom w:val="single" w:sz="6" w:space="0" w:color="auto"/>
            <w:right w:val="single" w:sz="6" w:space="0" w:color="auto"/>
          </w:tblBorders>
        </w:tblPrEx>
        <w:trPr>
          <w:cantSplit/>
          <w:jc w:val="center"/>
        </w:trPr>
        <w:tc>
          <w:tcPr>
            <w:tcW w:w="720" w:type="dxa"/>
            <w:tcBorders>
              <w:top w:val="single" w:sz="6" w:space="0" w:color="auto"/>
              <w:left w:val="single" w:sz="12" w:space="0" w:color="auto"/>
              <w:bottom w:val="single" w:sz="6" w:space="0" w:color="auto"/>
              <w:right w:val="single" w:sz="6" w:space="0" w:color="auto"/>
            </w:tcBorders>
          </w:tcPr>
          <w:p w:rsidR="0083463C" w:rsidRPr="002407F9" w:rsidRDefault="0083463C" w:rsidP="00BF3E57">
            <w:pPr>
              <w:pStyle w:val="TABLE-cell"/>
              <w:jc w:val="right"/>
            </w:pPr>
            <w:r w:rsidRPr="002407F9">
              <w:t>2</w:t>
            </w:r>
          </w:p>
        </w:tc>
        <w:tc>
          <w:tcPr>
            <w:tcW w:w="1840" w:type="dxa"/>
            <w:tcBorders>
              <w:top w:val="single" w:sz="6" w:space="0" w:color="auto"/>
              <w:left w:val="single" w:sz="6" w:space="0" w:color="auto"/>
              <w:bottom w:val="single" w:sz="6" w:space="0" w:color="auto"/>
              <w:right w:val="single" w:sz="6" w:space="0" w:color="auto"/>
            </w:tcBorders>
          </w:tcPr>
          <w:p w:rsidR="0083463C" w:rsidRPr="002407F9" w:rsidRDefault="0083463C" w:rsidP="00BF3E57">
            <w:pPr>
              <w:pStyle w:val="TABLE-cell"/>
            </w:pPr>
            <w:r w:rsidRPr="002407F9">
              <w:t>ehEnable</w:t>
            </w:r>
          </w:p>
        </w:tc>
        <w:tc>
          <w:tcPr>
            <w:tcW w:w="6800" w:type="dxa"/>
            <w:tcBorders>
              <w:top w:val="single" w:sz="6" w:space="0" w:color="auto"/>
              <w:left w:val="single" w:sz="6" w:space="0" w:color="auto"/>
              <w:bottom w:val="single" w:sz="6" w:space="0" w:color="auto"/>
              <w:right w:val="single" w:sz="12" w:space="0" w:color="auto"/>
            </w:tcBorders>
          </w:tcPr>
          <w:p w:rsidR="0083463C" w:rsidRPr="002407F9" w:rsidRDefault="0083463C" w:rsidP="00BF3E57">
            <w:pPr>
              <w:pStyle w:val="TABLE-cell"/>
            </w:pPr>
            <w:r w:rsidRPr="002407F9">
              <w:rPr>
                <w:b/>
              </w:rPr>
              <w:t xml:space="preserve">SET (1): </w:t>
            </w:r>
            <w:r w:rsidRPr="002407F9">
              <w:t>The EPS hierarchy is enabled and Endorsement Authorization</w:t>
            </w:r>
            <w:r w:rsidRPr="002407F9" w:rsidDel="00E276B3">
              <w:rPr>
                <w:i/>
              </w:rPr>
              <w:t xml:space="preserve"> </w:t>
            </w:r>
            <w:r w:rsidRPr="002407F9">
              <w:t>may be used to authorize commands.</w:t>
            </w:r>
          </w:p>
          <w:p w:rsidR="0083463C" w:rsidRPr="002407F9" w:rsidRDefault="0083463C" w:rsidP="00BF3E57">
            <w:pPr>
              <w:pStyle w:val="TABLE-cell"/>
            </w:pPr>
            <w:r w:rsidRPr="002407F9">
              <w:rPr>
                <w:b/>
              </w:rPr>
              <w:t xml:space="preserve">CLEAR (0): </w:t>
            </w:r>
            <w:r w:rsidRPr="002407F9">
              <w:t>Endorsement Authorization</w:t>
            </w:r>
            <w:r w:rsidRPr="002407F9" w:rsidDel="00E276B3">
              <w:rPr>
                <w:i/>
              </w:rPr>
              <w:t xml:space="preserve"> </w:t>
            </w:r>
            <w:r w:rsidRPr="002407F9">
              <w:t>may not be used for authorizations, and objects in the endorsement hierarchy, including persistent objects, cannot be used.</w:t>
            </w:r>
          </w:p>
          <w:p w:rsidR="0083463C" w:rsidRPr="002407F9" w:rsidRDefault="0083463C" w:rsidP="00BF3E57">
            <w:pPr>
              <w:pStyle w:val="Table-cell-note"/>
              <w:rPr>
                <w:b/>
              </w:rPr>
            </w:pPr>
            <w:r w:rsidRPr="002407F9">
              <w:t>NOTE</w:t>
            </w:r>
            <w:r w:rsidRPr="002407F9">
              <w:tab/>
              <w:t>See “TPM2_HierarchyControl” in TPM 2.0 Part 3 for details on changing this attribute.</w:t>
            </w:r>
          </w:p>
        </w:tc>
      </w:tr>
      <w:tr w:rsidR="0083463C" w:rsidRPr="002407F9" w:rsidTr="00BF3E57">
        <w:tblPrEx>
          <w:tblBorders>
            <w:top w:val="single" w:sz="6" w:space="0" w:color="auto"/>
            <w:left w:val="single" w:sz="6" w:space="0" w:color="auto"/>
            <w:bottom w:val="single" w:sz="6" w:space="0" w:color="auto"/>
            <w:right w:val="single" w:sz="6" w:space="0" w:color="auto"/>
          </w:tblBorders>
        </w:tblPrEx>
        <w:trPr>
          <w:cantSplit/>
          <w:jc w:val="center"/>
        </w:trPr>
        <w:tc>
          <w:tcPr>
            <w:tcW w:w="720" w:type="dxa"/>
            <w:tcBorders>
              <w:top w:val="single" w:sz="6" w:space="0" w:color="auto"/>
              <w:left w:val="single" w:sz="12" w:space="0" w:color="auto"/>
              <w:bottom w:val="single" w:sz="6" w:space="0" w:color="auto"/>
              <w:right w:val="single" w:sz="6" w:space="0" w:color="auto"/>
            </w:tcBorders>
          </w:tcPr>
          <w:p w:rsidR="0083463C" w:rsidRPr="002407F9" w:rsidRDefault="0083463C" w:rsidP="00BF3E57">
            <w:pPr>
              <w:pStyle w:val="TABLE-cell"/>
              <w:jc w:val="right"/>
            </w:pPr>
            <w:r w:rsidRPr="002407F9">
              <w:t>3</w:t>
            </w:r>
          </w:p>
        </w:tc>
        <w:tc>
          <w:tcPr>
            <w:tcW w:w="1840" w:type="dxa"/>
            <w:tcBorders>
              <w:top w:val="single" w:sz="6" w:space="0" w:color="auto"/>
              <w:left w:val="single" w:sz="6" w:space="0" w:color="auto"/>
              <w:bottom w:val="single" w:sz="6" w:space="0" w:color="auto"/>
              <w:right w:val="single" w:sz="6" w:space="0" w:color="auto"/>
            </w:tcBorders>
          </w:tcPr>
          <w:p w:rsidR="0083463C" w:rsidRPr="002407F9" w:rsidRDefault="0083463C" w:rsidP="00BF3E57">
            <w:pPr>
              <w:pStyle w:val="TABLE-cell"/>
            </w:pPr>
            <w:r w:rsidRPr="002407F9">
              <w:t>phEnableNV</w:t>
            </w:r>
          </w:p>
        </w:tc>
        <w:tc>
          <w:tcPr>
            <w:tcW w:w="6800" w:type="dxa"/>
            <w:tcBorders>
              <w:top w:val="single" w:sz="6" w:space="0" w:color="auto"/>
              <w:left w:val="single" w:sz="6" w:space="0" w:color="auto"/>
              <w:bottom w:val="single" w:sz="6" w:space="0" w:color="auto"/>
              <w:right w:val="single" w:sz="12" w:space="0" w:color="auto"/>
            </w:tcBorders>
          </w:tcPr>
          <w:p w:rsidR="0083463C" w:rsidRPr="002407F9" w:rsidRDefault="0083463C" w:rsidP="00BF3E57">
            <w:pPr>
              <w:pStyle w:val="TABLE-cell"/>
            </w:pPr>
            <w:r w:rsidRPr="002407F9">
              <w:rPr>
                <w:b/>
              </w:rPr>
              <w:t xml:space="preserve">SET (1): </w:t>
            </w:r>
            <w:r w:rsidRPr="002407F9">
              <w:t>NV indices that have TPMA_</w:t>
            </w:r>
            <w:r w:rsidR="001F6FB7" w:rsidRPr="002407F9">
              <w:t>NV_</w:t>
            </w:r>
            <w:r w:rsidRPr="002407F9">
              <w:t>PLATFORMCREATE SET may be read or written. The platform can create define and undefine indices.</w:t>
            </w:r>
          </w:p>
          <w:p w:rsidR="0083463C" w:rsidRPr="002407F9" w:rsidRDefault="0083463C" w:rsidP="00BF3E57">
            <w:pPr>
              <w:pStyle w:val="TABLE-cell"/>
            </w:pPr>
            <w:r w:rsidRPr="002407F9">
              <w:rPr>
                <w:b/>
              </w:rPr>
              <w:t xml:space="preserve">CLEAR (0): </w:t>
            </w:r>
            <w:r w:rsidRPr="002407F9">
              <w:t>NV indices that have TPMA_</w:t>
            </w:r>
            <w:r w:rsidR="001F6FB7" w:rsidRPr="002407F9">
              <w:t>NV_</w:t>
            </w:r>
            <w:r w:rsidRPr="002407F9">
              <w:t>PLATFORMCREATE SET may not be read or written (TPM_RC_HANDLE). The platform cannot  define (TPM_RC_HIERARCHY) or undefined (TPM_RC_HANDLE) indices.</w:t>
            </w:r>
          </w:p>
          <w:p w:rsidR="0083463C" w:rsidRPr="002407F9" w:rsidRDefault="0083463C" w:rsidP="00BF3E57">
            <w:pPr>
              <w:pStyle w:val="Table-cell-note"/>
            </w:pPr>
            <w:r w:rsidRPr="002407F9">
              <w:t>NOTE</w:t>
            </w:r>
            <w:r w:rsidRPr="002407F9">
              <w:tab/>
              <w:t>See “TPM2_HierarchyControl” in TPM 2.0 Part 3 for details on changing this attribute.</w:t>
            </w:r>
          </w:p>
          <w:p w:rsidR="00EA7982" w:rsidRDefault="0083463C" w:rsidP="00BF3E57">
            <w:pPr>
              <w:pStyle w:val="Table-cell-note"/>
            </w:pPr>
            <w:r w:rsidRPr="002407F9">
              <w:t>NOTE</w:t>
            </w:r>
          </w:p>
          <w:p w:rsidR="0083463C" w:rsidRPr="002407F9" w:rsidRDefault="0083463C" w:rsidP="00BF3E57">
            <w:pPr>
              <w:pStyle w:val="Table-cell-note"/>
            </w:pPr>
            <w:r w:rsidRPr="002407F9">
              <w:t>read refers to these commands: TPM2_NV_Read, TPM2_NV_ReadPublic, TPM_NV_Certify, TPM2_PolicyNV</w:t>
            </w:r>
          </w:p>
          <w:p w:rsidR="0083463C" w:rsidRPr="002407F9" w:rsidRDefault="0083463C" w:rsidP="00BF3E57">
            <w:pPr>
              <w:pStyle w:val="Table-cell-note"/>
            </w:pPr>
            <w:r w:rsidRPr="002407F9">
              <w:t>write refers to these commands: TPM2_NV_Write, TPM2_NV_Increment, TPM2_NV_Extend, TPM2_NV_SetBits</w:t>
            </w:r>
          </w:p>
          <w:p w:rsidR="0083463C" w:rsidRPr="002407F9" w:rsidRDefault="0083463C" w:rsidP="00BF3E57">
            <w:pPr>
              <w:pStyle w:val="Table-cell-note"/>
            </w:pPr>
            <w:r w:rsidRPr="002407F9">
              <w:t>NOTE The TPM must query the index TPMA_</w:t>
            </w:r>
            <w:r w:rsidR="001F6FB7" w:rsidRPr="002407F9">
              <w:t>NV_</w:t>
            </w:r>
            <w:r w:rsidRPr="002407F9">
              <w:t>PLATFORMCREATE attribute to determine whether phEnableNV is applicable. Since the TPM will return TPM_RC_HANDLE if the index does not exist, it also returns this error code if the index is disabled. Otherwise, the TPM would leak the existence of an index even when disabled.</w:t>
            </w:r>
          </w:p>
        </w:tc>
      </w:tr>
      <w:tr w:rsidR="0083463C" w:rsidRPr="002407F9" w:rsidTr="00BF3E57">
        <w:tblPrEx>
          <w:tblBorders>
            <w:top w:val="single" w:sz="6" w:space="0" w:color="auto"/>
            <w:left w:val="single" w:sz="6" w:space="0" w:color="auto"/>
            <w:bottom w:val="single" w:sz="6" w:space="0" w:color="auto"/>
            <w:right w:val="single" w:sz="6" w:space="0" w:color="auto"/>
          </w:tblBorders>
        </w:tblPrEx>
        <w:trPr>
          <w:cantSplit/>
          <w:jc w:val="center"/>
        </w:trPr>
        <w:tc>
          <w:tcPr>
            <w:tcW w:w="720" w:type="dxa"/>
            <w:tcBorders>
              <w:top w:val="single" w:sz="6" w:space="0" w:color="auto"/>
              <w:left w:val="single" w:sz="12" w:space="0" w:color="auto"/>
              <w:bottom w:val="single" w:sz="6" w:space="0" w:color="auto"/>
              <w:right w:val="single" w:sz="6" w:space="0" w:color="auto"/>
            </w:tcBorders>
          </w:tcPr>
          <w:p w:rsidR="0083463C" w:rsidRPr="002407F9" w:rsidRDefault="0083463C" w:rsidP="00BF3E57">
            <w:pPr>
              <w:pStyle w:val="TABLE-cell"/>
              <w:jc w:val="right"/>
            </w:pPr>
            <w:r w:rsidRPr="002407F9">
              <w:t>30:4</w:t>
            </w:r>
          </w:p>
        </w:tc>
        <w:tc>
          <w:tcPr>
            <w:tcW w:w="1840" w:type="dxa"/>
            <w:tcBorders>
              <w:top w:val="single" w:sz="6" w:space="0" w:color="auto"/>
              <w:left w:val="single" w:sz="6" w:space="0" w:color="auto"/>
              <w:bottom w:val="single" w:sz="6" w:space="0" w:color="auto"/>
              <w:right w:val="single" w:sz="6" w:space="0" w:color="auto"/>
            </w:tcBorders>
          </w:tcPr>
          <w:p w:rsidR="0083463C" w:rsidRPr="002407F9" w:rsidRDefault="0083463C" w:rsidP="00BF3E57">
            <w:pPr>
              <w:pStyle w:val="TABLE-cell"/>
            </w:pPr>
            <w:r w:rsidRPr="002407F9">
              <w:t>Reserved</w:t>
            </w:r>
          </w:p>
        </w:tc>
        <w:tc>
          <w:tcPr>
            <w:tcW w:w="6800" w:type="dxa"/>
            <w:tcBorders>
              <w:top w:val="single" w:sz="6" w:space="0" w:color="auto"/>
              <w:left w:val="single" w:sz="6" w:space="0" w:color="auto"/>
              <w:bottom w:val="single" w:sz="6" w:space="0" w:color="auto"/>
              <w:right w:val="single" w:sz="12" w:space="0" w:color="auto"/>
            </w:tcBorders>
          </w:tcPr>
          <w:p w:rsidR="0083463C" w:rsidRPr="002407F9" w:rsidRDefault="0083463C" w:rsidP="00BF3E57">
            <w:pPr>
              <w:pStyle w:val="TABLE-cell"/>
            </w:pPr>
            <w:r w:rsidRPr="002407F9">
              <w:t>shall be zero</w:t>
            </w:r>
          </w:p>
        </w:tc>
      </w:tr>
      <w:tr w:rsidR="0083463C" w:rsidRPr="002407F9" w:rsidTr="00BF3E57">
        <w:tblPrEx>
          <w:tblBorders>
            <w:top w:val="single" w:sz="6" w:space="0" w:color="auto"/>
            <w:left w:val="single" w:sz="6" w:space="0" w:color="auto"/>
            <w:bottom w:val="single" w:sz="6" w:space="0" w:color="auto"/>
            <w:right w:val="single" w:sz="6" w:space="0" w:color="auto"/>
          </w:tblBorders>
        </w:tblPrEx>
        <w:trPr>
          <w:cantSplit/>
          <w:jc w:val="center"/>
        </w:trPr>
        <w:tc>
          <w:tcPr>
            <w:tcW w:w="720" w:type="dxa"/>
            <w:tcBorders>
              <w:top w:val="single" w:sz="6" w:space="0" w:color="auto"/>
              <w:left w:val="single" w:sz="12" w:space="0" w:color="auto"/>
              <w:bottom w:val="single" w:sz="12" w:space="0" w:color="auto"/>
              <w:right w:val="single" w:sz="6" w:space="0" w:color="auto"/>
            </w:tcBorders>
          </w:tcPr>
          <w:p w:rsidR="0083463C" w:rsidRPr="002407F9" w:rsidRDefault="0083463C" w:rsidP="00BF3E57">
            <w:pPr>
              <w:pStyle w:val="TABLE-cell"/>
              <w:keepNext w:val="0"/>
              <w:jc w:val="right"/>
            </w:pPr>
            <w:r w:rsidRPr="002407F9">
              <w:lastRenderedPageBreak/>
              <w:t>31</w:t>
            </w:r>
          </w:p>
        </w:tc>
        <w:tc>
          <w:tcPr>
            <w:tcW w:w="1840" w:type="dxa"/>
            <w:tcBorders>
              <w:top w:val="single" w:sz="6" w:space="0" w:color="auto"/>
              <w:left w:val="single" w:sz="6" w:space="0" w:color="auto"/>
              <w:bottom w:val="single" w:sz="12" w:space="0" w:color="auto"/>
              <w:right w:val="single" w:sz="6" w:space="0" w:color="auto"/>
            </w:tcBorders>
          </w:tcPr>
          <w:p w:rsidR="0083463C" w:rsidRPr="002407F9" w:rsidRDefault="0083463C" w:rsidP="00BF3E57">
            <w:pPr>
              <w:pStyle w:val="TABLE-cell"/>
              <w:keepNext w:val="0"/>
            </w:pPr>
            <w:r w:rsidRPr="002407F9">
              <w:t>orderly</w:t>
            </w:r>
          </w:p>
        </w:tc>
        <w:tc>
          <w:tcPr>
            <w:tcW w:w="6800" w:type="dxa"/>
            <w:tcBorders>
              <w:top w:val="single" w:sz="6" w:space="0" w:color="auto"/>
              <w:left w:val="single" w:sz="6" w:space="0" w:color="auto"/>
              <w:bottom w:val="single" w:sz="12" w:space="0" w:color="auto"/>
              <w:right w:val="single" w:sz="12" w:space="0" w:color="auto"/>
            </w:tcBorders>
          </w:tcPr>
          <w:p w:rsidR="0083463C" w:rsidRPr="002407F9" w:rsidRDefault="0083463C" w:rsidP="00BF3E57">
            <w:pPr>
              <w:pStyle w:val="TABLE-cell"/>
              <w:keepNext w:val="0"/>
            </w:pPr>
            <w:r w:rsidRPr="002407F9">
              <w:rPr>
                <w:b/>
              </w:rPr>
              <w:t xml:space="preserve">SET (1): </w:t>
            </w:r>
            <w:r w:rsidRPr="002407F9">
              <w:t>The TPM received a TPM2_Shutdown() and a matching TPM2_Startup().</w:t>
            </w:r>
          </w:p>
          <w:p w:rsidR="0083463C" w:rsidRPr="002407F9" w:rsidRDefault="0083463C" w:rsidP="00BF3E57">
            <w:pPr>
              <w:pStyle w:val="TABLE-cell"/>
              <w:keepNext w:val="0"/>
            </w:pPr>
            <w:r w:rsidRPr="002407F9">
              <w:rPr>
                <w:b/>
              </w:rPr>
              <w:t xml:space="preserve">CLEAR (0): </w:t>
            </w:r>
            <w:r w:rsidRPr="002407F9">
              <w:t>TPM2_Startup(TPM_SU_CLEAR) was not preceded by a TPM2_Shutdown() of any type.</w:t>
            </w:r>
          </w:p>
          <w:p w:rsidR="0083463C" w:rsidRPr="002407F9" w:rsidRDefault="0083463C" w:rsidP="00BF3E57">
            <w:pPr>
              <w:pStyle w:val="Table-cell-note"/>
              <w:rPr>
                <w:highlight w:val="yellow"/>
              </w:rPr>
            </w:pPr>
            <w:r w:rsidRPr="002407F9">
              <w:t xml:space="preserve">NOTE </w:t>
            </w:r>
            <w:r w:rsidRPr="002407F9">
              <w:tab/>
              <w:t>A shutdown is orderly if the TPM receives a TPM2_Shutdown() of any type followed by a TPM2_Startup() of any type. However, the TPM will return an error if TPM2_Startup(TPM_SU_STATE) was not preceded by TPM2_Shutdown(TPM_SU_STATE).</w:t>
            </w:r>
          </w:p>
        </w:tc>
      </w:tr>
    </w:tbl>
    <w:p w:rsidR="0083463C" w:rsidRPr="002407F9" w:rsidRDefault="0083463C" w:rsidP="0083463C">
      <w:pPr>
        <w:pStyle w:val="Heading2"/>
        <w:rPr>
          <w:noProof/>
        </w:rPr>
      </w:pPr>
      <w:bookmarkStart w:id="1623" w:name="_Toc286047012"/>
      <w:bookmarkStart w:id="1624" w:name="_Toc288814941"/>
      <w:bookmarkStart w:id="1625" w:name="_Toc304539180"/>
      <w:bookmarkStart w:id="1626" w:name="_Toc308709720"/>
      <w:bookmarkStart w:id="1627" w:name="_Toc380749426"/>
      <w:bookmarkStart w:id="1628" w:name="_Toc384901732"/>
      <w:bookmarkStart w:id="1629" w:name="_Toc432512256"/>
      <w:bookmarkStart w:id="1630" w:name="_Toc443575596"/>
      <w:bookmarkStart w:id="1631" w:name="_Toc470517823"/>
      <w:bookmarkStart w:id="1632" w:name="_Toc462921043"/>
      <w:bookmarkStart w:id="1633" w:name="_Toc516154861"/>
      <w:bookmarkStart w:id="1634" w:name="_Toc20317592"/>
      <w:r w:rsidRPr="002407F9">
        <w:rPr>
          <w:noProof/>
        </w:rPr>
        <w:t>TPMA_MEMORY</w:t>
      </w:r>
      <w:bookmarkEnd w:id="1623"/>
      <w:bookmarkEnd w:id="1624"/>
      <w:bookmarkEnd w:id="1625"/>
      <w:bookmarkEnd w:id="1626"/>
      <w:bookmarkEnd w:id="1627"/>
      <w:bookmarkEnd w:id="1628"/>
      <w:bookmarkEnd w:id="1629"/>
      <w:bookmarkEnd w:id="1630"/>
      <w:bookmarkEnd w:id="1631"/>
      <w:bookmarkEnd w:id="1632"/>
      <w:bookmarkEnd w:id="1633"/>
      <w:bookmarkEnd w:id="1634"/>
    </w:p>
    <w:p w:rsidR="0083463C" w:rsidRPr="002407F9" w:rsidRDefault="0083463C" w:rsidP="0083463C">
      <w:pPr>
        <w:pStyle w:val="BodyText"/>
        <w:rPr>
          <w:noProof/>
        </w:rPr>
      </w:pPr>
      <w:r w:rsidRPr="002407F9">
        <w:rPr>
          <w:noProof/>
        </w:rPr>
        <w:t>This structure of this attribute is used to report the memory management method used by the TPM for transient objects and authorization sessions. This structure may be read using TPM2_GetCapability(</w:t>
      </w:r>
      <w:r w:rsidRPr="002407F9">
        <w:rPr>
          <w:i/>
          <w:noProof/>
        </w:rPr>
        <w:t>capability</w:t>
      </w:r>
      <w:r w:rsidRPr="002407F9">
        <w:rPr>
          <w:noProof/>
        </w:rPr>
        <w:t xml:space="preserve"> = TPM_CAP_TPM_PROPERTIES, </w:t>
      </w:r>
      <w:r w:rsidRPr="002407F9">
        <w:rPr>
          <w:i/>
          <w:noProof/>
        </w:rPr>
        <w:t>property</w:t>
      </w:r>
      <w:r w:rsidRPr="002407F9">
        <w:rPr>
          <w:noProof/>
        </w:rPr>
        <w:t xml:space="preserve"> = TPM_PT_MEMORY).</w:t>
      </w:r>
    </w:p>
    <w:p w:rsidR="0083463C" w:rsidRPr="002407F9" w:rsidRDefault="0083463C" w:rsidP="0083463C">
      <w:pPr>
        <w:pStyle w:val="BodyText"/>
        <w:rPr>
          <w:noProof/>
        </w:rPr>
      </w:pPr>
      <w:r w:rsidRPr="002407F9">
        <w:rPr>
          <w:noProof/>
        </w:rPr>
        <w:t>If the RAM memory is shared, then context save of a session may make it possible to load an additional transient object.</w:t>
      </w:r>
    </w:p>
    <w:p w:rsidR="0083463C" w:rsidRPr="002407F9" w:rsidRDefault="0083463C" w:rsidP="0083463C">
      <w:pPr>
        <w:pStyle w:val="TABLE-title"/>
        <w:rPr>
          <w:noProof/>
        </w:rPr>
      </w:pPr>
      <w:bookmarkStart w:id="1635" w:name="_Toc380749725"/>
      <w:bookmarkStart w:id="1636" w:name="_Toc384651387"/>
      <w:bookmarkStart w:id="1637" w:name="_Toc432512532"/>
      <w:bookmarkStart w:id="1638" w:name="_Toc443575870"/>
      <w:bookmarkStart w:id="1639" w:name="_Toc470518110"/>
      <w:bookmarkStart w:id="1640" w:name="_Toc462921325"/>
      <w:bookmarkStart w:id="1641" w:name="_Toc516155152"/>
      <w:bookmarkStart w:id="1642" w:name="_Toc2137608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36</w:t>
      </w:r>
      <w:r w:rsidRPr="002407F9">
        <w:rPr>
          <w:noProof/>
        </w:rPr>
        <w:fldChar w:fldCharType="end"/>
      </w:r>
      <w:r w:rsidRPr="002407F9">
        <w:rPr>
          <w:noProof/>
        </w:rPr>
        <w:t xml:space="preserve"> — Definition of (UINT32) TPMA_MEMORY Bits &lt;Out&gt;</w:t>
      </w:r>
      <w:bookmarkEnd w:id="1635"/>
      <w:bookmarkEnd w:id="1636"/>
      <w:bookmarkEnd w:id="1637"/>
      <w:bookmarkEnd w:id="1638"/>
      <w:bookmarkEnd w:id="1639"/>
      <w:bookmarkEnd w:id="1640"/>
      <w:bookmarkEnd w:id="1641"/>
      <w:bookmarkEnd w:id="1642"/>
    </w:p>
    <w:tbl>
      <w:tblPr>
        <w:tblW w:w="93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30"/>
        <w:gridCol w:w="2340"/>
        <w:gridCol w:w="6390"/>
      </w:tblGrid>
      <w:tr w:rsidR="0083463C" w:rsidRPr="002407F9" w:rsidTr="00BF3E57">
        <w:trPr>
          <w:jc w:val="center"/>
        </w:trPr>
        <w:tc>
          <w:tcPr>
            <w:tcW w:w="630" w:type="dxa"/>
            <w:tcBorders>
              <w:top w:val="single" w:sz="12" w:space="0" w:color="auto"/>
              <w:bottom w:val="single" w:sz="12" w:space="0" w:color="auto"/>
            </w:tcBorders>
          </w:tcPr>
          <w:p w:rsidR="0083463C" w:rsidRPr="002407F9" w:rsidRDefault="0083463C" w:rsidP="00BF3E57">
            <w:pPr>
              <w:pStyle w:val="TABLE-col-heading"/>
              <w:jc w:val="center"/>
              <w:rPr>
                <w:noProof/>
              </w:rPr>
            </w:pPr>
            <w:r w:rsidRPr="002407F9">
              <w:rPr>
                <w:noProof/>
              </w:rPr>
              <w:t>Bit</w:t>
            </w:r>
          </w:p>
        </w:tc>
        <w:tc>
          <w:tcPr>
            <w:tcW w:w="234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639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Definition</w:t>
            </w:r>
          </w:p>
        </w:tc>
      </w:tr>
      <w:tr w:rsidR="0083463C" w:rsidRPr="002407F9" w:rsidTr="00BF3E57">
        <w:trPr>
          <w:jc w:val="center"/>
        </w:trPr>
        <w:tc>
          <w:tcPr>
            <w:tcW w:w="630" w:type="dxa"/>
          </w:tcPr>
          <w:p w:rsidR="0083463C" w:rsidRPr="002407F9" w:rsidRDefault="0083463C" w:rsidP="00BF3E57">
            <w:pPr>
              <w:pStyle w:val="TABLE-cell"/>
              <w:jc w:val="right"/>
            </w:pPr>
            <w:r w:rsidRPr="002407F9">
              <w:t>0</w:t>
            </w:r>
          </w:p>
        </w:tc>
        <w:tc>
          <w:tcPr>
            <w:tcW w:w="2340" w:type="dxa"/>
          </w:tcPr>
          <w:p w:rsidR="0083463C" w:rsidRPr="002407F9" w:rsidRDefault="0083463C" w:rsidP="00BF3E57">
            <w:pPr>
              <w:pStyle w:val="TABLE-cell"/>
            </w:pPr>
            <w:r w:rsidRPr="002407F9">
              <w:t>sharedRAM</w:t>
            </w:r>
          </w:p>
        </w:tc>
        <w:tc>
          <w:tcPr>
            <w:tcW w:w="6390" w:type="dxa"/>
          </w:tcPr>
          <w:p w:rsidR="0083463C" w:rsidRPr="002407F9" w:rsidRDefault="0083463C" w:rsidP="00BF3E57">
            <w:pPr>
              <w:pStyle w:val="TABLE-cell"/>
            </w:pPr>
            <w:r w:rsidRPr="002407F9">
              <w:rPr>
                <w:b/>
              </w:rPr>
              <w:t xml:space="preserve">SET (1): </w:t>
            </w:r>
            <w:r w:rsidRPr="002407F9">
              <w:t>indicates that the RAM memory used for authorization session contexts is shared with the memory used for transient objects</w:t>
            </w:r>
          </w:p>
          <w:p w:rsidR="0083463C" w:rsidRPr="002407F9" w:rsidRDefault="0083463C" w:rsidP="00BF3E57">
            <w:pPr>
              <w:pStyle w:val="TABLE-cell"/>
            </w:pPr>
            <w:r w:rsidRPr="002407F9">
              <w:rPr>
                <w:b/>
              </w:rPr>
              <w:t>CLEAR (0):</w:t>
            </w:r>
            <w:r w:rsidRPr="002407F9">
              <w:t xml:space="preserve"> indicates that the memory used for authorization sessions is not shared with memory used for transient objects </w:t>
            </w:r>
          </w:p>
        </w:tc>
      </w:tr>
      <w:tr w:rsidR="0083463C" w:rsidRPr="002407F9" w:rsidTr="00BF3E57">
        <w:trPr>
          <w:jc w:val="center"/>
        </w:trPr>
        <w:tc>
          <w:tcPr>
            <w:tcW w:w="630" w:type="dxa"/>
          </w:tcPr>
          <w:p w:rsidR="0083463C" w:rsidRPr="002407F9" w:rsidRDefault="0083463C" w:rsidP="00BF3E57">
            <w:pPr>
              <w:pStyle w:val="TABLE-cell"/>
              <w:jc w:val="right"/>
            </w:pPr>
            <w:r w:rsidRPr="002407F9">
              <w:t>1</w:t>
            </w:r>
          </w:p>
        </w:tc>
        <w:tc>
          <w:tcPr>
            <w:tcW w:w="2340" w:type="dxa"/>
          </w:tcPr>
          <w:p w:rsidR="0083463C" w:rsidRPr="002407F9" w:rsidRDefault="0083463C" w:rsidP="00BF3E57">
            <w:pPr>
              <w:pStyle w:val="TABLE-cell"/>
            </w:pPr>
            <w:r w:rsidRPr="002407F9">
              <w:t>sharedNV</w:t>
            </w:r>
          </w:p>
        </w:tc>
        <w:tc>
          <w:tcPr>
            <w:tcW w:w="6390" w:type="dxa"/>
          </w:tcPr>
          <w:p w:rsidR="0083463C" w:rsidRPr="002407F9" w:rsidRDefault="0083463C" w:rsidP="00BF3E57">
            <w:pPr>
              <w:pStyle w:val="TABLE-cell"/>
            </w:pPr>
            <w:r w:rsidRPr="002407F9">
              <w:rPr>
                <w:b/>
              </w:rPr>
              <w:t xml:space="preserve">SET (1): </w:t>
            </w:r>
            <w:r w:rsidRPr="002407F9">
              <w:t>indicates that the NV memory used for persistent objects is shared with the NV memory used for NV Index values</w:t>
            </w:r>
          </w:p>
          <w:p w:rsidR="0083463C" w:rsidRPr="002407F9" w:rsidRDefault="0083463C" w:rsidP="00BF3E57">
            <w:pPr>
              <w:pStyle w:val="TABLE-cell"/>
              <w:rPr>
                <w:b/>
              </w:rPr>
            </w:pPr>
            <w:r w:rsidRPr="002407F9">
              <w:rPr>
                <w:b/>
              </w:rPr>
              <w:t>CLEAR (0):</w:t>
            </w:r>
            <w:r w:rsidRPr="002407F9">
              <w:t xml:space="preserve"> indicates that the persistent objects and NV Index values are allocated from separate sections of NV</w:t>
            </w:r>
          </w:p>
        </w:tc>
      </w:tr>
      <w:tr w:rsidR="0083463C" w:rsidRPr="002407F9" w:rsidTr="00BF3E57">
        <w:trPr>
          <w:jc w:val="center"/>
        </w:trPr>
        <w:tc>
          <w:tcPr>
            <w:tcW w:w="630" w:type="dxa"/>
          </w:tcPr>
          <w:p w:rsidR="0083463C" w:rsidRPr="002407F9" w:rsidRDefault="0083463C" w:rsidP="00BF3E57">
            <w:pPr>
              <w:pStyle w:val="TABLE-cell"/>
              <w:jc w:val="right"/>
            </w:pPr>
            <w:r w:rsidRPr="002407F9">
              <w:t>2</w:t>
            </w:r>
          </w:p>
        </w:tc>
        <w:tc>
          <w:tcPr>
            <w:tcW w:w="2340" w:type="dxa"/>
          </w:tcPr>
          <w:p w:rsidR="0083463C" w:rsidRPr="002407F9" w:rsidRDefault="0083463C" w:rsidP="00BF3E57">
            <w:pPr>
              <w:pStyle w:val="TABLE-cell"/>
            </w:pPr>
            <w:r w:rsidRPr="002407F9">
              <w:t>objectCopiedToRam</w:t>
            </w:r>
          </w:p>
        </w:tc>
        <w:tc>
          <w:tcPr>
            <w:tcW w:w="6390" w:type="dxa"/>
          </w:tcPr>
          <w:p w:rsidR="0083463C" w:rsidRPr="002407F9" w:rsidRDefault="0083463C" w:rsidP="00BF3E57">
            <w:pPr>
              <w:pStyle w:val="TABLE-cell"/>
            </w:pPr>
            <w:r w:rsidRPr="002407F9">
              <w:rPr>
                <w:b/>
              </w:rPr>
              <w:t xml:space="preserve">SET (1): </w:t>
            </w:r>
            <w:r w:rsidRPr="002407F9">
              <w:t>indicates that the TPM copies persistent objects to a transient-object slot in RAM when the persistent object is referenced in a command. The TRM is required to make sure that an object slot is available.</w:t>
            </w:r>
          </w:p>
          <w:p w:rsidR="0083463C" w:rsidRPr="002407F9" w:rsidRDefault="0083463C" w:rsidP="00BF3E57">
            <w:pPr>
              <w:pStyle w:val="TABLE-cell"/>
              <w:rPr>
                <w:b/>
              </w:rPr>
            </w:pPr>
            <w:r w:rsidRPr="002407F9">
              <w:rPr>
                <w:b/>
              </w:rPr>
              <w:t>CLEAR (0):</w:t>
            </w:r>
            <w:r w:rsidRPr="002407F9">
              <w:t xml:space="preserve"> indicates that the TPM does not use transient-object slots when persistent objects are referenced</w:t>
            </w:r>
          </w:p>
        </w:tc>
      </w:tr>
      <w:tr w:rsidR="0083463C" w:rsidRPr="002407F9" w:rsidTr="00BF3E57">
        <w:trPr>
          <w:jc w:val="center"/>
        </w:trPr>
        <w:tc>
          <w:tcPr>
            <w:tcW w:w="630" w:type="dxa"/>
          </w:tcPr>
          <w:p w:rsidR="0083463C" w:rsidRPr="002407F9" w:rsidRDefault="0083463C" w:rsidP="00BF3E57">
            <w:pPr>
              <w:pStyle w:val="TABLE-cell"/>
              <w:keepNext w:val="0"/>
              <w:jc w:val="right"/>
            </w:pPr>
            <w:r w:rsidRPr="002407F9">
              <w:t>31:3</w:t>
            </w:r>
          </w:p>
        </w:tc>
        <w:tc>
          <w:tcPr>
            <w:tcW w:w="2340" w:type="dxa"/>
          </w:tcPr>
          <w:p w:rsidR="0083463C" w:rsidRPr="002407F9" w:rsidRDefault="0083463C" w:rsidP="00BF3E57">
            <w:pPr>
              <w:pStyle w:val="TABLE-cell"/>
              <w:keepNext w:val="0"/>
            </w:pPr>
            <w:r w:rsidRPr="002407F9">
              <w:t>Reserved</w:t>
            </w:r>
          </w:p>
        </w:tc>
        <w:tc>
          <w:tcPr>
            <w:tcW w:w="6390" w:type="dxa"/>
          </w:tcPr>
          <w:p w:rsidR="0083463C" w:rsidRPr="002407F9" w:rsidRDefault="0083463C" w:rsidP="00BF3E57">
            <w:pPr>
              <w:pStyle w:val="TABLE-cell"/>
              <w:keepNext w:val="0"/>
            </w:pPr>
            <w:r w:rsidRPr="002407F9">
              <w:t>shall be zero</w:t>
            </w:r>
          </w:p>
        </w:tc>
      </w:tr>
    </w:tbl>
    <w:p w:rsidR="0083463C" w:rsidRPr="002407F9" w:rsidRDefault="0083463C" w:rsidP="0083463C">
      <w:pPr>
        <w:pStyle w:val="Heading2"/>
        <w:rPr>
          <w:noProof/>
        </w:rPr>
      </w:pPr>
      <w:bookmarkStart w:id="1643" w:name="_Toc308709721"/>
      <w:bookmarkStart w:id="1644" w:name="_Toc380749427"/>
      <w:bookmarkStart w:id="1645" w:name="_Toc384901733"/>
      <w:bookmarkStart w:id="1646" w:name="_Toc432512257"/>
      <w:bookmarkStart w:id="1647" w:name="_Toc443575597"/>
      <w:bookmarkStart w:id="1648" w:name="_Toc470517824"/>
      <w:bookmarkStart w:id="1649" w:name="_Toc462921044"/>
      <w:bookmarkStart w:id="1650" w:name="_Toc516154862"/>
      <w:bookmarkStart w:id="1651" w:name="_Toc20317593"/>
      <w:bookmarkStart w:id="1652" w:name="_Toc286047013"/>
      <w:bookmarkStart w:id="1653" w:name="_Toc288814942"/>
      <w:bookmarkStart w:id="1654" w:name="_Toc304539181"/>
      <w:r w:rsidRPr="002407F9">
        <w:rPr>
          <w:noProof/>
        </w:rPr>
        <w:lastRenderedPageBreak/>
        <w:t>TPMA_CC (Command Code Attributes)</w:t>
      </w:r>
      <w:bookmarkEnd w:id="1643"/>
      <w:bookmarkEnd w:id="1644"/>
      <w:bookmarkEnd w:id="1645"/>
      <w:bookmarkEnd w:id="1646"/>
      <w:bookmarkEnd w:id="1647"/>
      <w:bookmarkEnd w:id="1648"/>
      <w:bookmarkEnd w:id="1649"/>
      <w:bookmarkEnd w:id="1650"/>
      <w:bookmarkEnd w:id="1651"/>
    </w:p>
    <w:p w:rsidR="0083463C" w:rsidRPr="002407F9" w:rsidRDefault="0083463C" w:rsidP="0083463C">
      <w:pPr>
        <w:pStyle w:val="Heading3"/>
        <w:rPr>
          <w:noProof/>
        </w:rPr>
      </w:pPr>
      <w:bookmarkStart w:id="1655" w:name="_Toc308709722"/>
      <w:bookmarkStart w:id="1656" w:name="_Toc380749428"/>
      <w:bookmarkStart w:id="1657" w:name="_Toc384901734"/>
      <w:bookmarkStart w:id="1658" w:name="_Toc432512258"/>
      <w:bookmarkStart w:id="1659" w:name="_Toc443575598"/>
      <w:bookmarkStart w:id="1660" w:name="_Toc470517825"/>
      <w:bookmarkStart w:id="1661" w:name="_Toc462921045"/>
      <w:bookmarkStart w:id="1662" w:name="_Toc516154863"/>
      <w:bookmarkStart w:id="1663" w:name="_Toc20317594"/>
      <w:r w:rsidRPr="002407F9">
        <w:rPr>
          <w:noProof/>
        </w:rPr>
        <w:t>Introduction</w:t>
      </w:r>
      <w:bookmarkEnd w:id="1655"/>
      <w:bookmarkEnd w:id="1656"/>
      <w:bookmarkEnd w:id="1657"/>
      <w:bookmarkEnd w:id="1658"/>
      <w:bookmarkEnd w:id="1659"/>
      <w:bookmarkEnd w:id="1660"/>
      <w:bookmarkEnd w:id="1661"/>
      <w:bookmarkEnd w:id="1662"/>
      <w:bookmarkEnd w:id="1663"/>
    </w:p>
    <w:p w:rsidR="0083463C" w:rsidRPr="002407F9" w:rsidRDefault="0083463C" w:rsidP="0083463C">
      <w:pPr>
        <w:pStyle w:val="BodyText"/>
        <w:rPr>
          <w:noProof/>
        </w:rPr>
      </w:pPr>
      <w:r w:rsidRPr="002407F9">
        <w:rPr>
          <w:noProof/>
        </w:rPr>
        <w:t>This structure defines the attributes of a command from a context management perspective. The fields of the structure indicate to the TPM Resource Manager (TRM) the number of resources required by a command and how the command affects the TPM’s resources.</w:t>
      </w:r>
    </w:p>
    <w:p w:rsidR="0083463C" w:rsidRPr="002407F9" w:rsidRDefault="0083463C" w:rsidP="0083463C">
      <w:pPr>
        <w:pStyle w:val="BodyText"/>
        <w:rPr>
          <w:noProof/>
        </w:rPr>
      </w:pPr>
      <w:r w:rsidRPr="002407F9">
        <w:rPr>
          <w:noProof/>
        </w:rPr>
        <w:t>This structure is only used in a list returned by the TPM in response to TPM2_GetCapability(capability = TPM_CAP_COMMANDS).</w:t>
      </w:r>
    </w:p>
    <w:p w:rsidR="0083463C" w:rsidRPr="002407F9" w:rsidRDefault="0083463C" w:rsidP="0083463C">
      <w:pPr>
        <w:pStyle w:val="BodyText"/>
        <w:rPr>
          <w:noProof/>
        </w:rPr>
      </w:pPr>
      <w:r w:rsidRPr="002407F9">
        <w:rPr>
          <w:noProof/>
        </w:rPr>
        <w:t xml:space="preserve">For a command to the TPM, only the </w:t>
      </w:r>
      <w:r w:rsidRPr="002407F9">
        <w:rPr>
          <w:i/>
          <w:noProof/>
        </w:rPr>
        <w:t>commandIndex</w:t>
      </w:r>
      <w:r w:rsidRPr="002407F9">
        <w:rPr>
          <w:noProof/>
        </w:rPr>
        <w:t xml:space="preserve"> field and </w:t>
      </w:r>
      <w:r w:rsidRPr="002407F9">
        <w:rPr>
          <w:i/>
          <w:noProof/>
        </w:rPr>
        <w:t>V</w:t>
      </w:r>
      <w:r w:rsidRPr="002407F9">
        <w:rPr>
          <w:noProof/>
        </w:rPr>
        <w:t xml:space="preserve"> attribute are allowed to be non-zero.</w:t>
      </w:r>
    </w:p>
    <w:p w:rsidR="0083463C" w:rsidRPr="002407F9" w:rsidRDefault="0083463C" w:rsidP="0083463C">
      <w:pPr>
        <w:pStyle w:val="Heading3"/>
        <w:rPr>
          <w:noProof/>
        </w:rPr>
      </w:pPr>
      <w:bookmarkStart w:id="1664" w:name="_Toc308709723"/>
      <w:bookmarkStart w:id="1665" w:name="_Toc380749429"/>
      <w:bookmarkStart w:id="1666" w:name="_Toc384901735"/>
      <w:bookmarkStart w:id="1667" w:name="_Toc432512259"/>
      <w:bookmarkStart w:id="1668" w:name="_Toc443575599"/>
      <w:bookmarkStart w:id="1669" w:name="_Toc470517826"/>
      <w:bookmarkStart w:id="1670" w:name="_Toc462921046"/>
      <w:bookmarkStart w:id="1671" w:name="_Toc516154864"/>
      <w:bookmarkStart w:id="1672" w:name="_Toc20317595"/>
      <w:r w:rsidRPr="002407F9">
        <w:rPr>
          <w:noProof/>
        </w:rPr>
        <w:t>Structure Definition</w:t>
      </w:r>
      <w:bookmarkEnd w:id="1664"/>
      <w:bookmarkEnd w:id="1665"/>
      <w:bookmarkEnd w:id="1666"/>
      <w:bookmarkEnd w:id="1667"/>
      <w:bookmarkEnd w:id="1668"/>
      <w:bookmarkEnd w:id="1669"/>
      <w:bookmarkEnd w:id="1670"/>
      <w:bookmarkEnd w:id="1671"/>
      <w:bookmarkEnd w:id="1672"/>
    </w:p>
    <w:p w:rsidR="0083463C" w:rsidRPr="002407F9" w:rsidRDefault="0083463C" w:rsidP="0083463C">
      <w:pPr>
        <w:pStyle w:val="TABLE-title"/>
        <w:rPr>
          <w:noProof/>
        </w:rPr>
      </w:pPr>
      <w:bookmarkStart w:id="1673" w:name="_Ref435084841"/>
      <w:bookmarkStart w:id="1674" w:name="_Toc380749726"/>
      <w:bookmarkStart w:id="1675" w:name="_Toc384651388"/>
      <w:bookmarkStart w:id="1676" w:name="_Toc432512533"/>
      <w:bookmarkStart w:id="1677" w:name="_Toc443575871"/>
      <w:bookmarkStart w:id="1678" w:name="_Toc470518111"/>
      <w:bookmarkStart w:id="1679" w:name="_Toc462921326"/>
      <w:bookmarkStart w:id="1680" w:name="_Toc516155153"/>
      <w:bookmarkStart w:id="1681" w:name="_Toc2137608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37</w:t>
      </w:r>
      <w:r w:rsidRPr="002407F9">
        <w:rPr>
          <w:noProof/>
        </w:rPr>
        <w:fldChar w:fldCharType="end"/>
      </w:r>
      <w:bookmarkEnd w:id="1673"/>
      <w:r w:rsidRPr="002407F9">
        <w:rPr>
          <w:noProof/>
        </w:rPr>
        <w:t xml:space="preserve"> — Definition of (TPM_CC) TPMA_CC Bits &lt;OUT&gt;</w:t>
      </w:r>
      <w:bookmarkEnd w:id="1674"/>
      <w:bookmarkEnd w:id="1675"/>
      <w:bookmarkEnd w:id="1676"/>
      <w:bookmarkEnd w:id="1677"/>
      <w:bookmarkEnd w:id="1678"/>
      <w:bookmarkEnd w:id="1679"/>
      <w:bookmarkEnd w:id="1680"/>
      <w:bookmarkEnd w:id="1681"/>
    </w:p>
    <w:tbl>
      <w:tblPr>
        <w:tblW w:w="93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20"/>
        <w:gridCol w:w="2160"/>
        <w:gridCol w:w="6480"/>
      </w:tblGrid>
      <w:tr w:rsidR="0083463C" w:rsidRPr="002407F9" w:rsidTr="00BF3E57">
        <w:trPr>
          <w:cantSplit/>
          <w:tblHeader/>
          <w:jc w:val="center"/>
        </w:trPr>
        <w:tc>
          <w:tcPr>
            <w:tcW w:w="720" w:type="dxa"/>
            <w:tcBorders>
              <w:top w:val="single" w:sz="12" w:space="0" w:color="auto"/>
              <w:bottom w:val="single" w:sz="12" w:space="0" w:color="auto"/>
            </w:tcBorders>
          </w:tcPr>
          <w:p w:rsidR="0083463C" w:rsidRPr="002407F9" w:rsidRDefault="0083463C" w:rsidP="00BF3E57">
            <w:pPr>
              <w:pStyle w:val="TABLE-col-heading"/>
              <w:jc w:val="center"/>
              <w:rPr>
                <w:noProof/>
              </w:rPr>
            </w:pPr>
            <w:r w:rsidRPr="002407F9">
              <w:rPr>
                <w:noProof/>
              </w:rPr>
              <w:t>Bit</w:t>
            </w:r>
          </w:p>
        </w:tc>
        <w:tc>
          <w:tcPr>
            <w:tcW w:w="21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64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Definition</w:t>
            </w:r>
          </w:p>
        </w:tc>
      </w:tr>
      <w:tr w:rsidR="0083463C" w:rsidRPr="002407F9" w:rsidTr="00BF3E57">
        <w:trPr>
          <w:cantSplit/>
          <w:jc w:val="center"/>
        </w:trPr>
        <w:tc>
          <w:tcPr>
            <w:tcW w:w="720" w:type="dxa"/>
            <w:tcBorders>
              <w:top w:val="single" w:sz="12" w:space="0" w:color="auto"/>
            </w:tcBorders>
          </w:tcPr>
          <w:p w:rsidR="0083463C" w:rsidRPr="002407F9" w:rsidRDefault="0083463C" w:rsidP="00BF3E57">
            <w:pPr>
              <w:pStyle w:val="TABLE-cell"/>
              <w:jc w:val="right"/>
            </w:pPr>
            <w:r w:rsidRPr="002407F9">
              <w:t>15:0</w:t>
            </w:r>
          </w:p>
        </w:tc>
        <w:tc>
          <w:tcPr>
            <w:tcW w:w="2160" w:type="dxa"/>
            <w:tcBorders>
              <w:top w:val="single" w:sz="12" w:space="0" w:color="auto"/>
            </w:tcBorders>
          </w:tcPr>
          <w:p w:rsidR="0083463C" w:rsidRPr="002407F9" w:rsidRDefault="0083463C" w:rsidP="00BF3E57">
            <w:pPr>
              <w:pStyle w:val="TABLE-cell"/>
            </w:pPr>
            <w:r w:rsidRPr="002407F9">
              <w:t>commandIndex</w:t>
            </w:r>
          </w:p>
        </w:tc>
        <w:tc>
          <w:tcPr>
            <w:tcW w:w="6480" w:type="dxa"/>
            <w:tcBorders>
              <w:top w:val="single" w:sz="12" w:space="0" w:color="auto"/>
            </w:tcBorders>
          </w:tcPr>
          <w:p w:rsidR="0083463C" w:rsidRPr="002407F9" w:rsidRDefault="0083463C" w:rsidP="00BF3E57">
            <w:pPr>
              <w:pStyle w:val="TABLE-cell"/>
            </w:pPr>
            <w:r w:rsidRPr="002407F9">
              <w:t>indicates the command being selected</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21:16</w:t>
            </w:r>
          </w:p>
        </w:tc>
        <w:tc>
          <w:tcPr>
            <w:tcW w:w="2160" w:type="dxa"/>
          </w:tcPr>
          <w:p w:rsidR="0083463C" w:rsidRPr="002407F9" w:rsidRDefault="0083463C" w:rsidP="00BF3E57">
            <w:pPr>
              <w:pStyle w:val="TABLE-cell"/>
            </w:pPr>
            <w:r w:rsidRPr="002407F9">
              <w:t>Reserved</w:t>
            </w:r>
          </w:p>
        </w:tc>
        <w:tc>
          <w:tcPr>
            <w:tcW w:w="6480" w:type="dxa"/>
          </w:tcPr>
          <w:p w:rsidR="0083463C" w:rsidRPr="002407F9" w:rsidRDefault="0083463C" w:rsidP="00BF3E57">
            <w:pPr>
              <w:pStyle w:val="TABLE-cell"/>
              <w:rPr>
                <w:b/>
              </w:rPr>
            </w:pPr>
            <w:r w:rsidRPr="002407F9">
              <w:t>shall be zero</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22</w:t>
            </w:r>
          </w:p>
        </w:tc>
        <w:tc>
          <w:tcPr>
            <w:tcW w:w="2160" w:type="dxa"/>
          </w:tcPr>
          <w:p w:rsidR="0083463C" w:rsidRPr="002407F9" w:rsidRDefault="0083463C" w:rsidP="00BF3E57">
            <w:pPr>
              <w:pStyle w:val="TABLE-cell"/>
            </w:pPr>
            <w:r w:rsidRPr="002407F9">
              <w:t>nv</w:t>
            </w:r>
          </w:p>
        </w:tc>
        <w:tc>
          <w:tcPr>
            <w:tcW w:w="6480" w:type="dxa"/>
          </w:tcPr>
          <w:p w:rsidR="0083463C" w:rsidRPr="002407F9" w:rsidRDefault="0083463C" w:rsidP="00BF3E57">
            <w:pPr>
              <w:pStyle w:val="TABLE-cell"/>
            </w:pPr>
            <w:r w:rsidRPr="002407F9">
              <w:rPr>
                <w:b/>
              </w:rPr>
              <w:t xml:space="preserve">SET (1): </w:t>
            </w:r>
            <w:r w:rsidRPr="002407F9">
              <w:t>indicates that the command may write to NV</w:t>
            </w:r>
          </w:p>
          <w:p w:rsidR="0083463C" w:rsidRPr="002407F9" w:rsidRDefault="0083463C" w:rsidP="00BF3E57">
            <w:pPr>
              <w:pStyle w:val="TABLE-cell"/>
            </w:pPr>
            <w:r w:rsidRPr="002407F9">
              <w:rPr>
                <w:b/>
              </w:rPr>
              <w:t xml:space="preserve">CLEAR (0): </w:t>
            </w:r>
            <w:r w:rsidRPr="002407F9">
              <w:t>indicates that the command does not write to NV</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23</w:t>
            </w:r>
          </w:p>
        </w:tc>
        <w:tc>
          <w:tcPr>
            <w:tcW w:w="2160" w:type="dxa"/>
          </w:tcPr>
          <w:p w:rsidR="0083463C" w:rsidRPr="002407F9" w:rsidRDefault="0083463C" w:rsidP="00BF3E57">
            <w:pPr>
              <w:pStyle w:val="TABLE-cell"/>
            </w:pPr>
            <w:r w:rsidRPr="002407F9">
              <w:t>extensive</w:t>
            </w:r>
          </w:p>
        </w:tc>
        <w:tc>
          <w:tcPr>
            <w:tcW w:w="6480" w:type="dxa"/>
          </w:tcPr>
          <w:p w:rsidR="0083463C" w:rsidRPr="002407F9" w:rsidRDefault="0083463C" w:rsidP="00BF3E57">
            <w:pPr>
              <w:pStyle w:val="TABLE-cell"/>
            </w:pPr>
            <w:r w:rsidRPr="002407F9">
              <w:rPr>
                <w:b/>
              </w:rPr>
              <w:t xml:space="preserve">SET (1): </w:t>
            </w:r>
            <w:r w:rsidRPr="002407F9">
              <w:t>This command could flush any number of loaded contexts.</w:t>
            </w:r>
          </w:p>
          <w:p w:rsidR="0083463C" w:rsidRPr="002407F9" w:rsidRDefault="0083463C" w:rsidP="00BF3E57">
            <w:pPr>
              <w:pStyle w:val="TABLE-cell"/>
            </w:pPr>
            <w:r w:rsidRPr="002407F9">
              <w:rPr>
                <w:b/>
              </w:rPr>
              <w:t xml:space="preserve">CLEAR (0): </w:t>
            </w:r>
            <w:r w:rsidRPr="002407F9">
              <w:t xml:space="preserve">no additional changes other than indicated by the </w:t>
            </w:r>
            <w:r w:rsidRPr="002407F9">
              <w:rPr>
                <w:i/>
              </w:rPr>
              <w:t>flushed</w:t>
            </w:r>
            <w:r w:rsidRPr="002407F9">
              <w:t xml:space="preserve"> attribute</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24</w:t>
            </w:r>
          </w:p>
        </w:tc>
        <w:tc>
          <w:tcPr>
            <w:tcW w:w="2160" w:type="dxa"/>
          </w:tcPr>
          <w:p w:rsidR="0083463C" w:rsidRPr="002407F9" w:rsidRDefault="0083463C" w:rsidP="00BF3E57">
            <w:pPr>
              <w:pStyle w:val="TABLE-cell"/>
            </w:pPr>
            <w:r w:rsidRPr="002407F9">
              <w:t>flushed</w:t>
            </w:r>
          </w:p>
        </w:tc>
        <w:tc>
          <w:tcPr>
            <w:tcW w:w="6480" w:type="dxa"/>
          </w:tcPr>
          <w:p w:rsidR="0083463C" w:rsidRPr="002407F9" w:rsidRDefault="0083463C" w:rsidP="00BF3E57">
            <w:pPr>
              <w:pStyle w:val="TABLE-cell"/>
            </w:pPr>
            <w:r w:rsidRPr="002407F9">
              <w:rPr>
                <w:b/>
              </w:rPr>
              <w:t xml:space="preserve">SET (1): </w:t>
            </w:r>
            <w:r w:rsidRPr="002407F9">
              <w:t>The context associated with any transient handle in the command will be flushed when this command completes.</w:t>
            </w:r>
          </w:p>
          <w:p w:rsidR="0083463C" w:rsidRPr="002407F9" w:rsidRDefault="0083463C" w:rsidP="00BF3E57">
            <w:pPr>
              <w:pStyle w:val="TABLE-cell"/>
              <w:rPr>
                <w:b/>
              </w:rPr>
            </w:pPr>
            <w:r w:rsidRPr="002407F9">
              <w:rPr>
                <w:b/>
              </w:rPr>
              <w:t xml:space="preserve">CLEAR (0): </w:t>
            </w:r>
            <w:r w:rsidRPr="002407F9">
              <w:t>No context is flushed as a side effect of this command.</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27:25</w:t>
            </w:r>
          </w:p>
        </w:tc>
        <w:tc>
          <w:tcPr>
            <w:tcW w:w="2160" w:type="dxa"/>
          </w:tcPr>
          <w:p w:rsidR="0083463C" w:rsidRPr="002407F9" w:rsidRDefault="0083463C" w:rsidP="00BF3E57">
            <w:pPr>
              <w:pStyle w:val="TABLE-cell"/>
            </w:pPr>
            <w:r w:rsidRPr="002407F9">
              <w:t>cHandles</w:t>
            </w:r>
          </w:p>
        </w:tc>
        <w:tc>
          <w:tcPr>
            <w:tcW w:w="6480" w:type="dxa"/>
          </w:tcPr>
          <w:p w:rsidR="0083463C" w:rsidRPr="002407F9" w:rsidRDefault="0083463C" w:rsidP="00BF3E57">
            <w:pPr>
              <w:pStyle w:val="TABLE-cell"/>
            </w:pPr>
            <w:r w:rsidRPr="002407F9">
              <w:t>indicates the number of the handles in the handle area for this command</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28</w:t>
            </w:r>
          </w:p>
        </w:tc>
        <w:tc>
          <w:tcPr>
            <w:tcW w:w="2160" w:type="dxa"/>
          </w:tcPr>
          <w:p w:rsidR="0083463C" w:rsidRPr="002407F9" w:rsidRDefault="0083463C" w:rsidP="00BF3E57">
            <w:pPr>
              <w:pStyle w:val="TABLE-cell"/>
            </w:pPr>
            <w:r w:rsidRPr="002407F9">
              <w:t>rHandle</w:t>
            </w:r>
          </w:p>
        </w:tc>
        <w:tc>
          <w:tcPr>
            <w:tcW w:w="6480" w:type="dxa"/>
          </w:tcPr>
          <w:p w:rsidR="0083463C" w:rsidRPr="002407F9" w:rsidRDefault="0083463C" w:rsidP="00BF3E57">
            <w:pPr>
              <w:pStyle w:val="Table-cell-note"/>
            </w:pPr>
            <w:r w:rsidRPr="002407F9">
              <w:rPr>
                <w:b/>
              </w:rPr>
              <w:t xml:space="preserve">SET (1): </w:t>
            </w:r>
            <w:r w:rsidRPr="002407F9">
              <w:t>indicates the presence of the handle area in the response</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29</w:t>
            </w:r>
          </w:p>
        </w:tc>
        <w:tc>
          <w:tcPr>
            <w:tcW w:w="2160" w:type="dxa"/>
          </w:tcPr>
          <w:p w:rsidR="0083463C" w:rsidRPr="002407F9" w:rsidRDefault="0083463C" w:rsidP="00BF3E57">
            <w:pPr>
              <w:pStyle w:val="TABLE-cell"/>
            </w:pPr>
            <w:r w:rsidRPr="002407F9">
              <w:t>V</w:t>
            </w:r>
          </w:p>
        </w:tc>
        <w:tc>
          <w:tcPr>
            <w:tcW w:w="6480" w:type="dxa"/>
          </w:tcPr>
          <w:p w:rsidR="0083463C" w:rsidRPr="002407F9" w:rsidRDefault="0083463C" w:rsidP="00BF3E57">
            <w:pPr>
              <w:pStyle w:val="TABLE-cell"/>
            </w:pPr>
            <w:r w:rsidRPr="002407F9">
              <w:rPr>
                <w:b/>
              </w:rPr>
              <w:t>SET (1):</w:t>
            </w:r>
            <w:r w:rsidRPr="002407F9">
              <w:t xml:space="preserve"> indicates that the command is vendor-specific</w:t>
            </w:r>
          </w:p>
          <w:p w:rsidR="0083463C" w:rsidRPr="002407F9" w:rsidRDefault="0083463C" w:rsidP="00BF3E57">
            <w:pPr>
              <w:pStyle w:val="TABLE-cell"/>
            </w:pPr>
            <w:r w:rsidRPr="002407F9">
              <w:rPr>
                <w:b/>
              </w:rPr>
              <w:t>CLEAR (0):</w:t>
            </w:r>
            <w:r w:rsidRPr="002407F9">
              <w:t xml:space="preserve"> indicates that the command is defined in a version of this specification</w:t>
            </w:r>
          </w:p>
        </w:tc>
      </w:tr>
      <w:tr w:rsidR="0083463C" w:rsidRPr="002407F9" w:rsidTr="00BF3E57">
        <w:trPr>
          <w:cantSplit/>
          <w:jc w:val="center"/>
        </w:trPr>
        <w:tc>
          <w:tcPr>
            <w:tcW w:w="720" w:type="dxa"/>
          </w:tcPr>
          <w:p w:rsidR="0083463C" w:rsidRPr="002407F9" w:rsidRDefault="0083463C" w:rsidP="00BF3E57">
            <w:pPr>
              <w:pStyle w:val="TABLE-cell"/>
              <w:keepNext w:val="0"/>
              <w:jc w:val="right"/>
            </w:pPr>
            <w:r w:rsidRPr="002407F9">
              <w:t>31:30</w:t>
            </w:r>
          </w:p>
        </w:tc>
        <w:tc>
          <w:tcPr>
            <w:tcW w:w="2160" w:type="dxa"/>
          </w:tcPr>
          <w:p w:rsidR="0083463C" w:rsidRPr="002407F9" w:rsidRDefault="0083463C" w:rsidP="00BF3E57">
            <w:pPr>
              <w:pStyle w:val="TABLE-cell"/>
              <w:keepNext w:val="0"/>
            </w:pPr>
            <w:r w:rsidRPr="002407F9">
              <w:t>Res</w:t>
            </w:r>
          </w:p>
        </w:tc>
        <w:tc>
          <w:tcPr>
            <w:tcW w:w="6480" w:type="dxa"/>
          </w:tcPr>
          <w:p w:rsidR="0083463C" w:rsidRPr="002407F9" w:rsidRDefault="0083463C" w:rsidP="00BF3E57">
            <w:pPr>
              <w:pStyle w:val="TABLE-cell"/>
              <w:keepNext w:val="0"/>
            </w:pPr>
            <w:r w:rsidRPr="002407F9">
              <w:t>allocated for software; shall be zero</w:t>
            </w:r>
          </w:p>
        </w:tc>
      </w:tr>
    </w:tbl>
    <w:p w:rsidR="0083463C" w:rsidRPr="002407F9" w:rsidRDefault="0083463C" w:rsidP="0083463C">
      <w:pPr>
        <w:pStyle w:val="Heading3"/>
        <w:tabs>
          <w:tab w:val="left" w:pos="2340"/>
        </w:tabs>
        <w:rPr>
          <w:noProof/>
        </w:rPr>
      </w:pPr>
      <w:bookmarkStart w:id="1682" w:name="_Toc308709724"/>
      <w:bookmarkStart w:id="1683" w:name="_Toc380749430"/>
      <w:bookmarkStart w:id="1684" w:name="_Toc384901736"/>
      <w:bookmarkStart w:id="1685" w:name="_Toc432512260"/>
      <w:bookmarkStart w:id="1686" w:name="_Toc443575600"/>
      <w:bookmarkStart w:id="1687" w:name="_Toc470517827"/>
      <w:bookmarkStart w:id="1688" w:name="_Toc462921047"/>
      <w:bookmarkStart w:id="1689" w:name="_Toc516154865"/>
      <w:bookmarkStart w:id="1690" w:name="_Toc20317596"/>
      <w:r w:rsidRPr="002407F9">
        <w:rPr>
          <w:noProof/>
        </w:rPr>
        <w:t>Field Descriptions</w:t>
      </w:r>
      <w:bookmarkEnd w:id="1682"/>
      <w:bookmarkEnd w:id="1683"/>
      <w:bookmarkEnd w:id="1684"/>
      <w:bookmarkEnd w:id="1685"/>
      <w:bookmarkEnd w:id="1686"/>
      <w:bookmarkEnd w:id="1687"/>
      <w:bookmarkEnd w:id="1688"/>
      <w:bookmarkEnd w:id="1689"/>
      <w:bookmarkEnd w:id="1690"/>
    </w:p>
    <w:p w:rsidR="00EA7982" w:rsidRDefault="0083463C" w:rsidP="0083463C">
      <w:pPr>
        <w:pStyle w:val="Heading4"/>
        <w:tabs>
          <w:tab w:val="left" w:pos="2340"/>
        </w:tabs>
        <w:rPr>
          <w:noProof/>
        </w:rPr>
      </w:pPr>
      <w:bookmarkStart w:id="1691" w:name="_Toc308709725"/>
      <w:bookmarkStart w:id="1692" w:name="_Toc380749431"/>
      <w:bookmarkStart w:id="1693" w:name="_Toc384901737"/>
      <w:bookmarkStart w:id="1694" w:name="_Toc432512261"/>
      <w:bookmarkStart w:id="1695" w:name="_Toc443575601"/>
      <w:bookmarkStart w:id="1696" w:name="_Toc470517828"/>
      <w:bookmarkStart w:id="1697" w:name="_Toc462921048"/>
      <w:bookmarkStart w:id="1698" w:name="_Toc516154866"/>
      <w:bookmarkStart w:id="1699" w:name="_Toc20317597"/>
      <w:r w:rsidRPr="002407F9">
        <w:rPr>
          <w:noProof/>
        </w:rPr>
        <w:t xml:space="preserve">Bits[15:0] – </w:t>
      </w:r>
      <w:r w:rsidRPr="002407F9">
        <w:rPr>
          <w:i/>
          <w:noProof/>
        </w:rPr>
        <w:t>commandIndex</w:t>
      </w:r>
      <w:bookmarkEnd w:id="1691"/>
      <w:bookmarkEnd w:id="1692"/>
      <w:bookmarkEnd w:id="1693"/>
      <w:bookmarkEnd w:id="1694"/>
      <w:bookmarkEnd w:id="1695"/>
      <w:bookmarkEnd w:id="1696"/>
      <w:bookmarkEnd w:id="1697"/>
      <w:bookmarkEnd w:id="1698"/>
      <w:bookmarkEnd w:id="1699"/>
    </w:p>
    <w:p w:rsidR="0083463C" w:rsidRPr="002407F9" w:rsidRDefault="0083463C" w:rsidP="0083463C">
      <w:pPr>
        <w:pStyle w:val="BodyText"/>
        <w:keepNext w:val="0"/>
        <w:rPr>
          <w:noProof/>
        </w:rPr>
      </w:pPr>
      <w:r w:rsidRPr="002407F9">
        <w:rPr>
          <w:noProof/>
        </w:rPr>
        <w:t xml:space="preserve">This is the command index of the command in the set of commands. The two sets are defined by the </w:t>
      </w:r>
      <w:r w:rsidRPr="002407F9">
        <w:rPr>
          <w:i/>
          <w:noProof/>
        </w:rPr>
        <w:t>V</w:t>
      </w:r>
      <w:r w:rsidRPr="002407F9">
        <w:rPr>
          <w:noProof/>
        </w:rPr>
        <w:t xml:space="preserve"> attribute. If </w:t>
      </w:r>
      <w:r w:rsidRPr="002407F9">
        <w:rPr>
          <w:i/>
          <w:noProof/>
        </w:rPr>
        <w:t>V</w:t>
      </w:r>
      <w:r w:rsidRPr="002407F9">
        <w:rPr>
          <w:noProof/>
        </w:rPr>
        <w:t xml:space="preserve"> is zero, then the </w:t>
      </w:r>
      <w:r w:rsidRPr="002407F9">
        <w:rPr>
          <w:i/>
          <w:noProof/>
        </w:rPr>
        <w:t>commandIndex</w:t>
      </w:r>
      <w:r w:rsidRPr="002407F9">
        <w:rPr>
          <w:noProof/>
        </w:rPr>
        <w:t xml:space="preserve"> shall be in the set of commands defined in a version of this specification. If </w:t>
      </w:r>
      <w:r w:rsidRPr="002407F9">
        <w:rPr>
          <w:i/>
          <w:noProof/>
        </w:rPr>
        <w:t>V</w:t>
      </w:r>
      <w:r w:rsidRPr="002407F9">
        <w:rPr>
          <w:noProof/>
        </w:rPr>
        <w:t xml:space="preserve"> is one, then the meaning of </w:t>
      </w:r>
      <w:r w:rsidRPr="002407F9">
        <w:rPr>
          <w:i/>
          <w:noProof/>
        </w:rPr>
        <w:t>commandIndex</w:t>
      </w:r>
      <w:r w:rsidRPr="002407F9">
        <w:rPr>
          <w:noProof/>
        </w:rPr>
        <w:t xml:space="preserve"> is as determined by the TPM vendor.</w:t>
      </w:r>
    </w:p>
    <w:p w:rsidR="0083463C" w:rsidRPr="002407F9" w:rsidRDefault="0083463C" w:rsidP="0083463C">
      <w:pPr>
        <w:pStyle w:val="Heading4"/>
        <w:tabs>
          <w:tab w:val="left" w:pos="2340"/>
        </w:tabs>
        <w:rPr>
          <w:noProof/>
        </w:rPr>
      </w:pPr>
      <w:bookmarkStart w:id="1700" w:name="_Toc308709726"/>
      <w:bookmarkStart w:id="1701" w:name="_Toc380749432"/>
      <w:bookmarkStart w:id="1702" w:name="_Toc384901738"/>
      <w:bookmarkStart w:id="1703" w:name="_Toc432512262"/>
      <w:bookmarkStart w:id="1704" w:name="_Toc443575602"/>
      <w:bookmarkStart w:id="1705" w:name="_Toc470517829"/>
      <w:bookmarkStart w:id="1706" w:name="_Toc462921049"/>
      <w:bookmarkStart w:id="1707" w:name="_Toc516154867"/>
      <w:bookmarkStart w:id="1708" w:name="_Toc20317598"/>
      <w:r w:rsidRPr="002407F9">
        <w:rPr>
          <w:noProof/>
        </w:rPr>
        <w:t xml:space="preserve">Bit[22] – </w:t>
      </w:r>
      <w:r w:rsidRPr="002407F9">
        <w:rPr>
          <w:i/>
          <w:noProof/>
        </w:rPr>
        <w:t>nv</w:t>
      </w:r>
      <w:bookmarkEnd w:id="1700"/>
      <w:bookmarkEnd w:id="1701"/>
      <w:bookmarkEnd w:id="1702"/>
      <w:bookmarkEnd w:id="1703"/>
      <w:bookmarkEnd w:id="1704"/>
      <w:bookmarkEnd w:id="1705"/>
      <w:bookmarkEnd w:id="1706"/>
      <w:bookmarkEnd w:id="1707"/>
      <w:bookmarkEnd w:id="1708"/>
    </w:p>
    <w:p w:rsidR="0083463C" w:rsidRPr="002407F9" w:rsidRDefault="0083463C" w:rsidP="0083463C">
      <w:pPr>
        <w:pStyle w:val="BodyText"/>
        <w:keepNext w:val="0"/>
        <w:rPr>
          <w:noProof/>
        </w:rPr>
      </w:pPr>
      <w:r w:rsidRPr="002407F9">
        <w:rPr>
          <w:noProof/>
        </w:rPr>
        <w:t xml:space="preserve">If this attribute is SET, then the TPM </w:t>
      </w:r>
      <w:r w:rsidRPr="002407F9">
        <w:rPr>
          <w:noProof/>
          <w:u w:val="single"/>
        </w:rPr>
        <w:t>may</w:t>
      </w:r>
      <w:r w:rsidRPr="002407F9">
        <w:rPr>
          <w:noProof/>
        </w:rPr>
        <w:t xml:space="preserve"> perform an NV write as part of the command actions. This write is independent of any write that may occur as a result of dictionary attack protection. If this attribute is CLEAR, then the TPM shall not perform an NV write as part of the command actions.</w:t>
      </w:r>
    </w:p>
    <w:p w:rsidR="0083463C" w:rsidRPr="002407F9" w:rsidRDefault="0083463C" w:rsidP="0083463C">
      <w:pPr>
        <w:pStyle w:val="Heading4"/>
        <w:tabs>
          <w:tab w:val="left" w:pos="2340"/>
        </w:tabs>
        <w:rPr>
          <w:noProof/>
        </w:rPr>
      </w:pPr>
      <w:bookmarkStart w:id="1709" w:name="_Toc308709727"/>
      <w:bookmarkStart w:id="1710" w:name="_Toc380749433"/>
      <w:bookmarkStart w:id="1711" w:name="_Toc384901739"/>
      <w:bookmarkStart w:id="1712" w:name="_Toc432512263"/>
      <w:bookmarkStart w:id="1713" w:name="_Toc443575603"/>
      <w:bookmarkStart w:id="1714" w:name="_Toc470517830"/>
      <w:bookmarkStart w:id="1715" w:name="_Toc462921050"/>
      <w:bookmarkStart w:id="1716" w:name="_Toc516154868"/>
      <w:bookmarkStart w:id="1717" w:name="_Toc20317599"/>
      <w:r w:rsidRPr="002407F9">
        <w:rPr>
          <w:noProof/>
        </w:rPr>
        <w:lastRenderedPageBreak/>
        <w:t xml:space="preserve">Bit[23] – </w:t>
      </w:r>
      <w:r w:rsidRPr="002407F9">
        <w:rPr>
          <w:i/>
          <w:noProof/>
        </w:rPr>
        <w:t>extensive</w:t>
      </w:r>
      <w:bookmarkEnd w:id="1709"/>
      <w:bookmarkEnd w:id="1710"/>
      <w:bookmarkEnd w:id="1711"/>
      <w:bookmarkEnd w:id="1712"/>
      <w:bookmarkEnd w:id="1713"/>
      <w:bookmarkEnd w:id="1714"/>
      <w:bookmarkEnd w:id="1715"/>
      <w:bookmarkEnd w:id="1716"/>
      <w:bookmarkEnd w:id="1717"/>
    </w:p>
    <w:p w:rsidR="0083463C" w:rsidRPr="002407F9" w:rsidRDefault="0083463C" w:rsidP="0083463C">
      <w:pPr>
        <w:pStyle w:val="BodyText"/>
        <w:keepNext w:val="0"/>
        <w:tabs>
          <w:tab w:val="left" w:pos="2340"/>
        </w:tabs>
        <w:rPr>
          <w:noProof/>
        </w:rPr>
      </w:pPr>
      <w:r w:rsidRPr="002407F9">
        <w:rPr>
          <w:noProof/>
        </w:rPr>
        <w:t xml:space="preserve">If this attribute is SET, then the TPM may flush many transient objects as a side effect of this command. In TPM 2.0 Part 3, a command that has this attribute is indicated by using a “{E}” decoration in the “Description” column of the </w:t>
      </w:r>
      <w:r w:rsidRPr="002407F9">
        <w:rPr>
          <w:i/>
          <w:noProof/>
        </w:rPr>
        <w:t>commandCode</w:t>
      </w:r>
      <w:r w:rsidRPr="002407F9">
        <w:rPr>
          <w:noProof/>
        </w:rPr>
        <w:t xml:space="preserve"> parameter.</w:t>
      </w:r>
    </w:p>
    <w:p w:rsidR="0083463C" w:rsidRPr="002407F9" w:rsidRDefault="0083463C" w:rsidP="0083463C">
      <w:pPr>
        <w:pStyle w:val="NOTE"/>
        <w:tabs>
          <w:tab w:val="left" w:pos="2340"/>
        </w:tabs>
        <w:rPr>
          <w:noProof/>
        </w:rPr>
      </w:pPr>
      <w:r w:rsidRPr="002407F9">
        <w:rPr>
          <w:noProof/>
        </w:rPr>
        <w:t>EXAMPLE</w:t>
      </w:r>
      <w:r w:rsidRPr="002407F9">
        <w:rPr>
          <w:noProof/>
        </w:rPr>
        <w:tab/>
        <w:t>See “TPM2_Clear” in TPM 2.0 Part 3.</w:t>
      </w:r>
    </w:p>
    <w:p w:rsidR="0083463C" w:rsidRPr="002407F9" w:rsidRDefault="0083463C" w:rsidP="0083463C">
      <w:pPr>
        <w:pStyle w:val="NOTE"/>
        <w:rPr>
          <w:noProof/>
        </w:rPr>
      </w:pPr>
      <w:r w:rsidRPr="002407F9">
        <w:rPr>
          <w:noProof/>
        </w:rPr>
        <w:t>NOTE</w:t>
      </w:r>
      <w:r w:rsidRPr="002407F9">
        <w:rPr>
          <w:noProof/>
        </w:rPr>
        <w:tab/>
        <w:t>The “{E}” decoration may be combined with other decorations such as “{NV}” in which case the decoration would be “{NV E}.”</w:t>
      </w:r>
    </w:p>
    <w:p w:rsidR="0083463C" w:rsidRPr="002407F9" w:rsidRDefault="0083463C" w:rsidP="0083463C">
      <w:pPr>
        <w:pStyle w:val="Heading4"/>
        <w:tabs>
          <w:tab w:val="left" w:pos="2340"/>
        </w:tabs>
        <w:rPr>
          <w:noProof/>
        </w:rPr>
      </w:pPr>
      <w:bookmarkStart w:id="1718" w:name="_Toc308709728"/>
      <w:bookmarkStart w:id="1719" w:name="_Toc380749434"/>
      <w:bookmarkStart w:id="1720" w:name="_Toc384901740"/>
      <w:bookmarkStart w:id="1721" w:name="_Toc432512264"/>
      <w:bookmarkStart w:id="1722" w:name="_Toc443575604"/>
      <w:bookmarkStart w:id="1723" w:name="_Toc470517831"/>
      <w:bookmarkStart w:id="1724" w:name="_Toc462921051"/>
      <w:bookmarkStart w:id="1725" w:name="_Toc516154869"/>
      <w:bookmarkStart w:id="1726" w:name="_Toc20317600"/>
      <w:r w:rsidRPr="002407F9">
        <w:rPr>
          <w:noProof/>
        </w:rPr>
        <w:t xml:space="preserve">Bit[24] – </w:t>
      </w:r>
      <w:r w:rsidRPr="002407F9">
        <w:rPr>
          <w:i/>
          <w:noProof/>
        </w:rPr>
        <w:t>flushed</w:t>
      </w:r>
      <w:bookmarkEnd w:id="1718"/>
      <w:bookmarkEnd w:id="1719"/>
      <w:bookmarkEnd w:id="1720"/>
      <w:bookmarkEnd w:id="1721"/>
      <w:bookmarkEnd w:id="1722"/>
      <w:bookmarkEnd w:id="1723"/>
      <w:bookmarkEnd w:id="1724"/>
      <w:bookmarkEnd w:id="1725"/>
      <w:bookmarkEnd w:id="1726"/>
    </w:p>
    <w:p w:rsidR="0083463C" w:rsidRPr="002407F9" w:rsidRDefault="0083463C" w:rsidP="0083463C">
      <w:pPr>
        <w:pStyle w:val="BodyText"/>
        <w:keepNext w:val="0"/>
        <w:rPr>
          <w:noProof/>
        </w:rPr>
      </w:pPr>
      <w:r w:rsidRPr="002407F9">
        <w:rPr>
          <w:noProof/>
        </w:rPr>
        <w:t>If this attribute is SET, then the TPM will flush transient objects as a side effect of this command. Any transient objects listed in the handle area of the command will be flushed from TPM memory. Handles associated with persistent objects, sessions, PCR, or other fixed TPM resources are not flushed.</w:t>
      </w:r>
    </w:p>
    <w:p w:rsidR="0083463C" w:rsidRPr="002407F9" w:rsidRDefault="0083463C" w:rsidP="0083463C">
      <w:pPr>
        <w:pStyle w:val="NOTE"/>
        <w:rPr>
          <w:noProof/>
        </w:rPr>
      </w:pPr>
      <w:r w:rsidRPr="002407F9">
        <w:rPr>
          <w:noProof/>
        </w:rPr>
        <w:t>NOTE</w:t>
      </w:r>
      <w:r w:rsidRPr="002407F9">
        <w:rPr>
          <w:noProof/>
        </w:rPr>
        <w:tab/>
        <w:t>The TRM is expected to use this value to determine how many objects are loaded into transient TPM memory.</w:t>
      </w:r>
    </w:p>
    <w:p w:rsidR="0083463C" w:rsidRPr="002407F9" w:rsidRDefault="0083463C" w:rsidP="0083463C">
      <w:pPr>
        <w:pStyle w:val="NOTE"/>
        <w:rPr>
          <w:noProof/>
        </w:rPr>
      </w:pPr>
      <w:r w:rsidRPr="002407F9">
        <w:rPr>
          <w:noProof/>
        </w:rPr>
        <w:t>NOTE</w:t>
      </w:r>
      <w:r w:rsidRPr="002407F9">
        <w:rPr>
          <w:noProof/>
        </w:rPr>
        <w:tab/>
        <w:t>The “{F}” decoration may be combined with other decorations such as “{NV}” in which case the decoration would be “{NV F}.”</w:t>
      </w:r>
    </w:p>
    <w:p w:rsidR="0083463C" w:rsidRPr="002407F9" w:rsidRDefault="0083463C" w:rsidP="0083463C">
      <w:pPr>
        <w:pStyle w:val="BodyText"/>
        <w:rPr>
          <w:noProof/>
        </w:rPr>
      </w:pPr>
      <w:r w:rsidRPr="002407F9">
        <w:rPr>
          <w:noProof/>
        </w:rPr>
        <w:t>If this attribute is SET for a command, and the handle of the command is associated with a hierarchy (TPM_RH_PLATFORM, TPM_RH_OWNER, or TPM_RH_ENDORSEMENT), all loaded objects in the indicated hierarchy are flushed.</w:t>
      </w:r>
    </w:p>
    <w:p w:rsidR="0083463C" w:rsidRPr="002407F9" w:rsidRDefault="0083463C" w:rsidP="0083463C">
      <w:pPr>
        <w:pStyle w:val="BodyText"/>
        <w:rPr>
          <w:noProof/>
        </w:rPr>
      </w:pPr>
      <w:r w:rsidRPr="002407F9">
        <w:rPr>
          <w:noProof/>
        </w:rPr>
        <w:t xml:space="preserve">The TRM is expected to know the behaviour of TPM2_ContextSave(), and sessions are flushed when context saved, but objects are not. The </w:t>
      </w:r>
      <w:r w:rsidRPr="002407F9">
        <w:rPr>
          <w:i/>
          <w:noProof/>
        </w:rPr>
        <w:t>flushed</w:t>
      </w:r>
      <w:r w:rsidRPr="002407F9">
        <w:rPr>
          <w:noProof/>
        </w:rPr>
        <w:t xml:space="preserve"> attribute for that command shall be CLEAR.</w:t>
      </w:r>
    </w:p>
    <w:p w:rsidR="0083463C" w:rsidRPr="002407F9" w:rsidRDefault="0083463C" w:rsidP="0083463C">
      <w:pPr>
        <w:pStyle w:val="BodyText"/>
        <w:keepNext w:val="0"/>
        <w:rPr>
          <w:noProof/>
        </w:rPr>
      </w:pPr>
      <w:r w:rsidRPr="002407F9">
        <w:rPr>
          <w:noProof/>
        </w:rPr>
        <w:t xml:space="preserve">In TPM 2.0 Part 3, a command that has this attribute is indicated by using a “{F}” decoration in the “Description” column of the </w:t>
      </w:r>
      <w:r w:rsidRPr="002407F9">
        <w:rPr>
          <w:i/>
          <w:noProof/>
        </w:rPr>
        <w:t>commandCode</w:t>
      </w:r>
      <w:r w:rsidRPr="002407F9">
        <w:rPr>
          <w:noProof/>
        </w:rPr>
        <w:t xml:space="preserve"> parameter.</w:t>
      </w:r>
    </w:p>
    <w:p w:rsidR="0083463C" w:rsidRPr="002407F9" w:rsidRDefault="0083463C" w:rsidP="0083463C">
      <w:pPr>
        <w:pStyle w:val="NOTE"/>
        <w:keepLines w:val="0"/>
        <w:spacing w:before="120" w:after="120" w:line="240" w:lineRule="atLeast"/>
        <w:ind w:left="0" w:firstLine="0"/>
        <w:rPr>
          <w:noProof/>
        </w:rPr>
      </w:pPr>
      <w:r w:rsidRPr="002407F9">
        <w:rPr>
          <w:noProof/>
        </w:rPr>
        <w:t>EXAMPLE</w:t>
      </w:r>
      <w:r w:rsidRPr="002407F9">
        <w:rPr>
          <w:noProof/>
        </w:rPr>
        <w:tab/>
        <w:t>See “TPM2_SequenceComplete” in TPM 2.0 Part 3.”</w:t>
      </w:r>
    </w:p>
    <w:p w:rsidR="00EA7982" w:rsidRDefault="0083463C" w:rsidP="0083463C">
      <w:pPr>
        <w:pStyle w:val="Heading4"/>
        <w:tabs>
          <w:tab w:val="left" w:pos="2340"/>
        </w:tabs>
        <w:rPr>
          <w:noProof/>
        </w:rPr>
      </w:pPr>
      <w:bookmarkStart w:id="1727" w:name="_Toc308709730"/>
      <w:bookmarkStart w:id="1728" w:name="_Toc380749435"/>
      <w:bookmarkStart w:id="1729" w:name="_Toc384901741"/>
      <w:bookmarkStart w:id="1730" w:name="_Toc432512265"/>
      <w:bookmarkStart w:id="1731" w:name="_Toc443575605"/>
      <w:bookmarkStart w:id="1732" w:name="_Toc470517832"/>
      <w:bookmarkStart w:id="1733" w:name="_Toc462921052"/>
      <w:bookmarkStart w:id="1734" w:name="_Toc516154870"/>
      <w:bookmarkStart w:id="1735" w:name="_Toc20317601"/>
      <w:bookmarkStart w:id="1736" w:name="_Toc308709729"/>
      <w:r w:rsidRPr="002407F9">
        <w:rPr>
          <w:noProof/>
        </w:rPr>
        <w:t xml:space="preserve">Bits[27:25] – </w:t>
      </w:r>
      <w:r w:rsidRPr="002407F9">
        <w:rPr>
          <w:i/>
          <w:noProof/>
        </w:rPr>
        <w:t>cHandles</w:t>
      </w:r>
      <w:bookmarkEnd w:id="1727"/>
      <w:bookmarkEnd w:id="1728"/>
      <w:bookmarkEnd w:id="1729"/>
      <w:bookmarkEnd w:id="1730"/>
      <w:bookmarkEnd w:id="1731"/>
      <w:bookmarkEnd w:id="1732"/>
      <w:bookmarkEnd w:id="1733"/>
      <w:bookmarkEnd w:id="1734"/>
      <w:bookmarkEnd w:id="1735"/>
    </w:p>
    <w:p w:rsidR="0083463C" w:rsidRPr="002407F9" w:rsidRDefault="0083463C" w:rsidP="0083463C">
      <w:pPr>
        <w:pStyle w:val="BodyText"/>
        <w:keepNext w:val="0"/>
        <w:rPr>
          <w:noProof/>
        </w:rPr>
      </w:pPr>
      <w:r w:rsidRPr="002407F9">
        <w:rPr>
          <w:noProof/>
        </w:rPr>
        <w:t>This field indicates the number of handles in the handle area of the command. This number allows the TRM to enumerate the handles in the handle area and find the position of the authorizations (if any).</w:t>
      </w:r>
    </w:p>
    <w:p w:rsidR="00EA7982" w:rsidRDefault="0083463C" w:rsidP="0083463C">
      <w:pPr>
        <w:pStyle w:val="Heading4"/>
        <w:rPr>
          <w:noProof/>
        </w:rPr>
      </w:pPr>
      <w:bookmarkStart w:id="1737" w:name="_Toc380749436"/>
      <w:bookmarkStart w:id="1738" w:name="_Toc384901742"/>
      <w:bookmarkStart w:id="1739" w:name="_Toc432512266"/>
      <w:bookmarkStart w:id="1740" w:name="_Toc443575606"/>
      <w:bookmarkStart w:id="1741" w:name="_Toc470517833"/>
      <w:bookmarkStart w:id="1742" w:name="_Toc462921053"/>
      <w:bookmarkStart w:id="1743" w:name="_Toc516154871"/>
      <w:bookmarkStart w:id="1744" w:name="_Toc20317602"/>
      <w:r w:rsidRPr="002407F9">
        <w:rPr>
          <w:noProof/>
        </w:rPr>
        <w:t xml:space="preserve">Bit[28] – </w:t>
      </w:r>
      <w:r w:rsidRPr="002407F9">
        <w:rPr>
          <w:i/>
          <w:noProof/>
        </w:rPr>
        <w:t>rHandle</w:t>
      </w:r>
      <w:bookmarkEnd w:id="1736"/>
      <w:bookmarkEnd w:id="1737"/>
      <w:bookmarkEnd w:id="1738"/>
      <w:bookmarkEnd w:id="1739"/>
      <w:bookmarkEnd w:id="1740"/>
      <w:bookmarkEnd w:id="1741"/>
      <w:bookmarkEnd w:id="1742"/>
      <w:bookmarkEnd w:id="1743"/>
      <w:bookmarkEnd w:id="1744"/>
    </w:p>
    <w:p w:rsidR="0083463C" w:rsidRPr="002407F9" w:rsidRDefault="0083463C" w:rsidP="0083463C">
      <w:pPr>
        <w:pStyle w:val="BodyText"/>
        <w:rPr>
          <w:noProof/>
        </w:rPr>
      </w:pPr>
      <w:r w:rsidRPr="002407F9">
        <w:rPr>
          <w:noProof/>
        </w:rPr>
        <w:t xml:space="preserve">If this attribute is SET, then the response to this command has a handle area. This area will contain no more than one handle. This field is necessary to allow the TRM to locate the </w:t>
      </w:r>
      <w:r w:rsidRPr="002407F9">
        <w:rPr>
          <w:i/>
          <w:noProof/>
        </w:rPr>
        <w:t>parameterSize</w:t>
      </w:r>
      <w:r w:rsidRPr="002407F9">
        <w:rPr>
          <w:noProof/>
        </w:rPr>
        <w:t xml:space="preserve"> field in the response, which is then used to locate the authorizations.</w:t>
      </w:r>
    </w:p>
    <w:p w:rsidR="0083463C" w:rsidRPr="002407F9" w:rsidRDefault="0083463C" w:rsidP="0083463C">
      <w:pPr>
        <w:pStyle w:val="NOTE"/>
        <w:keepNext/>
        <w:rPr>
          <w:noProof/>
        </w:rPr>
      </w:pPr>
      <w:r w:rsidRPr="002407F9">
        <w:rPr>
          <w:noProof/>
        </w:rPr>
        <w:t>NOTE</w:t>
      </w:r>
      <w:r w:rsidRPr="002407F9">
        <w:rPr>
          <w:noProof/>
        </w:rPr>
        <w:tab/>
        <w:t>The TRM is expected to “virtualize” the handle value for any returned handle.</w:t>
      </w:r>
    </w:p>
    <w:p w:rsidR="0083463C" w:rsidRPr="002407F9" w:rsidRDefault="0083463C" w:rsidP="0083463C">
      <w:pPr>
        <w:pStyle w:val="BodyText"/>
        <w:keepNext w:val="0"/>
        <w:ind w:left="1440" w:hanging="1440"/>
        <w:rPr>
          <w:noProof/>
        </w:rPr>
      </w:pPr>
      <w:r w:rsidRPr="002407F9">
        <w:rPr>
          <w:noProof/>
        </w:rPr>
        <w:t>A TPM command is only allowed to have one handle in the response handle area.</w:t>
      </w:r>
    </w:p>
    <w:p w:rsidR="00EA7982" w:rsidRDefault="0083463C" w:rsidP="0083463C">
      <w:pPr>
        <w:pStyle w:val="Heading4"/>
        <w:rPr>
          <w:noProof/>
        </w:rPr>
      </w:pPr>
      <w:bookmarkStart w:id="1745" w:name="_Toc308709731"/>
      <w:bookmarkStart w:id="1746" w:name="_Toc380749437"/>
      <w:bookmarkStart w:id="1747" w:name="_Toc384901743"/>
      <w:bookmarkStart w:id="1748" w:name="_Toc432512267"/>
      <w:bookmarkStart w:id="1749" w:name="_Toc443575607"/>
      <w:bookmarkStart w:id="1750" w:name="_Toc470517834"/>
      <w:bookmarkStart w:id="1751" w:name="_Toc462921054"/>
      <w:bookmarkStart w:id="1752" w:name="_Toc516154872"/>
      <w:bookmarkStart w:id="1753" w:name="_Toc20317603"/>
      <w:r w:rsidRPr="002407F9">
        <w:rPr>
          <w:noProof/>
        </w:rPr>
        <w:t>Bit[29] – V</w:t>
      </w:r>
      <w:bookmarkEnd w:id="1745"/>
      <w:bookmarkEnd w:id="1746"/>
      <w:bookmarkEnd w:id="1747"/>
      <w:bookmarkEnd w:id="1748"/>
      <w:bookmarkEnd w:id="1749"/>
      <w:bookmarkEnd w:id="1750"/>
      <w:bookmarkEnd w:id="1751"/>
      <w:bookmarkEnd w:id="1752"/>
      <w:bookmarkEnd w:id="1753"/>
    </w:p>
    <w:p w:rsidR="0083463C" w:rsidRPr="002407F9" w:rsidRDefault="0083463C" w:rsidP="0083463C">
      <w:pPr>
        <w:pStyle w:val="BodyText"/>
        <w:keepNext w:val="0"/>
        <w:ind w:left="1440" w:hanging="1440"/>
        <w:rPr>
          <w:noProof/>
        </w:rPr>
      </w:pPr>
      <w:r w:rsidRPr="002407F9">
        <w:rPr>
          <w:noProof/>
        </w:rPr>
        <w:t>When this attribute is SET, it indicates that the command operation is defined by the TPM vendor. When CLEAR, it indicates that the command is defined by a version of this specification.</w:t>
      </w:r>
    </w:p>
    <w:p w:rsidR="00EA7982" w:rsidRDefault="0083463C" w:rsidP="0083463C">
      <w:pPr>
        <w:pStyle w:val="Heading4"/>
        <w:rPr>
          <w:noProof/>
        </w:rPr>
      </w:pPr>
      <w:bookmarkStart w:id="1754" w:name="_Toc308709732"/>
      <w:bookmarkStart w:id="1755" w:name="_Toc380749438"/>
      <w:bookmarkStart w:id="1756" w:name="_Toc384901744"/>
      <w:bookmarkStart w:id="1757" w:name="_Toc432512268"/>
      <w:bookmarkStart w:id="1758" w:name="_Toc443575608"/>
      <w:bookmarkStart w:id="1759" w:name="_Toc470517835"/>
      <w:bookmarkStart w:id="1760" w:name="_Toc462921055"/>
      <w:bookmarkStart w:id="1761" w:name="_Toc516154873"/>
      <w:bookmarkStart w:id="1762" w:name="_Toc20317604"/>
      <w:r w:rsidRPr="002407F9">
        <w:rPr>
          <w:noProof/>
        </w:rPr>
        <w:lastRenderedPageBreak/>
        <w:t>Bits[31:30] – R</w:t>
      </w:r>
      <w:bookmarkEnd w:id="1754"/>
      <w:r w:rsidRPr="002407F9">
        <w:rPr>
          <w:noProof/>
        </w:rPr>
        <w:t>es</w:t>
      </w:r>
      <w:bookmarkEnd w:id="1755"/>
      <w:bookmarkEnd w:id="1756"/>
      <w:bookmarkEnd w:id="1757"/>
      <w:bookmarkEnd w:id="1758"/>
      <w:bookmarkEnd w:id="1759"/>
      <w:bookmarkEnd w:id="1760"/>
      <w:bookmarkEnd w:id="1761"/>
      <w:bookmarkEnd w:id="1762"/>
    </w:p>
    <w:p w:rsidR="0083463C" w:rsidRPr="002407F9" w:rsidRDefault="0083463C" w:rsidP="0083463C">
      <w:pPr>
        <w:pStyle w:val="BodyText"/>
        <w:keepNext w:val="0"/>
        <w:ind w:left="1440" w:hanging="1440"/>
        <w:rPr>
          <w:noProof/>
        </w:rPr>
      </w:pPr>
      <w:r w:rsidRPr="002407F9">
        <w:rPr>
          <w:noProof/>
        </w:rPr>
        <w:t>This field is reserved for system software. This field is required to be zero for a command to the TPM.</w:t>
      </w:r>
      <w:bookmarkStart w:id="1763" w:name="_Toc432512269"/>
      <w:bookmarkStart w:id="1764" w:name="_Toc443575609"/>
    </w:p>
    <w:p w:rsidR="0083463C" w:rsidRPr="002407F9" w:rsidRDefault="0083463C" w:rsidP="0083463C">
      <w:pPr>
        <w:pStyle w:val="Heading2"/>
        <w:rPr>
          <w:noProof/>
        </w:rPr>
      </w:pPr>
      <w:bookmarkStart w:id="1765" w:name="_Toc470517836"/>
      <w:bookmarkStart w:id="1766" w:name="_Toc462921056"/>
      <w:bookmarkStart w:id="1767" w:name="_Toc516154874"/>
      <w:bookmarkStart w:id="1768" w:name="_Toc20317605"/>
      <w:r w:rsidRPr="002407F9">
        <w:rPr>
          <w:noProof/>
        </w:rPr>
        <w:t>TPMA_MODES</w:t>
      </w:r>
      <w:bookmarkEnd w:id="1763"/>
      <w:bookmarkEnd w:id="1764"/>
      <w:bookmarkEnd w:id="1765"/>
      <w:bookmarkEnd w:id="1766"/>
      <w:bookmarkEnd w:id="1767"/>
      <w:bookmarkEnd w:id="1768"/>
    </w:p>
    <w:p w:rsidR="0083463C" w:rsidRPr="002407F9" w:rsidRDefault="0083463C" w:rsidP="0083463C">
      <w:pPr>
        <w:pStyle w:val="BodyText"/>
        <w:rPr>
          <w:noProof/>
        </w:rPr>
      </w:pPr>
      <w:r w:rsidRPr="002407F9">
        <w:rPr>
          <w:noProof/>
        </w:rPr>
        <w:t>This structure of this attribute is used to report that the TPM is designed for these modes. This structure may be read using TPM2_GetCapability(</w:t>
      </w:r>
      <w:r w:rsidRPr="002407F9">
        <w:rPr>
          <w:i/>
          <w:noProof/>
        </w:rPr>
        <w:t>capability</w:t>
      </w:r>
      <w:r w:rsidRPr="002407F9">
        <w:rPr>
          <w:noProof/>
        </w:rPr>
        <w:t xml:space="preserve"> = TPM_CAP_TPM_PROPERTIES, </w:t>
      </w:r>
      <w:r w:rsidRPr="002407F9">
        <w:rPr>
          <w:i/>
          <w:noProof/>
        </w:rPr>
        <w:t>property</w:t>
      </w:r>
      <w:r w:rsidRPr="002407F9">
        <w:rPr>
          <w:noProof/>
        </w:rPr>
        <w:t xml:space="preserve"> = TPM_PT_MODES).</w:t>
      </w:r>
    </w:p>
    <w:p w:rsidR="0083463C" w:rsidRPr="002407F9" w:rsidRDefault="0083463C" w:rsidP="0083463C">
      <w:pPr>
        <w:pStyle w:val="NOTE"/>
        <w:keepNext/>
        <w:rPr>
          <w:noProof/>
        </w:rPr>
      </w:pPr>
      <w:r w:rsidRPr="002407F9">
        <w:rPr>
          <w:noProof/>
        </w:rPr>
        <w:t xml:space="preserve">NOTE:  </w:t>
      </w:r>
      <w:r w:rsidRPr="002407F9">
        <w:rPr>
          <w:noProof/>
        </w:rPr>
        <w:tab/>
        <w:t>To determine the certification status of a TPM with the FIPS_140_2 attribute SET, consult the NIST Module Validation List at http://csrc.nist.gov/groups/STM/cmvp/validation.html.</w:t>
      </w:r>
    </w:p>
    <w:p w:rsidR="0083463C" w:rsidRPr="002407F9" w:rsidRDefault="0083463C" w:rsidP="0083463C">
      <w:pPr>
        <w:pStyle w:val="TABLE-title"/>
        <w:rPr>
          <w:noProof/>
        </w:rPr>
      </w:pPr>
      <w:bookmarkStart w:id="1769" w:name="_Toc432512534"/>
      <w:bookmarkStart w:id="1770" w:name="_Toc443575872"/>
      <w:bookmarkStart w:id="1771" w:name="_Toc470518112"/>
      <w:bookmarkStart w:id="1772" w:name="_Toc462921327"/>
      <w:bookmarkStart w:id="1773" w:name="_Toc516155154"/>
      <w:bookmarkStart w:id="1774" w:name="_Toc2137608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38</w:t>
      </w:r>
      <w:r w:rsidRPr="002407F9">
        <w:rPr>
          <w:noProof/>
        </w:rPr>
        <w:fldChar w:fldCharType="end"/>
      </w:r>
      <w:r w:rsidRPr="002407F9">
        <w:rPr>
          <w:noProof/>
        </w:rPr>
        <w:t xml:space="preserve"> — Definition of (UINT32) TPMA_MODES Bits &lt;Out&gt;</w:t>
      </w:r>
      <w:bookmarkEnd w:id="1769"/>
      <w:bookmarkEnd w:id="1770"/>
      <w:bookmarkEnd w:id="1771"/>
      <w:bookmarkEnd w:id="1772"/>
      <w:bookmarkEnd w:id="1773"/>
      <w:bookmarkEnd w:id="1774"/>
    </w:p>
    <w:tbl>
      <w:tblPr>
        <w:tblW w:w="93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30"/>
        <w:gridCol w:w="2340"/>
        <w:gridCol w:w="6390"/>
      </w:tblGrid>
      <w:tr w:rsidR="0083463C" w:rsidRPr="002407F9" w:rsidTr="00BF3E57">
        <w:trPr>
          <w:jc w:val="center"/>
        </w:trPr>
        <w:tc>
          <w:tcPr>
            <w:tcW w:w="630" w:type="dxa"/>
            <w:tcBorders>
              <w:top w:val="single" w:sz="12" w:space="0" w:color="auto"/>
              <w:bottom w:val="single" w:sz="12" w:space="0" w:color="auto"/>
            </w:tcBorders>
          </w:tcPr>
          <w:p w:rsidR="0083463C" w:rsidRPr="002407F9" w:rsidRDefault="0083463C" w:rsidP="00BF3E57">
            <w:pPr>
              <w:pStyle w:val="TABLE-col-heading"/>
              <w:jc w:val="center"/>
              <w:rPr>
                <w:noProof/>
              </w:rPr>
            </w:pPr>
            <w:r w:rsidRPr="002407F9">
              <w:rPr>
                <w:noProof/>
              </w:rPr>
              <w:t>Bit</w:t>
            </w:r>
          </w:p>
        </w:tc>
        <w:tc>
          <w:tcPr>
            <w:tcW w:w="234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639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Definition</w:t>
            </w:r>
          </w:p>
        </w:tc>
      </w:tr>
      <w:tr w:rsidR="0083463C" w:rsidRPr="002407F9" w:rsidTr="00BF3E57">
        <w:trPr>
          <w:jc w:val="center"/>
        </w:trPr>
        <w:tc>
          <w:tcPr>
            <w:tcW w:w="630" w:type="dxa"/>
          </w:tcPr>
          <w:p w:rsidR="0083463C" w:rsidRPr="002407F9" w:rsidRDefault="0083463C" w:rsidP="00BF3E57">
            <w:pPr>
              <w:pStyle w:val="TABLE-cell"/>
              <w:jc w:val="right"/>
            </w:pPr>
            <w:r w:rsidRPr="002407F9">
              <w:t>0</w:t>
            </w:r>
          </w:p>
        </w:tc>
        <w:tc>
          <w:tcPr>
            <w:tcW w:w="2340" w:type="dxa"/>
          </w:tcPr>
          <w:p w:rsidR="0083463C" w:rsidRPr="002407F9" w:rsidRDefault="0083463C" w:rsidP="00BF3E57">
            <w:pPr>
              <w:pStyle w:val="TABLE-cell"/>
            </w:pPr>
            <w:r w:rsidRPr="002407F9">
              <w:t>FIPS_140_2</w:t>
            </w:r>
          </w:p>
        </w:tc>
        <w:tc>
          <w:tcPr>
            <w:tcW w:w="6390" w:type="dxa"/>
          </w:tcPr>
          <w:p w:rsidR="0083463C" w:rsidRPr="002407F9" w:rsidRDefault="0083463C" w:rsidP="00BF3E57">
            <w:pPr>
              <w:pStyle w:val="TABLE-cell"/>
            </w:pPr>
            <w:r w:rsidRPr="002407F9">
              <w:rPr>
                <w:b/>
              </w:rPr>
              <w:t xml:space="preserve">SET (1): </w:t>
            </w:r>
            <w:r w:rsidRPr="002407F9">
              <w:t>indicates that the TPM is designed to comply with all of the FIPS 140-2 requirements at Level 1 or higher.</w:t>
            </w:r>
          </w:p>
        </w:tc>
      </w:tr>
      <w:tr w:rsidR="0083463C" w:rsidRPr="002407F9" w:rsidTr="00BF3E57">
        <w:trPr>
          <w:jc w:val="center"/>
        </w:trPr>
        <w:tc>
          <w:tcPr>
            <w:tcW w:w="630" w:type="dxa"/>
          </w:tcPr>
          <w:p w:rsidR="0083463C" w:rsidRPr="002407F9" w:rsidRDefault="0083463C" w:rsidP="00BF3E57">
            <w:pPr>
              <w:pStyle w:val="TABLE-cell"/>
              <w:keepNext w:val="0"/>
              <w:jc w:val="right"/>
            </w:pPr>
            <w:r w:rsidRPr="002407F9">
              <w:t>31:1</w:t>
            </w:r>
          </w:p>
        </w:tc>
        <w:tc>
          <w:tcPr>
            <w:tcW w:w="2340" w:type="dxa"/>
          </w:tcPr>
          <w:p w:rsidR="0083463C" w:rsidRPr="002407F9" w:rsidRDefault="0083463C" w:rsidP="00BF3E57">
            <w:pPr>
              <w:pStyle w:val="TABLE-cell"/>
              <w:keepNext w:val="0"/>
            </w:pPr>
            <w:r w:rsidRPr="002407F9">
              <w:t>Reserved</w:t>
            </w:r>
          </w:p>
        </w:tc>
        <w:tc>
          <w:tcPr>
            <w:tcW w:w="6390" w:type="dxa"/>
          </w:tcPr>
          <w:p w:rsidR="0083463C" w:rsidRPr="002407F9" w:rsidRDefault="0083463C" w:rsidP="00BF3E57">
            <w:pPr>
              <w:pStyle w:val="TABLE-cell"/>
              <w:keepNext w:val="0"/>
            </w:pPr>
            <w:r w:rsidRPr="002407F9">
              <w:t>shall be zero</w:t>
            </w:r>
          </w:p>
        </w:tc>
      </w:tr>
    </w:tbl>
    <w:p w:rsidR="0083463C" w:rsidRPr="002407F9" w:rsidRDefault="0083463C" w:rsidP="0083463C">
      <w:pPr>
        <w:pStyle w:val="BodyText"/>
        <w:rPr>
          <w:noProof/>
        </w:rPr>
      </w:pPr>
      <w:bookmarkStart w:id="1775" w:name="_Toc308709733"/>
      <w:bookmarkStart w:id="1776" w:name="_Toc380749439"/>
      <w:bookmarkStart w:id="1777" w:name="_Toc384901745"/>
      <w:bookmarkStart w:id="1778" w:name="_Toc432512270"/>
      <w:bookmarkStart w:id="1779" w:name="_Toc443575610"/>
    </w:p>
    <w:p w:rsidR="00AC5610" w:rsidRDefault="00AC5610" w:rsidP="00AC5610">
      <w:pPr>
        <w:pStyle w:val="Heading2"/>
        <w:jc w:val="left"/>
      </w:pPr>
      <w:bookmarkStart w:id="1780" w:name="_Toc20317606"/>
      <w:bookmarkStart w:id="1781" w:name="_Ref446421265"/>
      <w:bookmarkStart w:id="1782" w:name="_Toc470517837"/>
      <w:bookmarkStart w:id="1783" w:name="_Toc462921057"/>
      <w:r>
        <w:rPr>
          <w:noProof/>
        </w:rPr>
        <w:t>TPMA</w:t>
      </w:r>
      <w:r>
        <w:t>_X509_KEY_USAGE</w:t>
      </w:r>
      <w:bookmarkEnd w:id="1780"/>
    </w:p>
    <w:p w:rsidR="00AC5610" w:rsidRDefault="00AC5610" w:rsidP="00AC5610">
      <w:pPr>
        <w:pStyle w:val="BodyText"/>
      </w:pPr>
      <w:r w:rsidRPr="002F7CEB">
        <w:t xml:space="preserve">These attributes are as specified in clause 4.2.1.3. </w:t>
      </w:r>
      <w:proofErr w:type="gramStart"/>
      <w:r w:rsidRPr="002F7CEB">
        <w:t>of</w:t>
      </w:r>
      <w:proofErr w:type="gramEnd"/>
      <w:r w:rsidRPr="002F7CEB">
        <w:t xml:space="preserve"> RFC 5280 </w:t>
      </w:r>
      <w:r w:rsidRPr="002F7CEB">
        <w:rPr>
          <w:i/>
        </w:rPr>
        <w:t>Internet X.509 Public Key Infrastructure Certificate and C</w:t>
      </w:r>
      <w:r>
        <w:rPr>
          <w:i/>
        </w:rPr>
        <w:t xml:space="preserve">ertificate Revocation List (CRL) Profile. </w:t>
      </w:r>
      <w:r>
        <w:t xml:space="preserve">For TPM2_CertifyX509, when a caller provides a DER encoded Key Usage in </w:t>
      </w:r>
      <w:proofErr w:type="spellStart"/>
      <w:r w:rsidRPr="004561CB">
        <w:rPr>
          <w:i/>
        </w:rPr>
        <w:t>partialCertificate</w:t>
      </w:r>
      <w:proofErr w:type="spellEnd"/>
      <w:r>
        <w:t>, the TPM will validate that the key to be certified meets the requirements of Key Usage.</w:t>
      </w:r>
    </w:p>
    <w:p w:rsidR="00AC5610" w:rsidRPr="0080358D" w:rsidRDefault="00AC5610" w:rsidP="00AC5610">
      <w:pPr>
        <w:pStyle w:val="BodyText"/>
      </w:pPr>
      <w:r>
        <w:t xml:space="preserve">RFC 5280 describes these attributes in terms of how the public key in the certificate should be used. The TPM needs to check that the attributes of the key allow the private part of the key to be used for a purpose that is complimentary to the use of the public key. That is, if the public key should be used to verify signatures, the private key needs to be able to create the signatures (have </w:t>
      </w:r>
      <w:r>
        <w:rPr>
          <w:i/>
        </w:rPr>
        <w:t>sign</w:t>
      </w:r>
      <w:r>
        <w:t xml:space="preserve"> SET).</w:t>
      </w:r>
    </w:p>
    <w:p w:rsidR="00AC5610" w:rsidRDefault="00AC5610" w:rsidP="00AC5610">
      <w:pPr>
        <w:pStyle w:val="BodyText"/>
      </w:pPr>
      <w:r>
        <w:t>This structure is defined to provide labels of the attributes for use by the TPM code that validates the attributes. This structure is input to the TPM as a DER encoded structure and not in the normal, TPM-canonical form.</w:t>
      </w:r>
    </w:p>
    <w:p w:rsidR="00E705D5" w:rsidRDefault="00E705D5" w:rsidP="00AC5610">
      <w:pPr>
        <w:pStyle w:val="BodyText"/>
      </w:pPr>
      <w:r>
        <w:t>This structure is only input to the TPM in a DER-encoded structure and is not present on the interface in canonical TPM format.</w:t>
      </w:r>
    </w:p>
    <w:p w:rsidR="002259AF" w:rsidRPr="002259AF" w:rsidRDefault="002259AF" w:rsidP="00246F8C">
      <w:pPr>
        <w:pStyle w:val="TABLE-title"/>
      </w:pPr>
      <w:r w:rsidRPr="002259AF">
        <w:t>Table 39 — Definition of (UINT32) TPMA_X509_KEY_USAGE Bits&lt;&gt;</w:t>
      </w:r>
    </w:p>
    <w:tbl>
      <w:tblPr>
        <w:tblW w:w="936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9"/>
        <w:gridCol w:w="3421"/>
        <w:gridCol w:w="5310"/>
      </w:tblGrid>
      <w:tr w:rsidR="002259AF" w:rsidRPr="002259AF" w:rsidTr="002259AF">
        <w:trPr>
          <w:jc w:val="center"/>
        </w:trPr>
        <w:tc>
          <w:tcPr>
            <w:tcW w:w="629" w:type="dxa"/>
            <w:tcBorders>
              <w:top w:val="single" w:sz="12" w:space="0" w:color="auto"/>
              <w:left w:val="single" w:sz="12" w:space="0" w:color="auto"/>
              <w:bottom w:val="single" w:sz="12"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ol-heading"/>
            </w:pPr>
            <w:r w:rsidRPr="002259AF">
              <w:t>Bit</w:t>
            </w:r>
          </w:p>
        </w:tc>
        <w:tc>
          <w:tcPr>
            <w:tcW w:w="3421" w:type="dxa"/>
            <w:tcBorders>
              <w:top w:val="single" w:sz="12" w:space="0" w:color="auto"/>
              <w:left w:val="nil"/>
              <w:bottom w:val="single" w:sz="12"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ol-heading"/>
            </w:pPr>
            <w:proofErr w:type="spellStart"/>
            <w:r w:rsidRPr="002259AF">
              <w:t>Atrribute</w:t>
            </w:r>
            <w:proofErr w:type="spellEnd"/>
          </w:p>
        </w:tc>
        <w:tc>
          <w:tcPr>
            <w:tcW w:w="5310" w:type="dxa"/>
            <w:tcBorders>
              <w:top w:val="single" w:sz="12" w:space="0" w:color="auto"/>
              <w:left w:val="nil"/>
              <w:bottom w:val="single" w:sz="12" w:space="0" w:color="auto"/>
              <w:right w:val="single" w:sz="12" w:space="0" w:color="auto"/>
            </w:tcBorders>
            <w:tcMar>
              <w:top w:w="0" w:type="dxa"/>
              <w:left w:w="108" w:type="dxa"/>
              <w:bottom w:w="0" w:type="dxa"/>
              <w:right w:w="108" w:type="dxa"/>
            </w:tcMar>
            <w:hideMark/>
          </w:tcPr>
          <w:p w:rsidR="002259AF" w:rsidRPr="002259AF" w:rsidRDefault="002259AF" w:rsidP="00246F8C">
            <w:pPr>
              <w:pStyle w:val="TABLE-col-heading"/>
            </w:pPr>
            <w:r w:rsidRPr="002259AF">
              <w:t>Requirements</w:t>
            </w:r>
          </w:p>
        </w:tc>
      </w:tr>
      <w:tr w:rsidR="002259AF" w:rsidRPr="002259AF" w:rsidTr="002259AF">
        <w:trPr>
          <w:jc w:val="center"/>
        </w:trPr>
        <w:tc>
          <w:tcPr>
            <w:tcW w:w="62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ell"/>
            </w:pPr>
            <w:r w:rsidRPr="002259AF">
              <w:t>22:0</w:t>
            </w:r>
          </w:p>
        </w:tc>
        <w:tc>
          <w:tcPr>
            <w:tcW w:w="3421" w:type="dxa"/>
            <w:tcBorders>
              <w:top w:val="nil"/>
              <w:left w:val="nil"/>
              <w:bottom w:val="single" w:sz="8"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ell"/>
            </w:pPr>
            <w:r w:rsidRPr="002259AF">
              <w:t>Reserved</w:t>
            </w:r>
          </w:p>
        </w:tc>
        <w:tc>
          <w:tcPr>
            <w:tcW w:w="5310" w:type="dxa"/>
            <w:tcBorders>
              <w:top w:val="nil"/>
              <w:left w:val="nil"/>
              <w:bottom w:val="single" w:sz="8" w:space="0" w:color="auto"/>
              <w:right w:val="single" w:sz="12" w:space="0" w:color="auto"/>
            </w:tcBorders>
            <w:tcMar>
              <w:top w:w="0" w:type="dxa"/>
              <w:left w:w="108" w:type="dxa"/>
              <w:bottom w:w="0" w:type="dxa"/>
              <w:right w:w="108" w:type="dxa"/>
            </w:tcMar>
          </w:tcPr>
          <w:p w:rsidR="002259AF" w:rsidRPr="002259AF" w:rsidRDefault="002259AF" w:rsidP="00246F8C">
            <w:pPr>
              <w:pStyle w:val="TABLE-cell"/>
            </w:pPr>
          </w:p>
        </w:tc>
      </w:tr>
      <w:tr w:rsidR="002259AF" w:rsidRPr="002259AF" w:rsidTr="002259AF">
        <w:trPr>
          <w:jc w:val="center"/>
        </w:trPr>
        <w:tc>
          <w:tcPr>
            <w:tcW w:w="62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ell"/>
            </w:pPr>
            <w:r w:rsidRPr="002259AF">
              <w:t>23</w:t>
            </w:r>
          </w:p>
        </w:tc>
        <w:tc>
          <w:tcPr>
            <w:tcW w:w="3421" w:type="dxa"/>
            <w:tcBorders>
              <w:top w:val="nil"/>
              <w:left w:val="nil"/>
              <w:bottom w:val="single" w:sz="8"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ell"/>
            </w:pPr>
            <w:r w:rsidRPr="002259AF">
              <w:t>decipherOnly</w:t>
            </w:r>
          </w:p>
        </w:tc>
        <w:tc>
          <w:tcPr>
            <w:tcW w:w="5310" w:type="dxa"/>
            <w:tcBorders>
              <w:top w:val="nil"/>
              <w:left w:val="nil"/>
              <w:bottom w:val="single" w:sz="8" w:space="0" w:color="auto"/>
              <w:right w:val="single" w:sz="12" w:space="0" w:color="auto"/>
            </w:tcBorders>
            <w:tcMar>
              <w:top w:w="0" w:type="dxa"/>
              <w:left w:w="108" w:type="dxa"/>
              <w:bottom w:w="0" w:type="dxa"/>
              <w:right w:w="108" w:type="dxa"/>
            </w:tcMar>
            <w:hideMark/>
          </w:tcPr>
          <w:p w:rsidR="002259AF" w:rsidRPr="002259AF" w:rsidRDefault="002259AF" w:rsidP="00246F8C">
            <w:pPr>
              <w:pStyle w:val="TABLE-cell"/>
            </w:pPr>
            <w:r w:rsidRPr="002259AF">
              <w:t>Attributes.Decrypt SET</w:t>
            </w:r>
          </w:p>
        </w:tc>
      </w:tr>
      <w:tr w:rsidR="002259AF" w:rsidRPr="002259AF" w:rsidTr="002259AF">
        <w:trPr>
          <w:jc w:val="center"/>
        </w:trPr>
        <w:tc>
          <w:tcPr>
            <w:tcW w:w="62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ell"/>
            </w:pPr>
            <w:r w:rsidRPr="002259AF">
              <w:t>24</w:t>
            </w:r>
          </w:p>
        </w:tc>
        <w:tc>
          <w:tcPr>
            <w:tcW w:w="3421" w:type="dxa"/>
            <w:tcBorders>
              <w:top w:val="nil"/>
              <w:left w:val="nil"/>
              <w:bottom w:val="single" w:sz="8"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ell"/>
            </w:pPr>
            <w:r w:rsidRPr="002259AF">
              <w:t>encipherOnly</w:t>
            </w:r>
          </w:p>
        </w:tc>
        <w:tc>
          <w:tcPr>
            <w:tcW w:w="5310" w:type="dxa"/>
            <w:tcBorders>
              <w:top w:val="nil"/>
              <w:left w:val="nil"/>
              <w:bottom w:val="single" w:sz="8" w:space="0" w:color="auto"/>
              <w:right w:val="single" w:sz="12" w:space="0" w:color="auto"/>
            </w:tcBorders>
            <w:tcMar>
              <w:top w:w="0" w:type="dxa"/>
              <w:left w:w="108" w:type="dxa"/>
              <w:bottom w:w="0" w:type="dxa"/>
              <w:right w:w="108" w:type="dxa"/>
            </w:tcMar>
            <w:hideMark/>
          </w:tcPr>
          <w:p w:rsidR="002259AF" w:rsidRPr="002259AF" w:rsidRDefault="002259AF" w:rsidP="00246F8C">
            <w:pPr>
              <w:pStyle w:val="TABLE-cell"/>
            </w:pPr>
            <w:r w:rsidRPr="002259AF">
              <w:t>Attributes.Decrypt SET</w:t>
            </w:r>
          </w:p>
        </w:tc>
      </w:tr>
      <w:tr w:rsidR="002259AF" w:rsidRPr="002259AF" w:rsidTr="002259AF">
        <w:trPr>
          <w:jc w:val="center"/>
        </w:trPr>
        <w:tc>
          <w:tcPr>
            <w:tcW w:w="62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ell"/>
            </w:pPr>
            <w:r w:rsidRPr="002259AF">
              <w:t>25</w:t>
            </w:r>
          </w:p>
        </w:tc>
        <w:tc>
          <w:tcPr>
            <w:tcW w:w="3421" w:type="dxa"/>
            <w:tcBorders>
              <w:top w:val="nil"/>
              <w:left w:val="nil"/>
              <w:bottom w:val="single" w:sz="8"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ell"/>
            </w:pPr>
            <w:r w:rsidRPr="002259AF">
              <w:t>cRLSign</w:t>
            </w:r>
          </w:p>
        </w:tc>
        <w:tc>
          <w:tcPr>
            <w:tcW w:w="5310" w:type="dxa"/>
            <w:tcBorders>
              <w:top w:val="nil"/>
              <w:left w:val="nil"/>
              <w:bottom w:val="single" w:sz="8" w:space="0" w:color="auto"/>
              <w:right w:val="single" w:sz="12" w:space="0" w:color="auto"/>
            </w:tcBorders>
            <w:tcMar>
              <w:top w:w="0" w:type="dxa"/>
              <w:left w:w="108" w:type="dxa"/>
              <w:bottom w:w="0" w:type="dxa"/>
              <w:right w:w="108" w:type="dxa"/>
            </w:tcMar>
            <w:hideMark/>
          </w:tcPr>
          <w:p w:rsidR="002259AF" w:rsidRPr="002259AF" w:rsidRDefault="002259AF" w:rsidP="00246F8C">
            <w:pPr>
              <w:pStyle w:val="TABLE-cell"/>
            </w:pPr>
            <w:r w:rsidRPr="002259AF">
              <w:t>Attributes.sign SET</w:t>
            </w:r>
          </w:p>
        </w:tc>
      </w:tr>
      <w:tr w:rsidR="002259AF" w:rsidRPr="002259AF" w:rsidTr="002259AF">
        <w:trPr>
          <w:jc w:val="center"/>
        </w:trPr>
        <w:tc>
          <w:tcPr>
            <w:tcW w:w="62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ell"/>
            </w:pPr>
            <w:r w:rsidRPr="002259AF">
              <w:t>26</w:t>
            </w:r>
          </w:p>
        </w:tc>
        <w:tc>
          <w:tcPr>
            <w:tcW w:w="3421" w:type="dxa"/>
            <w:tcBorders>
              <w:top w:val="nil"/>
              <w:left w:val="nil"/>
              <w:bottom w:val="single" w:sz="8"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ell"/>
            </w:pPr>
            <w:r w:rsidRPr="002259AF">
              <w:t>keyCertSign</w:t>
            </w:r>
          </w:p>
        </w:tc>
        <w:tc>
          <w:tcPr>
            <w:tcW w:w="5310" w:type="dxa"/>
            <w:tcBorders>
              <w:top w:val="nil"/>
              <w:left w:val="nil"/>
              <w:bottom w:val="single" w:sz="8" w:space="0" w:color="auto"/>
              <w:right w:val="single" w:sz="12" w:space="0" w:color="auto"/>
            </w:tcBorders>
            <w:tcMar>
              <w:top w:w="0" w:type="dxa"/>
              <w:left w:w="108" w:type="dxa"/>
              <w:bottom w:w="0" w:type="dxa"/>
              <w:right w:w="108" w:type="dxa"/>
            </w:tcMar>
            <w:hideMark/>
          </w:tcPr>
          <w:p w:rsidR="002259AF" w:rsidRPr="002259AF" w:rsidRDefault="002259AF" w:rsidP="00246F8C">
            <w:pPr>
              <w:pStyle w:val="TABLE-cell"/>
            </w:pPr>
            <w:r w:rsidRPr="002259AF">
              <w:t>Attributes.sign SET</w:t>
            </w:r>
          </w:p>
        </w:tc>
      </w:tr>
      <w:tr w:rsidR="002259AF" w:rsidRPr="002259AF" w:rsidTr="002259AF">
        <w:trPr>
          <w:jc w:val="center"/>
        </w:trPr>
        <w:tc>
          <w:tcPr>
            <w:tcW w:w="62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ell"/>
            </w:pPr>
            <w:r w:rsidRPr="002259AF">
              <w:t>27</w:t>
            </w:r>
          </w:p>
        </w:tc>
        <w:tc>
          <w:tcPr>
            <w:tcW w:w="3421" w:type="dxa"/>
            <w:tcBorders>
              <w:top w:val="nil"/>
              <w:left w:val="nil"/>
              <w:bottom w:val="single" w:sz="8"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ell"/>
            </w:pPr>
            <w:r w:rsidRPr="002259AF">
              <w:t>keyAgreement</w:t>
            </w:r>
          </w:p>
        </w:tc>
        <w:tc>
          <w:tcPr>
            <w:tcW w:w="5310" w:type="dxa"/>
            <w:tcBorders>
              <w:top w:val="nil"/>
              <w:left w:val="nil"/>
              <w:bottom w:val="single" w:sz="8" w:space="0" w:color="auto"/>
              <w:right w:val="single" w:sz="12" w:space="0" w:color="auto"/>
            </w:tcBorders>
            <w:tcMar>
              <w:top w:w="0" w:type="dxa"/>
              <w:left w:w="108" w:type="dxa"/>
              <w:bottom w:w="0" w:type="dxa"/>
              <w:right w:w="108" w:type="dxa"/>
            </w:tcMar>
            <w:hideMark/>
          </w:tcPr>
          <w:p w:rsidR="002259AF" w:rsidRPr="002259AF" w:rsidRDefault="002259AF" w:rsidP="00246F8C">
            <w:pPr>
              <w:pStyle w:val="TABLE-cell"/>
            </w:pPr>
            <w:r w:rsidRPr="002259AF">
              <w:t>Attributes.Decrypt SET</w:t>
            </w:r>
          </w:p>
        </w:tc>
      </w:tr>
      <w:tr w:rsidR="002259AF" w:rsidRPr="002259AF" w:rsidTr="002259AF">
        <w:trPr>
          <w:jc w:val="center"/>
        </w:trPr>
        <w:tc>
          <w:tcPr>
            <w:tcW w:w="62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ell"/>
            </w:pPr>
            <w:r w:rsidRPr="002259AF">
              <w:t>28</w:t>
            </w:r>
          </w:p>
        </w:tc>
        <w:tc>
          <w:tcPr>
            <w:tcW w:w="3421" w:type="dxa"/>
            <w:tcBorders>
              <w:top w:val="nil"/>
              <w:left w:val="nil"/>
              <w:bottom w:val="single" w:sz="8"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ell"/>
            </w:pPr>
            <w:r w:rsidRPr="002259AF">
              <w:t>dataEncipherment</w:t>
            </w:r>
          </w:p>
        </w:tc>
        <w:tc>
          <w:tcPr>
            <w:tcW w:w="5310" w:type="dxa"/>
            <w:tcBorders>
              <w:top w:val="nil"/>
              <w:left w:val="nil"/>
              <w:bottom w:val="single" w:sz="8" w:space="0" w:color="auto"/>
              <w:right w:val="single" w:sz="12" w:space="0" w:color="auto"/>
            </w:tcBorders>
            <w:tcMar>
              <w:top w:w="0" w:type="dxa"/>
              <w:left w:w="108" w:type="dxa"/>
              <w:bottom w:w="0" w:type="dxa"/>
              <w:right w:w="108" w:type="dxa"/>
            </w:tcMar>
            <w:hideMark/>
          </w:tcPr>
          <w:p w:rsidR="002259AF" w:rsidRPr="002259AF" w:rsidRDefault="002259AF" w:rsidP="00246F8C">
            <w:pPr>
              <w:pStyle w:val="TABLE-cell"/>
            </w:pPr>
            <w:r w:rsidRPr="002259AF">
              <w:t>Attributes.Decrypt SET</w:t>
            </w:r>
          </w:p>
        </w:tc>
      </w:tr>
      <w:tr w:rsidR="002259AF" w:rsidRPr="002259AF" w:rsidTr="002259AF">
        <w:trPr>
          <w:jc w:val="center"/>
        </w:trPr>
        <w:tc>
          <w:tcPr>
            <w:tcW w:w="62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ell"/>
            </w:pPr>
            <w:r w:rsidRPr="002259AF">
              <w:t>29</w:t>
            </w:r>
          </w:p>
        </w:tc>
        <w:tc>
          <w:tcPr>
            <w:tcW w:w="3421" w:type="dxa"/>
            <w:tcBorders>
              <w:top w:val="nil"/>
              <w:left w:val="nil"/>
              <w:bottom w:val="single" w:sz="8"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ell"/>
            </w:pPr>
            <w:r w:rsidRPr="002259AF">
              <w:t>keyEncipherment</w:t>
            </w:r>
          </w:p>
        </w:tc>
        <w:tc>
          <w:tcPr>
            <w:tcW w:w="5310" w:type="dxa"/>
            <w:tcBorders>
              <w:top w:val="nil"/>
              <w:left w:val="nil"/>
              <w:bottom w:val="single" w:sz="8" w:space="0" w:color="auto"/>
              <w:right w:val="single" w:sz="12" w:space="0" w:color="auto"/>
            </w:tcBorders>
            <w:tcMar>
              <w:top w:w="0" w:type="dxa"/>
              <w:left w:w="108" w:type="dxa"/>
              <w:bottom w:w="0" w:type="dxa"/>
              <w:right w:w="108" w:type="dxa"/>
            </w:tcMar>
            <w:hideMark/>
          </w:tcPr>
          <w:p w:rsidR="002259AF" w:rsidRPr="002259AF" w:rsidRDefault="002259AF" w:rsidP="00246F8C">
            <w:pPr>
              <w:pStyle w:val="TABLE-cell"/>
            </w:pPr>
            <w:r w:rsidRPr="002259AF">
              <w:t xml:space="preserve">asymmetric key with </w:t>
            </w:r>
            <w:r w:rsidRPr="002259AF">
              <w:rPr>
                <w:i/>
                <w:iCs/>
              </w:rPr>
              <w:t>decrypt</w:t>
            </w:r>
            <w:r w:rsidRPr="002259AF">
              <w:t xml:space="preserve"> and </w:t>
            </w:r>
            <w:r w:rsidRPr="002259AF">
              <w:rPr>
                <w:i/>
                <w:iCs/>
              </w:rPr>
              <w:t>restricted</w:t>
            </w:r>
            <w:r w:rsidRPr="002259AF">
              <w:t xml:space="preserve"> SET – key has the attributes of a parent key</w:t>
            </w:r>
          </w:p>
        </w:tc>
      </w:tr>
      <w:tr w:rsidR="002259AF" w:rsidRPr="002259AF" w:rsidTr="002259AF">
        <w:trPr>
          <w:jc w:val="center"/>
        </w:trPr>
        <w:tc>
          <w:tcPr>
            <w:tcW w:w="62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ell"/>
            </w:pPr>
            <w:r w:rsidRPr="002259AF">
              <w:t>30</w:t>
            </w:r>
          </w:p>
        </w:tc>
        <w:tc>
          <w:tcPr>
            <w:tcW w:w="3421" w:type="dxa"/>
            <w:tcBorders>
              <w:top w:val="nil"/>
              <w:left w:val="nil"/>
              <w:bottom w:val="single" w:sz="8"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ell"/>
            </w:pPr>
            <w:r w:rsidRPr="002259AF">
              <w:t>nonrepudiation/contentCommitment</w:t>
            </w:r>
          </w:p>
        </w:tc>
        <w:tc>
          <w:tcPr>
            <w:tcW w:w="5310" w:type="dxa"/>
            <w:tcBorders>
              <w:top w:val="nil"/>
              <w:left w:val="nil"/>
              <w:bottom w:val="single" w:sz="8" w:space="0" w:color="auto"/>
              <w:right w:val="single" w:sz="12" w:space="0" w:color="auto"/>
            </w:tcBorders>
            <w:tcMar>
              <w:top w:w="0" w:type="dxa"/>
              <w:left w:w="108" w:type="dxa"/>
              <w:bottom w:w="0" w:type="dxa"/>
              <w:right w:w="108" w:type="dxa"/>
            </w:tcMar>
            <w:hideMark/>
          </w:tcPr>
          <w:p w:rsidR="002259AF" w:rsidRPr="002259AF" w:rsidRDefault="002259AF" w:rsidP="00246F8C">
            <w:pPr>
              <w:pStyle w:val="TABLE-cell"/>
            </w:pPr>
            <w:r w:rsidRPr="002259AF">
              <w:rPr>
                <w:i/>
                <w:iCs/>
              </w:rPr>
              <w:t xml:space="preserve">fixedTPM </w:t>
            </w:r>
            <w:r w:rsidRPr="002259AF">
              <w:t>SET in Subject Key (</w:t>
            </w:r>
            <w:r w:rsidRPr="002259AF">
              <w:rPr>
                <w:i/>
                <w:iCs/>
              </w:rPr>
              <w:t>objectHandle</w:t>
            </w:r>
            <w:r w:rsidRPr="002259AF">
              <w:t>)</w:t>
            </w:r>
          </w:p>
        </w:tc>
      </w:tr>
      <w:tr w:rsidR="002259AF" w:rsidRPr="002259AF" w:rsidTr="002259AF">
        <w:trPr>
          <w:jc w:val="center"/>
        </w:trPr>
        <w:tc>
          <w:tcPr>
            <w:tcW w:w="629"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ell"/>
            </w:pPr>
            <w:r w:rsidRPr="002259AF">
              <w:t>31</w:t>
            </w:r>
          </w:p>
        </w:tc>
        <w:tc>
          <w:tcPr>
            <w:tcW w:w="3421" w:type="dxa"/>
            <w:tcBorders>
              <w:top w:val="nil"/>
              <w:left w:val="nil"/>
              <w:bottom w:val="single" w:sz="12" w:space="0" w:color="auto"/>
              <w:right w:val="single" w:sz="8" w:space="0" w:color="auto"/>
            </w:tcBorders>
            <w:tcMar>
              <w:top w:w="0" w:type="dxa"/>
              <w:left w:w="108" w:type="dxa"/>
              <w:bottom w:w="0" w:type="dxa"/>
              <w:right w:w="108" w:type="dxa"/>
            </w:tcMar>
            <w:hideMark/>
          </w:tcPr>
          <w:p w:rsidR="002259AF" w:rsidRPr="002259AF" w:rsidRDefault="002259AF" w:rsidP="00246F8C">
            <w:pPr>
              <w:pStyle w:val="TABLE-cell"/>
            </w:pPr>
            <w:r w:rsidRPr="002259AF">
              <w:t>digitalSignature</w:t>
            </w:r>
          </w:p>
        </w:tc>
        <w:tc>
          <w:tcPr>
            <w:tcW w:w="5310" w:type="dxa"/>
            <w:tcBorders>
              <w:top w:val="nil"/>
              <w:left w:val="nil"/>
              <w:bottom w:val="single" w:sz="12" w:space="0" w:color="auto"/>
              <w:right w:val="single" w:sz="12" w:space="0" w:color="auto"/>
            </w:tcBorders>
            <w:tcMar>
              <w:top w:w="0" w:type="dxa"/>
              <w:left w:w="108" w:type="dxa"/>
              <w:bottom w:w="0" w:type="dxa"/>
              <w:right w:w="108" w:type="dxa"/>
            </w:tcMar>
            <w:hideMark/>
          </w:tcPr>
          <w:p w:rsidR="002259AF" w:rsidRPr="002259AF" w:rsidRDefault="002259AF" w:rsidP="00246F8C">
            <w:pPr>
              <w:pStyle w:val="TABLE-cell"/>
            </w:pPr>
            <w:r w:rsidRPr="002259AF">
              <w:rPr>
                <w:i/>
                <w:iCs/>
              </w:rPr>
              <w:t>sign</w:t>
            </w:r>
            <w:r w:rsidRPr="002259AF">
              <w:t xml:space="preserve"> SET in Subject Key (</w:t>
            </w:r>
            <w:r w:rsidRPr="002259AF">
              <w:rPr>
                <w:i/>
                <w:iCs/>
              </w:rPr>
              <w:t>objectHandle</w:t>
            </w:r>
            <w:r w:rsidRPr="002259AF">
              <w:t>)</w:t>
            </w:r>
          </w:p>
        </w:tc>
      </w:tr>
    </w:tbl>
    <w:p w:rsidR="002259AF" w:rsidRPr="002F7CEB" w:rsidRDefault="002259AF" w:rsidP="00AC5610">
      <w:pPr>
        <w:pStyle w:val="BodyText"/>
      </w:pPr>
    </w:p>
    <w:p w:rsidR="00A60B7C" w:rsidRDefault="00A60B7C" w:rsidP="00A60B7C">
      <w:pPr>
        <w:pStyle w:val="Heading2"/>
        <w:pageBreakBefore/>
      </w:pPr>
      <w:bookmarkStart w:id="1784" w:name="_Toc20317607"/>
      <w:bookmarkStart w:id="1785" w:name="_Toc516154875"/>
      <w:r>
        <w:lastRenderedPageBreak/>
        <w:t>TPMA_ACT</w:t>
      </w:r>
      <w:bookmarkEnd w:id="1784"/>
    </w:p>
    <w:p w:rsidR="00A60B7C" w:rsidRPr="00DB2AD5" w:rsidRDefault="00A60B7C" w:rsidP="00A60B7C">
      <w:pPr>
        <w:pStyle w:val="BodyText"/>
        <w:rPr>
          <w:noProof/>
        </w:rPr>
      </w:pPr>
      <w:r w:rsidRPr="00DB2AD5">
        <w:rPr>
          <w:noProof/>
        </w:rPr>
        <w:t>This attribute is used to report the ACT state. This attribute may be read using TPM2_GetCapability(</w:t>
      </w:r>
      <w:r w:rsidRPr="00DB2AD5">
        <w:rPr>
          <w:i/>
          <w:noProof/>
        </w:rPr>
        <w:t>capability</w:t>
      </w:r>
      <w:r w:rsidRPr="00DB2AD5">
        <w:rPr>
          <w:noProof/>
        </w:rPr>
        <w:t xml:space="preserve"> = TPM_CAP_ACT, </w:t>
      </w:r>
      <w:r w:rsidRPr="00DB2AD5">
        <w:rPr>
          <w:i/>
          <w:noProof/>
        </w:rPr>
        <w:t>property</w:t>
      </w:r>
      <w:r w:rsidRPr="00DB2AD5">
        <w:rPr>
          <w:noProof/>
        </w:rPr>
        <w:t xml:space="preserve"> = </w:t>
      </w:r>
      <w:proofErr w:type="spellStart"/>
      <w:r w:rsidRPr="00DB2AD5">
        <w:t>TPM_RH_ACT_”x</w:t>
      </w:r>
      <w:proofErr w:type="spellEnd"/>
      <w:r w:rsidRPr="00DB2AD5">
        <w:t>” where “x” is the ACT number (0-F)</w:t>
      </w:r>
      <w:r w:rsidRPr="00DB2AD5">
        <w:rPr>
          <w:noProof/>
        </w:rPr>
        <w:t xml:space="preserve">). The </w:t>
      </w:r>
      <w:r w:rsidRPr="009B13D0">
        <w:rPr>
          <w:i/>
          <w:noProof/>
        </w:rPr>
        <w:t>signaled</w:t>
      </w:r>
      <w:r w:rsidRPr="00DB2AD5">
        <w:rPr>
          <w:noProof/>
        </w:rPr>
        <w:t xml:space="preserve"> value must be preserved </w:t>
      </w:r>
      <w:r w:rsidR="0084489C">
        <w:rPr>
          <w:noProof/>
        </w:rPr>
        <w:t xml:space="preserve">across TPM Resume or </w:t>
      </w:r>
      <w:r w:rsidRPr="00DB2AD5">
        <w:rPr>
          <w:noProof/>
        </w:rPr>
        <w:t xml:space="preserve">if the TPM has not lost power. The </w:t>
      </w:r>
      <w:r w:rsidRPr="009B13D0">
        <w:rPr>
          <w:i/>
          <w:noProof/>
        </w:rPr>
        <w:t>signaled</w:t>
      </w:r>
      <w:r w:rsidRPr="00DB2AD5">
        <w:rPr>
          <w:noProof/>
        </w:rPr>
        <w:t xml:space="preserve"> value may be preserved over a power cycle of a TPM.</w:t>
      </w:r>
    </w:p>
    <w:p w:rsidR="00A60B7C" w:rsidRPr="00DB2AD5" w:rsidRDefault="00A60B7C" w:rsidP="00A60B7C">
      <w:pPr>
        <w:pStyle w:val="NOTE"/>
        <w:keepNext/>
        <w:rPr>
          <w:noProof/>
        </w:rPr>
      </w:pPr>
      <w:r w:rsidRPr="00DB2AD5">
        <w:rPr>
          <w:noProof/>
        </w:rPr>
        <w:t xml:space="preserve">NOTE: </w:t>
      </w:r>
      <w:r w:rsidRPr="00DB2AD5">
        <w:rPr>
          <w:noProof/>
        </w:rPr>
        <w:tab/>
        <w:t xml:space="preserve">The ACT signaled value is reset to zero when the ACT is next accessed by </w:t>
      </w:r>
      <w:r>
        <w:rPr>
          <w:noProof/>
        </w:rPr>
        <w:t>TPM2_ACT_SetTimeout</w:t>
      </w:r>
      <w:r w:rsidRPr="00DB2AD5">
        <w:rPr>
          <w:noProof/>
        </w:rPr>
        <w:t>()</w:t>
      </w:r>
      <w:r w:rsidR="0084489C">
        <w:rPr>
          <w:noProof/>
        </w:rPr>
        <w:t xml:space="preserve"> with a non-zero </w:t>
      </w:r>
      <w:r w:rsidR="0084489C" w:rsidRPr="009B13D0">
        <w:rPr>
          <w:i/>
          <w:noProof/>
        </w:rPr>
        <w:t>startTimeout</w:t>
      </w:r>
      <w:r w:rsidRPr="00DB2AD5">
        <w:rPr>
          <w:noProof/>
        </w:rPr>
        <w:t>.</w:t>
      </w:r>
    </w:p>
    <w:p w:rsidR="00A60B7C" w:rsidRPr="00DB2AD5" w:rsidRDefault="00A60B7C" w:rsidP="00A60B7C">
      <w:pPr>
        <w:pStyle w:val="TABLE-title"/>
        <w:rPr>
          <w:noProof/>
        </w:rPr>
      </w:pPr>
      <w:bookmarkStart w:id="1786" w:name="_Toc21376087"/>
      <w:r w:rsidRPr="00DB2AD5">
        <w:rPr>
          <w:noProof/>
        </w:rPr>
        <w:t xml:space="preserve">Table </w:t>
      </w:r>
      <w:r w:rsidRPr="00DB2AD5">
        <w:rPr>
          <w:noProof/>
        </w:rPr>
        <w:fldChar w:fldCharType="begin"/>
      </w:r>
      <w:r w:rsidRPr="00DB2AD5">
        <w:rPr>
          <w:noProof/>
        </w:rPr>
        <w:instrText xml:space="preserve"> SEQ Table \* ARABIC </w:instrText>
      </w:r>
      <w:r w:rsidRPr="00DB2AD5">
        <w:rPr>
          <w:noProof/>
        </w:rPr>
        <w:fldChar w:fldCharType="separate"/>
      </w:r>
      <w:r w:rsidR="00AE7D6E">
        <w:rPr>
          <w:noProof/>
        </w:rPr>
        <w:t>40</w:t>
      </w:r>
      <w:r w:rsidRPr="00DB2AD5">
        <w:rPr>
          <w:noProof/>
        </w:rPr>
        <w:fldChar w:fldCharType="end"/>
      </w:r>
      <w:r w:rsidRPr="00DB2AD5">
        <w:rPr>
          <w:noProof/>
        </w:rPr>
        <w:t xml:space="preserve"> — Definition of (UINT32) TPMA_ACT Bits</w:t>
      </w:r>
      <w:bookmarkEnd w:id="1786"/>
    </w:p>
    <w:tbl>
      <w:tblPr>
        <w:tblW w:w="93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630"/>
        <w:gridCol w:w="2250"/>
        <w:gridCol w:w="6480"/>
      </w:tblGrid>
      <w:tr w:rsidR="00A60B7C" w:rsidRPr="00DB2AD5" w:rsidTr="00AC423C">
        <w:trPr>
          <w:cantSplit/>
          <w:tblHeader/>
          <w:jc w:val="center"/>
        </w:trPr>
        <w:tc>
          <w:tcPr>
            <w:tcW w:w="630" w:type="dxa"/>
            <w:tcBorders>
              <w:top w:val="single" w:sz="12" w:space="0" w:color="auto"/>
              <w:bottom w:val="single" w:sz="12" w:space="0" w:color="auto"/>
            </w:tcBorders>
            <w:vAlign w:val="center"/>
          </w:tcPr>
          <w:p w:rsidR="00A60B7C" w:rsidRPr="00DB2AD5" w:rsidRDefault="00A60B7C" w:rsidP="00AC423C">
            <w:pPr>
              <w:pStyle w:val="TABLE-col-heading"/>
              <w:jc w:val="center"/>
              <w:rPr>
                <w:noProof/>
                <w:lang w:eastAsia="zh-CN"/>
              </w:rPr>
            </w:pPr>
            <w:r w:rsidRPr="00DB2AD5">
              <w:rPr>
                <w:noProof/>
              </w:rPr>
              <w:t>Bit</w:t>
            </w:r>
          </w:p>
        </w:tc>
        <w:tc>
          <w:tcPr>
            <w:tcW w:w="2250" w:type="dxa"/>
            <w:tcBorders>
              <w:top w:val="single" w:sz="12" w:space="0" w:color="auto"/>
              <w:bottom w:val="single" w:sz="12" w:space="0" w:color="auto"/>
            </w:tcBorders>
          </w:tcPr>
          <w:p w:rsidR="00A60B7C" w:rsidRPr="00DB2AD5" w:rsidRDefault="00A60B7C" w:rsidP="00AC423C">
            <w:pPr>
              <w:pStyle w:val="TABLE-col-heading"/>
              <w:rPr>
                <w:noProof/>
              </w:rPr>
            </w:pPr>
            <w:r w:rsidRPr="00DB2AD5">
              <w:rPr>
                <w:noProof/>
              </w:rPr>
              <w:t>Name</w:t>
            </w:r>
          </w:p>
        </w:tc>
        <w:tc>
          <w:tcPr>
            <w:tcW w:w="6480" w:type="dxa"/>
            <w:tcBorders>
              <w:top w:val="single" w:sz="12" w:space="0" w:color="auto"/>
              <w:bottom w:val="single" w:sz="12" w:space="0" w:color="auto"/>
            </w:tcBorders>
          </w:tcPr>
          <w:p w:rsidR="00A60B7C" w:rsidRPr="00DB2AD5" w:rsidRDefault="00A60B7C" w:rsidP="00AC423C">
            <w:pPr>
              <w:pStyle w:val="TABLE-col-heading"/>
              <w:rPr>
                <w:noProof/>
              </w:rPr>
            </w:pPr>
            <w:r w:rsidRPr="00DB2AD5">
              <w:rPr>
                <w:noProof/>
              </w:rPr>
              <w:t>Definition</w:t>
            </w:r>
          </w:p>
        </w:tc>
      </w:tr>
      <w:tr w:rsidR="00A60B7C" w:rsidRPr="00DB2AD5" w:rsidTr="00AC423C">
        <w:trPr>
          <w:cantSplit/>
          <w:jc w:val="center"/>
        </w:trPr>
        <w:tc>
          <w:tcPr>
            <w:tcW w:w="630" w:type="dxa"/>
            <w:tcBorders>
              <w:top w:val="single" w:sz="12" w:space="0" w:color="auto"/>
              <w:bottom w:val="single" w:sz="4" w:space="0" w:color="auto"/>
            </w:tcBorders>
          </w:tcPr>
          <w:p w:rsidR="00A60B7C" w:rsidRPr="00DB2AD5" w:rsidRDefault="00A60B7C" w:rsidP="00AC423C">
            <w:pPr>
              <w:pStyle w:val="TABLE-cell"/>
              <w:jc w:val="right"/>
            </w:pPr>
            <w:r w:rsidRPr="00DB2AD5">
              <w:t>0</w:t>
            </w:r>
          </w:p>
        </w:tc>
        <w:tc>
          <w:tcPr>
            <w:tcW w:w="2250" w:type="dxa"/>
            <w:tcBorders>
              <w:top w:val="single" w:sz="12" w:space="0" w:color="auto"/>
              <w:bottom w:val="single" w:sz="4" w:space="0" w:color="auto"/>
            </w:tcBorders>
          </w:tcPr>
          <w:p w:rsidR="00A60B7C" w:rsidRPr="00DB2AD5" w:rsidRDefault="00A60B7C" w:rsidP="00AC423C">
            <w:pPr>
              <w:pStyle w:val="TABLE-cell"/>
            </w:pPr>
            <w:r w:rsidRPr="00DB2AD5">
              <w:t>signaled</w:t>
            </w:r>
          </w:p>
        </w:tc>
        <w:tc>
          <w:tcPr>
            <w:tcW w:w="6480" w:type="dxa"/>
            <w:tcBorders>
              <w:top w:val="single" w:sz="12" w:space="0" w:color="auto"/>
              <w:bottom w:val="single" w:sz="4" w:space="0" w:color="auto"/>
            </w:tcBorders>
          </w:tcPr>
          <w:p w:rsidR="00EA7982" w:rsidRDefault="00A60B7C" w:rsidP="00AC423C">
            <w:pPr>
              <w:pStyle w:val="TABLE-cell"/>
              <w:rPr>
                <w:b/>
              </w:rPr>
            </w:pPr>
            <w:r w:rsidRPr="00DB2AD5">
              <w:rPr>
                <w:b/>
              </w:rPr>
              <w:t>SET (1):</w:t>
            </w:r>
            <w:r w:rsidRPr="00DB2AD5">
              <w:t xml:space="preserve"> The ACT has signaled</w:t>
            </w:r>
          </w:p>
          <w:p w:rsidR="00A60B7C" w:rsidRPr="00DB2AD5" w:rsidRDefault="00A60B7C" w:rsidP="00AC423C">
            <w:pPr>
              <w:pStyle w:val="TABLE-cell"/>
            </w:pPr>
            <w:r w:rsidRPr="00DB2AD5">
              <w:rPr>
                <w:b/>
              </w:rPr>
              <w:t>CLEAR (0):</w:t>
            </w:r>
            <w:r w:rsidRPr="00DB2AD5">
              <w:t xml:space="preserve"> The ACT has not signaled</w:t>
            </w:r>
          </w:p>
        </w:tc>
      </w:tr>
      <w:tr w:rsidR="00A60B7C" w:rsidRPr="00DB2AD5" w:rsidTr="00AC423C">
        <w:trPr>
          <w:cantSplit/>
          <w:jc w:val="center"/>
        </w:trPr>
        <w:tc>
          <w:tcPr>
            <w:tcW w:w="630" w:type="dxa"/>
            <w:tcBorders>
              <w:top w:val="single" w:sz="4" w:space="0" w:color="auto"/>
            </w:tcBorders>
          </w:tcPr>
          <w:p w:rsidR="00A60B7C" w:rsidRPr="00DB2AD5" w:rsidRDefault="00A60B7C" w:rsidP="00AC423C">
            <w:pPr>
              <w:pStyle w:val="TABLE-cell"/>
              <w:jc w:val="right"/>
            </w:pPr>
            <w:r w:rsidRPr="00DB2AD5">
              <w:t>1</w:t>
            </w:r>
          </w:p>
        </w:tc>
        <w:tc>
          <w:tcPr>
            <w:tcW w:w="2250" w:type="dxa"/>
            <w:tcBorders>
              <w:top w:val="single" w:sz="4" w:space="0" w:color="auto"/>
            </w:tcBorders>
          </w:tcPr>
          <w:p w:rsidR="00A60B7C" w:rsidRPr="00DB2AD5" w:rsidRDefault="00A60B7C" w:rsidP="00AC423C">
            <w:pPr>
              <w:pStyle w:val="TABLE-cell"/>
            </w:pPr>
            <w:r w:rsidRPr="00DB2AD5">
              <w:t>preserveSignaled</w:t>
            </w:r>
          </w:p>
        </w:tc>
        <w:tc>
          <w:tcPr>
            <w:tcW w:w="6480" w:type="dxa"/>
            <w:tcBorders>
              <w:top w:val="single" w:sz="4" w:space="0" w:color="auto"/>
            </w:tcBorders>
          </w:tcPr>
          <w:p w:rsidR="00A60B7C" w:rsidRPr="00DB2AD5" w:rsidRDefault="00A60B7C" w:rsidP="00AC423C">
            <w:pPr>
              <w:pStyle w:val="TABLE-cell"/>
              <w:rPr>
                <w:b/>
              </w:rPr>
            </w:pPr>
            <w:r w:rsidRPr="00DB2AD5">
              <w:rPr>
                <w:b/>
              </w:rPr>
              <w:t>SET (1):</w:t>
            </w:r>
            <w:r w:rsidRPr="00DB2AD5">
              <w:t xml:space="preserve"> The ACT signaled bit is preserved over a power cycle</w:t>
            </w:r>
          </w:p>
          <w:p w:rsidR="00A60B7C" w:rsidRPr="00DB2AD5" w:rsidRDefault="00A60B7C" w:rsidP="00AC423C">
            <w:pPr>
              <w:pStyle w:val="TABLE-cell"/>
              <w:rPr>
                <w:b/>
              </w:rPr>
            </w:pPr>
            <w:r w:rsidRPr="00DB2AD5">
              <w:rPr>
                <w:b/>
              </w:rPr>
              <w:t>CLEAR (0):</w:t>
            </w:r>
            <w:r w:rsidRPr="00DB2AD5">
              <w:t xml:space="preserve"> The ACT signaled bit is not preserved over a power cycle</w:t>
            </w:r>
          </w:p>
        </w:tc>
      </w:tr>
      <w:tr w:rsidR="00A60B7C" w:rsidRPr="00DB2AD5" w:rsidTr="00AC423C">
        <w:trPr>
          <w:cantSplit/>
          <w:jc w:val="center"/>
        </w:trPr>
        <w:tc>
          <w:tcPr>
            <w:tcW w:w="630" w:type="dxa"/>
            <w:tcBorders>
              <w:bottom w:val="single" w:sz="12" w:space="0" w:color="auto"/>
            </w:tcBorders>
          </w:tcPr>
          <w:p w:rsidR="00A60B7C" w:rsidRPr="00DB2AD5" w:rsidRDefault="00A60B7C" w:rsidP="00AC423C">
            <w:pPr>
              <w:pStyle w:val="TABLE-cell"/>
              <w:jc w:val="right"/>
              <w:rPr>
                <w:lang w:eastAsia="zh-CN"/>
              </w:rPr>
            </w:pPr>
            <w:r w:rsidRPr="00DB2AD5">
              <w:t>31:2</w:t>
            </w:r>
          </w:p>
        </w:tc>
        <w:tc>
          <w:tcPr>
            <w:tcW w:w="2250" w:type="dxa"/>
            <w:tcBorders>
              <w:bottom w:val="single" w:sz="12" w:space="0" w:color="auto"/>
            </w:tcBorders>
          </w:tcPr>
          <w:p w:rsidR="00A60B7C" w:rsidRPr="00DB2AD5" w:rsidRDefault="00A60B7C" w:rsidP="00AC423C">
            <w:pPr>
              <w:pStyle w:val="TABLE-cell"/>
            </w:pPr>
            <w:r w:rsidRPr="00DB2AD5">
              <w:t>Reserved</w:t>
            </w:r>
          </w:p>
        </w:tc>
        <w:tc>
          <w:tcPr>
            <w:tcW w:w="6480" w:type="dxa"/>
          </w:tcPr>
          <w:p w:rsidR="00A60B7C" w:rsidRPr="00DB2AD5" w:rsidRDefault="00A60B7C" w:rsidP="00AC423C">
            <w:pPr>
              <w:pStyle w:val="TABLE-cell"/>
            </w:pPr>
            <w:r w:rsidRPr="00DB2AD5">
              <w:t>shall be zero</w:t>
            </w:r>
          </w:p>
        </w:tc>
      </w:tr>
    </w:tbl>
    <w:p w:rsidR="00EA7982" w:rsidRDefault="00EA7982" w:rsidP="00A60B7C">
      <w:pPr>
        <w:pStyle w:val="BodyText"/>
        <w:rPr>
          <w:noProof/>
        </w:rPr>
      </w:pPr>
      <w:bookmarkStart w:id="1787" w:name="_Toc20317608"/>
    </w:p>
    <w:p w:rsidR="0083463C" w:rsidRPr="002407F9" w:rsidRDefault="0083463C" w:rsidP="0083463C">
      <w:pPr>
        <w:pStyle w:val="Heading1"/>
        <w:rPr>
          <w:noProof/>
        </w:rPr>
      </w:pPr>
      <w:r w:rsidRPr="002407F9">
        <w:rPr>
          <w:noProof/>
        </w:rPr>
        <w:lastRenderedPageBreak/>
        <w:t>Interface Types</w:t>
      </w:r>
      <w:bookmarkEnd w:id="1652"/>
      <w:bookmarkEnd w:id="1653"/>
      <w:bookmarkEnd w:id="1654"/>
      <w:bookmarkEnd w:id="1775"/>
      <w:bookmarkEnd w:id="1776"/>
      <w:bookmarkEnd w:id="1777"/>
      <w:bookmarkEnd w:id="1778"/>
      <w:bookmarkEnd w:id="1779"/>
      <w:bookmarkEnd w:id="1781"/>
      <w:bookmarkEnd w:id="1782"/>
      <w:bookmarkEnd w:id="1783"/>
      <w:bookmarkEnd w:id="1785"/>
      <w:bookmarkEnd w:id="1787"/>
    </w:p>
    <w:p w:rsidR="0083463C" w:rsidRPr="002407F9" w:rsidRDefault="0083463C" w:rsidP="0083463C">
      <w:pPr>
        <w:pStyle w:val="Heading2"/>
        <w:rPr>
          <w:noProof/>
        </w:rPr>
      </w:pPr>
      <w:bookmarkStart w:id="1788" w:name="_Toc286047014"/>
      <w:bookmarkStart w:id="1789" w:name="_Toc288814943"/>
      <w:bookmarkStart w:id="1790" w:name="_Toc304539182"/>
      <w:bookmarkStart w:id="1791" w:name="_Toc308709734"/>
      <w:bookmarkStart w:id="1792" w:name="_Toc380749440"/>
      <w:bookmarkStart w:id="1793" w:name="_Toc384901746"/>
      <w:bookmarkStart w:id="1794" w:name="_Toc432512271"/>
      <w:bookmarkStart w:id="1795" w:name="_Toc443575611"/>
      <w:bookmarkStart w:id="1796" w:name="_Toc470517838"/>
      <w:bookmarkStart w:id="1797" w:name="_Toc462921058"/>
      <w:bookmarkStart w:id="1798" w:name="_Toc516154876"/>
      <w:bookmarkStart w:id="1799" w:name="_Toc20317609"/>
      <w:r w:rsidRPr="002407F9">
        <w:rPr>
          <w:noProof/>
        </w:rPr>
        <w:t>Introduction</w:t>
      </w:r>
      <w:bookmarkEnd w:id="1788"/>
      <w:bookmarkEnd w:id="1789"/>
      <w:bookmarkEnd w:id="1790"/>
      <w:bookmarkEnd w:id="1791"/>
      <w:bookmarkEnd w:id="1792"/>
      <w:bookmarkEnd w:id="1793"/>
      <w:bookmarkEnd w:id="1794"/>
      <w:bookmarkEnd w:id="1795"/>
      <w:bookmarkEnd w:id="1796"/>
      <w:bookmarkEnd w:id="1797"/>
      <w:bookmarkEnd w:id="1798"/>
      <w:bookmarkEnd w:id="1799"/>
    </w:p>
    <w:p w:rsidR="0083463C" w:rsidRPr="002407F9" w:rsidRDefault="0083463C" w:rsidP="0083463C">
      <w:pPr>
        <w:pStyle w:val="BodyText"/>
        <w:rPr>
          <w:noProof/>
        </w:rPr>
      </w:pPr>
      <w:r w:rsidRPr="002407F9">
        <w:rPr>
          <w:noProof/>
        </w:rPr>
        <w:t xml:space="preserve">Clause </w:t>
      </w:r>
      <w:r w:rsidRPr="002407F9">
        <w:rPr>
          <w:noProof/>
        </w:rPr>
        <w:fldChar w:fldCharType="begin"/>
      </w:r>
      <w:r w:rsidRPr="002407F9">
        <w:rPr>
          <w:noProof/>
        </w:rPr>
        <w:instrText xml:space="preserve"> REF _Ref446421265 \r \h </w:instrText>
      </w:r>
      <w:r w:rsidRPr="002407F9">
        <w:rPr>
          <w:noProof/>
        </w:rPr>
      </w:r>
      <w:r w:rsidRPr="002407F9">
        <w:rPr>
          <w:noProof/>
        </w:rPr>
        <w:fldChar w:fldCharType="separate"/>
      </w:r>
      <w:r w:rsidR="00AE7D6E">
        <w:rPr>
          <w:noProof/>
        </w:rPr>
        <w:t>8.11</w:t>
      </w:r>
      <w:r w:rsidRPr="002407F9">
        <w:rPr>
          <w:noProof/>
        </w:rPr>
        <w:fldChar w:fldCharType="end"/>
      </w:r>
      <w:r w:rsidRPr="002407F9">
        <w:rPr>
          <w:noProof/>
        </w:rPr>
        <w:t xml:space="preserve"> contains definitions for interface types. An interface type is type checked when it is unmarshaled. These types are based on an underlying type that is indicated in the table title by the value in parentheses. When an interface type is used, the base type is unmarshaled and then checked to see if it has one of the allowed values.</w:t>
      </w:r>
    </w:p>
    <w:p w:rsidR="0083463C" w:rsidRPr="002407F9" w:rsidRDefault="0083463C" w:rsidP="0083463C">
      <w:pPr>
        <w:pStyle w:val="Heading2"/>
        <w:rPr>
          <w:noProof/>
        </w:rPr>
      </w:pPr>
      <w:bookmarkStart w:id="1800" w:name="_Toc286047015"/>
      <w:bookmarkStart w:id="1801" w:name="_Toc288814944"/>
      <w:bookmarkStart w:id="1802" w:name="_Toc304539183"/>
      <w:bookmarkStart w:id="1803" w:name="_Toc308709735"/>
      <w:bookmarkStart w:id="1804" w:name="_Toc380749441"/>
      <w:bookmarkStart w:id="1805" w:name="_Toc384901747"/>
      <w:bookmarkStart w:id="1806" w:name="_Toc432512272"/>
      <w:bookmarkStart w:id="1807" w:name="_Toc443575612"/>
      <w:bookmarkStart w:id="1808" w:name="_Toc470517839"/>
      <w:bookmarkStart w:id="1809" w:name="_Toc462921059"/>
      <w:bookmarkStart w:id="1810" w:name="_Toc516154877"/>
      <w:bookmarkStart w:id="1811" w:name="_Toc20317610"/>
      <w:r w:rsidRPr="002407F9">
        <w:rPr>
          <w:noProof/>
        </w:rPr>
        <w:t>TPMI_YES_NO</w:t>
      </w:r>
      <w:bookmarkEnd w:id="1800"/>
      <w:bookmarkEnd w:id="1801"/>
      <w:bookmarkEnd w:id="1802"/>
      <w:bookmarkEnd w:id="1803"/>
      <w:bookmarkEnd w:id="1804"/>
      <w:bookmarkEnd w:id="1805"/>
      <w:bookmarkEnd w:id="1806"/>
      <w:bookmarkEnd w:id="1807"/>
      <w:bookmarkEnd w:id="1808"/>
      <w:bookmarkEnd w:id="1809"/>
      <w:bookmarkEnd w:id="1810"/>
      <w:bookmarkEnd w:id="1811"/>
    </w:p>
    <w:p w:rsidR="0083463C" w:rsidRPr="002407F9" w:rsidRDefault="0083463C" w:rsidP="0083463C">
      <w:pPr>
        <w:pStyle w:val="BodyText"/>
        <w:rPr>
          <w:noProof/>
        </w:rPr>
      </w:pPr>
      <w:r w:rsidRPr="002407F9">
        <w:rPr>
          <w:noProof/>
        </w:rPr>
        <w:t>This interface type is used in place of a Boolean type in order to eliminate ambiguity in the handling of a octet that conveys a single bit of information. This type only has two allowed values, YES (1) and NO (0).</w:t>
      </w:r>
    </w:p>
    <w:p w:rsidR="0083463C" w:rsidRPr="002407F9" w:rsidRDefault="0083463C" w:rsidP="0083463C">
      <w:pPr>
        <w:pStyle w:val="NOTE"/>
        <w:keepNext/>
        <w:rPr>
          <w:noProof/>
        </w:rPr>
      </w:pPr>
      <w:r w:rsidRPr="002407F9">
        <w:rPr>
          <w:noProof/>
        </w:rPr>
        <w:t>NOTE</w:t>
      </w:r>
      <w:r w:rsidRPr="002407F9">
        <w:rPr>
          <w:noProof/>
        </w:rPr>
        <w:tab/>
        <w:t>This list is not used as input to the TPM.</w:t>
      </w:r>
    </w:p>
    <w:p w:rsidR="0083463C" w:rsidRPr="002407F9" w:rsidRDefault="0083463C" w:rsidP="0083463C">
      <w:pPr>
        <w:pStyle w:val="TABLE-title"/>
        <w:rPr>
          <w:noProof/>
        </w:rPr>
      </w:pPr>
      <w:bookmarkStart w:id="1812" w:name="_Toc380749727"/>
      <w:bookmarkStart w:id="1813" w:name="_Toc384651389"/>
      <w:bookmarkStart w:id="1814" w:name="_Toc432512535"/>
      <w:bookmarkStart w:id="1815" w:name="_Toc443575873"/>
      <w:bookmarkStart w:id="1816" w:name="_Toc470518113"/>
      <w:bookmarkStart w:id="1817" w:name="_Toc462921328"/>
      <w:bookmarkStart w:id="1818" w:name="_Toc516155155"/>
      <w:bookmarkStart w:id="1819" w:name="_Toc2137608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41</w:t>
      </w:r>
      <w:r w:rsidRPr="002407F9">
        <w:rPr>
          <w:noProof/>
        </w:rPr>
        <w:fldChar w:fldCharType="end"/>
      </w:r>
      <w:r w:rsidRPr="002407F9">
        <w:rPr>
          <w:noProof/>
        </w:rPr>
        <w:t xml:space="preserve"> — Definition of (BYTE) TPMI_YES_NO Type</w:t>
      </w:r>
      <w:bookmarkEnd w:id="1812"/>
      <w:bookmarkEnd w:id="1813"/>
      <w:bookmarkEnd w:id="1814"/>
      <w:bookmarkEnd w:id="1815"/>
      <w:bookmarkEnd w:id="1816"/>
      <w:bookmarkEnd w:id="1817"/>
      <w:bookmarkEnd w:id="1818"/>
      <w:bookmarkEnd w:id="1819"/>
    </w:p>
    <w:tbl>
      <w:tblPr>
        <w:tblW w:w="936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2307"/>
        <w:gridCol w:w="7053"/>
      </w:tblGrid>
      <w:tr w:rsidR="0083463C" w:rsidRPr="002407F9" w:rsidTr="00BF3E57">
        <w:trPr>
          <w:jc w:val="center"/>
        </w:trPr>
        <w:tc>
          <w:tcPr>
            <w:tcW w:w="1908" w:type="dxa"/>
            <w:tcBorders>
              <w:top w:val="single" w:sz="12" w:space="0" w:color="auto"/>
              <w:bottom w:val="single" w:sz="12" w:space="0" w:color="auto"/>
              <w:right w:val="single" w:sz="4" w:space="0" w:color="auto"/>
            </w:tcBorders>
          </w:tcPr>
          <w:p w:rsidR="0083463C" w:rsidRPr="002407F9" w:rsidRDefault="0083463C" w:rsidP="00BF3E57">
            <w:pPr>
              <w:pStyle w:val="TABLE-col-heading"/>
              <w:rPr>
                <w:noProof/>
              </w:rPr>
            </w:pPr>
            <w:r w:rsidRPr="002407F9">
              <w:rPr>
                <w:noProof/>
              </w:rPr>
              <w:t>Value</w:t>
            </w:r>
          </w:p>
        </w:tc>
        <w:tc>
          <w:tcPr>
            <w:tcW w:w="5832" w:type="dxa"/>
            <w:tcBorders>
              <w:top w:val="single" w:sz="12" w:space="0" w:color="auto"/>
              <w:left w:val="single" w:sz="4" w:space="0" w:color="auto"/>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AC5610">
        <w:trPr>
          <w:jc w:val="center"/>
        </w:trPr>
        <w:tc>
          <w:tcPr>
            <w:tcW w:w="1908" w:type="dxa"/>
            <w:tcBorders>
              <w:top w:val="single" w:sz="12" w:space="0" w:color="auto"/>
              <w:bottom w:val="single" w:sz="4" w:space="0" w:color="auto"/>
              <w:right w:val="single" w:sz="4" w:space="0" w:color="auto"/>
            </w:tcBorders>
          </w:tcPr>
          <w:p w:rsidR="0083463C" w:rsidRPr="002407F9" w:rsidRDefault="0083463C" w:rsidP="00BF3E57">
            <w:pPr>
              <w:pStyle w:val="TABLE-cell"/>
            </w:pPr>
            <w:r w:rsidRPr="002407F9">
              <w:t>NO</w:t>
            </w:r>
          </w:p>
        </w:tc>
        <w:tc>
          <w:tcPr>
            <w:tcW w:w="5832" w:type="dxa"/>
            <w:tcBorders>
              <w:top w:val="single" w:sz="12" w:space="0" w:color="auto"/>
              <w:left w:val="single" w:sz="4" w:space="0" w:color="auto"/>
              <w:bottom w:val="single" w:sz="4" w:space="0" w:color="auto"/>
            </w:tcBorders>
          </w:tcPr>
          <w:p w:rsidR="0083463C" w:rsidRPr="002407F9" w:rsidRDefault="0083463C" w:rsidP="00BF3E57">
            <w:pPr>
              <w:pStyle w:val="TABLE-cell"/>
            </w:pPr>
            <w:r w:rsidRPr="002407F9">
              <w:t>a value of 0</w:t>
            </w:r>
          </w:p>
        </w:tc>
      </w:tr>
      <w:tr w:rsidR="0083463C" w:rsidRPr="002407F9" w:rsidTr="00BF3E57">
        <w:trPr>
          <w:jc w:val="center"/>
        </w:trPr>
        <w:tc>
          <w:tcPr>
            <w:tcW w:w="1908" w:type="dxa"/>
            <w:tcBorders>
              <w:top w:val="single" w:sz="4" w:space="0" w:color="auto"/>
              <w:bottom w:val="single" w:sz="4" w:space="0" w:color="auto"/>
              <w:right w:val="single" w:sz="4" w:space="0" w:color="auto"/>
            </w:tcBorders>
          </w:tcPr>
          <w:p w:rsidR="0083463C" w:rsidRPr="002407F9" w:rsidRDefault="0083463C" w:rsidP="00BF3E57">
            <w:pPr>
              <w:pStyle w:val="TABLE-cell"/>
            </w:pPr>
            <w:r w:rsidRPr="002407F9">
              <w:t>YES</w:t>
            </w:r>
          </w:p>
        </w:tc>
        <w:tc>
          <w:tcPr>
            <w:tcW w:w="5832" w:type="dxa"/>
            <w:tcBorders>
              <w:top w:val="single" w:sz="4" w:space="0" w:color="auto"/>
              <w:left w:val="single" w:sz="4" w:space="0" w:color="auto"/>
              <w:bottom w:val="single" w:sz="4" w:space="0" w:color="auto"/>
            </w:tcBorders>
          </w:tcPr>
          <w:p w:rsidR="0083463C" w:rsidRPr="002407F9" w:rsidRDefault="0083463C" w:rsidP="00BF3E57">
            <w:pPr>
              <w:pStyle w:val="TABLE-cell"/>
            </w:pPr>
            <w:r w:rsidRPr="002407F9">
              <w:t>a value of 1</w:t>
            </w:r>
          </w:p>
        </w:tc>
      </w:tr>
      <w:tr w:rsidR="0083463C" w:rsidRPr="002407F9" w:rsidTr="00BF3E57">
        <w:trPr>
          <w:jc w:val="center"/>
        </w:trPr>
        <w:tc>
          <w:tcPr>
            <w:tcW w:w="1908" w:type="dxa"/>
            <w:tcBorders>
              <w:top w:val="single" w:sz="4" w:space="0" w:color="auto"/>
              <w:right w:val="single" w:sz="4" w:space="0" w:color="auto"/>
            </w:tcBorders>
          </w:tcPr>
          <w:p w:rsidR="0083463C" w:rsidRPr="002407F9" w:rsidRDefault="0083463C" w:rsidP="00BF3E57">
            <w:pPr>
              <w:pStyle w:val="TABLE-cell"/>
              <w:keepNext w:val="0"/>
            </w:pPr>
            <w:r w:rsidRPr="002407F9">
              <w:t>#TPM_RC_VALUE</w:t>
            </w:r>
          </w:p>
        </w:tc>
        <w:tc>
          <w:tcPr>
            <w:tcW w:w="5832" w:type="dxa"/>
            <w:tcBorders>
              <w:top w:val="single" w:sz="4" w:space="0" w:color="auto"/>
              <w:left w:val="single" w:sz="4" w:space="0" w:color="auto"/>
            </w:tcBorders>
          </w:tcPr>
          <w:p w:rsidR="0083463C" w:rsidRPr="002407F9" w:rsidRDefault="0083463C" w:rsidP="00BF3E57">
            <w:pPr>
              <w:pStyle w:val="TABLE-cell"/>
              <w:keepNext w:val="0"/>
            </w:pPr>
          </w:p>
        </w:tc>
      </w:tr>
    </w:tbl>
    <w:p w:rsidR="0083463C" w:rsidRPr="002407F9" w:rsidRDefault="0083463C" w:rsidP="0083463C">
      <w:pPr>
        <w:pStyle w:val="Heading2"/>
        <w:rPr>
          <w:noProof/>
        </w:rPr>
      </w:pPr>
      <w:bookmarkStart w:id="1820" w:name="_Toc286047016"/>
      <w:bookmarkStart w:id="1821" w:name="_Toc288814945"/>
      <w:bookmarkStart w:id="1822" w:name="_Toc304539184"/>
      <w:bookmarkStart w:id="1823" w:name="_Toc308709736"/>
      <w:bookmarkStart w:id="1824" w:name="_Toc380749442"/>
      <w:bookmarkStart w:id="1825" w:name="_Toc384901748"/>
      <w:bookmarkStart w:id="1826" w:name="_Toc432512273"/>
      <w:bookmarkStart w:id="1827" w:name="_Toc443575613"/>
      <w:bookmarkStart w:id="1828" w:name="_Toc470517840"/>
      <w:bookmarkStart w:id="1829" w:name="_Toc462921060"/>
      <w:bookmarkStart w:id="1830" w:name="_Toc516154878"/>
      <w:bookmarkStart w:id="1831" w:name="_Toc20317611"/>
      <w:r w:rsidRPr="002407F9">
        <w:rPr>
          <w:noProof/>
        </w:rPr>
        <w:t>TPMI_DH_OBJECT</w:t>
      </w:r>
      <w:bookmarkEnd w:id="1820"/>
      <w:bookmarkEnd w:id="1821"/>
      <w:bookmarkEnd w:id="1822"/>
      <w:bookmarkEnd w:id="1823"/>
      <w:bookmarkEnd w:id="1824"/>
      <w:bookmarkEnd w:id="1825"/>
      <w:bookmarkEnd w:id="1826"/>
      <w:bookmarkEnd w:id="1827"/>
      <w:bookmarkEnd w:id="1828"/>
      <w:bookmarkEnd w:id="1829"/>
      <w:bookmarkEnd w:id="1830"/>
      <w:bookmarkEnd w:id="1831"/>
    </w:p>
    <w:p w:rsidR="0083463C" w:rsidRPr="002407F9" w:rsidRDefault="0083463C" w:rsidP="0083463C">
      <w:pPr>
        <w:pStyle w:val="BodyText"/>
        <w:rPr>
          <w:noProof/>
        </w:rPr>
      </w:pPr>
      <w:r w:rsidRPr="002407F9">
        <w:rPr>
          <w:noProof/>
        </w:rPr>
        <w:t>The TPMI_DH_OBJECT interface type is a handle that references a loaded object. The handles in this set are used to refer to either transient or persistent object. The range of these values would change according to the TPM implementation.</w:t>
      </w:r>
    </w:p>
    <w:p w:rsidR="0083463C" w:rsidRPr="002407F9" w:rsidRDefault="0083463C" w:rsidP="0083463C">
      <w:pPr>
        <w:pStyle w:val="NOTE"/>
        <w:keepNext/>
        <w:rPr>
          <w:noProof/>
        </w:rPr>
      </w:pPr>
      <w:r w:rsidRPr="002407F9">
        <w:rPr>
          <w:noProof/>
        </w:rPr>
        <w:t>NOTE</w:t>
      </w:r>
      <w:r w:rsidRPr="002407F9">
        <w:rPr>
          <w:noProof/>
        </w:rPr>
        <w:tab/>
        <w:t>These interface types should not be used by system software to qualify the keys produced by the TPM. The value returned by the TPM shall be used to reference the object.</w:t>
      </w:r>
    </w:p>
    <w:p w:rsidR="0083463C" w:rsidRPr="002407F9" w:rsidRDefault="0083463C" w:rsidP="0083463C">
      <w:pPr>
        <w:pStyle w:val="TABLE-title"/>
        <w:rPr>
          <w:noProof/>
        </w:rPr>
      </w:pPr>
      <w:bookmarkStart w:id="1832" w:name="_Toc380749728"/>
      <w:bookmarkStart w:id="1833" w:name="_Toc384651390"/>
      <w:bookmarkStart w:id="1834" w:name="_Toc432512536"/>
      <w:bookmarkStart w:id="1835" w:name="_Toc443575874"/>
      <w:bookmarkStart w:id="1836" w:name="_Toc470518114"/>
      <w:bookmarkStart w:id="1837" w:name="_Toc462921329"/>
      <w:bookmarkStart w:id="1838" w:name="_Toc516155156"/>
      <w:bookmarkStart w:id="1839" w:name="_Toc2137608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42</w:t>
      </w:r>
      <w:r w:rsidRPr="002407F9">
        <w:rPr>
          <w:noProof/>
        </w:rPr>
        <w:fldChar w:fldCharType="end"/>
      </w:r>
      <w:r w:rsidRPr="002407F9">
        <w:rPr>
          <w:noProof/>
        </w:rPr>
        <w:t xml:space="preserve"> — Definition of (TPM_HANDLE) TPMI_DH_OBJECT Type</w:t>
      </w:r>
      <w:bookmarkEnd w:id="1832"/>
      <w:bookmarkEnd w:id="1833"/>
      <w:bookmarkEnd w:id="1834"/>
      <w:bookmarkEnd w:id="1835"/>
      <w:bookmarkEnd w:id="1836"/>
      <w:bookmarkEnd w:id="1837"/>
      <w:bookmarkEnd w:id="1838"/>
      <w:bookmarkEnd w:id="1839"/>
      <w:r w:rsidRPr="002407F9">
        <w:rPr>
          <w:noProof/>
        </w:rPr>
        <w:t xml:space="preserve"> </w:t>
      </w: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4680"/>
        <w:gridCol w:w="4680"/>
      </w:tblGrid>
      <w:tr w:rsidR="0083463C" w:rsidRPr="002407F9" w:rsidTr="00BF3E57">
        <w:trPr>
          <w:tblHeader/>
          <w:jc w:val="center"/>
        </w:trPr>
        <w:tc>
          <w:tcPr>
            <w:tcW w:w="4680" w:type="dxa"/>
            <w:tcBorders>
              <w:top w:val="single" w:sz="12" w:space="0" w:color="auto"/>
              <w:left w:val="single" w:sz="12" w:space="0" w:color="auto"/>
              <w:bottom w:val="single" w:sz="12" w:space="0" w:color="auto"/>
              <w:right w:val="single" w:sz="8" w:space="0" w:color="auto"/>
            </w:tcBorders>
          </w:tcPr>
          <w:p w:rsidR="0083463C" w:rsidRPr="002407F9" w:rsidRDefault="0083463C" w:rsidP="00BF3E57">
            <w:pPr>
              <w:pStyle w:val="TABLE-col-heading"/>
              <w:rPr>
                <w:noProof/>
              </w:rPr>
            </w:pPr>
            <w:r w:rsidRPr="002407F9">
              <w:rPr>
                <w:noProof/>
              </w:rPr>
              <w:t>Values</w:t>
            </w:r>
          </w:p>
        </w:tc>
        <w:tc>
          <w:tcPr>
            <w:tcW w:w="4680" w:type="dxa"/>
            <w:tcBorders>
              <w:top w:val="single" w:sz="12" w:space="0" w:color="auto"/>
              <w:left w:val="single" w:sz="8"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4680" w:type="dxa"/>
            <w:tcBorders>
              <w:top w:val="single" w:sz="12" w:space="0" w:color="auto"/>
              <w:left w:val="single" w:sz="12" w:space="0" w:color="auto"/>
              <w:bottom w:val="single" w:sz="6" w:space="0" w:color="auto"/>
              <w:right w:val="single" w:sz="8" w:space="0" w:color="auto"/>
            </w:tcBorders>
          </w:tcPr>
          <w:p w:rsidR="0083463C" w:rsidRPr="002407F9" w:rsidRDefault="0083463C" w:rsidP="00BF3E57">
            <w:pPr>
              <w:pStyle w:val="TABLE-cell"/>
            </w:pPr>
            <w:r w:rsidRPr="002407F9">
              <w:t>{TRANSIENT_FIRST:TRANSIENT_LAST}</w:t>
            </w:r>
          </w:p>
        </w:tc>
        <w:tc>
          <w:tcPr>
            <w:tcW w:w="4680" w:type="dxa"/>
            <w:tcBorders>
              <w:top w:val="single" w:sz="12" w:space="0" w:color="auto"/>
              <w:left w:val="single" w:sz="8" w:space="0" w:color="auto"/>
              <w:bottom w:val="single" w:sz="6" w:space="0" w:color="auto"/>
              <w:right w:val="single" w:sz="12" w:space="0" w:color="auto"/>
            </w:tcBorders>
          </w:tcPr>
          <w:p w:rsidR="0083463C" w:rsidRPr="002407F9" w:rsidRDefault="0083463C" w:rsidP="00BF3E57">
            <w:pPr>
              <w:pStyle w:val="TABLE-cell"/>
            </w:pPr>
            <w:r w:rsidRPr="002407F9">
              <w:t>allowed range for transient objects</w:t>
            </w:r>
          </w:p>
        </w:tc>
      </w:tr>
      <w:tr w:rsidR="0083463C" w:rsidRPr="002407F9" w:rsidTr="00BF3E57">
        <w:trPr>
          <w:trHeight w:val="285"/>
          <w:jc w:val="center"/>
        </w:trPr>
        <w:tc>
          <w:tcPr>
            <w:tcW w:w="4680" w:type="dxa"/>
            <w:tcBorders>
              <w:top w:val="single" w:sz="6" w:space="0" w:color="auto"/>
              <w:left w:val="single" w:sz="12" w:space="0" w:color="auto"/>
              <w:right w:val="single" w:sz="8" w:space="0" w:color="auto"/>
            </w:tcBorders>
          </w:tcPr>
          <w:p w:rsidR="0083463C" w:rsidRPr="002407F9" w:rsidRDefault="0083463C" w:rsidP="00BF3E57">
            <w:pPr>
              <w:pStyle w:val="TABLE-cell"/>
            </w:pPr>
            <w:r w:rsidRPr="002407F9">
              <w:t>{PERSISTENT_FIRST:PERSISTENT_LAST}</w:t>
            </w:r>
          </w:p>
        </w:tc>
        <w:tc>
          <w:tcPr>
            <w:tcW w:w="4680" w:type="dxa"/>
            <w:tcBorders>
              <w:top w:val="single" w:sz="6" w:space="0" w:color="auto"/>
              <w:left w:val="single" w:sz="8" w:space="0" w:color="auto"/>
              <w:right w:val="single" w:sz="12" w:space="0" w:color="auto"/>
            </w:tcBorders>
          </w:tcPr>
          <w:p w:rsidR="0083463C" w:rsidRPr="002407F9" w:rsidRDefault="0083463C" w:rsidP="00BF3E57">
            <w:pPr>
              <w:pStyle w:val="TABLE-cell"/>
            </w:pPr>
            <w:r w:rsidRPr="002407F9">
              <w:t>allowed range for persistent objects</w:t>
            </w:r>
          </w:p>
        </w:tc>
      </w:tr>
      <w:tr w:rsidR="0083463C" w:rsidRPr="002407F9" w:rsidTr="00BF3E57">
        <w:trPr>
          <w:jc w:val="center"/>
        </w:trPr>
        <w:tc>
          <w:tcPr>
            <w:tcW w:w="4680" w:type="dxa"/>
            <w:tcBorders>
              <w:left w:val="single" w:sz="12" w:space="0" w:color="auto"/>
              <w:right w:val="single" w:sz="8" w:space="0" w:color="auto"/>
            </w:tcBorders>
          </w:tcPr>
          <w:p w:rsidR="0083463C" w:rsidRPr="002407F9" w:rsidRDefault="0083463C" w:rsidP="00BF3E57">
            <w:pPr>
              <w:pStyle w:val="TABLE-cell"/>
            </w:pPr>
            <w:r w:rsidRPr="002407F9">
              <w:t>+TPM_RH_NULL</w:t>
            </w:r>
          </w:p>
        </w:tc>
        <w:tc>
          <w:tcPr>
            <w:tcW w:w="4680" w:type="dxa"/>
            <w:tcBorders>
              <w:left w:val="single" w:sz="8" w:space="0" w:color="auto"/>
              <w:right w:val="single" w:sz="12" w:space="0" w:color="auto"/>
            </w:tcBorders>
          </w:tcPr>
          <w:p w:rsidR="0083463C" w:rsidRPr="002407F9" w:rsidRDefault="0083463C" w:rsidP="00BF3E57">
            <w:pPr>
              <w:pStyle w:val="TABLE-cell"/>
            </w:pPr>
            <w:r w:rsidRPr="002407F9">
              <w:t>the conditional value</w:t>
            </w:r>
          </w:p>
        </w:tc>
      </w:tr>
      <w:tr w:rsidR="0083463C" w:rsidRPr="002407F9" w:rsidTr="00BF3E57">
        <w:trPr>
          <w:jc w:val="center"/>
        </w:trPr>
        <w:tc>
          <w:tcPr>
            <w:tcW w:w="4680" w:type="dxa"/>
            <w:tcBorders>
              <w:left w:val="single" w:sz="12" w:space="0" w:color="auto"/>
              <w:bottom w:val="single" w:sz="12" w:space="0" w:color="auto"/>
              <w:right w:val="single" w:sz="8" w:space="0" w:color="auto"/>
            </w:tcBorders>
          </w:tcPr>
          <w:p w:rsidR="0083463C" w:rsidRPr="002407F9" w:rsidRDefault="0083463C" w:rsidP="00BF3E57">
            <w:pPr>
              <w:pStyle w:val="TABLE-cell"/>
              <w:keepNext w:val="0"/>
            </w:pPr>
            <w:r w:rsidRPr="002407F9">
              <w:t>#TPM_RC_VALUE</w:t>
            </w:r>
          </w:p>
        </w:tc>
        <w:tc>
          <w:tcPr>
            <w:tcW w:w="4680" w:type="dxa"/>
            <w:tcBorders>
              <w:left w:val="single" w:sz="8" w:space="0" w:color="auto"/>
              <w:bottom w:val="single" w:sz="12" w:space="0" w:color="auto"/>
              <w:right w:val="single" w:sz="12" w:space="0" w:color="auto"/>
            </w:tcBorders>
          </w:tcPr>
          <w:p w:rsidR="0083463C" w:rsidRPr="002407F9" w:rsidRDefault="0083463C" w:rsidP="00BF3E57">
            <w:pPr>
              <w:pStyle w:val="TABLE-cell"/>
            </w:pPr>
          </w:p>
        </w:tc>
      </w:tr>
    </w:tbl>
    <w:p w:rsidR="0083463C" w:rsidRPr="002407F9" w:rsidRDefault="0083463C" w:rsidP="0083463C">
      <w:pPr>
        <w:pStyle w:val="Heading2"/>
        <w:rPr>
          <w:noProof/>
        </w:rPr>
      </w:pPr>
      <w:bookmarkStart w:id="1840" w:name="_Toc247872299"/>
      <w:bookmarkStart w:id="1841" w:name="_Toc247960050"/>
      <w:bookmarkStart w:id="1842" w:name="_Toc247961054"/>
      <w:bookmarkStart w:id="1843" w:name="_Toc288814946"/>
      <w:bookmarkStart w:id="1844" w:name="_Toc304539185"/>
      <w:bookmarkStart w:id="1845" w:name="_Toc308709737"/>
      <w:bookmarkStart w:id="1846" w:name="_Toc380749443"/>
      <w:bookmarkStart w:id="1847" w:name="_Toc384901749"/>
      <w:bookmarkStart w:id="1848" w:name="_Toc470517841"/>
      <w:bookmarkStart w:id="1849" w:name="_Toc462921061"/>
      <w:bookmarkStart w:id="1850" w:name="_Toc516154879"/>
      <w:bookmarkStart w:id="1851" w:name="_Toc20317612"/>
      <w:bookmarkStart w:id="1852" w:name="_Toc432512274"/>
      <w:bookmarkStart w:id="1853" w:name="_Toc443575614"/>
      <w:bookmarkEnd w:id="1840"/>
      <w:bookmarkEnd w:id="1841"/>
      <w:bookmarkEnd w:id="1842"/>
      <w:r w:rsidRPr="002407F9">
        <w:rPr>
          <w:noProof/>
        </w:rPr>
        <w:lastRenderedPageBreak/>
        <w:t>TPMI_DH_PARENT</w:t>
      </w:r>
      <w:bookmarkEnd w:id="1843"/>
      <w:bookmarkEnd w:id="1844"/>
      <w:bookmarkEnd w:id="1845"/>
      <w:bookmarkEnd w:id="1846"/>
      <w:bookmarkEnd w:id="1847"/>
      <w:bookmarkEnd w:id="1848"/>
      <w:bookmarkEnd w:id="1849"/>
      <w:bookmarkEnd w:id="1850"/>
      <w:bookmarkEnd w:id="1851"/>
    </w:p>
    <w:p w:rsidR="0083463C" w:rsidRPr="002407F9" w:rsidRDefault="0083463C" w:rsidP="0083463C">
      <w:pPr>
        <w:pStyle w:val="BodyText"/>
        <w:rPr>
          <w:noProof/>
        </w:rPr>
      </w:pPr>
      <w:r w:rsidRPr="002407F9">
        <w:rPr>
          <w:noProof/>
        </w:rPr>
        <w:t>The TPMI_DH_PARENT interface type is a handle that references an object that can be the parent of another object. The handles in this set may refer to either transient or persistent object or to Primary Seeds.</w:t>
      </w:r>
    </w:p>
    <w:p w:rsidR="0083463C" w:rsidRPr="002407F9" w:rsidRDefault="0083463C" w:rsidP="0083463C">
      <w:pPr>
        <w:pStyle w:val="TABLE-title"/>
        <w:rPr>
          <w:noProof/>
        </w:rPr>
      </w:pPr>
      <w:bookmarkStart w:id="1854" w:name="_Toc470518115"/>
      <w:bookmarkStart w:id="1855" w:name="_Toc462921330"/>
      <w:bookmarkStart w:id="1856" w:name="_Toc516155157"/>
      <w:bookmarkStart w:id="1857" w:name="_Toc2137609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43</w:t>
      </w:r>
      <w:r w:rsidRPr="002407F9">
        <w:rPr>
          <w:noProof/>
        </w:rPr>
        <w:fldChar w:fldCharType="end"/>
      </w:r>
      <w:r w:rsidRPr="002407F9">
        <w:rPr>
          <w:noProof/>
        </w:rPr>
        <w:t xml:space="preserve"> — Definition of (TPM_HANDLE) TPMI_DH_PARENT Type</w:t>
      </w:r>
      <w:bookmarkEnd w:id="1854"/>
      <w:bookmarkEnd w:id="1855"/>
      <w:bookmarkEnd w:id="1856"/>
      <w:bookmarkEnd w:id="1857"/>
      <w:r w:rsidRPr="002407F9">
        <w:rPr>
          <w:noProof/>
        </w:rPr>
        <w:t xml:space="preserve"> </w:t>
      </w: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960"/>
        <w:gridCol w:w="5400"/>
      </w:tblGrid>
      <w:tr w:rsidR="0083463C" w:rsidRPr="002407F9" w:rsidTr="00BF3E57">
        <w:trPr>
          <w:tblHeader/>
          <w:jc w:val="center"/>
        </w:trPr>
        <w:tc>
          <w:tcPr>
            <w:tcW w:w="3960" w:type="dxa"/>
            <w:tcBorders>
              <w:top w:val="single" w:sz="12" w:space="0" w:color="auto"/>
              <w:left w:val="single" w:sz="12" w:space="0" w:color="auto"/>
              <w:bottom w:val="single" w:sz="12" w:space="0" w:color="auto"/>
              <w:right w:val="single" w:sz="8" w:space="0" w:color="auto"/>
            </w:tcBorders>
          </w:tcPr>
          <w:p w:rsidR="0083463C" w:rsidRPr="002407F9" w:rsidRDefault="0083463C" w:rsidP="00BF3E57">
            <w:pPr>
              <w:pStyle w:val="TABLE-col-heading"/>
              <w:rPr>
                <w:noProof/>
              </w:rPr>
            </w:pPr>
            <w:r w:rsidRPr="002407F9">
              <w:rPr>
                <w:noProof/>
              </w:rPr>
              <w:t>Values</w:t>
            </w:r>
          </w:p>
        </w:tc>
        <w:tc>
          <w:tcPr>
            <w:tcW w:w="5400" w:type="dxa"/>
            <w:tcBorders>
              <w:top w:val="single" w:sz="12" w:space="0" w:color="auto"/>
              <w:left w:val="single" w:sz="8"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3960" w:type="dxa"/>
            <w:tcBorders>
              <w:top w:val="single" w:sz="12" w:space="0" w:color="auto"/>
              <w:left w:val="single" w:sz="12" w:space="0" w:color="auto"/>
              <w:bottom w:val="single" w:sz="6" w:space="0" w:color="auto"/>
              <w:right w:val="single" w:sz="8" w:space="0" w:color="auto"/>
            </w:tcBorders>
          </w:tcPr>
          <w:p w:rsidR="0083463C" w:rsidRPr="002407F9" w:rsidRDefault="0083463C" w:rsidP="00BF3E57">
            <w:pPr>
              <w:pStyle w:val="TABLE-cell"/>
            </w:pPr>
            <w:r w:rsidRPr="002407F9">
              <w:t>{TRANSIENT_FIRST:TRANSIENT_LAST}</w:t>
            </w:r>
          </w:p>
        </w:tc>
        <w:tc>
          <w:tcPr>
            <w:tcW w:w="5400" w:type="dxa"/>
            <w:tcBorders>
              <w:top w:val="single" w:sz="12" w:space="0" w:color="auto"/>
              <w:left w:val="single" w:sz="8" w:space="0" w:color="auto"/>
              <w:bottom w:val="single" w:sz="6" w:space="0" w:color="auto"/>
              <w:right w:val="single" w:sz="12" w:space="0" w:color="auto"/>
            </w:tcBorders>
          </w:tcPr>
          <w:p w:rsidR="0083463C" w:rsidRPr="002407F9" w:rsidRDefault="0083463C" w:rsidP="00BF3E57">
            <w:pPr>
              <w:pStyle w:val="TABLE-cell"/>
            </w:pPr>
            <w:r w:rsidRPr="002407F9">
              <w:t>allowed range for transient objects</w:t>
            </w:r>
          </w:p>
        </w:tc>
      </w:tr>
      <w:tr w:rsidR="0083463C" w:rsidRPr="002407F9" w:rsidTr="00BF3E57">
        <w:trPr>
          <w:trHeight w:val="285"/>
          <w:jc w:val="center"/>
        </w:trPr>
        <w:tc>
          <w:tcPr>
            <w:tcW w:w="3960" w:type="dxa"/>
            <w:tcBorders>
              <w:top w:val="single" w:sz="6" w:space="0" w:color="auto"/>
              <w:left w:val="single" w:sz="12" w:space="0" w:color="auto"/>
              <w:bottom w:val="single" w:sz="6" w:space="0" w:color="auto"/>
              <w:right w:val="single" w:sz="8" w:space="0" w:color="auto"/>
            </w:tcBorders>
          </w:tcPr>
          <w:p w:rsidR="0083463C" w:rsidRPr="002407F9" w:rsidRDefault="0083463C" w:rsidP="00BF3E57">
            <w:pPr>
              <w:pStyle w:val="TABLE-cell"/>
            </w:pPr>
            <w:r w:rsidRPr="002407F9">
              <w:t>{PERSISTENT_FIRST:PERSISTENT_LAST}</w:t>
            </w:r>
          </w:p>
        </w:tc>
        <w:tc>
          <w:tcPr>
            <w:tcW w:w="5400" w:type="dxa"/>
            <w:tcBorders>
              <w:top w:val="single" w:sz="6" w:space="0" w:color="auto"/>
              <w:left w:val="single" w:sz="8" w:space="0" w:color="auto"/>
              <w:bottom w:val="single" w:sz="6" w:space="0" w:color="auto"/>
              <w:right w:val="single" w:sz="12" w:space="0" w:color="auto"/>
            </w:tcBorders>
          </w:tcPr>
          <w:p w:rsidR="0083463C" w:rsidRPr="002407F9" w:rsidRDefault="0083463C" w:rsidP="00BF3E57">
            <w:pPr>
              <w:pStyle w:val="TABLE-cell"/>
            </w:pPr>
            <w:r w:rsidRPr="002407F9">
              <w:t>allowed range for persistent objects</w:t>
            </w:r>
          </w:p>
        </w:tc>
      </w:tr>
      <w:tr w:rsidR="0083463C" w:rsidRPr="002407F9" w:rsidTr="00BF3E57">
        <w:trPr>
          <w:jc w:val="center"/>
        </w:trPr>
        <w:tc>
          <w:tcPr>
            <w:tcW w:w="3960" w:type="dxa"/>
            <w:tcBorders>
              <w:top w:val="single" w:sz="6" w:space="0" w:color="auto"/>
              <w:left w:val="single" w:sz="12" w:space="0" w:color="auto"/>
              <w:bottom w:val="single" w:sz="6" w:space="0" w:color="auto"/>
              <w:right w:val="single" w:sz="8" w:space="0" w:color="auto"/>
            </w:tcBorders>
          </w:tcPr>
          <w:p w:rsidR="0083463C" w:rsidRPr="002407F9" w:rsidRDefault="0083463C" w:rsidP="00BF3E57">
            <w:pPr>
              <w:pStyle w:val="TABLE-cell"/>
            </w:pPr>
            <w:r w:rsidRPr="002407F9">
              <w:t>TPM_RH_OWNER</w:t>
            </w:r>
          </w:p>
        </w:tc>
        <w:tc>
          <w:tcPr>
            <w:tcW w:w="5400" w:type="dxa"/>
            <w:tcBorders>
              <w:top w:val="single" w:sz="6" w:space="0" w:color="auto"/>
              <w:left w:val="single" w:sz="8" w:space="0" w:color="auto"/>
              <w:bottom w:val="single" w:sz="6" w:space="0" w:color="auto"/>
              <w:right w:val="single" w:sz="12" w:space="0" w:color="auto"/>
            </w:tcBorders>
          </w:tcPr>
          <w:p w:rsidR="0083463C" w:rsidRPr="002407F9" w:rsidRDefault="0083463C" w:rsidP="00BF3E57">
            <w:pPr>
              <w:pStyle w:val="TABLE-cell"/>
            </w:pPr>
            <w:r w:rsidRPr="002407F9">
              <w:t>Storage hierarchy</w:t>
            </w:r>
          </w:p>
        </w:tc>
      </w:tr>
      <w:tr w:rsidR="0083463C" w:rsidRPr="002407F9" w:rsidTr="00BF3E57">
        <w:trPr>
          <w:jc w:val="center"/>
        </w:trPr>
        <w:tc>
          <w:tcPr>
            <w:tcW w:w="3960" w:type="dxa"/>
            <w:tcBorders>
              <w:left w:val="single" w:sz="12" w:space="0" w:color="auto"/>
              <w:bottom w:val="single" w:sz="6" w:space="0" w:color="auto"/>
              <w:right w:val="single" w:sz="8" w:space="0" w:color="auto"/>
            </w:tcBorders>
          </w:tcPr>
          <w:p w:rsidR="0083463C" w:rsidRPr="002407F9" w:rsidRDefault="0083463C" w:rsidP="00BF3E57">
            <w:pPr>
              <w:pStyle w:val="TABLE-cell"/>
              <w:keepNext w:val="0"/>
            </w:pPr>
            <w:r w:rsidRPr="002407F9">
              <w:t>TPM_RH_PLATFORM</w:t>
            </w:r>
          </w:p>
        </w:tc>
        <w:tc>
          <w:tcPr>
            <w:tcW w:w="5400" w:type="dxa"/>
            <w:tcBorders>
              <w:left w:val="single" w:sz="8" w:space="0" w:color="auto"/>
              <w:bottom w:val="single" w:sz="6" w:space="0" w:color="auto"/>
              <w:right w:val="single" w:sz="12" w:space="0" w:color="auto"/>
            </w:tcBorders>
          </w:tcPr>
          <w:p w:rsidR="0083463C" w:rsidRPr="002407F9" w:rsidRDefault="0083463C" w:rsidP="00BF3E57">
            <w:pPr>
              <w:pStyle w:val="TABLE-cell"/>
              <w:keepNext w:val="0"/>
            </w:pPr>
            <w:r w:rsidRPr="002407F9">
              <w:t>Platform hierarchy</w:t>
            </w:r>
          </w:p>
        </w:tc>
      </w:tr>
      <w:tr w:rsidR="0083463C" w:rsidRPr="002407F9" w:rsidTr="00BF3E57">
        <w:trPr>
          <w:jc w:val="center"/>
        </w:trPr>
        <w:tc>
          <w:tcPr>
            <w:tcW w:w="3960" w:type="dxa"/>
            <w:tcBorders>
              <w:top w:val="single" w:sz="6" w:space="0" w:color="auto"/>
              <w:left w:val="single" w:sz="12" w:space="0" w:color="auto"/>
              <w:bottom w:val="single" w:sz="6" w:space="0" w:color="auto"/>
              <w:right w:val="single" w:sz="8" w:space="0" w:color="auto"/>
            </w:tcBorders>
          </w:tcPr>
          <w:p w:rsidR="0083463C" w:rsidRPr="002407F9" w:rsidRDefault="0083463C" w:rsidP="00BF3E57">
            <w:pPr>
              <w:pStyle w:val="TABLE-cell"/>
            </w:pPr>
            <w:r w:rsidRPr="002407F9">
              <w:t>TPM_RH_ENDORSEMENT</w:t>
            </w:r>
          </w:p>
        </w:tc>
        <w:tc>
          <w:tcPr>
            <w:tcW w:w="5400" w:type="dxa"/>
            <w:tcBorders>
              <w:top w:val="single" w:sz="6" w:space="0" w:color="auto"/>
              <w:left w:val="single" w:sz="8" w:space="0" w:color="auto"/>
              <w:bottom w:val="single" w:sz="6" w:space="0" w:color="auto"/>
              <w:right w:val="single" w:sz="12" w:space="0" w:color="auto"/>
            </w:tcBorders>
          </w:tcPr>
          <w:p w:rsidR="0083463C" w:rsidRPr="002407F9" w:rsidRDefault="0083463C" w:rsidP="00BF3E57">
            <w:pPr>
              <w:pStyle w:val="TABLE-cell"/>
            </w:pPr>
            <w:r w:rsidRPr="002407F9">
              <w:t>Endorsement hierarchy</w:t>
            </w:r>
          </w:p>
        </w:tc>
      </w:tr>
      <w:tr w:rsidR="0083463C" w:rsidRPr="002407F9" w:rsidTr="00BF3E57">
        <w:trPr>
          <w:jc w:val="center"/>
        </w:trPr>
        <w:tc>
          <w:tcPr>
            <w:tcW w:w="3960" w:type="dxa"/>
            <w:tcBorders>
              <w:top w:val="single" w:sz="6" w:space="0" w:color="auto"/>
              <w:left w:val="single" w:sz="12" w:space="0" w:color="auto"/>
              <w:bottom w:val="single" w:sz="6" w:space="0" w:color="auto"/>
              <w:right w:val="single" w:sz="8" w:space="0" w:color="auto"/>
            </w:tcBorders>
          </w:tcPr>
          <w:p w:rsidR="0083463C" w:rsidRPr="002407F9" w:rsidRDefault="0083463C" w:rsidP="00BF3E57">
            <w:pPr>
              <w:pStyle w:val="TABLE-cell"/>
            </w:pPr>
            <w:r w:rsidRPr="002407F9">
              <w:t>+TPM_RH_NULL</w:t>
            </w:r>
          </w:p>
        </w:tc>
        <w:tc>
          <w:tcPr>
            <w:tcW w:w="5400" w:type="dxa"/>
            <w:tcBorders>
              <w:top w:val="single" w:sz="6" w:space="0" w:color="auto"/>
              <w:left w:val="single" w:sz="8" w:space="0" w:color="auto"/>
              <w:bottom w:val="single" w:sz="6" w:space="0" w:color="auto"/>
              <w:right w:val="single" w:sz="12" w:space="0" w:color="auto"/>
            </w:tcBorders>
          </w:tcPr>
          <w:p w:rsidR="0083463C" w:rsidRPr="002407F9" w:rsidRDefault="0083463C" w:rsidP="00BF3E57">
            <w:pPr>
              <w:pStyle w:val="TABLE-cell"/>
            </w:pPr>
            <w:r w:rsidRPr="002407F9">
              <w:t>no hierarchy</w:t>
            </w:r>
          </w:p>
        </w:tc>
      </w:tr>
      <w:tr w:rsidR="0083463C" w:rsidRPr="002407F9" w:rsidTr="00BF3E57">
        <w:trPr>
          <w:jc w:val="center"/>
        </w:trPr>
        <w:tc>
          <w:tcPr>
            <w:tcW w:w="3960" w:type="dxa"/>
            <w:tcBorders>
              <w:left w:val="single" w:sz="12" w:space="0" w:color="auto"/>
              <w:bottom w:val="single" w:sz="12" w:space="0" w:color="auto"/>
              <w:right w:val="single" w:sz="8" w:space="0" w:color="auto"/>
            </w:tcBorders>
          </w:tcPr>
          <w:p w:rsidR="0083463C" w:rsidRPr="002407F9" w:rsidRDefault="0083463C" w:rsidP="00BF3E57">
            <w:pPr>
              <w:pStyle w:val="TABLE-cell"/>
              <w:keepNext w:val="0"/>
            </w:pPr>
            <w:r w:rsidRPr="002407F9">
              <w:t>#TPM_RC_VALUE</w:t>
            </w:r>
          </w:p>
        </w:tc>
        <w:tc>
          <w:tcPr>
            <w:tcW w:w="5400" w:type="dxa"/>
            <w:tcBorders>
              <w:left w:val="single" w:sz="8" w:space="0" w:color="auto"/>
              <w:bottom w:val="single" w:sz="12" w:space="0" w:color="auto"/>
              <w:right w:val="single" w:sz="12" w:space="0" w:color="auto"/>
            </w:tcBorders>
          </w:tcPr>
          <w:p w:rsidR="0083463C" w:rsidRPr="002407F9" w:rsidRDefault="0083463C" w:rsidP="00BF3E57">
            <w:pPr>
              <w:pStyle w:val="TABLE-cell"/>
            </w:pPr>
          </w:p>
        </w:tc>
      </w:tr>
    </w:tbl>
    <w:p w:rsidR="0083463C" w:rsidRPr="002407F9" w:rsidRDefault="0083463C" w:rsidP="0083463C">
      <w:pPr>
        <w:pStyle w:val="Heading2"/>
        <w:rPr>
          <w:noProof/>
        </w:rPr>
      </w:pPr>
      <w:bookmarkStart w:id="1858" w:name="_Toc470517842"/>
      <w:bookmarkStart w:id="1859" w:name="_Toc462921062"/>
      <w:bookmarkStart w:id="1860" w:name="_Toc516154880"/>
      <w:bookmarkStart w:id="1861" w:name="_Toc20317613"/>
      <w:r w:rsidRPr="002407F9">
        <w:rPr>
          <w:noProof/>
        </w:rPr>
        <w:t>TPMI_DH_PERSISTENT</w:t>
      </w:r>
      <w:bookmarkEnd w:id="1852"/>
      <w:bookmarkEnd w:id="1853"/>
      <w:bookmarkEnd w:id="1858"/>
      <w:bookmarkEnd w:id="1859"/>
      <w:bookmarkEnd w:id="1860"/>
      <w:bookmarkEnd w:id="1861"/>
    </w:p>
    <w:p w:rsidR="0083463C" w:rsidRPr="002407F9" w:rsidRDefault="0083463C" w:rsidP="0083463C">
      <w:pPr>
        <w:pStyle w:val="BodyText"/>
        <w:rPr>
          <w:noProof/>
        </w:rPr>
      </w:pPr>
      <w:r w:rsidRPr="002407F9">
        <w:rPr>
          <w:noProof/>
        </w:rPr>
        <w:t>The TPMI_DH_PERSISTENT interface type is a handle that references a location for a transient object. This type is used in TPM2_EvictControl() to indicate the handle to be assigned to the persistent object.</w:t>
      </w:r>
    </w:p>
    <w:p w:rsidR="0083463C" w:rsidRPr="002407F9" w:rsidRDefault="0083463C" w:rsidP="0083463C">
      <w:pPr>
        <w:pStyle w:val="TABLE-title"/>
        <w:rPr>
          <w:noProof/>
        </w:rPr>
      </w:pPr>
      <w:bookmarkStart w:id="1862" w:name="_Toc380749729"/>
      <w:bookmarkStart w:id="1863" w:name="_Toc384651391"/>
      <w:bookmarkStart w:id="1864" w:name="_Toc432512537"/>
      <w:bookmarkStart w:id="1865" w:name="_Toc443575875"/>
      <w:bookmarkStart w:id="1866" w:name="_Toc470518116"/>
      <w:bookmarkStart w:id="1867" w:name="_Toc462921331"/>
      <w:bookmarkStart w:id="1868" w:name="_Toc516155158"/>
      <w:bookmarkStart w:id="1869" w:name="_Toc2137609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44</w:t>
      </w:r>
      <w:r w:rsidRPr="002407F9">
        <w:rPr>
          <w:noProof/>
        </w:rPr>
        <w:fldChar w:fldCharType="end"/>
      </w:r>
      <w:r w:rsidRPr="002407F9">
        <w:rPr>
          <w:noProof/>
        </w:rPr>
        <w:t xml:space="preserve"> — Definition of (TPM_HANDLE) TPMI_DH_PERSISTENT Type</w:t>
      </w:r>
      <w:bookmarkEnd w:id="1862"/>
      <w:bookmarkEnd w:id="1863"/>
      <w:bookmarkEnd w:id="1864"/>
      <w:bookmarkEnd w:id="1865"/>
      <w:bookmarkEnd w:id="1866"/>
      <w:bookmarkEnd w:id="1867"/>
      <w:bookmarkEnd w:id="1868"/>
      <w:bookmarkEnd w:id="1869"/>
      <w:r w:rsidRPr="002407F9">
        <w:rPr>
          <w:noProof/>
        </w:rPr>
        <w:t xml:space="preserve"> </w:t>
      </w: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4680"/>
        <w:gridCol w:w="4680"/>
      </w:tblGrid>
      <w:tr w:rsidR="0083463C" w:rsidRPr="002407F9" w:rsidTr="00BF3E57">
        <w:trPr>
          <w:tblHeader/>
          <w:jc w:val="center"/>
        </w:trPr>
        <w:tc>
          <w:tcPr>
            <w:tcW w:w="4680" w:type="dxa"/>
            <w:tcBorders>
              <w:top w:val="single" w:sz="12" w:space="0" w:color="auto"/>
              <w:left w:val="single" w:sz="12" w:space="0" w:color="auto"/>
              <w:bottom w:val="single" w:sz="12" w:space="0" w:color="auto"/>
              <w:right w:val="single" w:sz="8" w:space="0" w:color="auto"/>
            </w:tcBorders>
          </w:tcPr>
          <w:p w:rsidR="0083463C" w:rsidRPr="002407F9" w:rsidRDefault="0083463C" w:rsidP="00BF3E57">
            <w:pPr>
              <w:pStyle w:val="TABLE-col-heading"/>
              <w:rPr>
                <w:noProof/>
              </w:rPr>
            </w:pPr>
            <w:r w:rsidRPr="002407F9">
              <w:rPr>
                <w:noProof/>
              </w:rPr>
              <w:t>Values</w:t>
            </w:r>
          </w:p>
        </w:tc>
        <w:tc>
          <w:tcPr>
            <w:tcW w:w="4680" w:type="dxa"/>
            <w:tcBorders>
              <w:top w:val="single" w:sz="12" w:space="0" w:color="auto"/>
              <w:left w:val="single" w:sz="8"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4680" w:type="dxa"/>
            <w:tcBorders>
              <w:top w:val="single" w:sz="12" w:space="0" w:color="auto"/>
              <w:left w:val="single" w:sz="12" w:space="0" w:color="auto"/>
              <w:right w:val="single" w:sz="8" w:space="0" w:color="auto"/>
            </w:tcBorders>
          </w:tcPr>
          <w:p w:rsidR="0083463C" w:rsidRPr="002407F9" w:rsidRDefault="0083463C" w:rsidP="00BF3E57">
            <w:pPr>
              <w:pStyle w:val="TABLE-cell"/>
            </w:pPr>
            <w:r w:rsidRPr="002407F9">
              <w:t>{PERSISTENT_FIRST:PERSISTENT_LAST}</w:t>
            </w:r>
          </w:p>
        </w:tc>
        <w:tc>
          <w:tcPr>
            <w:tcW w:w="4680" w:type="dxa"/>
            <w:tcBorders>
              <w:top w:val="single" w:sz="12" w:space="0" w:color="auto"/>
              <w:left w:val="single" w:sz="8" w:space="0" w:color="auto"/>
              <w:right w:val="single" w:sz="12" w:space="0" w:color="auto"/>
            </w:tcBorders>
          </w:tcPr>
          <w:p w:rsidR="0083463C" w:rsidRPr="002407F9" w:rsidRDefault="0083463C" w:rsidP="00BF3E57">
            <w:pPr>
              <w:pStyle w:val="TABLE-cell"/>
            </w:pPr>
            <w:r w:rsidRPr="002407F9">
              <w:t>allowed range for persistent objects</w:t>
            </w:r>
          </w:p>
        </w:tc>
      </w:tr>
      <w:tr w:rsidR="0083463C" w:rsidRPr="002407F9" w:rsidTr="00BF3E57">
        <w:trPr>
          <w:jc w:val="center"/>
        </w:trPr>
        <w:tc>
          <w:tcPr>
            <w:tcW w:w="4680" w:type="dxa"/>
            <w:tcBorders>
              <w:left w:val="single" w:sz="12" w:space="0" w:color="auto"/>
              <w:bottom w:val="single" w:sz="12" w:space="0" w:color="auto"/>
              <w:right w:val="single" w:sz="8" w:space="0" w:color="auto"/>
            </w:tcBorders>
          </w:tcPr>
          <w:p w:rsidR="0083463C" w:rsidRPr="002407F9" w:rsidRDefault="0083463C" w:rsidP="00BF3E57">
            <w:pPr>
              <w:pStyle w:val="TABLE-cell"/>
              <w:keepNext w:val="0"/>
            </w:pPr>
            <w:r w:rsidRPr="002407F9">
              <w:t>#TPM_RC_VALUE</w:t>
            </w:r>
          </w:p>
        </w:tc>
        <w:tc>
          <w:tcPr>
            <w:tcW w:w="4680" w:type="dxa"/>
            <w:tcBorders>
              <w:left w:val="single" w:sz="8" w:space="0" w:color="auto"/>
              <w:bottom w:val="single" w:sz="12" w:space="0" w:color="auto"/>
              <w:right w:val="single" w:sz="12" w:space="0" w:color="auto"/>
            </w:tcBorders>
          </w:tcPr>
          <w:p w:rsidR="0083463C" w:rsidRPr="002407F9" w:rsidRDefault="0083463C" w:rsidP="00BF3E57">
            <w:pPr>
              <w:pStyle w:val="TABLE-cell"/>
            </w:pPr>
          </w:p>
        </w:tc>
      </w:tr>
    </w:tbl>
    <w:p w:rsidR="0083463C" w:rsidRPr="002407F9" w:rsidRDefault="0083463C" w:rsidP="0083463C">
      <w:pPr>
        <w:pStyle w:val="Heading2"/>
        <w:rPr>
          <w:noProof/>
        </w:rPr>
      </w:pPr>
      <w:bookmarkStart w:id="1870" w:name="_Toc286047017"/>
      <w:bookmarkStart w:id="1871" w:name="_Toc288814947"/>
      <w:bookmarkStart w:id="1872" w:name="_Toc304539186"/>
      <w:bookmarkStart w:id="1873" w:name="_Toc308709738"/>
      <w:bookmarkStart w:id="1874" w:name="_Toc380749444"/>
      <w:bookmarkStart w:id="1875" w:name="_Toc384901750"/>
      <w:bookmarkStart w:id="1876" w:name="_Toc432512275"/>
      <w:bookmarkStart w:id="1877" w:name="_Toc443575615"/>
      <w:bookmarkStart w:id="1878" w:name="_Toc470517843"/>
      <w:bookmarkStart w:id="1879" w:name="_Toc462921063"/>
      <w:bookmarkStart w:id="1880" w:name="_Toc516154881"/>
      <w:bookmarkStart w:id="1881" w:name="_Toc20317614"/>
      <w:r w:rsidRPr="002407F9">
        <w:rPr>
          <w:noProof/>
        </w:rPr>
        <w:lastRenderedPageBreak/>
        <w:t>TPMI_DH_ENTITY</w:t>
      </w:r>
      <w:bookmarkEnd w:id="1870"/>
      <w:bookmarkEnd w:id="1871"/>
      <w:bookmarkEnd w:id="1872"/>
      <w:bookmarkEnd w:id="1873"/>
      <w:bookmarkEnd w:id="1874"/>
      <w:bookmarkEnd w:id="1875"/>
      <w:bookmarkEnd w:id="1876"/>
      <w:bookmarkEnd w:id="1877"/>
      <w:bookmarkEnd w:id="1878"/>
      <w:bookmarkEnd w:id="1879"/>
      <w:bookmarkEnd w:id="1880"/>
      <w:bookmarkEnd w:id="1881"/>
    </w:p>
    <w:p w:rsidR="0083463C" w:rsidRPr="002407F9" w:rsidRDefault="0083463C" w:rsidP="0083463C">
      <w:pPr>
        <w:pStyle w:val="BodyText"/>
        <w:rPr>
          <w:noProof/>
        </w:rPr>
      </w:pPr>
      <w:r w:rsidRPr="002407F9">
        <w:rPr>
          <w:noProof/>
        </w:rPr>
        <w:t xml:space="preserve">The TPMI_DH_ENTITY interface type is TPM-defined values that are used to indicate that the handle refers to an </w:t>
      </w:r>
      <w:r w:rsidRPr="002407F9">
        <w:rPr>
          <w:i/>
          <w:noProof/>
        </w:rPr>
        <w:t>authValue</w:t>
      </w:r>
      <w:r w:rsidRPr="002407F9">
        <w:rPr>
          <w:noProof/>
        </w:rPr>
        <w:t>. The range of these values would change according to the TPM implementation.</w:t>
      </w:r>
    </w:p>
    <w:p w:rsidR="0083463C" w:rsidRPr="002407F9" w:rsidRDefault="0083463C" w:rsidP="0083463C">
      <w:pPr>
        <w:pStyle w:val="TABLE-title"/>
        <w:rPr>
          <w:noProof/>
        </w:rPr>
      </w:pPr>
      <w:bookmarkStart w:id="1882" w:name="_Toc380749730"/>
      <w:bookmarkStart w:id="1883" w:name="_Toc384651392"/>
      <w:bookmarkStart w:id="1884" w:name="_Toc432512538"/>
      <w:bookmarkStart w:id="1885" w:name="_Toc443575876"/>
      <w:bookmarkStart w:id="1886" w:name="_Toc470518117"/>
      <w:bookmarkStart w:id="1887" w:name="_Toc462921332"/>
      <w:bookmarkStart w:id="1888" w:name="_Toc516155159"/>
      <w:bookmarkStart w:id="1889" w:name="_Toc2137609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45</w:t>
      </w:r>
      <w:r w:rsidRPr="002407F9">
        <w:rPr>
          <w:noProof/>
        </w:rPr>
        <w:fldChar w:fldCharType="end"/>
      </w:r>
      <w:r w:rsidRPr="002407F9">
        <w:rPr>
          <w:noProof/>
        </w:rPr>
        <w:t xml:space="preserve"> — Definition of (TPM_HANDLE) TPMI_DH_ENTITY Type &lt;IN&gt;</w:t>
      </w:r>
      <w:bookmarkEnd w:id="1882"/>
      <w:bookmarkEnd w:id="1883"/>
      <w:bookmarkEnd w:id="1884"/>
      <w:bookmarkEnd w:id="1885"/>
      <w:bookmarkEnd w:id="1886"/>
      <w:bookmarkEnd w:id="1887"/>
      <w:bookmarkEnd w:id="1888"/>
      <w:bookmarkEnd w:id="1889"/>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4860"/>
        <w:gridCol w:w="4500"/>
      </w:tblGrid>
      <w:tr w:rsidR="0083463C" w:rsidRPr="002407F9" w:rsidTr="00BF3E57">
        <w:trPr>
          <w:tblHeader/>
          <w:jc w:val="center"/>
        </w:trPr>
        <w:tc>
          <w:tcPr>
            <w:tcW w:w="2596" w:type="pct"/>
          </w:tcPr>
          <w:p w:rsidR="0083463C" w:rsidRPr="002407F9" w:rsidRDefault="0083463C" w:rsidP="00BF3E57">
            <w:pPr>
              <w:pStyle w:val="TABLE-col-heading"/>
              <w:rPr>
                <w:noProof/>
              </w:rPr>
            </w:pPr>
            <w:r w:rsidRPr="002407F9">
              <w:rPr>
                <w:noProof/>
              </w:rPr>
              <w:t>Values</w:t>
            </w:r>
          </w:p>
        </w:tc>
        <w:tc>
          <w:tcPr>
            <w:tcW w:w="2404" w:type="pct"/>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2596" w:type="pct"/>
            <w:tcBorders>
              <w:bottom w:val="single" w:sz="8" w:space="0" w:color="auto"/>
            </w:tcBorders>
          </w:tcPr>
          <w:p w:rsidR="0083463C" w:rsidRPr="002407F9" w:rsidRDefault="0083463C" w:rsidP="00BF3E57">
            <w:pPr>
              <w:pStyle w:val="TABLE-cell"/>
            </w:pPr>
            <w:r w:rsidRPr="002407F9">
              <w:t>TPM_RH_OWNER</w:t>
            </w:r>
          </w:p>
        </w:tc>
        <w:tc>
          <w:tcPr>
            <w:tcW w:w="2404" w:type="pct"/>
            <w:tcBorders>
              <w:bottom w:val="single" w:sz="8" w:space="0" w:color="auto"/>
            </w:tcBorders>
          </w:tcPr>
          <w:p w:rsidR="0083463C" w:rsidRPr="002407F9" w:rsidRDefault="0083463C" w:rsidP="00BF3E57">
            <w:pPr>
              <w:pStyle w:val="TABLE-cell"/>
            </w:pPr>
          </w:p>
        </w:tc>
      </w:tr>
      <w:tr w:rsidR="0083463C" w:rsidRPr="002407F9" w:rsidTr="00BF3E57">
        <w:trPr>
          <w:jc w:val="center"/>
        </w:trPr>
        <w:tc>
          <w:tcPr>
            <w:tcW w:w="2596" w:type="pct"/>
            <w:tcBorders>
              <w:top w:val="single" w:sz="8" w:space="0" w:color="auto"/>
              <w:bottom w:val="single" w:sz="8" w:space="0" w:color="auto"/>
            </w:tcBorders>
          </w:tcPr>
          <w:p w:rsidR="0083463C" w:rsidRPr="002407F9" w:rsidRDefault="0083463C" w:rsidP="00BF3E57">
            <w:pPr>
              <w:pStyle w:val="TABLE-cell"/>
            </w:pPr>
            <w:r w:rsidRPr="002407F9">
              <w:t>TPM_RH_ENDORSEMENT</w:t>
            </w:r>
          </w:p>
        </w:tc>
        <w:tc>
          <w:tcPr>
            <w:tcW w:w="2404" w:type="pct"/>
            <w:tcBorders>
              <w:top w:val="single" w:sz="8" w:space="0" w:color="auto"/>
              <w:bottom w:val="single" w:sz="8" w:space="0" w:color="auto"/>
            </w:tcBorders>
          </w:tcPr>
          <w:p w:rsidR="0083463C" w:rsidRPr="002407F9" w:rsidRDefault="0083463C" w:rsidP="00BF3E57">
            <w:pPr>
              <w:pStyle w:val="TABLE-cell"/>
            </w:pPr>
          </w:p>
        </w:tc>
      </w:tr>
      <w:tr w:rsidR="0083463C" w:rsidRPr="002407F9" w:rsidTr="00BF3E57">
        <w:trPr>
          <w:jc w:val="center"/>
        </w:trPr>
        <w:tc>
          <w:tcPr>
            <w:tcW w:w="2596" w:type="pct"/>
            <w:tcBorders>
              <w:top w:val="single" w:sz="8" w:space="0" w:color="auto"/>
              <w:bottom w:val="single" w:sz="8" w:space="0" w:color="auto"/>
            </w:tcBorders>
          </w:tcPr>
          <w:p w:rsidR="0083463C" w:rsidRPr="002407F9" w:rsidRDefault="0083463C" w:rsidP="00BF3E57">
            <w:pPr>
              <w:pStyle w:val="TABLE-cell"/>
            </w:pPr>
            <w:r w:rsidRPr="002407F9">
              <w:t>TPM_RH_PLATFORM</w:t>
            </w:r>
          </w:p>
        </w:tc>
        <w:tc>
          <w:tcPr>
            <w:tcW w:w="2404" w:type="pct"/>
            <w:tcBorders>
              <w:top w:val="single" w:sz="8" w:space="0" w:color="auto"/>
              <w:bottom w:val="single" w:sz="8" w:space="0" w:color="auto"/>
            </w:tcBorders>
          </w:tcPr>
          <w:p w:rsidR="0083463C" w:rsidRPr="002407F9" w:rsidRDefault="0083463C" w:rsidP="00BF3E57">
            <w:pPr>
              <w:pStyle w:val="TABLE-cell"/>
            </w:pPr>
          </w:p>
        </w:tc>
      </w:tr>
      <w:tr w:rsidR="0083463C" w:rsidRPr="002407F9" w:rsidTr="00BF3E57">
        <w:trPr>
          <w:jc w:val="center"/>
        </w:trPr>
        <w:tc>
          <w:tcPr>
            <w:tcW w:w="2596" w:type="pct"/>
            <w:tcBorders>
              <w:top w:val="single" w:sz="8" w:space="0" w:color="auto"/>
              <w:bottom w:val="single" w:sz="8" w:space="0" w:color="auto"/>
            </w:tcBorders>
          </w:tcPr>
          <w:p w:rsidR="0083463C" w:rsidRPr="002407F9" w:rsidRDefault="0083463C" w:rsidP="00BF3E57">
            <w:pPr>
              <w:pStyle w:val="TABLE-cell"/>
            </w:pPr>
            <w:r w:rsidRPr="002407F9">
              <w:t>TPM_RH_LOCKOUT</w:t>
            </w:r>
          </w:p>
        </w:tc>
        <w:tc>
          <w:tcPr>
            <w:tcW w:w="2404" w:type="pct"/>
            <w:tcBorders>
              <w:top w:val="single" w:sz="8" w:space="0" w:color="auto"/>
              <w:bottom w:val="single" w:sz="8" w:space="0" w:color="auto"/>
            </w:tcBorders>
          </w:tcPr>
          <w:p w:rsidR="0083463C" w:rsidRPr="002407F9" w:rsidRDefault="0083463C" w:rsidP="00BF3E57">
            <w:pPr>
              <w:pStyle w:val="TABLE-cell"/>
            </w:pPr>
          </w:p>
        </w:tc>
      </w:tr>
      <w:tr w:rsidR="0083463C" w:rsidRPr="002407F9" w:rsidTr="00BF3E57">
        <w:trPr>
          <w:jc w:val="center"/>
        </w:trPr>
        <w:tc>
          <w:tcPr>
            <w:tcW w:w="2596" w:type="pct"/>
            <w:tcBorders>
              <w:top w:val="single" w:sz="8" w:space="0" w:color="auto"/>
              <w:bottom w:val="single" w:sz="8" w:space="0" w:color="auto"/>
            </w:tcBorders>
          </w:tcPr>
          <w:p w:rsidR="0083463C" w:rsidRPr="002407F9" w:rsidRDefault="0083463C" w:rsidP="00BF3E57">
            <w:pPr>
              <w:pStyle w:val="TABLE-cell"/>
            </w:pPr>
            <w:r w:rsidRPr="002407F9">
              <w:t>{TRANSIENT_FIRST : TRANSIENT_LAST}</w:t>
            </w:r>
          </w:p>
        </w:tc>
        <w:tc>
          <w:tcPr>
            <w:tcW w:w="2404" w:type="pct"/>
            <w:tcBorders>
              <w:top w:val="single" w:sz="8" w:space="0" w:color="auto"/>
              <w:bottom w:val="single" w:sz="8" w:space="0" w:color="auto"/>
            </w:tcBorders>
          </w:tcPr>
          <w:p w:rsidR="0083463C" w:rsidRPr="002407F9" w:rsidRDefault="0083463C" w:rsidP="00BF3E57">
            <w:pPr>
              <w:pStyle w:val="TABLE-cell"/>
            </w:pPr>
            <w:r w:rsidRPr="002407F9">
              <w:t>range of object handles</w:t>
            </w:r>
          </w:p>
        </w:tc>
      </w:tr>
      <w:tr w:rsidR="0083463C" w:rsidRPr="002407F9" w:rsidTr="00BF3E57">
        <w:trPr>
          <w:jc w:val="center"/>
        </w:trPr>
        <w:tc>
          <w:tcPr>
            <w:tcW w:w="2596" w:type="pct"/>
            <w:tcBorders>
              <w:top w:val="single" w:sz="8" w:space="0" w:color="auto"/>
              <w:bottom w:val="single" w:sz="8" w:space="0" w:color="auto"/>
            </w:tcBorders>
          </w:tcPr>
          <w:p w:rsidR="0083463C" w:rsidRPr="002407F9" w:rsidRDefault="0083463C" w:rsidP="00BF3E57">
            <w:pPr>
              <w:pStyle w:val="TABLE-cell"/>
            </w:pPr>
            <w:r w:rsidRPr="002407F9">
              <w:t>{PERSISTENT_FIRST : PERSISTENT_LAST}</w:t>
            </w:r>
          </w:p>
        </w:tc>
        <w:tc>
          <w:tcPr>
            <w:tcW w:w="2404" w:type="pct"/>
            <w:tcBorders>
              <w:top w:val="single" w:sz="8" w:space="0" w:color="auto"/>
              <w:bottom w:val="single" w:sz="8" w:space="0" w:color="auto"/>
            </w:tcBorders>
          </w:tcPr>
          <w:p w:rsidR="0083463C" w:rsidRPr="002407F9" w:rsidRDefault="0083463C" w:rsidP="00BF3E57">
            <w:pPr>
              <w:pStyle w:val="TABLE-cell"/>
            </w:pPr>
          </w:p>
        </w:tc>
      </w:tr>
      <w:tr w:rsidR="0083463C" w:rsidRPr="002407F9" w:rsidTr="00BF3E57">
        <w:trPr>
          <w:jc w:val="center"/>
        </w:trPr>
        <w:tc>
          <w:tcPr>
            <w:tcW w:w="2596" w:type="pct"/>
            <w:tcBorders>
              <w:top w:val="single" w:sz="8" w:space="0" w:color="auto"/>
              <w:bottom w:val="single" w:sz="8" w:space="0" w:color="auto"/>
            </w:tcBorders>
          </w:tcPr>
          <w:p w:rsidR="0083463C" w:rsidRPr="002407F9" w:rsidRDefault="0083463C" w:rsidP="00BF3E57">
            <w:pPr>
              <w:pStyle w:val="TABLE-cell"/>
            </w:pPr>
            <w:r w:rsidRPr="002407F9">
              <w:t>{NV_INDEX_FIRST : NV_INDEX_LAST}</w:t>
            </w:r>
          </w:p>
        </w:tc>
        <w:tc>
          <w:tcPr>
            <w:tcW w:w="2404" w:type="pct"/>
            <w:tcBorders>
              <w:top w:val="single" w:sz="8" w:space="0" w:color="auto"/>
              <w:bottom w:val="single" w:sz="8" w:space="0" w:color="auto"/>
            </w:tcBorders>
          </w:tcPr>
          <w:p w:rsidR="0083463C" w:rsidRPr="002407F9" w:rsidRDefault="0083463C" w:rsidP="00BF3E57">
            <w:pPr>
              <w:pStyle w:val="TABLE-cell"/>
            </w:pPr>
          </w:p>
        </w:tc>
      </w:tr>
      <w:tr w:rsidR="0083463C" w:rsidRPr="002407F9" w:rsidTr="00BF3E57">
        <w:trPr>
          <w:jc w:val="center"/>
        </w:trPr>
        <w:tc>
          <w:tcPr>
            <w:tcW w:w="2596" w:type="pct"/>
            <w:tcBorders>
              <w:top w:val="single" w:sz="8" w:space="0" w:color="auto"/>
              <w:bottom w:val="single" w:sz="8" w:space="0" w:color="auto"/>
            </w:tcBorders>
          </w:tcPr>
          <w:p w:rsidR="0083463C" w:rsidRPr="002407F9" w:rsidRDefault="0083463C" w:rsidP="00BF3E57">
            <w:pPr>
              <w:pStyle w:val="TABLE-cell"/>
            </w:pPr>
            <w:r w:rsidRPr="002407F9">
              <w:t>{PCR_FIRST : PCR_LAST}</w:t>
            </w:r>
          </w:p>
        </w:tc>
        <w:tc>
          <w:tcPr>
            <w:tcW w:w="2404" w:type="pct"/>
            <w:tcBorders>
              <w:top w:val="single" w:sz="8" w:space="0" w:color="auto"/>
              <w:bottom w:val="single" w:sz="8" w:space="0" w:color="auto"/>
            </w:tcBorders>
          </w:tcPr>
          <w:p w:rsidR="0083463C" w:rsidRPr="002407F9" w:rsidRDefault="0083463C" w:rsidP="00BF3E57">
            <w:pPr>
              <w:pStyle w:val="TABLE-cell"/>
            </w:pPr>
          </w:p>
        </w:tc>
      </w:tr>
      <w:tr w:rsidR="0083463C" w:rsidRPr="002407F9" w:rsidTr="00BF3E57">
        <w:trPr>
          <w:jc w:val="center"/>
        </w:trPr>
        <w:tc>
          <w:tcPr>
            <w:tcW w:w="2596" w:type="pct"/>
            <w:tcBorders>
              <w:top w:val="single" w:sz="8" w:space="0" w:color="auto"/>
              <w:bottom w:val="single" w:sz="8" w:space="0" w:color="auto"/>
            </w:tcBorders>
          </w:tcPr>
          <w:p w:rsidR="0083463C" w:rsidRPr="002407F9" w:rsidRDefault="0083463C" w:rsidP="00BF3E57">
            <w:pPr>
              <w:pStyle w:val="TABLE-cell"/>
            </w:pPr>
            <w:r w:rsidRPr="002407F9">
              <w:t>{TPM_RH_AUTH_00 : TPM_RH_AUTH_FF}</w:t>
            </w:r>
          </w:p>
        </w:tc>
        <w:tc>
          <w:tcPr>
            <w:tcW w:w="2404" w:type="pct"/>
            <w:tcBorders>
              <w:top w:val="single" w:sz="8" w:space="0" w:color="auto"/>
              <w:bottom w:val="single" w:sz="8" w:space="0" w:color="auto"/>
            </w:tcBorders>
          </w:tcPr>
          <w:p w:rsidR="0083463C" w:rsidRPr="002407F9" w:rsidRDefault="0083463C" w:rsidP="00BF3E57">
            <w:pPr>
              <w:pStyle w:val="TABLE-cell"/>
            </w:pPr>
            <w:r w:rsidRPr="002407F9">
              <w:t>range of vendor-specific authorization values</w:t>
            </w:r>
          </w:p>
        </w:tc>
      </w:tr>
      <w:tr w:rsidR="0083463C" w:rsidRPr="002407F9" w:rsidTr="00BF3E57">
        <w:trPr>
          <w:jc w:val="center"/>
        </w:trPr>
        <w:tc>
          <w:tcPr>
            <w:tcW w:w="2596" w:type="pct"/>
            <w:tcBorders>
              <w:top w:val="single" w:sz="8" w:space="0" w:color="auto"/>
              <w:bottom w:val="single" w:sz="8" w:space="0" w:color="auto"/>
            </w:tcBorders>
          </w:tcPr>
          <w:p w:rsidR="0083463C" w:rsidRPr="002407F9" w:rsidRDefault="0083463C" w:rsidP="00BF3E57">
            <w:pPr>
              <w:pStyle w:val="TABLE-cell"/>
            </w:pPr>
            <w:r w:rsidRPr="002407F9">
              <w:t>+TPM_RH_NULL</w:t>
            </w:r>
          </w:p>
        </w:tc>
        <w:tc>
          <w:tcPr>
            <w:tcW w:w="2404" w:type="pct"/>
            <w:tcBorders>
              <w:top w:val="single" w:sz="8" w:space="0" w:color="auto"/>
              <w:bottom w:val="single" w:sz="8" w:space="0" w:color="auto"/>
            </w:tcBorders>
          </w:tcPr>
          <w:p w:rsidR="0083463C" w:rsidRPr="002407F9" w:rsidRDefault="0083463C" w:rsidP="00BF3E57">
            <w:pPr>
              <w:pStyle w:val="TABLE-cell"/>
            </w:pPr>
            <w:r w:rsidRPr="002407F9">
              <w:t>conditional value</w:t>
            </w:r>
          </w:p>
        </w:tc>
      </w:tr>
      <w:tr w:rsidR="0083463C" w:rsidRPr="002407F9" w:rsidTr="00BF3E57">
        <w:trPr>
          <w:jc w:val="center"/>
        </w:trPr>
        <w:tc>
          <w:tcPr>
            <w:tcW w:w="2596" w:type="pct"/>
            <w:tcBorders>
              <w:top w:val="single" w:sz="8" w:space="0" w:color="auto"/>
            </w:tcBorders>
          </w:tcPr>
          <w:p w:rsidR="0083463C" w:rsidRPr="002407F9" w:rsidRDefault="0083463C" w:rsidP="00BF3E57">
            <w:pPr>
              <w:pStyle w:val="TABLE-cell"/>
              <w:keepNext w:val="0"/>
            </w:pPr>
            <w:r w:rsidRPr="002407F9">
              <w:t>#TPM_RC_VALUE</w:t>
            </w:r>
          </w:p>
        </w:tc>
        <w:tc>
          <w:tcPr>
            <w:tcW w:w="2404" w:type="pct"/>
            <w:tcBorders>
              <w:top w:val="single" w:sz="8" w:space="0" w:color="auto"/>
            </w:tcBorders>
          </w:tcPr>
          <w:p w:rsidR="0083463C" w:rsidRPr="002407F9" w:rsidRDefault="0083463C" w:rsidP="00BF3E57">
            <w:pPr>
              <w:pStyle w:val="TABLE-cell"/>
              <w:keepNext w:val="0"/>
            </w:pPr>
          </w:p>
        </w:tc>
      </w:tr>
    </w:tbl>
    <w:p w:rsidR="0083463C" w:rsidRPr="002407F9" w:rsidRDefault="0083463C" w:rsidP="0083463C">
      <w:pPr>
        <w:pStyle w:val="Heading2"/>
        <w:rPr>
          <w:noProof/>
        </w:rPr>
      </w:pPr>
      <w:bookmarkStart w:id="1890" w:name="_Toc284103082"/>
      <w:bookmarkStart w:id="1891" w:name="_Toc284103083"/>
      <w:bookmarkStart w:id="1892" w:name="_Toc284103084"/>
      <w:bookmarkStart w:id="1893" w:name="_Toc284103085"/>
      <w:bookmarkStart w:id="1894" w:name="_Toc284103086"/>
      <w:bookmarkStart w:id="1895" w:name="_Toc284103088"/>
      <w:bookmarkStart w:id="1896" w:name="_Toc284103089"/>
      <w:bookmarkStart w:id="1897" w:name="_Toc284103090"/>
      <w:bookmarkStart w:id="1898" w:name="_Toc284103091"/>
      <w:bookmarkStart w:id="1899" w:name="_Toc284103092"/>
      <w:bookmarkStart w:id="1900" w:name="_Toc286047019"/>
      <w:bookmarkStart w:id="1901" w:name="_Toc288814949"/>
      <w:bookmarkStart w:id="1902" w:name="_Toc304539188"/>
      <w:bookmarkStart w:id="1903" w:name="_Toc308709739"/>
      <w:bookmarkStart w:id="1904" w:name="_Toc380749445"/>
      <w:bookmarkStart w:id="1905" w:name="_Toc384901751"/>
      <w:bookmarkStart w:id="1906" w:name="_Toc432512276"/>
      <w:bookmarkStart w:id="1907" w:name="_Toc443575616"/>
      <w:bookmarkStart w:id="1908" w:name="_Toc470517844"/>
      <w:bookmarkStart w:id="1909" w:name="_Toc462921064"/>
      <w:bookmarkStart w:id="1910" w:name="_Toc516154882"/>
      <w:bookmarkStart w:id="1911" w:name="_Toc20317615"/>
      <w:bookmarkEnd w:id="1890"/>
      <w:bookmarkEnd w:id="1891"/>
      <w:bookmarkEnd w:id="1892"/>
      <w:bookmarkEnd w:id="1893"/>
      <w:bookmarkEnd w:id="1894"/>
      <w:bookmarkEnd w:id="1895"/>
      <w:bookmarkEnd w:id="1896"/>
      <w:bookmarkEnd w:id="1897"/>
      <w:bookmarkEnd w:id="1898"/>
      <w:bookmarkEnd w:id="1899"/>
      <w:r w:rsidRPr="002407F9">
        <w:rPr>
          <w:noProof/>
        </w:rPr>
        <w:t>TPMI_DH_PCR</w:t>
      </w:r>
      <w:bookmarkEnd w:id="1900"/>
      <w:bookmarkEnd w:id="1901"/>
      <w:bookmarkEnd w:id="1902"/>
      <w:bookmarkEnd w:id="1903"/>
      <w:bookmarkEnd w:id="1904"/>
      <w:bookmarkEnd w:id="1905"/>
      <w:bookmarkEnd w:id="1906"/>
      <w:bookmarkEnd w:id="1907"/>
      <w:bookmarkEnd w:id="1908"/>
      <w:bookmarkEnd w:id="1909"/>
      <w:bookmarkEnd w:id="1910"/>
      <w:bookmarkEnd w:id="1911"/>
    </w:p>
    <w:p w:rsidR="0083463C" w:rsidRPr="002407F9" w:rsidRDefault="0083463C" w:rsidP="0083463C">
      <w:pPr>
        <w:pStyle w:val="BodyText"/>
        <w:rPr>
          <w:noProof/>
        </w:rPr>
      </w:pPr>
      <w:r w:rsidRPr="002407F9">
        <w:rPr>
          <w:noProof/>
        </w:rPr>
        <w:t>This interface type consists of the handles that may be used as PCR references. The upper end of this range of values would change according to the TPM implementation.</w:t>
      </w:r>
    </w:p>
    <w:p w:rsidR="0083463C" w:rsidRPr="002407F9" w:rsidRDefault="0083463C" w:rsidP="0083463C">
      <w:pPr>
        <w:pStyle w:val="NOTE"/>
        <w:keepNext/>
        <w:rPr>
          <w:noProof/>
        </w:rPr>
      </w:pPr>
      <w:r w:rsidRPr="002407F9">
        <w:rPr>
          <w:noProof/>
        </w:rPr>
        <w:t>NOTE 1</w:t>
      </w:r>
      <w:r w:rsidRPr="002407F9">
        <w:rPr>
          <w:noProof/>
        </w:rPr>
        <w:tab/>
        <w:t>Typically, the 0</w:t>
      </w:r>
      <w:r w:rsidRPr="002407F9">
        <w:rPr>
          <w:noProof/>
          <w:vertAlign w:val="superscript"/>
        </w:rPr>
        <w:t>th</w:t>
      </w:r>
      <w:r w:rsidRPr="002407F9">
        <w:rPr>
          <w:noProof/>
        </w:rPr>
        <w:t xml:space="preserve"> PCR will have a handle value of zero.</w:t>
      </w:r>
    </w:p>
    <w:p w:rsidR="0083463C" w:rsidRPr="002407F9" w:rsidRDefault="0083463C" w:rsidP="0083463C">
      <w:pPr>
        <w:pStyle w:val="NOTE"/>
        <w:keepNext/>
        <w:rPr>
          <w:noProof/>
        </w:rPr>
      </w:pPr>
      <w:r w:rsidRPr="002407F9">
        <w:rPr>
          <w:noProof/>
        </w:rPr>
        <w:t>NOTE 2</w:t>
      </w:r>
      <w:r w:rsidRPr="002407F9">
        <w:rPr>
          <w:noProof/>
        </w:rPr>
        <w:tab/>
        <w:t>The handle range for PCR is defined to be the same as the handle range for PCR in previous versions of TPM specifications.</w:t>
      </w:r>
    </w:p>
    <w:p w:rsidR="0083463C" w:rsidRPr="002407F9" w:rsidRDefault="0083463C" w:rsidP="0083463C">
      <w:pPr>
        <w:pStyle w:val="TABLE-title"/>
        <w:rPr>
          <w:noProof/>
        </w:rPr>
      </w:pPr>
      <w:bookmarkStart w:id="1912" w:name="_Toc380749731"/>
      <w:bookmarkStart w:id="1913" w:name="_Toc384651393"/>
      <w:bookmarkStart w:id="1914" w:name="_Toc432512539"/>
      <w:bookmarkStart w:id="1915" w:name="_Toc443575877"/>
      <w:bookmarkStart w:id="1916" w:name="_Toc470518118"/>
      <w:bookmarkStart w:id="1917" w:name="_Toc462921333"/>
      <w:bookmarkStart w:id="1918" w:name="_Toc516155160"/>
      <w:bookmarkStart w:id="1919" w:name="_Toc2137609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46</w:t>
      </w:r>
      <w:r w:rsidRPr="002407F9">
        <w:rPr>
          <w:noProof/>
        </w:rPr>
        <w:fldChar w:fldCharType="end"/>
      </w:r>
      <w:r w:rsidRPr="002407F9">
        <w:rPr>
          <w:noProof/>
        </w:rPr>
        <w:t xml:space="preserve"> — Definition of (TPM_HANDLE) TPMI_DH_PCR Type &lt;IN&gt;</w:t>
      </w:r>
      <w:bookmarkEnd w:id="1912"/>
      <w:bookmarkEnd w:id="1913"/>
      <w:bookmarkEnd w:id="1914"/>
      <w:bookmarkEnd w:id="1915"/>
      <w:bookmarkEnd w:id="1916"/>
      <w:bookmarkEnd w:id="1917"/>
      <w:bookmarkEnd w:id="1918"/>
      <w:bookmarkEnd w:id="1919"/>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4860"/>
        <w:gridCol w:w="4500"/>
      </w:tblGrid>
      <w:tr w:rsidR="0083463C" w:rsidRPr="002407F9" w:rsidTr="00BF3E57">
        <w:trPr>
          <w:tblHeader/>
          <w:jc w:val="center"/>
        </w:trPr>
        <w:tc>
          <w:tcPr>
            <w:tcW w:w="2596" w:type="pct"/>
            <w:tcBorders>
              <w:bottom w:val="single" w:sz="12" w:space="0" w:color="auto"/>
            </w:tcBorders>
          </w:tcPr>
          <w:p w:rsidR="0083463C" w:rsidRPr="002407F9" w:rsidRDefault="0083463C" w:rsidP="00BF3E57">
            <w:pPr>
              <w:pStyle w:val="TABLE-col-heading"/>
              <w:rPr>
                <w:noProof/>
              </w:rPr>
            </w:pPr>
            <w:r w:rsidRPr="002407F9">
              <w:rPr>
                <w:noProof/>
              </w:rPr>
              <w:t>Values</w:t>
            </w:r>
          </w:p>
        </w:tc>
        <w:tc>
          <w:tcPr>
            <w:tcW w:w="2404" w:type="pct"/>
            <w:tcBorders>
              <w:bottom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2596" w:type="pct"/>
            <w:tcBorders>
              <w:bottom w:val="single" w:sz="6" w:space="0" w:color="auto"/>
            </w:tcBorders>
          </w:tcPr>
          <w:p w:rsidR="0083463C" w:rsidRPr="002407F9" w:rsidRDefault="0083463C" w:rsidP="00BF3E57">
            <w:pPr>
              <w:pStyle w:val="TABLE-cell"/>
            </w:pPr>
            <w:r w:rsidRPr="002407F9">
              <w:t>{PCR_FIRST:PCR_LAST}</w:t>
            </w:r>
          </w:p>
        </w:tc>
        <w:tc>
          <w:tcPr>
            <w:tcW w:w="2404" w:type="pct"/>
            <w:tcBorders>
              <w:bottom w:val="single" w:sz="6" w:space="0" w:color="auto"/>
            </w:tcBorders>
          </w:tcPr>
          <w:p w:rsidR="0083463C" w:rsidRPr="002407F9" w:rsidRDefault="0083463C" w:rsidP="00BF3E57">
            <w:pPr>
              <w:pStyle w:val="TABLE-cell"/>
            </w:pPr>
          </w:p>
        </w:tc>
      </w:tr>
      <w:tr w:rsidR="0083463C" w:rsidRPr="002407F9" w:rsidTr="00BF3E57">
        <w:trPr>
          <w:jc w:val="center"/>
        </w:trPr>
        <w:tc>
          <w:tcPr>
            <w:tcW w:w="2596" w:type="pct"/>
            <w:tcBorders>
              <w:top w:val="single" w:sz="6" w:space="0" w:color="auto"/>
              <w:bottom w:val="single" w:sz="8" w:space="0" w:color="auto"/>
            </w:tcBorders>
          </w:tcPr>
          <w:p w:rsidR="0083463C" w:rsidRPr="002407F9" w:rsidRDefault="0083463C" w:rsidP="00BF3E57">
            <w:pPr>
              <w:pStyle w:val="TABLE-cell"/>
            </w:pPr>
            <w:r w:rsidRPr="002407F9">
              <w:t>+TPM_RH_NULL</w:t>
            </w:r>
          </w:p>
        </w:tc>
        <w:tc>
          <w:tcPr>
            <w:tcW w:w="2404" w:type="pct"/>
            <w:tcBorders>
              <w:top w:val="single" w:sz="6" w:space="0" w:color="auto"/>
              <w:bottom w:val="single" w:sz="8" w:space="0" w:color="auto"/>
            </w:tcBorders>
          </w:tcPr>
          <w:p w:rsidR="0083463C" w:rsidRPr="002407F9" w:rsidRDefault="0083463C" w:rsidP="00BF3E57">
            <w:pPr>
              <w:pStyle w:val="TABLE-cell"/>
            </w:pPr>
            <w:r w:rsidRPr="002407F9">
              <w:t>conditional value</w:t>
            </w:r>
          </w:p>
        </w:tc>
      </w:tr>
      <w:tr w:rsidR="0083463C" w:rsidRPr="002407F9" w:rsidTr="00BF3E57">
        <w:trPr>
          <w:jc w:val="center"/>
        </w:trPr>
        <w:tc>
          <w:tcPr>
            <w:tcW w:w="2596" w:type="pct"/>
            <w:tcBorders>
              <w:top w:val="single" w:sz="8" w:space="0" w:color="auto"/>
            </w:tcBorders>
          </w:tcPr>
          <w:p w:rsidR="0083463C" w:rsidRPr="002407F9" w:rsidRDefault="0083463C" w:rsidP="00BF3E57">
            <w:pPr>
              <w:pStyle w:val="TABLE-cell"/>
              <w:keepNext w:val="0"/>
            </w:pPr>
            <w:r w:rsidRPr="002407F9">
              <w:t>#TPM_RC_VALUE</w:t>
            </w:r>
          </w:p>
        </w:tc>
        <w:tc>
          <w:tcPr>
            <w:tcW w:w="2404" w:type="pct"/>
            <w:tcBorders>
              <w:top w:val="single" w:sz="8" w:space="0" w:color="auto"/>
            </w:tcBorders>
          </w:tcPr>
          <w:p w:rsidR="0083463C" w:rsidRPr="002407F9" w:rsidRDefault="0083463C" w:rsidP="00BF3E57">
            <w:pPr>
              <w:pStyle w:val="TABLE-cell"/>
            </w:pPr>
          </w:p>
        </w:tc>
      </w:tr>
    </w:tbl>
    <w:p w:rsidR="0083463C" w:rsidRPr="002407F9" w:rsidRDefault="0083463C" w:rsidP="0083463C">
      <w:pPr>
        <w:pStyle w:val="Heading2"/>
        <w:rPr>
          <w:noProof/>
        </w:rPr>
      </w:pPr>
      <w:bookmarkStart w:id="1920" w:name="_Toc276375002"/>
      <w:bookmarkStart w:id="1921" w:name="_Toc277337368"/>
      <w:bookmarkStart w:id="1922" w:name="_Toc277601192"/>
      <w:bookmarkStart w:id="1923" w:name="_Toc276375003"/>
      <w:bookmarkStart w:id="1924" w:name="_Toc277337369"/>
      <w:bookmarkStart w:id="1925" w:name="_Toc277601193"/>
      <w:bookmarkStart w:id="1926" w:name="_Toc276375004"/>
      <w:bookmarkStart w:id="1927" w:name="_Toc277337370"/>
      <w:bookmarkStart w:id="1928" w:name="_Toc277601194"/>
      <w:bookmarkStart w:id="1929" w:name="_Toc276375023"/>
      <w:bookmarkStart w:id="1930" w:name="_Toc277337389"/>
      <w:bookmarkStart w:id="1931" w:name="_Toc277601213"/>
      <w:bookmarkStart w:id="1932" w:name="_Toc276375024"/>
      <w:bookmarkStart w:id="1933" w:name="_Toc277337390"/>
      <w:bookmarkStart w:id="1934" w:name="_Toc277601214"/>
      <w:bookmarkStart w:id="1935" w:name="_Toc276375025"/>
      <w:bookmarkStart w:id="1936" w:name="_Toc277337391"/>
      <w:bookmarkStart w:id="1937" w:name="_Toc277601215"/>
      <w:bookmarkStart w:id="1938" w:name="_Toc276375026"/>
      <w:bookmarkStart w:id="1939" w:name="_Toc277337392"/>
      <w:bookmarkStart w:id="1940" w:name="_Toc277601216"/>
      <w:bookmarkStart w:id="1941" w:name="_Toc276375027"/>
      <w:bookmarkStart w:id="1942" w:name="_Toc277337393"/>
      <w:bookmarkStart w:id="1943" w:name="_Toc277601217"/>
      <w:bookmarkStart w:id="1944" w:name="_Toc276375028"/>
      <w:bookmarkStart w:id="1945" w:name="_Toc277337394"/>
      <w:bookmarkStart w:id="1946" w:name="_Toc277601218"/>
      <w:bookmarkStart w:id="1947" w:name="_Toc276375029"/>
      <w:bookmarkStart w:id="1948" w:name="_Toc277337395"/>
      <w:bookmarkStart w:id="1949" w:name="_Toc277601219"/>
      <w:bookmarkStart w:id="1950" w:name="_Toc286047020"/>
      <w:bookmarkStart w:id="1951" w:name="_Toc288814950"/>
      <w:bookmarkStart w:id="1952" w:name="_Toc304539189"/>
      <w:bookmarkStart w:id="1953" w:name="_Toc308709740"/>
      <w:bookmarkStart w:id="1954" w:name="_Toc380749446"/>
      <w:bookmarkStart w:id="1955" w:name="_Toc384901752"/>
      <w:bookmarkStart w:id="1956" w:name="_Toc432512277"/>
      <w:bookmarkStart w:id="1957" w:name="_Toc443575617"/>
      <w:bookmarkStart w:id="1958" w:name="_Toc470517845"/>
      <w:bookmarkStart w:id="1959" w:name="_Toc462921065"/>
      <w:bookmarkStart w:id="1960" w:name="_Toc516154883"/>
      <w:bookmarkStart w:id="1961" w:name="_Toc20317616"/>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r w:rsidRPr="002407F9">
        <w:rPr>
          <w:noProof/>
        </w:rPr>
        <w:lastRenderedPageBreak/>
        <w:t>TPMI_SH_AUTH_SESSION</w:t>
      </w:r>
      <w:bookmarkEnd w:id="1950"/>
      <w:bookmarkEnd w:id="1951"/>
      <w:bookmarkEnd w:id="1952"/>
      <w:bookmarkEnd w:id="1953"/>
      <w:bookmarkEnd w:id="1954"/>
      <w:bookmarkEnd w:id="1955"/>
      <w:bookmarkEnd w:id="1956"/>
      <w:bookmarkEnd w:id="1957"/>
      <w:bookmarkEnd w:id="1958"/>
      <w:bookmarkEnd w:id="1959"/>
      <w:bookmarkEnd w:id="1960"/>
      <w:bookmarkEnd w:id="1961"/>
    </w:p>
    <w:p w:rsidR="0083463C" w:rsidRPr="002407F9" w:rsidRDefault="0083463C" w:rsidP="0083463C">
      <w:pPr>
        <w:pStyle w:val="BodyText"/>
        <w:rPr>
          <w:noProof/>
        </w:rPr>
      </w:pPr>
      <w:r w:rsidRPr="002407F9">
        <w:rPr>
          <w:noProof/>
        </w:rPr>
        <w:t>The TPMI_SH_AUTH_SESSION interface type is TPM-defined values that are used to indicate that the handle refers to an authorization session.</w:t>
      </w:r>
    </w:p>
    <w:p w:rsidR="0083463C" w:rsidRPr="002407F9" w:rsidRDefault="0083463C" w:rsidP="0083463C">
      <w:pPr>
        <w:pStyle w:val="TABLE-title"/>
        <w:rPr>
          <w:noProof/>
        </w:rPr>
      </w:pPr>
      <w:bookmarkStart w:id="1962" w:name="_Toc380749732"/>
      <w:bookmarkStart w:id="1963" w:name="_Toc384651394"/>
      <w:bookmarkStart w:id="1964" w:name="_Toc432512540"/>
      <w:bookmarkStart w:id="1965" w:name="_Toc443575878"/>
      <w:bookmarkStart w:id="1966" w:name="_Toc470518119"/>
      <w:bookmarkStart w:id="1967" w:name="_Toc462921334"/>
      <w:bookmarkStart w:id="1968" w:name="_Toc516155161"/>
      <w:bookmarkStart w:id="1969" w:name="_Toc2137609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47</w:t>
      </w:r>
      <w:r w:rsidRPr="002407F9">
        <w:rPr>
          <w:noProof/>
        </w:rPr>
        <w:fldChar w:fldCharType="end"/>
      </w:r>
      <w:r w:rsidRPr="002407F9">
        <w:rPr>
          <w:noProof/>
        </w:rPr>
        <w:t xml:space="preserve"> — Definition of (TPM_HANDLE) TPMI_SH_AUTH_SESSION Type &lt;IN/OUT&gt;</w:t>
      </w:r>
      <w:bookmarkEnd w:id="1962"/>
      <w:bookmarkEnd w:id="1963"/>
      <w:bookmarkEnd w:id="1964"/>
      <w:bookmarkEnd w:id="1965"/>
      <w:bookmarkEnd w:id="1966"/>
      <w:bookmarkEnd w:id="1967"/>
      <w:bookmarkEnd w:id="1968"/>
      <w:bookmarkEnd w:id="1969"/>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4860"/>
        <w:gridCol w:w="4500"/>
      </w:tblGrid>
      <w:tr w:rsidR="0083463C" w:rsidRPr="002407F9" w:rsidTr="00BF3E57">
        <w:trPr>
          <w:tblHeader/>
          <w:jc w:val="center"/>
        </w:trPr>
        <w:tc>
          <w:tcPr>
            <w:tcW w:w="2596" w:type="pct"/>
          </w:tcPr>
          <w:p w:rsidR="0083463C" w:rsidRPr="002407F9" w:rsidRDefault="0083463C" w:rsidP="00BF3E57">
            <w:pPr>
              <w:pStyle w:val="TABLE-col-heading"/>
              <w:rPr>
                <w:noProof/>
              </w:rPr>
            </w:pPr>
            <w:r w:rsidRPr="002407F9">
              <w:rPr>
                <w:noProof/>
              </w:rPr>
              <w:t>Values</w:t>
            </w:r>
          </w:p>
        </w:tc>
        <w:tc>
          <w:tcPr>
            <w:tcW w:w="2404" w:type="pct"/>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2596" w:type="pct"/>
            <w:tcBorders>
              <w:bottom w:val="single" w:sz="6" w:space="0" w:color="auto"/>
            </w:tcBorders>
          </w:tcPr>
          <w:p w:rsidR="0083463C" w:rsidRPr="002407F9" w:rsidRDefault="0083463C" w:rsidP="00BF3E57">
            <w:pPr>
              <w:pStyle w:val="TABLE-cell"/>
            </w:pPr>
            <w:r w:rsidRPr="002407F9">
              <w:t>{HMAC_SESSION_FIRST : HMAC_SESSION_LAST}</w:t>
            </w:r>
          </w:p>
        </w:tc>
        <w:tc>
          <w:tcPr>
            <w:tcW w:w="2404" w:type="pct"/>
            <w:tcBorders>
              <w:bottom w:val="single" w:sz="6" w:space="0" w:color="auto"/>
            </w:tcBorders>
          </w:tcPr>
          <w:p w:rsidR="0083463C" w:rsidRPr="002407F9" w:rsidRDefault="0083463C" w:rsidP="00BF3E57">
            <w:pPr>
              <w:pStyle w:val="TABLE-cell"/>
            </w:pPr>
            <w:r w:rsidRPr="002407F9">
              <w:t>range of HMAC authorization session handles</w:t>
            </w:r>
          </w:p>
        </w:tc>
      </w:tr>
      <w:tr w:rsidR="0083463C" w:rsidRPr="002407F9" w:rsidTr="00BF3E57">
        <w:trPr>
          <w:jc w:val="center"/>
        </w:trPr>
        <w:tc>
          <w:tcPr>
            <w:tcW w:w="2596" w:type="pct"/>
            <w:tcBorders>
              <w:top w:val="single" w:sz="6" w:space="0" w:color="auto"/>
              <w:bottom w:val="single" w:sz="6" w:space="0" w:color="auto"/>
            </w:tcBorders>
          </w:tcPr>
          <w:p w:rsidR="0083463C" w:rsidRPr="002407F9" w:rsidRDefault="0083463C" w:rsidP="00BF3E57">
            <w:pPr>
              <w:pStyle w:val="TABLE-cell"/>
            </w:pPr>
            <w:r w:rsidRPr="002407F9">
              <w:t>{POLICY_SESSION_FIRST: POLICY_SESSION_LAST}</w:t>
            </w:r>
          </w:p>
        </w:tc>
        <w:tc>
          <w:tcPr>
            <w:tcW w:w="2404" w:type="pct"/>
            <w:tcBorders>
              <w:top w:val="single" w:sz="6" w:space="0" w:color="auto"/>
              <w:bottom w:val="single" w:sz="6" w:space="0" w:color="auto"/>
            </w:tcBorders>
          </w:tcPr>
          <w:p w:rsidR="0083463C" w:rsidRPr="002407F9" w:rsidRDefault="0083463C" w:rsidP="00BF3E57">
            <w:pPr>
              <w:pStyle w:val="TABLE-cell"/>
            </w:pPr>
            <w:r w:rsidRPr="002407F9">
              <w:t>range of policy authorization session handles</w:t>
            </w:r>
          </w:p>
        </w:tc>
      </w:tr>
      <w:tr w:rsidR="0083463C" w:rsidRPr="002407F9" w:rsidTr="00BF3E57">
        <w:trPr>
          <w:jc w:val="center"/>
        </w:trPr>
        <w:tc>
          <w:tcPr>
            <w:tcW w:w="2596" w:type="pct"/>
            <w:tcBorders>
              <w:top w:val="single" w:sz="6" w:space="0" w:color="auto"/>
              <w:bottom w:val="single" w:sz="6" w:space="0" w:color="auto"/>
            </w:tcBorders>
          </w:tcPr>
          <w:p w:rsidR="0083463C" w:rsidRPr="002407F9" w:rsidRDefault="0083463C" w:rsidP="00BF3E57">
            <w:pPr>
              <w:pStyle w:val="TABLE-cell"/>
            </w:pPr>
            <w:r w:rsidRPr="002407F9">
              <w:t>+TPM_RS_PW</w:t>
            </w:r>
          </w:p>
        </w:tc>
        <w:tc>
          <w:tcPr>
            <w:tcW w:w="2404" w:type="pct"/>
            <w:tcBorders>
              <w:top w:val="single" w:sz="6" w:space="0" w:color="auto"/>
              <w:bottom w:val="single" w:sz="6" w:space="0" w:color="auto"/>
            </w:tcBorders>
          </w:tcPr>
          <w:p w:rsidR="0083463C" w:rsidRPr="002407F9" w:rsidRDefault="0083463C" w:rsidP="00BF3E57">
            <w:pPr>
              <w:pStyle w:val="TABLE-cell"/>
            </w:pPr>
            <w:r w:rsidRPr="002407F9">
              <w:t>a password authorization</w:t>
            </w:r>
          </w:p>
        </w:tc>
      </w:tr>
      <w:tr w:rsidR="0083463C" w:rsidRPr="002407F9" w:rsidTr="00BF3E57">
        <w:trPr>
          <w:jc w:val="center"/>
        </w:trPr>
        <w:tc>
          <w:tcPr>
            <w:tcW w:w="2596" w:type="pct"/>
            <w:tcBorders>
              <w:top w:val="single" w:sz="6" w:space="0" w:color="auto"/>
            </w:tcBorders>
          </w:tcPr>
          <w:p w:rsidR="0083463C" w:rsidRPr="002407F9" w:rsidRDefault="0083463C" w:rsidP="00BF3E57">
            <w:pPr>
              <w:pStyle w:val="TABLE-cell"/>
              <w:keepNext w:val="0"/>
            </w:pPr>
            <w:r w:rsidRPr="002407F9">
              <w:t>#TPM_RC_VALUE</w:t>
            </w:r>
          </w:p>
        </w:tc>
        <w:tc>
          <w:tcPr>
            <w:tcW w:w="2404" w:type="pct"/>
            <w:tcBorders>
              <w:top w:val="single" w:sz="6" w:space="0" w:color="auto"/>
            </w:tcBorders>
          </w:tcPr>
          <w:p w:rsidR="0083463C" w:rsidRPr="002407F9" w:rsidRDefault="0083463C" w:rsidP="00BF3E57">
            <w:pPr>
              <w:pStyle w:val="TABLE-cell"/>
              <w:keepNext w:val="0"/>
            </w:pPr>
            <w:r w:rsidRPr="002407F9">
              <w:t xml:space="preserve">error returned if the handle is out of range </w:t>
            </w:r>
          </w:p>
        </w:tc>
      </w:tr>
    </w:tbl>
    <w:p w:rsidR="0083463C" w:rsidRPr="002407F9" w:rsidRDefault="0083463C" w:rsidP="0083463C">
      <w:pPr>
        <w:pStyle w:val="Heading2"/>
        <w:rPr>
          <w:noProof/>
        </w:rPr>
      </w:pPr>
      <w:bookmarkStart w:id="1970" w:name="_Toc286047021"/>
      <w:bookmarkStart w:id="1971" w:name="_Toc288814951"/>
      <w:bookmarkStart w:id="1972" w:name="_Toc304539190"/>
      <w:bookmarkStart w:id="1973" w:name="_Toc308709741"/>
      <w:bookmarkStart w:id="1974" w:name="_Toc380749447"/>
      <w:bookmarkStart w:id="1975" w:name="_Toc384901753"/>
      <w:bookmarkStart w:id="1976" w:name="_Toc432512278"/>
      <w:bookmarkStart w:id="1977" w:name="_Toc443575618"/>
      <w:bookmarkStart w:id="1978" w:name="_Toc470517846"/>
      <w:bookmarkStart w:id="1979" w:name="_Toc462921066"/>
      <w:bookmarkStart w:id="1980" w:name="_Toc516154884"/>
      <w:bookmarkStart w:id="1981" w:name="_Toc20317617"/>
      <w:r w:rsidRPr="002407F9">
        <w:rPr>
          <w:noProof/>
        </w:rPr>
        <w:t>TPMI_SH_HMAC</w:t>
      </w:r>
      <w:bookmarkEnd w:id="1970"/>
      <w:bookmarkEnd w:id="1971"/>
      <w:bookmarkEnd w:id="1972"/>
      <w:bookmarkEnd w:id="1973"/>
      <w:bookmarkEnd w:id="1974"/>
      <w:bookmarkEnd w:id="1975"/>
      <w:bookmarkEnd w:id="1976"/>
      <w:bookmarkEnd w:id="1977"/>
      <w:bookmarkEnd w:id="1978"/>
      <w:bookmarkEnd w:id="1979"/>
      <w:bookmarkEnd w:id="1980"/>
      <w:bookmarkEnd w:id="1981"/>
    </w:p>
    <w:p w:rsidR="0083463C" w:rsidRPr="002407F9" w:rsidRDefault="0083463C" w:rsidP="0083463C">
      <w:pPr>
        <w:pStyle w:val="BodyText"/>
        <w:rPr>
          <w:noProof/>
        </w:rPr>
      </w:pPr>
      <w:r w:rsidRPr="002407F9">
        <w:rPr>
          <w:noProof/>
        </w:rPr>
        <w:t>This interface type is used for an authorization handle when the authorization session uses an HMAC.</w:t>
      </w:r>
    </w:p>
    <w:p w:rsidR="0083463C" w:rsidRPr="002407F9" w:rsidRDefault="0083463C" w:rsidP="0083463C">
      <w:pPr>
        <w:pStyle w:val="TABLE-title"/>
        <w:rPr>
          <w:noProof/>
        </w:rPr>
      </w:pPr>
      <w:bookmarkStart w:id="1982" w:name="_Toc380749733"/>
      <w:bookmarkStart w:id="1983" w:name="_Toc384651395"/>
      <w:bookmarkStart w:id="1984" w:name="_Toc432512541"/>
      <w:bookmarkStart w:id="1985" w:name="_Toc443575879"/>
      <w:bookmarkStart w:id="1986" w:name="_Toc470518120"/>
      <w:bookmarkStart w:id="1987" w:name="_Toc462921335"/>
      <w:bookmarkStart w:id="1988" w:name="_Toc516155162"/>
      <w:bookmarkStart w:id="1989" w:name="_Toc2137609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48</w:t>
      </w:r>
      <w:r w:rsidRPr="002407F9">
        <w:rPr>
          <w:noProof/>
        </w:rPr>
        <w:fldChar w:fldCharType="end"/>
      </w:r>
      <w:r w:rsidRPr="002407F9">
        <w:rPr>
          <w:noProof/>
        </w:rPr>
        <w:t xml:space="preserve"> — Definition of (TPM_HANDLE) TPMI_SH_HMAC Type &lt;IN/OUT&gt;</w:t>
      </w:r>
      <w:bookmarkEnd w:id="1982"/>
      <w:bookmarkEnd w:id="1983"/>
      <w:bookmarkEnd w:id="1984"/>
      <w:bookmarkEnd w:id="1985"/>
      <w:bookmarkEnd w:id="1986"/>
      <w:bookmarkEnd w:id="1987"/>
      <w:bookmarkEnd w:id="1988"/>
      <w:bookmarkEnd w:id="1989"/>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4860"/>
        <w:gridCol w:w="4500"/>
      </w:tblGrid>
      <w:tr w:rsidR="0083463C" w:rsidRPr="002407F9" w:rsidTr="00BF3E57">
        <w:trPr>
          <w:tblHeader/>
          <w:jc w:val="center"/>
        </w:trPr>
        <w:tc>
          <w:tcPr>
            <w:tcW w:w="2596" w:type="pct"/>
            <w:tcBorders>
              <w:bottom w:val="single" w:sz="12" w:space="0" w:color="auto"/>
            </w:tcBorders>
          </w:tcPr>
          <w:p w:rsidR="0083463C" w:rsidRPr="002407F9" w:rsidRDefault="0083463C" w:rsidP="00BF3E57">
            <w:pPr>
              <w:pStyle w:val="TABLE-col-heading"/>
              <w:rPr>
                <w:noProof/>
              </w:rPr>
            </w:pPr>
            <w:r w:rsidRPr="002407F9">
              <w:rPr>
                <w:noProof/>
              </w:rPr>
              <w:t>Values</w:t>
            </w:r>
          </w:p>
        </w:tc>
        <w:tc>
          <w:tcPr>
            <w:tcW w:w="2404" w:type="pct"/>
            <w:tcBorders>
              <w:bottom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2596" w:type="pct"/>
            <w:tcBorders>
              <w:top w:val="single" w:sz="12" w:space="0" w:color="auto"/>
              <w:bottom w:val="single" w:sz="6" w:space="0" w:color="auto"/>
            </w:tcBorders>
          </w:tcPr>
          <w:p w:rsidR="0083463C" w:rsidRPr="002407F9" w:rsidRDefault="0083463C" w:rsidP="00BF3E57">
            <w:pPr>
              <w:pStyle w:val="TABLE-cell"/>
            </w:pPr>
            <w:r w:rsidRPr="002407F9">
              <w:t>{HMAC_SESSION_FIRST: HMAC_SESSION_LAST}</w:t>
            </w:r>
          </w:p>
        </w:tc>
        <w:tc>
          <w:tcPr>
            <w:tcW w:w="2404" w:type="pct"/>
            <w:tcBorders>
              <w:top w:val="single" w:sz="12" w:space="0" w:color="auto"/>
              <w:bottom w:val="single" w:sz="6" w:space="0" w:color="auto"/>
            </w:tcBorders>
          </w:tcPr>
          <w:p w:rsidR="0083463C" w:rsidRPr="002407F9" w:rsidRDefault="0083463C" w:rsidP="00BF3E57">
            <w:pPr>
              <w:pStyle w:val="TABLE-cell"/>
            </w:pPr>
            <w:r w:rsidRPr="002407F9">
              <w:t>range of HMAC authorization session handles</w:t>
            </w:r>
          </w:p>
        </w:tc>
      </w:tr>
      <w:tr w:rsidR="0083463C" w:rsidRPr="002407F9" w:rsidTr="00BF3E57">
        <w:trPr>
          <w:jc w:val="center"/>
        </w:trPr>
        <w:tc>
          <w:tcPr>
            <w:tcW w:w="2596" w:type="pct"/>
            <w:tcBorders>
              <w:top w:val="single" w:sz="6" w:space="0" w:color="auto"/>
            </w:tcBorders>
          </w:tcPr>
          <w:p w:rsidR="0083463C" w:rsidRPr="002407F9" w:rsidRDefault="0083463C" w:rsidP="00BF3E57">
            <w:pPr>
              <w:pStyle w:val="TABLE-cell"/>
              <w:keepNext w:val="0"/>
            </w:pPr>
            <w:r w:rsidRPr="002407F9">
              <w:t>#TPM_RC_VALUE</w:t>
            </w:r>
          </w:p>
        </w:tc>
        <w:tc>
          <w:tcPr>
            <w:tcW w:w="2404" w:type="pct"/>
            <w:tcBorders>
              <w:top w:val="single" w:sz="6" w:space="0" w:color="auto"/>
            </w:tcBorders>
          </w:tcPr>
          <w:p w:rsidR="0083463C" w:rsidRPr="002407F9" w:rsidRDefault="0083463C" w:rsidP="00BF3E57">
            <w:pPr>
              <w:pStyle w:val="TABLE-cell"/>
            </w:pPr>
            <w:r w:rsidRPr="002407F9">
              <w:t>error returned if the handle is out of range</w:t>
            </w:r>
          </w:p>
        </w:tc>
      </w:tr>
    </w:tbl>
    <w:p w:rsidR="0083463C" w:rsidRPr="002407F9" w:rsidRDefault="0083463C" w:rsidP="0083463C">
      <w:pPr>
        <w:pStyle w:val="Heading2"/>
        <w:rPr>
          <w:noProof/>
        </w:rPr>
      </w:pPr>
      <w:bookmarkStart w:id="1990" w:name="_Toc286047022"/>
      <w:bookmarkStart w:id="1991" w:name="_Toc288814952"/>
      <w:bookmarkStart w:id="1992" w:name="_Toc304539191"/>
      <w:bookmarkStart w:id="1993" w:name="_Toc308709742"/>
      <w:bookmarkStart w:id="1994" w:name="_Toc380749448"/>
      <w:bookmarkStart w:id="1995" w:name="_Toc384901754"/>
      <w:bookmarkStart w:id="1996" w:name="_Toc432512279"/>
      <w:bookmarkStart w:id="1997" w:name="_Toc443575619"/>
      <w:bookmarkStart w:id="1998" w:name="_Toc470517847"/>
      <w:bookmarkStart w:id="1999" w:name="_Toc462921067"/>
      <w:bookmarkStart w:id="2000" w:name="_Toc516154885"/>
      <w:bookmarkStart w:id="2001" w:name="_Toc20317618"/>
      <w:r w:rsidRPr="002407F9">
        <w:rPr>
          <w:noProof/>
        </w:rPr>
        <w:t>TPMI_SH_POLICY</w:t>
      </w:r>
      <w:bookmarkEnd w:id="1990"/>
      <w:bookmarkEnd w:id="1991"/>
      <w:bookmarkEnd w:id="1992"/>
      <w:bookmarkEnd w:id="1993"/>
      <w:bookmarkEnd w:id="1994"/>
      <w:bookmarkEnd w:id="1995"/>
      <w:bookmarkEnd w:id="1996"/>
      <w:bookmarkEnd w:id="1997"/>
      <w:bookmarkEnd w:id="1998"/>
      <w:bookmarkEnd w:id="1999"/>
      <w:bookmarkEnd w:id="2000"/>
      <w:bookmarkEnd w:id="2001"/>
    </w:p>
    <w:p w:rsidR="0083463C" w:rsidRPr="002407F9" w:rsidRDefault="0083463C" w:rsidP="0083463C">
      <w:pPr>
        <w:pStyle w:val="BodyText"/>
        <w:rPr>
          <w:noProof/>
        </w:rPr>
      </w:pPr>
      <w:r w:rsidRPr="002407F9">
        <w:rPr>
          <w:noProof/>
        </w:rPr>
        <w:t>This interface type is used for a policy handle when it appears in a policy command.</w:t>
      </w:r>
    </w:p>
    <w:p w:rsidR="0083463C" w:rsidRPr="002407F9" w:rsidRDefault="0083463C" w:rsidP="0083463C">
      <w:pPr>
        <w:pStyle w:val="TABLE-title"/>
        <w:rPr>
          <w:noProof/>
        </w:rPr>
      </w:pPr>
      <w:bookmarkStart w:id="2002" w:name="_Toc380749734"/>
      <w:bookmarkStart w:id="2003" w:name="_Toc384651396"/>
      <w:bookmarkStart w:id="2004" w:name="_Toc432512542"/>
      <w:bookmarkStart w:id="2005" w:name="_Toc443575880"/>
      <w:bookmarkStart w:id="2006" w:name="_Toc470518121"/>
      <w:bookmarkStart w:id="2007" w:name="_Toc462921336"/>
      <w:bookmarkStart w:id="2008" w:name="_Toc516155163"/>
      <w:bookmarkStart w:id="2009" w:name="_Toc21376096"/>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49</w:t>
      </w:r>
      <w:r w:rsidRPr="002407F9">
        <w:rPr>
          <w:noProof/>
        </w:rPr>
        <w:fldChar w:fldCharType="end"/>
      </w:r>
      <w:r w:rsidRPr="002407F9">
        <w:rPr>
          <w:noProof/>
        </w:rPr>
        <w:t xml:space="preserve"> — Definition of (TPM_HANDLE) TPMI_SH_POLICY Type &lt;IN/OUT&gt;</w:t>
      </w:r>
      <w:bookmarkEnd w:id="2002"/>
      <w:bookmarkEnd w:id="2003"/>
      <w:bookmarkEnd w:id="2004"/>
      <w:bookmarkEnd w:id="2005"/>
      <w:bookmarkEnd w:id="2006"/>
      <w:bookmarkEnd w:id="2007"/>
      <w:bookmarkEnd w:id="2008"/>
      <w:bookmarkEnd w:id="2009"/>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4860"/>
        <w:gridCol w:w="4500"/>
      </w:tblGrid>
      <w:tr w:rsidR="0083463C" w:rsidRPr="002407F9" w:rsidTr="00BF3E57">
        <w:trPr>
          <w:tblHeader/>
          <w:jc w:val="center"/>
        </w:trPr>
        <w:tc>
          <w:tcPr>
            <w:tcW w:w="2596" w:type="pct"/>
            <w:tcBorders>
              <w:bottom w:val="single" w:sz="12" w:space="0" w:color="auto"/>
            </w:tcBorders>
          </w:tcPr>
          <w:p w:rsidR="0083463C" w:rsidRPr="002407F9" w:rsidRDefault="0083463C" w:rsidP="00BF3E57">
            <w:pPr>
              <w:pStyle w:val="TABLE-col-heading"/>
              <w:rPr>
                <w:noProof/>
              </w:rPr>
            </w:pPr>
            <w:r w:rsidRPr="002407F9">
              <w:rPr>
                <w:noProof/>
              </w:rPr>
              <w:t>Values</w:t>
            </w:r>
          </w:p>
        </w:tc>
        <w:tc>
          <w:tcPr>
            <w:tcW w:w="2404" w:type="pct"/>
            <w:tcBorders>
              <w:bottom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2596" w:type="pct"/>
            <w:tcBorders>
              <w:top w:val="single" w:sz="12" w:space="0" w:color="auto"/>
              <w:bottom w:val="single" w:sz="6" w:space="0" w:color="auto"/>
            </w:tcBorders>
          </w:tcPr>
          <w:p w:rsidR="0083463C" w:rsidRPr="002407F9" w:rsidRDefault="0083463C" w:rsidP="00BF3E57">
            <w:pPr>
              <w:pStyle w:val="TABLE-cell"/>
            </w:pPr>
            <w:r w:rsidRPr="002407F9">
              <w:t>{POLICY_SESSION_FIRST: POLICY_SESSION_LAST}</w:t>
            </w:r>
          </w:p>
        </w:tc>
        <w:tc>
          <w:tcPr>
            <w:tcW w:w="2404" w:type="pct"/>
            <w:tcBorders>
              <w:top w:val="single" w:sz="12" w:space="0" w:color="auto"/>
              <w:bottom w:val="single" w:sz="6" w:space="0" w:color="auto"/>
            </w:tcBorders>
          </w:tcPr>
          <w:p w:rsidR="0083463C" w:rsidRPr="002407F9" w:rsidRDefault="0083463C" w:rsidP="00BF3E57">
            <w:pPr>
              <w:pStyle w:val="TABLE-cell"/>
            </w:pPr>
            <w:r w:rsidRPr="002407F9">
              <w:t>range of policy authorization session handles</w:t>
            </w:r>
          </w:p>
        </w:tc>
      </w:tr>
      <w:tr w:rsidR="0083463C" w:rsidRPr="002407F9" w:rsidTr="00BF3E57">
        <w:trPr>
          <w:jc w:val="center"/>
        </w:trPr>
        <w:tc>
          <w:tcPr>
            <w:tcW w:w="2596" w:type="pct"/>
            <w:tcBorders>
              <w:top w:val="single" w:sz="6" w:space="0" w:color="auto"/>
            </w:tcBorders>
          </w:tcPr>
          <w:p w:rsidR="0083463C" w:rsidRPr="002407F9" w:rsidRDefault="0083463C" w:rsidP="00BF3E57">
            <w:pPr>
              <w:pStyle w:val="TABLE-cell"/>
              <w:keepNext w:val="0"/>
            </w:pPr>
            <w:r w:rsidRPr="002407F9">
              <w:t>#TPM_RC_VALUE</w:t>
            </w:r>
          </w:p>
        </w:tc>
        <w:tc>
          <w:tcPr>
            <w:tcW w:w="2404" w:type="pct"/>
            <w:tcBorders>
              <w:top w:val="single" w:sz="6" w:space="0" w:color="auto"/>
            </w:tcBorders>
          </w:tcPr>
          <w:p w:rsidR="0083463C" w:rsidRPr="002407F9" w:rsidRDefault="0083463C" w:rsidP="00BF3E57">
            <w:pPr>
              <w:pStyle w:val="TABLE-cell"/>
            </w:pPr>
            <w:r w:rsidRPr="002407F9">
              <w:t>error returned if the handle is out of range</w:t>
            </w:r>
          </w:p>
        </w:tc>
      </w:tr>
    </w:tbl>
    <w:p w:rsidR="0083463C" w:rsidRPr="002407F9" w:rsidRDefault="0083463C" w:rsidP="0083463C">
      <w:pPr>
        <w:pStyle w:val="Heading2"/>
        <w:rPr>
          <w:noProof/>
        </w:rPr>
      </w:pPr>
      <w:bookmarkStart w:id="2010" w:name="_Toc284103097"/>
      <w:bookmarkStart w:id="2011" w:name="_Toc284103098"/>
      <w:bookmarkStart w:id="2012" w:name="_Toc284103099"/>
      <w:bookmarkStart w:id="2013" w:name="_Toc284103100"/>
      <w:bookmarkStart w:id="2014" w:name="_Toc284103101"/>
      <w:bookmarkStart w:id="2015" w:name="_Toc284103102"/>
      <w:bookmarkStart w:id="2016" w:name="_Toc284103103"/>
      <w:bookmarkStart w:id="2017" w:name="_Toc284103104"/>
      <w:bookmarkStart w:id="2018" w:name="_Toc284103105"/>
      <w:bookmarkStart w:id="2019" w:name="_Toc262060347"/>
      <w:bookmarkStart w:id="2020" w:name="_Toc262060361"/>
      <w:bookmarkStart w:id="2021" w:name="_Toc262060386"/>
      <w:bookmarkStart w:id="2022" w:name="_Toc286047023"/>
      <w:bookmarkStart w:id="2023" w:name="_Toc288814953"/>
      <w:bookmarkStart w:id="2024" w:name="_Toc304539192"/>
      <w:bookmarkStart w:id="2025" w:name="_Toc308709743"/>
      <w:bookmarkStart w:id="2026" w:name="_Toc380749449"/>
      <w:bookmarkStart w:id="2027" w:name="_Toc384901755"/>
      <w:bookmarkStart w:id="2028" w:name="_Toc432512280"/>
      <w:bookmarkStart w:id="2029" w:name="_Toc443575620"/>
      <w:bookmarkStart w:id="2030" w:name="_Toc470517848"/>
      <w:bookmarkStart w:id="2031" w:name="_Toc462921068"/>
      <w:bookmarkStart w:id="2032" w:name="_Toc516154886"/>
      <w:bookmarkStart w:id="2033" w:name="_Toc20317619"/>
      <w:bookmarkEnd w:id="2010"/>
      <w:bookmarkEnd w:id="2011"/>
      <w:bookmarkEnd w:id="2012"/>
      <w:bookmarkEnd w:id="2013"/>
      <w:bookmarkEnd w:id="2014"/>
      <w:bookmarkEnd w:id="2015"/>
      <w:bookmarkEnd w:id="2016"/>
      <w:bookmarkEnd w:id="2017"/>
      <w:bookmarkEnd w:id="2018"/>
      <w:bookmarkEnd w:id="2019"/>
      <w:bookmarkEnd w:id="2020"/>
      <w:bookmarkEnd w:id="2021"/>
      <w:r w:rsidRPr="002407F9">
        <w:rPr>
          <w:noProof/>
        </w:rPr>
        <w:t>TPMI_DH_CONTEXT</w:t>
      </w:r>
      <w:bookmarkEnd w:id="2022"/>
      <w:bookmarkEnd w:id="2023"/>
      <w:bookmarkEnd w:id="2024"/>
      <w:bookmarkEnd w:id="2025"/>
      <w:bookmarkEnd w:id="2026"/>
      <w:bookmarkEnd w:id="2027"/>
      <w:bookmarkEnd w:id="2028"/>
      <w:bookmarkEnd w:id="2029"/>
      <w:bookmarkEnd w:id="2030"/>
      <w:bookmarkEnd w:id="2031"/>
      <w:bookmarkEnd w:id="2032"/>
      <w:bookmarkEnd w:id="2033"/>
    </w:p>
    <w:p w:rsidR="0083463C" w:rsidRPr="002407F9" w:rsidRDefault="0083463C" w:rsidP="0083463C">
      <w:pPr>
        <w:pStyle w:val="BodyText"/>
        <w:rPr>
          <w:noProof/>
        </w:rPr>
      </w:pPr>
      <w:r w:rsidRPr="002407F9">
        <w:rPr>
          <w:noProof/>
        </w:rPr>
        <w:t>This type defines the handle values that may be used in TPM2_ContextSave() or TPM2_Flush().</w:t>
      </w:r>
    </w:p>
    <w:p w:rsidR="0083463C" w:rsidRPr="002407F9" w:rsidRDefault="0083463C" w:rsidP="0083463C">
      <w:pPr>
        <w:pStyle w:val="TABLE-title"/>
        <w:rPr>
          <w:noProof/>
        </w:rPr>
      </w:pPr>
      <w:bookmarkStart w:id="2034" w:name="_Toc380749735"/>
      <w:bookmarkStart w:id="2035" w:name="_Toc384651397"/>
      <w:bookmarkStart w:id="2036" w:name="_Toc432512543"/>
      <w:bookmarkStart w:id="2037" w:name="_Toc443575881"/>
      <w:bookmarkStart w:id="2038" w:name="_Toc470518122"/>
      <w:bookmarkStart w:id="2039" w:name="_Toc462921337"/>
      <w:bookmarkStart w:id="2040" w:name="_Toc516155164"/>
      <w:bookmarkStart w:id="2041" w:name="_Toc21376097"/>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50</w:t>
      </w:r>
      <w:r w:rsidRPr="002407F9">
        <w:rPr>
          <w:noProof/>
        </w:rPr>
        <w:fldChar w:fldCharType="end"/>
      </w:r>
      <w:r w:rsidRPr="002407F9">
        <w:rPr>
          <w:noProof/>
        </w:rPr>
        <w:t xml:space="preserve"> — Definition of (TPM_HANDLE) TPMI_DH_CONTEXT Type</w:t>
      </w:r>
      <w:bookmarkEnd w:id="2034"/>
      <w:bookmarkEnd w:id="2035"/>
      <w:bookmarkEnd w:id="2036"/>
      <w:bookmarkEnd w:id="2037"/>
      <w:bookmarkEnd w:id="2038"/>
      <w:bookmarkEnd w:id="2039"/>
      <w:bookmarkEnd w:id="2040"/>
      <w:bookmarkEnd w:id="2041"/>
      <w:r w:rsidRPr="002407F9">
        <w:rPr>
          <w:noProof/>
        </w:rPr>
        <w:t xml:space="preserve"> </w:t>
      </w: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00" w:firstRow="0" w:lastRow="0" w:firstColumn="0" w:lastColumn="0" w:noHBand="0" w:noVBand="0"/>
      </w:tblPr>
      <w:tblGrid>
        <w:gridCol w:w="6398"/>
        <w:gridCol w:w="2962"/>
      </w:tblGrid>
      <w:tr w:rsidR="0083463C" w:rsidRPr="002407F9" w:rsidTr="00BF3E57">
        <w:trPr>
          <w:tblHeader/>
          <w:jc w:val="center"/>
        </w:trPr>
        <w:tc>
          <w:tcPr>
            <w:tcW w:w="3418" w:type="pct"/>
            <w:tcBorders>
              <w:top w:val="single" w:sz="12" w:space="0" w:color="auto"/>
              <w:left w:val="single" w:sz="12" w:space="0" w:color="auto"/>
              <w:bottom w:val="single" w:sz="12" w:space="0" w:color="auto"/>
              <w:right w:val="single" w:sz="8" w:space="0" w:color="auto"/>
            </w:tcBorders>
          </w:tcPr>
          <w:p w:rsidR="0083463C" w:rsidRPr="002407F9" w:rsidRDefault="0083463C" w:rsidP="00BF3E57">
            <w:pPr>
              <w:pStyle w:val="TABLE-col-heading"/>
              <w:rPr>
                <w:noProof/>
              </w:rPr>
            </w:pPr>
            <w:r w:rsidRPr="002407F9">
              <w:rPr>
                <w:noProof/>
              </w:rPr>
              <w:t>Values</w:t>
            </w:r>
          </w:p>
        </w:tc>
        <w:tc>
          <w:tcPr>
            <w:tcW w:w="1582" w:type="pct"/>
            <w:tcBorders>
              <w:top w:val="single" w:sz="12" w:space="0" w:color="auto"/>
              <w:left w:val="single" w:sz="8"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3418" w:type="pct"/>
            <w:tcBorders>
              <w:top w:val="single" w:sz="12" w:space="0" w:color="auto"/>
              <w:left w:val="single" w:sz="12" w:space="0" w:color="auto"/>
              <w:bottom w:val="single" w:sz="6" w:space="0" w:color="auto"/>
              <w:right w:val="single" w:sz="8" w:space="0" w:color="auto"/>
            </w:tcBorders>
          </w:tcPr>
          <w:p w:rsidR="0083463C" w:rsidRPr="002407F9" w:rsidRDefault="0083463C" w:rsidP="00BF3E57">
            <w:pPr>
              <w:pStyle w:val="TABLE-cell"/>
            </w:pPr>
            <w:r w:rsidRPr="002407F9">
              <w:t>{HMAC_SESSION_FIRST : HMAC_SESSION_LAST}</w:t>
            </w:r>
          </w:p>
        </w:tc>
        <w:tc>
          <w:tcPr>
            <w:tcW w:w="1582" w:type="pct"/>
            <w:tcBorders>
              <w:top w:val="single" w:sz="12" w:space="0" w:color="auto"/>
              <w:left w:val="single" w:sz="8" w:space="0" w:color="auto"/>
              <w:bottom w:val="single" w:sz="6"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3418" w:type="pct"/>
            <w:tcBorders>
              <w:top w:val="single" w:sz="6" w:space="0" w:color="auto"/>
              <w:left w:val="single" w:sz="12" w:space="0" w:color="auto"/>
              <w:bottom w:val="single" w:sz="6" w:space="0" w:color="auto"/>
              <w:right w:val="single" w:sz="8" w:space="0" w:color="auto"/>
            </w:tcBorders>
          </w:tcPr>
          <w:p w:rsidR="0083463C" w:rsidRPr="002407F9" w:rsidRDefault="0083463C" w:rsidP="00BF3E57">
            <w:pPr>
              <w:pStyle w:val="TABLE-cell"/>
            </w:pPr>
            <w:r w:rsidRPr="002407F9">
              <w:t>{POLICY_SESSION_FIRST:POLICY_SESSION_LAST}</w:t>
            </w:r>
          </w:p>
        </w:tc>
        <w:tc>
          <w:tcPr>
            <w:tcW w:w="1582" w:type="pct"/>
            <w:tcBorders>
              <w:top w:val="single" w:sz="6" w:space="0" w:color="auto"/>
              <w:left w:val="single" w:sz="8" w:space="0" w:color="auto"/>
              <w:bottom w:val="single" w:sz="6"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3418" w:type="pct"/>
            <w:tcBorders>
              <w:top w:val="single" w:sz="6" w:space="0" w:color="auto"/>
              <w:left w:val="single" w:sz="12" w:space="0" w:color="auto"/>
              <w:right w:val="single" w:sz="8" w:space="0" w:color="auto"/>
            </w:tcBorders>
          </w:tcPr>
          <w:p w:rsidR="0083463C" w:rsidRPr="002407F9" w:rsidRDefault="0083463C" w:rsidP="00BF3E57">
            <w:pPr>
              <w:pStyle w:val="TABLE-cell"/>
            </w:pPr>
            <w:r w:rsidRPr="002407F9">
              <w:t>{TRANSIENT_FIRST:TRANSIENT_LAST}</w:t>
            </w:r>
          </w:p>
        </w:tc>
        <w:tc>
          <w:tcPr>
            <w:tcW w:w="1582" w:type="pct"/>
            <w:tcBorders>
              <w:top w:val="single" w:sz="6" w:space="0" w:color="auto"/>
              <w:left w:val="single" w:sz="8"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3418" w:type="pct"/>
            <w:tcBorders>
              <w:left w:val="single" w:sz="12" w:space="0" w:color="auto"/>
              <w:bottom w:val="single" w:sz="12" w:space="0" w:color="auto"/>
              <w:right w:val="single" w:sz="8" w:space="0" w:color="auto"/>
            </w:tcBorders>
          </w:tcPr>
          <w:p w:rsidR="0083463C" w:rsidRPr="002407F9" w:rsidRDefault="0083463C" w:rsidP="00BF3E57">
            <w:pPr>
              <w:pStyle w:val="TABLE-cell"/>
              <w:keepNext w:val="0"/>
            </w:pPr>
            <w:r w:rsidRPr="002407F9">
              <w:t>#TPM_RC_VALUE</w:t>
            </w:r>
          </w:p>
        </w:tc>
        <w:tc>
          <w:tcPr>
            <w:tcW w:w="1582" w:type="pct"/>
            <w:tcBorders>
              <w:left w:val="single" w:sz="8" w:space="0" w:color="auto"/>
              <w:bottom w:val="single" w:sz="12" w:space="0" w:color="auto"/>
              <w:right w:val="single" w:sz="12" w:space="0" w:color="auto"/>
            </w:tcBorders>
          </w:tcPr>
          <w:p w:rsidR="0083463C" w:rsidRPr="002407F9" w:rsidRDefault="0083463C" w:rsidP="00BF3E57">
            <w:pPr>
              <w:pStyle w:val="TABLE-cell"/>
            </w:pPr>
          </w:p>
        </w:tc>
      </w:tr>
    </w:tbl>
    <w:p w:rsidR="003C1291" w:rsidRPr="002407F9" w:rsidRDefault="003C1291" w:rsidP="003C1291">
      <w:pPr>
        <w:pStyle w:val="Heading2"/>
        <w:rPr>
          <w:noProof/>
        </w:rPr>
      </w:pPr>
      <w:bookmarkStart w:id="2042" w:name="_Toc284103107"/>
      <w:bookmarkStart w:id="2043" w:name="_Toc284103108"/>
      <w:bookmarkStart w:id="2044" w:name="_Toc284103109"/>
      <w:bookmarkStart w:id="2045" w:name="_Toc284103110"/>
      <w:bookmarkStart w:id="2046" w:name="_Toc284103111"/>
      <w:bookmarkStart w:id="2047" w:name="_Toc284103112"/>
      <w:bookmarkStart w:id="2048" w:name="_Toc284103113"/>
      <w:bookmarkStart w:id="2049" w:name="_Toc284103114"/>
      <w:bookmarkStart w:id="2050" w:name="_Toc284103115"/>
      <w:bookmarkStart w:id="2051" w:name="_Toc284103116"/>
      <w:bookmarkStart w:id="2052" w:name="_Toc284103117"/>
      <w:bookmarkStart w:id="2053" w:name="_Toc284103130"/>
      <w:bookmarkStart w:id="2054" w:name="_Toc284103131"/>
      <w:bookmarkStart w:id="2055" w:name="_Toc284103132"/>
      <w:bookmarkStart w:id="2056" w:name="_Toc284103133"/>
      <w:bookmarkStart w:id="2057" w:name="_Toc284103134"/>
      <w:bookmarkStart w:id="2058" w:name="_Toc284103135"/>
      <w:bookmarkStart w:id="2059" w:name="_Toc284103136"/>
      <w:bookmarkStart w:id="2060" w:name="_Toc284103137"/>
      <w:bookmarkStart w:id="2061" w:name="_Toc284103138"/>
      <w:bookmarkStart w:id="2062" w:name="_Toc284103139"/>
      <w:bookmarkStart w:id="2063" w:name="_Toc284103140"/>
      <w:bookmarkStart w:id="2064" w:name="_Toc284103141"/>
      <w:bookmarkStart w:id="2065" w:name="_Toc284103157"/>
      <w:bookmarkStart w:id="2066" w:name="_Toc284103158"/>
      <w:bookmarkStart w:id="2067" w:name="_Toc284103159"/>
      <w:bookmarkStart w:id="2068" w:name="_Toc284103160"/>
      <w:bookmarkStart w:id="2069" w:name="_Toc284103161"/>
      <w:bookmarkStart w:id="2070" w:name="_Toc284103162"/>
      <w:bookmarkStart w:id="2071" w:name="_Toc284103163"/>
      <w:bookmarkStart w:id="2072" w:name="_Toc284103164"/>
      <w:bookmarkStart w:id="2073" w:name="_Toc284103165"/>
      <w:bookmarkStart w:id="2074" w:name="_Toc284103166"/>
      <w:bookmarkStart w:id="2075" w:name="_Toc284103167"/>
      <w:bookmarkStart w:id="2076" w:name="_Toc284103168"/>
      <w:bookmarkStart w:id="2077" w:name="_Toc284103169"/>
      <w:bookmarkStart w:id="2078" w:name="_Toc284103170"/>
      <w:bookmarkStart w:id="2079" w:name="_Toc284103171"/>
      <w:bookmarkStart w:id="2080" w:name="_Toc516154887"/>
      <w:bookmarkStart w:id="2081" w:name="_Toc20317620"/>
      <w:bookmarkStart w:id="2082" w:name="_Toc286047024"/>
      <w:bookmarkStart w:id="2083" w:name="_Toc288814954"/>
      <w:bookmarkStart w:id="2084" w:name="_Toc304539193"/>
      <w:bookmarkStart w:id="2085" w:name="_Toc308709744"/>
      <w:bookmarkStart w:id="2086" w:name="_Toc380749450"/>
      <w:bookmarkStart w:id="2087" w:name="_Toc384901756"/>
      <w:bookmarkStart w:id="2088" w:name="_Toc432512281"/>
      <w:bookmarkStart w:id="2089" w:name="_Toc443575621"/>
      <w:bookmarkStart w:id="2090" w:name="_Toc470517849"/>
      <w:bookmarkStart w:id="2091" w:name="_Toc462921069"/>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r w:rsidRPr="002407F9">
        <w:rPr>
          <w:noProof/>
        </w:rPr>
        <w:lastRenderedPageBreak/>
        <w:t>TPMI_DH_SAVED</w:t>
      </w:r>
      <w:bookmarkEnd w:id="2080"/>
      <w:bookmarkEnd w:id="2081"/>
    </w:p>
    <w:p w:rsidR="003C1291" w:rsidRPr="002407F9" w:rsidRDefault="003C1291" w:rsidP="003C1291">
      <w:pPr>
        <w:pStyle w:val="BodyText"/>
        <w:rPr>
          <w:noProof/>
        </w:rPr>
      </w:pPr>
      <w:r w:rsidRPr="002407F9">
        <w:rPr>
          <w:noProof/>
        </w:rPr>
        <w:t>This type defines the handle values that may be used in TPM2_ContextSave() or TPM2_Flush</w:t>
      </w:r>
      <w:r w:rsidR="000D081B">
        <w:rPr>
          <w:noProof/>
        </w:rPr>
        <w:t>Context</w:t>
      </w:r>
      <w:r w:rsidRPr="002407F9">
        <w:rPr>
          <w:noProof/>
        </w:rPr>
        <w:t>().</w:t>
      </w:r>
    </w:p>
    <w:p w:rsidR="003C1291" w:rsidRPr="002407F9" w:rsidRDefault="003C1291" w:rsidP="003C1291">
      <w:pPr>
        <w:pStyle w:val="TABLE-title"/>
        <w:rPr>
          <w:noProof/>
        </w:rPr>
      </w:pPr>
      <w:bookmarkStart w:id="2092" w:name="_Toc516155165"/>
      <w:bookmarkStart w:id="2093" w:name="_Toc2137609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51</w:t>
      </w:r>
      <w:r w:rsidRPr="002407F9">
        <w:rPr>
          <w:noProof/>
        </w:rPr>
        <w:fldChar w:fldCharType="end"/>
      </w:r>
      <w:r w:rsidRPr="002407F9">
        <w:rPr>
          <w:noProof/>
        </w:rPr>
        <w:t xml:space="preserve"> — Definition of (TPM_HANDLE) TPMI_DH_SAVED Type</w:t>
      </w:r>
      <w:bookmarkEnd w:id="2092"/>
      <w:bookmarkEnd w:id="2093"/>
      <w:r w:rsidRPr="002407F9">
        <w:rPr>
          <w:noProof/>
        </w:rPr>
        <w:t xml:space="preserve"> </w:t>
      </w: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00" w:firstRow="0" w:lastRow="0" w:firstColumn="0" w:lastColumn="0" w:noHBand="0" w:noVBand="0"/>
      </w:tblPr>
      <w:tblGrid>
        <w:gridCol w:w="4860"/>
        <w:gridCol w:w="4500"/>
      </w:tblGrid>
      <w:tr w:rsidR="003C1291" w:rsidRPr="002407F9" w:rsidTr="003C1291">
        <w:trPr>
          <w:tblHeader/>
          <w:jc w:val="center"/>
        </w:trPr>
        <w:tc>
          <w:tcPr>
            <w:tcW w:w="2596" w:type="pct"/>
            <w:tcBorders>
              <w:top w:val="single" w:sz="12" w:space="0" w:color="auto"/>
              <w:left w:val="single" w:sz="12" w:space="0" w:color="auto"/>
              <w:bottom w:val="single" w:sz="12" w:space="0" w:color="auto"/>
              <w:right w:val="single" w:sz="8" w:space="0" w:color="auto"/>
            </w:tcBorders>
          </w:tcPr>
          <w:p w:rsidR="003C1291" w:rsidRPr="002407F9" w:rsidRDefault="003C1291" w:rsidP="005E2F47">
            <w:pPr>
              <w:pStyle w:val="TABLE-col-heading"/>
              <w:rPr>
                <w:noProof/>
              </w:rPr>
            </w:pPr>
            <w:r w:rsidRPr="002407F9">
              <w:rPr>
                <w:noProof/>
              </w:rPr>
              <w:t>Values</w:t>
            </w:r>
          </w:p>
        </w:tc>
        <w:tc>
          <w:tcPr>
            <w:tcW w:w="2404" w:type="pct"/>
            <w:tcBorders>
              <w:top w:val="single" w:sz="12" w:space="0" w:color="auto"/>
              <w:left w:val="single" w:sz="8" w:space="0" w:color="auto"/>
              <w:bottom w:val="single" w:sz="12" w:space="0" w:color="auto"/>
              <w:right w:val="single" w:sz="12" w:space="0" w:color="auto"/>
            </w:tcBorders>
          </w:tcPr>
          <w:p w:rsidR="003C1291" w:rsidRPr="002407F9" w:rsidRDefault="003C1291" w:rsidP="005E2F47">
            <w:pPr>
              <w:pStyle w:val="TABLE-col-heading"/>
              <w:rPr>
                <w:noProof/>
              </w:rPr>
            </w:pPr>
            <w:r w:rsidRPr="002407F9">
              <w:rPr>
                <w:noProof/>
              </w:rPr>
              <w:t>Comments</w:t>
            </w:r>
          </w:p>
        </w:tc>
      </w:tr>
      <w:tr w:rsidR="003C1291" w:rsidRPr="002407F9" w:rsidTr="003C1291">
        <w:trPr>
          <w:jc w:val="center"/>
        </w:trPr>
        <w:tc>
          <w:tcPr>
            <w:tcW w:w="2596" w:type="pct"/>
            <w:tcBorders>
              <w:top w:val="single" w:sz="12" w:space="0" w:color="auto"/>
              <w:left w:val="single" w:sz="12" w:space="0" w:color="auto"/>
              <w:bottom w:val="single" w:sz="6" w:space="0" w:color="auto"/>
              <w:right w:val="single" w:sz="8" w:space="0" w:color="auto"/>
            </w:tcBorders>
          </w:tcPr>
          <w:p w:rsidR="003C1291" w:rsidRPr="002407F9" w:rsidRDefault="003C1291" w:rsidP="005E2F47">
            <w:pPr>
              <w:pStyle w:val="TABLE-cell"/>
            </w:pPr>
            <w:r w:rsidRPr="002407F9">
              <w:t>{HMAC_SESSION_FIRST : HMAC_SESSION_LAST}</w:t>
            </w:r>
          </w:p>
        </w:tc>
        <w:tc>
          <w:tcPr>
            <w:tcW w:w="2404" w:type="pct"/>
            <w:tcBorders>
              <w:top w:val="single" w:sz="12" w:space="0" w:color="auto"/>
              <w:left w:val="single" w:sz="8" w:space="0" w:color="auto"/>
              <w:bottom w:val="single" w:sz="6" w:space="0" w:color="auto"/>
              <w:right w:val="single" w:sz="12" w:space="0" w:color="auto"/>
            </w:tcBorders>
          </w:tcPr>
          <w:p w:rsidR="003C1291" w:rsidRPr="002407F9" w:rsidRDefault="003C1291" w:rsidP="005E2F47">
            <w:pPr>
              <w:pStyle w:val="TABLE-cell"/>
            </w:pPr>
            <w:r w:rsidRPr="002407F9">
              <w:t>an HMAC session context</w:t>
            </w:r>
          </w:p>
        </w:tc>
      </w:tr>
      <w:tr w:rsidR="003C1291" w:rsidRPr="002407F9" w:rsidTr="003C1291">
        <w:trPr>
          <w:jc w:val="center"/>
        </w:trPr>
        <w:tc>
          <w:tcPr>
            <w:tcW w:w="2596" w:type="pct"/>
            <w:tcBorders>
              <w:top w:val="single" w:sz="6" w:space="0" w:color="auto"/>
              <w:left w:val="single" w:sz="12" w:space="0" w:color="auto"/>
              <w:bottom w:val="single" w:sz="6" w:space="0" w:color="auto"/>
              <w:right w:val="single" w:sz="8" w:space="0" w:color="auto"/>
            </w:tcBorders>
          </w:tcPr>
          <w:p w:rsidR="003C1291" w:rsidRPr="002407F9" w:rsidRDefault="003C1291" w:rsidP="005E2F47">
            <w:pPr>
              <w:pStyle w:val="TABLE-cell"/>
            </w:pPr>
            <w:r w:rsidRPr="002407F9">
              <w:t>{POLICY_SESSION_FIRST:POLICY_SESSION_LAST}</w:t>
            </w:r>
          </w:p>
        </w:tc>
        <w:tc>
          <w:tcPr>
            <w:tcW w:w="2404" w:type="pct"/>
            <w:tcBorders>
              <w:top w:val="single" w:sz="6" w:space="0" w:color="auto"/>
              <w:left w:val="single" w:sz="8" w:space="0" w:color="auto"/>
              <w:bottom w:val="single" w:sz="6" w:space="0" w:color="auto"/>
              <w:right w:val="single" w:sz="12" w:space="0" w:color="auto"/>
            </w:tcBorders>
          </w:tcPr>
          <w:p w:rsidR="003C1291" w:rsidRPr="002407F9" w:rsidRDefault="003C1291" w:rsidP="005E2F47">
            <w:pPr>
              <w:pStyle w:val="TABLE-cell"/>
            </w:pPr>
            <w:r w:rsidRPr="002407F9">
              <w:t>a policy session context</w:t>
            </w:r>
          </w:p>
        </w:tc>
      </w:tr>
      <w:tr w:rsidR="003C1291" w:rsidRPr="002407F9" w:rsidTr="003C1291">
        <w:trPr>
          <w:jc w:val="center"/>
        </w:trPr>
        <w:tc>
          <w:tcPr>
            <w:tcW w:w="2596" w:type="pct"/>
            <w:tcBorders>
              <w:top w:val="single" w:sz="6" w:space="0" w:color="auto"/>
              <w:left w:val="single" w:sz="12" w:space="0" w:color="auto"/>
              <w:right w:val="single" w:sz="8" w:space="0" w:color="auto"/>
            </w:tcBorders>
          </w:tcPr>
          <w:p w:rsidR="003C1291" w:rsidRPr="002407F9" w:rsidRDefault="003C1291" w:rsidP="005E2F47">
            <w:pPr>
              <w:pStyle w:val="TABLE-cell"/>
            </w:pPr>
            <w:r w:rsidRPr="002407F9">
              <w:t>0x80000000</w:t>
            </w:r>
          </w:p>
        </w:tc>
        <w:tc>
          <w:tcPr>
            <w:tcW w:w="2404" w:type="pct"/>
            <w:tcBorders>
              <w:top w:val="single" w:sz="6" w:space="0" w:color="auto"/>
              <w:left w:val="single" w:sz="8" w:space="0" w:color="auto"/>
              <w:right w:val="single" w:sz="12" w:space="0" w:color="auto"/>
            </w:tcBorders>
          </w:tcPr>
          <w:p w:rsidR="003C1291" w:rsidRPr="002407F9" w:rsidRDefault="003C1291" w:rsidP="005E2F47">
            <w:pPr>
              <w:pStyle w:val="TABLE-cell"/>
            </w:pPr>
            <w:r w:rsidRPr="002407F9">
              <w:t>an ordinary transient object</w:t>
            </w:r>
          </w:p>
        </w:tc>
      </w:tr>
      <w:tr w:rsidR="003C1291" w:rsidRPr="002407F9" w:rsidTr="003C1291">
        <w:trPr>
          <w:jc w:val="center"/>
        </w:trPr>
        <w:tc>
          <w:tcPr>
            <w:tcW w:w="2596" w:type="pct"/>
            <w:tcBorders>
              <w:top w:val="single" w:sz="6" w:space="0" w:color="auto"/>
              <w:left w:val="single" w:sz="12" w:space="0" w:color="auto"/>
              <w:right w:val="single" w:sz="8" w:space="0" w:color="auto"/>
            </w:tcBorders>
          </w:tcPr>
          <w:p w:rsidR="003C1291" w:rsidRPr="002407F9" w:rsidRDefault="003C1291" w:rsidP="005E2F47">
            <w:pPr>
              <w:pStyle w:val="TABLE-cell"/>
            </w:pPr>
            <w:r w:rsidRPr="002407F9">
              <w:t>0x80000001</w:t>
            </w:r>
          </w:p>
        </w:tc>
        <w:tc>
          <w:tcPr>
            <w:tcW w:w="2404" w:type="pct"/>
            <w:tcBorders>
              <w:top w:val="single" w:sz="6" w:space="0" w:color="auto"/>
              <w:left w:val="single" w:sz="8" w:space="0" w:color="auto"/>
              <w:right w:val="single" w:sz="12" w:space="0" w:color="auto"/>
            </w:tcBorders>
          </w:tcPr>
          <w:p w:rsidR="003C1291" w:rsidRPr="002407F9" w:rsidRDefault="003C1291" w:rsidP="005E2F47">
            <w:pPr>
              <w:pStyle w:val="TABLE-cell"/>
            </w:pPr>
            <w:r w:rsidRPr="002407F9">
              <w:t>a sequence object</w:t>
            </w:r>
          </w:p>
        </w:tc>
      </w:tr>
      <w:tr w:rsidR="003C1291" w:rsidRPr="002407F9" w:rsidTr="003C1291">
        <w:trPr>
          <w:jc w:val="center"/>
        </w:trPr>
        <w:tc>
          <w:tcPr>
            <w:tcW w:w="2596" w:type="pct"/>
            <w:tcBorders>
              <w:top w:val="single" w:sz="6" w:space="0" w:color="auto"/>
              <w:left w:val="single" w:sz="12" w:space="0" w:color="auto"/>
              <w:right w:val="single" w:sz="8" w:space="0" w:color="auto"/>
            </w:tcBorders>
          </w:tcPr>
          <w:p w:rsidR="003C1291" w:rsidRPr="002407F9" w:rsidRDefault="003C1291" w:rsidP="005E2F47">
            <w:pPr>
              <w:pStyle w:val="TABLE-cell"/>
            </w:pPr>
            <w:r w:rsidRPr="002407F9">
              <w:t>0x80000002</w:t>
            </w:r>
          </w:p>
        </w:tc>
        <w:tc>
          <w:tcPr>
            <w:tcW w:w="2404" w:type="pct"/>
            <w:tcBorders>
              <w:top w:val="single" w:sz="6" w:space="0" w:color="auto"/>
              <w:left w:val="single" w:sz="8" w:space="0" w:color="auto"/>
              <w:right w:val="single" w:sz="12" w:space="0" w:color="auto"/>
            </w:tcBorders>
          </w:tcPr>
          <w:p w:rsidR="003C1291" w:rsidRPr="002407F9" w:rsidRDefault="003C1291" w:rsidP="005E2F47">
            <w:pPr>
              <w:pStyle w:val="TABLE-cell"/>
            </w:pPr>
            <w:r w:rsidRPr="002407F9">
              <w:t xml:space="preserve">a transient object with the </w:t>
            </w:r>
            <w:r w:rsidRPr="002407F9">
              <w:rPr>
                <w:i/>
              </w:rPr>
              <w:t>stClear</w:t>
            </w:r>
            <w:r w:rsidRPr="002407F9">
              <w:t xml:space="preserve"> attribute SET</w:t>
            </w:r>
          </w:p>
        </w:tc>
      </w:tr>
      <w:tr w:rsidR="003C1291" w:rsidRPr="002407F9" w:rsidTr="003C1291">
        <w:trPr>
          <w:jc w:val="center"/>
        </w:trPr>
        <w:tc>
          <w:tcPr>
            <w:tcW w:w="2596" w:type="pct"/>
            <w:tcBorders>
              <w:left w:val="single" w:sz="12" w:space="0" w:color="auto"/>
              <w:bottom w:val="single" w:sz="12" w:space="0" w:color="auto"/>
              <w:right w:val="single" w:sz="8" w:space="0" w:color="auto"/>
            </w:tcBorders>
          </w:tcPr>
          <w:p w:rsidR="003C1291" w:rsidRPr="002407F9" w:rsidRDefault="003C1291" w:rsidP="005E2F47">
            <w:pPr>
              <w:pStyle w:val="TABLE-cell"/>
              <w:keepNext w:val="0"/>
            </w:pPr>
            <w:r w:rsidRPr="002407F9">
              <w:t>#TPM_RC_VALUE</w:t>
            </w:r>
          </w:p>
        </w:tc>
        <w:tc>
          <w:tcPr>
            <w:tcW w:w="2404" w:type="pct"/>
            <w:tcBorders>
              <w:left w:val="single" w:sz="8" w:space="0" w:color="auto"/>
              <w:bottom w:val="single" w:sz="12" w:space="0" w:color="auto"/>
              <w:right w:val="single" w:sz="12" w:space="0" w:color="auto"/>
            </w:tcBorders>
          </w:tcPr>
          <w:p w:rsidR="003C1291" w:rsidRPr="002407F9" w:rsidRDefault="003C1291" w:rsidP="005E2F47">
            <w:pPr>
              <w:pStyle w:val="TABLE-cell"/>
            </w:pPr>
          </w:p>
        </w:tc>
      </w:tr>
    </w:tbl>
    <w:p w:rsidR="0083463C" w:rsidRPr="002407F9" w:rsidRDefault="0083463C" w:rsidP="0083463C">
      <w:pPr>
        <w:pStyle w:val="Heading2"/>
        <w:rPr>
          <w:noProof/>
        </w:rPr>
      </w:pPr>
      <w:bookmarkStart w:id="2094" w:name="_Toc516154888"/>
      <w:bookmarkStart w:id="2095" w:name="_Toc20317621"/>
      <w:r w:rsidRPr="002407F9">
        <w:rPr>
          <w:noProof/>
        </w:rPr>
        <w:t>TPMI_RH_HIERARCHY</w:t>
      </w:r>
      <w:bookmarkEnd w:id="2082"/>
      <w:bookmarkEnd w:id="2083"/>
      <w:bookmarkEnd w:id="2084"/>
      <w:bookmarkEnd w:id="2085"/>
      <w:bookmarkEnd w:id="2086"/>
      <w:bookmarkEnd w:id="2087"/>
      <w:bookmarkEnd w:id="2088"/>
      <w:bookmarkEnd w:id="2089"/>
      <w:bookmarkEnd w:id="2090"/>
      <w:bookmarkEnd w:id="2091"/>
      <w:bookmarkEnd w:id="2094"/>
      <w:bookmarkEnd w:id="2095"/>
    </w:p>
    <w:p w:rsidR="0083463C" w:rsidRPr="002407F9" w:rsidRDefault="0083463C" w:rsidP="0083463C">
      <w:pPr>
        <w:pStyle w:val="BodyText"/>
        <w:rPr>
          <w:noProof/>
        </w:rPr>
      </w:pPr>
      <w:r w:rsidRPr="002407F9">
        <w:rPr>
          <w:noProof/>
        </w:rPr>
        <w:t>The TPMI_RH_HIERARCHY interface type is used as the type of a handle in a command when the handle is required to be one of the hierarchy selectors.</w:t>
      </w:r>
    </w:p>
    <w:p w:rsidR="0083463C" w:rsidRPr="002407F9" w:rsidRDefault="0083463C" w:rsidP="0083463C">
      <w:pPr>
        <w:pStyle w:val="TABLE-title"/>
        <w:rPr>
          <w:noProof/>
        </w:rPr>
      </w:pPr>
      <w:bookmarkStart w:id="2096" w:name="_Toc380749736"/>
      <w:bookmarkStart w:id="2097" w:name="_Toc384651398"/>
      <w:bookmarkStart w:id="2098" w:name="_Toc432512544"/>
      <w:bookmarkStart w:id="2099" w:name="_Toc443575882"/>
      <w:bookmarkStart w:id="2100" w:name="_Toc470518123"/>
      <w:bookmarkStart w:id="2101" w:name="_Toc462921338"/>
      <w:bookmarkStart w:id="2102" w:name="_Toc516155166"/>
      <w:bookmarkStart w:id="2103" w:name="_Toc2137609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52</w:t>
      </w:r>
      <w:r w:rsidRPr="002407F9">
        <w:rPr>
          <w:noProof/>
        </w:rPr>
        <w:fldChar w:fldCharType="end"/>
      </w:r>
      <w:r w:rsidRPr="002407F9">
        <w:rPr>
          <w:noProof/>
        </w:rPr>
        <w:t xml:space="preserve"> — Definition of (TPM_HANDLE) TPMI_RH_HIERARCHY Type</w:t>
      </w:r>
      <w:bookmarkEnd w:id="2096"/>
      <w:bookmarkEnd w:id="2097"/>
      <w:bookmarkEnd w:id="2098"/>
      <w:bookmarkEnd w:id="2099"/>
      <w:bookmarkEnd w:id="2100"/>
      <w:bookmarkEnd w:id="2101"/>
      <w:bookmarkEnd w:id="2102"/>
      <w:bookmarkEnd w:id="2103"/>
      <w:r w:rsidRPr="002407F9">
        <w:rPr>
          <w:noProof/>
        </w:rPr>
        <w:t xml:space="preserve"> </w:t>
      </w: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00" w:firstRow="0" w:lastRow="0" w:firstColumn="0" w:lastColumn="0" w:noHBand="0" w:noVBand="0"/>
      </w:tblPr>
      <w:tblGrid>
        <w:gridCol w:w="2947"/>
        <w:gridCol w:w="6413"/>
      </w:tblGrid>
      <w:tr w:rsidR="0083463C" w:rsidRPr="002407F9" w:rsidTr="00BF3E57">
        <w:trPr>
          <w:tblHeader/>
          <w:jc w:val="center"/>
        </w:trPr>
        <w:tc>
          <w:tcPr>
            <w:tcW w:w="1574" w:type="pct"/>
            <w:tcBorders>
              <w:top w:val="single" w:sz="12" w:space="0" w:color="auto"/>
              <w:left w:val="single" w:sz="12" w:space="0" w:color="auto"/>
              <w:bottom w:val="single" w:sz="12" w:space="0" w:color="auto"/>
              <w:right w:val="single" w:sz="8" w:space="0" w:color="auto"/>
            </w:tcBorders>
          </w:tcPr>
          <w:p w:rsidR="0083463C" w:rsidRPr="002407F9" w:rsidRDefault="0083463C" w:rsidP="00BF3E57">
            <w:pPr>
              <w:pStyle w:val="TABLE-col-heading"/>
              <w:rPr>
                <w:noProof/>
              </w:rPr>
            </w:pPr>
            <w:r w:rsidRPr="002407F9">
              <w:rPr>
                <w:noProof/>
              </w:rPr>
              <w:t>Values</w:t>
            </w:r>
          </w:p>
        </w:tc>
        <w:tc>
          <w:tcPr>
            <w:tcW w:w="3426" w:type="pct"/>
            <w:tcBorders>
              <w:top w:val="single" w:sz="12" w:space="0" w:color="auto"/>
              <w:left w:val="single" w:sz="8"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Comments</w:t>
            </w:r>
            <w:r w:rsidRPr="002407F9">
              <w:rPr>
                <w:noProof/>
              </w:rPr>
              <w:tab/>
            </w:r>
          </w:p>
        </w:tc>
      </w:tr>
      <w:tr w:rsidR="0083463C" w:rsidRPr="002407F9" w:rsidTr="00BF3E57">
        <w:trPr>
          <w:jc w:val="center"/>
        </w:trPr>
        <w:tc>
          <w:tcPr>
            <w:tcW w:w="1574" w:type="pct"/>
            <w:tcBorders>
              <w:top w:val="single" w:sz="12" w:space="0" w:color="auto"/>
              <w:left w:val="single" w:sz="12" w:space="0" w:color="auto"/>
              <w:right w:val="single" w:sz="8" w:space="0" w:color="auto"/>
            </w:tcBorders>
          </w:tcPr>
          <w:p w:rsidR="0083463C" w:rsidRPr="002407F9" w:rsidRDefault="0083463C" w:rsidP="00BF3E57">
            <w:pPr>
              <w:pStyle w:val="TABLE-cell"/>
            </w:pPr>
            <w:r w:rsidRPr="002407F9">
              <w:t>TPM_RH_OWNER</w:t>
            </w:r>
          </w:p>
        </w:tc>
        <w:tc>
          <w:tcPr>
            <w:tcW w:w="3426" w:type="pct"/>
            <w:tcBorders>
              <w:top w:val="single" w:sz="12" w:space="0" w:color="auto"/>
              <w:left w:val="single" w:sz="8" w:space="0" w:color="auto"/>
              <w:right w:val="single" w:sz="12" w:space="0" w:color="auto"/>
            </w:tcBorders>
          </w:tcPr>
          <w:p w:rsidR="0083463C" w:rsidRPr="002407F9" w:rsidRDefault="0083463C" w:rsidP="00BF3E57">
            <w:pPr>
              <w:pStyle w:val="TABLE-cell"/>
            </w:pPr>
            <w:r w:rsidRPr="002407F9">
              <w:t>Storage hierarchy</w:t>
            </w:r>
          </w:p>
        </w:tc>
      </w:tr>
      <w:tr w:rsidR="0083463C" w:rsidRPr="002407F9" w:rsidTr="00BF3E57">
        <w:trPr>
          <w:jc w:val="center"/>
        </w:trPr>
        <w:tc>
          <w:tcPr>
            <w:tcW w:w="1574" w:type="pct"/>
            <w:tcBorders>
              <w:left w:val="single" w:sz="12" w:space="0" w:color="auto"/>
              <w:bottom w:val="single" w:sz="8" w:space="0" w:color="auto"/>
              <w:right w:val="single" w:sz="8" w:space="0" w:color="auto"/>
            </w:tcBorders>
          </w:tcPr>
          <w:p w:rsidR="0083463C" w:rsidRPr="002407F9" w:rsidRDefault="0083463C" w:rsidP="00BF3E57">
            <w:pPr>
              <w:pStyle w:val="TABLE-cell"/>
            </w:pPr>
            <w:r w:rsidRPr="002407F9">
              <w:t>TPM_RH_PLATFORM</w:t>
            </w:r>
          </w:p>
        </w:tc>
        <w:tc>
          <w:tcPr>
            <w:tcW w:w="3426" w:type="pct"/>
            <w:tcBorders>
              <w:left w:val="single" w:sz="8" w:space="0" w:color="auto"/>
              <w:bottom w:val="single" w:sz="8" w:space="0" w:color="auto"/>
              <w:right w:val="single" w:sz="12" w:space="0" w:color="auto"/>
            </w:tcBorders>
          </w:tcPr>
          <w:p w:rsidR="0083463C" w:rsidRPr="002407F9" w:rsidRDefault="0083463C" w:rsidP="00BF3E57">
            <w:pPr>
              <w:pStyle w:val="TABLE-cell"/>
            </w:pPr>
            <w:r w:rsidRPr="002407F9">
              <w:t>Platform hierarchy</w:t>
            </w:r>
          </w:p>
        </w:tc>
      </w:tr>
      <w:tr w:rsidR="0083463C" w:rsidRPr="002407F9" w:rsidTr="00BF3E57">
        <w:trPr>
          <w:jc w:val="center"/>
        </w:trPr>
        <w:tc>
          <w:tcPr>
            <w:tcW w:w="1574" w:type="pct"/>
            <w:tcBorders>
              <w:left w:val="single" w:sz="12" w:space="0" w:color="auto"/>
              <w:bottom w:val="single" w:sz="8" w:space="0" w:color="auto"/>
              <w:right w:val="single" w:sz="8" w:space="0" w:color="auto"/>
            </w:tcBorders>
          </w:tcPr>
          <w:p w:rsidR="0083463C" w:rsidRPr="002407F9" w:rsidRDefault="0083463C" w:rsidP="00BF3E57">
            <w:pPr>
              <w:pStyle w:val="TABLE-cell"/>
            </w:pPr>
            <w:r w:rsidRPr="002407F9">
              <w:t>TPM_RH_ENDORSEMENT</w:t>
            </w:r>
          </w:p>
        </w:tc>
        <w:tc>
          <w:tcPr>
            <w:tcW w:w="3426" w:type="pct"/>
            <w:tcBorders>
              <w:left w:val="single" w:sz="8" w:space="0" w:color="auto"/>
              <w:bottom w:val="single" w:sz="8" w:space="0" w:color="auto"/>
              <w:right w:val="single" w:sz="12" w:space="0" w:color="auto"/>
            </w:tcBorders>
          </w:tcPr>
          <w:p w:rsidR="0083463C" w:rsidRPr="002407F9" w:rsidRDefault="0083463C" w:rsidP="00BF3E57">
            <w:pPr>
              <w:pStyle w:val="TABLE-cell"/>
            </w:pPr>
            <w:r w:rsidRPr="002407F9">
              <w:t>Endorsement hierarchy</w:t>
            </w:r>
          </w:p>
        </w:tc>
      </w:tr>
      <w:tr w:rsidR="0083463C" w:rsidRPr="002407F9" w:rsidTr="00BF3E57">
        <w:trPr>
          <w:jc w:val="center"/>
        </w:trPr>
        <w:tc>
          <w:tcPr>
            <w:tcW w:w="1574" w:type="pct"/>
            <w:tcBorders>
              <w:left w:val="single" w:sz="12" w:space="0" w:color="auto"/>
              <w:bottom w:val="single" w:sz="8" w:space="0" w:color="auto"/>
              <w:right w:val="single" w:sz="8" w:space="0" w:color="auto"/>
            </w:tcBorders>
          </w:tcPr>
          <w:p w:rsidR="0083463C" w:rsidRPr="002407F9" w:rsidRDefault="0083463C" w:rsidP="00BF3E57">
            <w:pPr>
              <w:pStyle w:val="TABLE-cell"/>
            </w:pPr>
            <w:r w:rsidRPr="002407F9">
              <w:t>+TPM_RH_NULL</w:t>
            </w:r>
          </w:p>
        </w:tc>
        <w:tc>
          <w:tcPr>
            <w:tcW w:w="3426" w:type="pct"/>
            <w:tcBorders>
              <w:left w:val="single" w:sz="8" w:space="0" w:color="auto"/>
              <w:bottom w:val="single" w:sz="8" w:space="0" w:color="auto"/>
              <w:right w:val="single" w:sz="12" w:space="0" w:color="auto"/>
            </w:tcBorders>
          </w:tcPr>
          <w:p w:rsidR="0083463C" w:rsidRPr="002407F9" w:rsidRDefault="0083463C" w:rsidP="00BF3E57">
            <w:pPr>
              <w:pStyle w:val="TABLE-cell"/>
            </w:pPr>
            <w:r w:rsidRPr="002407F9">
              <w:t>no hierarchy</w:t>
            </w:r>
          </w:p>
        </w:tc>
      </w:tr>
      <w:tr w:rsidR="0083463C" w:rsidRPr="002407F9" w:rsidTr="00BF3E57">
        <w:trPr>
          <w:jc w:val="center"/>
        </w:trPr>
        <w:tc>
          <w:tcPr>
            <w:tcW w:w="1574" w:type="pct"/>
            <w:tcBorders>
              <w:top w:val="single" w:sz="8" w:space="0" w:color="auto"/>
              <w:left w:val="single" w:sz="12" w:space="0" w:color="auto"/>
              <w:bottom w:val="single" w:sz="12" w:space="0" w:color="auto"/>
              <w:right w:val="single" w:sz="8" w:space="0" w:color="auto"/>
            </w:tcBorders>
          </w:tcPr>
          <w:p w:rsidR="0083463C" w:rsidRPr="002407F9" w:rsidRDefault="0083463C" w:rsidP="00BF3E57">
            <w:pPr>
              <w:pStyle w:val="TABLE-cell"/>
              <w:keepNext w:val="0"/>
            </w:pPr>
            <w:r w:rsidRPr="002407F9">
              <w:t>#TPM_RC_VALUE</w:t>
            </w:r>
          </w:p>
        </w:tc>
        <w:tc>
          <w:tcPr>
            <w:tcW w:w="3426" w:type="pct"/>
            <w:tcBorders>
              <w:top w:val="single" w:sz="8" w:space="0" w:color="auto"/>
              <w:left w:val="single" w:sz="8" w:space="0" w:color="auto"/>
              <w:bottom w:val="single" w:sz="12" w:space="0" w:color="auto"/>
              <w:right w:val="single" w:sz="12" w:space="0" w:color="auto"/>
            </w:tcBorders>
          </w:tcPr>
          <w:p w:rsidR="0083463C" w:rsidRPr="002407F9" w:rsidRDefault="0083463C" w:rsidP="00BF3E57">
            <w:pPr>
              <w:pStyle w:val="TABLE-cell"/>
            </w:pPr>
            <w:r w:rsidRPr="002407F9">
              <w:t>response code returned when the unmarshaling of this type fails</w:t>
            </w:r>
          </w:p>
        </w:tc>
      </w:tr>
    </w:tbl>
    <w:p w:rsidR="0083463C" w:rsidRPr="002407F9" w:rsidRDefault="0083463C" w:rsidP="0083463C">
      <w:pPr>
        <w:pStyle w:val="Heading2"/>
        <w:rPr>
          <w:noProof/>
        </w:rPr>
      </w:pPr>
      <w:bookmarkStart w:id="2104" w:name="_Toc380749451"/>
      <w:bookmarkStart w:id="2105" w:name="_Toc384901757"/>
      <w:bookmarkStart w:id="2106" w:name="_Toc432512282"/>
      <w:bookmarkStart w:id="2107" w:name="_Toc443575622"/>
      <w:bookmarkStart w:id="2108" w:name="_Toc470517850"/>
      <w:bookmarkStart w:id="2109" w:name="_Toc462921070"/>
      <w:bookmarkStart w:id="2110" w:name="_Toc516154889"/>
      <w:bookmarkStart w:id="2111" w:name="_Toc20317622"/>
      <w:bookmarkStart w:id="2112" w:name="_Toc286047025"/>
      <w:bookmarkStart w:id="2113" w:name="_Toc288814955"/>
      <w:bookmarkStart w:id="2114" w:name="_Toc304539194"/>
      <w:bookmarkStart w:id="2115" w:name="_Toc308709745"/>
      <w:r w:rsidRPr="002407F9">
        <w:rPr>
          <w:noProof/>
        </w:rPr>
        <w:t>TPMI_RH_ENABLES</w:t>
      </w:r>
      <w:bookmarkEnd w:id="2104"/>
      <w:bookmarkEnd w:id="2105"/>
      <w:bookmarkEnd w:id="2106"/>
      <w:bookmarkEnd w:id="2107"/>
      <w:bookmarkEnd w:id="2108"/>
      <w:bookmarkEnd w:id="2109"/>
      <w:bookmarkEnd w:id="2110"/>
      <w:bookmarkEnd w:id="2111"/>
    </w:p>
    <w:p w:rsidR="0083463C" w:rsidRPr="002407F9" w:rsidRDefault="0083463C" w:rsidP="0083463C">
      <w:pPr>
        <w:pStyle w:val="BodyText"/>
        <w:rPr>
          <w:noProof/>
        </w:rPr>
      </w:pPr>
      <w:r w:rsidRPr="002407F9">
        <w:rPr>
          <w:noProof/>
        </w:rPr>
        <w:t>The TPMI_RH_ENABLES interface type is used as the type of a handle in a command when the handle is required to be one of the hierarchy or NV enables.</w:t>
      </w:r>
    </w:p>
    <w:p w:rsidR="0083463C" w:rsidRPr="002407F9" w:rsidRDefault="0083463C" w:rsidP="0083463C">
      <w:pPr>
        <w:pStyle w:val="TABLE-title"/>
        <w:rPr>
          <w:noProof/>
        </w:rPr>
      </w:pPr>
      <w:bookmarkStart w:id="2116" w:name="_Toc380749737"/>
      <w:bookmarkStart w:id="2117" w:name="_Toc384651399"/>
      <w:bookmarkStart w:id="2118" w:name="_Toc432512545"/>
      <w:bookmarkStart w:id="2119" w:name="_Toc443575883"/>
      <w:bookmarkStart w:id="2120" w:name="_Toc470518124"/>
      <w:bookmarkStart w:id="2121" w:name="_Toc462921339"/>
      <w:bookmarkStart w:id="2122" w:name="_Toc516155167"/>
      <w:bookmarkStart w:id="2123" w:name="_Toc2137610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53</w:t>
      </w:r>
      <w:r w:rsidRPr="002407F9">
        <w:rPr>
          <w:noProof/>
        </w:rPr>
        <w:fldChar w:fldCharType="end"/>
      </w:r>
      <w:r w:rsidRPr="002407F9">
        <w:rPr>
          <w:noProof/>
        </w:rPr>
        <w:t xml:space="preserve"> — Definition of (TPM_HANDLE) TPMI_RH_ENABLES Type</w:t>
      </w:r>
      <w:bookmarkEnd w:id="2116"/>
      <w:bookmarkEnd w:id="2117"/>
      <w:bookmarkEnd w:id="2118"/>
      <w:bookmarkEnd w:id="2119"/>
      <w:bookmarkEnd w:id="2120"/>
      <w:bookmarkEnd w:id="2121"/>
      <w:bookmarkEnd w:id="2122"/>
      <w:bookmarkEnd w:id="2123"/>
      <w:r w:rsidRPr="002407F9">
        <w:rPr>
          <w:noProof/>
        </w:rPr>
        <w:t xml:space="preserve"> </w:t>
      </w: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00" w:firstRow="0" w:lastRow="0" w:firstColumn="0" w:lastColumn="0" w:noHBand="0" w:noVBand="0"/>
      </w:tblPr>
      <w:tblGrid>
        <w:gridCol w:w="2947"/>
        <w:gridCol w:w="6413"/>
      </w:tblGrid>
      <w:tr w:rsidR="0083463C" w:rsidRPr="002407F9" w:rsidTr="00BF3E57">
        <w:trPr>
          <w:tblHeader/>
          <w:jc w:val="center"/>
        </w:trPr>
        <w:tc>
          <w:tcPr>
            <w:tcW w:w="1574" w:type="pct"/>
            <w:tcBorders>
              <w:top w:val="single" w:sz="12" w:space="0" w:color="auto"/>
              <w:left w:val="single" w:sz="12" w:space="0" w:color="auto"/>
              <w:bottom w:val="single" w:sz="12" w:space="0" w:color="auto"/>
              <w:right w:val="single" w:sz="8" w:space="0" w:color="auto"/>
            </w:tcBorders>
          </w:tcPr>
          <w:p w:rsidR="0083463C" w:rsidRPr="002407F9" w:rsidRDefault="0083463C" w:rsidP="00BF3E57">
            <w:pPr>
              <w:pStyle w:val="TABLE-col-heading"/>
              <w:rPr>
                <w:noProof/>
              </w:rPr>
            </w:pPr>
            <w:r w:rsidRPr="002407F9">
              <w:rPr>
                <w:noProof/>
              </w:rPr>
              <w:t>Values</w:t>
            </w:r>
          </w:p>
        </w:tc>
        <w:tc>
          <w:tcPr>
            <w:tcW w:w="3426" w:type="pct"/>
            <w:tcBorders>
              <w:top w:val="single" w:sz="12" w:space="0" w:color="auto"/>
              <w:left w:val="single" w:sz="8"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Comments</w:t>
            </w:r>
            <w:r w:rsidRPr="002407F9">
              <w:rPr>
                <w:noProof/>
              </w:rPr>
              <w:tab/>
            </w:r>
          </w:p>
        </w:tc>
      </w:tr>
      <w:tr w:rsidR="0083463C" w:rsidRPr="002407F9" w:rsidTr="00BF3E57">
        <w:trPr>
          <w:jc w:val="center"/>
        </w:trPr>
        <w:tc>
          <w:tcPr>
            <w:tcW w:w="1574" w:type="pct"/>
            <w:tcBorders>
              <w:top w:val="single" w:sz="12" w:space="0" w:color="auto"/>
              <w:left w:val="single" w:sz="12" w:space="0" w:color="auto"/>
              <w:right w:val="single" w:sz="8" w:space="0" w:color="auto"/>
            </w:tcBorders>
          </w:tcPr>
          <w:p w:rsidR="0083463C" w:rsidRPr="002407F9" w:rsidRDefault="0083463C" w:rsidP="00BF3E57">
            <w:pPr>
              <w:pStyle w:val="TABLE-cell"/>
            </w:pPr>
            <w:r w:rsidRPr="002407F9">
              <w:t>TPM_RH_OWNER</w:t>
            </w:r>
          </w:p>
        </w:tc>
        <w:tc>
          <w:tcPr>
            <w:tcW w:w="3426" w:type="pct"/>
            <w:tcBorders>
              <w:top w:val="single" w:sz="12" w:space="0" w:color="auto"/>
              <w:left w:val="single" w:sz="8" w:space="0" w:color="auto"/>
              <w:right w:val="single" w:sz="12" w:space="0" w:color="auto"/>
            </w:tcBorders>
          </w:tcPr>
          <w:p w:rsidR="0083463C" w:rsidRPr="002407F9" w:rsidRDefault="0083463C" w:rsidP="00BF3E57">
            <w:pPr>
              <w:pStyle w:val="TABLE-cell"/>
            </w:pPr>
            <w:r w:rsidRPr="002407F9">
              <w:t>Storage hierarchy</w:t>
            </w:r>
          </w:p>
        </w:tc>
      </w:tr>
      <w:tr w:rsidR="0083463C" w:rsidRPr="002407F9" w:rsidTr="00BF3E57">
        <w:trPr>
          <w:jc w:val="center"/>
        </w:trPr>
        <w:tc>
          <w:tcPr>
            <w:tcW w:w="1574" w:type="pct"/>
            <w:tcBorders>
              <w:left w:val="single" w:sz="12" w:space="0" w:color="auto"/>
              <w:bottom w:val="single" w:sz="8" w:space="0" w:color="auto"/>
              <w:right w:val="single" w:sz="8" w:space="0" w:color="auto"/>
            </w:tcBorders>
          </w:tcPr>
          <w:p w:rsidR="0083463C" w:rsidRPr="002407F9" w:rsidRDefault="0083463C" w:rsidP="00BF3E57">
            <w:pPr>
              <w:pStyle w:val="TABLE-cell"/>
            </w:pPr>
            <w:r w:rsidRPr="002407F9">
              <w:t>TPM_RH_PLATFORM</w:t>
            </w:r>
          </w:p>
        </w:tc>
        <w:tc>
          <w:tcPr>
            <w:tcW w:w="3426" w:type="pct"/>
            <w:tcBorders>
              <w:left w:val="single" w:sz="8" w:space="0" w:color="auto"/>
              <w:bottom w:val="single" w:sz="8" w:space="0" w:color="auto"/>
              <w:right w:val="single" w:sz="12" w:space="0" w:color="auto"/>
            </w:tcBorders>
          </w:tcPr>
          <w:p w:rsidR="0083463C" w:rsidRPr="002407F9" w:rsidRDefault="0083463C" w:rsidP="00BF3E57">
            <w:pPr>
              <w:pStyle w:val="TABLE-cell"/>
            </w:pPr>
            <w:r w:rsidRPr="002407F9">
              <w:t>Platform hierarchy</w:t>
            </w:r>
          </w:p>
        </w:tc>
      </w:tr>
      <w:tr w:rsidR="0083463C" w:rsidRPr="002407F9" w:rsidTr="00BF3E57">
        <w:trPr>
          <w:jc w:val="center"/>
        </w:trPr>
        <w:tc>
          <w:tcPr>
            <w:tcW w:w="1574" w:type="pct"/>
            <w:tcBorders>
              <w:left w:val="single" w:sz="12" w:space="0" w:color="auto"/>
              <w:bottom w:val="single" w:sz="8" w:space="0" w:color="auto"/>
              <w:right w:val="single" w:sz="8" w:space="0" w:color="auto"/>
            </w:tcBorders>
          </w:tcPr>
          <w:p w:rsidR="0083463C" w:rsidRPr="002407F9" w:rsidRDefault="0083463C" w:rsidP="00BF3E57">
            <w:pPr>
              <w:pStyle w:val="TABLE-cell"/>
            </w:pPr>
            <w:r w:rsidRPr="002407F9">
              <w:t>TPM_RH_ENDORSEMENT</w:t>
            </w:r>
          </w:p>
        </w:tc>
        <w:tc>
          <w:tcPr>
            <w:tcW w:w="3426" w:type="pct"/>
            <w:tcBorders>
              <w:left w:val="single" w:sz="8" w:space="0" w:color="auto"/>
              <w:bottom w:val="single" w:sz="8" w:space="0" w:color="auto"/>
              <w:right w:val="single" w:sz="12" w:space="0" w:color="auto"/>
            </w:tcBorders>
          </w:tcPr>
          <w:p w:rsidR="0083463C" w:rsidRPr="002407F9" w:rsidRDefault="0083463C" w:rsidP="00BF3E57">
            <w:pPr>
              <w:pStyle w:val="TABLE-cell"/>
            </w:pPr>
            <w:r w:rsidRPr="002407F9">
              <w:t>Endorsement hierarchy</w:t>
            </w:r>
          </w:p>
        </w:tc>
      </w:tr>
      <w:tr w:rsidR="0083463C" w:rsidRPr="002407F9" w:rsidTr="00BF3E57">
        <w:trPr>
          <w:jc w:val="center"/>
        </w:trPr>
        <w:tc>
          <w:tcPr>
            <w:tcW w:w="1574" w:type="pct"/>
            <w:tcBorders>
              <w:left w:val="single" w:sz="12" w:space="0" w:color="auto"/>
              <w:bottom w:val="single" w:sz="8" w:space="0" w:color="auto"/>
              <w:right w:val="single" w:sz="8" w:space="0" w:color="auto"/>
            </w:tcBorders>
          </w:tcPr>
          <w:p w:rsidR="0083463C" w:rsidRPr="002407F9" w:rsidRDefault="0083463C" w:rsidP="00BF3E57">
            <w:pPr>
              <w:pStyle w:val="TABLE-cell"/>
            </w:pPr>
            <w:r w:rsidRPr="002407F9">
              <w:t>TPM_RH_PLATFORM_NV</w:t>
            </w:r>
          </w:p>
        </w:tc>
        <w:tc>
          <w:tcPr>
            <w:tcW w:w="3426" w:type="pct"/>
            <w:tcBorders>
              <w:left w:val="single" w:sz="8" w:space="0" w:color="auto"/>
              <w:bottom w:val="single" w:sz="8" w:space="0" w:color="auto"/>
              <w:right w:val="single" w:sz="12" w:space="0" w:color="auto"/>
            </w:tcBorders>
          </w:tcPr>
          <w:p w:rsidR="0083463C" w:rsidRPr="002407F9" w:rsidRDefault="0083463C" w:rsidP="00BF3E57">
            <w:pPr>
              <w:pStyle w:val="TABLE-cell"/>
            </w:pPr>
            <w:r w:rsidRPr="002407F9">
              <w:t>Platform NV</w:t>
            </w:r>
          </w:p>
        </w:tc>
      </w:tr>
      <w:tr w:rsidR="0083463C" w:rsidRPr="002407F9" w:rsidTr="00BF3E57">
        <w:trPr>
          <w:jc w:val="center"/>
        </w:trPr>
        <w:tc>
          <w:tcPr>
            <w:tcW w:w="1574" w:type="pct"/>
            <w:tcBorders>
              <w:left w:val="single" w:sz="12" w:space="0" w:color="auto"/>
              <w:bottom w:val="single" w:sz="8" w:space="0" w:color="auto"/>
              <w:right w:val="single" w:sz="8" w:space="0" w:color="auto"/>
            </w:tcBorders>
          </w:tcPr>
          <w:p w:rsidR="0083463C" w:rsidRPr="002407F9" w:rsidRDefault="0083463C" w:rsidP="00BF3E57">
            <w:pPr>
              <w:pStyle w:val="TABLE-cell"/>
            </w:pPr>
            <w:r w:rsidRPr="002407F9">
              <w:t>+TPM_RH_NULL</w:t>
            </w:r>
          </w:p>
        </w:tc>
        <w:tc>
          <w:tcPr>
            <w:tcW w:w="3426" w:type="pct"/>
            <w:tcBorders>
              <w:left w:val="single" w:sz="8" w:space="0" w:color="auto"/>
              <w:bottom w:val="single" w:sz="8" w:space="0" w:color="auto"/>
              <w:right w:val="single" w:sz="12" w:space="0" w:color="auto"/>
            </w:tcBorders>
          </w:tcPr>
          <w:p w:rsidR="0083463C" w:rsidRPr="002407F9" w:rsidRDefault="0083463C" w:rsidP="00BF3E57">
            <w:pPr>
              <w:pStyle w:val="TABLE-cell"/>
            </w:pPr>
            <w:r w:rsidRPr="002407F9">
              <w:t>no hierarchy</w:t>
            </w:r>
          </w:p>
        </w:tc>
      </w:tr>
      <w:tr w:rsidR="0083463C" w:rsidRPr="002407F9" w:rsidTr="00BF3E57">
        <w:trPr>
          <w:jc w:val="center"/>
        </w:trPr>
        <w:tc>
          <w:tcPr>
            <w:tcW w:w="1574" w:type="pct"/>
            <w:tcBorders>
              <w:top w:val="single" w:sz="8" w:space="0" w:color="auto"/>
              <w:left w:val="single" w:sz="12" w:space="0" w:color="auto"/>
              <w:bottom w:val="single" w:sz="12" w:space="0" w:color="auto"/>
              <w:right w:val="single" w:sz="8" w:space="0" w:color="auto"/>
            </w:tcBorders>
          </w:tcPr>
          <w:p w:rsidR="0083463C" w:rsidRPr="002407F9" w:rsidRDefault="0083463C" w:rsidP="00BF3E57">
            <w:pPr>
              <w:pStyle w:val="TABLE-cell"/>
              <w:keepNext w:val="0"/>
            </w:pPr>
            <w:r w:rsidRPr="002407F9">
              <w:t>#TPM_RC_VALUE</w:t>
            </w:r>
          </w:p>
        </w:tc>
        <w:tc>
          <w:tcPr>
            <w:tcW w:w="3426" w:type="pct"/>
            <w:tcBorders>
              <w:top w:val="single" w:sz="8" w:space="0" w:color="auto"/>
              <w:left w:val="single" w:sz="8" w:space="0" w:color="auto"/>
              <w:bottom w:val="single" w:sz="12" w:space="0" w:color="auto"/>
              <w:right w:val="single" w:sz="12" w:space="0" w:color="auto"/>
            </w:tcBorders>
          </w:tcPr>
          <w:p w:rsidR="0083463C" w:rsidRPr="002407F9" w:rsidRDefault="0083463C" w:rsidP="00BF3E57">
            <w:pPr>
              <w:pStyle w:val="TABLE-cell"/>
            </w:pPr>
            <w:r w:rsidRPr="002407F9">
              <w:t>response code returned when the unmarshaling of this type fails</w:t>
            </w:r>
          </w:p>
        </w:tc>
      </w:tr>
    </w:tbl>
    <w:p w:rsidR="0083463C" w:rsidRPr="002407F9" w:rsidRDefault="0083463C" w:rsidP="0083463C">
      <w:pPr>
        <w:pStyle w:val="Heading2"/>
        <w:rPr>
          <w:noProof/>
        </w:rPr>
      </w:pPr>
      <w:bookmarkStart w:id="2124" w:name="_Toc380749452"/>
      <w:bookmarkStart w:id="2125" w:name="_Toc384901758"/>
      <w:bookmarkStart w:id="2126" w:name="_Toc432512283"/>
      <w:bookmarkStart w:id="2127" w:name="_Toc443575623"/>
      <w:bookmarkStart w:id="2128" w:name="_Toc470517851"/>
      <w:bookmarkStart w:id="2129" w:name="_Toc462921071"/>
      <w:bookmarkStart w:id="2130" w:name="_Toc516154890"/>
      <w:bookmarkStart w:id="2131" w:name="_Toc20317623"/>
      <w:r w:rsidRPr="002407F9">
        <w:rPr>
          <w:noProof/>
        </w:rPr>
        <w:lastRenderedPageBreak/>
        <w:t>TPMI_RH_HIERARCHY_AUTH</w:t>
      </w:r>
      <w:bookmarkEnd w:id="2112"/>
      <w:bookmarkEnd w:id="2113"/>
      <w:bookmarkEnd w:id="2114"/>
      <w:bookmarkEnd w:id="2115"/>
      <w:bookmarkEnd w:id="2124"/>
      <w:bookmarkEnd w:id="2125"/>
      <w:bookmarkEnd w:id="2126"/>
      <w:bookmarkEnd w:id="2127"/>
      <w:bookmarkEnd w:id="2128"/>
      <w:bookmarkEnd w:id="2129"/>
      <w:bookmarkEnd w:id="2130"/>
      <w:bookmarkEnd w:id="2131"/>
    </w:p>
    <w:p w:rsidR="0083463C" w:rsidRPr="002407F9" w:rsidRDefault="0083463C" w:rsidP="0083463C">
      <w:pPr>
        <w:pStyle w:val="BodyText"/>
        <w:rPr>
          <w:noProof/>
        </w:rPr>
      </w:pPr>
      <w:r w:rsidRPr="002407F9">
        <w:rPr>
          <w:noProof/>
        </w:rPr>
        <w:t>This interface type is used as the type of a handle in a command when the handle is required to be one of the hierarchy selectors or the Lockout Authorization.</w:t>
      </w:r>
    </w:p>
    <w:p w:rsidR="0083463C" w:rsidRPr="002407F9" w:rsidRDefault="0083463C" w:rsidP="0083463C">
      <w:pPr>
        <w:pStyle w:val="TABLE-title"/>
        <w:rPr>
          <w:noProof/>
        </w:rPr>
      </w:pPr>
      <w:bookmarkStart w:id="2132" w:name="_Toc380749738"/>
      <w:bookmarkStart w:id="2133" w:name="_Toc384651400"/>
      <w:bookmarkStart w:id="2134" w:name="_Toc432512546"/>
      <w:bookmarkStart w:id="2135" w:name="_Toc443575884"/>
      <w:bookmarkStart w:id="2136" w:name="_Toc470518125"/>
      <w:bookmarkStart w:id="2137" w:name="_Toc462921340"/>
      <w:bookmarkStart w:id="2138" w:name="_Toc516155168"/>
      <w:bookmarkStart w:id="2139" w:name="_Toc2137610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54</w:t>
      </w:r>
      <w:r w:rsidRPr="002407F9">
        <w:rPr>
          <w:noProof/>
        </w:rPr>
        <w:fldChar w:fldCharType="end"/>
      </w:r>
      <w:r w:rsidRPr="002407F9">
        <w:rPr>
          <w:noProof/>
        </w:rPr>
        <w:t xml:space="preserve"> — Definition of (TPM_HANDLE) TPMI_RH_HIERARCHY_AUTH Type &lt;IN&gt;</w:t>
      </w:r>
      <w:bookmarkEnd w:id="2132"/>
      <w:bookmarkEnd w:id="2133"/>
      <w:bookmarkEnd w:id="2134"/>
      <w:bookmarkEnd w:id="2135"/>
      <w:bookmarkEnd w:id="2136"/>
      <w:bookmarkEnd w:id="2137"/>
      <w:bookmarkEnd w:id="2138"/>
      <w:bookmarkEnd w:id="213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00" w:firstRow="0" w:lastRow="0" w:firstColumn="0" w:lastColumn="0" w:noHBand="0" w:noVBand="0"/>
      </w:tblPr>
      <w:tblGrid>
        <w:gridCol w:w="2947"/>
        <w:gridCol w:w="6413"/>
      </w:tblGrid>
      <w:tr w:rsidR="0083463C" w:rsidRPr="002407F9" w:rsidTr="00BF3E57">
        <w:trPr>
          <w:tblHeader/>
          <w:jc w:val="center"/>
        </w:trPr>
        <w:tc>
          <w:tcPr>
            <w:tcW w:w="1574" w:type="pct"/>
            <w:tcBorders>
              <w:top w:val="single" w:sz="12" w:space="0" w:color="auto"/>
              <w:left w:val="single" w:sz="12" w:space="0" w:color="auto"/>
              <w:bottom w:val="single" w:sz="12" w:space="0" w:color="auto"/>
              <w:right w:val="single" w:sz="8" w:space="0" w:color="auto"/>
            </w:tcBorders>
          </w:tcPr>
          <w:p w:rsidR="0083463C" w:rsidRPr="002407F9" w:rsidRDefault="0083463C" w:rsidP="00BF3E57">
            <w:pPr>
              <w:pStyle w:val="TABLE-col-heading"/>
              <w:rPr>
                <w:noProof/>
              </w:rPr>
            </w:pPr>
            <w:r w:rsidRPr="002407F9">
              <w:rPr>
                <w:noProof/>
              </w:rPr>
              <w:t>Values</w:t>
            </w:r>
          </w:p>
        </w:tc>
        <w:tc>
          <w:tcPr>
            <w:tcW w:w="3426" w:type="pct"/>
            <w:tcBorders>
              <w:top w:val="single" w:sz="12" w:space="0" w:color="auto"/>
              <w:left w:val="single" w:sz="8"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574" w:type="pct"/>
            <w:tcBorders>
              <w:top w:val="single" w:sz="12" w:space="0" w:color="auto"/>
              <w:left w:val="single" w:sz="12" w:space="0" w:color="auto"/>
              <w:right w:val="single" w:sz="8" w:space="0" w:color="auto"/>
            </w:tcBorders>
          </w:tcPr>
          <w:p w:rsidR="0083463C" w:rsidRPr="002407F9" w:rsidRDefault="0083463C" w:rsidP="00BF3E57">
            <w:pPr>
              <w:pStyle w:val="TABLE-cell"/>
            </w:pPr>
            <w:r w:rsidRPr="002407F9">
              <w:t>TPM_RH_OWNER</w:t>
            </w:r>
          </w:p>
        </w:tc>
        <w:tc>
          <w:tcPr>
            <w:tcW w:w="3426" w:type="pct"/>
            <w:tcBorders>
              <w:top w:val="single" w:sz="12" w:space="0" w:color="auto"/>
              <w:left w:val="single" w:sz="8" w:space="0" w:color="auto"/>
              <w:right w:val="single" w:sz="12" w:space="0" w:color="auto"/>
            </w:tcBorders>
          </w:tcPr>
          <w:p w:rsidR="0083463C" w:rsidRPr="002407F9" w:rsidRDefault="0083463C" w:rsidP="00BF3E57">
            <w:pPr>
              <w:pStyle w:val="TABLE-cell"/>
            </w:pPr>
            <w:r w:rsidRPr="002407F9">
              <w:t>Storage hierarchy</w:t>
            </w:r>
          </w:p>
        </w:tc>
      </w:tr>
      <w:tr w:rsidR="0083463C" w:rsidRPr="002407F9" w:rsidTr="00BF3E57">
        <w:trPr>
          <w:jc w:val="center"/>
        </w:trPr>
        <w:tc>
          <w:tcPr>
            <w:tcW w:w="1574" w:type="pct"/>
            <w:tcBorders>
              <w:left w:val="single" w:sz="12" w:space="0" w:color="auto"/>
              <w:bottom w:val="single" w:sz="8" w:space="0" w:color="auto"/>
              <w:right w:val="single" w:sz="8" w:space="0" w:color="auto"/>
            </w:tcBorders>
          </w:tcPr>
          <w:p w:rsidR="0083463C" w:rsidRPr="002407F9" w:rsidRDefault="0083463C" w:rsidP="00BF3E57">
            <w:pPr>
              <w:pStyle w:val="TABLE-cell"/>
            </w:pPr>
            <w:r w:rsidRPr="002407F9">
              <w:t>TPM_RH_PLATFORM</w:t>
            </w:r>
          </w:p>
        </w:tc>
        <w:tc>
          <w:tcPr>
            <w:tcW w:w="3426" w:type="pct"/>
            <w:tcBorders>
              <w:left w:val="single" w:sz="8" w:space="0" w:color="auto"/>
              <w:bottom w:val="single" w:sz="8" w:space="0" w:color="auto"/>
              <w:right w:val="single" w:sz="12" w:space="0" w:color="auto"/>
            </w:tcBorders>
          </w:tcPr>
          <w:p w:rsidR="0083463C" w:rsidRPr="002407F9" w:rsidRDefault="0083463C" w:rsidP="00BF3E57">
            <w:pPr>
              <w:pStyle w:val="TABLE-cell"/>
            </w:pPr>
            <w:r w:rsidRPr="002407F9">
              <w:t>Platform hierarchy</w:t>
            </w:r>
          </w:p>
        </w:tc>
      </w:tr>
      <w:tr w:rsidR="0083463C" w:rsidRPr="002407F9" w:rsidTr="00BF3E57">
        <w:trPr>
          <w:jc w:val="center"/>
        </w:trPr>
        <w:tc>
          <w:tcPr>
            <w:tcW w:w="1574" w:type="pct"/>
            <w:tcBorders>
              <w:left w:val="single" w:sz="12" w:space="0" w:color="auto"/>
              <w:bottom w:val="single" w:sz="8" w:space="0" w:color="auto"/>
              <w:right w:val="single" w:sz="8" w:space="0" w:color="auto"/>
            </w:tcBorders>
          </w:tcPr>
          <w:p w:rsidR="0083463C" w:rsidRPr="002407F9" w:rsidRDefault="0083463C" w:rsidP="00BF3E57">
            <w:pPr>
              <w:pStyle w:val="TABLE-cell"/>
            </w:pPr>
            <w:r w:rsidRPr="002407F9">
              <w:t>TPM_RH_ENDORSEMENT</w:t>
            </w:r>
          </w:p>
        </w:tc>
        <w:tc>
          <w:tcPr>
            <w:tcW w:w="3426" w:type="pct"/>
            <w:tcBorders>
              <w:left w:val="single" w:sz="8" w:space="0" w:color="auto"/>
              <w:bottom w:val="single" w:sz="8" w:space="0" w:color="auto"/>
              <w:right w:val="single" w:sz="12" w:space="0" w:color="auto"/>
            </w:tcBorders>
          </w:tcPr>
          <w:p w:rsidR="0083463C" w:rsidRPr="002407F9" w:rsidRDefault="0083463C" w:rsidP="00BF3E57">
            <w:pPr>
              <w:pStyle w:val="TABLE-cell"/>
            </w:pPr>
            <w:r w:rsidRPr="002407F9">
              <w:t>Endorsement hierarchy</w:t>
            </w:r>
          </w:p>
        </w:tc>
      </w:tr>
      <w:tr w:rsidR="0083463C" w:rsidRPr="002407F9" w:rsidTr="00BF3E57">
        <w:trPr>
          <w:jc w:val="center"/>
        </w:trPr>
        <w:tc>
          <w:tcPr>
            <w:tcW w:w="1574" w:type="pct"/>
            <w:tcBorders>
              <w:left w:val="single" w:sz="12" w:space="0" w:color="auto"/>
              <w:bottom w:val="single" w:sz="8" w:space="0" w:color="auto"/>
              <w:right w:val="single" w:sz="8" w:space="0" w:color="auto"/>
            </w:tcBorders>
          </w:tcPr>
          <w:p w:rsidR="0083463C" w:rsidRPr="002407F9" w:rsidRDefault="0083463C" w:rsidP="00BF3E57">
            <w:pPr>
              <w:pStyle w:val="TABLE-cell"/>
            </w:pPr>
            <w:r w:rsidRPr="002407F9">
              <w:t>TPM_RH_LOCKOUT</w:t>
            </w:r>
          </w:p>
        </w:tc>
        <w:tc>
          <w:tcPr>
            <w:tcW w:w="3426" w:type="pct"/>
            <w:tcBorders>
              <w:left w:val="single" w:sz="8" w:space="0" w:color="auto"/>
              <w:bottom w:val="single" w:sz="8" w:space="0" w:color="auto"/>
              <w:right w:val="single" w:sz="12" w:space="0" w:color="auto"/>
            </w:tcBorders>
          </w:tcPr>
          <w:p w:rsidR="0083463C" w:rsidRPr="002407F9" w:rsidRDefault="0083463C" w:rsidP="00BF3E57">
            <w:pPr>
              <w:pStyle w:val="TABLE-cell"/>
            </w:pPr>
            <w:r w:rsidRPr="002407F9">
              <w:t>Lockout Authorization</w:t>
            </w:r>
          </w:p>
        </w:tc>
      </w:tr>
      <w:tr w:rsidR="0083463C" w:rsidRPr="002407F9" w:rsidTr="00BF3E57">
        <w:trPr>
          <w:jc w:val="center"/>
        </w:trPr>
        <w:tc>
          <w:tcPr>
            <w:tcW w:w="1574" w:type="pct"/>
            <w:tcBorders>
              <w:top w:val="single" w:sz="8" w:space="0" w:color="auto"/>
              <w:left w:val="single" w:sz="12" w:space="0" w:color="auto"/>
              <w:bottom w:val="single" w:sz="12" w:space="0" w:color="auto"/>
              <w:right w:val="single" w:sz="8" w:space="0" w:color="auto"/>
            </w:tcBorders>
          </w:tcPr>
          <w:p w:rsidR="0083463C" w:rsidRPr="002407F9" w:rsidRDefault="0083463C" w:rsidP="00BF3E57">
            <w:pPr>
              <w:pStyle w:val="TABLE-cell"/>
              <w:keepNext w:val="0"/>
            </w:pPr>
            <w:r w:rsidRPr="002407F9">
              <w:t>#TPM_RC_VALUE</w:t>
            </w:r>
          </w:p>
        </w:tc>
        <w:tc>
          <w:tcPr>
            <w:tcW w:w="3426" w:type="pct"/>
            <w:tcBorders>
              <w:top w:val="single" w:sz="8" w:space="0" w:color="auto"/>
              <w:left w:val="single" w:sz="8" w:space="0" w:color="auto"/>
              <w:bottom w:val="single" w:sz="12" w:space="0" w:color="auto"/>
              <w:right w:val="single" w:sz="12" w:space="0" w:color="auto"/>
            </w:tcBorders>
          </w:tcPr>
          <w:p w:rsidR="0083463C" w:rsidRPr="002407F9" w:rsidRDefault="0083463C" w:rsidP="00BF3E57">
            <w:pPr>
              <w:pStyle w:val="TABLE-cell"/>
              <w:keepNext w:val="0"/>
            </w:pPr>
            <w:r w:rsidRPr="002407F9">
              <w:t>response code returned when the unmarshaling of this type fails</w:t>
            </w:r>
          </w:p>
        </w:tc>
      </w:tr>
    </w:tbl>
    <w:p w:rsidR="00DF1E2A" w:rsidRDefault="00DF1E2A">
      <w:pPr>
        <w:pStyle w:val="Heading2"/>
      </w:pPr>
      <w:bookmarkStart w:id="2140" w:name="_Toc20317624"/>
      <w:bookmarkStart w:id="2141" w:name="_Toc286047026"/>
      <w:bookmarkStart w:id="2142" w:name="_Toc288814956"/>
      <w:bookmarkStart w:id="2143" w:name="_Toc304539195"/>
      <w:bookmarkStart w:id="2144" w:name="_Toc308709746"/>
      <w:bookmarkStart w:id="2145" w:name="_Toc380749453"/>
      <w:bookmarkStart w:id="2146" w:name="_Toc384901759"/>
      <w:bookmarkStart w:id="2147" w:name="_Toc432512284"/>
      <w:bookmarkStart w:id="2148" w:name="_Toc443575624"/>
      <w:bookmarkStart w:id="2149" w:name="_Toc470517852"/>
      <w:bookmarkStart w:id="2150" w:name="_Toc462921072"/>
      <w:bookmarkStart w:id="2151" w:name="_Toc516154891"/>
      <w:r w:rsidRPr="00DF1E2A">
        <w:t>TPMI_RH_HIERARCHY_POLICY</w:t>
      </w:r>
      <w:bookmarkEnd w:id="2140"/>
    </w:p>
    <w:p w:rsidR="00DF1E2A" w:rsidRPr="002407F9" w:rsidRDefault="00DF1E2A" w:rsidP="00DF1E2A">
      <w:pPr>
        <w:pStyle w:val="BodyText"/>
        <w:rPr>
          <w:noProof/>
        </w:rPr>
      </w:pPr>
      <w:r w:rsidRPr="002407F9">
        <w:rPr>
          <w:noProof/>
        </w:rPr>
        <w:t>This interface type is used as the type of a handle in a command when the handle is required to be one of the hierarchy selectors</w:t>
      </w:r>
      <w:r>
        <w:rPr>
          <w:noProof/>
        </w:rPr>
        <w:t>,</w:t>
      </w:r>
      <w:r w:rsidRPr="002407F9">
        <w:rPr>
          <w:noProof/>
        </w:rPr>
        <w:t xml:space="preserve"> the Lockout Authorization</w:t>
      </w:r>
      <w:r>
        <w:rPr>
          <w:noProof/>
        </w:rPr>
        <w:t>, or an ACT</w:t>
      </w:r>
      <w:r w:rsidRPr="002407F9">
        <w:rPr>
          <w:noProof/>
        </w:rPr>
        <w:t>.</w:t>
      </w:r>
      <w:r>
        <w:rPr>
          <w:noProof/>
        </w:rPr>
        <w:t xml:space="preserve"> </w:t>
      </w:r>
      <w:r>
        <w:t>This type is used in TPM2_</w:t>
      </w:r>
      <w:proofErr w:type="gramStart"/>
      <w:r>
        <w:t>SetPrimaryPolicy(</w:t>
      </w:r>
      <w:proofErr w:type="gramEnd"/>
      <w:r>
        <w:t>).</w:t>
      </w:r>
    </w:p>
    <w:p w:rsidR="00DF1E2A" w:rsidRPr="002407F9" w:rsidRDefault="00DF1E2A" w:rsidP="00DF1E2A">
      <w:pPr>
        <w:pStyle w:val="TABLE-title"/>
        <w:rPr>
          <w:noProof/>
        </w:rPr>
      </w:pPr>
      <w:bookmarkStart w:id="2152" w:name="_Toc2137610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55</w:t>
      </w:r>
      <w:r w:rsidRPr="002407F9">
        <w:rPr>
          <w:noProof/>
        </w:rPr>
        <w:fldChar w:fldCharType="end"/>
      </w:r>
      <w:r w:rsidRPr="002407F9">
        <w:rPr>
          <w:noProof/>
        </w:rPr>
        <w:t xml:space="preserve"> — Definition of (TP</w:t>
      </w:r>
      <w:r>
        <w:rPr>
          <w:noProof/>
        </w:rPr>
        <w:t>M_HANDLE) TPMI_RH_HIERARCHY_POLICY</w:t>
      </w:r>
      <w:r w:rsidRPr="002407F9">
        <w:rPr>
          <w:noProof/>
        </w:rPr>
        <w:t xml:space="preserve"> Type &lt;IN&gt;</w:t>
      </w:r>
      <w:bookmarkEnd w:id="215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00" w:firstRow="0" w:lastRow="0" w:firstColumn="0" w:lastColumn="0" w:noHBand="0" w:noVBand="0"/>
      </w:tblPr>
      <w:tblGrid>
        <w:gridCol w:w="3097"/>
        <w:gridCol w:w="6263"/>
      </w:tblGrid>
      <w:tr w:rsidR="00DF1E2A" w:rsidRPr="002407F9" w:rsidTr="00AC423C">
        <w:trPr>
          <w:tblHeader/>
          <w:jc w:val="center"/>
        </w:trPr>
        <w:tc>
          <w:tcPr>
            <w:tcW w:w="1574" w:type="pct"/>
            <w:tcBorders>
              <w:top w:val="single" w:sz="12" w:space="0" w:color="auto"/>
              <w:left w:val="single" w:sz="12" w:space="0" w:color="auto"/>
              <w:bottom w:val="single" w:sz="12" w:space="0" w:color="auto"/>
              <w:right w:val="single" w:sz="8" w:space="0" w:color="auto"/>
            </w:tcBorders>
          </w:tcPr>
          <w:p w:rsidR="00DF1E2A" w:rsidRPr="002407F9" w:rsidRDefault="00DF1E2A" w:rsidP="00AC423C">
            <w:pPr>
              <w:pStyle w:val="TABLE-col-heading"/>
              <w:rPr>
                <w:noProof/>
              </w:rPr>
            </w:pPr>
            <w:r w:rsidRPr="002407F9">
              <w:rPr>
                <w:noProof/>
              </w:rPr>
              <w:t>Values</w:t>
            </w:r>
          </w:p>
        </w:tc>
        <w:tc>
          <w:tcPr>
            <w:tcW w:w="3426" w:type="pct"/>
            <w:tcBorders>
              <w:top w:val="single" w:sz="12" w:space="0" w:color="auto"/>
              <w:left w:val="single" w:sz="8" w:space="0" w:color="auto"/>
              <w:bottom w:val="single" w:sz="12" w:space="0" w:color="auto"/>
              <w:right w:val="single" w:sz="12" w:space="0" w:color="auto"/>
            </w:tcBorders>
          </w:tcPr>
          <w:p w:rsidR="00DF1E2A" w:rsidRPr="002407F9" w:rsidRDefault="00DF1E2A" w:rsidP="00AC423C">
            <w:pPr>
              <w:pStyle w:val="TABLE-col-heading"/>
              <w:rPr>
                <w:noProof/>
              </w:rPr>
            </w:pPr>
            <w:r w:rsidRPr="002407F9">
              <w:rPr>
                <w:noProof/>
              </w:rPr>
              <w:t>Comments</w:t>
            </w:r>
          </w:p>
        </w:tc>
      </w:tr>
      <w:tr w:rsidR="00DF1E2A" w:rsidRPr="002407F9" w:rsidTr="00AC423C">
        <w:trPr>
          <w:jc w:val="center"/>
        </w:trPr>
        <w:tc>
          <w:tcPr>
            <w:tcW w:w="1574" w:type="pct"/>
            <w:tcBorders>
              <w:top w:val="single" w:sz="12" w:space="0" w:color="auto"/>
              <w:left w:val="single" w:sz="12" w:space="0" w:color="auto"/>
              <w:right w:val="single" w:sz="8" w:space="0" w:color="auto"/>
            </w:tcBorders>
          </w:tcPr>
          <w:p w:rsidR="00DF1E2A" w:rsidRPr="002407F9" w:rsidRDefault="00DF1E2A" w:rsidP="00AC423C">
            <w:pPr>
              <w:pStyle w:val="TABLE-cell"/>
            </w:pPr>
            <w:r w:rsidRPr="002407F9">
              <w:t>TPM_RH_OWNER</w:t>
            </w:r>
          </w:p>
        </w:tc>
        <w:tc>
          <w:tcPr>
            <w:tcW w:w="3426" w:type="pct"/>
            <w:tcBorders>
              <w:top w:val="single" w:sz="12" w:space="0" w:color="auto"/>
              <w:left w:val="single" w:sz="8" w:space="0" w:color="auto"/>
              <w:right w:val="single" w:sz="12" w:space="0" w:color="auto"/>
            </w:tcBorders>
          </w:tcPr>
          <w:p w:rsidR="00DF1E2A" w:rsidRPr="002407F9" w:rsidRDefault="00DF1E2A" w:rsidP="00AC423C">
            <w:pPr>
              <w:pStyle w:val="TABLE-cell"/>
            </w:pPr>
            <w:r w:rsidRPr="002407F9">
              <w:t>Storage hierarchy</w:t>
            </w:r>
          </w:p>
        </w:tc>
      </w:tr>
      <w:tr w:rsidR="00DF1E2A" w:rsidRPr="002407F9" w:rsidTr="00AC423C">
        <w:trPr>
          <w:jc w:val="center"/>
        </w:trPr>
        <w:tc>
          <w:tcPr>
            <w:tcW w:w="1574" w:type="pct"/>
            <w:tcBorders>
              <w:left w:val="single" w:sz="12" w:space="0" w:color="auto"/>
              <w:bottom w:val="single" w:sz="8" w:space="0" w:color="auto"/>
              <w:right w:val="single" w:sz="8" w:space="0" w:color="auto"/>
            </w:tcBorders>
          </w:tcPr>
          <w:p w:rsidR="00DF1E2A" w:rsidRPr="002407F9" w:rsidRDefault="00DF1E2A" w:rsidP="00AC423C">
            <w:pPr>
              <w:pStyle w:val="TABLE-cell"/>
            </w:pPr>
            <w:r w:rsidRPr="002407F9">
              <w:t>TPM_RH_PLATFORM</w:t>
            </w:r>
          </w:p>
        </w:tc>
        <w:tc>
          <w:tcPr>
            <w:tcW w:w="3426" w:type="pct"/>
            <w:tcBorders>
              <w:left w:val="single" w:sz="8" w:space="0" w:color="auto"/>
              <w:bottom w:val="single" w:sz="8" w:space="0" w:color="auto"/>
              <w:right w:val="single" w:sz="12" w:space="0" w:color="auto"/>
            </w:tcBorders>
          </w:tcPr>
          <w:p w:rsidR="00DF1E2A" w:rsidRPr="002407F9" w:rsidRDefault="00DF1E2A" w:rsidP="00AC423C">
            <w:pPr>
              <w:pStyle w:val="TABLE-cell"/>
            </w:pPr>
            <w:r w:rsidRPr="002407F9">
              <w:t>Platform hierarchy</w:t>
            </w:r>
          </w:p>
        </w:tc>
      </w:tr>
      <w:tr w:rsidR="00DF1E2A" w:rsidRPr="002407F9" w:rsidTr="00AC423C">
        <w:trPr>
          <w:jc w:val="center"/>
        </w:trPr>
        <w:tc>
          <w:tcPr>
            <w:tcW w:w="1574" w:type="pct"/>
            <w:tcBorders>
              <w:left w:val="single" w:sz="12" w:space="0" w:color="auto"/>
              <w:bottom w:val="single" w:sz="8" w:space="0" w:color="auto"/>
              <w:right w:val="single" w:sz="8" w:space="0" w:color="auto"/>
            </w:tcBorders>
          </w:tcPr>
          <w:p w:rsidR="00DF1E2A" w:rsidRPr="002407F9" w:rsidRDefault="00DF1E2A" w:rsidP="00AC423C">
            <w:pPr>
              <w:pStyle w:val="TABLE-cell"/>
            </w:pPr>
            <w:r w:rsidRPr="002407F9">
              <w:t>TPM_RH_ENDORSEMENT</w:t>
            </w:r>
          </w:p>
        </w:tc>
        <w:tc>
          <w:tcPr>
            <w:tcW w:w="3426" w:type="pct"/>
            <w:tcBorders>
              <w:left w:val="single" w:sz="8" w:space="0" w:color="auto"/>
              <w:bottom w:val="single" w:sz="8" w:space="0" w:color="auto"/>
              <w:right w:val="single" w:sz="12" w:space="0" w:color="auto"/>
            </w:tcBorders>
          </w:tcPr>
          <w:p w:rsidR="00DF1E2A" w:rsidRPr="002407F9" w:rsidRDefault="00DF1E2A" w:rsidP="00AC423C">
            <w:pPr>
              <w:pStyle w:val="TABLE-cell"/>
            </w:pPr>
            <w:r w:rsidRPr="002407F9">
              <w:t>Endorsement hierarchy</w:t>
            </w:r>
          </w:p>
        </w:tc>
      </w:tr>
      <w:tr w:rsidR="00DF1E2A" w:rsidRPr="002407F9" w:rsidTr="00AC423C">
        <w:trPr>
          <w:jc w:val="center"/>
        </w:trPr>
        <w:tc>
          <w:tcPr>
            <w:tcW w:w="1574" w:type="pct"/>
            <w:tcBorders>
              <w:left w:val="single" w:sz="12" w:space="0" w:color="auto"/>
              <w:bottom w:val="single" w:sz="8" w:space="0" w:color="auto"/>
              <w:right w:val="single" w:sz="8" w:space="0" w:color="auto"/>
            </w:tcBorders>
          </w:tcPr>
          <w:p w:rsidR="00DF1E2A" w:rsidRPr="002407F9" w:rsidRDefault="00DF1E2A" w:rsidP="00AC423C">
            <w:pPr>
              <w:pStyle w:val="TABLE-cell"/>
            </w:pPr>
            <w:r w:rsidRPr="002407F9">
              <w:t>TPM_RH_LOCKOUT</w:t>
            </w:r>
          </w:p>
        </w:tc>
        <w:tc>
          <w:tcPr>
            <w:tcW w:w="3426" w:type="pct"/>
            <w:tcBorders>
              <w:left w:val="single" w:sz="8" w:space="0" w:color="auto"/>
              <w:bottom w:val="single" w:sz="8" w:space="0" w:color="auto"/>
              <w:right w:val="single" w:sz="12" w:space="0" w:color="auto"/>
            </w:tcBorders>
          </w:tcPr>
          <w:p w:rsidR="00DF1E2A" w:rsidRPr="002407F9" w:rsidRDefault="00DF1E2A" w:rsidP="00AC423C">
            <w:pPr>
              <w:pStyle w:val="TABLE-cell"/>
            </w:pPr>
            <w:r w:rsidRPr="002407F9">
              <w:t>Lockout Authorization</w:t>
            </w:r>
          </w:p>
        </w:tc>
      </w:tr>
      <w:tr w:rsidR="00DF1E2A" w:rsidRPr="002407F9" w:rsidTr="00AC423C">
        <w:trPr>
          <w:jc w:val="center"/>
        </w:trPr>
        <w:tc>
          <w:tcPr>
            <w:tcW w:w="1574" w:type="pct"/>
            <w:tcBorders>
              <w:left w:val="single" w:sz="12" w:space="0" w:color="auto"/>
              <w:bottom w:val="single" w:sz="8" w:space="0" w:color="auto"/>
              <w:right w:val="single" w:sz="8" w:space="0" w:color="auto"/>
            </w:tcBorders>
          </w:tcPr>
          <w:p w:rsidR="00DF1E2A" w:rsidRPr="002407F9" w:rsidRDefault="00DF1E2A" w:rsidP="00AC423C">
            <w:pPr>
              <w:pStyle w:val="TABLE-cell"/>
            </w:pPr>
            <w:r w:rsidRPr="00974265">
              <w:t>{TPM_RH_ACT_0:TPM_RH_ACT_F}</w:t>
            </w:r>
          </w:p>
        </w:tc>
        <w:tc>
          <w:tcPr>
            <w:tcW w:w="3426" w:type="pct"/>
            <w:tcBorders>
              <w:left w:val="single" w:sz="8" w:space="0" w:color="auto"/>
              <w:bottom w:val="single" w:sz="8" w:space="0" w:color="auto"/>
              <w:right w:val="single" w:sz="12" w:space="0" w:color="auto"/>
            </w:tcBorders>
          </w:tcPr>
          <w:p w:rsidR="00DF1E2A" w:rsidRPr="002407F9" w:rsidRDefault="00DF1E2A" w:rsidP="00AC423C">
            <w:pPr>
              <w:pStyle w:val="TABLE-cell"/>
            </w:pPr>
            <w:r w:rsidRPr="00974265">
              <w:t>Authenticated Countdown Timer</w:t>
            </w:r>
          </w:p>
        </w:tc>
      </w:tr>
      <w:tr w:rsidR="00DF1E2A" w:rsidRPr="002407F9" w:rsidTr="00AC423C">
        <w:trPr>
          <w:jc w:val="center"/>
        </w:trPr>
        <w:tc>
          <w:tcPr>
            <w:tcW w:w="1574" w:type="pct"/>
            <w:tcBorders>
              <w:top w:val="single" w:sz="8" w:space="0" w:color="auto"/>
              <w:left w:val="single" w:sz="12" w:space="0" w:color="auto"/>
              <w:bottom w:val="single" w:sz="12" w:space="0" w:color="auto"/>
              <w:right w:val="single" w:sz="8" w:space="0" w:color="auto"/>
            </w:tcBorders>
          </w:tcPr>
          <w:p w:rsidR="00DF1E2A" w:rsidRPr="002407F9" w:rsidRDefault="00DF1E2A" w:rsidP="00AC423C">
            <w:pPr>
              <w:pStyle w:val="TABLE-cell"/>
              <w:keepNext w:val="0"/>
            </w:pPr>
            <w:r w:rsidRPr="002407F9">
              <w:t>#TPM_RC_VALUE</w:t>
            </w:r>
          </w:p>
        </w:tc>
        <w:tc>
          <w:tcPr>
            <w:tcW w:w="3426" w:type="pct"/>
            <w:tcBorders>
              <w:top w:val="single" w:sz="8" w:space="0" w:color="auto"/>
              <w:left w:val="single" w:sz="8" w:space="0" w:color="auto"/>
              <w:bottom w:val="single" w:sz="12" w:space="0" w:color="auto"/>
              <w:right w:val="single" w:sz="12" w:space="0" w:color="auto"/>
            </w:tcBorders>
          </w:tcPr>
          <w:p w:rsidR="00DF1E2A" w:rsidRPr="002407F9" w:rsidRDefault="00DF1E2A" w:rsidP="00AC423C">
            <w:pPr>
              <w:pStyle w:val="TABLE-cell"/>
              <w:keepNext w:val="0"/>
            </w:pPr>
            <w:r w:rsidRPr="002407F9">
              <w:t>response code returned when the unmarshaling of this type fails</w:t>
            </w:r>
          </w:p>
        </w:tc>
      </w:tr>
    </w:tbl>
    <w:p w:rsidR="0083463C" w:rsidRPr="002407F9" w:rsidRDefault="0083463C" w:rsidP="0083463C">
      <w:pPr>
        <w:pStyle w:val="Heading2"/>
        <w:rPr>
          <w:noProof/>
        </w:rPr>
      </w:pPr>
      <w:bookmarkStart w:id="2153" w:name="_Toc20317625"/>
      <w:r w:rsidRPr="002407F9">
        <w:rPr>
          <w:noProof/>
        </w:rPr>
        <w:t>TPMI_RH_PLATFORM</w:t>
      </w:r>
      <w:bookmarkEnd w:id="2141"/>
      <w:bookmarkEnd w:id="2142"/>
      <w:bookmarkEnd w:id="2143"/>
      <w:bookmarkEnd w:id="2144"/>
      <w:bookmarkEnd w:id="2145"/>
      <w:bookmarkEnd w:id="2146"/>
      <w:bookmarkEnd w:id="2147"/>
      <w:bookmarkEnd w:id="2148"/>
      <w:bookmarkEnd w:id="2149"/>
      <w:bookmarkEnd w:id="2150"/>
      <w:bookmarkEnd w:id="2151"/>
      <w:bookmarkEnd w:id="2153"/>
    </w:p>
    <w:p w:rsidR="0083463C" w:rsidRPr="002407F9" w:rsidRDefault="0083463C" w:rsidP="0083463C">
      <w:pPr>
        <w:pStyle w:val="BodyText"/>
        <w:rPr>
          <w:noProof/>
        </w:rPr>
      </w:pPr>
      <w:r w:rsidRPr="002407F9">
        <w:rPr>
          <w:noProof/>
        </w:rPr>
        <w:t>The TPMI_RH_PLATFORM interface type is used as the type of a handle in a command when the only allowed handle is TPM_RH_PLATFORM indicating that Platform Authorization is required.</w:t>
      </w:r>
    </w:p>
    <w:p w:rsidR="0083463C" w:rsidRPr="002407F9" w:rsidRDefault="0083463C" w:rsidP="0083463C">
      <w:pPr>
        <w:pStyle w:val="TABLE-title"/>
        <w:rPr>
          <w:noProof/>
        </w:rPr>
      </w:pPr>
      <w:bookmarkStart w:id="2154" w:name="_Toc380749739"/>
      <w:bookmarkStart w:id="2155" w:name="_Toc384651401"/>
      <w:bookmarkStart w:id="2156" w:name="_Toc432512547"/>
      <w:bookmarkStart w:id="2157" w:name="_Toc443575885"/>
      <w:bookmarkStart w:id="2158" w:name="_Toc470518126"/>
      <w:bookmarkStart w:id="2159" w:name="_Toc462921341"/>
      <w:bookmarkStart w:id="2160" w:name="_Toc516155169"/>
      <w:bookmarkStart w:id="2161" w:name="_Toc2137610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56</w:t>
      </w:r>
      <w:r w:rsidRPr="002407F9">
        <w:rPr>
          <w:noProof/>
        </w:rPr>
        <w:fldChar w:fldCharType="end"/>
      </w:r>
      <w:r w:rsidRPr="002407F9">
        <w:rPr>
          <w:noProof/>
        </w:rPr>
        <w:t xml:space="preserve"> — Definition of (TPM_HANDLE) TPMI_RH_PLATFORM Type &lt;IN&gt;</w:t>
      </w:r>
      <w:bookmarkEnd w:id="2154"/>
      <w:bookmarkEnd w:id="2155"/>
      <w:bookmarkEnd w:id="2156"/>
      <w:bookmarkEnd w:id="2157"/>
      <w:bookmarkEnd w:id="2158"/>
      <w:bookmarkEnd w:id="2159"/>
      <w:bookmarkEnd w:id="2160"/>
      <w:bookmarkEnd w:id="216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00" w:firstRow="0" w:lastRow="0" w:firstColumn="0" w:lastColumn="0" w:noHBand="0" w:noVBand="0"/>
      </w:tblPr>
      <w:tblGrid>
        <w:gridCol w:w="2947"/>
        <w:gridCol w:w="6413"/>
      </w:tblGrid>
      <w:tr w:rsidR="0083463C" w:rsidRPr="002407F9" w:rsidTr="00BF3E57">
        <w:trPr>
          <w:tblHeader/>
          <w:jc w:val="center"/>
        </w:trPr>
        <w:tc>
          <w:tcPr>
            <w:tcW w:w="1574" w:type="pct"/>
            <w:tcBorders>
              <w:top w:val="single" w:sz="12" w:space="0" w:color="auto"/>
              <w:left w:val="single" w:sz="12" w:space="0" w:color="auto"/>
              <w:bottom w:val="single" w:sz="12" w:space="0" w:color="auto"/>
              <w:right w:val="single" w:sz="8" w:space="0" w:color="auto"/>
            </w:tcBorders>
          </w:tcPr>
          <w:p w:rsidR="0083463C" w:rsidRPr="002407F9" w:rsidRDefault="0083463C" w:rsidP="00BF3E57">
            <w:pPr>
              <w:pStyle w:val="TABLE-col-heading"/>
              <w:rPr>
                <w:noProof/>
              </w:rPr>
            </w:pPr>
            <w:r w:rsidRPr="002407F9">
              <w:rPr>
                <w:noProof/>
              </w:rPr>
              <w:t>Values</w:t>
            </w:r>
          </w:p>
        </w:tc>
        <w:tc>
          <w:tcPr>
            <w:tcW w:w="3426" w:type="pct"/>
            <w:tcBorders>
              <w:top w:val="single" w:sz="12" w:space="0" w:color="auto"/>
              <w:left w:val="single" w:sz="8"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574" w:type="pct"/>
            <w:tcBorders>
              <w:top w:val="single" w:sz="12" w:space="0" w:color="auto"/>
              <w:left w:val="single" w:sz="12" w:space="0" w:color="auto"/>
              <w:right w:val="single" w:sz="8" w:space="0" w:color="auto"/>
            </w:tcBorders>
          </w:tcPr>
          <w:p w:rsidR="0083463C" w:rsidRPr="002407F9" w:rsidRDefault="0083463C" w:rsidP="00BF3E57">
            <w:pPr>
              <w:pStyle w:val="TABLE-cell"/>
            </w:pPr>
            <w:r w:rsidRPr="002407F9">
              <w:t>TPM_RH_PLATFORM</w:t>
            </w:r>
          </w:p>
        </w:tc>
        <w:tc>
          <w:tcPr>
            <w:tcW w:w="3426" w:type="pct"/>
            <w:tcBorders>
              <w:top w:val="single" w:sz="12" w:space="0" w:color="auto"/>
              <w:left w:val="single" w:sz="8" w:space="0" w:color="auto"/>
              <w:right w:val="single" w:sz="12" w:space="0" w:color="auto"/>
            </w:tcBorders>
          </w:tcPr>
          <w:p w:rsidR="0083463C" w:rsidRPr="002407F9" w:rsidRDefault="0083463C" w:rsidP="00BF3E57">
            <w:pPr>
              <w:pStyle w:val="TABLE-cell"/>
            </w:pPr>
            <w:r w:rsidRPr="002407F9">
              <w:t>Platform hierarchy</w:t>
            </w:r>
          </w:p>
        </w:tc>
      </w:tr>
      <w:tr w:rsidR="0083463C" w:rsidRPr="002407F9" w:rsidTr="00BF3E57">
        <w:trPr>
          <w:jc w:val="center"/>
        </w:trPr>
        <w:tc>
          <w:tcPr>
            <w:tcW w:w="1574" w:type="pct"/>
            <w:tcBorders>
              <w:left w:val="single" w:sz="12" w:space="0" w:color="auto"/>
              <w:bottom w:val="single" w:sz="12" w:space="0" w:color="auto"/>
              <w:right w:val="single" w:sz="8" w:space="0" w:color="auto"/>
            </w:tcBorders>
          </w:tcPr>
          <w:p w:rsidR="0083463C" w:rsidRPr="002407F9" w:rsidRDefault="0083463C" w:rsidP="00BF3E57">
            <w:pPr>
              <w:pStyle w:val="TABLE-cell"/>
              <w:keepNext w:val="0"/>
            </w:pPr>
            <w:r w:rsidRPr="002407F9">
              <w:t>#TPM_RC_VALUE</w:t>
            </w:r>
          </w:p>
        </w:tc>
        <w:tc>
          <w:tcPr>
            <w:tcW w:w="3426" w:type="pct"/>
            <w:tcBorders>
              <w:left w:val="single" w:sz="8" w:space="0" w:color="auto"/>
              <w:bottom w:val="single" w:sz="12" w:space="0" w:color="auto"/>
              <w:right w:val="single" w:sz="12" w:space="0" w:color="auto"/>
            </w:tcBorders>
          </w:tcPr>
          <w:p w:rsidR="0083463C" w:rsidRPr="002407F9" w:rsidRDefault="0083463C" w:rsidP="00BF3E57">
            <w:pPr>
              <w:pStyle w:val="TABLE-cell"/>
            </w:pPr>
            <w:r w:rsidRPr="002407F9">
              <w:t>response code returned when the unmarshaling of this type fails</w:t>
            </w:r>
          </w:p>
        </w:tc>
      </w:tr>
    </w:tbl>
    <w:p w:rsidR="0083463C" w:rsidRPr="002407F9" w:rsidRDefault="0083463C" w:rsidP="0083463C">
      <w:pPr>
        <w:pStyle w:val="Heading2"/>
        <w:rPr>
          <w:noProof/>
        </w:rPr>
      </w:pPr>
      <w:bookmarkStart w:id="2162" w:name="_Toc286047027"/>
      <w:bookmarkStart w:id="2163" w:name="_Toc288814957"/>
      <w:bookmarkStart w:id="2164" w:name="_Toc304539196"/>
      <w:bookmarkStart w:id="2165" w:name="_Toc308709747"/>
      <w:bookmarkStart w:id="2166" w:name="_Toc380749454"/>
      <w:bookmarkStart w:id="2167" w:name="_Toc384901760"/>
      <w:bookmarkStart w:id="2168" w:name="_Toc432512285"/>
      <w:bookmarkStart w:id="2169" w:name="_Toc443575625"/>
      <w:bookmarkStart w:id="2170" w:name="_Toc470517853"/>
      <w:bookmarkStart w:id="2171" w:name="_Toc462921073"/>
      <w:bookmarkStart w:id="2172" w:name="_Toc516154892"/>
      <w:bookmarkStart w:id="2173" w:name="_Toc20317626"/>
      <w:r w:rsidRPr="002407F9">
        <w:rPr>
          <w:noProof/>
        </w:rPr>
        <w:lastRenderedPageBreak/>
        <w:t>TPMI_RH_OWNER</w:t>
      </w:r>
      <w:bookmarkEnd w:id="2162"/>
      <w:bookmarkEnd w:id="2163"/>
      <w:bookmarkEnd w:id="2164"/>
      <w:bookmarkEnd w:id="2165"/>
      <w:bookmarkEnd w:id="2166"/>
      <w:bookmarkEnd w:id="2167"/>
      <w:bookmarkEnd w:id="2168"/>
      <w:bookmarkEnd w:id="2169"/>
      <w:bookmarkEnd w:id="2170"/>
      <w:bookmarkEnd w:id="2171"/>
      <w:bookmarkEnd w:id="2172"/>
      <w:bookmarkEnd w:id="2173"/>
    </w:p>
    <w:p w:rsidR="0083463C" w:rsidRPr="002407F9" w:rsidRDefault="0083463C" w:rsidP="0083463C">
      <w:pPr>
        <w:pStyle w:val="BodyText"/>
        <w:rPr>
          <w:noProof/>
        </w:rPr>
      </w:pPr>
      <w:r w:rsidRPr="002407F9">
        <w:rPr>
          <w:noProof/>
        </w:rPr>
        <w:t>This interface type is used as the type of a handle in a command when the only allowed handle is TPM_RH_OWNER indicating that Owner Authorization is required.</w:t>
      </w:r>
    </w:p>
    <w:p w:rsidR="0083463C" w:rsidRPr="002407F9" w:rsidRDefault="0083463C" w:rsidP="0083463C">
      <w:pPr>
        <w:pStyle w:val="TABLE-title"/>
        <w:rPr>
          <w:noProof/>
        </w:rPr>
      </w:pPr>
      <w:bookmarkStart w:id="2174" w:name="_Toc380749740"/>
      <w:bookmarkStart w:id="2175" w:name="_Toc384651402"/>
      <w:bookmarkStart w:id="2176" w:name="_Toc432512548"/>
      <w:bookmarkStart w:id="2177" w:name="_Toc443575886"/>
      <w:bookmarkStart w:id="2178" w:name="_Toc470518127"/>
      <w:bookmarkStart w:id="2179" w:name="_Toc462921342"/>
      <w:bookmarkStart w:id="2180" w:name="_Toc516155170"/>
      <w:bookmarkStart w:id="2181" w:name="_Toc2137610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57</w:t>
      </w:r>
      <w:r w:rsidRPr="002407F9">
        <w:rPr>
          <w:noProof/>
        </w:rPr>
        <w:fldChar w:fldCharType="end"/>
      </w:r>
      <w:r w:rsidRPr="002407F9">
        <w:rPr>
          <w:noProof/>
        </w:rPr>
        <w:t xml:space="preserve"> — Definition of (TPM_HANDLE) TPMI_RH_OWNER Type &lt;IN&gt;</w:t>
      </w:r>
      <w:bookmarkEnd w:id="2174"/>
      <w:bookmarkEnd w:id="2175"/>
      <w:bookmarkEnd w:id="2176"/>
      <w:bookmarkEnd w:id="2177"/>
      <w:bookmarkEnd w:id="2178"/>
      <w:bookmarkEnd w:id="2179"/>
      <w:bookmarkEnd w:id="2180"/>
      <w:bookmarkEnd w:id="218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00" w:firstRow="0" w:lastRow="0" w:firstColumn="0" w:lastColumn="0" w:noHBand="0" w:noVBand="0"/>
      </w:tblPr>
      <w:tblGrid>
        <w:gridCol w:w="2947"/>
        <w:gridCol w:w="6413"/>
      </w:tblGrid>
      <w:tr w:rsidR="0083463C" w:rsidRPr="002407F9" w:rsidTr="00BF3E57">
        <w:trPr>
          <w:tblHeader/>
          <w:jc w:val="center"/>
        </w:trPr>
        <w:tc>
          <w:tcPr>
            <w:tcW w:w="1574" w:type="pct"/>
            <w:tcBorders>
              <w:top w:val="single" w:sz="12" w:space="0" w:color="auto"/>
              <w:left w:val="single" w:sz="12" w:space="0" w:color="auto"/>
              <w:bottom w:val="single" w:sz="12" w:space="0" w:color="auto"/>
              <w:right w:val="single" w:sz="8" w:space="0" w:color="auto"/>
            </w:tcBorders>
          </w:tcPr>
          <w:p w:rsidR="0083463C" w:rsidRPr="002407F9" w:rsidRDefault="0083463C" w:rsidP="00BF3E57">
            <w:pPr>
              <w:pStyle w:val="TABLE-col-heading"/>
              <w:rPr>
                <w:noProof/>
              </w:rPr>
            </w:pPr>
            <w:r w:rsidRPr="002407F9">
              <w:rPr>
                <w:noProof/>
              </w:rPr>
              <w:t>Values</w:t>
            </w:r>
          </w:p>
        </w:tc>
        <w:tc>
          <w:tcPr>
            <w:tcW w:w="3426" w:type="pct"/>
            <w:tcBorders>
              <w:top w:val="single" w:sz="12" w:space="0" w:color="auto"/>
              <w:left w:val="single" w:sz="8"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574" w:type="pct"/>
            <w:tcBorders>
              <w:top w:val="single" w:sz="12" w:space="0" w:color="auto"/>
              <w:left w:val="single" w:sz="12" w:space="0" w:color="auto"/>
              <w:bottom w:val="single" w:sz="6" w:space="0" w:color="auto"/>
              <w:right w:val="single" w:sz="8" w:space="0" w:color="auto"/>
            </w:tcBorders>
          </w:tcPr>
          <w:p w:rsidR="0083463C" w:rsidRPr="002407F9" w:rsidRDefault="0083463C" w:rsidP="00BF3E57">
            <w:pPr>
              <w:pStyle w:val="TABLE-cell"/>
            </w:pPr>
            <w:r w:rsidRPr="002407F9">
              <w:t>TPM_RH_OWNER</w:t>
            </w:r>
          </w:p>
        </w:tc>
        <w:tc>
          <w:tcPr>
            <w:tcW w:w="3426" w:type="pct"/>
            <w:tcBorders>
              <w:top w:val="single" w:sz="12" w:space="0" w:color="auto"/>
              <w:left w:val="single" w:sz="8" w:space="0" w:color="auto"/>
              <w:bottom w:val="single" w:sz="6" w:space="0" w:color="auto"/>
              <w:right w:val="single" w:sz="12" w:space="0" w:color="auto"/>
            </w:tcBorders>
          </w:tcPr>
          <w:p w:rsidR="0083463C" w:rsidRPr="002407F9" w:rsidRDefault="0083463C" w:rsidP="00BF3E57">
            <w:pPr>
              <w:pStyle w:val="TABLE-cell"/>
            </w:pPr>
            <w:r w:rsidRPr="002407F9">
              <w:t>Owner hierarchy</w:t>
            </w:r>
          </w:p>
        </w:tc>
      </w:tr>
      <w:tr w:rsidR="0083463C" w:rsidRPr="002407F9" w:rsidTr="00BF3E57">
        <w:trPr>
          <w:jc w:val="center"/>
        </w:trPr>
        <w:tc>
          <w:tcPr>
            <w:tcW w:w="1574" w:type="pct"/>
            <w:tcBorders>
              <w:top w:val="single" w:sz="6" w:space="0" w:color="auto"/>
              <w:left w:val="single" w:sz="12" w:space="0" w:color="auto"/>
              <w:right w:val="single" w:sz="8" w:space="0" w:color="auto"/>
            </w:tcBorders>
          </w:tcPr>
          <w:p w:rsidR="0083463C" w:rsidRPr="002407F9" w:rsidRDefault="0083463C" w:rsidP="00BF3E57">
            <w:pPr>
              <w:pStyle w:val="TABLE-cell"/>
            </w:pPr>
            <w:r w:rsidRPr="002407F9">
              <w:t>+TPM_RH_NULL</w:t>
            </w:r>
          </w:p>
        </w:tc>
        <w:tc>
          <w:tcPr>
            <w:tcW w:w="3426" w:type="pct"/>
            <w:tcBorders>
              <w:top w:val="single" w:sz="6" w:space="0" w:color="auto"/>
              <w:left w:val="single" w:sz="8" w:space="0" w:color="auto"/>
              <w:right w:val="single" w:sz="12" w:space="0" w:color="auto"/>
            </w:tcBorders>
          </w:tcPr>
          <w:p w:rsidR="0083463C" w:rsidRPr="002407F9" w:rsidRDefault="0083463C" w:rsidP="00BF3E57">
            <w:pPr>
              <w:pStyle w:val="TABLE-cell"/>
            </w:pPr>
            <w:r w:rsidRPr="002407F9">
              <w:t>may allow the null handle</w:t>
            </w:r>
          </w:p>
        </w:tc>
      </w:tr>
      <w:tr w:rsidR="0083463C" w:rsidRPr="002407F9" w:rsidTr="00BF3E57">
        <w:trPr>
          <w:jc w:val="center"/>
        </w:trPr>
        <w:tc>
          <w:tcPr>
            <w:tcW w:w="1574" w:type="pct"/>
            <w:tcBorders>
              <w:left w:val="single" w:sz="12" w:space="0" w:color="auto"/>
              <w:bottom w:val="single" w:sz="12" w:space="0" w:color="auto"/>
              <w:right w:val="single" w:sz="8" w:space="0" w:color="auto"/>
            </w:tcBorders>
          </w:tcPr>
          <w:p w:rsidR="0083463C" w:rsidRPr="002407F9" w:rsidRDefault="0083463C" w:rsidP="00BF3E57">
            <w:pPr>
              <w:pStyle w:val="TABLE-cell"/>
              <w:keepNext w:val="0"/>
            </w:pPr>
            <w:r w:rsidRPr="002407F9">
              <w:t>#TPM_RC_VALUE</w:t>
            </w:r>
          </w:p>
        </w:tc>
        <w:tc>
          <w:tcPr>
            <w:tcW w:w="3426" w:type="pct"/>
            <w:tcBorders>
              <w:left w:val="single" w:sz="8" w:space="0" w:color="auto"/>
              <w:bottom w:val="single" w:sz="12" w:space="0" w:color="auto"/>
              <w:right w:val="single" w:sz="12" w:space="0" w:color="auto"/>
            </w:tcBorders>
          </w:tcPr>
          <w:p w:rsidR="0083463C" w:rsidRPr="002407F9" w:rsidRDefault="0083463C" w:rsidP="00BF3E57">
            <w:pPr>
              <w:pStyle w:val="TABLE-cell"/>
            </w:pPr>
            <w:r w:rsidRPr="002407F9">
              <w:t>response code returned when the unmarshaling of this type fails</w:t>
            </w:r>
          </w:p>
        </w:tc>
      </w:tr>
    </w:tbl>
    <w:p w:rsidR="0083463C" w:rsidRPr="002407F9" w:rsidRDefault="0083463C" w:rsidP="0083463C">
      <w:pPr>
        <w:pStyle w:val="Heading2"/>
        <w:rPr>
          <w:noProof/>
        </w:rPr>
      </w:pPr>
      <w:bookmarkStart w:id="2182" w:name="_Toc286047028"/>
      <w:bookmarkStart w:id="2183" w:name="_Toc288814958"/>
      <w:bookmarkStart w:id="2184" w:name="_Toc304539197"/>
      <w:bookmarkStart w:id="2185" w:name="_Toc308709748"/>
      <w:bookmarkStart w:id="2186" w:name="_Toc380749455"/>
      <w:bookmarkStart w:id="2187" w:name="_Toc384901761"/>
      <w:bookmarkStart w:id="2188" w:name="_Toc432512286"/>
      <w:bookmarkStart w:id="2189" w:name="_Toc443575626"/>
      <w:bookmarkStart w:id="2190" w:name="_Toc470517854"/>
      <w:bookmarkStart w:id="2191" w:name="_Toc462921074"/>
      <w:bookmarkStart w:id="2192" w:name="_Toc516154893"/>
      <w:bookmarkStart w:id="2193" w:name="_Toc20317627"/>
      <w:r w:rsidRPr="002407F9">
        <w:rPr>
          <w:noProof/>
        </w:rPr>
        <w:t>TPMI_RH_ENDORSEMENT</w:t>
      </w:r>
      <w:bookmarkEnd w:id="2182"/>
      <w:bookmarkEnd w:id="2183"/>
      <w:bookmarkEnd w:id="2184"/>
      <w:bookmarkEnd w:id="2185"/>
      <w:bookmarkEnd w:id="2186"/>
      <w:bookmarkEnd w:id="2187"/>
      <w:bookmarkEnd w:id="2188"/>
      <w:bookmarkEnd w:id="2189"/>
      <w:bookmarkEnd w:id="2190"/>
      <w:bookmarkEnd w:id="2191"/>
      <w:bookmarkEnd w:id="2192"/>
      <w:bookmarkEnd w:id="2193"/>
    </w:p>
    <w:p w:rsidR="0083463C" w:rsidRPr="002407F9" w:rsidRDefault="0083463C" w:rsidP="0083463C">
      <w:pPr>
        <w:pStyle w:val="BodyText"/>
        <w:rPr>
          <w:noProof/>
        </w:rPr>
      </w:pPr>
      <w:r w:rsidRPr="002407F9">
        <w:rPr>
          <w:noProof/>
        </w:rPr>
        <w:t>This interface type is used as the type of a handle in a command when the only allowed handle is TPM_RH_ENDORSEMENT indicating that Endorsement Authorization</w:t>
      </w:r>
      <w:r w:rsidRPr="002407F9" w:rsidDel="00E276B3">
        <w:rPr>
          <w:i/>
          <w:noProof/>
        </w:rPr>
        <w:t xml:space="preserve"> </w:t>
      </w:r>
      <w:r w:rsidRPr="002407F9">
        <w:rPr>
          <w:noProof/>
        </w:rPr>
        <w:t>is required.</w:t>
      </w:r>
    </w:p>
    <w:p w:rsidR="0083463C" w:rsidRPr="002407F9" w:rsidRDefault="0083463C" w:rsidP="0083463C">
      <w:pPr>
        <w:pStyle w:val="TABLE-title"/>
        <w:rPr>
          <w:noProof/>
        </w:rPr>
      </w:pPr>
      <w:bookmarkStart w:id="2194" w:name="_Toc380749741"/>
      <w:bookmarkStart w:id="2195" w:name="_Toc384651403"/>
      <w:bookmarkStart w:id="2196" w:name="_Toc432512549"/>
      <w:bookmarkStart w:id="2197" w:name="_Toc443575887"/>
      <w:bookmarkStart w:id="2198" w:name="_Toc470518128"/>
      <w:bookmarkStart w:id="2199" w:name="_Toc462921343"/>
      <w:bookmarkStart w:id="2200" w:name="_Toc516155171"/>
      <w:bookmarkStart w:id="2201" w:name="_Toc2137610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58</w:t>
      </w:r>
      <w:r w:rsidRPr="002407F9">
        <w:rPr>
          <w:noProof/>
        </w:rPr>
        <w:fldChar w:fldCharType="end"/>
      </w:r>
      <w:r w:rsidRPr="002407F9">
        <w:rPr>
          <w:noProof/>
        </w:rPr>
        <w:t xml:space="preserve"> — Definition of (TPM_HANDLE) TPMI_RH_ENDORSEMENT Type &lt;IN&gt;</w:t>
      </w:r>
      <w:bookmarkEnd w:id="2194"/>
      <w:bookmarkEnd w:id="2195"/>
      <w:bookmarkEnd w:id="2196"/>
      <w:bookmarkEnd w:id="2197"/>
      <w:bookmarkEnd w:id="2198"/>
      <w:bookmarkEnd w:id="2199"/>
      <w:bookmarkEnd w:id="2200"/>
      <w:bookmarkEnd w:id="220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00" w:firstRow="0" w:lastRow="0" w:firstColumn="0" w:lastColumn="0" w:noHBand="0" w:noVBand="0"/>
      </w:tblPr>
      <w:tblGrid>
        <w:gridCol w:w="2947"/>
        <w:gridCol w:w="6413"/>
      </w:tblGrid>
      <w:tr w:rsidR="0083463C" w:rsidRPr="002407F9" w:rsidTr="00BF3E57">
        <w:trPr>
          <w:tblHeader/>
          <w:jc w:val="center"/>
        </w:trPr>
        <w:tc>
          <w:tcPr>
            <w:tcW w:w="1574" w:type="pct"/>
            <w:tcBorders>
              <w:top w:val="single" w:sz="12" w:space="0" w:color="auto"/>
              <w:left w:val="single" w:sz="12" w:space="0" w:color="auto"/>
              <w:bottom w:val="single" w:sz="12" w:space="0" w:color="auto"/>
              <w:right w:val="single" w:sz="8" w:space="0" w:color="auto"/>
            </w:tcBorders>
          </w:tcPr>
          <w:p w:rsidR="0083463C" w:rsidRPr="002407F9" w:rsidRDefault="0083463C" w:rsidP="00BF3E57">
            <w:pPr>
              <w:pStyle w:val="TABLE-col-heading"/>
              <w:rPr>
                <w:noProof/>
              </w:rPr>
            </w:pPr>
            <w:r w:rsidRPr="002407F9">
              <w:rPr>
                <w:noProof/>
              </w:rPr>
              <w:t>Values</w:t>
            </w:r>
          </w:p>
        </w:tc>
        <w:tc>
          <w:tcPr>
            <w:tcW w:w="3426" w:type="pct"/>
            <w:tcBorders>
              <w:top w:val="single" w:sz="12" w:space="0" w:color="auto"/>
              <w:left w:val="single" w:sz="8"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574" w:type="pct"/>
            <w:tcBorders>
              <w:top w:val="single" w:sz="12" w:space="0" w:color="auto"/>
              <w:left w:val="single" w:sz="12" w:space="0" w:color="auto"/>
              <w:bottom w:val="single" w:sz="6" w:space="0" w:color="auto"/>
              <w:right w:val="single" w:sz="8" w:space="0" w:color="auto"/>
            </w:tcBorders>
          </w:tcPr>
          <w:p w:rsidR="0083463C" w:rsidRPr="002407F9" w:rsidRDefault="0083463C" w:rsidP="00BF3E57">
            <w:pPr>
              <w:pStyle w:val="TABLE-cell"/>
            </w:pPr>
            <w:r w:rsidRPr="002407F9">
              <w:t>TPM_RH_ENDORSEMENT</w:t>
            </w:r>
          </w:p>
        </w:tc>
        <w:tc>
          <w:tcPr>
            <w:tcW w:w="3426" w:type="pct"/>
            <w:tcBorders>
              <w:top w:val="single" w:sz="12" w:space="0" w:color="auto"/>
              <w:left w:val="single" w:sz="8" w:space="0" w:color="auto"/>
              <w:bottom w:val="single" w:sz="6" w:space="0" w:color="auto"/>
              <w:right w:val="single" w:sz="12" w:space="0" w:color="auto"/>
            </w:tcBorders>
          </w:tcPr>
          <w:p w:rsidR="0083463C" w:rsidRPr="002407F9" w:rsidRDefault="0083463C" w:rsidP="00BF3E57">
            <w:pPr>
              <w:pStyle w:val="TABLE-cell"/>
            </w:pPr>
            <w:r w:rsidRPr="002407F9">
              <w:t>Endorsement hierarchy</w:t>
            </w:r>
          </w:p>
        </w:tc>
      </w:tr>
      <w:tr w:rsidR="0083463C" w:rsidRPr="002407F9" w:rsidTr="00BF3E57">
        <w:trPr>
          <w:jc w:val="center"/>
        </w:trPr>
        <w:tc>
          <w:tcPr>
            <w:tcW w:w="1574" w:type="pct"/>
            <w:tcBorders>
              <w:top w:val="single" w:sz="6" w:space="0" w:color="auto"/>
              <w:left w:val="single" w:sz="12" w:space="0" w:color="auto"/>
              <w:right w:val="single" w:sz="8" w:space="0" w:color="auto"/>
            </w:tcBorders>
          </w:tcPr>
          <w:p w:rsidR="0083463C" w:rsidRPr="002407F9" w:rsidRDefault="0083463C" w:rsidP="00BF3E57">
            <w:pPr>
              <w:pStyle w:val="TABLE-cell"/>
            </w:pPr>
            <w:r w:rsidRPr="002407F9">
              <w:t>+TPM_RH_NULL</w:t>
            </w:r>
          </w:p>
        </w:tc>
        <w:tc>
          <w:tcPr>
            <w:tcW w:w="3426" w:type="pct"/>
            <w:tcBorders>
              <w:top w:val="single" w:sz="6" w:space="0" w:color="auto"/>
              <w:left w:val="single" w:sz="8" w:space="0" w:color="auto"/>
              <w:right w:val="single" w:sz="12" w:space="0" w:color="auto"/>
            </w:tcBorders>
          </w:tcPr>
          <w:p w:rsidR="0083463C" w:rsidRPr="002407F9" w:rsidRDefault="0083463C" w:rsidP="00BF3E57">
            <w:pPr>
              <w:pStyle w:val="TABLE-cell"/>
            </w:pPr>
            <w:r w:rsidRPr="002407F9">
              <w:t>may allow the null handle</w:t>
            </w:r>
          </w:p>
        </w:tc>
      </w:tr>
      <w:tr w:rsidR="0083463C" w:rsidRPr="002407F9" w:rsidTr="00BF3E57">
        <w:trPr>
          <w:jc w:val="center"/>
        </w:trPr>
        <w:tc>
          <w:tcPr>
            <w:tcW w:w="1574" w:type="pct"/>
            <w:tcBorders>
              <w:left w:val="single" w:sz="12" w:space="0" w:color="auto"/>
              <w:bottom w:val="single" w:sz="12" w:space="0" w:color="auto"/>
              <w:right w:val="single" w:sz="8" w:space="0" w:color="auto"/>
            </w:tcBorders>
          </w:tcPr>
          <w:p w:rsidR="0083463C" w:rsidRPr="002407F9" w:rsidRDefault="0083463C" w:rsidP="00BF3E57">
            <w:pPr>
              <w:pStyle w:val="TABLE-cell"/>
              <w:keepNext w:val="0"/>
            </w:pPr>
            <w:r w:rsidRPr="002407F9">
              <w:t>#TPM_RC_VALUE</w:t>
            </w:r>
          </w:p>
        </w:tc>
        <w:tc>
          <w:tcPr>
            <w:tcW w:w="3426" w:type="pct"/>
            <w:tcBorders>
              <w:left w:val="single" w:sz="8" w:space="0" w:color="auto"/>
              <w:bottom w:val="single" w:sz="12" w:space="0" w:color="auto"/>
              <w:right w:val="single" w:sz="12" w:space="0" w:color="auto"/>
            </w:tcBorders>
          </w:tcPr>
          <w:p w:rsidR="0083463C" w:rsidRPr="002407F9" w:rsidRDefault="0083463C" w:rsidP="00BF3E57">
            <w:pPr>
              <w:pStyle w:val="TABLE-cell"/>
            </w:pPr>
            <w:r w:rsidRPr="002407F9">
              <w:t>response code returned when the unmarshaling of this type fails</w:t>
            </w:r>
          </w:p>
        </w:tc>
      </w:tr>
    </w:tbl>
    <w:p w:rsidR="0083463C" w:rsidRPr="002407F9" w:rsidRDefault="0083463C" w:rsidP="0083463C">
      <w:pPr>
        <w:pStyle w:val="Heading2"/>
        <w:rPr>
          <w:noProof/>
        </w:rPr>
      </w:pPr>
      <w:bookmarkStart w:id="2202" w:name="_Toc286047029"/>
      <w:bookmarkStart w:id="2203" w:name="_Toc288814959"/>
      <w:bookmarkStart w:id="2204" w:name="_Toc304539198"/>
      <w:bookmarkStart w:id="2205" w:name="_Toc308709749"/>
      <w:bookmarkStart w:id="2206" w:name="_Toc380749456"/>
      <w:bookmarkStart w:id="2207" w:name="_Toc384901762"/>
      <w:bookmarkStart w:id="2208" w:name="_Toc432512287"/>
      <w:bookmarkStart w:id="2209" w:name="_Toc443575627"/>
      <w:bookmarkStart w:id="2210" w:name="_Toc470517855"/>
      <w:bookmarkStart w:id="2211" w:name="_Toc462921075"/>
      <w:bookmarkStart w:id="2212" w:name="_Toc516154894"/>
      <w:bookmarkStart w:id="2213" w:name="_Toc20317628"/>
      <w:r w:rsidRPr="002407F9">
        <w:rPr>
          <w:noProof/>
        </w:rPr>
        <w:t>TPMI_RH_PROVISION</w:t>
      </w:r>
      <w:bookmarkEnd w:id="2202"/>
      <w:bookmarkEnd w:id="2203"/>
      <w:bookmarkEnd w:id="2204"/>
      <w:bookmarkEnd w:id="2205"/>
      <w:bookmarkEnd w:id="2206"/>
      <w:bookmarkEnd w:id="2207"/>
      <w:bookmarkEnd w:id="2208"/>
      <w:bookmarkEnd w:id="2209"/>
      <w:bookmarkEnd w:id="2210"/>
      <w:bookmarkEnd w:id="2211"/>
      <w:bookmarkEnd w:id="2212"/>
      <w:bookmarkEnd w:id="2213"/>
    </w:p>
    <w:p w:rsidR="0083463C" w:rsidRPr="002407F9" w:rsidRDefault="0083463C" w:rsidP="0083463C">
      <w:pPr>
        <w:pStyle w:val="BodyText"/>
        <w:rPr>
          <w:noProof/>
        </w:rPr>
      </w:pPr>
      <w:r w:rsidRPr="002407F9">
        <w:rPr>
          <w:noProof/>
        </w:rPr>
        <w:t>The TPMI_RH_PROVISION interface type is used as the type of the handle in a command when the only allowed handles are either TPM_RH_OWNER or TPM_RH_PLATFORM indicating that either Platform Authorization or Owner Authorization are allowed.</w:t>
      </w:r>
    </w:p>
    <w:p w:rsidR="0083463C" w:rsidRPr="002407F9" w:rsidRDefault="0083463C" w:rsidP="0083463C">
      <w:pPr>
        <w:pStyle w:val="BodyText"/>
        <w:rPr>
          <w:noProof/>
        </w:rPr>
      </w:pPr>
      <w:r w:rsidRPr="002407F9">
        <w:rPr>
          <w:noProof/>
        </w:rPr>
        <w:t>In most cases, either Platform Authorization or Owner Authorization may be used to authorize the commands used for management of the resources of the TPM and this interface type will be used.</w:t>
      </w:r>
    </w:p>
    <w:p w:rsidR="0083463C" w:rsidRPr="002407F9" w:rsidRDefault="0083463C" w:rsidP="0083463C">
      <w:pPr>
        <w:pStyle w:val="TABLE-title"/>
        <w:rPr>
          <w:noProof/>
        </w:rPr>
      </w:pPr>
      <w:bookmarkStart w:id="2214" w:name="_Ref245089346"/>
      <w:bookmarkStart w:id="2215" w:name="_Toc380749742"/>
      <w:bookmarkStart w:id="2216" w:name="_Toc384651404"/>
      <w:bookmarkStart w:id="2217" w:name="_Toc432512550"/>
      <w:bookmarkStart w:id="2218" w:name="_Toc443575888"/>
      <w:bookmarkStart w:id="2219" w:name="_Toc470518129"/>
      <w:bookmarkStart w:id="2220" w:name="_Toc462921344"/>
      <w:bookmarkStart w:id="2221" w:name="_Toc516155172"/>
      <w:bookmarkStart w:id="2222" w:name="_Toc21376106"/>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59</w:t>
      </w:r>
      <w:r w:rsidRPr="002407F9">
        <w:rPr>
          <w:noProof/>
        </w:rPr>
        <w:fldChar w:fldCharType="end"/>
      </w:r>
      <w:bookmarkEnd w:id="2214"/>
      <w:r w:rsidRPr="002407F9">
        <w:rPr>
          <w:noProof/>
        </w:rPr>
        <w:t xml:space="preserve"> — Definition of (TPM_HANDLE) TPMI_RH_PROVISION Type &lt;IN&gt;</w:t>
      </w:r>
      <w:bookmarkEnd w:id="2215"/>
      <w:bookmarkEnd w:id="2216"/>
      <w:bookmarkEnd w:id="2217"/>
      <w:bookmarkEnd w:id="2218"/>
      <w:bookmarkEnd w:id="2219"/>
      <w:bookmarkEnd w:id="2220"/>
      <w:bookmarkEnd w:id="2221"/>
      <w:bookmarkEnd w:id="222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00" w:firstRow="0" w:lastRow="0" w:firstColumn="0" w:lastColumn="0" w:noHBand="0" w:noVBand="0"/>
      </w:tblPr>
      <w:tblGrid>
        <w:gridCol w:w="2947"/>
        <w:gridCol w:w="6413"/>
      </w:tblGrid>
      <w:tr w:rsidR="0083463C" w:rsidRPr="002407F9" w:rsidTr="00BF3E57">
        <w:trPr>
          <w:tblHeader/>
          <w:jc w:val="center"/>
        </w:trPr>
        <w:tc>
          <w:tcPr>
            <w:tcW w:w="1574" w:type="pct"/>
            <w:tcBorders>
              <w:top w:val="single" w:sz="12" w:space="0" w:color="auto"/>
              <w:left w:val="single" w:sz="12" w:space="0" w:color="auto"/>
              <w:bottom w:val="single" w:sz="12" w:space="0" w:color="auto"/>
              <w:right w:val="single" w:sz="8" w:space="0" w:color="auto"/>
            </w:tcBorders>
          </w:tcPr>
          <w:p w:rsidR="0083463C" w:rsidRPr="002407F9" w:rsidRDefault="0083463C" w:rsidP="00BF3E57">
            <w:pPr>
              <w:pStyle w:val="TABLE-col-heading"/>
              <w:rPr>
                <w:noProof/>
              </w:rPr>
            </w:pPr>
            <w:r w:rsidRPr="002407F9">
              <w:rPr>
                <w:noProof/>
              </w:rPr>
              <w:t>Value</w:t>
            </w:r>
          </w:p>
        </w:tc>
        <w:tc>
          <w:tcPr>
            <w:tcW w:w="3426" w:type="pct"/>
            <w:tcBorders>
              <w:top w:val="single" w:sz="12" w:space="0" w:color="auto"/>
              <w:left w:val="single" w:sz="8"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574" w:type="pct"/>
            <w:tcBorders>
              <w:top w:val="single" w:sz="12" w:space="0" w:color="auto"/>
              <w:left w:val="single" w:sz="12" w:space="0" w:color="auto"/>
              <w:right w:val="single" w:sz="8" w:space="0" w:color="auto"/>
            </w:tcBorders>
          </w:tcPr>
          <w:p w:rsidR="0083463C" w:rsidRPr="002407F9" w:rsidRDefault="0083463C" w:rsidP="00BF3E57">
            <w:pPr>
              <w:pStyle w:val="TABLE-cell"/>
            </w:pPr>
            <w:r w:rsidRPr="002407F9">
              <w:t>TPM_RH_OWNER</w:t>
            </w:r>
          </w:p>
        </w:tc>
        <w:tc>
          <w:tcPr>
            <w:tcW w:w="3426" w:type="pct"/>
            <w:tcBorders>
              <w:top w:val="single" w:sz="12" w:space="0" w:color="auto"/>
              <w:left w:val="single" w:sz="8" w:space="0" w:color="auto"/>
              <w:right w:val="single" w:sz="12" w:space="0" w:color="auto"/>
            </w:tcBorders>
          </w:tcPr>
          <w:p w:rsidR="0083463C" w:rsidRPr="002407F9" w:rsidRDefault="0083463C" w:rsidP="00BF3E57">
            <w:pPr>
              <w:pStyle w:val="TABLE-cell"/>
            </w:pPr>
            <w:r w:rsidRPr="002407F9">
              <w:t>handle for Owner Authorization</w:t>
            </w:r>
          </w:p>
        </w:tc>
      </w:tr>
      <w:tr w:rsidR="0083463C" w:rsidRPr="002407F9" w:rsidTr="00BF3E57">
        <w:trPr>
          <w:jc w:val="center"/>
        </w:trPr>
        <w:tc>
          <w:tcPr>
            <w:tcW w:w="1574" w:type="pct"/>
            <w:tcBorders>
              <w:left w:val="single" w:sz="12" w:space="0" w:color="auto"/>
              <w:bottom w:val="single" w:sz="8" w:space="0" w:color="auto"/>
              <w:right w:val="single" w:sz="8" w:space="0" w:color="auto"/>
            </w:tcBorders>
          </w:tcPr>
          <w:p w:rsidR="0083463C" w:rsidRPr="002407F9" w:rsidRDefault="0083463C" w:rsidP="00BF3E57">
            <w:pPr>
              <w:pStyle w:val="TABLE-cell"/>
            </w:pPr>
            <w:r w:rsidRPr="002407F9">
              <w:t>TPM_RH_PLATFORM</w:t>
            </w:r>
          </w:p>
        </w:tc>
        <w:tc>
          <w:tcPr>
            <w:tcW w:w="3426" w:type="pct"/>
            <w:tcBorders>
              <w:left w:val="single" w:sz="8" w:space="0" w:color="auto"/>
              <w:bottom w:val="single" w:sz="8" w:space="0" w:color="auto"/>
              <w:right w:val="single" w:sz="12" w:space="0" w:color="auto"/>
            </w:tcBorders>
          </w:tcPr>
          <w:p w:rsidR="0083463C" w:rsidRPr="002407F9" w:rsidRDefault="0083463C" w:rsidP="00BF3E57">
            <w:pPr>
              <w:pStyle w:val="TABLE-cell"/>
            </w:pPr>
            <w:r w:rsidRPr="002407F9">
              <w:t>handle for Platform Authorization</w:t>
            </w:r>
          </w:p>
        </w:tc>
      </w:tr>
      <w:tr w:rsidR="0083463C" w:rsidRPr="002407F9" w:rsidTr="00BF3E57">
        <w:trPr>
          <w:jc w:val="center"/>
        </w:trPr>
        <w:tc>
          <w:tcPr>
            <w:tcW w:w="1574" w:type="pct"/>
            <w:tcBorders>
              <w:top w:val="single" w:sz="8" w:space="0" w:color="auto"/>
              <w:left w:val="single" w:sz="12" w:space="0" w:color="auto"/>
              <w:bottom w:val="single" w:sz="12" w:space="0" w:color="auto"/>
              <w:right w:val="single" w:sz="8" w:space="0" w:color="auto"/>
            </w:tcBorders>
          </w:tcPr>
          <w:p w:rsidR="0083463C" w:rsidRPr="002407F9" w:rsidRDefault="0083463C" w:rsidP="00BF3E57">
            <w:pPr>
              <w:pStyle w:val="TABLE-cell"/>
              <w:keepNext w:val="0"/>
            </w:pPr>
            <w:r w:rsidRPr="002407F9">
              <w:t>#TPM_RC_VALUE</w:t>
            </w:r>
          </w:p>
        </w:tc>
        <w:tc>
          <w:tcPr>
            <w:tcW w:w="3426" w:type="pct"/>
            <w:tcBorders>
              <w:top w:val="single" w:sz="8" w:space="0" w:color="auto"/>
              <w:left w:val="single" w:sz="8" w:space="0" w:color="auto"/>
              <w:bottom w:val="single" w:sz="12" w:space="0" w:color="auto"/>
              <w:right w:val="single" w:sz="12" w:space="0" w:color="auto"/>
            </w:tcBorders>
          </w:tcPr>
          <w:p w:rsidR="0083463C" w:rsidRPr="002407F9" w:rsidRDefault="0083463C" w:rsidP="00BF3E57">
            <w:pPr>
              <w:pStyle w:val="TABLE-cell"/>
              <w:keepNext w:val="0"/>
            </w:pPr>
            <w:r w:rsidRPr="002407F9">
              <w:t>response code returned when the unmarshaling of this type fails</w:t>
            </w:r>
          </w:p>
        </w:tc>
      </w:tr>
    </w:tbl>
    <w:p w:rsidR="0083463C" w:rsidRPr="002407F9" w:rsidRDefault="0083463C" w:rsidP="0083463C">
      <w:pPr>
        <w:pStyle w:val="Heading2"/>
        <w:rPr>
          <w:noProof/>
        </w:rPr>
      </w:pPr>
      <w:bookmarkStart w:id="2223" w:name="_Toc304539199"/>
      <w:bookmarkStart w:id="2224" w:name="_Toc308709750"/>
      <w:bookmarkStart w:id="2225" w:name="_Toc380749457"/>
      <w:bookmarkStart w:id="2226" w:name="_Toc384901763"/>
      <w:bookmarkStart w:id="2227" w:name="_Toc432512288"/>
      <w:bookmarkStart w:id="2228" w:name="_Toc443575628"/>
      <w:bookmarkStart w:id="2229" w:name="_Toc470517856"/>
      <w:bookmarkStart w:id="2230" w:name="_Toc462921076"/>
      <w:bookmarkStart w:id="2231" w:name="_Toc516154895"/>
      <w:bookmarkStart w:id="2232" w:name="_Toc20317629"/>
      <w:bookmarkStart w:id="2233" w:name="_Toc286047030"/>
      <w:bookmarkStart w:id="2234" w:name="_Toc288814960"/>
      <w:r w:rsidRPr="002407F9">
        <w:rPr>
          <w:noProof/>
        </w:rPr>
        <w:lastRenderedPageBreak/>
        <w:t>TPMI_RH_CLEAR</w:t>
      </w:r>
      <w:bookmarkEnd w:id="2223"/>
      <w:bookmarkEnd w:id="2224"/>
      <w:bookmarkEnd w:id="2225"/>
      <w:bookmarkEnd w:id="2226"/>
      <w:bookmarkEnd w:id="2227"/>
      <w:bookmarkEnd w:id="2228"/>
      <w:bookmarkEnd w:id="2229"/>
      <w:bookmarkEnd w:id="2230"/>
      <w:bookmarkEnd w:id="2231"/>
      <w:bookmarkEnd w:id="2232"/>
    </w:p>
    <w:p w:rsidR="0083463C" w:rsidRPr="002407F9" w:rsidRDefault="0083463C" w:rsidP="0083463C">
      <w:pPr>
        <w:pStyle w:val="BodyText"/>
        <w:rPr>
          <w:noProof/>
        </w:rPr>
      </w:pPr>
      <w:r w:rsidRPr="002407F9">
        <w:rPr>
          <w:noProof/>
        </w:rPr>
        <w:t>The TPMI_RH_CLEAR interface type is used as the type of the handle in a command when the only allowed handles are either TPM_RH_LOCKOUT or TPM_RH_PLATFORM indicating that either Platform Authorization or Lockout Authorization are allowed.</w:t>
      </w:r>
    </w:p>
    <w:p w:rsidR="0083463C" w:rsidRPr="002407F9" w:rsidRDefault="0083463C" w:rsidP="0083463C">
      <w:pPr>
        <w:pStyle w:val="BodyText"/>
        <w:rPr>
          <w:noProof/>
        </w:rPr>
      </w:pPr>
      <w:r w:rsidRPr="002407F9">
        <w:rPr>
          <w:noProof/>
        </w:rPr>
        <w:t>This interface type is normally used for performing or controlling TPM2_Clear().</w:t>
      </w:r>
    </w:p>
    <w:p w:rsidR="0083463C" w:rsidRPr="002407F9" w:rsidRDefault="0083463C" w:rsidP="0083463C">
      <w:pPr>
        <w:pStyle w:val="TABLE-title"/>
        <w:rPr>
          <w:noProof/>
        </w:rPr>
      </w:pPr>
      <w:bookmarkStart w:id="2235" w:name="_Toc380749743"/>
      <w:bookmarkStart w:id="2236" w:name="_Toc384651405"/>
      <w:bookmarkStart w:id="2237" w:name="_Toc432512551"/>
      <w:bookmarkStart w:id="2238" w:name="_Toc443575889"/>
      <w:bookmarkStart w:id="2239" w:name="_Toc470518130"/>
      <w:bookmarkStart w:id="2240" w:name="_Toc462921345"/>
      <w:bookmarkStart w:id="2241" w:name="_Toc516155173"/>
      <w:bookmarkStart w:id="2242" w:name="_Toc21376107"/>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60</w:t>
      </w:r>
      <w:r w:rsidRPr="002407F9">
        <w:rPr>
          <w:noProof/>
        </w:rPr>
        <w:fldChar w:fldCharType="end"/>
      </w:r>
      <w:r w:rsidRPr="002407F9">
        <w:rPr>
          <w:noProof/>
        </w:rPr>
        <w:t xml:space="preserve"> — Definition of (TPM_HANDLE) TPMI_RH_CLEAR Type &lt;IN&gt;</w:t>
      </w:r>
      <w:bookmarkEnd w:id="2235"/>
      <w:bookmarkEnd w:id="2236"/>
      <w:bookmarkEnd w:id="2237"/>
      <w:bookmarkEnd w:id="2238"/>
      <w:bookmarkEnd w:id="2239"/>
      <w:bookmarkEnd w:id="2240"/>
      <w:bookmarkEnd w:id="2241"/>
      <w:bookmarkEnd w:id="224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00" w:firstRow="0" w:lastRow="0" w:firstColumn="0" w:lastColumn="0" w:noHBand="0" w:noVBand="0"/>
      </w:tblPr>
      <w:tblGrid>
        <w:gridCol w:w="2947"/>
        <w:gridCol w:w="6413"/>
      </w:tblGrid>
      <w:tr w:rsidR="0083463C" w:rsidRPr="002407F9" w:rsidTr="00BF3E57">
        <w:trPr>
          <w:tblHeader/>
          <w:jc w:val="center"/>
        </w:trPr>
        <w:tc>
          <w:tcPr>
            <w:tcW w:w="1574" w:type="pct"/>
            <w:tcBorders>
              <w:top w:val="single" w:sz="12" w:space="0" w:color="auto"/>
              <w:left w:val="single" w:sz="12" w:space="0" w:color="auto"/>
              <w:bottom w:val="single" w:sz="12" w:space="0" w:color="auto"/>
              <w:right w:val="single" w:sz="8" w:space="0" w:color="auto"/>
            </w:tcBorders>
          </w:tcPr>
          <w:p w:rsidR="0083463C" w:rsidRPr="002407F9" w:rsidRDefault="0083463C" w:rsidP="00BF3E57">
            <w:pPr>
              <w:pStyle w:val="TABLE-col-heading"/>
              <w:rPr>
                <w:noProof/>
              </w:rPr>
            </w:pPr>
            <w:r w:rsidRPr="002407F9">
              <w:rPr>
                <w:noProof/>
              </w:rPr>
              <w:t>Value</w:t>
            </w:r>
          </w:p>
        </w:tc>
        <w:tc>
          <w:tcPr>
            <w:tcW w:w="3426" w:type="pct"/>
            <w:tcBorders>
              <w:top w:val="single" w:sz="12" w:space="0" w:color="auto"/>
              <w:left w:val="single" w:sz="8"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574" w:type="pct"/>
            <w:tcBorders>
              <w:top w:val="single" w:sz="12" w:space="0" w:color="auto"/>
              <w:left w:val="single" w:sz="12" w:space="0" w:color="auto"/>
              <w:right w:val="single" w:sz="8" w:space="0" w:color="auto"/>
            </w:tcBorders>
          </w:tcPr>
          <w:p w:rsidR="0083463C" w:rsidRPr="002407F9" w:rsidRDefault="0083463C" w:rsidP="00BF3E57">
            <w:pPr>
              <w:pStyle w:val="TABLE-cell"/>
            </w:pPr>
            <w:r w:rsidRPr="002407F9">
              <w:t>TPM_RH_LOCKOUT</w:t>
            </w:r>
          </w:p>
        </w:tc>
        <w:tc>
          <w:tcPr>
            <w:tcW w:w="3426" w:type="pct"/>
            <w:tcBorders>
              <w:top w:val="single" w:sz="12" w:space="0" w:color="auto"/>
              <w:left w:val="single" w:sz="8" w:space="0" w:color="auto"/>
              <w:right w:val="single" w:sz="12" w:space="0" w:color="auto"/>
            </w:tcBorders>
          </w:tcPr>
          <w:p w:rsidR="0083463C" w:rsidRPr="002407F9" w:rsidRDefault="0083463C" w:rsidP="00BF3E57">
            <w:pPr>
              <w:pStyle w:val="TABLE-cell"/>
            </w:pPr>
            <w:r w:rsidRPr="002407F9">
              <w:t>handle for Lockout Authorization</w:t>
            </w:r>
          </w:p>
        </w:tc>
      </w:tr>
      <w:tr w:rsidR="0083463C" w:rsidRPr="002407F9" w:rsidTr="00BF3E57">
        <w:trPr>
          <w:jc w:val="center"/>
        </w:trPr>
        <w:tc>
          <w:tcPr>
            <w:tcW w:w="1574" w:type="pct"/>
            <w:tcBorders>
              <w:left w:val="single" w:sz="12" w:space="0" w:color="auto"/>
              <w:bottom w:val="single" w:sz="8" w:space="0" w:color="auto"/>
              <w:right w:val="single" w:sz="8" w:space="0" w:color="auto"/>
            </w:tcBorders>
          </w:tcPr>
          <w:p w:rsidR="0083463C" w:rsidRPr="002407F9" w:rsidRDefault="0083463C" w:rsidP="00BF3E57">
            <w:pPr>
              <w:pStyle w:val="TABLE-cell"/>
            </w:pPr>
            <w:r w:rsidRPr="002407F9">
              <w:t>TPM_RH_PLATFORM</w:t>
            </w:r>
          </w:p>
        </w:tc>
        <w:tc>
          <w:tcPr>
            <w:tcW w:w="3426" w:type="pct"/>
            <w:tcBorders>
              <w:left w:val="single" w:sz="8" w:space="0" w:color="auto"/>
              <w:bottom w:val="single" w:sz="8" w:space="0" w:color="auto"/>
              <w:right w:val="single" w:sz="12" w:space="0" w:color="auto"/>
            </w:tcBorders>
          </w:tcPr>
          <w:p w:rsidR="0083463C" w:rsidRPr="002407F9" w:rsidRDefault="0083463C" w:rsidP="00BF3E57">
            <w:pPr>
              <w:pStyle w:val="TABLE-cell"/>
            </w:pPr>
            <w:r w:rsidRPr="002407F9">
              <w:t>handle for Platform Authorization</w:t>
            </w:r>
          </w:p>
        </w:tc>
      </w:tr>
      <w:tr w:rsidR="0083463C" w:rsidRPr="002407F9" w:rsidTr="00BF3E57">
        <w:trPr>
          <w:jc w:val="center"/>
        </w:trPr>
        <w:tc>
          <w:tcPr>
            <w:tcW w:w="1574" w:type="pct"/>
            <w:tcBorders>
              <w:top w:val="single" w:sz="8" w:space="0" w:color="auto"/>
              <w:left w:val="single" w:sz="12" w:space="0" w:color="auto"/>
              <w:bottom w:val="single" w:sz="12" w:space="0" w:color="auto"/>
              <w:right w:val="single" w:sz="8" w:space="0" w:color="auto"/>
            </w:tcBorders>
          </w:tcPr>
          <w:p w:rsidR="0083463C" w:rsidRPr="002407F9" w:rsidRDefault="0083463C" w:rsidP="00BF3E57">
            <w:pPr>
              <w:pStyle w:val="TABLE-cell"/>
              <w:keepNext w:val="0"/>
            </w:pPr>
            <w:r w:rsidRPr="002407F9">
              <w:t>#TPM_RC_VALUE</w:t>
            </w:r>
          </w:p>
        </w:tc>
        <w:tc>
          <w:tcPr>
            <w:tcW w:w="3426" w:type="pct"/>
            <w:tcBorders>
              <w:top w:val="single" w:sz="8" w:space="0" w:color="auto"/>
              <w:left w:val="single" w:sz="8" w:space="0" w:color="auto"/>
              <w:bottom w:val="single" w:sz="12" w:space="0" w:color="auto"/>
              <w:right w:val="single" w:sz="12" w:space="0" w:color="auto"/>
            </w:tcBorders>
          </w:tcPr>
          <w:p w:rsidR="0083463C" w:rsidRPr="002407F9" w:rsidRDefault="0083463C" w:rsidP="00BF3E57">
            <w:pPr>
              <w:pStyle w:val="TABLE-cell"/>
              <w:keepNext w:val="0"/>
            </w:pPr>
            <w:r w:rsidRPr="002407F9">
              <w:t>response code returned when the unmarshaling of this type fails</w:t>
            </w:r>
          </w:p>
        </w:tc>
      </w:tr>
    </w:tbl>
    <w:p w:rsidR="0083463C" w:rsidRPr="002407F9" w:rsidRDefault="0083463C" w:rsidP="0083463C">
      <w:pPr>
        <w:pStyle w:val="Heading2"/>
        <w:rPr>
          <w:noProof/>
        </w:rPr>
      </w:pPr>
      <w:bookmarkStart w:id="2243" w:name="_Toc304539200"/>
      <w:bookmarkStart w:id="2244" w:name="_Toc308709751"/>
      <w:bookmarkStart w:id="2245" w:name="_Toc380749458"/>
      <w:bookmarkStart w:id="2246" w:name="_Toc384901764"/>
      <w:bookmarkStart w:id="2247" w:name="_Toc432512289"/>
      <w:bookmarkStart w:id="2248" w:name="_Toc443575629"/>
      <w:bookmarkStart w:id="2249" w:name="_Toc470517857"/>
      <w:bookmarkStart w:id="2250" w:name="_Toc462921077"/>
      <w:bookmarkStart w:id="2251" w:name="_Toc516154896"/>
      <w:bookmarkStart w:id="2252" w:name="_Toc20317630"/>
      <w:r w:rsidRPr="002407F9">
        <w:rPr>
          <w:noProof/>
        </w:rPr>
        <w:t>TPMI_RH_NV_AUTH</w:t>
      </w:r>
      <w:bookmarkEnd w:id="2233"/>
      <w:bookmarkEnd w:id="2234"/>
      <w:bookmarkEnd w:id="2243"/>
      <w:bookmarkEnd w:id="2244"/>
      <w:bookmarkEnd w:id="2245"/>
      <w:bookmarkEnd w:id="2246"/>
      <w:bookmarkEnd w:id="2247"/>
      <w:bookmarkEnd w:id="2248"/>
      <w:bookmarkEnd w:id="2249"/>
      <w:bookmarkEnd w:id="2250"/>
      <w:bookmarkEnd w:id="2251"/>
      <w:bookmarkEnd w:id="2252"/>
    </w:p>
    <w:p w:rsidR="0083463C" w:rsidRPr="002407F9" w:rsidRDefault="0083463C" w:rsidP="0083463C">
      <w:pPr>
        <w:pStyle w:val="BodyText"/>
        <w:rPr>
          <w:noProof/>
        </w:rPr>
      </w:pPr>
      <w:r w:rsidRPr="002407F9">
        <w:rPr>
          <w:noProof/>
        </w:rPr>
        <w:t xml:space="preserve">This interface type is used to identify the source of the authorization for access to an NV location. The handle value of a TPMI_RH_NV_AUTH shall indicate that the authorization value is either Platform Authorization, Owner Authorization, or the </w:t>
      </w:r>
      <w:r w:rsidRPr="002407F9">
        <w:rPr>
          <w:i/>
          <w:noProof/>
        </w:rPr>
        <w:t>authValue.</w:t>
      </w:r>
      <w:r w:rsidRPr="002407F9">
        <w:rPr>
          <w:noProof/>
        </w:rPr>
        <w:t xml:space="preserve"> This type is used in the commands that access an NV Index (commands of the form TPM2_NV_xxx) other than TPM2_NV_DefineSpace() and TPM2_NV_UndefineSpace().</w:t>
      </w:r>
    </w:p>
    <w:p w:rsidR="0083463C" w:rsidRPr="002407F9" w:rsidRDefault="0083463C" w:rsidP="0083463C">
      <w:pPr>
        <w:pStyle w:val="TABLE-title"/>
        <w:rPr>
          <w:noProof/>
        </w:rPr>
      </w:pPr>
      <w:bookmarkStart w:id="2253" w:name="_Toc380749744"/>
      <w:bookmarkStart w:id="2254" w:name="_Toc384651406"/>
      <w:bookmarkStart w:id="2255" w:name="_Toc432512552"/>
      <w:bookmarkStart w:id="2256" w:name="_Toc443575890"/>
      <w:bookmarkStart w:id="2257" w:name="_Toc470518131"/>
      <w:bookmarkStart w:id="2258" w:name="_Toc462921346"/>
      <w:bookmarkStart w:id="2259" w:name="_Toc516155174"/>
      <w:bookmarkStart w:id="2260" w:name="_Toc2137610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61</w:t>
      </w:r>
      <w:r w:rsidRPr="002407F9">
        <w:rPr>
          <w:noProof/>
        </w:rPr>
        <w:fldChar w:fldCharType="end"/>
      </w:r>
      <w:r w:rsidRPr="002407F9">
        <w:rPr>
          <w:noProof/>
        </w:rPr>
        <w:t xml:space="preserve"> — Definition of (TPM_HANDLE) TPMI_RH_NV_AUTH Type &lt;IN&gt;</w:t>
      </w:r>
      <w:bookmarkEnd w:id="2253"/>
      <w:bookmarkEnd w:id="2254"/>
      <w:bookmarkEnd w:id="2255"/>
      <w:bookmarkEnd w:id="2256"/>
      <w:bookmarkEnd w:id="2257"/>
      <w:bookmarkEnd w:id="2258"/>
      <w:bookmarkEnd w:id="2259"/>
      <w:bookmarkEnd w:id="226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00" w:firstRow="0" w:lastRow="0" w:firstColumn="0" w:lastColumn="0" w:noHBand="0" w:noVBand="0"/>
      </w:tblPr>
      <w:tblGrid>
        <w:gridCol w:w="3622"/>
        <w:gridCol w:w="5738"/>
      </w:tblGrid>
      <w:tr w:rsidR="0083463C" w:rsidRPr="002407F9" w:rsidTr="00BF3E57">
        <w:trPr>
          <w:tblHeader/>
          <w:jc w:val="center"/>
        </w:trPr>
        <w:tc>
          <w:tcPr>
            <w:tcW w:w="1935" w:type="pct"/>
            <w:tcBorders>
              <w:top w:val="single" w:sz="12" w:space="0" w:color="auto"/>
              <w:left w:val="single" w:sz="12" w:space="0" w:color="auto"/>
              <w:bottom w:val="single" w:sz="12" w:space="0" w:color="auto"/>
              <w:right w:val="single" w:sz="8" w:space="0" w:color="auto"/>
            </w:tcBorders>
          </w:tcPr>
          <w:p w:rsidR="0083463C" w:rsidRPr="002407F9" w:rsidRDefault="0083463C" w:rsidP="00BF3E57">
            <w:pPr>
              <w:pStyle w:val="TABLE-col-heading"/>
              <w:rPr>
                <w:noProof/>
              </w:rPr>
            </w:pPr>
            <w:r w:rsidRPr="002407F9">
              <w:rPr>
                <w:noProof/>
              </w:rPr>
              <w:t>Value</w:t>
            </w:r>
          </w:p>
        </w:tc>
        <w:tc>
          <w:tcPr>
            <w:tcW w:w="3065" w:type="pct"/>
            <w:tcBorders>
              <w:top w:val="single" w:sz="12" w:space="0" w:color="auto"/>
              <w:left w:val="single" w:sz="8"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935" w:type="pct"/>
            <w:tcBorders>
              <w:top w:val="single" w:sz="12" w:space="0" w:color="auto"/>
              <w:left w:val="single" w:sz="12" w:space="0" w:color="auto"/>
              <w:right w:val="single" w:sz="8" w:space="0" w:color="auto"/>
            </w:tcBorders>
          </w:tcPr>
          <w:p w:rsidR="0083463C" w:rsidRPr="002407F9" w:rsidRDefault="0083463C" w:rsidP="00BF3E57">
            <w:pPr>
              <w:pStyle w:val="TABLE-cell"/>
            </w:pPr>
            <w:r w:rsidRPr="002407F9">
              <w:t>TPM_RH_PLATFORM</w:t>
            </w:r>
          </w:p>
        </w:tc>
        <w:tc>
          <w:tcPr>
            <w:tcW w:w="3065" w:type="pct"/>
            <w:tcBorders>
              <w:top w:val="single" w:sz="12" w:space="0" w:color="auto"/>
              <w:left w:val="single" w:sz="8" w:space="0" w:color="auto"/>
              <w:right w:val="single" w:sz="12" w:space="0" w:color="auto"/>
            </w:tcBorders>
          </w:tcPr>
          <w:p w:rsidR="0083463C" w:rsidRPr="002407F9" w:rsidRDefault="0083463C" w:rsidP="00BF3E57">
            <w:pPr>
              <w:pStyle w:val="TABLE-cell"/>
            </w:pPr>
            <w:r w:rsidRPr="002407F9">
              <w:t>Platform Authorization is allowed</w:t>
            </w:r>
          </w:p>
        </w:tc>
      </w:tr>
      <w:tr w:rsidR="0083463C" w:rsidRPr="002407F9" w:rsidTr="00BF3E57">
        <w:trPr>
          <w:jc w:val="center"/>
        </w:trPr>
        <w:tc>
          <w:tcPr>
            <w:tcW w:w="1935" w:type="pct"/>
            <w:tcBorders>
              <w:left w:val="single" w:sz="12" w:space="0" w:color="auto"/>
              <w:right w:val="single" w:sz="8" w:space="0" w:color="auto"/>
            </w:tcBorders>
          </w:tcPr>
          <w:p w:rsidR="0083463C" w:rsidRPr="002407F9" w:rsidRDefault="0083463C" w:rsidP="00BF3E57">
            <w:pPr>
              <w:pStyle w:val="TABLE-cell"/>
            </w:pPr>
            <w:r w:rsidRPr="002407F9">
              <w:t>TPM_RH_OWNER</w:t>
            </w:r>
          </w:p>
        </w:tc>
        <w:tc>
          <w:tcPr>
            <w:tcW w:w="3065" w:type="pct"/>
            <w:tcBorders>
              <w:left w:val="single" w:sz="8" w:space="0" w:color="auto"/>
              <w:right w:val="single" w:sz="12" w:space="0" w:color="auto"/>
            </w:tcBorders>
          </w:tcPr>
          <w:p w:rsidR="0083463C" w:rsidRPr="002407F9" w:rsidRDefault="0083463C" w:rsidP="00BF3E57">
            <w:pPr>
              <w:pStyle w:val="TABLE-cell"/>
            </w:pPr>
            <w:r w:rsidRPr="002407F9">
              <w:t>Owner Authorization is allowed</w:t>
            </w:r>
          </w:p>
        </w:tc>
      </w:tr>
      <w:tr w:rsidR="0083463C" w:rsidRPr="002407F9" w:rsidTr="00BF3E57">
        <w:trPr>
          <w:jc w:val="center"/>
        </w:trPr>
        <w:tc>
          <w:tcPr>
            <w:tcW w:w="1935" w:type="pct"/>
            <w:tcBorders>
              <w:left w:val="single" w:sz="12" w:space="0" w:color="auto"/>
              <w:right w:val="single" w:sz="8" w:space="0" w:color="auto"/>
            </w:tcBorders>
          </w:tcPr>
          <w:p w:rsidR="0083463C" w:rsidRPr="002407F9" w:rsidRDefault="0083463C" w:rsidP="00BF3E57">
            <w:pPr>
              <w:pStyle w:val="TABLE-cell"/>
            </w:pPr>
            <w:r w:rsidRPr="002407F9">
              <w:t>{NV_INDEX_FIRST:NV_INDEX_LAST}</w:t>
            </w:r>
          </w:p>
        </w:tc>
        <w:tc>
          <w:tcPr>
            <w:tcW w:w="3065" w:type="pct"/>
            <w:tcBorders>
              <w:left w:val="single" w:sz="8" w:space="0" w:color="auto"/>
              <w:right w:val="single" w:sz="12" w:space="0" w:color="auto"/>
            </w:tcBorders>
          </w:tcPr>
          <w:p w:rsidR="0083463C" w:rsidRPr="002407F9" w:rsidRDefault="0083463C" w:rsidP="00BF3E57">
            <w:pPr>
              <w:pStyle w:val="TABLE-cell"/>
            </w:pPr>
            <w:r w:rsidRPr="002407F9">
              <w:t>range for NV locations</w:t>
            </w:r>
          </w:p>
        </w:tc>
      </w:tr>
      <w:tr w:rsidR="0083463C" w:rsidRPr="002407F9" w:rsidTr="00BF3E57">
        <w:trPr>
          <w:jc w:val="center"/>
        </w:trPr>
        <w:tc>
          <w:tcPr>
            <w:tcW w:w="1935" w:type="pct"/>
            <w:tcBorders>
              <w:left w:val="single" w:sz="12" w:space="0" w:color="auto"/>
              <w:bottom w:val="single" w:sz="12" w:space="0" w:color="auto"/>
              <w:right w:val="single" w:sz="8" w:space="0" w:color="auto"/>
            </w:tcBorders>
          </w:tcPr>
          <w:p w:rsidR="0083463C" w:rsidRPr="002407F9" w:rsidRDefault="0083463C" w:rsidP="00BF3E57">
            <w:pPr>
              <w:pStyle w:val="TABLE-cell"/>
              <w:keepNext w:val="0"/>
            </w:pPr>
            <w:r w:rsidRPr="002407F9">
              <w:t>#TPM_RC_VALUE</w:t>
            </w:r>
          </w:p>
        </w:tc>
        <w:tc>
          <w:tcPr>
            <w:tcW w:w="3065" w:type="pct"/>
            <w:tcBorders>
              <w:left w:val="single" w:sz="8" w:space="0" w:color="auto"/>
              <w:bottom w:val="single" w:sz="12" w:space="0" w:color="auto"/>
              <w:right w:val="single" w:sz="12" w:space="0" w:color="auto"/>
            </w:tcBorders>
          </w:tcPr>
          <w:p w:rsidR="0083463C" w:rsidRPr="002407F9" w:rsidRDefault="0083463C" w:rsidP="00BF3E57">
            <w:pPr>
              <w:pStyle w:val="TABLE-cell"/>
              <w:keepNext w:val="0"/>
            </w:pPr>
            <w:r w:rsidRPr="002407F9">
              <w:t>response code returned when unmarshaling of this type fails</w:t>
            </w:r>
          </w:p>
        </w:tc>
      </w:tr>
    </w:tbl>
    <w:p w:rsidR="0083463C" w:rsidRPr="002407F9" w:rsidRDefault="0083463C" w:rsidP="0083463C">
      <w:pPr>
        <w:pStyle w:val="Heading2"/>
        <w:rPr>
          <w:noProof/>
        </w:rPr>
      </w:pPr>
      <w:bookmarkStart w:id="2261" w:name="_Toc286047031"/>
      <w:bookmarkStart w:id="2262" w:name="_Toc288814961"/>
      <w:bookmarkStart w:id="2263" w:name="_Toc304539201"/>
      <w:bookmarkStart w:id="2264" w:name="_Toc308709752"/>
      <w:bookmarkStart w:id="2265" w:name="_Toc380749459"/>
      <w:bookmarkStart w:id="2266" w:name="_Toc384901765"/>
      <w:bookmarkStart w:id="2267" w:name="_Toc432512290"/>
      <w:bookmarkStart w:id="2268" w:name="_Toc443575630"/>
      <w:bookmarkStart w:id="2269" w:name="_Toc470517858"/>
      <w:bookmarkStart w:id="2270" w:name="_Toc462921078"/>
      <w:bookmarkStart w:id="2271" w:name="_Toc516154897"/>
      <w:bookmarkStart w:id="2272" w:name="_Toc20317631"/>
      <w:r w:rsidRPr="002407F9">
        <w:rPr>
          <w:noProof/>
        </w:rPr>
        <w:t>TPMI_RH_LOCKOUT</w:t>
      </w:r>
      <w:bookmarkEnd w:id="2261"/>
      <w:bookmarkEnd w:id="2262"/>
      <w:bookmarkEnd w:id="2263"/>
      <w:bookmarkEnd w:id="2264"/>
      <w:bookmarkEnd w:id="2265"/>
      <w:bookmarkEnd w:id="2266"/>
      <w:bookmarkEnd w:id="2267"/>
      <w:bookmarkEnd w:id="2268"/>
      <w:bookmarkEnd w:id="2269"/>
      <w:bookmarkEnd w:id="2270"/>
      <w:bookmarkEnd w:id="2271"/>
      <w:bookmarkEnd w:id="2272"/>
    </w:p>
    <w:p w:rsidR="0083463C" w:rsidRPr="002407F9" w:rsidRDefault="0083463C" w:rsidP="0083463C">
      <w:pPr>
        <w:pStyle w:val="BodyText"/>
        <w:rPr>
          <w:noProof/>
        </w:rPr>
      </w:pPr>
      <w:r w:rsidRPr="002407F9">
        <w:rPr>
          <w:noProof/>
        </w:rPr>
        <w:t>The TPMI_RH_LOCKOUT interface type is used as the type of a handle in a command when the only allowed handle is TPM_RH_LOCKOUT indicating that Lockout Authorization is required.</w:t>
      </w:r>
    </w:p>
    <w:p w:rsidR="0083463C" w:rsidRPr="002407F9" w:rsidRDefault="0083463C" w:rsidP="0083463C">
      <w:pPr>
        <w:pStyle w:val="TABLE-title"/>
        <w:rPr>
          <w:noProof/>
        </w:rPr>
      </w:pPr>
      <w:bookmarkStart w:id="2273" w:name="_Toc380749745"/>
      <w:bookmarkStart w:id="2274" w:name="_Toc384651407"/>
      <w:bookmarkStart w:id="2275" w:name="_Toc432512553"/>
      <w:bookmarkStart w:id="2276" w:name="_Toc443575891"/>
      <w:bookmarkStart w:id="2277" w:name="_Toc470518132"/>
      <w:bookmarkStart w:id="2278" w:name="_Toc462921347"/>
      <w:bookmarkStart w:id="2279" w:name="_Toc516155175"/>
      <w:bookmarkStart w:id="2280" w:name="_Toc2137610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62</w:t>
      </w:r>
      <w:r w:rsidRPr="002407F9">
        <w:rPr>
          <w:noProof/>
        </w:rPr>
        <w:fldChar w:fldCharType="end"/>
      </w:r>
      <w:r w:rsidRPr="002407F9">
        <w:rPr>
          <w:noProof/>
        </w:rPr>
        <w:t xml:space="preserve"> — Definition of (TPM_HANDLE) TPMI_RH_LOCKOUT Type &lt;IN&gt;</w:t>
      </w:r>
      <w:bookmarkEnd w:id="2273"/>
      <w:bookmarkEnd w:id="2274"/>
      <w:bookmarkEnd w:id="2275"/>
      <w:bookmarkEnd w:id="2276"/>
      <w:bookmarkEnd w:id="2277"/>
      <w:bookmarkEnd w:id="2278"/>
      <w:bookmarkEnd w:id="2279"/>
      <w:bookmarkEnd w:id="228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00" w:firstRow="0" w:lastRow="0" w:firstColumn="0" w:lastColumn="0" w:noHBand="0" w:noVBand="0"/>
      </w:tblPr>
      <w:tblGrid>
        <w:gridCol w:w="2947"/>
        <w:gridCol w:w="6413"/>
      </w:tblGrid>
      <w:tr w:rsidR="0083463C" w:rsidRPr="002407F9" w:rsidTr="00BF3E57">
        <w:trPr>
          <w:tblHeader/>
          <w:jc w:val="center"/>
        </w:trPr>
        <w:tc>
          <w:tcPr>
            <w:tcW w:w="1574" w:type="pct"/>
            <w:tcBorders>
              <w:top w:val="single" w:sz="12" w:space="0" w:color="auto"/>
              <w:left w:val="single" w:sz="12" w:space="0" w:color="auto"/>
              <w:bottom w:val="single" w:sz="12" w:space="0" w:color="auto"/>
              <w:right w:val="single" w:sz="8" w:space="0" w:color="auto"/>
            </w:tcBorders>
          </w:tcPr>
          <w:p w:rsidR="0083463C" w:rsidRPr="002407F9" w:rsidRDefault="0083463C" w:rsidP="00BF3E57">
            <w:pPr>
              <w:pStyle w:val="TABLE-col-heading"/>
              <w:rPr>
                <w:noProof/>
              </w:rPr>
            </w:pPr>
            <w:r w:rsidRPr="002407F9">
              <w:rPr>
                <w:noProof/>
              </w:rPr>
              <w:t>Value</w:t>
            </w:r>
          </w:p>
        </w:tc>
        <w:tc>
          <w:tcPr>
            <w:tcW w:w="3426" w:type="pct"/>
            <w:tcBorders>
              <w:top w:val="single" w:sz="12" w:space="0" w:color="auto"/>
              <w:left w:val="single" w:sz="8"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574" w:type="pct"/>
            <w:tcBorders>
              <w:top w:val="single" w:sz="12" w:space="0" w:color="auto"/>
              <w:left w:val="single" w:sz="12" w:space="0" w:color="auto"/>
              <w:right w:val="single" w:sz="8" w:space="0" w:color="auto"/>
            </w:tcBorders>
          </w:tcPr>
          <w:p w:rsidR="0083463C" w:rsidRPr="002407F9" w:rsidRDefault="0083463C" w:rsidP="00BF3E57">
            <w:pPr>
              <w:pStyle w:val="TABLE-cell"/>
            </w:pPr>
            <w:r w:rsidRPr="002407F9">
              <w:t>TPM_RH_LOCKOUT</w:t>
            </w:r>
          </w:p>
        </w:tc>
        <w:tc>
          <w:tcPr>
            <w:tcW w:w="3426" w:type="pct"/>
            <w:tcBorders>
              <w:top w:val="single" w:sz="12" w:space="0" w:color="auto"/>
              <w:left w:val="single" w:sz="8" w:space="0" w:color="auto"/>
              <w:right w:val="single" w:sz="12" w:space="0" w:color="auto"/>
            </w:tcBorders>
          </w:tcPr>
          <w:p w:rsidR="0083463C" w:rsidRPr="002407F9" w:rsidRDefault="0083463C" w:rsidP="00BF3E57">
            <w:pPr>
              <w:pStyle w:val="TABLE-cell"/>
            </w:pPr>
            <w:r w:rsidRPr="002407F9">
              <w:t>handle for Lockout Authorization</w:t>
            </w:r>
          </w:p>
        </w:tc>
      </w:tr>
      <w:tr w:rsidR="0083463C" w:rsidRPr="002407F9" w:rsidTr="00BF3E57">
        <w:trPr>
          <w:jc w:val="center"/>
        </w:trPr>
        <w:tc>
          <w:tcPr>
            <w:tcW w:w="1574" w:type="pct"/>
            <w:tcBorders>
              <w:left w:val="single" w:sz="12" w:space="0" w:color="auto"/>
              <w:bottom w:val="single" w:sz="12" w:space="0" w:color="auto"/>
              <w:right w:val="single" w:sz="8" w:space="0" w:color="auto"/>
            </w:tcBorders>
          </w:tcPr>
          <w:p w:rsidR="0083463C" w:rsidRPr="002407F9" w:rsidRDefault="0083463C" w:rsidP="00BF3E57">
            <w:pPr>
              <w:pStyle w:val="TABLE-cell"/>
              <w:keepNext w:val="0"/>
            </w:pPr>
            <w:r w:rsidRPr="002407F9">
              <w:t>#TPM_RC_VALUE</w:t>
            </w:r>
          </w:p>
        </w:tc>
        <w:tc>
          <w:tcPr>
            <w:tcW w:w="3426" w:type="pct"/>
            <w:tcBorders>
              <w:left w:val="single" w:sz="8" w:space="0" w:color="auto"/>
              <w:bottom w:val="single" w:sz="12" w:space="0" w:color="auto"/>
              <w:right w:val="single" w:sz="12" w:space="0" w:color="auto"/>
            </w:tcBorders>
          </w:tcPr>
          <w:p w:rsidR="0083463C" w:rsidRPr="002407F9" w:rsidRDefault="0083463C" w:rsidP="00BF3E57">
            <w:pPr>
              <w:pStyle w:val="TABLE-cell"/>
            </w:pPr>
            <w:r w:rsidRPr="002407F9">
              <w:t>response code returned when the unmarshaling of this type fails</w:t>
            </w:r>
          </w:p>
        </w:tc>
      </w:tr>
    </w:tbl>
    <w:p w:rsidR="0083463C" w:rsidRPr="002407F9" w:rsidRDefault="0083463C" w:rsidP="0083463C">
      <w:pPr>
        <w:pStyle w:val="Heading2"/>
        <w:rPr>
          <w:noProof/>
        </w:rPr>
      </w:pPr>
      <w:bookmarkStart w:id="2281" w:name="_Toc286047032"/>
      <w:bookmarkStart w:id="2282" w:name="_Toc288814962"/>
      <w:bookmarkStart w:id="2283" w:name="_Toc304539202"/>
      <w:bookmarkStart w:id="2284" w:name="_Toc308709753"/>
      <w:bookmarkStart w:id="2285" w:name="_Toc380749460"/>
      <w:bookmarkStart w:id="2286" w:name="_Toc384901766"/>
      <w:bookmarkStart w:id="2287" w:name="_Toc432512291"/>
      <w:bookmarkStart w:id="2288" w:name="_Toc443575631"/>
      <w:bookmarkStart w:id="2289" w:name="_Toc470517859"/>
      <w:bookmarkStart w:id="2290" w:name="_Toc462921079"/>
      <w:bookmarkStart w:id="2291" w:name="_Toc516154898"/>
      <w:bookmarkStart w:id="2292" w:name="_Toc20317632"/>
      <w:r w:rsidRPr="002407F9">
        <w:rPr>
          <w:noProof/>
        </w:rPr>
        <w:lastRenderedPageBreak/>
        <w:t>TPMI_RH_NV_INDEX</w:t>
      </w:r>
      <w:bookmarkEnd w:id="2281"/>
      <w:bookmarkEnd w:id="2282"/>
      <w:bookmarkEnd w:id="2283"/>
      <w:bookmarkEnd w:id="2284"/>
      <w:bookmarkEnd w:id="2285"/>
      <w:bookmarkEnd w:id="2286"/>
      <w:bookmarkEnd w:id="2287"/>
      <w:bookmarkEnd w:id="2288"/>
      <w:bookmarkEnd w:id="2289"/>
      <w:bookmarkEnd w:id="2290"/>
      <w:bookmarkEnd w:id="2291"/>
      <w:bookmarkEnd w:id="2292"/>
    </w:p>
    <w:p w:rsidR="0083463C" w:rsidRPr="002407F9" w:rsidRDefault="0083463C" w:rsidP="0083463C">
      <w:pPr>
        <w:pStyle w:val="BodyText"/>
        <w:rPr>
          <w:noProof/>
        </w:rPr>
      </w:pPr>
      <w:r w:rsidRPr="002407F9">
        <w:rPr>
          <w:noProof/>
        </w:rPr>
        <w:t>This interface type is used to identify an NV location. This type is used in the NV commands.</w:t>
      </w:r>
    </w:p>
    <w:p w:rsidR="0083463C" w:rsidRPr="002407F9" w:rsidRDefault="0083463C" w:rsidP="0083463C">
      <w:pPr>
        <w:pStyle w:val="TABLE-title"/>
        <w:rPr>
          <w:noProof/>
        </w:rPr>
      </w:pPr>
      <w:bookmarkStart w:id="2293" w:name="_Toc380749746"/>
      <w:bookmarkStart w:id="2294" w:name="_Toc384651408"/>
      <w:bookmarkStart w:id="2295" w:name="_Toc432512554"/>
      <w:bookmarkStart w:id="2296" w:name="_Toc443575892"/>
      <w:bookmarkStart w:id="2297" w:name="_Toc470518133"/>
      <w:bookmarkStart w:id="2298" w:name="_Toc462921348"/>
      <w:bookmarkStart w:id="2299" w:name="_Toc516155176"/>
      <w:bookmarkStart w:id="2300" w:name="_Toc2137611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63</w:t>
      </w:r>
      <w:r w:rsidRPr="002407F9">
        <w:rPr>
          <w:noProof/>
        </w:rPr>
        <w:fldChar w:fldCharType="end"/>
      </w:r>
      <w:r w:rsidRPr="002407F9">
        <w:rPr>
          <w:noProof/>
        </w:rPr>
        <w:t xml:space="preserve"> — Definition of (TPM_HANDLE) TPMI_RH_NV_INDEX Type &lt;IN/OUT&gt;</w:t>
      </w:r>
      <w:bookmarkEnd w:id="2293"/>
      <w:bookmarkEnd w:id="2294"/>
      <w:bookmarkEnd w:id="2295"/>
      <w:bookmarkEnd w:id="2296"/>
      <w:bookmarkEnd w:id="2297"/>
      <w:bookmarkEnd w:id="2298"/>
      <w:bookmarkEnd w:id="2299"/>
      <w:bookmarkEnd w:id="2300"/>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3690"/>
        <w:gridCol w:w="5670"/>
      </w:tblGrid>
      <w:tr w:rsidR="0083463C" w:rsidRPr="002407F9" w:rsidTr="00BF3E57">
        <w:trPr>
          <w:tblHeader/>
          <w:jc w:val="center"/>
        </w:trPr>
        <w:tc>
          <w:tcPr>
            <w:tcW w:w="1971" w:type="pct"/>
            <w:tcBorders>
              <w:bottom w:val="single" w:sz="12" w:space="0" w:color="auto"/>
            </w:tcBorders>
          </w:tcPr>
          <w:p w:rsidR="0083463C" w:rsidRPr="002407F9" w:rsidRDefault="0083463C" w:rsidP="00BF3E57">
            <w:pPr>
              <w:pStyle w:val="TABLE-col-heading"/>
              <w:rPr>
                <w:noProof/>
              </w:rPr>
            </w:pPr>
            <w:r w:rsidRPr="002407F9">
              <w:rPr>
                <w:noProof/>
              </w:rPr>
              <w:t>Value</w:t>
            </w:r>
          </w:p>
        </w:tc>
        <w:tc>
          <w:tcPr>
            <w:tcW w:w="3029" w:type="pct"/>
            <w:tcBorders>
              <w:bottom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971" w:type="pct"/>
            <w:tcBorders>
              <w:bottom w:val="single" w:sz="6" w:space="0" w:color="auto"/>
            </w:tcBorders>
          </w:tcPr>
          <w:p w:rsidR="0083463C" w:rsidRPr="002407F9" w:rsidRDefault="0083463C" w:rsidP="00BF3E57">
            <w:pPr>
              <w:pStyle w:val="TABLE-cell"/>
            </w:pPr>
            <w:r w:rsidRPr="002407F9">
              <w:t>{NV_INDEX_FIRST:NV_INDEX_LAST}</w:t>
            </w:r>
          </w:p>
        </w:tc>
        <w:tc>
          <w:tcPr>
            <w:tcW w:w="3029" w:type="pct"/>
            <w:tcBorders>
              <w:bottom w:val="single" w:sz="6" w:space="0" w:color="auto"/>
            </w:tcBorders>
          </w:tcPr>
          <w:p w:rsidR="0083463C" w:rsidRPr="002407F9" w:rsidRDefault="0083463C" w:rsidP="00BF3E57">
            <w:pPr>
              <w:pStyle w:val="TABLE-cell"/>
            </w:pPr>
            <w:r w:rsidRPr="002407F9">
              <w:t>Range of NV Indexes</w:t>
            </w:r>
          </w:p>
        </w:tc>
      </w:tr>
      <w:tr w:rsidR="0083463C" w:rsidRPr="002407F9" w:rsidTr="00BF3E57">
        <w:trPr>
          <w:jc w:val="center"/>
        </w:trPr>
        <w:tc>
          <w:tcPr>
            <w:tcW w:w="1971" w:type="pct"/>
            <w:tcBorders>
              <w:top w:val="single" w:sz="6" w:space="0" w:color="auto"/>
            </w:tcBorders>
          </w:tcPr>
          <w:p w:rsidR="0083463C" w:rsidRPr="002407F9" w:rsidRDefault="0083463C" w:rsidP="00BF3E57">
            <w:pPr>
              <w:pStyle w:val="TABLE-cell"/>
              <w:keepNext w:val="0"/>
            </w:pPr>
            <w:r w:rsidRPr="002407F9">
              <w:t>#TPM_RC_VALUE</w:t>
            </w:r>
          </w:p>
        </w:tc>
        <w:tc>
          <w:tcPr>
            <w:tcW w:w="3029" w:type="pct"/>
            <w:tcBorders>
              <w:top w:val="single" w:sz="6" w:space="0" w:color="auto"/>
            </w:tcBorders>
          </w:tcPr>
          <w:p w:rsidR="0083463C" w:rsidRPr="002407F9" w:rsidRDefault="0083463C" w:rsidP="00BF3E57">
            <w:pPr>
              <w:pStyle w:val="TABLE-cell"/>
            </w:pPr>
            <w:r w:rsidRPr="002407F9">
              <w:t>error returned if the handle is out of range</w:t>
            </w:r>
          </w:p>
        </w:tc>
      </w:tr>
    </w:tbl>
    <w:p w:rsidR="00CE544B" w:rsidRPr="002407F9" w:rsidRDefault="00CE544B" w:rsidP="00CE544B">
      <w:pPr>
        <w:pStyle w:val="Heading2"/>
        <w:rPr>
          <w:noProof/>
        </w:rPr>
      </w:pPr>
      <w:bookmarkStart w:id="2301" w:name="_Toc284103180"/>
      <w:bookmarkStart w:id="2302" w:name="_Toc284103181"/>
      <w:bookmarkStart w:id="2303" w:name="_Toc284103182"/>
      <w:bookmarkStart w:id="2304" w:name="_Toc284103183"/>
      <w:bookmarkStart w:id="2305" w:name="_Toc284103184"/>
      <w:bookmarkStart w:id="2306" w:name="_Toc445369766"/>
      <w:bookmarkStart w:id="2307" w:name="_Toc470517860"/>
      <w:bookmarkStart w:id="2308" w:name="_Toc516154899"/>
      <w:bookmarkStart w:id="2309" w:name="_Toc20317633"/>
      <w:bookmarkStart w:id="2310" w:name="_Toc286047033"/>
      <w:bookmarkStart w:id="2311" w:name="_Toc288814963"/>
      <w:bookmarkStart w:id="2312" w:name="_Toc304539203"/>
      <w:bookmarkStart w:id="2313" w:name="_Toc308709754"/>
      <w:bookmarkStart w:id="2314" w:name="_Toc380749461"/>
      <w:bookmarkStart w:id="2315" w:name="_Toc384901767"/>
      <w:bookmarkStart w:id="2316" w:name="_Toc432512292"/>
      <w:bookmarkStart w:id="2317" w:name="_Toc443575632"/>
      <w:bookmarkStart w:id="2318" w:name="_Toc462921080"/>
      <w:bookmarkEnd w:id="2301"/>
      <w:bookmarkEnd w:id="2302"/>
      <w:bookmarkEnd w:id="2303"/>
      <w:bookmarkEnd w:id="2304"/>
      <w:bookmarkEnd w:id="2305"/>
      <w:r w:rsidRPr="002407F9">
        <w:rPr>
          <w:noProof/>
        </w:rPr>
        <w:t>TPMI_RH_AC</w:t>
      </w:r>
      <w:bookmarkEnd w:id="2306"/>
      <w:bookmarkEnd w:id="2307"/>
      <w:bookmarkEnd w:id="2308"/>
      <w:bookmarkEnd w:id="2309"/>
    </w:p>
    <w:p w:rsidR="00CE544B" w:rsidRPr="002407F9" w:rsidRDefault="00CE544B" w:rsidP="00CE544B">
      <w:pPr>
        <w:pStyle w:val="BodyText"/>
        <w:rPr>
          <w:noProof/>
        </w:rPr>
      </w:pPr>
      <w:r w:rsidRPr="002407F9">
        <w:rPr>
          <w:noProof/>
        </w:rPr>
        <w:t>This interface type is used to identify an attached component. This type is used in the AC commands.</w:t>
      </w:r>
    </w:p>
    <w:p w:rsidR="00CE544B" w:rsidRPr="002407F9" w:rsidRDefault="00CE544B" w:rsidP="00CE544B">
      <w:pPr>
        <w:pStyle w:val="TABLE-title"/>
        <w:rPr>
          <w:noProof/>
        </w:rPr>
      </w:pPr>
      <w:bookmarkStart w:id="2319" w:name="_Toc470518134"/>
      <w:bookmarkStart w:id="2320" w:name="_Toc516155177"/>
      <w:bookmarkStart w:id="2321" w:name="_Toc2137611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64</w:t>
      </w:r>
      <w:r w:rsidRPr="002407F9">
        <w:rPr>
          <w:noProof/>
        </w:rPr>
        <w:fldChar w:fldCharType="end"/>
      </w:r>
      <w:r w:rsidRPr="002407F9">
        <w:rPr>
          <w:noProof/>
        </w:rPr>
        <w:t xml:space="preserve"> — Definition of (TPM_HANDLE) TPMI_RH_AC Type &lt;IN&gt;</w:t>
      </w:r>
      <w:bookmarkEnd w:id="2319"/>
      <w:bookmarkEnd w:id="2320"/>
      <w:bookmarkEnd w:id="2321"/>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3690"/>
        <w:gridCol w:w="5670"/>
      </w:tblGrid>
      <w:tr w:rsidR="00CE544B" w:rsidRPr="002407F9" w:rsidTr="000550EE">
        <w:trPr>
          <w:tblHeader/>
          <w:jc w:val="center"/>
        </w:trPr>
        <w:tc>
          <w:tcPr>
            <w:tcW w:w="1971" w:type="pct"/>
            <w:tcBorders>
              <w:bottom w:val="single" w:sz="12" w:space="0" w:color="auto"/>
            </w:tcBorders>
          </w:tcPr>
          <w:p w:rsidR="00CE544B" w:rsidRPr="002407F9" w:rsidRDefault="00CE544B" w:rsidP="000550EE">
            <w:pPr>
              <w:pStyle w:val="TABLE-col-heading"/>
              <w:rPr>
                <w:noProof/>
              </w:rPr>
            </w:pPr>
            <w:r w:rsidRPr="002407F9">
              <w:rPr>
                <w:noProof/>
              </w:rPr>
              <w:t>Value</w:t>
            </w:r>
          </w:p>
        </w:tc>
        <w:tc>
          <w:tcPr>
            <w:tcW w:w="3029" w:type="pct"/>
            <w:tcBorders>
              <w:bottom w:val="single" w:sz="12" w:space="0" w:color="auto"/>
            </w:tcBorders>
          </w:tcPr>
          <w:p w:rsidR="00CE544B" w:rsidRPr="002407F9" w:rsidRDefault="00CE544B" w:rsidP="000550EE">
            <w:pPr>
              <w:pStyle w:val="TABLE-col-heading"/>
              <w:rPr>
                <w:noProof/>
              </w:rPr>
            </w:pPr>
            <w:r w:rsidRPr="002407F9">
              <w:rPr>
                <w:noProof/>
              </w:rPr>
              <w:t>Comments</w:t>
            </w:r>
          </w:p>
        </w:tc>
      </w:tr>
      <w:tr w:rsidR="00CE544B" w:rsidRPr="002407F9" w:rsidTr="000550EE">
        <w:trPr>
          <w:jc w:val="center"/>
        </w:trPr>
        <w:tc>
          <w:tcPr>
            <w:tcW w:w="1971" w:type="pct"/>
            <w:tcBorders>
              <w:bottom w:val="single" w:sz="6" w:space="0" w:color="auto"/>
            </w:tcBorders>
          </w:tcPr>
          <w:p w:rsidR="00CE544B" w:rsidRPr="002407F9" w:rsidRDefault="00CE544B" w:rsidP="000550EE">
            <w:pPr>
              <w:pStyle w:val="TABLE-cell"/>
            </w:pPr>
            <w:r w:rsidRPr="002407F9">
              <w:t>{AC_FIRST:AC_LAST}</w:t>
            </w:r>
          </w:p>
        </w:tc>
        <w:tc>
          <w:tcPr>
            <w:tcW w:w="3029" w:type="pct"/>
            <w:tcBorders>
              <w:bottom w:val="single" w:sz="6" w:space="0" w:color="auto"/>
            </w:tcBorders>
          </w:tcPr>
          <w:p w:rsidR="00CE544B" w:rsidRPr="002407F9" w:rsidRDefault="00CE544B" w:rsidP="000550EE">
            <w:pPr>
              <w:pStyle w:val="TABLE-cell"/>
            </w:pPr>
            <w:r w:rsidRPr="002407F9">
              <w:t>Range of AC handles</w:t>
            </w:r>
          </w:p>
        </w:tc>
      </w:tr>
      <w:tr w:rsidR="00CE544B" w:rsidRPr="002407F9" w:rsidTr="000550EE">
        <w:trPr>
          <w:jc w:val="center"/>
        </w:trPr>
        <w:tc>
          <w:tcPr>
            <w:tcW w:w="1971" w:type="pct"/>
            <w:tcBorders>
              <w:top w:val="single" w:sz="6" w:space="0" w:color="auto"/>
            </w:tcBorders>
          </w:tcPr>
          <w:p w:rsidR="00CE544B" w:rsidRPr="002407F9" w:rsidRDefault="00CE544B" w:rsidP="000550EE">
            <w:pPr>
              <w:pStyle w:val="TABLE-cell"/>
              <w:keepNext w:val="0"/>
            </w:pPr>
            <w:r w:rsidRPr="002407F9">
              <w:t>#TPM_RC_VALUE</w:t>
            </w:r>
          </w:p>
        </w:tc>
        <w:tc>
          <w:tcPr>
            <w:tcW w:w="3029" w:type="pct"/>
            <w:tcBorders>
              <w:top w:val="single" w:sz="6" w:space="0" w:color="auto"/>
            </w:tcBorders>
          </w:tcPr>
          <w:p w:rsidR="00CE544B" w:rsidRPr="002407F9" w:rsidRDefault="00CE544B" w:rsidP="000550EE">
            <w:pPr>
              <w:pStyle w:val="TABLE-cell"/>
            </w:pPr>
            <w:r w:rsidRPr="002407F9">
              <w:t>error returned if the handle is out of range</w:t>
            </w:r>
          </w:p>
        </w:tc>
      </w:tr>
    </w:tbl>
    <w:p w:rsidR="004428D9" w:rsidRDefault="004428D9" w:rsidP="004428D9">
      <w:pPr>
        <w:pStyle w:val="Heading2"/>
      </w:pPr>
      <w:bookmarkStart w:id="2322" w:name="_Toc20317634"/>
      <w:bookmarkStart w:id="2323" w:name="_Toc470517861"/>
      <w:bookmarkStart w:id="2324" w:name="_Toc516154900"/>
      <w:r>
        <w:lastRenderedPageBreak/>
        <w:t>TPMI_RH_ACT</w:t>
      </w:r>
      <w:bookmarkEnd w:id="2322"/>
    </w:p>
    <w:p w:rsidR="004428D9" w:rsidRPr="00DB2AD5" w:rsidRDefault="004428D9" w:rsidP="004428D9">
      <w:pPr>
        <w:pStyle w:val="BodyText"/>
        <w:rPr>
          <w:noProof/>
        </w:rPr>
      </w:pPr>
      <w:r w:rsidRPr="00DB2AD5">
        <w:rPr>
          <w:noProof/>
        </w:rPr>
        <w:t>This interface type is used to identify the ACT</w:t>
      </w:r>
      <w:r>
        <w:rPr>
          <w:noProof/>
        </w:rPr>
        <w:t xml:space="preserve"> instance used in TPM2_ACT_SetTimeout()</w:t>
      </w:r>
      <w:r w:rsidRPr="00DB2AD5">
        <w:rPr>
          <w:noProof/>
        </w:rPr>
        <w:t>.</w:t>
      </w:r>
    </w:p>
    <w:p w:rsidR="004428D9" w:rsidRPr="00DB2AD5" w:rsidRDefault="004428D9" w:rsidP="004428D9">
      <w:pPr>
        <w:pStyle w:val="TABLE-title"/>
        <w:rPr>
          <w:noProof/>
        </w:rPr>
      </w:pPr>
      <w:bookmarkStart w:id="2325" w:name="_Toc21376112"/>
      <w:r w:rsidRPr="00DB2AD5">
        <w:rPr>
          <w:noProof/>
        </w:rPr>
        <w:t xml:space="preserve">Table </w:t>
      </w:r>
      <w:r w:rsidRPr="00DB2AD5">
        <w:rPr>
          <w:noProof/>
        </w:rPr>
        <w:fldChar w:fldCharType="begin"/>
      </w:r>
      <w:r w:rsidRPr="00DB2AD5">
        <w:rPr>
          <w:noProof/>
        </w:rPr>
        <w:instrText xml:space="preserve"> SEQ Table \* ARABIC </w:instrText>
      </w:r>
      <w:r w:rsidRPr="00DB2AD5">
        <w:rPr>
          <w:noProof/>
        </w:rPr>
        <w:fldChar w:fldCharType="separate"/>
      </w:r>
      <w:r w:rsidR="00AE7D6E">
        <w:rPr>
          <w:noProof/>
        </w:rPr>
        <w:t>65</w:t>
      </w:r>
      <w:r w:rsidRPr="00DB2AD5">
        <w:rPr>
          <w:noProof/>
        </w:rPr>
        <w:fldChar w:fldCharType="end"/>
      </w:r>
      <w:r w:rsidRPr="00DB2AD5">
        <w:rPr>
          <w:noProof/>
        </w:rPr>
        <w:t xml:space="preserve"> — Definition of (TPM_HANDLE) TPMI_RH_ACT Type</w:t>
      </w:r>
      <w:bookmarkEnd w:id="2325"/>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3690"/>
        <w:gridCol w:w="5670"/>
      </w:tblGrid>
      <w:tr w:rsidR="004428D9" w:rsidRPr="00DB2AD5" w:rsidTr="00AC423C">
        <w:trPr>
          <w:tblHeader/>
          <w:jc w:val="center"/>
        </w:trPr>
        <w:tc>
          <w:tcPr>
            <w:tcW w:w="1971" w:type="pct"/>
            <w:tcBorders>
              <w:bottom w:val="single" w:sz="12" w:space="0" w:color="auto"/>
            </w:tcBorders>
          </w:tcPr>
          <w:p w:rsidR="004428D9" w:rsidRPr="00DB2AD5" w:rsidRDefault="004428D9" w:rsidP="00AC423C">
            <w:pPr>
              <w:pStyle w:val="TABLE-col-heading"/>
              <w:rPr>
                <w:noProof/>
              </w:rPr>
            </w:pPr>
            <w:r w:rsidRPr="00DB2AD5">
              <w:rPr>
                <w:noProof/>
              </w:rPr>
              <w:t>Value</w:t>
            </w:r>
          </w:p>
        </w:tc>
        <w:tc>
          <w:tcPr>
            <w:tcW w:w="3029" w:type="pct"/>
            <w:tcBorders>
              <w:bottom w:val="single" w:sz="12" w:space="0" w:color="auto"/>
            </w:tcBorders>
          </w:tcPr>
          <w:p w:rsidR="004428D9" w:rsidRPr="00DB2AD5" w:rsidRDefault="004428D9" w:rsidP="00AC423C">
            <w:pPr>
              <w:pStyle w:val="TABLE-col-heading"/>
              <w:rPr>
                <w:noProof/>
              </w:rPr>
            </w:pPr>
            <w:r w:rsidRPr="00DB2AD5">
              <w:rPr>
                <w:noProof/>
              </w:rPr>
              <w:t>Comments</w:t>
            </w:r>
          </w:p>
        </w:tc>
      </w:tr>
      <w:tr w:rsidR="004428D9" w:rsidRPr="00DB2AD5" w:rsidTr="00AC423C">
        <w:trPr>
          <w:trHeight w:val="45"/>
          <w:jc w:val="center"/>
        </w:trPr>
        <w:tc>
          <w:tcPr>
            <w:tcW w:w="1971" w:type="pct"/>
            <w:tcBorders>
              <w:top w:val="single" w:sz="6" w:space="0" w:color="auto"/>
              <w:bottom w:val="single" w:sz="6" w:space="0" w:color="auto"/>
            </w:tcBorders>
          </w:tcPr>
          <w:p w:rsidR="004428D9" w:rsidRPr="00DB2AD5" w:rsidRDefault="004428D9" w:rsidP="00AC423C">
            <w:pPr>
              <w:pStyle w:val="TABLE-cell"/>
            </w:pPr>
            <w:r w:rsidRPr="00DB2AD5">
              <w:t>{TPM_RH_ACT_0:TPM_RH_ACT_F}</w:t>
            </w:r>
          </w:p>
        </w:tc>
        <w:tc>
          <w:tcPr>
            <w:tcW w:w="3029" w:type="pct"/>
            <w:tcBorders>
              <w:top w:val="single" w:sz="6" w:space="0" w:color="auto"/>
              <w:bottom w:val="single" w:sz="6" w:space="0" w:color="auto"/>
            </w:tcBorders>
          </w:tcPr>
          <w:p w:rsidR="004428D9" w:rsidRPr="00DB2AD5" w:rsidRDefault="004428D9" w:rsidP="00AC423C">
            <w:pPr>
              <w:pStyle w:val="TABLE-cell"/>
            </w:pPr>
            <w:r w:rsidRPr="00DB2AD5">
              <w:t>handles for the Authenticated Countdown Timers</w:t>
            </w:r>
          </w:p>
        </w:tc>
      </w:tr>
      <w:tr w:rsidR="004428D9" w:rsidRPr="00DB2AD5" w:rsidTr="00AC423C">
        <w:trPr>
          <w:jc w:val="center"/>
        </w:trPr>
        <w:tc>
          <w:tcPr>
            <w:tcW w:w="1971" w:type="pct"/>
            <w:tcBorders>
              <w:top w:val="single" w:sz="6" w:space="0" w:color="auto"/>
            </w:tcBorders>
          </w:tcPr>
          <w:p w:rsidR="004428D9" w:rsidRPr="00DB2AD5" w:rsidRDefault="004428D9" w:rsidP="00AC423C">
            <w:pPr>
              <w:pStyle w:val="TABLE-cell"/>
            </w:pPr>
            <w:r w:rsidRPr="00DB2AD5">
              <w:t>#TPM_RC_VALUE</w:t>
            </w:r>
          </w:p>
        </w:tc>
        <w:tc>
          <w:tcPr>
            <w:tcW w:w="3029" w:type="pct"/>
            <w:tcBorders>
              <w:top w:val="single" w:sz="6" w:space="0" w:color="auto"/>
            </w:tcBorders>
          </w:tcPr>
          <w:p w:rsidR="004428D9" w:rsidRPr="00DB2AD5" w:rsidRDefault="004428D9" w:rsidP="00AC423C">
            <w:pPr>
              <w:pStyle w:val="TABLE-cell"/>
            </w:pPr>
            <w:r w:rsidRPr="00DB2AD5">
              <w:t>response code returned when the unmarshaling of this type fails</w:t>
            </w:r>
          </w:p>
        </w:tc>
      </w:tr>
    </w:tbl>
    <w:p w:rsidR="0083463C" w:rsidRPr="002407F9" w:rsidRDefault="0083463C" w:rsidP="0083463C">
      <w:pPr>
        <w:pStyle w:val="Heading2"/>
        <w:rPr>
          <w:noProof/>
        </w:rPr>
      </w:pPr>
      <w:bookmarkStart w:id="2326" w:name="_Toc20317635"/>
      <w:r w:rsidRPr="002407F9">
        <w:rPr>
          <w:noProof/>
        </w:rPr>
        <w:t>TPMI_ALG_HASH</w:t>
      </w:r>
      <w:bookmarkEnd w:id="2310"/>
      <w:bookmarkEnd w:id="2311"/>
      <w:bookmarkEnd w:id="2312"/>
      <w:bookmarkEnd w:id="2313"/>
      <w:bookmarkEnd w:id="2314"/>
      <w:bookmarkEnd w:id="2315"/>
      <w:bookmarkEnd w:id="2316"/>
      <w:bookmarkEnd w:id="2317"/>
      <w:bookmarkEnd w:id="2318"/>
      <w:bookmarkEnd w:id="2323"/>
      <w:bookmarkEnd w:id="2324"/>
      <w:bookmarkEnd w:id="2326"/>
    </w:p>
    <w:p w:rsidR="0083463C" w:rsidRPr="002407F9" w:rsidRDefault="0083463C" w:rsidP="0083463C">
      <w:pPr>
        <w:pStyle w:val="BodyText"/>
        <w:rPr>
          <w:noProof/>
        </w:rPr>
      </w:pPr>
      <w:r w:rsidRPr="002407F9">
        <w:rPr>
          <w:noProof/>
        </w:rPr>
        <w:t xml:space="preserve">A TPMI_ALG_HASH is an interface type of all the hash algorithms implemented on a specific TPM. The selector in </w:t>
      </w:r>
      <w:r w:rsidRPr="002407F9">
        <w:rPr>
          <w:noProof/>
        </w:rPr>
        <w:fldChar w:fldCharType="begin"/>
      </w:r>
      <w:r w:rsidRPr="002407F9">
        <w:rPr>
          <w:noProof/>
        </w:rPr>
        <w:instrText xml:space="preserve"> REF _Ref248023934 \h </w:instrText>
      </w:r>
      <w:r w:rsidRPr="002407F9">
        <w:rPr>
          <w:noProof/>
        </w:rPr>
      </w:r>
      <w:r w:rsidRPr="002407F9">
        <w:rPr>
          <w:noProof/>
        </w:rPr>
        <w:fldChar w:fldCharType="separate"/>
      </w:r>
      <w:r w:rsidR="00AE7D6E" w:rsidRPr="002407F9">
        <w:rPr>
          <w:noProof/>
        </w:rPr>
        <w:t xml:space="preserve">Table </w:t>
      </w:r>
      <w:r w:rsidR="00AE7D6E">
        <w:rPr>
          <w:noProof/>
        </w:rPr>
        <w:t>66</w:t>
      </w:r>
      <w:r w:rsidRPr="002407F9">
        <w:rPr>
          <w:noProof/>
        </w:rPr>
        <w:fldChar w:fldCharType="end"/>
      </w:r>
      <w:r w:rsidRPr="002407F9">
        <w:rPr>
          <w:noProof/>
        </w:rPr>
        <w:t xml:space="preserve"> indicates all of the hash algorithms that have an algorithm ID assigned by the TCG and does not indicate the algorithms that will be accepted by a TPM.</w:t>
      </w:r>
    </w:p>
    <w:p w:rsidR="0083463C" w:rsidRPr="002407F9" w:rsidRDefault="0083463C" w:rsidP="0083463C">
      <w:pPr>
        <w:pStyle w:val="NOTE"/>
        <w:keepNext/>
        <w:rPr>
          <w:noProof/>
        </w:rPr>
      </w:pPr>
      <w:r w:rsidRPr="002407F9">
        <w:rPr>
          <w:noProof/>
        </w:rPr>
        <w:t>NOTE</w:t>
      </w:r>
      <w:r w:rsidRPr="002407F9">
        <w:rPr>
          <w:noProof/>
        </w:rPr>
        <w:tab/>
        <w:t>When implemented, each of the algorithm entries is delimited by #ifdef and #endif so that, if the algorithm is not implemented in a specific TPM, that algorithm is not included in the interface type.</w:t>
      </w:r>
    </w:p>
    <w:p w:rsidR="0083463C" w:rsidRPr="002407F9" w:rsidRDefault="0083463C" w:rsidP="0083463C">
      <w:pPr>
        <w:pStyle w:val="TABLE-title"/>
        <w:rPr>
          <w:noProof/>
        </w:rPr>
      </w:pPr>
      <w:bookmarkStart w:id="2327" w:name="_Ref248023934"/>
      <w:bookmarkStart w:id="2328" w:name="_Toc380749747"/>
      <w:bookmarkStart w:id="2329" w:name="_Toc384651409"/>
      <w:bookmarkStart w:id="2330" w:name="_Toc432512555"/>
      <w:bookmarkStart w:id="2331" w:name="_Toc443575893"/>
      <w:bookmarkStart w:id="2332" w:name="_Toc470518135"/>
      <w:bookmarkStart w:id="2333" w:name="_Toc462921349"/>
      <w:bookmarkStart w:id="2334" w:name="_Toc516155178"/>
      <w:bookmarkStart w:id="2335" w:name="_Toc2137611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66</w:t>
      </w:r>
      <w:r w:rsidRPr="002407F9">
        <w:rPr>
          <w:noProof/>
        </w:rPr>
        <w:fldChar w:fldCharType="end"/>
      </w:r>
      <w:bookmarkEnd w:id="2327"/>
      <w:r w:rsidRPr="002407F9">
        <w:rPr>
          <w:noProof/>
        </w:rPr>
        <w:t xml:space="preserve"> — Definition of (TPM_ALG_ID) TPMI_ALG_HASH Type</w:t>
      </w:r>
      <w:bookmarkEnd w:id="2328"/>
      <w:bookmarkEnd w:id="2329"/>
      <w:bookmarkEnd w:id="2330"/>
      <w:bookmarkEnd w:id="2331"/>
      <w:bookmarkEnd w:id="2332"/>
      <w:bookmarkEnd w:id="2333"/>
      <w:bookmarkEnd w:id="2334"/>
      <w:bookmarkEnd w:id="2335"/>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2947"/>
        <w:gridCol w:w="6413"/>
      </w:tblGrid>
      <w:tr w:rsidR="0083463C" w:rsidRPr="002407F9" w:rsidTr="00BF3E57">
        <w:trPr>
          <w:tblHeader/>
          <w:jc w:val="center"/>
        </w:trPr>
        <w:tc>
          <w:tcPr>
            <w:tcW w:w="1574" w:type="pct"/>
          </w:tcPr>
          <w:p w:rsidR="0083463C" w:rsidRPr="002407F9" w:rsidRDefault="0083463C" w:rsidP="00BF3E57">
            <w:pPr>
              <w:pStyle w:val="TABLE-col-heading"/>
              <w:rPr>
                <w:noProof/>
              </w:rPr>
            </w:pPr>
            <w:r w:rsidRPr="002407F9">
              <w:rPr>
                <w:noProof/>
              </w:rPr>
              <w:t>Values</w:t>
            </w:r>
          </w:p>
        </w:tc>
        <w:tc>
          <w:tcPr>
            <w:tcW w:w="3426" w:type="pct"/>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574" w:type="pct"/>
            <w:tcBorders>
              <w:top w:val="single" w:sz="8" w:space="0" w:color="auto"/>
              <w:bottom w:val="single" w:sz="8" w:space="0" w:color="auto"/>
            </w:tcBorders>
          </w:tcPr>
          <w:p w:rsidR="0083463C" w:rsidRPr="002407F9" w:rsidRDefault="0083463C" w:rsidP="00BF3E57">
            <w:pPr>
              <w:pStyle w:val="TABLE-cell"/>
            </w:pPr>
            <w:r w:rsidRPr="002407F9">
              <w:t>TPM_ALG_!ALG.H</w:t>
            </w:r>
          </w:p>
        </w:tc>
        <w:tc>
          <w:tcPr>
            <w:tcW w:w="3426" w:type="pct"/>
            <w:tcBorders>
              <w:top w:val="single" w:sz="8" w:space="0" w:color="auto"/>
              <w:bottom w:val="single" w:sz="8" w:space="0" w:color="auto"/>
            </w:tcBorders>
          </w:tcPr>
          <w:p w:rsidR="0083463C" w:rsidRPr="002407F9" w:rsidRDefault="0083463C" w:rsidP="00BF3E57">
            <w:pPr>
              <w:pStyle w:val="TABLE-cell"/>
            </w:pPr>
            <w:r w:rsidRPr="002407F9">
              <w:t>all hash algorithms defined by the TCG</w:t>
            </w:r>
          </w:p>
        </w:tc>
      </w:tr>
      <w:tr w:rsidR="0083463C" w:rsidRPr="002407F9" w:rsidTr="00BF3E57">
        <w:trPr>
          <w:jc w:val="center"/>
        </w:trPr>
        <w:tc>
          <w:tcPr>
            <w:tcW w:w="1574" w:type="pct"/>
            <w:tcBorders>
              <w:top w:val="single" w:sz="8" w:space="0" w:color="auto"/>
              <w:bottom w:val="single" w:sz="8" w:space="0" w:color="auto"/>
            </w:tcBorders>
          </w:tcPr>
          <w:p w:rsidR="0083463C" w:rsidRPr="002407F9" w:rsidRDefault="0083463C" w:rsidP="00BF3E57">
            <w:pPr>
              <w:pStyle w:val="TABLE-cell"/>
            </w:pPr>
            <w:r w:rsidRPr="002407F9">
              <w:t>+TPM_ALG_NULL</w:t>
            </w:r>
          </w:p>
        </w:tc>
        <w:tc>
          <w:tcPr>
            <w:tcW w:w="3426" w:type="pct"/>
            <w:tcBorders>
              <w:top w:val="single" w:sz="8" w:space="0" w:color="auto"/>
              <w:bottom w:val="single" w:sz="8" w:space="0" w:color="auto"/>
            </w:tcBorders>
          </w:tcPr>
          <w:p w:rsidR="0083463C" w:rsidRPr="002407F9" w:rsidRDefault="0083463C" w:rsidP="00BF3E57">
            <w:pPr>
              <w:pStyle w:val="TABLE-cell"/>
            </w:pPr>
          </w:p>
        </w:tc>
      </w:tr>
      <w:tr w:rsidR="0083463C" w:rsidRPr="002407F9" w:rsidTr="00BF3E57">
        <w:trPr>
          <w:jc w:val="center"/>
        </w:trPr>
        <w:tc>
          <w:tcPr>
            <w:tcW w:w="1574" w:type="pct"/>
            <w:tcBorders>
              <w:top w:val="single" w:sz="8" w:space="0" w:color="auto"/>
            </w:tcBorders>
          </w:tcPr>
          <w:p w:rsidR="0083463C" w:rsidRPr="002407F9" w:rsidRDefault="0083463C" w:rsidP="00BF3E57">
            <w:pPr>
              <w:pStyle w:val="TABLE-cell"/>
            </w:pPr>
            <w:r w:rsidRPr="002407F9">
              <w:t>#TPM_RC_HASH</w:t>
            </w:r>
          </w:p>
        </w:tc>
        <w:tc>
          <w:tcPr>
            <w:tcW w:w="3426" w:type="pct"/>
            <w:tcBorders>
              <w:top w:val="single" w:sz="8" w:space="0" w:color="auto"/>
            </w:tcBorders>
          </w:tcPr>
          <w:p w:rsidR="0083463C" w:rsidRPr="002407F9" w:rsidRDefault="0083463C" w:rsidP="00BF3E57">
            <w:pPr>
              <w:pStyle w:val="TABLE-cell"/>
            </w:pPr>
          </w:p>
        </w:tc>
      </w:tr>
    </w:tbl>
    <w:p w:rsidR="0083463C" w:rsidRPr="002407F9" w:rsidRDefault="0083463C" w:rsidP="0083463C">
      <w:pPr>
        <w:pStyle w:val="Heading2"/>
        <w:rPr>
          <w:noProof/>
        </w:rPr>
      </w:pPr>
      <w:bookmarkStart w:id="2336" w:name="_Toc286047034"/>
      <w:bookmarkStart w:id="2337" w:name="_Toc288814964"/>
      <w:bookmarkStart w:id="2338" w:name="_Toc304539204"/>
      <w:bookmarkStart w:id="2339" w:name="_Toc308709755"/>
      <w:bookmarkStart w:id="2340" w:name="_Toc380749462"/>
      <w:bookmarkStart w:id="2341" w:name="_Toc384901768"/>
      <w:bookmarkStart w:id="2342" w:name="_Toc432512293"/>
      <w:bookmarkStart w:id="2343" w:name="_Toc443575633"/>
      <w:bookmarkStart w:id="2344" w:name="_Toc470517862"/>
      <w:bookmarkStart w:id="2345" w:name="_Toc462921081"/>
      <w:bookmarkStart w:id="2346" w:name="_Toc516154901"/>
      <w:bookmarkStart w:id="2347" w:name="_Toc20317636"/>
      <w:r w:rsidRPr="002407F9">
        <w:rPr>
          <w:noProof/>
        </w:rPr>
        <w:t>TPMI_ALG_ASYM (Asymmetric Algorithms)</w:t>
      </w:r>
      <w:bookmarkEnd w:id="2336"/>
      <w:bookmarkEnd w:id="2337"/>
      <w:bookmarkEnd w:id="2338"/>
      <w:bookmarkEnd w:id="2339"/>
      <w:bookmarkEnd w:id="2340"/>
      <w:bookmarkEnd w:id="2341"/>
      <w:bookmarkEnd w:id="2342"/>
      <w:bookmarkEnd w:id="2343"/>
      <w:bookmarkEnd w:id="2344"/>
      <w:bookmarkEnd w:id="2345"/>
      <w:bookmarkEnd w:id="2346"/>
      <w:bookmarkEnd w:id="2347"/>
    </w:p>
    <w:p w:rsidR="0083463C" w:rsidRPr="002407F9" w:rsidRDefault="0083463C" w:rsidP="0083463C">
      <w:pPr>
        <w:pStyle w:val="BodyText"/>
        <w:rPr>
          <w:noProof/>
        </w:rPr>
      </w:pPr>
      <w:r w:rsidRPr="002407F9">
        <w:rPr>
          <w:noProof/>
        </w:rPr>
        <w:t xml:space="preserve">A TPMI_ALG_ASYM is an interface type of all the asymmetric algorithms implemented on a specific TPM. </w:t>
      </w:r>
      <w:r w:rsidRPr="002407F9">
        <w:rPr>
          <w:noProof/>
        </w:rPr>
        <w:fldChar w:fldCharType="begin"/>
      </w:r>
      <w:r w:rsidRPr="002407F9">
        <w:rPr>
          <w:noProof/>
        </w:rPr>
        <w:instrText xml:space="preserve"> REF _Ref307234064 \h </w:instrText>
      </w:r>
      <w:r w:rsidRPr="002407F9">
        <w:rPr>
          <w:noProof/>
        </w:rPr>
      </w:r>
      <w:r w:rsidRPr="002407F9">
        <w:rPr>
          <w:noProof/>
        </w:rPr>
        <w:fldChar w:fldCharType="separate"/>
      </w:r>
      <w:r w:rsidR="00AE7D6E" w:rsidRPr="002407F9">
        <w:rPr>
          <w:noProof/>
        </w:rPr>
        <w:t xml:space="preserve">Table </w:t>
      </w:r>
      <w:r w:rsidR="00AE7D6E">
        <w:rPr>
          <w:noProof/>
        </w:rPr>
        <w:t>67</w:t>
      </w:r>
      <w:r w:rsidRPr="002407F9">
        <w:rPr>
          <w:noProof/>
        </w:rPr>
        <w:fldChar w:fldCharType="end"/>
      </w:r>
      <w:r w:rsidRPr="002407F9">
        <w:rPr>
          <w:noProof/>
        </w:rPr>
        <w:t xml:space="preserve"> lists each of the asymmetric algorithms that have an algorithm ID assigned by the TCG.</w:t>
      </w:r>
    </w:p>
    <w:p w:rsidR="0083463C" w:rsidRPr="002407F9" w:rsidRDefault="0083463C" w:rsidP="0083463C">
      <w:pPr>
        <w:pStyle w:val="TABLE-title"/>
        <w:rPr>
          <w:noProof/>
        </w:rPr>
      </w:pPr>
      <w:bookmarkStart w:id="2348" w:name="_Ref307234064"/>
      <w:bookmarkStart w:id="2349" w:name="_Toc380749748"/>
      <w:bookmarkStart w:id="2350" w:name="_Toc384651410"/>
      <w:bookmarkStart w:id="2351" w:name="_Toc432512556"/>
      <w:bookmarkStart w:id="2352" w:name="_Toc443575894"/>
      <w:bookmarkStart w:id="2353" w:name="_Toc470518136"/>
      <w:bookmarkStart w:id="2354" w:name="_Toc462921350"/>
      <w:bookmarkStart w:id="2355" w:name="_Toc516155179"/>
      <w:bookmarkStart w:id="2356" w:name="_Toc2137611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67</w:t>
      </w:r>
      <w:r w:rsidRPr="002407F9">
        <w:rPr>
          <w:noProof/>
        </w:rPr>
        <w:fldChar w:fldCharType="end"/>
      </w:r>
      <w:bookmarkEnd w:id="2348"/>
      <w:r w:rsidRPr="002407F9">
        <w:rPr>
          <w:noProof/>
        </w:rPr>
        <w:t xml:space="preserve"> — Definition of (TPM_ALG_ID) TPMI_ALG_ASYM Type</w:t>
      </w:r>
      <w:bookmarkEnd w:id="2349"/>
      <w:bookmarkEnd w:id="2350"/>
      <w:bookmarkEnd w:id="2351"/>
      <w:bookmarkEnd w:id="2352"/>
      <w:bookmarkEnd w:id="2353"/>
      <w:bookmarkEnd w:id="2354"/>
      <w:bookmarkEnd w:id="2355"/>
      <w:bookmarkEnd w:id="2356"/>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2947"/>
        <w:gridCol w:w="6413"/>
      </w:tblGrid>
      <w:tr w:rsidR="0083463C" w:rsidRPr="002407F9" w:rsidTr="00BF3E57">
        <w:trPr>
          <w:tblHeader/>
          <w:jc w:val="center"/>
        </w:trPr>
        <w:tc>
          <w:tcPr>
            <w:tcW w:w="1574" w:type="pct"/>
            <w:tcBorders>
              <w:bottom w:val="single" w:sz="12" w:space="0" w:color="auto"/>
            </w:tcBorders>
          </w:tcPr>
          <w:p w:rsidR="0083463C" w:rsidRPr="002407F9" w:rsidRDefault="0083463C" w:rsidP="00BF3E57">
            <w:pPr>
              <w:pStyle w:val="TABLE-col-heading"/>
              <w:rPr>
                <w:noProof/>
              </w:rPr>
            </w:pPr>
            <w:r w:rsidRPr="002407F9">
              <w:rPr>
                <w:noProof/>
              </w:rPr>
              <w:t>Values</w:t>
            </w:r>
          </w:p>
        </w:tc>
        <w:tc>
          <w:tcPr>
            <w:tcW w:w="3426" w:type="pct"/>
            <w:tcBorders>
              <w:bottom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tblHeader/>
          <w:jc w:val="center"/>
        </w:trPr>
        <w:tc>
          <w:tcPr>
            <w:tcW w:w="1574" w:type="pct"/>
            <w:tcBorders>
              <w:bottom w:val="single" w:sz="6" w:space="0" w:color="auto"/>
            </w:tcBorders>
          </w:tcPr>
          <w:p w:rsidR="0083463C" w:rsidRPr="002407F9" w:rsidRDefault="0083463C" w:rsidP="00BF3E57">
            <w:pPr>
              <w:pStyle w:val="TABLE-cell"/>
            </w:pPr>
            <w:r w:rsidRPr="002407F9">
              <w:t>TPM_ALG_!ALG.AO</w:t>
            </w:r>
          </w:p>
        </w:tc>
        <w:tc>
          <w:tcPr>
            <w:tcW w:w="3426" w:type="pct"/>
            <w:tcBorders>
              <w:bottom w:val="single" w:sz="6" w:space="0" w:color="auto"/>
            </w:tcBorders>
          </w:tcPr>
          <w:p w:rsidR="0083463C" w:rsidRPr="002407F9" w:rsidRDefault="0083463C" w:rsidP="00BF3E57">
            <w:pPr>
              <w:pStyle w:val="TABLE-cell"/>
            </w:pPr>
            <w:r w:rsidRPr="002407F9">
              <w:t>all asymmetric object types</w:t>
            </w:r>
          </w:p>
        </w:tc>
      </w:tr>
      <w:tr w:rsidR="0083463C" w:rsidRPr="002407F9" w:rsidTr="00BF3E57">
        <w:trPr>
          <w:jc w:val="center"/>
        </w:trPr>
        <w:tc>
          <w:tcPr>
            <w:tcW w:w="1574" w:type="pct"/>
            <w:tcBorders>
              <w:top w:val="single" w:sz="8" w:space="0" w:color="auto"/>
              <w:bottom w:val="single" w:sz="8" w:space="0" w:color="auto"/>
            </w:tcBorders>
          </w:tcPr>
          <w:p w:rsidR="0083463C" w:rsidRPr="002407F9" w:rsidRDefault="0083463C" w:rsidP="00BF3E57">
            <w:pPr>
              <w:pStyle w:val="TABLE-cell"/>
            </w:pPr>
            <w:r w:rsidRPr="002407F9">
              <w:t>+TPM_ALG_NULL</w:t>
            </w:r>
          </w:p>
        </w:tc>
        <w:tc>
          <w:tcPr>
            <w:tcW w:w="3426" w:type="pct"/>
            <w:tcBorders>
              <w:top w:val="single" w:sz="8" w:space="0" w:color="auto"/>
              <w:bottom w:val="single" w:sz="8" w:space="0" w:color="auto"/>
            </w:tcBorders>
          </w:tcPr>
          <w:p w:rsidR="0083463C" w:rsidRPr="002407F9" w:rsidRDefault="0083463C" w:rsidP="00BF3E57">
            <w:pPr>
              <w:pStyle w:val="TABLE-cell"/>
            </w:pPr>
          </w:p>
        </w:tc>
      </w:tr>
      <w:tr w:rsidR="0083463C" w:rsidRPr="002407F9" w:rsidTr="00BF3E57">
        <w:trPr>
          <w:jc w:val="center"/>
        </w:trPr>
        <w:tc>
          <w:tcPr>
            <w:tcW w:w="1574" w:type="pct"/>
            <w:tcBorders>
              <w:top w:val="single" w:sz="8" w:space="0" w:color="auto"/>
              <w:bottom w:val="single" w:sz="12" w:space="0" w:color="auto"/>
            </w:tcBorders>
          </w:tcPr>
          <w:p w:rsidR="0083463C" w:rsidRPr="002407F9" w:rsidRDefault="0083463C" w:rsidP="00BF3E57">
            <w:pPr>
              <w:pStyle w:val="TABLE-cell"/>
              <w:keepNext w:val="0"/>
            </w:pPr>
            <w:r w:rsidRPr="002407F9">
              <w:t>#TPM_RC_ASYMMETRIC</w:t>
            </w:r>
          </w:p>
        </w:tc>
        <w:tc>
          <w:tcPr>
            <w:tcW w:w="3426" w:type="pct"/>
            <w:tcBorders>
              <w:top w:val="single" w:sz="8" w:space="0" w:color="auto"/>
              <w:bottom w:val="single" w:sz="12" w:space="0" w:color="auto"/>
            </w:tcBorders>
          </w:tcPr>
          <w:p w:rsidR="0083463C" w:rsidRPr="002407F9" w:rsidRDefault="0083463C" w:rsidP="00BF3E57">
            <w:pPr>
              <w:pStyle w:val="TABLE-cell"/>
              <w:keepNext w:val="0"/>
            </w:pPr>
          </w:p>
        </w:tc>
      </w:tr>
    </w:tbl>
    <w:p w:rsidR="0083463C" w:rsidRPr="002407F9" w:rsidRDefault="0083463C" w:rsidP="0083463C">
      <w:pPr>
        <w:pStyle w:val="Heading2"/>
        <w:rPr>
          <w:noProof/>
        </w:rPr>
      </w:pPr>
      <w:bookmarkStart w:id="2357" w:name="_Toc286047035"/>
      <w:bookmarkStart w:id="2358" w:name="_Toc288814965"/>
      <w:bookmarkStart w:id="2359" w:name="_Toc304539205"/>
      <w:bookmarkStart w:id="2360" w:name="_Toc308709756"/>
      <w:bookmarkStart w:id="2361" w:name="_Toc380749463"/>
      <w:bookmarkStart w:id="2362" w:name="_Toc384901769"/>
      <w:bookmarkStart w:id="2363" w:name="_Toc432512294"/>
      <w:bookmarkStart w:id="2364" w:name="_Toc443575634"/>
      <w:bookmarkStart w:id="2365" w:name="_Toc470517863"/>
      <w:bookmarkStart w:id="2366" w:name="_Toc462921082"/>
      <w:bookmarkStart w:id="2367" w:name="_Toc516154902"/>
      <w:bookmarkStart w:id="2368" w:name="_Toc20317637"/>
      <w:r w:rsidRPr="002407F9">
        <w:rPr>
          <w:noProof/>
        </w:rPr>
        <w:lastRenderedPageBreak/>
        <w:t>TPMI_ALG_SYM (Symmetric Algorithms)</w:t>
      </w:r>
      <w:bookmarkEnd w:id="2357"/>
      <w:bookmarkEnd w:id="2358"/>
      <w:bookmarkEnd w:id="2359"/>
      <w:bookmarkEnd w:id="2360"/>
      <w:bookmarkEnd w:id="2361"/>
      <w:bookmarkEnd w:id="2362"/>
      <w:bookmarkEnd w:id="2363"/>
      <w:bookmarkEnd w:id="2364"/>
      <w:bookmarkEnd w:id="2365"/>
      <w:bookmarkEnd w:id="2366"/>
      <w:bookmarkEnd w:id="2367"/>
      <w:bookmarkEnd w:id="2368"/>
    </w:p>
    <w:p w:rsidR="0083463C" w:rsidRPr="002407F9" w:rsidRDefault="0083463C" w:rsidP="0083463C">
      <w:pPr>
        <w:pStyle w:val="BodyText"/>
        <w:rPr>
          <w:noProof/>
        </w:rPr>
      </w:pPr>
      <w:r w:rsidRPr="002407F9">
        <w:rPr>
          <w:noProof/>
        </w:rPr>
        <w:t>A TPMI_ALG_SYM is an interface type of all the symmetric algorithms that have an algorithm ID assigned by the TCG and are implemented on the TPM.</w:t>
      </w:r>
    </w:p>
    <w:p w:rsidR="0083463C" w:rsidRPr="002407F9" w:rsidRDefault="0083463C" w:rsidP="0083463C">
      <w:pPr>
        <w:pStyle w:val="NOTE"/>
        <w:keepNext/>
        <w:rPr>
          <w:noProof/>
        </w:rPr>
      </w:pPr>
      <w:r w:rsidRPr="002407F9">
        <w:rPr>
          <w:noProof/>
        </w:rPr>
        <w:t>NOTE</w:t>
      </w:r>
      <w:r w:rsidRPr="002407F9">
        <w:rPr>
          <w:noProof/>
        </w:rPr>
        <w:tab/>
        <w:t>The validation code produced by an example script will produce a CASE statement with a case for each of the values in the “Values” column. The case for a value is delimited by a #ifdef/#endif pair so that if the algorithm is not implemented on the TPM, then the case for the algorithm is not generated, and use of the algorithm will cause a TPM error (TPM_RC_SYMMETRIC).</w:t>
      </w:r>
    </w:p>
    <w:p w:rsidR="0083463C" w:rsidRPr="002407F9" w:rsidRDefault="0083463C" w:rsidP="0083463C">
      <w:pPr>
        <w:pStyle w:val="TABLE-title"/>
        <w:rPr>
          <w:noProof/>
        </w:rPr>
      </w:pPr>
      <w:bookmarkStart w:id="2369" w:name="_Toc380749749"/>
      <w:bookmarkStart w:id="2370" w:name="_Toc384651411"/>
      <w:bookmarkStart w:id="2371" w:name="_Toc432512557"/>
      <w:bookmarkStart w:id="2372" w:name="_Toc443575895"/>
      <w:bookmarkStart w:id="2373" w:name="_Toc470518137"/>
      <w:bookmarkStart w:id="2374" w:name="_Toc462921351"/>
      <w:bookmarkStart w:id="2375" w:name="_Toc516155180"/>
      <w:bookmarkStart w:id="2376" w:name="_Toc2137611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68</w:t>
      </w:r>
      <w:r w:rsidRPr="002407F9">
        <w:rPr>
          <w:noProof/>
        </w:rPr>
        <w:fldChar w:fldCharType="end"/>
      </w:r>
      <w:r w:rsidRPr="002407F9">
        <w:rPr>
          <w:noProof/>
        </w:rPr>
        <w:t xml:space="preserve"> — Definition of (TPM_ALG_ID) TPMI_ALG_SYM Type</w:t>
      </w:r>
      <w:bookmarkEnd w:id="2369"/>
      <w:bookmarkEnd w:id="2370"/>
      <w:bookmarkEnd w:id="2371"/>
      <w:bookmarkEnd w:id="2372"/>
      <w:bookmarkEnd w:id="2373"/>
      <w:bookmarkEnd w:id="2374"/>
      <w:bookmarkEnd w:id="2375"/>
      <w:bookmarkEnd w:id="2376"/>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3151"/>
        <w:gridCol w:w="6209"/>
      </w:tblGrid>
      <w:tr w:rsidR="0083463C" w:rsidRPr="002407F9" w:rsidTr="00BF3E57">
        <w:trPr>
          <w:tblHeader/>
          <w:jc w:val="center"/>
        </w:trPr>
        <w:tc>
          <w:tcPr>
            <w:tcW w:w="1683" w:type="pct"/>
            <w:tcBorders>
              <w:bottom w:val="single" w:sz="12" w:space="0" w:color="auto"/>
            </w:tcBorders>
          </w:tcPr>
          <w:p w:rsidR="0083463C" w:rsidRPr="002407F9" w:rsidRDefault="0083463C" w:rsidP="00BF3E57">
            <w:pPr>
              <w:pStyle w:val="TABLE-col-heading"/>
              <w:rPr>
                <w:noProof/>
              </w:rPr>
            </w:pPr>
            <w:r w:rsidRPr="002407F9">
              <w:rPr>
                <w:noProof/>
              </w:rPr>
              <w:t>Values</w:t>
            </w:r>
          </w:p>
        </w:tc>
        <w:tc>
          <w:tcPr>
            <w:tcW w:w="3317" w:type="pct"/>
            <w:tcBorders>
              <w:bottom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tblHeader/>
          <w:jc w:val="center"/>
        </w:trPr>
        <w:tc>
          <w:tcPr>
            <w:tcW w:w="1683" w:type="pct"/>
            <w:tcBorders>
              <w:bottom w:val="single" w:sz="6" w:space="0" w:color="auto"/>
            </w:tcBorders>
          </w:tcPr>
          <w:p w:rsidR="0083463C" w:rsidRPr="002407F9" w:rsidRDefault="0083463C" w:rsidP="00BF3E57">
            <w:pPr>
              <w:pStyle w:val="TABLE-cell"/>
            </w:pPr>
            <w:r w:rsidRPr="002407F9">
              <w:t>TPM_ALG_!ALG.S</w:t>
            </w:r>
          </w:p>
        </w:tc>
        <w:tc>
          <w:tcPr>
            <w:tcW w:w="3317" w:type="pct"/>
            <w:tcBorders>
              <w:bottom w:val="single" w:sz="6" w:space="0" w:color="auto"/>
            </w:tcBorders>
          </w:tcPr>
          <w:p w:rsidR="0083463C" w:rsidRPr="002407F9" w:rsidRDefault="0083463C" w:rsidP="00BF3E57">
            <w:pPr>
              <w:pStyle w:val="TABLE-cell"/>
            </w:pPr>
            <w:r w:rsidRPr="002407F9">
              <w:t>all symmetric block ciphers</w:t>
            </w:r>
          </w:p>
        </w:tc>
      </w:tr>
      <w:tr w:rsidR="0083463C" w:rsidRPr="002407F9" w:rsidTr="00BF3E57">
        <w:trPr>
          <w:jc w:val="center"/>
        </w:trPr>
        <w:tc>
          <w:tcPr>
            <w:tcW w:w="1683" w:type="pct"/>
            <w:tcBorders>
              <w:top w:val="single" w:sz="8" w:space="0" w:color="auto"/>
              <w:bottom w:val="single" w:sz="8" w:space="0" w:color="auto"/>
            </w:tcBorders>
          </w:tcPr>
          <w:p w:rsidR="0083463C" w:rsidRPr="002407F9" w:rsidRDefault="0083463C" w:rsidP="00BF3E57">
            <w:pPr>
              <w:pStyle w:val="TABLE-cell"/>
            </w:pPr>
            <w:r w:rsidRPr="002407F9">
              <w:t>TPM_ALG_XOR</w:t>
            </w:r>
          </w:p>
        </w:tc>
        <w:tc>
          <w:tcPr>
            <w:tcW w:w="3317" w:type="pct"/>
            <w:tcBorders>
              <w:top w:val="single" w:sz="8" w:space="0" w:color="auto"/>
              <w:bottom w:val="single" w:sz="8" w:space="0" w:color="auto"/>
            </w:tcBorders>
          </w:tcPr>
          <w:p w:rsidR="0083463C" w:rsidRPr="002407F9" w:rsidRDefault="0083463C" w:rsidP="00BF3E57">
            <w:pPr>
              <w:pStyle w:val="TABLE-cell"/>
            </w:pPr>
            <w:r w:rsidRPr="002407F9">
              <w:t>required</w:t>
            </w:r>
          </w:p>
        </w:tc>
      </w:tr>
      <w:tr w:rsidR="0083463C" w:rsidRPr="002407F9" w:rsidTr="00BF3E57">
        <w:trPr>
          <w:jc w:val="center"/>
        </w:trPr>
        <w:tc>
          <w:tcPr>
            <w:tcW w:w="1683" w:type="pct"/>
            <w:tcBorders>
              <w:top w:val="single" w:sz="8" w:space="0" w:color="auto"/>
              <w:bottom w:val="single" w:sz="8" w:space="0" w:color="auto"/>
            </w:tcBorders>
          </w:tcPr>
          <w:p w:rsidR="0083463C" w:rsidRPr="002407F9" w:rsidRDefault="0083463C" w:rsidP="00BF3E57">
            <w:pPr>
              <w:pStyle w:val="TABLE-cell"/>
            </w:pPr>
            <w:r w:rsidRPr="002407F9">
              <w:t>+TPM_ALG_NULL</w:t>
            </w:r>
          </w:p>
        </w:tc>
        <w:tc>
          <w:tcPr>
            <w:tcW w:w="3317" w:type="pct"/>
            <w:tcBorders>
              <w:top w:val="single" w:sz="8" w:space="0" w:color="auto"/>
              <w:bottom w:val="single" w:sz="8" w:space="0" w:color="auto"/>
            </w:tcBorders>
          </w:tcPr>
          <w:p w:rsidR="0083463C" w:rsidRPr="002407F9" w:rsidRDefault="0083463C" w:rsidP="00BF3E57">
            <w:pPr>
              <w:pStyle w:val="TABLE-cell"/>
            </w:pPr>
            <w:r w:rsidRPr="002407F9">
              <w:t>required to be present in all versions of this table</w:t>
            </w:r>
          </w:p>
        </w:tc>
      </w:tr>
      <w:tr w:rsidR="0083463C" w:rsidRPr="002407F9" w:rsidTr="00BF3E57">
        <w:trPr>
          <w:jc w:val="center"/>
        </w:trPr>
        <w:tc>
          <w:tcPr>
            <w:tcW w:w="1683" w:type="pct"/>
            <w:tcBorders>
              <w:top w:val="single" w:sz="8" w:space="0" w:color="auto"/>
              <w:bottom w:val="single" w:sz="8" w:space="0" w:color="auto"/>
            </w:tcBorders>
          </w:tcPr>
          <w:p w:rsidR="0083463C" w:rsidRPr="002407F9" w:rsidRDefault="0083463C" w:rsidP="00BF3E57">
            <w:pPr>
              <w:pStyle w:val="TABLE-cell"/>
            </w:pPr>
            <w:r w:rsidRPr="002407F9">
              <w:t>#TPM_RC_SYMMETRIC</w:t>
            </w:r>
          </w:p>
        </w:tc>
        <w:tc>
          <w:tcPr>
            <w:tcW w:w="3317" w:type="pct"/>
            <w:tcBorders>
              <w:top w:val="single" w:sz="8" w:space="0" w:color="auto"/>
              <w:bottom w:val="single" w:sz="8" w:space="0" w:color="auto"/>
            </w:tcBorders>
          </w:tcPr>
          <w:p w:rsidR="0083463C" w:rsidRPr="002407F9" w:rsidRDefault="0083463C" w:rsidP="00BF3E57">
            <w:pPr>
              <w:pStyle w:val="TABLE-cell"/>
            </w:pPr>
          </w:p>
        </w:tc>
      </w:tr>
    </w:tbl>
    <w:p w:rsidR="0083463C" w:rsidRPr="002407F9" w:rsidRDefault="0083463C" w:rsidP="0083463C">
      <w:pPr>
        <w:pStyle w:val="Heading2"/>
        <w:rPr>
          <w:noProof/>
        </w:rPr>
      </w:pPr>
      <w:bookmarkStart w:id="2377" w:name="_Toc286047036"/>
      <w:bookmarkStart w:id="2378" w:name="_Toc288814966"/>
      <w:bookmarkStart w:id="2379" w:name="_Toc304539206"/>
      <w:bookmarkStart w:id="2380" w:name="_Toc308709757"/>
      <w:bookmarkStart w:id="2381" w:name="_Toc380749464"/>
      <w:bookmarkStart w:id="2382" w:name="_Toc384901770"/>
      <w:bookmarkStart w:id="2383" w:name="_Toc432512295"/>
      <w:bookmarkStart w:id="2384" w:name="_Toc443575635"/>
      <w:bookmarkStart w:id="2385" w:name="_Toc470517864"/>
      <w:bookmarkStart w:id="2386" w:name="_Toc462921083"/>
      <w:bookmarkStart w:id="2387" w:name="_Toc516154903"/>
      <w:bookmarkStart w:id="2388" w:name="_Toc20317638"/>
      <w:r w:rsidRPr="002407F9">
        <w:rPr>
          <w:noProof/>
        </w:rPr>
        <w:t>TPMI_ALG_SYM_OBJECT</w:t>
      </w:r>
      <w:bookmarkEnd w:id="2377"/>
      <w:bookmarkEnd w:id="2378"/>
      <w:bookmarkEnd w:id="2379"/>
      <w:bookmarkEnd w:id="2380"/>
      <w:bookmarkEnd w:id="2381"/>
      <w:bookmarkEnd w:id="2382"/>
      <w:bookmarkEnd w:id="2383"/>
      <w:bookmarkEnd w:id="2384"/>
      <w:bookmarkEnd w:id="2385"/>
      <w:bookmarkEnd w:id="2386"/>
      <w:bookmarkEnd w:id="2387"/>
      <w:bookmarkEnd w:id="2388"/>
    </w:p>
    <w:p w:rsidR="0083463C" w:rsidRPr="002407F9" w:rsidRDefault="0083463C" w:rsidP="0083463C">
      <w:pPr>
        <w:pStyle w:val="BodyText"/>
        <w:rPr>
          <w:noProof/>
        </w:rPr>
      </w:pPr>
      <w:r w:rsidRPr="002407F9">
        <w:rPr>
          <w:noProof/>
        </w:rPr>
        <w:t>A TPMI_ALG_SYM_OBJECT is an interface type of all the TCG-defined symmetric algorithms that may be used as companion symmetric encryption algorithm for an asymmetric object. All algorithms in this list shall be block ciphers usable in Cipher Feedback (CFB).</w:t>
      </w:r>
    </w:p>
    <w:p w:rsidR="0083463C" w:rsidRPr="002407F9" w:rsidRDefault="0083463C" w:rsidP="0083463C">
      <w:pPr>
        <w:pStyle w:val="NOTE"/>
        <w:keepNext/>
        <w:rPr>
          <w:noProof/>
        </w:rPr>
      </w:pPr>
      <w:r w:rsidRPr="002407F9">
        <w:rPr>
          <w:noProof/>
        </w:rPr>
        <w:t>NOTE</w:t>
      </w:r>
      <w:r w:rsidRPr="002407F9">
        <w:rPr>
          <w:noProof/>
        </w:rPr>
        <w:tab/>
        <w:t>TPM_ALG_XOR is not allowed in this list.</w:t>
      </w:r>
    </w:p>
    <w:p w:rsidR="0083463C" w:rsidRPr="002407F9" w:rsidRDefault="0083463C" w:rsidP="0083463C">
      <w:pPr>
        <w:pStyle w:val="TABLE-title"/>
        <w:rPr>
          <w:noProof/>
        </w:rPr>
      </w:pPr>
      <w:bookmarkStart w:id="2389" w:name="_Ref307234311"/>
      <w:bookmarkStart w:id="2390" w:name="_Toc380749750"/>
      <w:bookmarkStart w:id="2391" w:name="_Toc384651412"/>
      <w:bookmarkStart w:id="2392" w:name="_Toc432512558"/>
      <w:bookmarkStart w:id="2393" w:name="_Toc443575896"/>
      <w:bookmarkStart w:id="2394" w:name="_Toc470518138"/>
      <w:bookmarkStart w:id="2395" w:name="_Toc462921352"/>
      <w:bookmarkStart w:id="2396" w:name="_Toc516155181"/>
      <w:bookmarkStart w:id="2397" w:name="_Toc21376116"/>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69</w:t>
      </w:r>
      <w:r w:rsidRPr="002407F9">
        <w:rPr>
          <w:noProof/>
        </w:rPr>
        <w:fldChar w:fldCharType="end"/>
      </w:r>
      <w:bookmarkEnd w:id="2389"/>
      <w:r w:rsidRPr="002407F9">
        <w:rPr>
          <w:noProof/>
        </w:rPr>
        <w:t xml:space="preserve"> — Definition of (TPM_ALG_ID) TPMI_ALG_SYM_OBJECT Type</w:t>
      </w:r>
      <w:bookmarkEnd w:id="2390"/>
      <w:bookmarkEnd w:id="2391"/>
      <w:bookmarkEnd w:id="2392"/>
      <w:bookmarkEnd w:id="2393"/>
      <w:bookmarkEnd w:id="2394"/>
      <w:bookmarkEnd w:id="2395"/>
      <w:bookmarkEnd w:id="2396"/>
      <w:bookmarkEnd w:id="2397"/>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3151"/>
        <w:gridCol w:w="6209"/>
      </w:tblGrid>
      <w:tr w:rsidR="0083463C" w:rsidRPr="002407F9" w:rsidTr="00BF3E57">
        <w:trPr>
          <w:tblHeader/>
          <w:jc w:val="center"/>
        </w:trPr>
        <w:tc>
          <w:tcPr>
            <w:tcW w:w="1683" w:type="pct"/>
          </w:tcPr>
          <w:p w:rsidR="0083463C" w:rsidRPr="002407F9" w:rsidRDefault="0083463C" w:rsidP="00BF3E57">
            <w:pPr>
              <w:pStyle w:val="TABLE-col-heading"/>
              <w:rPr>
                <w:noProof/>
              </w:rPr>
            </w:pPr>
            <w:r w:rsidRPr="002407F9">
              <w:rPr>
                <w:noProof/>
              </w:rPr>
              <w:t>Values</w:t>
            </w:r>
          </w:p>
        </w:tc>
        <w:tc>
          <w:tcPr>
            <w:tcW w:w="3317" w:type="pct"/>
          </w:tcPr>
          <w:p w:rsidR="0083463C" w:rsidRPr="002407F9" w:rsidRDefault="0083463C" w:rsidP="00BF3E57">
            <w:pPr>
              <w:pStyle w:val="TABLE-col-heading"/>
              <w:rPr>
                <w:noProof/>
              </w:rPr>
            </w:pPr>
            <w:r w:rsidRPr="002407F9">
              <w:rPr>
                <w:noProof/>
              </w:rPr>
              <w:t>Comments</w:t>
            </w:r>
          </w:p>
        </w:tc>
      </w:tr>
      <w:tr w:rsidR="0083463C" w:rsidRPr="002407F9" w:rsidTr="00BF3E57">
        <w:trPr>
          <w:tblHeader/>
          <w:jc w:val="center"/>
        </w:trPr>
        <w:tc>
          <w:tcPr>
            <w:tcW w:w="1683" w:type="pct"/>
            <w:tcBorders>
              <w:bottom w:val="single" w:sz="6" w:space="0" w:color="auto"/>
            </w:tcBorders>
          </w:tcPr>
          <w:p w:rsidR="0083463C" w:rsidRPr="002407F9" w:rsidRDefault="0083463C" w:rsidP="00BF3E57">
            <w:pPr>
              <w:pStyle w:val="TABLE-cell"/>
            </w:pPr>
            <w:r w:rsidRPr="002407F9">
              <w:t>TPM_ALG_!ALG.S</w:t>
            </w:r>
          </w:p>
        </w:tc>
        <w:tc>
          <w:tcPr>
            <w:tcW w:w="3317" w:type="pct"/>
            <w:tcBorders>
              <w:bottom w:val="single" w:sz="6" w:space="0" w:color="auto"/>
            </w:tcBorders>
          </w:tcPr>
          <w:p w:rsidR="0083463C" w:rsidRPr="002407F9" w:rsidRDefault="0083463C" w:rsidP="00BF3E57">
            <w:pPr>
              <w:pStyle w:val="TABLE-cell"/>
            </w:pPr>
            <w:r w:rsidRPr="002407F9">
              <w:t>all symmetric block ciphers</w:t>
            </w:r>
          </w:p>
        </w:tc>
      </w:tr>
      <w:tr w:rsidR="0083463C" w:rsidRPr="002407F9" w:rsidTr="00BF3E57">
        <w:trPr>
          <w:jc w:val="center"/>
        </w:trPr>
        <w:tc>
          <w:tcPr>
            <w:tcW w:w="1683" w:type="pct"/>
            <w:tcBorders>
              <w:top w:val="single" w:sz="8" w:space="0" w:color="auto"/>
              <w:bottom w:val="single" w:sz="8" w:space="0" w:color="auto"/>
            </w:tcBorders>
          </w:tcPr>
          <w:p w:rsidR="0083463C" w:rsidRPr="002407F9" w:rsidRDefault="0083463C" w:rsidP="00BF3E57">
            <w:pPr>
              <w:pStyle w:val="TABLE-cell"/>
            </w:pPr>
            <w:r w:rsidRPr="002407F9">
              <w:t>+TPM_ALG_NULL</w:t>
            </w:r>
          </w:p>
        </w:tc>
        <w:tc>
          <w:tcPr>
            <w:tcW w:w="3317" w:type="pct"/>
            <w:tcBorders>
              <w:top w:val="single" w:sz="8" w:space="0" w:color="auto"/>
              <w:bottom w:val="single" w:sz="8" w:space="0" w:color="auto"/>
            </w:tcBorders>
          </w:tcPr>
          <w:p w:rsidR="0083463C" w:rsidRPr="002407F9" w:rsidRDefault="0083463C" w:rsidP="00BF3E57">
            <w:pPr>
              <w:pStyle w:val="TABLE-cell"/>
            </w:pPr>
            <w:r w:rsidRPr="002407F9">
              <w:t>required to be present in all versions of this table</w:t>
            </w:r>
          </w:p>
        </w:tc>
      </w:tr>
      <w:tr w:rsidR="0083463C" w:rsidRPr="002407F9" w:rsidTr="00BF3E57">
        <w:trPr>
          <w:jc w:val="center"/>
        </w:trPr>
        <w:tc>
          <w:tcPr>
            <w:tcW w:w="1683" w:type="pct"/>
            <w:tcBorders>
              <w:top w:val="single" w:sz="8" w:space="0" w:color="auto"/>
              <w:bottom w:val="single" w:sz="12" w:space="0" w:color="auto"/>
            </w:tcBorders>
          </w:tcPr>
          <w:p w:rsidR="0083463C" w:rsidRPr="002407F9" w:rsidRDefault="0083463C" w:rsidP="00BF3E57">
            <w:pPr>
              <w:pStyle w:val="TABLE-cell"/>
            </w:pPr>
            <w:r w:rsidRPr="002407F9">
              <w:t>#TPM_RC_SYMMETRIC</w:t>
            </w:r>
          </w:p>
        </w:tc>
        <w:tc>
          <w:tcPr>
            <w:tcW w:w="3317" w:type="pct"/>
            <w:tcBorders>
              <w:top w:val="single" w:sz="8" w:space="0" w:color="auto"/>
              <w:bottom w:val="single" w:sz="12" w:space="0" w:color="auto"/>
            </w:tcBorders>
          </w:tcPr>
          <w:p w:rsidR="0083463C" w:rsidRPr="002407F9" w:rsidRDefault="0083463C" w:rsidP="00BF3E57">
            <w:pPr>
              <w:pStyle w:val="TABLE-cell"/>
            </w:pPr>
          </w:p>
        </w:tc>
      </w:tr>
    </w:tbl>
    <w:p w:rsidR="0083463C" w:rsidRPr="002407F9" w:rsidRDefault="0083463C" w:rsidP="0083463C">
      <w:pPr>
        <w:pStyle w:val="Heading2"/>
        <w:rPr>
          <w:noProof/>
        </w:rPr>
      </w:pPr>
      <w:bookmarkStart w:id="2398" w:name="_Toc271231458"/>
      <w:bookmarkStart w:id="2399" w:name="_Toc271231459"/>
      <w:bookmarkStart w:id="2400" w:name="_Toc271231460"/>
      <w:bookmarkStart w:id="2401" w:name="_Toc286047037"/>
      <w:bookmarkStart w:id="2402" w:name="_Toc288814967"/>
      <w:bookmarkStart w:id="2403" w:name="_Toc304539207"/>
      <w:bookmarkStart w:id="2404" w:name="_Toc308709758"/>
      <w:bookmarkStart w:id="2405" w:name="_Toc380749465"/>
      <w:bookmarkStart w:id="2406" w:name="_Toc384901771"/>
      <w:bookmarkStart w:id="2407" w:name="_Toc432512296"/>
      <w:bookmarkStart w:id="2408" w:name="_Toc443575636"/>
      <w:bookmarkStart w:id="2409" w:name="_Toc470517865"/>
      <w:bookmarkStart w:id="2410" w:name="_Toc462921084"/>
      <w:bookmarkStart w:id="2411" w:name="_Toc516154904"/>
      <w:bookmarkStart w:id="2412" w:name="_Toc20317639"/>
      <w:bookmarkEnd w:id="2398"/>
      <w:bookmarkEnd w:id="2399"/>
      <w:bookmarkEnd w:id="2400"/>
      <w:r w:rsidRPr="002407F9">
        <w:rPr>
          <w:noProof/>
        </w:rPr>
        <w:t>TPMI_ALG_SYM_MODE</w:t>
      </w:r>
      <w:bookmarkEnd w:id="2401"/>
      <w:bookmarkEnd w:id="2402"/>
      <w:bookmarkEnd w:id="2403"/>
      <w:bookmarkEnd w:id="2404"/>
      <w:bookmarkEnd w:id="2405"/>
      <w:bookmarkEnd w:id="2406"/>
      <w:bookmarkEnd w:id="2407"/>
      <w:bookmarkEnd w:id="2408"/>
      <w:bookmarkEnd w:id="2409"/>
      <w:bookmarkEnd w:id="2410"/>
      <w:bookmarkEnd w:id="2411"/>
      <w:bookmarkEnd w:id="2412"/>
    </w:p>
    <w:p w:rsidR="0083463C" w:rsidRPr="002407F9" w:rsidRDefault="0083463C" w:rsidP="0083463C">
      <w:pPr>
        <w:pStyle w:val="BodyText"/>
        <w:keepNext w:val="0"/>
        <w:rPr>
          <w:noProof/>
        </w:rPr>
      </w:pPr>
      <w:r w:rsidRPr="002407F9">
        <w:rPr>
          <w:noProof/>
        </w:rPr>
        <w:t>A TPMI_ALG_SYM_MODE is an interface type of all the TCG-defined block-cipher modes of operation.</w:t>
      </w:r>
    </w:p>
    <w:p w:rsidR="0083463C" w:rsidRPr="002407F9" w:rsidRDefault="0083463C" w:rsidP="0083463C">
      <w:pPr>
        <w:pStyle w:val="TABLE-title"/>
        <w:rPr>
          <w:noProof/>
        </w:rPr>
      </w:pPr>
      <w:bookmarkStart w:id="2413" w:name="_Toc380749751"/>
      <w:bookmarkStart w:id="2414" w:name="_Toc384651413"/>
      <w:bookmarkStart w:id="2415" w:name="_Toc432512559"/>
      <w:bookmarkStart w:id="2416" w:name="_Toc443575897"/>
      <w:bookmarkStart w:id="2417" w:name="_Toc470518139"/>
      <w:bookmarkStart w:id="2418" w:name="_Toc462921353"/>
      <w:bookmarkStart w:id="2419" w:name="_Toc516155182"/>
      <w:bookmarkStart w:id="2420" w:name="_Toc21376117"/>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70</w:t>
      </w:r>
      <w:r w:rsidRPr="002407F9">
        <w:rPr>
          <w:noProof/>
        </w:rPr>
        <w:fldChar w:fldCharType="end"/>
      </w:r>
      <w:r w:rsidRPr="002407F9">
        <w:rPr>
          <w:noProof/>
        </w:rPr>
        <w:t xml:space="preserve"> — Definition of (TPM_ALG_ID) TPMI_ALG_SYM_MODE Type</w:t>
      </w:r>
      <w:bookmarkEnd w:id="2413"/>
      <w:bookmarkEnd w:id="2414"/>
      <w:bookmarkEnd w:id="2415"/>
      <w:bookmarkEnd w:id="2416"/>
      <w:bookmarkEnd w:id="2417"/>
      <w:bookmarkEnd w:id="2418"/>
      <w:bookmarkEnd w:id="2419"/>
      <w:bookmarkEnd w:id="2420"/>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3151"/>
        <w:gridCol w:w="6209"/>
      </w:tblGrid>
      <w:tr w:rsidR="0083463C" w:rsidRPr="002407F9" w:rsidTr="00BF3E57">
        <w:trPr>
          <w:tblHeader/>
          <w:jc w:val="center"/>
        </w:trPr>
        <w:tc>
          <w:tcPr>
            <w:tcW w:w="1683" w:type="pct"/>
            <w:tcBorders>
              <w:bottom w:val="single" w:sz="12" w:space="0" w:color="auto"/>
            </w:tcBorders>
          </w:tcPr>
          <w:p w:rsidR="0083463C" w:rsidRPr="002407F9" w:rsidRDefault="0083463C" w:rsidP="00BF3E57">
            <w:pPr>
              <w:pStyle w:val="TABLE-col-heading"/>
              <w:rPr>
                <w:noProof/>
              </w:rPr>
            </w:pPr>
            <w:bookmarkStart w:id="2421" w:name="_Toc470517866"/>
            <w:r w:rsidRPr="002407F9">
              <w:rPr>
                <w:noProof/>
              </w:rPr>
              <w:t>Values</w:t>
            </w:r>
          </w:p>
        </w:tc>
        <w:tc>
          <w:tcPr>
            <w:tcW w:w="3317" w:type="pct"/>
            <w:tcBorders>
              <w:bottom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113196">
        <w:trPr>
          <w:tblHeader/>
          <w:jc w:val="center"/>
        </w:trPr>
        <w:tc>
          <w:tcPr>
            <w:tcW w:w="1683" w:type="pct"/>
            <w:tcBorders>
              <w:bottom w:val="single" w:sz="8" w:space="0" w:color="auto"/>
            </w:tcBorders>
          </w:tcPr>
          <w:p w:rsidR="0083463C" w:rsidRPr="002407F9" w:rsidRDefault="0083463C" w:rsidP="00BF3E57">
            <w:pPr>
              <w:pStyle w:val="TABLE-cell"/>
            </w:pPr>
            <w:r w:rsidRPr="002407F9">
              <w:t>TPM_ALG_!ALG.SE</w:t>
            </w:r>
          </w:p>
        </w:tc>
        <w:tc>
          <w:tcPr>
            <w:tcW w:w="3317" w:type="pct"/>
            <w:tcBorders>
              <w:bottom w:val="single" w:sz="8" w:space="0" w:color="auto"/>
            </w:tcBorders>
          </w:tcPr>
          <w:p w:rsidR="0083463C" w:rsidRPr="002407F9" w:rsidRDefault="0083463C" w:rsidP="00BF3E57">
            <w:pPr>
              <w:pStyle w:val="TABLE-cell"/>
            </w:pPr>
            <w:r w:rsidRPr="002407F9">
              <w:t>all symmetric block cipher encryption/decryption modes</w:t>
            </w:r>
          </w:p>
        </w:tc>
      </w:tr>
      <w:tr w:rsidR="00602BA7" w:rsidRPr="002407F9" w:rsidTr="00113196">
        <w:trPr>
          <w:tblHeader/>
          <w:jc w:val="center"/>
        </w:trPr>
        <w:tc>
          <w:tcPr>
            <w:tcW w:w="1683" w:type="pct"/>
            <w:tcBorders>
              <w:top w:val="single" w:sz="8" w:space="0" w:color="auto"/>
              <w:bottom w:val="single" w:sz="8" w:space="0" w:color="auto"/>
            </w:tcBorders>
          </w:tcPr>
          <w:p w:rsidR="00602BA7" w:rsidRPr="002407F9" w:rsidRDefault="00602BA7" w:rsidP="000910F8">
            <w:pPr>
              <w:pStyle w:val="TABLE-cell"/>
            </w:pPr>
            <w:r w:rsidRPr="002407F9">
              <w:t>TPM_ALG_!ALG.SX</w:t>
            </w:r>
          </w:p>
        </w:tc>
        <w:tc>
          <w:tcPr>
            <w:tcW w:w="3317" w:type="pct"/>
            <w:tcBorders>
              <w:top w:val="single" w:sz="8" w:space="0" w:color="auto"/>
              <w:bottom w:val="single" w:sz="8" w:space="0" w:color="auto"/>
            </w:tcBorders>
          </w:tcPr>
          <w:p w:rsidR="00602BA7" w:rsidRPr="002407F9" w:rsidRDefault="00602BA7" w:rsidP="000910F8">
            <w:pPr>
              <w:pStyle w:val="TABLE-cell"/>
            </w:pPr>
            <w:r w:rsidRPr="002407F9">
              <w:t>all symmetric block cipher MAC modes</w:t>
            </w:r>
          </w:p>
        </w:tc>
      </w:tr>
      <w:tr w:rsidR="0083463C" w:rsidRPr="002407F9" w:rsidTr="00113196">
        <w:trPr>
          <w:jc w:val="center"/>
        </w:trPr>
        <w:tc>
          <w:tcPr>
            <w:tcW w:w="1683" w:type="pct"/>
            <w:tcBorders>
              <w:top w:val="single" w:sz="8" w:space="0" w:color="auto"/>
              <w:bottom w:val="single" w:sz="8" w:space="0" w:color="auto"/>
            </w:tcBorders>
          </w:tcPr>
          <w:p w:rsidR="0083463C" w:rsidRPr="002407F9" w:rsidRDefault="0083463C" w:rsidP="00BF3E57">
            <w:pPr>
              <w:pStyle w:val="TABLE-cell"/>
            </w:pPr>
            <w:r w:rsidRPr="002407F9">
              <w:t>+TPM_ALG_NULL</w:t>
            </w:r>
          </w:p>
        </w:tc>
        <w:tc>
          <w:tcPr>
            <w:tcW w:w="3317" w:type="pct"/>
            <w:tcBorders>
              <w:top w:val="single" w:sz="8" w:space="0" w:color="auto"/>
              <w:bottom w:val="single" w:sz="8" w:space="0" w:color="auto"/>
            </w:tcBorders>
          </w:tcPr>
          <w:p w:rsidR="0083463C" w:rsidRPr="002407F9" w:rsidRDefault="0083463C" w:rsidP="00BF3E57">
            <w:pPr>
              <w:pStyle w:val="TABLE-cell"/>
            </w:pPr>
          </w:p>
        </w:tc>
      </w:tr>
      <w:tr w:rsidR="0083463C" w:rsidRPr="002407F9" w:rsidTr="00BF3E57">
        <w:trPr>
          <w:jc w:val="center"/>
        </w:trPr>
        <w:tc>
          <w:tcPr>
            <w:tcW w:w="1683" w:type="pct"/>
            <w:tcBorders>
              <w:top w:val="single" w:sz="8" w:space="0" w:color="auto"/>
              <w:bottom w:val="single" w:sz="12" w:space="0" w:color="auto"/>
            </w:tcBorders>
          </w:tcPr>
          <w:p w:rsidR="0083463C" w:rsidRPr="002407F9" w:rsidRDefault="0083463C" w:rsidP="00BF3E57">
            <w:pPr>
              <w:pStyle w:val="TABLE-cell"/>
              <w:keepNext w:val="0"/>
            </w:pPr>
            <w:r w:rsidRPr="002407F9">
              <w:t>#TPM_RC_MODE</w:t>
            </w:r>
          </w:p>
        </w:tc>
        <w:tc>
          <w:tcPr>
            <w:tcW w:w="3317" w:type="pct"/>
            <w:tcBorders>
              <w:top w:val="single" w:sz="8" w:space="0" w:color="auto"/>
              <w:bottom w:val="single" w:sz="12" w:space="0" w:color="auto"/>
            </w:tcBorders>
          </w:tcPr>
          <w:p w:rsidR="0083463C" w:rsidRPr="002407F9" w:rsidRDefault="0083463C" w:rsidP="00BF3E57">
            <w:pPr>
              <w:pStyle w:val="TABLE-cell"/>
              <w:keepNext w:val="0"/>
            </w:pPr>
          </w:p>
        </w:tc>
      </w:tr>
    </w:tbl>
    <w:p w:rsidR="0083463C" w:rsidRPr="002407F9" w:rsidRDefault="0083463C" w:rsidP="0083463C">
      <w:pPr>
        <w:pStyle w:val="Heading2"/>
        <w:rPr>
          <w:noProof/>
        </w:rPr>
      </w:pPr>
      <w:bookmarkStart w:id="2422" w:name="_Toc286047038"/>
      <w:bookmarkStart w:id="2423" w:name="_Toc288814968"/>
      <w:bookmarkStart w:id="2424" w:name="_Toc304539208"/>
      <w:bookmarkStart w:id="2425" w:name="_Toc308709759"/>
      <w:bookmarkStart w:id="2426" w:name="_Toc380749466"/>
      <w:bookmarkStart w:id="2427" w:name="_Toc384901772"/>
      <w:bookmarkStart w:id="2428" w:name="_Toc432512297"/>
      <w:bookmarkStart w:id="2429" w:name="_Toc443575637"/>
      <w:bookmarkStart w:id="2430" w:name="_Toc462921085"/>
      <w:bookmarkStart w:id="2431" w:name="_Toc516154905"/>
      <w:bookmarkStart w:id="2432" w:name="_Toc20317640"/>
      <w:r w:rsidRPr="002407F9">
        <w:rPr>
          <w:noProof/>
        </w:rPr>
        <w:lastRenderedPageBreak/>
        <w:t>TPMI_ALG_KDF (Key and Mask Generation Functions)</w:t>
      </w:r>
      <w:bookmarkEnd w:id="2421"/>
      <w:bookmarkEnd w:id="2422"/>
      <w:bookmarkEnd w:id="2423"/>
      <w:bookmarkEnd w:id="2424"/>
      <w:bookmarkEnd w:id="2425"/>
      <w:bookmarkEnd w:id="2426"/>
      <w:bookmarkEnd w:id="2427"/>
      <w:bookmarkEnd w:id="2428"/>
      <w:bookmarkEnd w:id="2429"/>
      <w:bookmarkEnd w:id="2430"/>
      <w:bookmarkEnd w:id="2431"/>
      <w:bookmarkEnd w:id="2432"/>
    </w:p>
    <w:p w:rsidR="00EA7982" w:rsidRDefault="0083463C" w:rsidP="0083463C">
      <w:pPr>
        <w:pStyle w:val="BodyText"/>
        <w:rPr>
          <w:noProof/>
        </w:rPr>
      </w:pPr>
      <w:r w:rsidRPr="002407F9">
        <w:rPr>
          <w:noProof/>
        </w:rPr>
        <w:t>A TPMI_ALG_KDF is an interface type of all the key derivation functions implemented on a specific TPM.</w:t>
      </w:r>
      <w:bookmarkStart w:id="2433" w:name="_Ref307235867"/>
      <w:bookmarkStart w:id="2434" w:name="_Toc380749752"/>
      <w:bookmarkStart w:id="2435" w:name="_Toc384651414"/>
      <w:bookmarkStart w:id="2436" w:name="_Toc432512560"/>
      <w:bookmarkStart w:id="2437" w:name="_Toc443575898"/>
      <w:bookmarkStart w:id="2438" w:name="_Toc470518140"/>
      <w:bookmarkStart w:id="2439" w:name="_Toc462921354"/>
      <w:bookmarkStart w:id="2440" w:name="_Toc516155183"/>
    </w:p>
    <w:p w:rsidR="0083463C" w:rsidRPr="002407F9" w:rsidRDefault="0083463C" w:rsidP="0083463C">
      <w:pPr>
        <w:pStyle w:val="TABLE-title"/>
        <w:rPr>
          <w:noProof/>
        </w:rPr>
      </w:pPr>
      <w:bookmarkStart w:id="2441" w:name="_Toc2137611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71</w:t>
      </w:r>
      <w:r w:rsidRPr="002407F9">
        <w:rPr>
          <w:noProof/>
        </w:rPr>
        <w:fldChar w:fldCharType="end"/>
      </w:r>
      <w:bookmarkEnd w:id="2433"/>
      <w:r w:rsidRPr="002407F9">
        <w:rPr>
          <w:noProof/>
        </w:rPr>
        <w:t xml:space="preserve"> — Definition of (TPM_ALG_ID) TPMI_ALG_KDF Type</w:t>
      </w:r>
      <w:bookmarkEnd w:id="2434"/>
      <w:bookmarkEnd w:id="2435"/>
      <w:bookmarkEnd w:id="2436"/>
      <w:bookmarkEnd w:id="2437"/>
      <w:bookmarkEnd w:id="2438"/>
      <w:bookmarkEnd w:id="2439"/>
      <w:bookmarkEnd w:id="2440"/>
      <w:bookmarkEnd w:id="2441"/>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2947"/>
        <w:gridCol w:w="6413"/>
      </w:tblGrid>
      <w:tr w:rsidR="0083463C" w:rsidRPr="002407F9" w:rsidTr="00BF3E57">
        <w:trPr>
          <w:tblHeader/>
          <w:jc w:val="center"/>
        </w:trPr>
        <w:tc>
          <w:tcPr>
            <w:tcW w:w="1574" w:type="pct"/>
            <w:tcBorders>
              <w:bottom w:val="single" w:sz="12" w:space="0" w:color="auto"/>
            </w:tcBorders>
          </w:tcPr>
          <w:p w:rsidR="0083463C" w:rsidRPr="002407F9" w:rsidRDefault="0083463C" w:rsidP="00BF3E57">
            <w:pPr>
              <w:pStyle w:val="TABLE-col-heading"/>
              <w:rPr>
                <w:noProof/>
              </w:rPr>
            </w:pPr>
            <w:r w:rsidRPr="002407F9">
              <w:rPr>
                <w:noProof/>
              </w:rPr>
              <w:t>Values</w:t>
            </w:r>
          </w:p>
        </w:tc>
        <w:tc>
          <w:tcPr>
            <w:tcW w:w="3426" w:type="pct"/>
            <w:tcBorders>
              <w:bottom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tblHeader/>
          <w:jc w:val="center"/>
        </w:trPr>
        <w:tc>
          <w:tcPr>
            <w:tcW w:w="1574" w:type="pct"/>
            <w:tcBorders>
              <w:bottom w:val="single" w:sz="6" w:space="0" w:color="auto"/>
            </w:tcBorders>
          </w:tcPr>
          <w:p w:rsidR="0083463C" w:rsidRPr="002407F9" w:rsidRDefault="0083463C" w:rsidP="00BF3E57">
            <w:pPr>
              <w:pStyle w:val="TABLE-cell"/>
            </w:pPr>
            <w:r w:rsidRPr="002407F9">
              <w:t>TPM_ALG_!ALG.HM</w:t>
            </w:r>
          </w:p>
        </w:tc>
        <w:tc>
          <w:tcPr>
            <w:tcW w:w="3426" w:type="pct"/>
            <w:tcBorders>
              <w:bottom w:val="single" w:sz="6" w:space="0" w:color="auto"/>
            </w:tcBorders>
          </w:tcPr>
          <w:p w:rsidR="0083463C" w:rsidRPr="002407F9" w:rsidRDefault="0083463C" w:rsidP="00BF3E57">
            <w:pPr>
              <w:pStyle w:val="TABLE-cell"/>
            </w:pPr>
            <w:r w:rsidRPr="002407F9">
              <w:t>all defined hash-based key and mask generation functions</w:t>
            </w:r>
          </w:p>
        </w:tc>
      </w:tr>
      <w:tr w:rsidR="0083463C" w:rsidRPr="002407F9" w:rsidTr="00BF3E57">
        <w:trPr>
          <w:jc w:val="center"/>
        </w:trPr>
        <w:tc>
          <w:tcPr>
            <w:tcW w:w="1574" w:type="pct"/>
            <w:tcBorders>
              <w:top w:val="single" w:sz="8" w:space="0" w:color="auto"/>
              <w:bottom w:val="single" w:sz="8" w:space="0" w:color="auto"/>
            </w:tcBorders>
          </w:tcPr>
          <w:p w:rsidR="0083463C" w:rsidRPr="002407F9" w:rsidRDefault="0083463C" w:rsidP="00BF3E57">
            <w:pPr>
              <w:pStyle w:val="TABLE-cell"/>
            </w:pPr>
            <w:r w:rsidRPr="002407F9">
              <w:t>+TPM_ALG_NULL</w:t>
            </w:r>
          </w:p>
        </w:tc>
        <w:tc>
          <w:tcPr>
            <w:tcW w:w="3426" w:type="pct"/>
            <w:tcBorders>
              <w:top w:val="single" w:sz="8" w:space="0" w:color="auto"/>
              <w:bottom w:val="single" w:sz="8" w:space="0" w:color="auto"/>
            </w:tcBorders>
          </w:tcPr>
          <w:p w:rsidR="0083463C" w:rsidRPr="002407F9" w:rsidRDefault="0083463C" w:rsidP="00BF3E57">
            <w:pPr>
              <w:pStyle w:val="TABLE-cell"/>
            </w:pPr>
          </w:p>
        </w:tc>
      </w:tr>
      <w:tr w:rsidR="0083463C" w:rsidRPr="002407F9" w:rsidTr="00BF3E57">
        <w:trPr>
          <w:jc w:val="center"/>
        </w:trPr>
        <w:tc>
          <w:tcPr>
            <w:tcW w:w="1574" w:type="pct"/>
            <w:tcBorders>
              <w:top w:val="single" w:sz="8" w:space="0" w:color="auto"/>
              <w:bottom w:val="single" w:sz="12" w:space="0" w:color="auto"/>
            </w:tcBorders>
          </w:tcPr>
          <w:p w:rsidR="0083463C" w:rsidRPr="002407F9" w:rsidRDefault="0083463C" w:rsidP="00BF3E57">
            <w:pPr>
              <w:pStyle w:val="TABLE-cell"/>
              <w:keepNext w:val="0"/>
            </w:pPr>
            <w:r w:rsidRPr="002407F9">
              <w:t>#TPM_RC_KDF</w:t>
            </w:r>
          </w:p>
        </w:tc>
        <w:tc>
          <w:tcPr>
            <w:tcW w:w="3426" w:type="pct"/>
            <w:tcBorders>
              <w:top w:val="single" w:sz="8" w:space="0" w:color="auto"/>
              <w:bottom w:val="single" w:sz="12" w:space="0" w:color="auto"/>
            </w:tcBorders>
          </w:tcPr>
          <w:p w:rsidR="0083463C" w:rsidRPr="002407F9" w:rsidRDefault="0083463C" w:rsidP="00BF3E57">
            <w:pPr>
              <w:pStyle w:val="TABLE-cell"/>
              <w:keepNext w:val="0"/>
            </w:pPr>
          </w:p>
        </w:tc>
      </w:tr>
    </w:tbl>
    <w:p w:rsidR="0083463C" w:rsidRPr="002407F9" w:rsidRDefault="0083463C" w:rsidP="0083463C">
      <w:pPr>
        <w:pStyle w:val="Heading2"/>
        <w:rPr>
          <w:noProof/>
        </w:rPr>
      </w:pPr>
      <w:bookmarkStart w:id="2442" w:name="_Toc286047039"/>
      <w:bookmarkStart w:id="2443" w:name="_Toc288814969"/>
      <w:bookmarkStart w:id="2444" w:name="_Toc304539209"/>
      <w:bookmarkStart w:id="2445" w:name="_Toc308709760"/>
      <w:bookmarkStart w:id="2446" w:name="_Toc380749467"/>
      <w:bookmarkStart w:id="2447" w:name="_Toc384901773"/>
      <w:bookmarkStart w:id="2448" w:name="_Toc432512298"/>
      <w:bookmarkStart w:id="2449" w:name="_Toc443575638"/>
      <w:bookmarkStart w:id="2450" w:name="_Toc470517867"/>
      <w:bookmarkStart w:id="2451" w:name="_Toc462921086"/>
      <w:bookmarkStart w:id="2452" w:name="_Toc516154906"/>
      <w:bookmarkStart w:id="2453" w:name="_Toc20317641"/>
      <w:r w:rsidRPr="002407F9">
        <w:rPr>
          <w:noProof/>
        </w:rPr>
        <w:t>TPMI_ALG_SIG_SCHEME</w:t>
      </w:r>
      <w:bookmarkEnd w:id="2442"/>
      <w:bookmarkEnd w:id="2443"/>
      <w:bookmarkEnd w:id="2444"/>
      <w:bookmarkEnd w:id="2445"/>
      <w:bookmarkEnd w:id="2446"/>
      <w:bookmarkEnd w:id="2447"/>
      <w:bookmarkEnd w:id="2448"/>
      <w:bookmarkEnd w:id="2449"/>
      <w:bookmarkEnd w:id="2450"/>
      <w:bookmarkEnd w:id="2451"/>
      <w:bookmarkEnd w:id="2452"/>
      <w:bookmarkEnd w:id="2453"/>
    </w:p>
    <w:p w:rsidR="00EA7982" w:rsidRDefault="0083463C" w:rsidP="0083463C">
      <w:pPr>
        <w:pStyle w:val="BodyText"/>
        <w:rPr>
          <w:noProof/>
        </w:rPr>
      </w:pPr>
      <w:r w:rsidRPr="002407F9">
        <w:rPr>
          <w:noProof/>
        </w:rPr>
        <w:t>This is the definition of the interface type for any signature scheme.</w:t>
      </w:r>
      <w:bookmarkStart w:id="2454" w:name="_Toc380749753"/>
      <w:bookmarkStart w:id="2455" w:name="_Toc384651415"/>
      <w:bookmarkStart w:id="2456" w:name="_Toc432512561"/>
      <w:bookmarkStart w:id="2457" w:name="_Toc443575899"/>
      <w:bookmarkStart w:id="2458" w:name="_Toc470518141"/>
      <w:bookmarkStart w:id="2459" w:name="_Toc462921355"/>
      <w:bookmarkStart w:id="2460" w:name="_Toc516155184"/>
    </w:p>
    <w:p w:rsidR="0083463C" w:rsidRPr="002407F9" w:rsidRDefault="0083463C" w:rsidP="0083463C">
      <w:pPr>
        <w:pStyle w:val="TABLE-title"/>
        <w:rPr>
          <w:noProof/>
        </w:rPr>
      </w:pPr>
      <w:bookmarkStart w:id="2461" w:name="_Toc2137611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72</w:t>
      </w:r>
      <w:r w:rsidRPr="002407F9">
        <w:rPr>
          <w:noProof/>
        </w:rPr>
        <w:fldChar w:fldCharType="end"/>
      </w:r>
      <w:r w:rsidRPr="002407F9">
        <w:rPr>
          <w:noProof/>
        </w:rPr>
        <w:t xml:space="preserve"> — Definition of (TPM_ALG_ID) TPMI_ALG_SIG_SCHEME Type</w:t>
      </w:r>
      <w:bookmarkEnd w:id="2454"/>
      <w:bookmarkEnd w:id="2455"/>
      <w:bookmarkEnd w:id="2456"/>
      <w:bookmarkEnd w:id="2457"/>
      <w:bookmarkEnd w:id="2458"/>
      <w:bookmarkEnd w:id="2459"/>
      <w:bookmarkEnd w:id="2460"/>
      <w:bookmarkEnd w:id="2461"/>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2947"/>
        <w:gridCol w:w="6413"/>
      </w:tblGrid>
      <w:tr w:rsidR="0083463C" w:rsidRPr="002407F9" w:rsidTr="00BF3E57">
        <w:trPr>
          <w:tblHeader/>
          <w:jc w:val="center"/>
        </w:trPr>
        <w:tc>
          <w:tcPr>
            <w:tcW w:w="1574" w:type="pct"/>
            <w:tcBorders>
              <w:bottom w:val="single" w:sz="12" w:space="0" w:color="auto"/>
            </w:tcBorders>
          </w:tcPr>
          <w:p w:rsidR="0083463C" w:rsidRPr="002407F9" w:rsidRDefault="0083463C" w:rsidP="00BF3E57">
            <w:pPr>
              <w:pStyle w:val="TABLE-col-heading"/>
              <w:rPr>
                <w:noProof/>
              </w:rPr>
            </w:pPr>
            <w:r w:rsidRPr="002407F9">
              <w:rPr>
                <w:noProof/>
              </w:rPr>
              <w:t>Values</w:t>
            </w:r>
            <w:r w:rsidRPr="002407F9">
              <w:rPr>
                <w:noProof/>
              </w:rPr>
              <w:tab/>
            </w:r>
          </w:p>
        </w:tc>
        <w:tc>
          <w:tcPr>
            <w:tcW w:w="3426" w:type="pct"/>
            <w:tcBorders>
              <w:bottom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574" w:type="pct"/>
            <w:tcBorders>
              <w:bottom w:val="single" w:sz="6" w:space="0" w:color="auto"/>
            </w:tcBorders>
          </w:tcPr>
          <w:p w:rsidR="0083463C" w:rsidRPr="002407F9" w:rsidRDefault="0083463C" w:rsidP="00BF3E57">
            <w:pPr>
              <w:pStyle w:val="TABLE-cell"/>
            </w:pPr>
            <w:r w:rsidRPr="002407F9">
              <w:t>TPM_ALG_!ALG.ax</w:t>
            </w:r>
          </w:p>
        </w:tc>
        <w:tc>
          <w:tcPr>
            <w:tcW w:w="3426" w:type="pct"/>
            <w:tcBorders>
              <w:bottom w:val="single" w:sz="6" w:space="0" w:color="auto"/>
            </w:tcBorders>
          </w:tcPr>
          <w:p w:rsidR="0083463C" w:rsidRPr="002407F9" w:rsidRDefault="0083463C" w:rsidP="00BF3E57">
            <w:pPr>
              <w:pStyle w:val="TABLE-cell"/>
            </w:pPr>
            <w:r w:rsidRPr="002407F9">
              <w:t>all asymmetric signing schemes including anonymous schemes</w:t>
            </w:r>
          </w:p>
        </w:tc>
      </w:tr>
      <w:tr w:rsidR="0083463C" w:rsidRPr="002407F9" w:rsidTr="00BF3E57">
        <w:trPr>
          <w:jc w:val="center"/>
        </w:trPr>
        <w:tc>
          <w:tcPr>
            <w:tcW w:w="1574" w:type="pct"/>
            <w:tcBorders>
              <w:top w:val="single" w:sz="8" w:space="0" w:color="auto"/>
              <w:bottom w:val="single" w:sz="8" w:space="0" w:color="auto"/>
            </w:tcBorders>
          </w:tcPr>
          <w:p w:rsidR="0083463C" w:rsidRPr="002407F9" w:rsidRDefault="0083463C" w:rsidP="00BF3E57">
            <w:pPr>
              <w:pStyle w:val="TABLE-cell"/>
            </w:pPr>
            <w:r w:rsidRPr="002407F9">
              <w:t>TPM_ALG_HMAC</w:t>
            </w:r>
          </w:p>
        </w:tc>
        <w:tc>
          <w:tcPr>
            <w:tcW w:w="3426" w:type="pct"/>
            <w:tcBorders>
              <w:top w:val="single" w:sz="8" w:space="0" w:color="auto"/>
              <w:bottom w:val="single" w:sz="8" w:space="0" w:color="auto"/>
            </w:tcBorders>
          </w:tcPr>
          <w:p w:rsidR="0083463C" w:rsidRPr="002407F9" w:rsidRDefault="0083463C" w:rsidP="00BF3E57">
            <w:pPr>
              <w:pStyle w:val="TABLE-cell"/>
            </w:pPr>
            <w:r w:rsidRPr="002407F9">
              <w:t>present on all TPM</w:t>
            </w:r>
          </w:p>
        </w:tc>
      </w:tr>
      <w:tr w:rsidR="0083463C" w:rsidRPr="002407F9" w:rsidTr="00BF3E57">
        <w:trPr>
          <w:jc w:val="center"/>
        </w:trPr>
        <w:tc>
          <w:tcPr>
            <w:tcW w:w="1574" w:type="pct"/>
            <w:tcBorders>
              <w:top w:val="single" w:sz="8" w:space="0" w:color="auto"/>
              <w:bottom w:val="single" w:sz="8" w:space="0" w:color="auto"/>
            </w:tcBorders>
          </w:tcPr>
          <w:p w:rsidR="0083463C" w:rsidRPr="002407F9" w:rsidRDefault="0083463C" w:rsidP="00BF3E57">
            <w:pPr>
              <w:pStyle w:val="TABLE-cell"/>
            </w:pPr>
            <w:r w:rsidRPr="002407F9">
              <w:t>+TPM_ALG_NULL</w:t>
            </w:r>
          </w:p>
        </w:tc>
        <w:tc>
          <w:tcPr>
            <w:tcW w:w="3426" w:type="pct"/>
            <w:tcBorders>
              <w:top w:val="single" w:sz="8" w:space="0" w:color="auto"/>
              <w:bottom w:val="single" w:sz="8" w:space="0" w:color="auto"/>
            </w:tcBorders>
          </w:tcPr>
          <w:p w:rsidR="0083463C" w:rsidRPr="002407F9" w:rsidRDefault="0083463C" w:rsidP="00BF3E57">
            <w:pPr>
              <w:pStyle w:val="TABLE-cell"/>
            </w:pPr>
          </w:p>
        </w:tc>
      </w:tr>
      <w:tr w:rsidR="0083463C" w:rsidRPr="002407F9" w:rsidTr="00BF3E57">
        <w:trPr>
          <w:jc w:val="center"/>
        </w:trPr>
        <w:tc>
          <w:tcPr>
            <w:tcW w:w="1574" w:type="pct"/>
            <w:tcBorders>
              <w:top w:val="single" w:sz="8" w:space="0" w:color="auto"/>
            </w:tcBorders>
          </w:tcPr>
          <w:p w:rsidR="0083463C" w:rsidRPr="002407F9" w:rsidRDefault="0083463C" w:rsidP="00BF3E57">
            <w:pPr>
              <w:pStyle w:val="TABLE-cell"/>
              <w:keepNext w:val="0"/>
            </w:pPr>
            <w:r w:rsidRPr="002407F9">
              <w:t>#TPM_RC_SCHEME</w:t>
            </w:r>
          </w:p>
        </w:tc>
        <w:tc>
          <w:tcPr>
            <w:tcW w:w="3426" w:type="pct"/>
            <w:tcBorders>
              <w:top w:val="single" w:sz="8" w:space="0" w:color="auto"/>
            </w:tcBorders>
          </w:tcPr>
          <w:p w:rsidR="0083463C" w:rsidRPr="002407F9" w:rsidRDefault="0083463C" w:rsidP="00BF3E57">
            <w:pPr>
              <w:pStyle w:val="TABLE-cell"/>
              <w:keepNext w:val="0"/>
            </w:pPr>
            <w:r w:rsidRPr="002407F9">
              <w:t>response code when a signature scheme is not correct</w:t>
            </w:r>
          </w:p>
        </w:tc>
      </w:tr>
    </w:tbl>
    <w:p w:rsidR="0083463C" w:rsidRPr="002407F9" w:rsidRDefault="0083463C" w:rsidP="0083463C">
      <w:pPr>
        <w:pStyle w:val="Heading2"/>
        <w:rPr>
          <w:noProof/>
        </w:rPr>
      </w:pPr>
      <w:bookmarkStart w:id="2462" w:name="_Toc380749468"/>
      <w:bookmarkStart w:id="2463" w:name="_Toc384901774"/>
      <w:bookmarkStart w:id="2464" w:name="_Toc432512299"/>
      <w:bookmarkStart w:id="2465" w:name="_Toc443575639"/>
      <w:bookmarkStart w:id="2466" w:name="_Toc470517868"/>
      <w:bookmarkStart w:id="2467" w:name="_Toc462921087"/>
      <w:bookmarkStart w:id="2468" w:name="_Toc516154907"/>
      <w:bookmarkStart w:id="2469" w:name="_Toc20317642"/>
      <w:bookmarkStart w:id="2470" w:name="_Toc286047040"/>
      <w:bookmarkStart w:id="2471" w:name="_Toc288814970"/>
      <w:bookmarkStart w:id="2472" w:name="_Toc304539210"/>
      <w:bookmarkStart w:id="2473" w:name="_Toc308709761"/>
      <w:r w:rsidRPr="002407F9">
        <w:rPr>
          <w:noProof/>
        </w:rPr>
        <w:t>TPMI_ECC_KEY_EXCHANGE</w:t>
      </w:r>
      <w:bookmarkEnd w:id="2462"/>
      <w:bookmarkEnd w:id="2463"/>
      <w:bookmarkEnd w:id="2464"/>
      <w:bookmarkEnd w:id="2465"/>
      <w:bookmarkEnd w:id="2466"/>
      <w:bookmarkEnd w:id="2467"/>
      <w:bookmarkEnd w:id="2468"/>
      <w:bookmarkEnd w:id="2469"/>
    </w:p>
    <w:p w:rsidR="00EA7982" w:rsidRDefault="0083463C" w:rsidP="0083463C">
      <w:pPr>
        <w:pStyle w:val="BodyText"/>
        <w:rPr>
          <w:noProof/>
        </w:rPr>
      </w:pPr>
      <w:r w:rsidRPr="002407F9">
        <w:rPr>
          <w:noProof/>
        </w:rPr>
        <w:t>This is the definition of the interface type for an ECC key exchange scheme.</w:t>
      </w:r>
    </w:p>
    <w:p w:rsidR="0083463C" w:rsidRPr="002407F9" w:rsidRDefault="0083463C" w:rsidP="0083463C">
      <w:pPr>
        <w:pStyle w:val="NOTE"/>
        <w:rPr>
          <w:noProof/>
        </w:rPr>
      </w:pPr>
      <w:r w:rsidRPr="002407F9">
        <w:rPr>
          <w:noProof/>
        </w:rPr>
        <w:t>NOTE</w:t>
      </w:r>
      <w:r w:rsidRPr="002407F9">
        <w:rPr>
          <w:noProof/>
        </w:rPr>
        <w:tab/>
        <w:t>Because of the “{ECC}” in the table title, the only values in this table will be those that are dependent on ECC being implemented, even if they otherwise have the correct type attributes.</w:t>
      </w:r>
    </w:p>
    <w:p w:rsidR="0083463C" w:rsidRPr="002407F9" w:rsidRDefault="0083463C" w:rsidP="0083463C">
      <w:pPr>
        <w:pStyle w:val="TABLE-title"/>
        <w:rPr>
          <w:noProof/>
        </w:rPr>
      </w:pPr>
      <w:bookmarkStart w:id="2474" w:name="_Toc380749754"/>
      <w:bookmarkStart w:id="2475" w:name="_Toc384651416"/>
      <w:bookmarkStart w:id="2476" w:name="_Toc432512562"/>
      <w:bookmarkStart w:id="2477" w:name="_Toc443575900"/>
      <w:bookmarkStart w:id="2478" w:name="_Toc470518142"/>
      <w:bookmarkStart w:id="2479" w:name="_Toc462921356"/>
      <w:bookmarkStart w:id="2480" w:name="_Toc516155185"/>
      <w:bookmarkStart w:id="2481" w:name="_Toc2137612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73</w:t>
      </w:r>
      <w:r w:rsidRPr="002407F9">
        <w:rPr>
          <w:noProof/>
        </w:rPr>
        <w:fldChar w:fldCharType="end"/>
      </w:r>
      <w:r w:rsidRPr="002407F9">
        <w:rPr>
          <w:noProof/>
        </w:rPr>
        <w:t xml:space="preserve"> — Definition of (TPM_ALG_ID){ECC} TPMI_ECC_KEY_EXCHANGE Type</w:t>
      </w:r>
      <w:bookmarkEnd w:id="2474"/>
      <w:bookmarkEnd w:id="2475"/>
      <w:bookmarkEnd w:id="2476"/>
      <w:bookmarkEnd w:id="2477"/>
      <w:bookmarkEnd w:id="2478"/>
      <w:bookmarkEnd w:id="2479"/>
      <w:bookmarkEnd w:id="2480"/>
      <w:bookmarkEnd w:id="2481"/>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2947"/>
        <w:gridCol w:w="6413"/>
      </w:tblGrid>
      <w:tr w:rsidR="0083463C" w:rsidRPr="002407F9" w:rsidTr="00BF3E57">
        <w:trPr>
          <w:tblHeader/>
          <w:jc w:val="center"/>
        </w:trPr>
        <w:tc>
          <w:tcPr>
            <w:tcW w:w="1574" w:type="pct"/>
            <w:tcBorders>
              <w:bottom w:val="single" w:sz="12" w:space="0" w:color="auto"/>
            </w:tcBorders>
          </w:tcPr>
          <w:p w:rsidR="0083463C" w:rsidRPr="002407F9" w:rsidRDefault="0083463C" w:rsidP="00BF3E57">
            <w:pPr>
              <w:pStyle w:val="TABLE-col-heading"/>
              <w:rPr>
                <w:noProof/>
              </w:rPr>
            </w:pPr>
            <w:r w:rsidRPr="002407F9">
              <w:rPr>
                <w:noProof/>
              </w:rPr>
              <w:t>Values</w:t>
            </w:r>
            <w:r w:rsidRPr="002407F9">
              <w:rPr>
                <w:noProof/>
              </w:rPr>
              <w:tab/>
            </w:r>
          </w:p>
        </w:tc>
        <w:tc>
          <w:tcPr>
            <w:tcW w:w="3426" w:type="pct"/>
            <w:tcBorders>
              <w:bottom w:val="single" w:sz="12" w:space="0" w:color="auto"/>
            </w:tcBorders>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574" w:type="pct"/>
            <w:tcBorders>
              <w:bottom w:val="single" w:sz="6" w:space="0" w:color="auto"/>
            </w:tcBorders>
          </w:tcPr>
          <w:p w:rsidR="0083463C" w:rsidRPr="002407F9" w:rsidRDefault="0083463C" w:rsidP="00BF3E57">
            <w:pPr>
              <w:pStyle w:val="TABLE-cell"/>
            </w:pPr>
            <w:r w:rsidRPr="002407F9">
              <w:t>TPM_ALG_!ALG.AM</w:t>
            </w:r>
          </w:p>
        </w:tc>
        <w:tc>
          <w:tcPr>
            <w:tcW w:w="3426" w:type="pct"/>
            <w:tcBorders>
              <w:bottom w:val="single" w:sz="6" w:space="0" w:color="auto"/>
            </w:tcBorders>
          </w:tcPr>
          <w:p w:rsidR="0083463C" w:rsidRPr="002407F9" w:rsidRDefault="0083463C" w:rsidP="00BF3E57">
            <w:pPr>
              <w:pStyle w:val="TABLE-cell"/>
            </w:pPr>
            <w:r w:rsidRPr="002407F9">
              <w:t>any ECC key exchange method</w:t>
            </w:r>
          </w:p>
        </w:tc>
      </w:tr>
      <w:tr w:rsidR="0083463C" w:rsidRPr="002407F9" w:rsidTr="00BF3E57">
        <w:trPr>
          <w:jc w:val="center"/>
        </w:trPr>
        <w:tc>
          <w:tcPr>
            <w:tcW w:w="1574" w:type="pct"/>
            <w:tcBorders>
              <w:top w:val="single" w:sz="6" w:space="0" w:color="auto"/>
              <w:bottom w:val="nil"/>
            </w:tcBorders>
          </w:tcPr>
          <w:p w:rsidR="0083463C" w:rsidRPr="002407F9" w:rsidRDefault="0083463C" w:rsidP="00BF3E57">
            <w:pPr>
              <w:pStyle w:val="TABLE-cell"/>
            </w:pPr>
            <w:r w:rsidRPr="002407F9">
              <w:t>TPM_ALG_SM2</w:t>
            </w:r>
          </w:p>
        </w:tc>
        <w:tc>
          <w:tcPr>
            <w:tcW w:w="3426" w:type="pct"/>
            <w:tcBorders>
              <w:top w:val="single" w:sz="6" w:space="0" w:color="auto"/>
              <w:bottom w:val="nil"/>
            </w:tcBorders>
          </w:tcPr>
          <w:p w:rsidR="0083463C" w:rsidRPr="002407F9" w:rsidRDefault="0083463C" w:rsidP="00BF3E57">
            <w:pPr>
              <w:pStyle w:val="TABLE-cell"/>
            </w:pPr>
            <w:r w:rsidRPr="002407F9">
              <w:t>SM2 is typed as signing but may be used as a key-exchange protocol</w:t>
            </w:r>
          </w:p>
        </w:tc>
      </w:tr>
      <w:tr w:rsidR="0083463C" w:rsidRPr="002407F9" w:rsidTr="00BF3E57">
        <w:trPr>
          <w:jc w:val="center"/>
        </w:trPr>
        <w:tc>
          <w:tcPr>
            <w:tcW w:w="1574" w:type="pct"/>
            <w:tcBorders>
              <w:top w:val="single" w:sz="8" w:space="0" w:color="auto"/>
              <w:bottom w:val="single" w:sz="8" w:space="0" w:color="auto"/>
            </w:tcBorders>
          </w:tcPr>
          <w:p w:rsidR="0083463C" w:rsidRPr="002407F9" w:rsidRDefault="0083463C" w:rsidP="00BF3E57">
            <w:pPr>
              <w:pStyle w:val="TABLE-cell"/>
            </w:pPr>
            <w:r w:rsidRPr="002407F9">
              <w:t>+TPM_ALG_NULL</w:t>
            </w:r>
          </w:p>
        </w:tc>
        <w:tc>
          <w:tcPr>
            <w:tcW w:w="3426" w:type="pct"/>
            <w:tcBorders>
              <w:top w:val="single" w:sz="8" w:space="0" w:color="auto"/>
              <w:bottom w:val="single" w:sz="8" w:space="0" w:color="auto"/>
            </w:tcBorders>
          </w:tcPr>
          <w:p w:rsidR="0083463C" w:rsidRPr="002407F9" w:rsidRDefault="0083463C" w:rsidP="00BF3E57">
            <w:pPr>
              <w:pStyle w:val="TABLE-cell"/>
            </w:pPr>
          </w:p>
        </w:tc>
      </w:tr>
      <w:tr w:rsidR="0083463C" w:rsidRPr="002407F9" w:rsidTr="00BF3E57">
        <w:trPr>
          <w:jc w:val="center"/>
        </w:trPr>
        <w:tc>
          <w:tcPr>
            <w:tcW w:w="1574" w:type="pct"/>
            <w:tcBorders>
              <w:top w:val="single" w:sz="8" w:space="0" w:color="auto"/>
            </w:tcBorders>
          </w:tcPr>
          <w:p w:rsidR="0083463C" w:rsidRPr="002407F9" w:rsidRDefault="0083463C" w:rsidP="00BF3E57">
            <w:pPr>
              <w:pStyle w:val="TABLE-cell"/>
              <w:keepNext w:val="0"/>
            </w:pPr>
            <w:r w:rsidRPr="002407F9">
              <w:t>#TPM_RC_SCHEME</w:t>
            </w:r>
          </w:p>
        </w:tc>
        <w:tc>
          <w:tcPr>
            <w:tcW w:w="3426" w:type="pct"/>
            <w:tcBorders>
              <w:top w:val="single" w:sz="8" w:space="0" w:color="auto"/>
            </w:tcBorders>
          </w:tcPr>
          <w:p w:rsidR="0083463C" w:rsidRPr="002407F9" w:rsidRDefault="0083463C" w:rsidP="00BF3E57">
            <w:pPr>
              <w:pStyle w:val="TABLE-cell"/>
              <w:keepNext w:val="0"/>
            </w:pPr>
            <w:r w:rsidRPr="002407F9">
              <w:t>response code when a key exchange scheme is not correct</w:t>
            </w:r>
          </w:p>
        </w:tc>
      </w:tr>
    </w:tbl>
    <w:p w:rsidR="0083463C" w:rsidRPr="002407F9" w:rsidRDefault="0083463C" w:rsidP="0083463C">
      <w:pPr>
        <w:pStyle w:val="Heading2"/>
        <w:rPr>
          <w:noProof/>
        </w:rPr>
      </w:pPr>
      <w:bookmarkStart w:id="2482" w:name="_Toc380749469"/>
      <w:bookmarkStart w:id="2483" w:name="_Toc384901775"/>
      <w:bookmarkStart w:id="2484" w:name="_Toc432512300"/>
      <w:bookmarkStart w:id="2485" w:name="_Toc443575640"/>
      <w:bookmarkStart w:id="2486" w:name="_Toc470517869"/>
      <w:bookmarkStart w:id="2487" w:name="_Toc462921088"/>
      <w:bookmarkStart w:id="2488" w:name="_Toc516154908"/>
      <w:bookmarkStart w:id="2489" w:name="_Toc20317643"/>
      <w:r w:rsidRPr="002407F9">
        <w:rPr>
          <w:noProof/>
        </w:rPr>
        <w:lastRenderedPageBreak/>
        <w:t>TPMI_ST_COMMAND_TAG</w:t>
      </w:r>
      <w:bookmarkEnd w:id="2470"/>
      <w:bookmarkEnd w:id="2471"/>
      <w:bookmarkEnd w:id="2472"/>
      <w:bookmarkEnd w:id="2473"/>
      <w:bookmarkEnd w:id="2482"/>
      <w:bookmarkEnd w:id="2483"/>
      <w:bookmarkEnd w:id="2484"/>
      <w:bookmarkEnd w:id="2485"/>
      <w:bookmarkEnd w:id="2486"/>
      <w:bookmarkEnd w:id="2487"/>
      <w:bookmarkEnd w:id="2488"/>
      <w:bookmarkEnd w:id="2489"/>
    </w:p>
    <w:p w:rsidR="0083463C" w:rsidRPr="002407F9" w:rsidRDefault="0083463C" w:rsidP="0083463C">
      <w:pPr>
        <w:pStyle w:val="BodyText"/>
        <w:rPr>
          <w:noProof/>
        </w:rPr>
      </w:pPr>
      <w:r w:rsidRPr="002407F9">
        <w:rPr>
          <w:noProof/>
        </w:rPr>
        <w:t>This interface type is used for the command tags.</w:t>
      </w:r>
    </w:p>
    <w:p w:rsidR="0083463C" w:rsidRPr="002407F9" w:rsidRDefault="0083463C" w:rsidP="0083463C">
      <w:pPr>
        <w:pStyle w:val="BodyText"/>
        <w:rPr>
          <w:noProof/>
        </w:rPr>
      </w:pPr>
      <w:r w:rsidRPr="002407F9">
        <w:rPr>
          <w:noProof/>
        </w:rPr>
        <w:t>The response code for a bad command tag has the same value as the TPM 1.2 response code (TPM_BAD_TAG). This value is used in case the software is not compatible with this specification and an unexpected response code might have unexpected side effects.</w:t>
      </w:r>
    </w:p>
    <w:p w:rsidR="0083463C" w:rsidRPr="002407F9" w:rsidRDefault="0083463C" w:rsidP="0083463C">
      <w:pPr>
        <w:pStyle w:val="TABLE-title"/>
        <w:rPr>
          <w:noProof/>
        </w:rPr>
      </w:pPr>
      <w:bookmarkStart w:id="2490" w:name="_Toc380749755"/>
      <w:bookmarkStart w:id="2491" w:name="_Toc384651417"/>
      <w:bookmarkStart w:id="2492" w:name="_Toc432512563"/>
      <w:bookmarkStart w:id="2493" w:name="_Toc443575901"/>
      <w:bookmarkStart w:id="2494" w:name="_Toc470518143"/>
      <w:bookmarkStart w:id="2495" w:name="_Toc462921357"/>
      <w:bookmarkStart w:id="2496" w:name="_Toc516155186"/>
      <w:bookmarkStart w:id="2497" w:name="_Toc2137612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74</w:t>
      </w:r>
      <w:r w:rsidRPr="002407F9">
        <w:rPr>
          <w:noProof/>
        </w:rPr>
        <w:fldChar w:fldCharType="end"/>
      </w:r>
      <w:r w:rsidRPr="002407F9">
        <w:rPr>
          <w:noProof/>
        </w:rPr>
        <w:t xml:space="preserve"> — Definition of (TPM_ST) TPMI_ST_COMMAND_TAG Type</w:t>
      </w:r>
      <w:bookmarkEnd w:id="2490"/>
      <w:bookmarkEnd w:id="2491"/>
      <w:bookmarkEnd w:id="2492"/>
      <w:bookmarkEnd w:id="2493"/>
      <w:bookmarkEnd w:id="2494"/>
      <w:bookmarkEnd w:id="2495"/>
      <w:bookmarkEnd w:id="2496"/>
      <w:bookmarkEnd w:id="2497"/>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2947"/>
        <w:gridCol w:w="6413"/>
      </w:tblGrid>
      <w:tr w:rsidR="0083463C" w:rsidRPr="002407F9" w:rsidTr="00BF3E57">
        <w:trPr>
          <w:tblHeader/>
          <w:jc w:val="center"/>
        </w:trPr>
        <w:tc>
          <w:tcPr>
            <w:tcW w:w="1574" w:type="pct"/>
          </w:tcPr>
          <w:p w:rsidR="0083463C" w:rsidRPr="002407F9" w:rsidRDefault="0083463C" w:rsidP="00BF3E57">
            <w:pPr>
              <w:pStyle w:val="TABLE-col-heading"/>
              <w:rPr>
                <w:noProof/>
              </w:rPr>
            </w:pPr>
            <w:r w:rsidRPr="002407F9">
              <w:rPr>
                <w:noProof/>
              </w:rPr>
              <w:t>Values</w:t>
            </w:r>
          </w:p>
        </w:tc>
        <w:tc>
          <w:tcPr>
            <w:tcW w:w="3426" w:type="pct"/>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574" w:type="pct"/>
            <w:tcBorders>
              <w:bottom w:val="single" w:sz="8" w:space="0" w:color="auto"/>
            </w:tcBorders>
          </w:tcPr>
          <w:p w:rsidR="0083463C" w:rsidRPr="002407F9" w:rsidRDefault="0083463C" w:rsidP="00BF3E57">
            <w:pPr>
              <w:pStyle w:val="TABLE-cell"/>
            </w:pPr>
            <w:r w:rsidRPr="002407F9">
              <w:t>TPM_ST_NO_SESSIONS</w:t>
            </w:r>
          </w:p>
        </w:tc>
        <w:tc>
          <w:tcPr>
            <w:tcW w:w="3426" w:type="pct"/>
            <w:tcBorders>
              <w:bottom w:val="single" w:sz="8" w:space="0" w:color="auto"/>
            </w:tcBorders>
          </w:tcPr>
          <w:p w:rsidR="0083463C" w:rsidRPr="002407F9" w:rsidRDefault="0083463C" w:rsidP="00BF3E57">
            <w:pPr>
              <w:pStyle w:val="TABLE-cell"/>
            </w:pPr>
          </w:p>
        </w:tc>
      </w:tr>
      <w:tr w:rsidR="0083463C" w:rsidRPr="002407F9" w:rsidTr="00BF3E57">
        <w:trPr>
          <w:jc w:val="center"/>
        </w:trPr>
        <w:tc>
          <w:tcPr>
            <w:tcW w:w="1574" w:type="pct"/>
            <w:tcBorders>
              <w:top w:val="single" w:sz="8" w:space="0" w:color="auto"/>
              <w:bottom w:val="single" w:sz="8" w:space="0" w:color="auto"/>
            </w:tcBorders>
          </w:tcPr>
          <w:p w:rsidR="0083463C" w:rsidRPr="002407F9" w:rsidRDefault="0083463C" w:rsidP="00BF3E57">
            <w:pPr>
              <w:pStyle w:val="TABLE-cell"/>
            </w:pPr>
            <w:r w:rsidRPr="002407F9">
              <w:t>TPM_ST_SESSIONS</w:t>
            </w:r>
          </w:p>
        </w:tc>
        <w:tc>
          <w:tcPr>
            <w:tcW w:w="3426" w:type="pct"/>
            <w:tcBorders>
              <w:top w:val="single" w:sz="8" w:space="0" w:color="auto"/>
              <w:bottom w:val="single" w:sz="8" w:space="0" w:color="auto"/>
            </w:tcBorders>
          </w:tcPr>
          <w:p w:rsidR="0083463C" w:rsidRPr="002407F9" w:rsidRDefault="0083463C" w:rsidP="00BF3E57">
            <w:pPr>
              <w:pStyle w:val="TABLE-cell"/>
            </w:pPr>
          </w:p>
        </w:tc>
      </w:tr>
      <w:tr w:rsidR="0083463C" w:rsidRPr="002407F9" w:rsidTr="00437F54">
        <w:trPr>
          <w:jc w:val="center"/>
        </w:trPr>
        <w:tc>
          <w:tcPr>
            <w:tcW w:w="1574" w:type="pct"/>
            <w:tcBorders>
              <w:top w:val="single" w:sz="8" w:space="0" w:color="auto"/>
              <w:bottom w:val="single" w:sz="8" w:space="0" w:color="auto"/>
            </w:tcBorders>
          </w:tcPr>
          <w:p w:rsidR="0083463C" w:rsidRPr="002407F9" w:rsidRDefault="0083463C" w:rsidP="00BF3E57">
            <w:pPr>
              <w:pStyle w:val="TABLE-cell"/>
              <w:keepNext w:val="0"/>
            </w:pPr>
            <w:r w:rsidRPr="002407F9">
              <w:t>#TPM_RC_BAD_TAG</w:t>
            </w:r>
          </w:p>
        </w:tc>
        <w:tc>
          <w:tcPr>
            <w:tcW w:w="3426" w:type="pct"/>
            <w:tcBorders>
              <w:top w:val="single" w:sz="8" w:space="0" w:color="auto"/>
              <w:bottom w:val="single" w:sz="8" w:space="0" w:color="auto"/>
            </w:tcBorders>
          </w:tcPr>
          <w:p w:rsidR="0083463C" w:rsidRPr="002407F9" w:rsidRDefault="0083463C" w:rsidP="00BF3E57">
            <w:pPr>
              <w:pStyle w:val="TABLE-cell"/>
              <w:keepNext w:val="0"/>
            </w:pPr>
          </w:p>
        </w:tc>
      </w:tr>
    </w:tbl>
    <w:p w:rsidR="00437F54" w:rsidRPr="002407F9" w:rsidRDefault="00437F54" w:rsidP="00437F54">
      <w:pPr>
        <w:pStyle w:val="Heading2"/>
        <w:rPr>
          <w:noProof/>
        </w:rPr>
      </w:pPr>
      <w:bookmarkStart w:id="2498" w:name="_Toc516154909"/>
      <w:bookmarkStart w:id="2499" w:name="_Toc20317644"/>
      <w:bookmarkStart w:id="2500" w:name="_Toc459212569"/>
      <w:bookmarkStart w:id="2501" w:name="_Toc286047041"/>
      <w:bookmarkStart w:id="2502" w:name="_Toc288814971"/>
      <w:bookmarkStart w:id="2503" w:name="_Toc304539211"/>
      <w:bookmarkStart w:id="2504" w:name="_Toc308709762"/>
      <w:bookmarkStart w:id="2505" w:name="_Toc380749470"/>
      <w:bookmarkStart w:id="2506" w:name="_Toc384901776"/>
      <w:bookmarkStart w:id="2507" w:name="_Toc432512301"/>
      <w:bookmarkStart w:id="2508" w:name="_Toc443575641"/>
      <w:bookmarkStart w:id="2509" w:name="_Toc470517870"/>
      <w:bookmarkStart w:id="2510" w:name="_Toc462921089"/>
      <w:r w:rsidRPr="002407F9">
        <w:rPr>
          <w:noProof/>
        </w:rPr>
        <w:t>TPMI_ALG_MAC_SCHEME</w:t>
      </w:r>
      <w:bookmarkEnd w:id="2498"/>
      <w:bookmarkEnd w:id="2499"/>
    </w:p>
    <w:p w:rsidR="00437F54" w:rsidRPr="002407F9" w:rsidRDefault="00437F54" w:rsidP="00437F54">
      <w:pPr>
        <w:pStyle w:val="BodyText"/>
        <w:rPr>
          <w:noProof/>
        </w:rPr>
      </w:pPr>
      <w:r w:rsidRPr="002407F9">
        <w:rPr>
          <w:noProof/>
        </w:rPr>
        <w:t>A TPMI_ALG_MAC_SCHEME is an interface type of all the TCG-defined symmetric algorithms that may be used as companion symmetric</w:t>
      </w:r>
      <w:r w:rsidR="005E2F47" w:rsidRPr="002407F9">
        <w:rPr>
          <w:noProof/>
        </w:rPr>
        <w:t>!</w:t>
      </w:r>
      <w:r w:rsidRPr="002407F9">
        <w:rPr>
          <w:noProof/>
        </w:rPr>
        <w:t xml:space="preserve"> signing algorithm.</w:t>
      </w:r>
    </w:p>
    <w:p w:rsidR="00437F54" w:rsidRPr="002407F9" w:rsidRDefault="00437F54" w:rsidP="00437F54">
      <w:pPr>
        <w:pStyle w:val="TABLE-title"/>
        <w:rPr>
          <w:noProof/>
        </w:rPr>
      </w:pPr>
      <w:bookmarkStart w:id="2511" w:name="_Toc516155187"/>
      <w:bookmarkStart w:id="2512" w:name="_Toc2137612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75</w:t>
      </w:r>
      <w:r w:rsidRPr="002407F9">
        <w:rPr>
          <w:noProof/>
        </w:rPr>
        <w:fldChar w:fldCharType="end"/>
      </w:r>
      <w:r w:rsidRPr="002407F9">
        <w:rPr>
          <w:noProof/>
        </w:rPr>
        <w:t xml:space="preserve"> — Definition of (TPM_ALG_ID) TPMI_ALG_MAC_SCHEME Type</w:t>
      </w:r>
      <w:bookmarkEnd w:id="2511"/>
      <w:bookmarkEnd w:id="2512"/>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3151"/>
        <w:gridCol w:w="6209"/>
      </w:tblGrid>
      <w:tr w:rsidR="00437F54" w:rsidRPr="002407F9" w:rsidTr="00F014E4">
        <w:trPr>
          <w:tblHeader/>
          <w:jc w:val="center"/>
        </w:trPr>
        <w:tc>
          <w:tcPr>
            <w:tcW w:w="1683" w:type="pct"/>
          </w:tcPr>
          <w:p w:rsidR="00437F54" w:rsidRPr="002407F9" w:rsidRDefault="00437F54" w:rsidP="00F014E4">
            <w:pPr>
              <w:pStyle w:val="TABLE-col-heading"/>
              <w:rPr>
                <w:noProof/>
              </w:rPr>
            </w:pPr>
            <w:r w:rsidRPr="002407F9">
              <w:rPr>
                <w:noProof/>
              </w:rPr>
              <w:t>Values</w:t>
            </w:r>
          </w:p>
        </w:tc>
        <w:tc>
          <w:tcPr>
            <w:tcW w:w="3317" w:type="pct"/>
          </w:tcPr>
          <w:p w:rsidR="00437F54" w:rsidRPr="002407F9" w:rsidRDefault="00437F54" w:rsidP="00F014E4">
            <w:pPr>
              <w:pStyle w:val="TABLE-col-heading"/>
              <w:rPr>
                <w:noProof/>
              </w:rPr>
            </w:pPr>
            <w:r w:rsidRPr="002407F9">
              <w:rPr>
                <w:noProof/>
              </w:rPr>
              <w:t>Comments</w:t>
            </w:r>
          </w:p>
        </w:tc>
      </w:tr>
      <w:tr w:rsidR="00437F54" w:rsidRPr="002407F9" w:rsidTr="00F014E4">
        <w:trPr>
          <w:tblHeader/>
          <w:jc w:val="center"/>
        </w:trPr>
        <w:tc>
          <w:tcPr>
            <w:tcW w:w="1683" w:type="pct"/>
            <w:tcBorders>
              <w:bottom w:val="single" w:sz="6" w:space="0" w:color="auto"/>
            </w:tcBorders>
          </w:tcPr>
          <w:p w:rsidR="00437F54" w:rsidRPr="002407F9" w:rsidRDefault="00437F54" w:rsidP="00F014E4">
            <w:pPr>
              <w:pStyle w:val="TABLE-cell"/>
            </w:pPr>
            <w:r w:rsidRPr="002407F9">
              <w:t>TPM_ALG_!ALG.SX</w:t>
            </w:r>
          </w:p>
        </w:tc>
        <w:tc>
          <w:tcPr>
            <w:tcW w:w="3317" w:type="pct"/>
            <w:tcBorders>
              <w:bottom w:val="single" w:sz="6" w:space="0" w:color="auto"/>
            </w:tcBorders>
          </w:tcPr>
          <w:p w:rsidR="00437F54" w:rsidRPr="002407F9" w:rsidRDefault="00437F54" w:rsidP="00F014E4">
            <w:pPr>
              <w:pStyle w:val="TABLE-cell"/>
            </w:pPr>
            <w:r w:rsidRPr="002407F9">
              <w:t>all symmetric block cipher MAC algorithms</w:t>
            </w:r>
          </w:p>
        </w:tc>
      </w:tr>
      <w:tr w:rsidR="00437F54" w:rsidRPr="002407F9" w:rsidTr="00F014E4">
        <w:trPr>
          <w:jc w:val="center"/>
        </w:trPr>
        <w:tc>
          <w:tcPr>
            <w:tcW w:w="1683" w:type="pct"/>
            <w:tcBorders>
              <w:top w:val="single" w:sz="8" w:space="0" w:color="auto"/>
              <w:bottom w:val="single" w:sz="8" w:space="0" w:color="auto"/>
            </w:tcBorders>
          </w:tcPr>
          <w:p w:rsidR="00437F54" w:rsidRPr="002407F9" w:rsidRDefault="00437F54" w:rsidP="00F014E4">
            <w:pPr>
              <w:pStyle w:val="TABLE-cell"/>
            </w:pPr>
            <w:r w:rsidRPr="002407F9">
              <w:t>TPM_ALG_!ALG.H</w:t>
            </w:r>
          </w:p>
        </w:tc>
        <w:tc>
          <w:tcPr>
            <w:tcW w:w="3317" w:type="pct"/>
            <w:tcBorders>
              <w:top w:val="single" w:sz="8" w:space="0" w:color="auto"/>
              <w:bottom w:val="single" w:sz="8" w:space="0" w:color="auto"/>
            </w:tcBorders>
          </w:tcPr>
          <w:p w:rsidR="00437F54" w:rsidRPr="002407F9" w:rsidRDefault="00437F54" w:rsidP="00F014E4">
            <w:pPr>
              <w:pStyle w:val="TABLE-cell"/>
            </w:pPr>
            <w:r w:rsidRPr="002407F9">
              <w:t>all hash algorithms defined by the TCG</w:t>
            </w:r>
          </w:p>
        </w:tc>
      </w:tr>
      <w:tr w:rsidR="00437F54" w:rsidRPr="002407F9" w:rsidTr="00F014E4">
        <w:trPr>
          <w:jc w:val="center"/>
        </w:trPr>
        <w:tc>
          <w:tcPr>
            <w:tcW w:w="1683" w:type="pct"/>
            <w:tcBorders>
              <w:top w:val="single" w:sz="8" w:space="0" w:color="auto"/>
              <w:bottom w:val="single" w:sz="8" w:space="0" w:color="auto"/>
            </w:tcBorders>
          </w:tcPr>
          <w:p w:rsidR="00437F54" w:rsidRPr="002407F9" w:rsidRDefault="00437F54" w:rsidP="00F014E4">
            <w:pPr>
              <w:pStyle w:val="TABLE-cell"/>
            </w:pPr>
            <w:r w:rsidRPr="002407F9">
              <w:t>+TPM_ALG_NULL</w:t>
            </w:r>
          </w:p>
        </w:tc>
        <w:tc>
          <w:tcPr>
            <w:tcW w:w="3317" w:type="pct"/>
            <w:tcBorders>
              <w:top w:val="single" w:sz="8" w:space="0" w:color="auto"/>
              <w:bottom w:val="single" w:sz="8" w:space="0" w:color="auto"/>
            </w:tcBorders>
          </w:tcPr>
          <w:p w:rsidR="00437F54" w:rsidRPr="002407F9" w:rsidRDefault="00437F54" w:rsidP="00F014E4">
            <w:pPr>
              <w:pStyle w:val="TABLE-cell"/>
            </w:pPr>
            <w:r w:rsidRPr="002407F9">
              <w:t>required to be present in all versions of this table</w:t>
            </w:r>
          </w:p>
        </w:tc>
      </w:tr>
      <w:tr w:rsidR="00437F54" w:rsidRPr="002407F9" w:rsidTr="00F014E4">
        <w:trPr>
          <w:jc w:val="center"/>
        </w:trPr>
        <w:tc>
          <w:tcPr>
            <w:tcW w:w="1683" w:type="pct"/>
            <w:tcBorders>
              <w:top w:val="single" w:sz="8" w:space="0" w:color="auto"/>
              <w:bottom w:val="single" w:sz="12" w:space="0" w:color="auto"/>
            </w:tcBorders>
          </w:tcPr>
          <w:p w:rsidR="00437F54" w:rsidRPr="002407F9" w:rsidRDefault="00437F54" w:rsidP="00F014E4">
            <w:pPr>
              <w:pStyle w:val="TABLE-cell"/>
            </w:pPr>
            <w:r w:rsidRPr="002407F9">
              <w:t>#TPM_RC_SYMMETRIC</w:t>
            </w:r>
          </w:p>
        </w:tc>
        <w:tc>
          <w:tcPr>
            <w:tcW w:w="3317" w:type="pct"/>
            <w:tcBorders>
              <w:top w:val="single" w:sz="8" w:space="0" w:color="auto"/>
              <w:bottom w:val="single" w:sz="12" w:space="0" w:color="auto"/>
            </w:tcBorders>
          </w:tcPr>
          <w:p w:rsidR="00437F54" w:rsidRPr="002407F9" w:rsidRDefault="00437F54" w:rsidP="00F014E4">
            <w:pPr>
              <w:pStyle w:val="TABLE-cell"/>
            </w:pPr>
          </w:p>
        </w:tc>
      </w:tr>
    </w:tbl>
    <w:p w:rsidR="00602BA7" w:rsidRPr="002407F9" w:rsidRDefault="00602BA7" w:rsidP="00602BA7">
      <w:pPr>
        <w:pStyle w:val="Heading2"/>
        <w:rPr>
          <w:noProof/>
        </w:rPr>
      </w:pPr>
      <w:bookmarkStart w:id="2513" w:name="_Toc516154910"/>
      <w:bookmarkStart w:id="2514" w:name="_Toc20317645"/>
      <w:bookmarkEnd w:id="2500"/>
      <w:r w:rsidRPr="002407F9">
        <w:rPr>
          <w:noProof/>
        </w:rPr>
        <w:t>TPMI_ALG_CIPHER_MODE</w:t>
      </w:r>
      <w:bookmarkEnd w:id="2513"/>
      <w:bookmarkEnd w:id="2514"/>
    </w:p>
    <w:p w:rsidR="00602BA7" w:rsidRPr="002407F9" w:rsidRDefault="00602BA7" w:rsidP="00602BA7">
      <w:pPr>
        <w:pStyle w:val="BodyText"/>
        <w:rPr>
          <w:noProof/>
        </w:rPr>
      </w:pPr>
      <w:r w:rsidRPr="002407F9">
        <w:rPr>
          <w:noProof/>
        </w:rPr>
        <w:t>A TPMI_ALG_CIPHER_MODE is an interface type of all the symmetric block cipher, encryption/decryption modes that are listed in the TCG algorithm registry.</w:t>
      </w:r>
    </w:p>
    <w:p w:rsidR="00602BA7" w:rsidRPr="002407F9" w:rsidRDefault="00602BA7" w:rsidP="00602BA7">
      <w:pPr>
        <w:pStyle w:val="TABLE-title"/>
        <w:rPr>
          <w:noProof/>
        </w:rPr>
      </w:pPr>
      <w:bookmarkStart w:id="2515" w:name="_Toc516155188"/>
      <w:bookmarkStart w:id="2516" w:name="_Toc2137612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76</w:t>
      </w:r>
      <w:r w:rsidRPr="002407F9">
        <w:rPr>
          <w:noProof/>
        </w:rPr>
        <w:fldChar w:fldCharType="end"/>
      </w:r>
      <w:r w:rsidRPr="002407F9">
        <w:rPr>
          <w:noProof/>
        </w:rPr>
        <w:t xml:space="preserve"> — Definition of (TPM_ALG_ID) TPMI_ALG_CIPHER_MODE Type</w:t>
      </w:r>
      <w:bookmarkEnd w:id="2515"/>
      <w:bookmarkEnd w:id="2516"/>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3151"/>
        <w:gridCol w:w="6209"/>
      </w:tblGrid>
      <w:tr w:rsidR="00602BA7" w:rsidRPr="002407F9" w:rsidTr="000910F8">
        <w:trPr>
          <w:tblHeader/>
          <w:jc w:val="center"/>
        </w:trPr>
        <w:tc>
          <w:tcPr>
            <w:tcW w:w="1683" w:type="pct"/>
          </w:tcPr>
          <w:p w:rsidR="00602BA7" w:rsidRPr="002407F9" w:rsidRDefault="00602BA7" w:rsidP="000910F8">
            <w:pPr>
              <w:pStyle w:val="TABLE-col-heading"/>
              <w:rPr>
                <w:noProof/>
              </w:rPr>
            </w:pPr>
            <w:r w:rsidRPr="002407F9">
              <w:rPr>
                <w:noProof/>
              </w:rPr>
              <w:t>Values</w:t>
            </w:r>
          </w:p>
        </w:tc>
        <w:tc>
          <w:tcPr>
            <w:tcW w:w="3317" w:type="pct"/>
          </w:tcPr>
          <w:p w:rsidR="00602BA7" w:rsidRPr="002407F9" w:rsidRDefault="00602BA7" w:rsidP="000910F8">
            <w:pPr>
              <w:pStyle w:val="TABLE-col-heading"/>
              <w:rPr>
                <w:noProof/>
              </w:rPr>
            </w:pPr>
            <w:r w:rsidRPr="002407F9">
              <w:rPr>
                <w:noProof/>
              </w:rPr>
              <w:t>Comments</w:t>
            </w:r>
          </w:p>
        </w:tc>
      </w:tr>
      <w:tr w:rsidR="00602BA7" w:rsidRPr="002407F9" w:rsidTr="000910F8">
        <w:trPr>
          <w:tblHeader/>
          <w:jc w:val="center"/>
        </w:trPr>
        <w:tc>
          <w:tcPr>
            <w:tcW w:w="1683" w:type="pct"/>
            <w:tcBorders>
              <w:bottom w:val="single" w:sz="6" w:space="0" w:color="auto"/>
            </w:tcBorders>
          </w:tcPr>
          <w:p w:rsidR="00602BA7" w:rsidRPr="002407F9" w:rsidRDefault="009C1945" w:rsidP="000910F8">
            <w:pPr>
              <w:pStyle w:val="TABLE-cell"/>
            </w:pPr>
            <w:r w:rsidRPr="002407F9">
              <w:t>TPM_ALG_!ALG.S</w:t>
            </w:r>
            <w:r w:rsidR="00B90DC1" w:rsidRPr="002407F9">
              <w:t>E</w:t>
            </w:r>
          </w:p>
        </w:tc>
        <w:tc>
          <w:tcPr>
            <w:tcW w:w="3317" w:type="pct"/>
            <w:tcBorders>
              <w:bottom w:val="single" w:sz="6" w:space="0" w:color="auto"/>
            </w:tcBorders>
          </w:tcPr>
          <w:p w:rsidR="00602BA7" w:rsidRPr="002407F9" w:rsidRDefault="00602BA7" w:rsidP="009C1945">
            <w:pPr>
              <w:pStyle w:val="TABLE-cell"/>
            </w:pPr>
            <w:r w:rsidRPr="002407F9">
              <w:t>all symmetric block cipher algorithms</w:t>
            </w:r>
          </w:p>
        </w:tc>
      </w:tr>
      <w:tr w:rsidR="00602BA7" w:rsidRPr="002407F9" w:rsidTr="000910F8">
        <w:trPr>
          <w:jc w:val="center"/>
        </w:trPr>
        <w:tc>
          <w:tcPr>
            <w:tcW w:w="1683" w:type="pct"/>
            <w:tcBorders>
              <w:top w:val="single" w:sz="8" w:space="0" w:color="auto"/>
              <w:bottom w:val="single" w:sz="8" w:space="0" w:color="auto"/>
            </w:tcBorders>
          </w:tcPr>
          <w:p w:rsidR="00602BA7" w:rsidRPr="002407F9" w:rsidRDefault="00602BA7" w:rsidP="000910F8">
            <w:pPr>
              <w:pStyle w:val="TABLE-cell"/>
            </w:pPr>
            <w:r w:rsidRPr="002407F9">
              <w:t>+TPM_ALG_NULL</w:t>
            </w:r>
          </w:p>
        </w:tc>
        <w:tc>
          <w:tcPr>
            <w:tcW w:w="3317" w:type="pct"/>
            <w:tcBorders>
              <w:top w:val="single" w:sz="8" w:space="0" w:color="auto"/>
              <w:bottom w:val="single" w:sz="8" w:space="0" w:color="auto"/>
            </w:tcBorders>
          </w:tcPr>
          <w:p w:rsidR="00602BA7" w:rsidRPr="002407F9" w:rsidRDefault="00602BA7" w:rsidP="000910F8">
            <w:pPr>
              <w:pStyle w:val="TABLE-cell"/>
            </w:pPr>
            <w:r w:rsidRPr="002407F9">
              <w:t>required to be present in all versions of this table</w:t>
            </w:r>
          </w:p>
        </w:tc>
      </w:tr>
      <w:tr w:rsidR="00602BA7" w:rsidRPr="002407F9" w:rsidTr="000910F8">
        <w:trPr>
          <w:jc w:val="center"/>
        </w:trPr>
        <w:tc>
          <w:tcPr>
            <w:tcW w:w="1683" w:type="pct"/>
            <w:tcBorders>
              <w:top w:val="single" w:sz="8" w:space="0" w:color="auto"/>
              <w:bottom w:val="single" w:sz="12" w:space="0" w:color="auto"/>
            </w:tcBorders>
          </w:tcPr>
          <w:p w:rsidR="00602BA7" w:rsidRPr="002407F9" w:rsidRDefault="00602BA7" w:rsidP="000910F8">
            <w:pPr>
              <w:pStyle w:val="TABLE-cell"/>
            </w:pPr>
            <w:r w:rsidRPr="002407F9">
              <w:t>#TPM_RC_MODE</w:t>
            </w:r>
          </w:p>
        </w:tc>
        <w:tc>
          <w:tcPr>
            <w:tcW w:w="3317" w:type="pct"/>
            <w:tcBorders>
              <w:top w:val="single" w:sz="8" w:space="0" w:color="auto"/>
              <w:bottom w:val="single" w:sz="12" w:space="0" w:color="auto"/>
            </w:tcBorders>
          </w:tcPr>
          <w:p w:rsidR="00602BA7" w:rsidRPr="002407F9" w:rsidRDefault="00602BA7" w:rsidP="000910F8">
            <w:pPr>
              <w:pStyle w:val="TABLE-cell"/>
            </w:pPr>
          </w:p>
        </w:tc>
      </w:tr>
    </w:tbl>
    <w:p w:rsidR="0083463C" w:rsidRPr="002407F9" w:rsidRDefault="0083463C" w:rsidP="0083463C">
      <w:pPr>
        <w:pStyle w:val="Heading1"/>
        <w:rPr>
          <w:noProof/>
        </w:rPr>
      </w:pPr>
      <w:bookmarkStart w:id="2517" w:name="_Toc516154911"/>
      <w:bookmarkStart w:id="2518" w:name="_Toc20317646"/>
      <w:r w:rsidRPr="002407F9">
        <w:rPr>
          <w:noProof/>
        </w:rPr>
        <w:lastRenderedPageBreak/>
        <w:t>Structure Definitions</w:t>
      </w:r>
      <w:bookmarkEnd w:id="2501"/>
      <w:bookmarkEnd w:id="2502"/>
      <w:bookmarkEnd w:id="2503"/>
      <w:bookmarkEnd w:id="2504"/>
      <w:bookmarkEnd w:id="2505"/>
      <w:bookmarkEnd w:id="2506"/>
      <w:bookmarkEnd w:id="2507"/>
      <w:bookmarkEnd w:id="2508"/>
      <w:bookmarkEnd w:id="2509"/>
      <w:bookmarkEnd w:id="2510"/>
      <w:bookmarkEnd w:id="2517"/>
      <w:bookmarkEnd w:id="2518"/>
    </w:p>
    <w:p w:rsidR="0083463C" w:rsidRPr="002407F9" w:rsidRDefault="0083463C" w:rsidP="0083463C">
      <w:pPr>
        <w:pStyle w:val="Heading2"/>
        <w:rPr>
          <w:noProof/>
        </w:rPr>
      </w:pPr>
      <w:bookmarkStart w:id="2519" w:name="_Toc380749471"/>
      <w:bookmarkStart w:id="2520" w:name="_Toc384901777"/>
      <w:bookmarkStart w:id="2521" w:name="_Toc432512302"/>
      <w:bookmarkStart w:id="2522" w:name="_Toc443575642"/>
      <w:bookmarkStart w:id="2523" w:name="_Toc470517871"/>
      <w:bookmarkStart w:id="2524" w:name="_Toc462921090"/>
      <w:bookmarkStart w:id="2525" w:name="_Toc516154912"/>
      <w:bookmarkStart w:id="2526" w:name="_Toc20317647"/>
      <w:r w:rsidRPr="002407F9">
        <w:rPr>
          <w:noProof/>
        </w:rPr>
        <w:t>TPMS_EMPTY</w:t>
      </w:r>
      <w:bookmarkEnd w:id="2519"/>
      <w:bookmarkEnd w:id="2520"/>
      <w:bookmarkEnd w:id="2521"/>
      <w:bookmarkEnd w:id="2522"/>
      <w:bookmarkEnd w:id="2523"/>
      <w:bookmarkEnd w:id="2524"/>
      <w:bookmarkEnd w:id="2525"/>
      <w:bookmarkEnd w:id="2526"/>
    </w:p>
    <w:p w:rsidR="00EA7982" w:rsidRDefault="0083463C" w:rsidP="0083463C">
      <w:pPr>
        <w:pStyle w:val="BodyText"/>
        <w:rPr>
          <w:noProof/>
        </w:rPr>
      </w:pPr>
      <w:r w:rsidRPr="002407F9">
        <w:rPr>
          <w:noProof/>
        </w:rPr>
        <w:t>This structure is used as a placeholder. In some cases, a union will have a selector value with no data to unmarshal when that type is selected. Rather than leave the entry empty, TPMS_EMPTY may be selected.</w:t>
      </w:r>
    </w:p>
    <w:p w:rsidR="00EA7982" w:rsidRDefault="0083463C" w:rsidP="0083463C">
      <w:pPr>
        <w:pStyle w:val="NOTE"/>
        <w:rPr>
          <w:noProof/>
        </w:rPr>
      </w:pPr>
      <w:r w:rsidRPr="002407F9">
        <w:rPr>
          <w:noProof/>
        </w:rPr>
        <w:t>NOTE</w:t>
      </w:r>
      <w:r w:rsidRPr="002407F9">
        <w:rPr>
          <w:noProof/>
        </w:rPr>
        <w:tab/>
        <w:t>The tool chain will special case this structure and create the marshaling and unmarshaling code for this structure but not create a type definition. The unmarshaling code for this structure will return TPM_RC_SUCCESS and the marshaling code will return 0.</w:t>
      </w:r>
      <w:bookmarkStart w:id="2527" w:name="_Toc380749756"/>
      <w:bookmarkStart w:id="2528" w:name="_Toc384651418"/>
      <w:bookmarkStart w:id="2529" w:name="_Toc432512564"/>
      <w:bookmarkStart w:id="2530" w:name="_Toc443575902"/>
      <w:bookmarkStart w:id="2531" w:name="_Toc470518144"/>
      <w:bookmarkStart w:id="2532" w:name="_Toc462921358"/>
      <w:bookmarkStart w:id="2533" w:name="_Toc516155189"/>
    </w:p>
    <w:p w:rsidR="0083463C" w:rsidRPr="002407F9" w:rsidRDefault="0083463C" w:rsidP="0083463C">
      <w:pPr>
        <w:pStyle w:val="TABLE-title"/>
        <w:rPr>
          <w:noProof/>
        </w:rPr>
      </w:pPr>
      <w:bookmarkStart w:id="2534" w:name="_Toc2137612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77</w:t>
      </w:r>
      <w:r w:rsidRPr="002407F9">
        <w:rPr>
          <w:noProof/>
        </w:rPr>
        <w:fldChar w:fldCharType="end"/>
      </w:r>
      <w:r w:rsidRPr="002407F9">
        <w:rPr>
          <w:noProof/>
        </w:rPr>
        <w:t xml:space="preserve"> — Definition of TPMS_EMPTY Structure &lt;IN/OUT&gt;</w:t>
      </w:r>
      <w:bookmarkEnd w:id="2527"/>
      <w:bookmarkEnd w:id="2528"/>
      <w:bookmarkEnd w:id="2529"/>
      <w:bookmarkEnd w:id="2530"/>
      <w:bookmarkEnd w:id="2531"/>
      <w:bookmarkEnd w:id="2532"/>
      <w:bookmarkEnd w:id="2533"/>
      <w:bookmarkEnd w:id="253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070"/>
        <w:gridCol w:w="2520"/>
        <w:gridCol w:w="4770"/>
      </w:tblGrid>
      <w:tr w:rsidR="0083463C" w:rsidRPr="002407F9" w:rsidTr="00BF3E57">
        <w:trPr>
          <w:jc w:val="center"/>
        </w:trPr>
        <w:tc>
          <w:tcPr>
            <w:tcW w:w="207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52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77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070" w:type="dxa"/>
            <w:tcBorders>
              <w:top w:val="single" w:sz="12" w:space="0" w:color="auto"/>
              <w:left w:val="single" w:sz="12" w:space="0" w:color="auto"/>
              <w:bottom w:val="single" w:sz="12" w:space="0" w:color="auto"/>
            </w:tcBorders>
          </w:tcPr>
          <w:p w:rsidR="0083463C" w:rsidRPr="002407F9" w:rsidRDefault="0083463C" w:rsidP="00BF3E57">
            <w:pPr>
              <w:pStyle w:val="TABLE-cell"/>
            </w:pPr>
          </w:p>
        </w:tc>
        <w:tc>
          <w:tcPr>
            <w:tcW w:w="2520" w:type="dxa"/>
            <w:tcBorders>
              <w:top w:val="single" w:sz="12" w:space="0" w:color="auto"/>
              <w:bottom w:val="single" w:sz="12" w:space="0" w:color="auto"/>
            </w:tcBorders>
          </w:tcPr>
          <w:p w:rsidR="0083463C" w:rsidRPr="002407F9" w:rsidRDefault="0083463C" w:rsidP="00BF3E57">
            <w:pPr>
              <w:pStyle w:val="TABLE-cell"/>
            </w:pPr>
          </w:p>
        </w:tc>
        <w:tc>
          <w:tcPr>
            <w:tcW w:w="4770" w:type="dxa"/>
            <w:tcBorders>
              <w:top w:val="single" w:sz="12" w:space="0" w:color="auto"/>
              <w:bottom w:val="single" w:sz="12" w:space="0" w:color="auto"/>
              <w:right w:val="single" w:sz="12" w:space="0" w:color="auto"/>
            </w:tcBorders>
          </w:tcPr>
          <w:p w:rsidR="0083463C" w:rsidRPr="002407F9" w:rsidRDefault="0083463C" w:rsidP="00BF3E57">
            <w:pPr>
              <w:pStyle w:val="BodyText"/>
              <w:rPr>
                <w:noProof/>
              </w:rPr>
            </w:pPr>
            <w:r w:rsidRPr="002407F9">
              <w:rPr>
                <w:noProof/>
              </w:rPr>
              <w:t>a structure with no member</w:t>
            </w:r>
          </w:p>
        </w:tc>
      </w:tr>
    </w:tbl>
    <w:p w:rsidR="0083463C" w:rsidRPr="002407F9" w:rsidRDefault="0083463C" w:rsidP="0083463C">
      <w:pPr>
        <w:pStyle w:val="Heading2"/>
        <w:rPr>
          <w:noProof/>
        </w:rPr>
      </w:pPr>
      <w:bookmarkStart w:id="2535" w:name="_Toc384382887"/>
      <w:bookmarkStart w:id="2536" w:name="_Toc279237750"/>
      <w:bookmarkStart w:id="2537" w:name="_Toc279503666"/>
      <w:bookmarkStart w:id="2538" w:name="_Toc279237754"/>
      <w:bookmarkStart w:id="2539" w:name="_Toc279503670"/>
      <w:bookmarkStart w:id="2540" w:name="_Toc279237755"/>
      <w:bookmarkStart w:id="2541" w:name="_Toc279503671"/>
      <w:bookmarkStart w:id="2542" w:name="_Toc279237770"/>
      <w:bookmarkStart w:id="2543" w:name="_Toc279503686"/>
      <w:bookmarkStart w:id="2544" w:name="_Toc279237771"/>
      <w:bookmarkStart w:id="2545" w:name="_Toc279503687"/>
      <w:bookmarkStart w:id="2546" w:name="_Toc279237776"/>
      <w:bookmarkStart w:id="2547" w:name="_Toc279503692"/>
      <w:bookmarkStart w:id="2548" w:name="_Toc385066164"/>
      <w:bookmarkStart w:id="2549" w:name="_Toc286047042"/>
      <w:bookmarkStart w:id="2550" w:name="_Toc288814972"/>
      <w:bookmarkStart w:id="2551" w:name="_Toc304539212"/>
      <w:bookmarkStart w:id="2552" w:name="_Toc308709763"/>
      <w:bookmarkStart w:id="2553" w:name="_Toc380749472"/>
      <w:bookmarkStart w:id="2554" w:name="_Toc384901778"/>
      <w:bookmarkStart w:id="2555" w:name="_Toc432512303"/>
      <w:bookmarkStart w:id="2556" w:name="_Toc443575643"/>
      <w:bookmarkStart w:id="2557" w:name="_Toc470517872"/>
      <w:bookmarkStart w:id="2558" w:name="_Toc462921091"/>
      <w:bookmarkStart w:id="2559" w:name="_Toc516154913"/>
      <w:bookmarkStart w:id="2560" w:name="_Toc20317648"/>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r w:rsidRPr="002407F9">
        <w:rPr>
          <w:noProof/>
        </w:rPr>
        <w:t>TPMS_ALGORITHM_DESCRIPTION</w:t>
      </w:r>
      <w:bookmarkEnd w:id="2549"/>
      <w:bookmarkEnd w:id="2550"/>
      <w:bookmarkEnd w:id="2551"/>
      <w:bookmarkEnd w:id="2552"/>
      <w:bookmarkEnd w:id="2553"/>
      <w:bookmarkEnd w:id="2554"/>
      <w:bookmarkEnd w:id="2555"/>
      <w:bookmarkEnd w:id="2556"/>
      <w:bookmarkEnd w:id="2557"/>
      <w:bookmarkEnd w:id="2558"/>
      <w:bookmarkEnd w:id="2559"/>
      <w:bookmarkEnd w:id="2560"/>
    </w:p>
    <w:p w:rsidR="0083463C" w:rsidRPr="002407F9" w:rsidRDefault="0083463C" w:rsidP="0083463C">
      <w:pPr>
        <w:pStyle w:val="BodyText"/>
        <w:rPr>
          <w:noProof/>
        </w:rPr>
      </w:pPr>
      <w:r w:rsidRPr="002407F9">
        <w:rPr>
          <w:noProof/>
        </w:rPr>
        <w:t>This structure is a return value for a TPM2_GetCapability() that reads the installed algorithms.</w:t>
      </w:r>
    </w:p>
    <w:p w:rsidR="0083463C" w:rsidRPr="002407F9" w:rsidRDefault="0083463C" w:rsidP="0083463C">
      <w:pPr>
        <w:pStyle w:val="TABLE-title"/>
        <w:rPr>
          <w:noProof/>
        </w:rPr>
      </w:pPr>
      <w:bookmarkStart w:id="2561" w:name="_Toc380749757"/>
      <w:bookmarkStart w:id="2562" w:name="_Toc384651419"/>
      <w:bookmarkStart w:id="2563" w:name="_Toc432512565"/>
      <w:bookmarkStart w:id="2564" w:name="_Toc443575903"/>
      <w:bookmarkStart w:id="2565" w:name="_Toc470518145"/>
      <w:bookmarkStart w:id="2566" w:name="_Toc462921359"/>
      <w:bookmarkStart w:id="2567" w:name="_Toc516155190"/>
      <w:bookmarkStart w:id="2568" w:name="_Toc2137612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78</w:t>
      </w:r>
      <w:r w:rsidRPr="002407F9">
        <w:rPr>
          <w:noProof/>
        </w:rPr>
        <w:fldChar w:fldCharType="end"/>
      </w:r>
      <w:r w:rsidRPr="002407F9">
        <w:rPr>
          <w:noProof/>
        </w:rPr>
        <w:t xml:space="preserve"> — Definition of TPMS_ALGORITHM_DESCRIPTION Structure &lt;OUT&gt;</w:t>
      </w:r>
      <w:bookmarkEnd w:id="2561"/>
      <w:bookmarkEnd w:id="2562"/>
      <w:bookmarkEnd w:id="2563"/>
      <w:bookmarkEnd w:id="2564"/>
      <w:bookmarkEnd w:id="2565"/>
      <w:bookmarkEnd w:id="2566"/>
      <w:bookmarkEnd w:id="2567"/>
      <w:bookmarkEnd w:id="256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070"/>
        <w:gridCol w:w="2520"/>
        <w:gridCol w:w="4770"/>
      </w:tblGrid>
      <w:tr w:rsidR="0083463C" w:rsidRPr="002407F9" w:rsidTr="00BF3E57">
        <w:trPr>
          <w:jc w:val="center"/>
        </w:trPr>
        <w:tc>
          <w:tcPr>
            <w:tcW w:w="207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52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77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070" w:type="dxa"/>
            <w:tcBorders>
              <w:left w:val="single" w:sz="12" w:space="0" w:color="auto"/>
            </w:tcBorders>
          </w:tcPr>
          <w:p w:rsidR="0083463C" w:rsidRPr="002407F9" w:rsidRDefault="0083463C" w:rsidP="00BF3E57">
            <w:pPr>
              <w:pStyle w:val="TABLE-cell"/>
            </w:pPr>
            <w:r w:rsidRPr="002407F9">
              <w:t>alg</w:t>
            </w:r>
          </w:p>
        </w:tc>
        <w:tc>
          <w:tcPr>
            <w:tcW w:w="2520" w:type="dxa"/>
          </w:tcPr>
          <w:p w:rsidR="0083463C" w:rsidRPr="002407F9" w:rsidRDefault="0083463C" w:rsidP="00BF3E57">
            <w:pPr>
              <w:pStyle w:val="TABLE-cell"/>
            </w:pPr>
            <w:r w:rsidRPr="002407F9">
              <w:t>TPM_ALG_ID</w:t>
            </w:r>
          </w:p>
        </w:tc>
        <w:tc>
          <w:tcPr>
            <w:tcW w:w="4770" w:type="dxa"/>
            <w:tcBorders>
              <w:right w:val="single" w:sz="12" w:space="0" w:color="auto"/>
            </w:tcBorders>
          </w:tcPr>
          <w:p w:rsidR="0083463C" w:rsidRPr="002407F9" w:rsidRDefault="0083463C" w:rsidP="00BF3E57">
            <w:pPr>
              <w:pStyle w:val="TABLE-cell"/>
            </w:pPr>
            <w:r w:rsidRPr="002407F9">
              <w:t>an algorithm</w:t>
            </w:r>
          </w:p>
        </w:tc>
      </w:tr>
      <w:tr w:rsidR="0083463C" w:rsidRPr="002407F9" w:rsidTr="00BF3E57">
        <w:trPr>
          <w:jc w:val="center"/>
        </w:trPr>
        <w:tc>
          <w:tcPr>
            <w:tcW w:w="2070" w:type="dxa"/>
            <w:tcBorders>
              <w:left w:val="single" w:sz="12" w:space="0" w:color="auto"/>
              <w:bottom w:val="single" w:sz="12" w:space="0" w:color="auto"/>
            </w:tcBorders>
          </w:tcPr>
          <w:p w:rsidR="0083463C" w:rsidRPr="002407F9" w:rsidRDefault="0083463C" w:rsidP="00BF3E57">
            <w:pPr>
              <w:pStyle w:val="TABLE-cell"/>
              <w:keepNext w:val="0"/>
              <w:rPr>
                <w:lang w:eastAsia="zh-CN"/>
              </w:rPr>
            </w:pPr>
            <w:r w:rsidRPr="002407F9">
              <w:t>attributes</w:t>
            </w:r>
          </w:p>
        </w:tc>
        <w:tc>
          <w:tcPr>
            <w:tcW w:w="2520" w:type="dxa"/>
            <w:tcBorders>
              <w:bottom w:val="single" w:sz="12" w:space="0" w:color="auto"/>
            </w:tcBorders>
          </w:tcPr>
          <w:p w:rsidR="0083463C" w:rsidRPr="002407F9" w:rsidRDefault="0083463C" w:rsidP="00BF3E57">
            <w:pPr>
              <w:pStyle w:val="TABLE-cell"/>
              <w:keepNext w:val="0"/>
              <w:rPr>
                <w:lang w:eastAsia="zh-CN"/>
              </w:rPr>
            </w:pPr>
            <w:r w:rsidRPr="002407F9">
              <w:t>TPMA_ALGORITHM</w:t>
            </w:r>
          </w:p>
        </w:tc>
        <w:tc>
          <w:tcPr>
            <w:tcW w:w="4770" w:type="dxa"/>
            <w:tcBorders>
              <w:bottom w:val="single" w:sz="12" w:space="0" w:color="auto"/>
              <w:right w:val="single" w:sz="12" w:space="0" w:color="auto"/>
            </w:tcBorders>
          </w:tcPr>
          <w:p w:rsidR="0083463C" w:rsidRPr="002407F9" w:rsidRDefault="0083463C" w:rsidP="00BF3E57">
            <w:pPr>
              <w:pStyle w:val="TABLE-cell"/>
              <w:keepNext w:val="0"/>
              <w:rPr>
                <w:lang w:eastAsia="zh-CN"/>
              </w:rPr>
            </w:pPr>
            <w:r w:rsidRPr="002407F9">
              <w:t>the attributes of the algorithm</w:t>
            </w:r>
          </w:p>
        </w:tc>
      </w:tr>
    </w:tbl>
    <w:p w:rsidR="0083463C" w:rsidRPr="002407F9" w:rsidRDefault="0083463C" w:rsidP="0083463C">
      <w:pPr>
        <w:pStyle w:val="Heading2"/>
        <w:rPr>
          <w:noProof/>
        </w:rPr>
      </w:pPr>
      <w:bookmarkStart w:id="2569" w:name="_Toc286047043"/>
      <w:bookmarkStart w:id="2570" w:name="_Toc288814973"/>
      <w:bookmarkStart w:id="2571" w:name="_Toc304539213"/>
      <w:bookmarkStart w:id="2572" w:name="_Toc308709764"/>
      <w:bookmarkStart w:id="2573" w:name="_Toc380749473"/>
      <w:bookmarkStart w:id="2574" w:name="_Toc384901779"/>
      <w:bookmarkStart w:id="2575" w:name="_Toc432512304"/>
      <w:bookmarkStart w:id="2576" w:name="_Toc443575644"/>
      <w:bookmarkStart w:id="2577" w:name="_Toc470517873"/>
      <w:bookmarkStart w:id="2578" w:name="_Toc462921092"/>
      <w:bookmarkStart w:id="2579" w:name="_Toc516154914"/>
      <w:bookmarkStart w:id="2580" w:name="_Toc20317649"/>
      <w:r w:rsidRPr="002407F9">
        <w:rPr>
          <w:noProof/>
        </w:rPr>
        <w:t>Hash/Digest Structures</w:t>
      </w:r>
      <w:bookmarkEnd w:id="2569"/>
      <w:bookmarkEnd w:id="2570"/>
      <w:bookmarkEnd w:id="2571"/>
      <w:bookmarkEnd w:id="2572"/>
      <w:bookmarkEnd w:id="2573"/>
      <w:bookmarkEnd w:id="2574"/>
      <w:bookmarkEnd w:id="2575"/>
      <w:bookmarkEnd w:id="2576"/>
      <w:bookmarkEnd w:id="2577"/>
      <w:bookmarkEnd w:id="2578"/>
      <w:bookmarkEnd w:id="2579"/>
      <w:bookmarkEnd w:id="2580"/>
    </w:p>
    <w:p w:rsidR="0083463C" w:rsidRPr="002407F9" w:rsidRDefault="0083463C" w:rsidP="0083463C">
      <w:pPr>
        <w:pStyle w:val="Heading3"/>
        <w:rPr>
          <w:noProof/>
        </w:rPr>
      </w:pPr>
      <w:bookmarkStart w:id="2581" w:name="_Toc247872389"/>
      <w:bookmarkStart w:id="2582" w:name="_Toc247960141"/>
      <w:bookmarkStart w:id="2583" w:name="_Toc247961140"/>
      <w:bookmarkStart w:id="2584" w:name="_Toc247872390"/>
      <w:bookmarkStart w:id="2585" w:name="_Toc247960142"/>
      <w:bookmarkStart w:id="2586" w:name="_Toc247961141"/>
      <w:bookmarkStart w:id="2587" w:name="_Toc286047044"/>
      <w:bookmarkStart w:id="2588" w:name="_Toc288814974"/>
      <w:bookmarkStart w:id="2589" w:name="_Toc304539214"/>
      <w:bookmarkStart w:id="2590" w:name="_Toc308709765"/>
      <w:bookmarkStart w:id="2591" w:name="_Toc380749474"/>
      <w:bookmarkStart w:id="2592" w:name="_Toc384901780"/>
      <w:bookmarkStart w:id="2593" w:name="_Toc432512305"/>
      <w:bookmarkStart w:id="2594" w:name="_Toc443575645"/>
      <w:bookmarkStart w:id="2595" w:name="_Toc470517874"/>
      <w:bookmarkStart w:id="2596" w:name="_Toc462921093"/>
      <w:bookmarkStart w:id="2597" w:name="_Toc516154915"/>
      <w:bookmarkStart w:id="2598" w:name="_Toc20317650"/>
      <w:bookmarkEnd w:id="2581"/>
      <w:bookmarkEnd w:id="2582"/>
      <w:bookmarkEnd w:id="2583"/>
      <w:bookmarkEnd w:id="2584"/>
      <w:bookmarkEnd w:id="2585"/>
      <w:bookmarkEnd w:id="2586"/>
      <w:r w:rsidRPr="002407F9">
        <w:rPr>
          <w:noProof/>
        </w:rPr>
        <w:t>TPMU_HA (Hash)</w:t>
      </w:r>
      <w:bookmarkEnd w:id="2587"/>
      <w:bookmarkEnd w:id="2588"/>
      <w:bookmarkEnd w:id="2589"/>
      <w:bookmarkEnd w:id="2590"/>
      <w:bookmarkEnd w:id="2591"/>
      <w:bookmarkEnd w:id="2592"/>
      <w:bookmarkEnd w:id="2593"/>
      <w:bookmarkEnd w:id="2594"/>
      <w:bookmarkEnd w:id="2595"/>
      <w:bookmarkEnd w:id="2596"/>
      <w:bookmarkEnd w:id="2597"/>
      <w:bookmarkEnd w:id="2598"/>
    </w:p>
    <w:p w:rsidR="00EA7982" w:rsidRDefault="0083463C" w:rsidP="0083463C">
      <w:pPr>
        <w:pStyle w:val="BodyText"/>
        <w:rPr>
          <w:noProof/>
        </w:rPr>
      </w:pPr>
      <w:r w:rsidRPr="002407F9">
        <w:rPr>
          <w:noProof/>
        </w:rPr>
        <w:t>A TPMU_HA is a union of all the hash algorithms implemented on a TPM.</w:t>
      </w:r>
    </w:p>
    <w:p w:rsidR="0083463C" w:rsidRPr="002407F9" w:rsidRDefault="0083463C" w:rsidP="0083463C">
      <w:pPr>
        <w:pStyle w:val="NOTE"/>
        <w:keepNext/>
        <w:rPr>
          <w:noProof/>
        </w:rPr>
      </w:pPr>
      <w:r w:rsidRPr="002407F9">
        <w:rPr>
          <w:noProof/>
        </w:rPr>
        <w:t>NOTE 1</w:t>
      </w:r>
      <w:r w:rsidRPr="002407F9">
        <w:rPr>
          <w:noProof/>
        </w:rPr>
        <w:tab/>
        <w:t>The !ALG.H and !ALG.H values represent all algorithms defined in the TCG registry as being type “H”.</w:t>
      </w:r>
    </w:p>
    <w:p w:rsidR="0083463C" w:rsidRPr="002407F9" w:rsidRDefault="0083463C" w:rsidP="0083463C">
      <w:pPr>
        <w:pStyle w:val="NOTE"/>
        <w:keepNext/>
        <w:rPr>
          <w:noProof/>
        </w:rPr>
      </w:pPr>
      <w:r w:rsidRPr="002407F9">
        <w:rPr>
          <w:noProof/>
        </w:rPr>
        <w:t>NOTE 2</w:t>
      </w:r>
      <w:r w:rsidRPr="002407F9">
        <w:rPr>
          <w:noProof/>
        </w:rPr>
        <w:tab/>
        <w:t>If processed by an automated tool, each entry of the table should be qualified (with #ifdef/#endif) so that if the hash algorithm is not implemented on the TPM, the parameter associated with that hash is not present. This will keep the union from being larger than the largest digest of a hash implemented on that TPM.</w:t>
      </w:r>
    </w:p>
    <w:p w:rsidR="0083463C" w:rsidRPr="002407F9" w:rsidRDefault="0083463C" w:rsidP="0083463C">
      <w:pPr>
        <w:pStyle w:val="TABLE-title"/>
        <w:rPr>
          <w:noProof/>
        </w:rPr>
      </w:pPr>
      <w:bookmarkStart w:id="2599" w:name="_Toc384651420"/>
      <w:bookmarkStart w:id="2600" w:name="_Toc432512566"/>
      <w:bookmarkStart w:id="2601" w:name="_Toc443575904"/>
      <w:bookmarkStart w:id="2602" w:name="_Toc470518146"/>
      <w:bookmarkStart w:id="2603" w:name="_Toc462921360"/>
      <w:bookmarkStart w:id="2604" w:name="_Toc516155191"/>
      <w:bookmarkStart w:id="2605" w:name="_Toc21376126"/>
      <w:bookmarkStart w:id="2606" w:name="_Ref307236414"/>
      <w:bookmarkStart w:id="2607" w:name="_Toc38074975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79</w:t>
      </w:r>
      <w:r w:rsidRPr="002407F9">
        <w:rPr>
          <w:noProof/>
        </w:rPr>
        <w:fldChar w:fldCharType="end"/>
      </w:r>
      <w:r w:rsidRPr="002407F9">
        <w:rPr>
          <w:noProof/>
        </w:rPr>
        <w:t xml:space="preserve"> — Definition of TPMU_HA Union &lt;IN/OUT</w:t>
      </w:r>
      <w:r w:rsidR="00F707AC" w:rsidRPr="002407F9" w:rsidDel="00F707AC">
        <w:rPr>
          <w:noProof/>
        </w:rPr>
        <w:t xml:space="preserve"> </w:t>
      </w:r>
      <w:r w:rsidRPr="002407F9">
        <w:rPr>
          <w:noProof/>
        </w:rPr>
        <w:t>&gt;</w:t>
      </w:r>
      <w:bookmarkEnd w:id="2599"/>
      <w:bookmarkEnd w:id="2600"/>
      <w:bookmarkEnd w:id="2601"/>
      <w:bookmarkEnd w:id="2602"/>
      <w:bookmarkEnd w:id="2603"/>
      <w:bookmarkEnd w:id="2604"/>
      <w:bookmarkEnd w:id="260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690"/>
        <w:gridCol w:w="1080"/>
        <w:gridCol w:w="2520"/>
        <w:gridCol w:w="2070"/>
      </w:tblGrid>
      <w:tr w:rsidR="0083463C" w:rsidRPr="002407F9" w:rsidTr="00BF3E57">
        <w:trPr>
          <w:jc w:val="center"/>
        </w:trPr>
        <w:tc>
          <w:tcPr>
            <w:tcW w:w="369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0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252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Selector</w:t>
            </w:r>
          </w:p>
        </w:tc>
        <w:tc>
          <w:tcPr>
            <w:tcW w:w="207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690" w:type="dxa"/>
            <w:tcBorders>
              <w:top w:val="single" w:sz="4" w:space="0" w:color="auto"/>
              <w:left w:val="single" w:sz="12" w:space="0" w:color="auto"/>
            </w:tcBorders>
          </w:tcPr>
          <w:p w:rsidR="0083463C" w:rsidRPr="009B13D0" w:rsidRDefault="0083463C" w:rsidP="00BF3E57">
            <w:pPr>
              <w:pStyle w:val="TABLE-cell"/>
              <w:rPr>
                <w:lang w:val="de-DE"/>
              </w:rPr>
            </w:pPr>
            <w:r w:rsidRPr="009B13D0">
              <w:rPr>
                <w:lang w:val="de-DE"/>
              </w:rPr>
              <w:t>!ALG.H [!ALG.H_DIGEST_SIZE]</w:t>
            </w:r>
          </w:p>
        </w:tc>
        <w:tc>
          <w:tcPr>
            <w:tcW w:w="1080" w:type="dxa"/>
            <w:tcBorders>
              <w:top w:val="single" w:sz="4" w:space="0" w:color="auto"/>
            </w:tcBorders>
          </w:tcPr>
          <w:p w:rsidR="0083463C" w:rsidRPr="002407F9" w:rsidRDefault="0083463C" w:rsidP="00BF3E57">
            <w:pPr>
              <w:pStyle w:val="TABLE-cell"/>
            </w:pPr>
            <w:r w:rsidRPr="002407F9">
              <w:t>BYTE</w:t>
            </w:r>
          </w:p>
        </w:tc>
        <w:tc>
          <w:tcPr>
            <w:tcW w:w="2520" w:type="dxa"/>
            <w:tcBorders>
              <w:top w:val="single" w:sz="4" w:space="0" w:color="auto"/>
            </w:tcBorders>
          </w:tcPr>
          <w:p w:rsidR="0083463C" w:rsidRPr="002407F9" w:rsidRDefault="0083463C" w:rsidP="00BF3E57">
            <w:pPr>
              <w:pStyle w:val="TABLE-cell"/>
            </w:pPr>
            <w:r w:rsidRPr="002407F9">
              <w:t>TPM_ALG_!ALG.H</w:t>
            </w:r>
          </w:p>
        </w:tc>
        <w:tc>
          <w:tcPr>
            <w:tcW w:w="2070" w:type="dxa"/>
            <w:tcBorders>
              <w:top w:val="single" w:sz="4" w:space="0" w:color="auto"/>
              <w:right w:val="single" w:sz="12" w:space="0" w:color="auto"/>
            </w:tcBorders>
          </w:tcPr>
          <w:p w:rsidR="0083463C" w:rsidRPr="002407F9" w:rsidRDefault="0083463C" w:rsidP="00BF3E57">
            <w:pPr>
              <w:pStyle w:val="TABLE-cell"/>
            </w:pPr>
            <w:r w:rsidRPr="002407F9">
              <w:t>all hashes</w:t>
            </w:r>
          </w:p>
        </w:tc>
      </w:tr>
      <w:tr w:rsidR="0083463C" w:rsidRPr="002407F9" w:rsidTr="00BF3E57">
        <w:trPr>
          <w:jc w:val="center"/>
        </w:trPr>
        <w:tc>
          <w:tcPr>
            <w:tcW w:w="3690" w:type="dxa"/>
            <w:tcBorders>
              <w:left w:val="single" w:sz="12" w:space="0" w:color="auto"/>
              <w:bottom w:val="single" w:sz="12" w:space="0" w:color="auto"/>
            </w:tcBorders>
          </w:tcPr>
          <w:p w:rsidR="0083463C" w:rsidRPr="002407F9" w:rsidRDefault="0083463C" w:rsidP="00BF3E57">
            <w:pPr>
              <w:pStyle w:val="TABLE-cell"/>
              <w:keepNext w:val="0"/>
              <w:rPr>
                <w:lang w:eastAsia="zh-CN"/>
              </w:rPr>
            </w:pPr>
            <w:r w:rsidRPr="002407F9">
              <w:t>null</w:t>
            </w:r>
          </w:p>
        </w:tc>
        <w:tc>
          <w:tcPr>
            <w:tcW w:w="1080" w:type="dxa"/>
            <w:tcBorders>
              <w:bottom w:val="single" w:sz="12" w:space="0" w:color="auto"/>
            </w:tcBorders>
          </w:tcPr>
          <w:p w:rsidR="0083463C" w:rsidRPr="002407F9" w:rsidRDefault="0083463C" w:rsidP="00BF3E57">
            <w:pPr>
              <w:pStyle w:val="TABLE-cell"/>
              <w:keepNext w:val="0"/>
            </w:pPr>
          </w:p>
        </w:tc>
        <w:tc>
          <w:tcPr>
            <w:tcW w:w="2520" w:type="dxa"/>
            <w:tcBorders>
              <w:bottom w:val="single" w:sz="12" w:space="0" w:color="auto"/>
            </w:tcBorders>
          </w:tcPr>
          <w:p w:rsidR="0083463C" w:rsidRPr="002407F9" w:rsidRDefault="0083463C" w:rsidP="00BF3E57">
            <w:pPr>
              <w:pStyle w:val="TABLE-cell"/>
              <w:keepNext w:val="0"/>
              <w:rPr>
                <w:lang w:eastAsia="zh-CN"/>
              </w:rPr>
            </w:pPr>
            <w:r w:rsidRPr="002407F9">
              <w:t>TPM_ALG_NULL</w:t>
            </w:r>
          </w:p>
        </w:tc>
        <w:tc>
          <w:tcPr>
            <w:tcW w:w="2070" w:type="dxa"/>
            <w:tcBorders>
              <w:bottom w:val="single" w:sz="12" w:space="0" w:color="auto"/>
              <w:right w:val="single" w:sz="12" w:space="0" w:color="auto"/>
            </w:tcBorders>
          </w:tcPr>
          <w:p w:rsidR="0083463C" w:rsidRPr="002407F9" w:rsidRDefault="0083463C" w:rsidP="00BF3E57">
            <w:pPr>
              <w:pStyle w:val="TABLE-cell"/>
              <w:keepNext w:val="0"/>
            </w:pPr>
          </w:p>
        </w:tc>
      </w:tr>
    </w:tbl>
    <w:p w:rsidR="0083463C" w:rsidRPr="002407F9" w:rsidRDefault="0083463C" w:rsidP="0083463C">
      <w:pPr>
        <w:pStyle w:val="Heading3"/>
        <w:rPr>
          <w:noProof/>
        </w:rPr>
      </w:pPr>
      <w:bookmarkStart w:id="2608" w:name="_Toc384382891"/>
      <w:bookmarkStart w:id="2609" w:name="_Toc286047045"/>
      <w:bookmarkStart w:id="2610" w:name="_Toc288814975"/>
      <w:bookmarkStart w:id="2611" w:name="_Toc304539215"/>
      <w:bookmarkStart w:id="2612" w:name="_Toc308709766"/>
      <w:bookmarkStart w:id="2613" w:name="_Toc380749475"/>
      <w:bookmarkStart w:id="2614" w:name="_Toc384901781"/>
      <w:bookmarkStart w:id="2615" w:name="_Toc432512306"/>
      <w:bookmarkStart w:id="2616" w:name="_Toc443575646"/>
      <w:bookmarkStart w:id="2617" w:name="_Toc470517875"/>
      <w:bookmarkStart w:id="2618" w:name="_Toc462921094"/>
      <w:bookmarkStart w:id="2619" w:name="_Toc516154916"/>
      <w:bookmarkStart w:id="2620" w:name="_Toc20317651"/>
      <w:bookmarkEnd w:id="2606"/>
      <w:bookmarkEnd w:id="2607"/>
      <w:bookmarkEnd w:id="2608"/>
      <w:r w:rsidRPr="002407F9">
        <w:rPr>
          <w:noProof/>
        </w:rPr>
        <w:lastRenderedPageBreak/>
        <w:t>TPMT_</w:t>
      </w:r>
      <w:bookmarkEnd w:id="35"/>
      <w:r w:rsidRPr="002407F9">
        <w:rPr>
          <w:noProof/>
        </w:rPr>
        <w:t>HA</w:t>
      </w:r>
      <w:bookmarkEnd w:id="2609"/>
      <w:bookmarkEnd w:id="2610"/>
      <w:bookmarkEnd w:id="2611"/>
      <w:bookmarkEnd w:id="2612"/>
      <w:bookmarkEnd w:id="2613"/>
      <w:bookmarkEnd w:id="2614"/>
      <w:bookmarkEnd w:id="2615"/>
      <w:bookmarkEnd w:id="2616"/>
      <w:bookmarkEnd w:id="2617"/>
      <w:bookmarkEnd w:id="2618"/>
      <w:bookmarkEnd w:id="2619"/>
      <w:bookmarkEnd w:id="2620"/>
    </w:p>
    <w:p w:rsidR="0083463C" w:rsidRPr="002407F9" w:rsidRDefault="0083463C" w:rsidP="0083463C">
      <w:pPr>
        <w:pStyle w:val="BodyText"/>
        <w:rPr>
          <w:noProof/>
        </w:rPr>
      </w:pPr>
      <w:r w:rsidRPr="002407F9">
        <w:rPr>
          <w:noProof/>
        </w:rPr>
        <w:fldChar w:fldCharType="begin"/>
      </w:r>
      <w:r w:rsidRPr="002407F9">
        <w:rPr>
          <w:noProof/>
        </w:rPr>
        <w:instrText xml:space="preserve"> REF _Ref213995262 \h </w:instrText>
      </w:r>
      <w:r w:rsidRPr="002407F9">
        <w:rPr>
          <w:noProof/>
        </w:rPr>
      </w:r>
      <w:r w:rsidRPr="002407F9">
        <w:rPr>
          <w:noProof/>
        </w:rPr>
        <w:fldChar w:fldCharType="separate"/>
      </w:r>
      <w:r w:rsidR="00AE7D6E" w:rsidRPr="002407F9">
        <w:rPr>
          <w:noProof/>
        </w:rPr>
        <w:t xml:space="preserve">Table </w:t>
      </w:r>
      <w:r w:rsidR="00AE7D6E">
        <w:rPr>
          <w:noProof/>
        </w:rPr>
        <w:t>80</w:t>
      </w:r>
      <w:r w:rsidRPr="002407F9">
        <w:rPr>
          <w:noProof/>
        </w:rPr>
        <w:fldChar w:fldCharType="end"/>
      </w:r>
      <w:r w:rsidRPr="002407F9">
        <w:rPr>
          <w:noProof/>
        </w:rPr>
        <w:t xml:space="preserve"> shows the basic hash-agile structure used in this specification. To handle hash agility, this structure uses the </w:t>
      </w:r>
      <w:r w:rsidRPr="002407F9">
        <w:rPr>
          <w:i/>
          <w:noProof/>
        </w:rPr>
        <w:t>hashAlg</w:t>
      </w:r>
      <w:r w:rsidRPr="002407F9">
        <w:rPr>
          <w:noProof/>
        </w:rPr>
        <w:t xml:space="preserve"> parameter to indicate the algorithm used to compute the digest and, by implication, the size of the digest.</w:t>
      </w:r>
    </w:p>
    <w:p w:rsidR="0083463C" w:rsidRPr="002407F9" w:rsidRDefault="0083463C" w:rsidP="0083463C">
      <w:pPr>
        <w:pStyle w:val="BodyText"/>
        <w:rPr>
          <w:noProof/>
        </w:rPr>
      </w:pPr>
      <w:r w:rsidRPr="002407F9">
        <w:rPr>
          <w:noProof/>
        </w:rPr>
        <w:t xml:space="preserve">When transmitted, only the number of octets indicated by </w:t>
      </w:r>
      <w:r w:rsidRPr="002407F9">
        <w:rPr>
          <w:i/>
          <w:noProof/>
        </w:rPr>
        <w:t>hashAlg</w:t>
      </w:r>
      <w:r w:rsidRPr="002407F9">
        <w:rPr>
          <w:noProof/>
        </w:rPr>
        <w:t xml:space="preserve"> is sent.</w:t>
      </w:r>
    </w:p>
    <w:p w:rsidR="0083463C" w:rsidRPr="002407F9" w:rsidRDefault="0083463C" w:rsidP="0083463C">
      <w:pPr>
        <w:pStyle w:val="NOTE"/>
        <w:keepNext/>
        <w:rPr>
          <w:noProof/>
        </w:rPr>
      </w:pPr>
      <w:r w:rsidRPr="002407F9">
        <w:rPr>
          <w:noProof/>
        </w:rPr>
        <w:t>NOTE</w:t>
      </w:r>
      <w:r w:rsidRPr="002407F9">
        <w:rPr>
          <w:noProof/>
        </w:rPr>
        <w:tab/>
        <w:t>In the reference code, when a TPMT_HA is allocated, the digest field is large enough to support the largest hash algorithm in the TPMU_HA union.</w:t>
      </w:r>
    </w:p>
    <w:p w:rsidR="0083463C" w:rsidRPr="002407F9" w:rsidRDefault="0083463C" w:rsidP="0083463C">
      <w:pPr>
        <w:pStyle w:val="TABLE-title"/>
        <w:rPr>
          <w:noProof/>
        </w:rPr>
      </w:pPr>
      <w:bookmarkStart w:id="2621" w:name="_Ref213995262"/>
      <w:bookmarkStart w:id="2622" w:name="_Toc380749759"/>
      <w:bookmarkStart w:id="2623" w:name="_Toc384651421"/>
      <w:bookmarkStart w:id="2624" w:name="_Toc432512567"/>
      <w:bookmarkStart w:id="2625" w:name="_Toc443575905"/>
      <w:bookmarkStart w:id="2626" w:name="_Toc470518147"/>
      <w:bookmarkStart w:id="2627" w:name="_Toc462921361"/>
      <w:bookmarkStart w:id="2628" w:name="_Toc516155192"/>
      <w:bookmarkStart w:id="2629" w:name="_Toc21376127"/>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80</w:t>
      </w:r>
      <w:r w:rsidRPr="002407F9">
        <w:rPr>
          <w:noProof/>
        </w:rPr>
        <w:fldChar w:fldCharType="end"/>
      </w:r>
      <w:bookmarkEnd w:id="2621"/>
      <w:r w:rsidRPr="002407F9">
        <w:rPr>
          <w:noProof/>
        </w:rPr>
        <w:t xml:space="preserve"> — Definition of TPMT_HA Structure &lt;IN/OUT&gt;</w:t>
      </w:r>
      <w:bookmarkEnd w:id="2622"/>
      <w:bookmarkEnd w:id="2623"/>
      <w:bookmarkEnd w:id="2624"/>
      <w:bookmarkEnd w:id="2625"/>
      <w:bookmarkEnd w:id="2626"/>
      <w:bookmarkEnd w:id="2627"/>
      <w:bookmarkEnd w:id="2628"/>
      <w:bookmarkEnd w:id="262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620"/>
        <w:gridCol w:w="2610"/>
        <w:gridCol w:w="5130"/>
      </w:tblGrid>
      <w:tr w:rsidR="0083463C" w:rsidRPr="002407F9" w:rsidTr="00BF3E57">
        <w:trPr>
          <w:jc w:val="center"/>
        </w:trPr>
        <w:tc>
          <w:tcPr>
            <w:tcW w:w="162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61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513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620" w:type="dxa"/>
            <w:tcBorders>
              <w:top w:val="single" w:sz="12" w:space="0" w:color="auto"/>
              <w:left w:val="single" w:sz="12" w:space="0" w:color="auto"/>
            </w:tcBorders>
          </w:tcPr>
          <w:p w:rsidR="0083463C" w:rsidRPr="002407F9" w:rsidRDefault="0083463C" w:rsidP="00BF3E57">
            <w:pPr>
              <w:pStyle w:val="TABLE-cell"/>
            </w:pPr>
            <w:r w:rsidRPr="002407F9">
              <w:t>hashAlg</w:t>
            </w:r>
          </w:p>
        </w:tc>
        <w:tc>
          <w:tcPr>
            <w:tcW w:w="2610" w:type="dxa"/>
            <w:tcBorders>
              <w:top w:val="single" w:sz="12" w:space="0" w:color="auto"/>
            </w:tcBorders>
          </w:tcPr>
          <w:p w:rsidR="0083463C" w:rsidRPr="002407F9" w:rsidRDefault="0083463C" w:rsidP="00BF3E57">
            <w:pPr>
              <w:pStyle w:val="TABLE-cell"/>
            </w:pPr>
            <w:r w:rsidRPr="002407F9">
              <w:t>+TPMI_ALG_HASH</w:t>
            </w:r>
          </w:p>
        </w:tc>
        <w:tc>
          <w:tcPr>
            <w:tcW w:w="5130" w:type="dxa"/>
            <w:tcBorders>
              <w:top w:val="single" w:sz="12" w:space="0" w:color="auto"/>
              <w:right w:val="single" w:sz="12" w:space="0" w:color="auto"/>
            </w:tcBorders>
          </w:tcPr>
          <w:p w:rsidR="0083463C" w:rsidRPr="002407F9" w:rsidRDefault="0083463C" w:rsidP="00BF3E57">
            <w:pPr>
              <w:pStyle w:val="TABLE-cell"/>
            </w:pPr>
            <w:r w:rsidRPr="002407F9">
              <w:t xml:space="preserve">selector of the hash contained in the </w:t>
            </w:r>
            <w:r w:rsidRPr="002407F9">
              <w:rPr>
                <w:i/>
              </w:rPr>
              <w:t>digest</w:t>
            </w:r>
            <w:r w:rsidRPr="002407F9">
              <w:t xml:space="preserve"> that implies the size of the </w:t>
            </w:r>
            <w:r w:rsidRPr="002407F9">
              <w:rPr>
                <w:i/>
              </w:rPr>
              <w:t>digest</w:t>
            </w:r>
          </w:p>
          <w:p w:rsidR="0083463C" w:rsidRPr="002407F9" w:rsidRDefault="0083463C" w:rsidP="00BF3E57">
            <w:pPr>
              <w:pStyle w:val="Table-cell-note"/>
            </w:pPr>
            <w:r w:rsidRPr="002407F9">
              <w:t>NOTE</w:t>
            </w:r>
            <w:r w:rsidRPr="002407F9">
              <w:tab/>
              <w:t xml:space="preserve">The leading “+” on the type indicates that this structure should pass an indication to the unmarshaling function for TPMI_ALG_HASH so that TPM_ALG_NULL will be allowed if a use of a TPMT_HA allows TPM_ALG_NULL. </w:t>
            </w:r>
          </w:p>
        </w:tc>
      </w:tr>
      <w:tr w:rsidR="0083463C" w:rsidRPr="002407F9" w:rsidTr="00BF3E57">
        <w:trPr>
          <w:jc w:val="center"/>
        </w:trPr>
        <w:tc>
          <w:tcPr>
            <w:tcW w:w="1620" w:type="dxa"/>
            <w:tcBorders>
              <w:left w:val="single" w:sz="12" w:space="0" w:color="auto"/>
              <w:bottom w:val="single" w:sz="12" w:space="0" w:color="auto"/>
            </w:tcBorders>
          </w:tcPr>
          <w:p w:rsidR="0083463C" w:rsidRPr="002407F9" w:rsidRDefault="0083463C" w:rsidP="00BF3E57">
            <w:pPr>
              <w:pStyle w:val="TABLE-cell"/>
              <w:keepNext w:val="0"/>
              <w:rPr>
                <w:lang w:eastAsia="zh-CN"/>
              </w:rPr>
            </w:pPr>
            <w:r w:rsidRPr="002407F9">
              <w:t>[hashAlg] digest</w:t>
            </w:r>
          </w:p>
        </w:tc>
        <w:tc>
          <w:tcPr>
            <w:tcW w:w="2610" w:type="dxa"/>
            <w:tcBorders>
              <w:bottom w:val="single" w:sz="12" w:space="0" w:color="auto"/>
            </w:tcBorders>
          </w:tcPr>
          <w:p w:rsidR="0083463C" w:rsidRPr="002407F9" w:rsidRDefault="0083463C" w:rsidP="00BF3E57">
            <w:pPr>
              <w:pStyle w:val="TABLE-cell"/>
              <w:keepNext w:val="0"/>
              <w:rPr>
                <w:lang w:eastAsia="zh-CN"/>
              </w:rPr>
            </w:pPr>
            <w:r w:rsidRPr="002407F9">
              <w:t>TPMU_HA</w:t>
            </w:r>
          </w:p>
        </w:tc>
        <w:tc>
          <w:tcPr>
            <w:tcW w:w="5130" w:type="dxa"/>
            <w:tcBorders>
              <w:bottom w:val="single" w:sz="12" w:space="0" w:color="auto"/>
              <w:right w:val="single" w:sz="12" w:space="0" w:color="auto"/>
            </w:tcBorders>
          </w:tcPr>
          <w:p w:rsidR="0083463C" w:rsidRPr="002407F9" w:rsidRDefault="0083463C" w:rsidP="00BF3E57">
            <w:pPr>
              <w:pStyle w:val="TABLE-cell"/>
              <w:keepNext w:val="0"/>
              <w:rPr>
                <w:lang w:eastAsia="zh-CN"/>
              </w:rPr>
            </w:pPr>
            <w:r w:rsidRPr="002407F9">
              <w:t xml:space="preserve">the digest data </w:t>
            </w:r>
          </w:p>
        </w:tc>
      </w:tr>
    </w:tbl>
    <w:p w:rsidR="0083463C" w:rsidRPr="002407F9" w:rsidRDefault="0083463C" w:rsidP="0083463C">
      <w:pPr>
        <w:pStyle w:val="Heading2"/>
        <w:rPr>
          <w:noProof/>
        </w:rPr>
      </w:pPr>
      <w:bookmarkStart w:id="2630" w:name="_Toc246780461"/>
      <w:bookmarkStart w:id="2631" w:name="_Toc247872414"/>
      <w:bookmarkStart w:id="2632" w:name="_Toc247960168"/>
      <w:bookmarkStart w:id="2633" w:name="_Toc247961167"/>
      <w:bookmarkStart w:id="2634" w:name="_Toc246780463"/>
      <w:bookmarkStart w:id="2635" w:name="_Toc247872416"/>
      <w:bookmarkStart w:id="2636" w:name="_Toc247960170"/>
      <w:bookmarkStart w:id="2637" w:name="_Toc247961169"/>
      <w:bookmarkStart w:id="2638" w:name="_Toc246780478"/>
      <w:bookmarkStart w:id="2639" w:name="_Toc247872431"/>
      <w:bookmarkStart w:id="2640" w:name="_Toc247960185"/>
      <w:bookmarkStart w:id="2641" w:name="_Toc247961184"/>
      <w:bookmarkStart w:id="2642" w:name="_Toc246780481"/>
      <w:bookmarkStart w:id="2643" w:name="_Toc247872434"/>
      <w:bookmarkStart w:id="2644" w:name="_Toc247960188"/>
      <w:bookmarkStart w:id="2645" w:name="_Toc247961187"/>
      <w:bookmarkStart w:id="2646" w:name="_Toc246780491"/>
      <w:bookmarkStart w:id="2647" w:name="_Toc247872444"/>
      <w:bookmarkStart w:id="2648" w:name="_Toc247960198"/>
      <w:bookmarkStart w:id="2649" w:name="_Toc247961197"/>
      <w:bookmarkStart w:id="2650" w:name="_Toc286047047"/>
      <w:bookmarkStart w:id="2651" w:name="_Toc288814977"/>
      <w:bookmarkStart w:id="2652" w:name="_Toc304539217"/>
      <w:bookmarkStart w:id="2653" w:name="_Toc308709768"/>
      <w:bookmarkStart w:id="2654" w:name="_Toc380749476"/>
      <w:bookmarkStart w:id="2655" w:name="_Toc384901782"/>
      <w:bookmarkStart w:id="2656" w:name="_Toc432512307"/>
      <w:bookmarkStart w:id="2657" w:name="_Toc443575647"/>
      <w:bookmarkStart w:id="2658" w:name="_Toc470517876"/>
      <w:bookmarkStart w:id="2659" w:name="_Toc462921095"/>
      <w:bookmarkStart w:id="2660" w:name="_Toc516154917"/>
      <w:bookmarkStart w:id="2661" w:name="_Toc20317652"/>
      <w:bookmarkStart w:id="2662" w:name="_Toc184444422"/>
      <w:bookmarkStart w:id="2663" w:name="_Toc96145197"/>
      <w:bookmarkStart w:id="2664" w:name="_Toc111345780"/>
      <w:bookmarkStart w:id="2665" w:name="_Toc149797883"/>
      <w:bookmarkEnd w:id="36"/>
      <w:bookmarkEnd w:id="37"/>
      <w:bookmarkEnd w:id="38"/>
      <w:bookmarkEnd w:id="39"/>
      <w:bookmarkEnd w:id="40"/>
      <w:bookmarkEnd w:id="41"/>
      <w:bookmarkEnd w:id="42"/>
      <w:bookmarkEnd w:id="43"/>
      <w:bookmarkEnd w:id="44"/>
      <w:bookmarkEnd w:id="45"/>
      <w:bookmarkEnd w:id="46"/>
      <w:bookmarkEnd w:id="47"/>
      <w:bookmarkEnd w:id="48"/>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r w:rsidRPr="002407F9">
        <w:rPr>
          <w:noProof/>
        </w:rPr>
        <w:t>Sized Buffers</w:t>
      </w:r>
      <w:bookmarkEnd w:id="2650"/>
      <w:bookmarkEnd w:id="2651"/>
      <w:bookmarkEnd w:id="2652"/>
      <w:bookmarkEnd w:id="2653"/>
      <w:bookmarkEnd w:id="2654"/>
      <w:bookmarkEnd w:id="2655"/>
      <w:bookmarkEnd w:id="2656"/>
      <w:bookmarkEnd w:id="2657"/>
      <w:bookmarkEnd w:id="2658"/>
      <w:bookmarkEnd w:id="2659"/>
      <w:bookmarkEnd w:id="2660"/>
      <w:bookmarkEnd w:id="2661"/>
    </w:p>
    <w:p w:rsidR="0083463C" w:rsidRPr="002407F9" w:rsidRDefault="0083463C" w:rsidP="0083463C">
      <w:pPr>
        <w:pStyle w:val="Heading3"/>
        <w:rPr>
          <w:noProof/>
        </w:rPr>
      </w:pPr>
      <w:bookmarkStart w:id="2666" w:name="_Toc286047048"/>
      <w:bookmarkStart w:id="2667" w:name="_Toc288814978"/>
      <w:bookmarkStart w:id="2668" w:name="_Toc304539218"/>
      <w:bookmarkStart w:id="2669" w:name="_Toc308709769"/>
      <w:bookmarkStart w:id="2670" w:name="_Toc380749477"/>
      <w:bookmarkStart w:id="2671" w:name="_Toc384901783"/>
      <w:bookmarkStart w:id="2672" w:name="_Toc432512308"/>
      <w:bookmarkStart w:id="2673" w:name="_Toc443575648"/>
      <w:bookmarkStart w:id="2674" w:name="_Toc470517877"/>
      <w:bookmarkStart w:id="2675" w:name="_Toc462921096"/>
      <w:bookmarkStart w:id="2676" w:name="_Toc516154918"/>
      <w:bookmarkStart w:id="2677" w:name="_Toc20317653"/>
      <w:r w:rsidRPr="002407F9">
        <w:rPr>
          <w:noProof/>
        </w:rPr>
        <w:t>Introduction</w:t>
      </w:r>
      <w:bookmarkEnd w:id="2666"/>
      <w:bookmarkEnd w:id="2667"/>
      <w:bookmarkEnd w:id="2668"/>
      <w:bookmarkEnd w:id="2669"/>
      <w:bookmarkEnd w:id="2670"/>
      <w:bookmarkEnd w:id="2671"/>
      <w:bookmarkEnd w:id="2672"/>
      <w:bookmarkEnd w:id="2673"/>
      <w:bookmarkEnd w:id="2674"/>
      <w:bookmarkEnd w:id="2675"/>
      <w:bookmarkEnd w:id="2676"/>
      <w:bookmarkEnd w:id="2677"/>
    </w:p>
    <w:p w:rsidR="0083463C" w:rsidRPr="002407F9" w:rsidRDefault="0083463C" w:rsidP="0083463C">
      <w:pPr>
        <w:pStyle w:val="BodyText"/>
        <w:rPr>
          <w:noProof/>
        </w:rPr>
      </w:pPr>
      <w:r w:rsidRPr="002407F9">
        <w:rPr>
          <w:noProof/>
        </w:rPr>
        <w:t xml:space="preserve">The “TPM2B_” prefix is used for a structure that has a size field followed by a data buffer with the indicated number of octets. The </w:t>
      </w:r>
      <w:r w:rsidRPr="002407F9">
        <w:rPr>
          <w:i/>
          <w:noProof/>
        </w:rPr>
        <w:t>size</w:t>
      </w:r>
      <w:r w:rsidRPr="002407F9">
        <w:rPr>
          <w:noProof/>
        </w:rPr>
        <w:t xml:space="preserve"> field is 16 bits.</w:t>
      </w:r>
    </w:p>
    <w:p w:rsidR="0083463C" w:rsidRPr="002407F9" w:rsidRDefault="0083463C" w:rsidP="0083463C">
      <w:pPr>
        <w:pStyle w:val="BodyText"/>
        <w:rPr>
          <w:noProof/>
        </w:rPr>
      </w:pPr>
      <w:r w:rsidRPr="002407F9">
        <w:rPr>
          <w:noProof/>
        </w:rPr>
        <w:t>When the type of the second parameter in a TPM2B_ structure is BYTE, the TPM shall unmarshal the indicated number of octets, which may be zero.</w:t>
      </w:r>
    </w:p>
    <w:p w:rsidR="0083463C" w:rsidRPr="002407F9" w:rsidRDefault="0083463C" w:rsidP="0083463C">
      <w:pPr>
        <w:pStyle w:val="BodyText"/>
        <w:rPr>
          <w:noProof/>
        </w:rPr>
      </w:pPr>
      <w:r w:rsidRPr="002407F9">
        <w:rPr>
          <w:noProof/>
        </w:rPr>
        <w:t xml:space="preserve">When the type of the second parameter in the TPM2B_ structure is not BYTE, the value of the </w:t>
      </w:r>
      <w:r w:rsidRPr="002407F9">
        <w:rPr>
          <w:i/>
          <w:noProof/>
        </w:rPr>
        <w:t>size</w:t>
      </w:r>
      <w:r w:rsidRPr="002407F9">
        <w:rPr>
          <w:noProof/>
        </w:rPr>
        <w:t xml:space="preserve"> field shall either be zero indicating that no structure is to be unmarshaled; or it shall be identical to the number of octets unmarshaled for the second parameter.</w:t>
      </w:r>
    </w:p>
    <w:p w:rsidR="0083463C" w:rsidRPr="002407F9" w:rsidRDefault="0083463C" w:rsidP="0083463C">
      <w:pPr>
        <w:pStyle w:val="NOTE"/>
        <w:keepNext/>
        <w:rPr>
          <w:noProof/>
        </w:rPr>
      </w:pPr>
      <w:r w:rsidRPr="002407F9">
        <w:rPr>
          <w:noProof/>
        </w:rPr>
        <w:t>NOTE 1</w:t>
      </w:r>
      <w:r w:rsidRPr="002407F9">
        <w:rPr>
          <w:noProof/>
        </w:rPr>
        <w:tab/>
        <w:t>If the TPM2B_ defines a structure and not an array of octets, then the structure is self-describing and the TPM will be able to determine how many octets are in the structure when it is unmarshaled. If that number of octets is not equal to the size parameter, then it is an error.</w:t>
      </w:r>
    </w:p>
    <w:p w:rsidR="0083463C" w:rsidRPr="002407F9" w:rsidRDefault="0083463C" w:rsidP="0083463C">
      <w:pPr>
        <w:pStyle w:val="NOTE"/>
        <w:keepNext/>
        <w:rPr>
          <w:noProof/>
        </w:rPr>
      </w:pPr>
      <w:r w:rsidRPr="002407F9">
        <w:rPr>
          <w:noProof/>
        </w:rPr>
        <w:t>NOTE 2</w:t>
      </w:r>
      <w:r w:rsidRPr="002407F9">
        <w:rPr>
          <w:noProof/>
        </w:rPr>
        <w:tab/>
        <w:t>The reason that a structure may be put into a TPM2B_ is that the parts of the structure may be handled as separate opaque blocks by the application/system software. Rather than require that all of the structures in a command or response be marshaled or unmarshaled sequentially, the size field allows the structure to be manipulated as an opaque block. Placing a structure in a TPM2B_ also makes it possible to use parameter encryption on the structure.</w:t>
      </w:r>
    </w:p>
    <w:p w:rsidR="0083463C" w:rsidRPr="002407F9" w:rsidRDefault="0083463C" w:rsidP="0083463C">
      <w:pPr>
        <w:pStyle w:val="BodyText"/>
        <w:rPr>
          <w:noProof/>
        </w:rPr>
      </w:pPr>
      <w:r w:rsidRPr="002407F9">
        <w:rPr>
          <w:noProof/>
        </w:rPr>
        <w:t xml:space="preserve">If a TPM2B_ is encrypted, the TPM will encrypt/decrypt the data field of the TPM2B_ but not the </w:t>
      </w:r>
      <w:r w:rsidRPr="002407F9">
        <w:rPr>
          <w:i/>
          <w:noProof/>
        </w:rPr>
        <w:t>size</w:t>
      </w:r>
      <w:r w:rsidRPr="002407F9">
        <w:rPr>
          <w:noProof/>
        </w:rPr>
        <w:t xml:space="preserve"> parameter. The TPM will encrypt/decrypt the number of octets indicated by the </w:t>
      </w:r>
      <w:r w:rsidRPr="002407F9">
        <w:rPr>
          <w:i/>
          <w:noProof/>
        </w:rPr>
        <w:t>size</w:t>
      </w:r>
      <w:r w:rsidRPr="002407F9">
        <w:rPr>
          <w:noProof/>
        </w:rPr>
        <w:t xml:space="preserve"> field.</w:t>
      </w:r>
    </w:p>
    <w:p w:rsidR="0083463C" w:rsidRPr="002407F9" w:rsidRDefault="0083463C" w:rsidP="0083463C">
      <w:pPr>
        <w:pStyle w:val="NOTE"/>
        <w:rPr>
          <w:noProof/>
        </w:rPr>
      </w:pPr>
      <w:r w:rsidRPr="002407F9">
        <w:rPr>
          <w:noProof/>
        </w:rPr>
        <w:t>NOTE 3</w:t>
      </w:r>
      <w:r w:rsidRPr="002407F9">
        <w:rPr>
          <w:noProof/>
        </w:rPr>
        <w:tab/>
        <w:t>In the reference implementation, a TPM2B type is defined that is a 16-bit size field followed by a single byte of data. The TPM2B_ is then defined as a union that contains a TPM2B (union member ‘b’) and the structure in the definition table (union member ‘t’). This union is used for internally generated structures so that there is a way to define a structure of the correct size (forced by the ‘t’ member) while giving a way to pass the structure generically as a ‘b’. Most function calls use the 't' member so that the compiler will generate a warning if there is a type error (a TPM2B_ of the wrong type). Having the type checked helps avoid many issues with buffer overflow caused by a too small buffer being passed to a function.</w:t>
      </w:r>
    </w:p>
    <w:p w:rsidR="0083463C" w:rsidRPr="002407F9" w:rsidRDefault="0083463C" w:rsidP="0083463C">
      <w:pPr>
        <w:pStyle w:val="Heading3"/>
        <w:rPr>
          <w:noProof/>
        </w:rPr>
      </w:pPr>
      <w:bookmarkStart w:id="2678" w:name="_Toc286047049"/>
      <w:bookmarkStart w:id="2679" w:name="_Toc288814979"/>
      <w:bookmarkStart w:id="2680" w:name="_Toc304539219"/>
      <w:bookmarkStart w:id="2681" w:name="_Toc308709770"/>
      <w:bookmarkStart w:id="2682" w:name="_Toc380749478"/>
      <w:bookmarkStart w:id="2683" w:name="_Toc384901784"/>
      <w:bookmarkStart w:id="2684" w:name="_Toc432512309"/>
      <w:bookmarkStart w:id="2685" w:name="_Toc443575649"/>
      <w:bookmarkStart w:id="2686" w:name="_Toc470517878"/>
      <w:bookmarkStart w:id="2687" w:name="_Toc462921097"/>
      <w:bookmarkStart w:id="2688" w:name="_Toc516154919"/>
      <w:bookmarkStart w:id="2689" w:name="_Toc20317654"/>
      <w:bookmarkStart w:id="2690" w:name="_Toc184444423"/>
      <w:bookmarkEnd w:id="2662"/>
      <w:r w:rsidRPr="002407F9">
        <w:rPr>
          <w:noProof/>
        </w:rPr>
        <w:lastRenderedPageBreak/>
        <w:t>TPM2B_DIGEST</w:t>
      </w:r>
      <w:bookmarkEnd w:id="2678"/>
      <w:bookmarkEnd w:id="2679"/>
      <w:bookmarkEnd w:id="2680"/>
      <w:bookmarkEnd w:id="2681"/>
      <w:bookmarkEnd w:id="2682"/>
      <w:bookmarkEnd w:id="2683"/>
      <w:bookmarkEnd w:id="2684"/>
      <w:bookmarkEnd w:id="2685"/>
      <w:bookmarkEnd w:id="2686"/>
      <w:bookmarkEnd w:id="2687"/>
      <w:bookmarkEnd w:id="2688"/>
      <w:bookmarkEnd w:id="2689"/>
    </w:p>
    <w:p w:rsidR="0083463C" w:rsidRPr="002407F9" w:rsidRDefault="0083463C" w:rsidP="0083463C">
      <w:pPr>
        <w:pStyle w:val="BodyText"/>
        <w:rPr>
          <w:noProof/>
        </w:rPr>
      </w:pPr>
      <w:r w:rsidRPr="002407F9">
        <w:rPr>
          <w:noProof/>
        </w:rPr>
        <w:t>This structure is used for a sized buffer that cannot be larger than the largest digest produced by any hash algorithm implemented on the TPM.</w:t>
      </w:r>
    </w:p>
    <w:p w:rsidR="0083463C" w:rsidRPr="002407F9" w:rsidRDefault="0083463C" w:rsidP="0083463C">
      <w:pPr>
        <w:pStyle w:val="BodyText"/>
        <w:rPr>
          <w:noProof/>
        </w:rPr>
      </w:pPr>
      <w:r w:rsidRPr="002407F9">
        <w:rPr>
          <w:noProof/>
        </w:rPr>
        <w:t>As with all sized buffers, the size is checked to see if it is within the prescribed range. If not, the response code is TPM_RC_SIZE.</w:t>
      </w:r>
    </w:p>
    <w:p w:rsidR="0083463C" w:rsidRPr="002407F9" w:rsidRDefault="0083463C" w:rsidP="0083463C">
      <w:pPr>
        <w:pStyle w:val="NOTE"/>
        <w:keepNext/>
        <w:rPr>
          <w:noProof/>
        </w:rPr>
      </w:pPr>
      <w:r w:rsidRPr="002407F9">
        <w:rPr>
          <w:noProof/>
        </w:rPr>
        <w:t>NOTE</w:t>
      </w:r>
      <w:r w:rsidRPr="002407F9">
        <w:rPr>
          <w:noProof/>
        </w:rPr>
        <w:tab/>
        <w:t>For any structure, like the one below, that contains an implied size check, it is implied that TPM_RC_SIZE is a possible response code and the response code will not be listed in the table.</w:t>
      </w:r>
    </w:p>
    <w:p w:rsidR="0083463C" w:rsidRPr="002407F9" w:rsidRDefault="0083463C" w:rsidP="0083463C">
      <w:pPr>
        <w:pStyle w:val="TABLE-title"/>
        <w:rPr>
          <w:noProof/>
        </w:rPr>
      </w:pPr>
      <w:bookmarkStart w:id="2691" w:name="_Toc380749760"/>
      <w:bookmarkStart w:id="2692" w:name="_Toc384651422"/>
      <w:bookmarkStart w:id="2693" w:name="_Toc432512568"/>
      <w:bookmarkStart w:id="2694" w:name="_Toc443575906"/>
      <w:bookmarkStart w:id="2695" w:name="_Toc470518148"/>
      <w:bookmarkStart w:id="2696" w:name="_Toc462921362"/>
      <w:bookmarkStart w:id="2697" w:name="_Toc516155193"/>
      <w:bookmarkStart w:id="2698" w:name="_Toc2137612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81</w:t>
      </w:r>
      <w:r w:rsidRPr="002407F9">
        <w:rPr>
          <w:noProof/>
        </w:rPr>
        <w:fldChar w:fldCharType="end"/>
      </w:r>
      <w:r w:rsidRPr="002407F9">
        <w:rPr>
          <w:noProof/>
        </w:rPr>
        <w:t xml:space="preserve"> — Definition of TPM2B_DIGEST Structure</w:t>
      </w:r>
      <w:bookmarkEnd w:id="2691"/>
      <w:bookmarkEnd w:id="2692"/>
      <w:bookmarkEnd w:id="2693"/>
      <w:bookmarkEnd w:id="2694"/>
      <w:bookmarkEnd w:id="2695"/>
      <w:bookmarkEnd w:id="2696"/>
      <w:bookmarkEnd w:id="2697"/>
      <w:bookmarkEnd w:id="269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970"/>
        <w:gridCol w:w="1800"/>
        <w:gridCol w:w="4590"/>
      </w:tblGrid>
      <w:tr w:rsidR="0083463C" w:rsidRPr="002407F9" w:rsidTr="00BF3E57">
        <w:trPr>
          <w:jc w:val="center"/>
        </w:trPr>
        <w:tc>
          <w:tcPr>
            <w:tcW w:w="297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80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59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970" w:type="dxa"/>
            <w:tcBorders>
              <w:top w:val="single" w:sz="6" w:space="0" w:color="auto"/>
              <w:left w:val="single" w:sz="12" w:space="0" w:color="auto"/>
            </w:tcBorders>
          </w:tcPr>
          <w:p w:rsidR="0083463C" w:rsidRPr="002407F9" w:rsidRDefault="0083463C" w:rsidP="00BF3E57">
            <w:pPr>
              <w:pStyle w:val="TABLE-cell"/>
            </w:pPr>
            <w:r w:rsidRPr="002407F9">
              <w:t>size</w:t>
            </w:r>
          </w:p>
        </w:tc>
        <w:tc>
          <w:tcPr>
            <w:tcW w:w="1800" w:type="dxa"/>
            <w:tcBorders>
              <w:top w:val="single" w:sz="6" w:space="0" w:color="auto"/>
            </w:tcBorders>
          </w:tcPr>
          <w:p w:rsidR="0083463C" w:rsidRPr="002407F9" w:rsidRDefault="0083463C" w:rsidP="00BF3E57">
            <w:pPr>
              <w:pStyle w:val="TABLE-cell"/>
            </w:pPr>
            <w:r w:rsidRPr="002407F9">
              <w:t>UINT16</w:t>
            </w:r>
          </w:p>
        </w:tc>
        <w:tc>
          <w:tcPr>
            <w:tcW w:w="4590" w:type="dxa"/>
            <w:tcBorders>
              <w:top w:val="single" w:sz="6" w:space="0" w:color="auto"/>
              <w:right w:val="single" w:sz="12" w:space="0" w:color="auto"/>
            </w:tcBorders>
          </w:tcPr>
          <w:p w:rsidR="0083463C" w:rsidRPr="002407F9" w:rsidRDefault="0083463C" w:rsidP="00BF3E57">
            <w:pPr>
              <w:pStyle w:val="TABLE-cell"/>
            </w:pPr>
            <w:r w:rsidRPr="002407F9">
              <w:t xml:space="preserve">size in octets of the </w:t>
            </w:r>
            <w:r w:rsidRPr="002407F9">
              <w:rPr>
                <w:i/>
              </w:rPr>
              <w:t>buffer</w:t>
            </w:r>
            <w:r w:rsidRPr="002407F9">
              <w:t xml:space="preserve"> field; may be 0</w:t>
            </w:r>
          </w:p>
        </w:tc>
      </w:tr>
      <w:tr w:rsidR="0083463C" w:rsidRPr="002407F9" w:rsidTr="00BF3E57">
        <w:trPr>
          <w:jc w:val="center"/>
        </w:trPr>
        <w:tc>
          <w:tcPr>
            <w:tcW w:w="2970" w:type="dxa"/>
            <w:tcBorders>
              <w:left w:val="single" w:sz="12" w:space="0" w:color="auto"/>
              <w:bottom w:val="single" w:sz="12" w:space="0" w:color="auto"/>
            </w:tcBorders>
          </w:tcPr>
          <w:p w:rsidR="0083463C" w:rsidRPr="002407F9" w:rsidRDefault="0083463C" w:rsidP="00BF3E57">
            <w:pPr>
              <w:pStyle w:val="TABLE-cell"/>
              <w:keepNext w:val="0"/>
            </w:pPr>
            <w:r w:rsidRPr="002407F9">
              <w:t>buffer[size]{:sizeof(TPMU_HA)}</w:t>
            </w:r>
          </w:p>
        </w:tc>
        <w:tc>
          <w:tcPr>
            <w:tcW w:w="1800" w:type="dxa"/>
            <w:tcBorders>
              <w:bottom w:val="single" w:sz="12" w:space="0" w:color="auto"/>
            </w:tcBorders>
          </w:tcPr>
          <w:p w:rsidR="0083463C" w:rsidRPr="002407F9" w:rsidRDefault="0083463C" w:rsidP="00BF3E57">
            <w:pPr>
              <w:pStyle w:val="TABLE-cell"/>
              <w:keepNext w:val="0"/>
            </w:pPr>
            <w:r w:rsidRPr="002407F9">
              <w:t>BYTE</w:t>
            </w:r>
          </w:p>
        </w:tc>
        <w:tc>
          <w:tcPr>
            <w:tcW w:w="4590" w:type="dxa"/>
            <w:tcBorders>
              <w:bottom w:val="single" w:sz="12" w:space="0" w:color="auto"/>
              <w:right w:val="single" w:sz="12" w:space="0" w:color="auto"/>
            </w:tcBorders>
          </w:tcPr>
          <w:p w:rsidR="0083463C" w:rsidRPr="002407F9" w:rsidRDefault="0083463C" w:rsidP="00BF3E57">
            <w:pPr>
              <w:pStyle w:val="TABLE-cell"/>
              <w:keepNext w:val="0"/>
            </w:pPr>
            <w:r w:rsidRPr="002407F9">
              <w:t>the buffer area that can be no larger than a digest</w:t>
            </w:r>
          </w:p>
        </w:tc>
      </w:tr>
    </w:tbl>
    <w:p w:rsidR="0083463C" w:rsidRPr="002407F9" w:rsidRDefault="0083463C" w:rsidP="0083463C">
      <w:pPr>
        <w:pStyle w:val="Heading3"/>
        <w:rPr>
          <w:noProof/>
        </w:rPr>
      </w:pPr>
      <w:bookmarkStart w:id="2699" w:name="_Toc286047050"/>
      <w:bookmarkStart w:id="2700" w:name="_Toc288814980"/>
      <w:bookmarkStart w:id="2701" w:name="_Toc304539220"/>
      <w:bookmarkStart w:id="2702" w:name="_Toc308709771"/>
      <w:bookmarkStart w:id="2703" w:name="_Toc380749479"/>
      <w:bookmarkStart w:id="2704" w:name="_Toc384901785"/>
      <w:bookmarkStart w:id="2705" w:name="_Toc432512310"/>
      <w:bookmarkStart w:id="2706" w:name="_Toc443575650"/>
      <w:bookmarkStart w:id="2707" w:name="_Toc470517879"/>
      <w:bookmarkStart w:id="2708" w:name="_Toc462921098"/>
      <w:bookmarkStart w:id="2709" w:name="_Toc516154920"/>
      <w:bookmarkStart w:id="2710" w:name="_Toc20317655"/>
      <w:r w:rsidRPr="002407F9">
        <w:rPr>
          <w:noProof/>
        </w:rPr>
        <w:t>TPM2B_DATA</w:t>
      </w:r>
      <w:bookmarkEnd w:id="2699"/>
      <w:bookmarkEnd w:id="2700"/>
      <w:bookmarkEnd w:id="2701"/>
      <w:bookmarkEnd w:id="2702"/>
      <w:bookmarkEnd w:id="2703"/>
      <w:bookmarkEnd w:id="2704"/>
      <w:bookmarkEnd w:id="2705"/>
      <w:bookmarkEnd w:id="2706"/>
      <w:bookmarkEnd w:id="2707"/>
      <w:bookmarkEnd w:id="2708"/>
      <w:bookmarkEnd w:id="2709"/>
      <w:bookmarkEnd w:id="2710"/>
    </w:p>
    <w:p w:rsidR="00EA7982" w:rsidRDefault="0083463C" w:rsidP="0083463C">
      <w:pPr>
        <w:pStyle w:val="BodyText"/>
        <w:rPr>
          <w:noProof/>
        </w:rPr>
      </w:pPr>
      <w:r w:rsidRPr="002407F9">
        <w:rPr>
          <w:noProof/>
        </w:rPr>
        <w:t>This structure is used for a data buffer that is required to be no larger than the size of the Name of an object.</w:t>
      </w:r>
      <w:bookmarkStart w:id="2711" w:name="_Toc380749761"/>
      <w:bookmarkStart w:id="2712" w:name="_Toc384651423"/>
      <w:bookmarkStart w:id="2713" w:name="_Toc432512569"/>
      <w:bookmarkStart w:id="2714" w:name="_Toc443575907"/>
      <w:bookmarkStart w:id="2715" w:name="_Toc470518149"/>
      <w:bookmarkStart w:id="2716" w:name="_Toc462921363"/>
      <w:bookmarkStart w:id="2717" w:name="_Toc516155194"/>
    </w:p>
    <w:p w:rsidR="0083463C" w:rsidRPr="002407F9" w:rsidRDefault="0083463C" w:rsidP="0083463C">
      <w:pPr>
        <w:pStyle w:val="TABLE-title"/>
        <w:rPr>
          <w:noProof/>
        </w:rPr>
      </w:pPr>
      <w:bookmarkStart w:id="2718" w:name="_Toc2137612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82</w:t>
      </w:r>
      <w:r w:rsidRPr="002407F9">
        <w:rPr>
          <w:noProof/>
        </w:rPr>
        <w:fldChar w:fldCharType="end"/>
      </w:r>
      <w:r w:rsidRPr="002407F9">
        <w:rPr>
          <w:noProof/>
        </w:rPr>
        <w:t xml:space="preserve"> — Definition of TPM2B_DATA Structure</w:t>
      </w:r>
      <w:bookmarkEnd w:id="2711"/>
      <w:bookmarkEnd w:id="2712"/>
      <w:bookmarkEnd w:id="2713"/>
      <w:bookmarkEnd w:id="2714"/>
      <w:bookmarkEnd w:id="2715"/>
      <w:bookmarkEnd w:id="2716"/>
      <w:bookmarkEnd w:id="2717"/>
      <w:bookmarkEnd w:id="271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970"/>
        <w:gridCol w:w="1800"/>
        <w:gridCol w:w="4590"/>
      </w:tblGrid>
      <w:tr w:rsidR="0083463C" w:rsidRPr="002407F9" w:rsidTr="00BF3E57">
        <w:trPr>
          <w:cantSplit/>
          <w:jc w:val="center"/>
        </w:trPr>
        <w:tc>
          <w:tcPr>
            <w:tcW w:w="297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80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59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cantSplit/>
          <w:jc w:val="center"/>
        </w:trPr>
        <w:tc>
          <w:tcPr>
            <w:tcW w:w="2970" w:type="dxa"/>
            <w:tcBorders>
              <w:top w:val="single" w:sz="6" w:space="0" w:color="auto"/>
              <w:left w:val="single" w:sz="12" w:space="0" w:color="auto"/>
            </w:tcBorders>
          </w:tcPr>
          <w:p w:rsidR="0083463C" w:rsidRPr="002407F9" w:rsidRDefault="0083463C" w:rsidP="00BF3E57">
            <w:pPr>
              <w:pStyle w:val="TABLE-cell"/>
            </w:pPr>
            <w:r w:rsidRPr="002407F9">
              <w:t>size</w:t>
            </w:r>
          </w:p>
        </w:tc>
        <w:tc>
          <w:tcPr>
            <w:tcW w:w="1800" w:type="dxa"/>
            <w:tcBorders>
              <w:top w:val="single" w:sz="6" w:space="0" w:color="auto"/>
            </w:tcBorders>
          </w:tcPr>
          <w:p w:rsidR="0083463C" w:rsidRPr="002407F9" w:rsidRDefault="0083463C" w:rsidP="00BF3E57">
            <w:pPr>
              <w:pStyle w:val="TABLE-cell"/>
            </w:pPr>
            <w:r w:rsidRPr="002407F9">
              <w:t>UINT16</w:t>
            </w:r>
          </w:p>
        </w:tc>
        <w:tc>
          <w:tcPr>
            <w:tcW w:w="4590" w:type="dxa"/>
            <w:tcBorders>
              <w:top w:val="single" w:sz="6" w:space="0" w:color="auto"/>
              <w:right w:val="single" w:sz="12" w:space="0" w:color="auto"/>
            </w:tcBorders>
          </w:tcPr>
          <w:p w:rsidR="0083463C" w:rsidRPr="002407F9" w:rsidRDefault="0083463C" w:rsidP="00BF3E57">
            <w:pPr>
              <w:pStyle w:val="TABLE-cell"/>
            </w:pPr>
            <w:r w:rsidRPr="002407F9">
              <w:t xml:space="preserve">size in octets of the </w:t>
            </w:r>
            <w:r w:rsidRPr="002407F9">
              <w:rPr>
                <w:i/>
              </w:rPr>
              <w:t>buffer</w:t>
            </w:r>
            <w:r w:rsidRPr="002407F9">
              <w:t xml:space="preserve"> field; may be 0</w:t>
            </w:r>
          </w:p>
        </w:tc>
      </w:tr>
      <w:tr w:rsidR="0083463C" w:rsidRPr="002407F9" w:rsidTr="00BF3E57">
        <w:trPr>
          <w:cantSplit/>
          <w:jc w:val="center"/>
        </w:trPr>
        <w:tc>
          <w:tcPr>
            <w:tcW w:w="2970" w:type="dxa"/>
            <w:tcBorders>
              <w:left w:val="single" w:sz="12" w:space="0" w:color="auto"/>
              <w:bottom w:val="single" w:sz="12" w:space="0" w:color="auto"/>
            </w:tcBorders>
          </w:tcPr>
          <w:p w:rsidR="0083463C" w:rsidRPr="002407F9" w:rsidRDefault="0083463C" w:rsidP="00BF3E57">
            <w:pPr>
              <w:pStyle w:val="TABLE-cell"/>
              <w:keepNext w:val="0"/>
            </w:pPr>
            <w:r w:rsidRPr="002407F9">
              <w:t>buffer[size]{:sizeof(TPMT_HA)}</w:t>
            </w:r>
          </w:p>
        </w:tc>
        <w:tc>
          <w:tcPr>
            <w:tcW w:w="1800" w:type="dxa"/>
            <w:tcBorders>
              <w:bottom w:val="single" w:sz="12" w:space="0" w:color="auto"/>
            </w:tcBorders>
          </w:tcPr>
          <w:p w:rsidR="0083463C" w:rsidRPr="002407F9" w:rsidRDefault="0083463C" w:rsidP="00BF3E57">
            <w:pPr>
              <w:pStyle w:val="TABLE-cell"/>
              <w:keepNext w:val="0"/>
            </w:pPr>
            <w:r w:rsidRPr="002407F9">
              <w:t>BYTE</w:t>
            </w:r>
          </w:p>
        </w:tc>
        <w:tc>
          <w:tcPr>
            <w:tcW w:w="4590" w:type="dxa"/>
            <w:tcBorders>
              <w:bottom w:val="single" w:sz="12" w:space="0" w:color="auto"/>
              <w:right w:val="single" w:sz="12" w:space="0" w:color="auto"/>
            </w:tcBorders>
          </w:tcPr>
          <w:p w:rsidR="0083463C" w:rsidRPr="002407F9" w:rsidRDefault="0083463C" w:rsidP="00BF3E57">
            <w:pPr>
              <w:pStyle w:val="TABLE-cell"/>
              <w:keepNext w:val="0"/>
            </w:pPr>
          </w:p>
        </w:tc>
      </w:tr>
    </w:tbl>
    <w:p w:rsidR="0083463C" w:rsidRPr="002407F9" w:rsidRDefault="0083463C" w:rsidP="0083463C">
      <w:pPr>
        <w:pStyle w:val="Heading3"/>
        <w:rPr>
          <w:noProof/>
        </w:rPr>
      </w:pPr>
      <w:bookmarkStart w:id="2719" w:name="_Toc246780499"/>
      <w:bookmarkStart w:id="2720" w:name="_Toc247872452"/>
      <w:bookmarkStart w:id="2721" w:name="_Toc247960207"/>
      <w:bookmarkStart w:id="2722" w:name="_Toc247961206"/>
      <w:bookmarkStart w:id="2723" w:name="_Toc286047051"/>
      <w:bookmarkStart w:id="2724" w:name="_Toc288814981"/>
      <w:bookmarkStart w:id="2725" w:name="_Toc304539221"/>
      <w:bookmarkStart w:id="2726" w:name="_Toc308709772"/>
      <w:bookmarkStart w:id="2727" w:name="_Toc380749480"/>
      <w:bookmarkStart w:id="2728" w:name="_Toc384901786"/>
      <w:bookmarkStart w:id="2729" w:name="_Toc432512311"/>
      <w:bookmarkStart w:id="2730" w:name="_Toc443575651"/>
      <w:bookmarkStart w:id="2731" w:name="_Toc470517880"/>
      <w:bookmarkStart w:id="2732" w:name="_Toc462921099"/>
      <w:bookmarkStart w:id="2733" w:name="_Toc516154921"/>
      <w:bookmarkStart w:id="2734" w:name="_Toc20317656"/>
      <w:bookmarkEnd w:id="2719"/>
      <w:bookmarkEnd w:id="2720"/>
      <w:bookmarkEnd w:id="2721"/>
      <w:bookmarkEnd w:id="2722"/>
      <w:r w:rsidRPr="002407F9">
        <w:rPr>
          <w:noProof/>
        </w:rPr>
        <w:t>TPM2B_NONCE</w:t>
      </w:r>
      <w:bookmarkEnd w:id="2723"/>
      <w:bookmarkEnd w:id="2724"/>
      <w:bookmarkEnd w:id="2725"/>
      <w:bookmarkEnd w:id="2726"/>
      <w:bookmarkEnd w:id="2727"/>
      <w:bookmarkEnd w:id="2728"/>
      <w:bookmarkEnd w:id="2729"/>
      <w:bookmarkEnd w:id="2730"/>
      <w:bookmarkEnd w:id="2731"/>
      <w:bookmarkEnd w:id="2732"/>
      <w:bookmarkEnd w:id="2733"/>
      <w:bookmarkEnd w:id="2734"/>
    </w:p>
    <w:p w:rsidR="0083463C" w:rsidRPr="002407F9" w:rsidRDefault="0083463C" w:rsidP="0083463C">
      <w:pPr>
        <w:pStyle w:val="TABLE-title"/>
        <w:rPr>
          <w:noProof/>
        </w:rPr>
      </w:pPr>
      <w:bookmarkStart w:id="2735" w:name="_Toc380749762"/>
      <w:bookmarkStart w:id="2736" w:name="_Toc384651424"/>
      <w:bookmarkStart w:id="2737" w:name="_Toc432512570"/>
      <w:bookmarkStart w:id="2738" w:name="_Toc443575908"/>
      <w:bookmarkStart w:id="2739" w:name="_Toc470518150"/>
      <w:bookmarkStart w:id="2740" w:name="_Toc462921364"/>
      <w:bookmarkStart w:id="2741" w:name="_Toc516155195"/>
      <w:bookmarkStart w:id="2742" w:name="_Toc2137613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83</w:t>
      </w:r>
      <w:r w:rsidRPr="002407F9">
        <w:rPr>
          <w:noProof/>
        </w:rPr>
        <w:fldChar w:fldCharType="end"/>
      </w:r>
      <w:r w:rsidRPr="002407F9">
        <w:rPr>
          <w:noProof/>
        </w:rPr>
        <w:t xml:space="preserve"> — Definition of Types for TPM2B_NONCE</w:t>
      </w:r>
      <w:bookmarkEnd w:id="2735"/>
      <w:bookmarkEnd w:id="2736"/>
      <w:bookmarkEnd w:id="2737"/>
      <w:bookmarkEnd w:id="2738"/>
      <w:bookmarkEnd w:id="2739"/>
      <w:bookmarkEnd w:id="2740"/>
      <w:bookmarkEnd w:id="2741"/>
      <w:bookmarkEnd w:id="2742"/>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58" w:type="dxa"/>
          <w:right w:w="58" w:type="dxa"/>
        </w:tblCellMar>
        <w:tblLook w:val="0000" w:firstRow="0" w:lastRow="0" w:firstColumn="0" w:lastColumn="0" w:noHBand="0" w:noVBand="0"/>
      </w:tblPr>
      <w:tblGrid>
        <w:gridCol w:w="2430"/>
        <w:gridCol w:w="2340"/>
        <w:gridCol w:w="4590"/>
      </w:tblGrid>
      <w:tr w:rsidR="0083463C" w:rsidRPr="002407F9" w:rsidTr="00BF3E57">
        <w:trPr>
          <w:jc w:val="center"/>
        </w:trPr>
        <w:tc>
          <w:tcPr>
            <w:tcW w:w="2430" w:type="dxa"/>
          </w:tcPr>
          <w:p w:rsidR="0083463C" w:rsidRPr="002407F9" w:rsidRDefault="0083463C" w:rsidP="00BF3E57">
            <w:pPr>
              <w:pStyle w:val="TABLE-col-heading"/>
              <w:rPr>
                <w:noProof/>
              </w:rPr>
            </w:pPr>
            <w:r w:rsidRPr="002407F9">
              <w:rPr>
                <w:noProof/>
              </w:rPr>
              <w:t>Type</w:t>
            </w:r>
          </w:p>
        </w:tc>
        <w:tc>
          <w:tcPr>
            <w:tcW w:w="2340" w:type="dxa"/>
          </w:tcPr>
          <w:p w:rsidR="0083463C" w:rsidRPr="002407F9" w:rsidRDefault="0083463C" w:rsidP="00BF3E57">
            <w:pPr>
              <w:pStyle w:val="TABLE-col-heading"/>
              <w:rPr>
                <w:noProof/>
              </w:rPr>
            </w:pPr>
            <w:r w:rsidRPr="002407F9">
              <w:rPr>
                <w:noProof/>
              </w:rPr>
              <w:t>Name</w:t>
            </w:r>
          </w:p>
        </w:tc>
        <w:tc>
          <w:tcPr>
            <w:tcW w:w="4590" w:type="dxa"/>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430" w:type="dxa"/>
          </w:tcPr>
          <w:p w:rsidR="0083463C" w:rsidRPr="002407F9" w:rsidRDefault="0083463C" w:rsidP="00BF3E57">
            <w:pPr>
              <w:pStyle w:val="TABLE-cell"/>
              <w:keepNext w:val="0"/>
            </w:pPr>
            <w:r w:rsidRPr="002407F9">
              <w:t>TPM2B_DIGEST</w:t>
            </w:r>
          </w:p>
        </w:tc>
        <w:tc>
          <w:tcPr>
            <w:tcW w:w="2340" w:type="dxa"/>
          </w:tcPr>
          <w:p w:rsidR="0083463C" w:rsidRPr="002407F9" w:rsidRDefault="0083463C" w:rsidP="00BF3E57">
            <w:pPr>
              <w:pStyle w:val="TABLE-cell"/>
              <w:keepNext w:val="0"/>
            </w:pPr>
            <w:r w:rsidRPr="002407F9">
              <w:t>TPM2B_NONCE</w:t>
            </w:r>
          </w:p>
        </w:tc>
        <w:tc>
          <w:tcPr>
            <w:tcW w:w="4590" w:type="dxa"/>
          </w:tcPr>
          <w:p w:rsidR="0083463C" w:rsidRPr="002407F9" w:rsidRDefault="0083463C" w:rsidP="00BF3E57">
            <w:pPr>
              <w:pStyle w:val="TABLE-cell"/>
              <w:keepNext w:val="0"/>
            </w:pPr>
            <w:r w:rsidRPr="002407F9">
              <w:t>size limited to the same as the digest structure</w:t>
            </w:r>
          </w:p>
        </w:tc>
      </w:tr>
    </w:tbl>
    <w:p w:rsidR="0083463C" w:rsidRPr="002407F9" w:rsidRDefault="0083463C" w:rsidP="0083463C">
      <w:pPr>
        <w:pStyle w:val="Heading3"/>
        <w:rPr>
          <w:noProof/>
        </w:rPr>
      </w:pPr>
      <w:bookmarkStart w:id="2743" w:name="_Toc286047052"/>
      <w:bookmarkStart w:id="2744" w:name="_Toc288814982"/>
      <w:bookmarkStart w:id="2745" w:name="_Toc304539222"/>
      <w:bookmarkStart w:id="2746" w:name="_Toc308709773"/>
      <w:bookmarkStart w:id="2747" w:name="_Toc380749481"/>
      <w:bookmarkStart w:id="2748" w:name="_Toc384901787"/>
      <w:bookmarkStart w:id="2749" w:name="_Toc432512312"/>
      <w:bookmarkStart w:id="2750" w:name="_Toc443575652"/>
      <w:bookmarkStart w:id="2751" w:name="_Toc470517881"/>
      <w:bookmarkStart w:id="2752" w:name="_Toc462921100"/>
      <w:bookmarkStart w:id="2753" w:name="_Toc516154922"/>
      <w:bookmarkStart w:id="2754" w:name="_Toc20317657"/>
      <w:r w:rsidRPr="002407F9">
        <w:rPr>
          <w:noProof/>
        </w:rPr>
        <w:t>TPM2B_AUTH</w:t>
      </w:r>
      <w:bookmarkEnd w:id="2743"/>
      <w:bookmarkEnd w:id="2744"/>
      <w:bookmarkEnd w:id="2745"/>
      <w:bookmarkEnd w:id="2746"/>
      <w:bookmarkEnd w:id="2747"/>
      <w:bookmarkEnd w:id="2748"/>
      <w:bookmarkEnd w:id="2749"/>
      <w:bookmarkEnd w:id="2750"/>
      <w:bookmarkEnd w:id="2751"/>
      <w:bookmarkEnd w:id="2752"/>
      <w:bookmarkEnd w:id="2753"/>
      <w:bookmarkEnd w:id="2754"/>
    </w:p>
    <w:p w:rsidR="0083463C" w:rsidRPr="002407F9" w:rsidRDefault="0083463C" w:rsidP="0083463C">
      <w:pPr>
        <w:pStyle w:val="BodyText"/>
        <w:rPr>
          <w:noProof/>
        </w:rPr>
      </w:pPr>
      <w:r w:rsidRPr="002407F9">
        <w:rPr>
          <w:noProof/>
        </w:rPr>
        <w:t xml:space="preserve">This structure is used for an authorization value and limits an </w:t>
      </w:r>
      <w:r w:rsidRPr="002407F9">
        <w:rPr>
          <w:i/>
          <w:noProof/>
        </w:rPr>
        <w:t>authValue</w:t>
      </w:r>
      <w:r w:rsidRPr="002407F9">
        <w:rPr>
          <w:noProof/>
        </w:rPr>
        <w:t xml:space="preserve"> to being no larger than the largest digest produced by a TPM. In order to ensure consistency within an object, the </w:t>
      </w:r>
      <w:r w:rsidRPr="002407F9">
        <w:rPr>
          <w:i/>
          <w:noProof/>
        </w:rPr>
        <w:t>authValue</w:t>
      </w:r>
      <w:r w:rsidRPr="002407F9">
        <w:rPr>
          <w:noProof/>
        </w:rPr>
        <w:t xml:space="preserve"> may be no larger than the size of the digest produced by the object’s </w:t>
      </w:r>
      <w:r w:rsidRPr="002407F9">
        <w:rPr>
          <w:i/>
          <w:noProof/>
        </w:rPr>
        <w:t>nameAlg</w:t>
      </w:r>
      <w:r w:rsidRPr="002407F9">
        <w:rPr>
          <w:noProof/>
        </w:rPr>
        <w:t xml:space="preserve">. This ensures that any TPM that can load the object will be able to handle the </w:t>
      </w:r>
      <w:r w:rsidRPr="002407F9">
        <w:rPr>
          <w:i/>
          <w:noProof/>
        </w:rPr>
        <w:t>authValue</w:t>
      </w:r>
      <w:r w:rsidRPr="002407F9">
        <w:rPr>
          <w:noProof/>
        </w:rPr>
        <w:t xml:space="preserve"> of the object.</w:t>
      </w:r>
    </w:p>
    <w:p w:rsidR="0083463C" w:rsidRPr="002407F9" w:rsidRDefault="0083463C" w:rsidP="0083463C">
      <w:pPr>
        <w:pStyle w:val="TABLE-title"/>
        <w:rPr>
          <w:noProof/>
        </w:rPr>
      </w:pPr>
      <w:bookmarkStart w:id="2755" w:name="_Toc380749763"/>
      <w:bookmarkStart w:id="2756" w:name="_Toc384651425"/>
      <w:bookmarkStart w:id="2757" w:name="_Toc432512571"/>
      <w:bookmarkStart w:id="2758" w:name="_Toc443575909"/>
      <w:bookmarkStart w:id="2759" w:name="_Toc470518151"/>
      <w:bookmarkStart w:id="2760" w:name="_Toc462921365"/>
      <w:bookmarkStart w:id="2761" w:name="_Toc516155196"/>
      <w:bookmarkStart w:id="2762" w:name="_Toc2137613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84</w:t>
      </w:r>
      <w:r w:rsidRPr="002407F9">
        <w:rPr>
          <w:noProof/>
        </w:rPr>
        <w:fldChar w:fldCharType="end"/>
      </w:r>
      <w:r w:rsidRPr="002407F9">
        <w:rPr>
          <w:noProof/>
        </w:rPr>
        <w:t xml:space="preserve"> — Definition of Types for TPM2B_AUTH</w:t>
      </w:r>
      <w:bookmarkEnd w:id="2755"/>
      <w:bookmarkEnd w:id="2756"/>
      <w:bookmarkEnd w:id="2757"/>
      <w:bookmarkEnd w:id="2758"/>
      <w:bookmarkEnd w:id="2759"/>
      <w:bookmarkEnd w:id="2760"/>
      <w:bookmarkEnd w:id="2761"/>
      <w:bookmarkEnd w:id="2762"/>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58" w:type="dxa"/>
          <w:right w:w="58" w:type="dxa"/>
        </w:tblCellMar>
        <w:tblLook w:val="0000" w:firstRow="0" w:lastRow="0" w:firstColumn="0" w:lastColumn="0" w:noHBand="0" w:noVBand="0"/>
      </w:tblPr>
      <w:tblGrid>
        <w:gridCol w:w="2430"/>
        <w:gridCol w:w="2340"/>
        <w:gridCol w:w="4590"/>
      </w:tblGrid>
      <w:tr w:rsidR="0083463C" w:rsidRPr="002407F9" w:rsidTr="00BF3E57">
        <w:trPr>
          <w:jc w:val="center"/>
        </w:trPr>
        <w:tc>
          <w:tcPr>
            <w:tcW w:w="2430" w:type="dxa"/>
          </w:tcPr>
          <w:p w:rsidR="0083463C" w:rsidRPr="002407F9" w:rsidRDefault="0083463C" w:rsidP="00BF3E57">
            <w:pPr>
              <w:pStyle w:val="TABLE-col-heading"/>
              <w:rPr>
                <w:noProof/>
              </w:rPr>
            </w:pPr>
            <w:r w:rsidRPr="002407F9">
              <w:rPr>
                <w:noProof/>
              </w:rPr>
              <w:t>Type</w:t>
            </w:r>
          </w:p>
        </w:tc>
        <w:tc>
          <w:tcPr>
            <w:tcW w:w="2340" w:type="dxa"/>
          </w:tcPr>
          <w:p w:rsidR="0083463C" w:rsidRPr="002407F9" w:rsidRDefault="0083463C" w:rsidP="00BF3E57">
            <w:pPr>
              <w:pStyle w:val="TABLE-col-heading"/>
              <w:rPr>
                <w:noProof/>
              </w:rPr>
            </w:pPr>
            <w:r w:rsidRPr="002407F9">
              <w:rPr>
                <w:noProof/>
              </w:rPr>
              <w:t>Name</w:t>
            </w:r>
          </w:p>
        </w:tc>
        <w:tc>
          <w:tcPr>
            <w:tcW w:w="4590" w:type="dxa"/>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430" w:type="dxa"/>
          </w:tcPr>
          <w:p w:rsidR="0083463C" w:rsidRPr="002407F9" w:rsidRDefault="0083463C" w:rsidP="00BF3E57">
            <w:pPr>
              <w:pStyle w:val="TABLE-cell"/>
              <w:keepNext w:val="0"/>
            </w:pPr>
            <w:r w:rsidRPr="002407F9">
              <w:t>TPM2B_DIGEST</w:t>
            </w:r>
          </w:p>
        </w:tc>
        <w:tc>
          <w:tcPr>
            <w:tcW w:w="2340" w:type="dxa"/>
          </w:tcPr>
          <w:p w:rsidR="0083463C" w:rsidRPr="002407F9" w:rsidRDefault="0083463C" w:rsidP="00BF3E57">
            <w:pPr>
              <w:pStyle w:val="TABLE-cell"/>
              <w:keepNext w:val="0"/>
            </w:pPr>
            <w:r w:rsidRPr="002407F9">
              <w:t>TPM2B_AUTH</w:t>
            </w:r>
          </w:p>
        </w:tc>
        <w:tc>
          <w:tcPr>
            <w:tcW w:w="4590" w:type="dxa"/>
          </w:tcPr>
          <w:p w:rsidR="0083463C" w:rsidRPr="002407F9" w:rsidRDefault="0083463C" w:rsidP="00BF3E57">
            <w:pPr>
              <w:pStyle w:val="TABLE-cell"/>
              <w:keepNext w:val="0"/>
            </w:pPr>
            <w:r w:rsidRPr="002407F9">
              <w:t>size limited to the same as the digest structure</w:t>
            </w:r>
          </w:p>
        </w:tc>
      </w:tr>
    </w:tbl>
    <w:p w:rsidR="0083463C" w:rsidRPr="002407F9" w:rsidRDefault="0083463C" w:rsidP="0083463C">
      <w:pPr>
        <w:pStyle w:val="Heading3"/>
        <w:rPr>
          <w:noProof/>
        </w:rPr>
      </w:pPr>
      <w:bookmarkStart w:id="2763" w:name="_Toc286047053"/>
      <w:bookmarkStart w:id="2764" w:name="_Toc288814983"/>
      <w:bookmarkStart w:id="2765" w:name="_Toc304539223"/>
      <w:bookmarkStart w:id="2766" w:name="_Toc308709774"/>
      <w:bookmarkStart w:id="2767" w:name="_Toc380749482"/>
      <w:bookmarkStart w:id="2768" w:name="_Toc384901788"/>
      <w:bookmarkStart w:id="2769" w:name="_Toc432512313"/>
      <w:bookmarkStart w:id="2770" w:name="_Toc443575653"/>
      <w:bookmarkStart w:id="2771" w:name="_Toc470517882"/>
      <w:bookmarkStart w:id="2772" w:name="_Toc462921101"/>
      <w:bookmarkStart w:id="2773" w:name="_Toc516154923"/>
      <w:bookmarkStart w:id="2774" w:name="_Toc20317658"/>
      <w:r w:rsidRPr="002407F9">
        <w:rPr>
          <w:noProof/>
        </w:rPr>
        <w:lastRenderedPageBreak/>
        <w:t>TPM2B_OPERAND</w:t>
      </w:r>
      <w:bookmarkEnd w:id="2763"/>
      <w:bookmarkEnd w:id="2764"/>
      <w:bookmarkEnd w:id="2765"/>
      <w:bookmarkEnd w:id="2766"/>
      <w:bookmarkEnd w:id="2767"/>
      <w:bookmarkEnd w:id="2768"/>
      <w:bookmarkEnd w:id="2769"/>
      <w:bookmarkEnd w:id="2770"/>
      <w:bookmarkEnd w:id="2771"/>
      <w:bookmarkEnd w:id="2772"/>
      <w:bookmarkEnd w:id="2773"/>
      <w:bookmarkEnd w:id="2774"/>
    </w:p>
    <w:p w:rsidR="0083463C" w:rsidRPr="002407F9" w:rsidRDefault="0083463C" w:rsidP="0083463C">
      <w:pPr>
        <w:pStyle w:val="BodyText"/>
        <w:rPr>
          <w:noProof/>
        </w:rPr>
      </w:pPr>
      <w:r w:rsidRPr="002407F9">
        <w:rPr>
          <w:noProof/>
        </w:rPr>
        <w:t>This type is a sized buffer that can hold an operand for a comparison with an NV Index location. The maximum size of the operand is implementation dependent but a TPM is required to support an operand size that is at least as big as the digest produced by any of the hash algorithms implemented on the TPM.</w:t>
      </w:r>
    </w:p>
    <w:p w:rsidR="0083463C" w:rsidRPr="002407F9" w:rsidRDefault="0083463C" w:rsidP="0083463C">
      <w:pPr>
        <w:pStyle w:val="TABLE-title"/>
        <w:rPr>
          <w:noProof/>
        </w:rPr>
      </w:pPr>
      <w:bookmarkStart w:id="2775" w:name="_Toc380749764"/>
      <w:bookmarkStart w:id="2776" w:name="_Toc384651426"/>
      <w:bookmarkStart w:id="2777" w:name="_Toc432512572"/>
      <w:bookmarkStart w:id="2778" w:name="_Toc443575910"/>
      <w:bookmarkStart w:id="2779" w:name="_Toc470518152"/>
      <w:bookmarkStart w:id="2780" w:name="_Toc462921366"/>
      <w:bookmarkStart w:id="2781" w:name="_Toc516155197"/>
      <w:bookmarkStart w:id="2782" w:name="_Toc2137613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85</w:t>
      </w:r>
      <w:r w:rsidRPr="002407F9">
        <w:rPr>
          <w:noProof/>
        </w:rPr>
        <w:fldChar w:fldCharType="end"/>
      </w:r>
      <w:r w:rsidRPr="002407F9">
        <w:rPr>
          <w:noProof/>
        </w:rPr>
        <w:t xml:space="preserve"> — Definition of Types for TPM2B_OPERAND</w:t>
      </w:r>
      <w:bookmarkEnd w:id="2775"/>
      <w:bookmarkEnd w:id="2776"/>
      <w:bookmarkEnd w:id="2777"/>
      <w:bookmarkEnd w:id="2778"/>
      <w:bookmarkEnd w:id="2779"/>
      <w:bookmarkEnd w:id="2780"/>
      <w:bookmarkEnd w:id="2781"/>
      <w:bookmarkEnd w:id="2782"/>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58" w:type="dxa"/>
          <w:right w:w="58" w:type="dxa"/>
        </w:tblCellMar>
        <w:tblLook w:val="0000" w:firstRow="0" w:lastRow="0" w:firstColumn="0" w:lastColumn="0" w:noHBand="0" w:noVBand="0"/>
      </w:tblPr>
      <w:tblGrid>
        <w:gridCol w:w="2430"/>
        <w:gridCol w:w="2340"/>
        <w:gridCol w:w="4590"/>
      </w:tblGrid>
      <w:tr w:rsidR="0083463C" w:rsidRPr="002407F9" w:rsidTr="00BF3E57">
        <w:trPr>
          <w:jc w:val="center"/>
        </w:trPr>
        <w:tc>
          <w:tcPr>
            <w:tcW w:w="2430" w:type="dxa"/>
          </w:tcPr>
          <w:p w:rsidR="0083463C" w:rsidRPr="002407F9" w:rsidRDefault="0083463C" w:rsidP="00BF3E57">
            <w:pPr>
              <w:pStyle w:val="TABLE-col-heading"/>
              <w:rPr>
                <w:noProof/>
              </w:rPr>
            </w:pPr>
            <w:r w:rsidRPr="002407F9">
              <w:rPr>
                <w:noProof/>
              </w:rPr>
              <w:t>Type</w:t>
            </w:r>
          </w:p>
        </w:tc>
        <w:tc>
          <w:tcPr>
            <w:tcW w:w="2340" w:type="dxa"/>
          </w:tcPr>
          <w:p w:rsidR="0083463C" w:rsidRPr="002407F9" w:rsidRDefault="0083463C" w:rsidP="00BF3E57">
            <w:pPr>
              <w:pStyle w:val="TABLE-col-heading"/>
              <w:rPr>
                <w:noProof/>
              </w:rPr>
            </w:pPr>
            <w:r w:rsidRPr="002407F9">
              <w:rPr>
                <w:noProof/>
              </w:rPr>
              <w:t>Name</w:t>
            </w:r>
          </w:p>
        </w:tc>
        <w:tc>
          <w:tcPr>
            <w:tcW w:w="4590" w:type="dxa"/>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430" w:type="dxa"/>
          </w:tcPr>
          <w:p w:rsidR="0083463C" w:rsidRPr="002407F9" w:rsidRDefault="0083463C" w:rsidP="00BF3E57">
            <w:pPr>
              <w:pStyle w:val="TABLE-cell"/>
              <w:keepNext w:val="0"/>
            </w:pPr>
            <w:r w:rsidRPr="002407F9">
              <w:t>TPM2B_DIGEST</w:t>
            </w:r>
          </w:p>
        </w:tc>
        <w:tc>
          <w:tcPr>
            <w:tcW w:w="2340" w:type="dxa"/>
          </w:tcPr>
          <w:p w:rsidR="0083463C" w:rsidRPr="002407F9" w:rsidRDefault="0083463C" w:rsidP="00BF3E57">
            <w:pPr>
              <w:pStyle w:val="TABLE-cell"/>
              <w:keepNext w:val="0"/>
            </w:pPr>
            <w:r w:rsidRPr="002407F9">
              <w:t>TPM2B_OPERAND</w:t>
            </w:r>
          </w:p>
        </w:tc>
        <w:tc>
          <w:tcPr>
            <w:tcW w:w="4590" w:type="dxa"/>
          </w:tcPr>
          <w:p w:rsidR="0083463C" w:rsidRPr="002407F9" w:rsidRDefault="0083463C" w:rsidP="00BF3E57">
            <w:pPr>
              <w:pStyle w:val="TABLE-cell"/>
              <w:keepNext w:val="0"/>
            </w:pPr>
            <w:r w:rsidRPr="002407F9">
              <w:t>size limited to the same as the digest structure</w:t>
            </w:r>
          </w:p>
        </w:tc>
      </w:tr>
    </w:tbl>
    <w:p w:rsidR="0083463C" w:rsidRPr="002407F9" w:rsidRDefault="0083463C" w:rsidP="0083463C">
      <w:pPr>
        <w:pStyle w:val="Heading3"/>
        <w:rPr>
          <w:noProof/>
        </w:rPr>
      </w:pPr>
      <w:bookmarkStart w:id="2783" w:name="_Toc286047054"/>
      <w:bookmarkStart w:id="2784" w:name="_Toc288814984"/>
      <w:bookmarkStart w:id="2785" w:name="_Toc304539224"/>
      <w:bookmarkStart w:id="2786" w:name="_Toc308709775"/>
      <w:bookmarkStart w:id="2787" w:name="_Toc380749483"/>
      <w:bookmarkStart w:id="2788" w:name="_Toc384901789"/>
      <w:bookmarkStart w:id="2789" w:name="_Toc432512314"/>
      <w:bookmarkStart w:id="2790" w:name="_Toc443575654"/>
      <w:bookmarkStart w:id="2791" w:name="_Toc470517883"/>
      <w:bookmarkStart w:id="2792" w:name="_Toc462921102"/>
      <w:bookmarkStart w:id="2793" w:name="_Toc516154924"/>
      <w:bookmarkStart w:id="2794" w:name="_Toc20317659"/>
      <w:r w:rsidRPr="002407F9">
        <w:rPr>
          <w:noProof/>
        </w:rPr>
        <w:t>TPM2B_EVENT</w:t>
      </w:r>
      <w:bookmarkEnd w:id="2783"/>
      <w:bookmarkEnd w:id="2784"/>
      <w:bookmarkEnd w:id="2785"/>
      <w:bookmarkEnd w:id="2786"/>
      <w:bookmarkEnd w:id="2787"/>
      <w:bookmarkEnd w:id="2788"/>
      <w:bookmarkEnd w:id="2789"/>
      <w:bookmarkEnd w:id="2790"/>
      <w:bookmarkEnd w:id="2791"/>
      <w:bookmarkEnd w:id="2792"/>
      <w:bookmarkEnd w:id="2793"/>
      <w:bookmarkEnd w:id="2794"/>
    </w:p>
    <w:p w:rsidR="0083463C" w:rsidRPr="002407F9" w:rsidRDefault="0083463C" w:rsidP="0083463C">
      <w:pPr>
        <w:pStyle w:val="BodyText"/>
        <w:rPr>
          <w:noProof/>
        </w:rPr>
      </w:pPr>
      <w:r w:rsidRPr="002407F9">
        <w:rPr>
          <w:noProof/>
        </w:rPr>
        <w:t>This type is a sized buffer that can hold event data.</w:t>
      </w:r>
    </w:p>
    <w:p w:rsidR="0083463C" w:rsidRPr="002407F9" w:rsidRDefault="0083463C" w:rsidP="0083463C">
      <w:pPr>
        <w:pStyle w:val="TABLE-title"/>
        <w:rPr>
          <w:noProof/>
        </w:rPr>
      </w:pPr>
      <w:bookmarkStart w:id="2795" w:name="_Toc380749765"/>
      <w:bookmarkStart w:id="2796" w:name="_Toc384651427"/>
      <w:bookmarkStart w:id="2797" w:name="_Toc432512573"/>
      <w:bookmarkStart w:id="2798" w:name="_Toc443575911"/>
      <w:bookmarkStart w:id="2799" w:name="_Toc470518153"/>
      <w:bookmarkStart w:id="2800" w:name="_Toc462921367"/>
      <w:bookmarkStart w:id="2801" w:name="_Toc516155198"/>
      <w:bookmarkStart w:id="2802" w:name="_Toc2137613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86</w:t>
      </w:r>
      <w:r w:rsidRPr="002407F9">
        <w:rPr>
          <w:noProof/>
        </w:rPr>
        <w:fldChar w:fldCharType="end"/>
      </w:r>
      <w:r w:rsidRPr="002407F9">
        <w:rPr>
          <w:noProof/>
        </w:rPr>
        <w:t xml:space="preserve"> — Definition of TPM2B_EVENT Structure</w:t>
      </w:r>
      <w:bookmarkEnd w:id="2795"/>
      <w:bookmarkEnd w:id="2796"/>
      <w:bookmarkEnd w:id="2797"/>
      <w:bookmarkEnd w:id="2798"/>
      <w:bookmarkEnd w:id="2799"/>
      <w:bookmarkEnd w:id="2800"/>
      <w:bookmarkEnd w:id="2801"/>
      <w:bookmarkEnd w:id="280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420"/>
        <w:gridCol w:w="2070"/>
        <w:gridCol w:w="3870"/>
      </w:tblGrid>
      <w:tr w:rsidR="0083463C" w:rsidRPr="002407F9" w:rsidTr="00BF3E57">
        <w:trPr>
          <w:jc w:val="center"/>
        </w:trPr>
        <w:tc>
          <w:tcPr>
            <w:tcW w:w="342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07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87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420" w:type="dxa"/>
            <w:tcBorders>
              <w:left w:val="single" w:sz="12" w:space="0" w:color="auto"/>
            </w:tcBorders>
          </w:tcPr>
          <w:p w:rsidR="0083463C" w:rsidRPr="002407F9" w:rsidRDefault="0083463C" w:rsidP="00BF3E57">
            <w:pPr>
              <w:pStyle w:val="TABLE-cell"/>
            </w:pPr>
            <w:r w:rsidRPr="002407F9">
              <w:t>size</w:t>
            </w:r>
          </w:p>
        </w:tc>
        <w:tc>
          <w:tcPr>
            <w:tcW w:w="2070" w:type="dxa"/>
          </w:tcPr>
          <w:p w:rsidR="0083463C" w:rsidRPr="002407F9" w:rsidRDefault="0083463C" w:rsidP="00BF3E57">
            <w:pPr>
              <w:pStyle w:val="TABLE-cell"/>
            </w:pPr>
            <w:r w:rsidRPr="002407F9">
              <w:t>UINT16</w:t>
            </w:r>
          </w:p>
        </w:tc>
        <w:tc>
          <w:tcPr>
            <w:tcW w:w="3870" w:type="dxa"/>
            <w:tcBorders>
              <w:right w:val="single" w:sz="12" w:space="0" w:color="auto"/>
            </w:tcBorders>
          </w:tcPr>
          <w:p w:rsidR="0083463C" w:rsidRPr="002407F9" w:rsidRDefault="0083463C" w:rsidP="00BF3E57">
            <w:pPr>
              <w:pStyle w:val="TABLE-cell"/>
            </w:pPr>
            <w:r w:rsidRPr="002407F9">
              <w:t xml:space="preserve">size of the operand </w:t>
            </w:r>
            <w:r w:rsidRPr="002407F9">
              <w:rPr>
                <w:i/>
              </w:rPr>
              <w:t>buffer</w:t>
            </w:r>
          </w:p>
        </w:tc>
      </w:tr>
      <w:tr w:rsidR="0083463C" w:rsidRPr="002407F9" w:rsidTr="00BF3E57">
        <w:trPr>
          <w:jc w:val="center"/>
        </w:trPr>
        <w:tc>
          <w:tcPr>
            <w:tcW w:w="3420" w:type="dxa"/>
            <w:tcBorders>
              <w:left w:val="single" w:sz="12" w:space="0" w:color="auto"/>
              <w:bottom w:val="single" w:sz="12" w:space="0" w:color="auto"/>
            </w:tcBorders>
          </w:tcPr>
          <w:p w:rsidR="0083463C" w:rsidRPr="002407F9" w:rsidRDefault="0083463C" w:rsidP="00BF3E57">
            <w:pPr>
              <w:pStyle w:val="TABLE-cell"/>
              <w:keepNext w:val="0"/>
            </w:pPr>
            <w:r w:rsidRPr="002407F9">
              <w:t>buffer [size] {:1024}</w:t>
            </w:r>
          </w:p>
        </w:tc>
        <w:tc>
          <w:tcPr>
            <w:tcW w:w="2070" w:type="dxa"/>
            <w:tcBorders>
              <w:bottom w:val="single" w:sz="12" w:space="0" w:color="auto"/>
            </w:tcBorders>
          </w:tcPr>
          <w:p w:rsidR="0083463C" w:rsidRPr="002407F9" w:rsidRDefault="0083463C" w:rsidP="00BF3E57">
            <w:pPr>
              <w:pStyle w:val="TABLE-cell"/>
              <w:keepNext w:val="0"/>
            </w:pPr>
            <w:r w:rsidRPr="002407F9">
              <w:t>BYTE</w:t>
            </w:r>
          </w:p>
        </w:tc>
        <w:tc>
          <w:tcPr>
            <w:tcW w:w="3870" w:type="dxa"/>
            <w:tcBorders>
              <w:bottom w:val="single" w:sz="12" w:space="0" w:color="auto"/>
              <w:right w:val="single" w:sz="12" w:space="0" w:color="auto"/>
            </w:tcBorders>
          </w:tcPr>
          <w:p w:rsidR="0083463C" w:rsidRPr="002407F9" w:rsidRDefault="0083463C" w:rsidP="00BF3E57">
            <w:pPr>
              <w:pStyle w:val="TABLE-cell"/>
              <w:keepNext w:val="0"/>
            </w:pPr>
            <w:r w:rsidRPr="002407F9">
              <w:t>the operand</w:t>
            </w:r>
          </w:p>
        </w:tc>
      </w:tr>
    </w:tbl>
    <w:p w:rsidR="0083463C" w:rsidRPr="002407F9" w:rsidRDefault="0083463C" w:rsidP="0083463C">
      <w:pPr>
        <w:pStyle w:val="Heading3"/>
        <w:rPr>
          <w:noProof/>
        </w:rPr>
      </w:pPr>
      <w:bookmarkStart w:id="2803" w:name="_Toc286047055"/>
      <w:bookmarkStart w:id="2804" w:name="_Toc288814985"/>
      <w:bookmarkStart w:id="2805" w:name="_Toc304539225"/>
      <w:bookmarkStart w:id="2806" w:name="_Toc308709776"/>
      <w:bookmarkStart w:id="2807" w:name="_Toc380749484"/>
      <w:bookmarkStart w:id="2808" w:name="_Toc384901790"/>
      <w:bookmarkStart w:id="2809" w:name="_Toc432512315"/>
      <w:bookmarkStart w:id="2810" w:name="_Toc443575655"/>
      <w:bookmarkStart w:id="2811" w:name="_Toc470517884"/>
      <w:bookmarkStart w:id="2812" w:name="_Toc462921103"/>
      <w:bookmarkStart w:id="2813" w:name="_Toc516154925"/>
      <w:bookmarkStart w:id="2814" w:name="_Toc20317660"/>
      <w:r w:rsidRPr="002407F9">
        <w:rPr>
          <w:noProof/>
        </w:rPr>
        <w:t>TPM2B_MAX_BUFFER</w:t>
      </w:r>
      <w:bookmarkEnd w:id="2803"/>
      <w:bookmarkEnd w:id="2804"/>
      <w:bookmarkEnd w:id="2805"/>
      <w:bookmarkEnd w:id="2806"/>
      <w:bookmarkEnd w:id="2807"/>
      <w:bookmarkEnd w:id="2808"/>
      <w:bookmarkEnd w:id="2809"/>
      <w:bookmarkEnd w:id="2810"/>
      <w:bookmarkEnd w:id="2811"/>
      <w:bookmarkEnd w:id="2812"/>
      <w:bookmarkEnd w:id="2813"/>
      <w:bookmarkEnd w:id="2814"/>
    </w:p>
    <w:p w:rsidR="0083463C" w:rsidRPr="002407F9" w:rsidRDefault="0083463C" w:rsidP="0083463C">
      <w:pPr>
        <w:pStyle w:val="BodyText"/>
        <w:rPr>
          <w:noProof/>
        </w:rPr>
      </w:pPr>
      <w:r w:rsidRPr="002407F9">
        <w:rPr>
          <w:noProof/>
        </w:rPr>
        <w:t>This type is a sized buffer that can hold a maximally sized buffer for commands that use a large data buffer such as TPM2_Hash(), TPM2_SequenceUpdate(), or TPM2_FieldUpgradeData().</w:t>
      </w:r>
    </w:p>
    <w:p w:rsidR="0083463C" w:rsidRPr="002407F9" w:rsidRDefault="0083463C" w:rsidP="0083463C">
      <w:pPr>
        <w:pStyle w:val="NOTE"/>
        <w:keepNext/>
        <w:rPr>
          <w:noProof/>
        </w:rPr>
      </w:pPr>
      <w:r w:rsidRPr="002407F9">
        <w:rPr>
          <w:noProof/>
        </w:rPr>
        <w:t>NOTE</w:t>
      </w:r>
      <w:r w:rsidRPr="002407F9">
        <w:rPr>
          <w:noProof/>
        </w:rPr>
        <w:tab/>
        <w:t>The above list is not comprehensive and other commands may use this buffer type.</w:t>
      </w:r>
    </w:p>
    <w:p w:rsidR="006D583D" w:rsidRPr="002407F9" w:rsidRDefault="006D583D" w:rsidP="006D583D">
      <w:pPr>
        <w:pStyle w:val="BodyText"/>
        <w:rPr>
          <w:noProof/>
        </w:rPr>
      </w:pPr>
      <w:r w:rsidRPr="002407F9">
        <w:rPr>
          <w:noProof/>
        </w:rPr>
        <w:t>MAX_DIGEST_BUFFER is TPM-dependent but is required to be at least 1,024.</w:t>
      </w:r>
    </w:p>
    <w:p w:rsidR="0083463C" w:rsidRPr="002407F9" w:rsidRDefault="0083463C" w:rsidP="0083463C">
      <w:pPr>
        <w:pStyle w:val="TABLE-title"/>
        <w:rPr>
          <w:noProof/>
        </w:rPr>
      </w:pPr>
      <w:bookmarkStart w:id="2815" w:name="_Toc380749766"/>
      <w:bookmarkStart w:id="2816" w:name="_Toc384651428"/>
      <w:bookmarkStart w:id="2817" w:name="_Toc432512574"/>
      <w:bookmarkStart w:id="2818" w:name="_Toc443575912"/>
      <w:bookmarkStart w:id="2819" w:name="_Toc470518154"/>
      <w:bookmarkStart w:id="2820" w:name="_Toc462921368"/>
      <w:bookmarkStart w:id="2821" w:name="_Toc516155199"/>
      <w:bookmarkStart w:id="2822" w:name="_Toc2137613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87</w:t>
      </w:r>
      <w:r w:rsidRPr="002407F9">
        <w:rPr>
          <w:noProof/>
        </w:rPr>
        <w:fldChar w:fldCharType="end"/>
      </w:r>
      <w:r w:rsidRPr="002407F9">
        <w:rPr>
          <w:noProof/>
        </w:rPr>
        <w:t xml:space="preserve"> — Definition of TPM2B_MAX_BUFFER Structure</w:t>
      </w:r>
      <w:bookmarkEnd w:id="2815"/>
      <w:bookmarkEnd w:id="2816"/>
      <w:bookmarkEnd w:id="2817"/>
      <w:bookmarkEnd w:id="2818"/>
      <w:bookmarkEnd w:id="2819"/>
      <w:bookmarkEnd w:id="2820"/>
      <w:bookmarkEnd w:id="2821"/>
      <w:bookmarkEnd w:id="282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420"/>
        <w:gridCol w:w="2070"/>
        <w:gridCol w:w="3870"/>
      </w:tblGrid>
      <w:tr w:rsidR="0083463C" w:rsidRPr="002407F9" w:rsidTr="00BF3E57">
        <w:trPr>
          <w:jc w:val="center"/>
        </w:trPr>
        <w:tc>
          <w:tcPr>
            <w:tcW w:w="342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07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87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420" w:type="dxa"/>
            <w:tcBorders>
              <w:left w:val="single" w:sz="12" w:space="0" w:color="auto"/>
            </w:tcBorders>
          </w:tcPr>
          <w:p w:rsidR="0083463C" w:rsidRPr="002407F9" w:rsidRDefault="0083463C" w:rsidP="00BF3E57">
            <w:pPr>
              <w:pStyle w:val="TABLE-cell"/>
            </w:pPr>
            <w:r w:rsidRPr="002407F9">
              <w:t>size</w:t>
            </w:r>
          </w:p>
        </w:tc>
        <w:tc>
          <w:tcPr>
            <w:tcW w:w="2070" w:type="dxa"/>
          </w:tcPr>
          <w:p w:rsidR="0083463C" w:rsidRPr="002407F9" w:rsidRDefault="0083463C" w:rsidP="00BF3E57">
            <w:pPr>
              <w:pStyle w:val="TABLE-cell"/>
            </w:pPr>
            <w:r w:rsidRPr="002407F9">
              <w:t>UINT16</w:t>
            </w:r>
          </w:p>
        </w:tc>
        <w:tc>
          <w:tcPr>
            <w:tcW w:w="3870" w:type="dxa"/>
            <w:tcBorders>
              <w:right w:val="single" w:sz="12" w:space="0" w:color="auto"/>
            </w:tcBorders>
          </w:tcPr>
          <w:p w:rsidR="0083463C" w:rsidRPr="002407F9" w:rsidRDefault="0083463C" w:rsidP="00BF3E57">
            <w:pPr>
              <w:pStyle w:val="TABLE-cell"/>
            </w:pPr>
            <w:r w:rsidRPr="002407F9">
              <w:t xml:space="preserve">size of the buffer </w:t>
            </w:r>
          </w:p>
        </w:tc>
      </w:tr>
      <w:tr w:rsidR="0083463C" w:rsidRPr="002407F9" w:rsidTr="00BF3E57">
        <w:trPr>
          <w:jc w:val="center"/>
        </w:trPr>
        <w:tc>
          <w:tcPr>
            <w:tcW w:w="3420" w:type="dxa"/>
            <w:tcBorders>
              <w:left w:val="single" w:sz="12" w:space="0" w:color="auto"/>
              <w:bottom w:val="single" w:sz="12" w:space="0" w:color="auto"/>
            </w:tcBorders>
          </w:tcPr>
          <w:p w:rsidR="0083463C" w:rsidRPr="002407F9" w:rsidRDefault="0083463C" w:rsidP="00BF3E57">
            <w:pPr>
              <w:pStyle w:val="TABLE-cell"/>
              <w:keepNext w:val="0"/>
            </w:pPr>
            <w:r w:rsidRPr="002407F9">
              <w:t>buffer [size] {:MAX_DIGEST_BUFFER}</w:t>
            </w:r>
          </w:p>
        </w:tc>
        <w:tc>
          <w:tcPr>
            <w:tcW w:w="2070" w:type="dxa"/>
            <w:tcBorders>
              <w:bottom w:val="single" w:sz="12" w:space="0" w:color="auto"/>
            </w:tcBorders>
          </w:tcPr>
          <w:p w:rsidR="0083463C" w:rsidRPr="002407F9" w:rsidRDefault="0083463C" w:rsidP="00BF3E57">
            <w:pPr>
              <w:pStyle w:val="TABLE-cell"/>
              <w:keepNext w:val="0"/>
            </w:pPr>
            <w:r w:rsidRPr="002407F9">
              <w:t>BYTE</w:t>
            </w:r>
          </w:p>
        </w:tc>
        <w:tc>
          <w:tcPr>
            <w:tcW w:w="3870" w:type="dxa"/>
            <w:tcBorders>
              <w:bottom w:val="single" w:sz="12" w:space="0" w:color="auto"/>
              <w:right w:val="single" w:sz="12" w:space="0" w:color="auto"/>
            </w:tcBorders>
          </w:tcPr>
          <w:p w:rsidR="0083463C" w:rsidRPr="002407F9" w:rsidRDefault="0083463C" w:rsidP="006D583D">
            <w:pPr>
              <w:pStyle w:val="TABLE-cell"/>
              <w:keepNext w:val="0"/>
            </w:pPr>
            <w:r w:rsidRPr="002407F9">
              <w:t xml:space="preserve">the operand </w:t>
            </w:r>
          </w:p>
        </w:tc>
      </w:tr>
    </w:tbl>
    <w:p w:rsidR="0083463C" w:rsidRPr="002407F9" w:rsidRDefault="0083463C" w:rsidP="0083463C">
      <w:pPr>
        <w:pStyle w:val="Heading3"/>
        <w:rPr>
          <w:noProof/>
        </w:rPr>
      </w:pPr>
      <w:bookmarkStart w:id="2823" w:name="_Toc283465668"/>
      <w:bookmarkStart w:id="2824" w:name="_Toc283470809"/>
      <w:bookmarkStart w:id="2825" w:name="_Toc283539945"/>
      <w:bookmarkStart w:id="2826" w:name="_Toc283540389"/>
      <w:bookmarkStart w:id="2827" w:name="_Toc283839008"/>
      <w:bookmarkStart w:id="2828" w:name="_Toc283839413"/>
      <w:bookmarkStart w:id="2829" w:name="_Toc283839817"/>
      <w:bookmarkStart w:id="2830" w:name="_Toc283840336"/>
      <w:bookmarkStart w:id="2831" w:name="_Toc283840773"/>
      <w:bookmarkStart w:id="2832" w:name="_Toc283984027"/>
      <w:bookmarkStart w:id="2833" w:name="_Toc284103208"/>
      <w:bookmarkStart w:id="2834" w:name="_Toc380749485"/>
      <w:bookmarkStart w:id="2835" w:name="_Toc384901791"/>
      <w:bookmarkStart w:id="2836" w:name="_Toc432512316"/>
      <w:bookmarkStart w:id="2837" w:name="_Toc443575656"/>
      <w:bookmarkStart w:id="2838" w:name="_Toc470517885"/>
      <w:bookmarkStart w:id="2839" w:name="_Toc462921104"/>
      <w:bookmarkStart w:id="2840" w:name="_Toc516154926"/>
      <w:bookmarkStart w:id="2841" w:name="_Toc20317661"/>
      <w:bookmarkStart w:id="2842" w:name="_Toc304539226"/>
      <w:bookmarkStart w:id="2843" w:name="_Toc308709777"/>
      <w:bookmarkStart w:id="2844" w:name="_Toc288814986"/>
      <w:bookmarkEnd w:id="2823"/>
      <w:bookmarkEnd w:id="2824"/>
      <w:bookmarkEnd w:id="2825"/>
      <w:bookmarkEnd w:id="2826"/>
      <w:bookmarkEnd w:id="2827"/>
      <w:bookmarkEnd w:id="2828"/>
      <w:bookmarkEnd w:id="2829"/>
      <w:bookmarkEnd w:id="2830"/>
      <w:bookmarkEnd w:id="2831"/>
      <w:bookmarkEnd w:id="2832"/>
      <w:bookmarkEnd w:id="2833"/>
      <w:r w:rsidRPr="002407F9">
        <w:rPr>
          <w:noProof/>
        </w:rPr>
        <w:t>TPM2B_MAX_NV_BUFFER</w:t>
      </w:r>
      <w:bookmarkEnd w:id="2834"/>
      <w:bookmarkEnd w:id="2835"/>
      <w:bookmarkEnd w:id="2836"/>
      <w:bookmarkEnd w:id="2837"/>
      <w:bookmarkEnd w:id="2838"/>
      <w:bookmarkEnd w:id="2839"/>
      <w:bookmarkEnd w:id="2840"/>
      <w:bookmarkEnd w:id="2841"/>
    </w:p>
    <w:p w:rsidR="0083463C" w:rsidRPr="002407F9" w:rsidRDefault="0083463C" w:rsidP="0083463C">
      <w:pPr>
        <w:pStyle w:val="BodyText"/>
        <w:rPr>
          <w:noProof/>
        </w:rPr>
      </w:pPr>
      <w:r w:rsidRPr="002407F9">
        <w:rPr>
          <w:noProof/>
        </w:rPr>
        <w:t>This type is a sized buffer that can hold a maximally sized buffer for NV data commands such as TPM2_NV_Read(), TPM2_NV_Write(), and TPM2_NV_Certify().</w:t>
      </w:r>
    </w:p>
    <w:p w:rsidR="0083463C" w:rsidRPr="002407F9" w:rsidRDefault="0083463C" w:rsidP="0083463C">
      <w:pPr>
        <w:pStyle w:val="TABLE-title"/>
        <w:rPr>
          <w:noProof/>
        </w:rPr>
      </w:pPr>
      <w:bookmarkStart w:id="2845" w:name="_Toc380749767"/>
      <w:bookmarkStart w:id="2846" w:name="_Toc384651429"/>
      <w:bookmarkStart w:id="2847" w:name="_Toc432512575"/>
      <w:bookmarkStart w:id="2848" w:name="_Toc443575913"/>
      <w:bookmarkStart w:id="2849" w:name="_Toc470518155"/>
      <w:bookmarkStart w:id="2850" w:name="_Toc462921369"/>
      <w:bookmarkStart w:id="2851" w:name="_Toc516155200"/>
      <w:bookmarkStart w:id="2852" w:name="_Toc2137613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88</w:t>
      </w:r>
      <w:r w:rsidRPr="002407F9">
        <w:rPr>
          <w:noProof/>
        </w:rPr>
        <w:fldChar w:fldCharType="end"/>
      </w:r>
      <w:r w:rsidRPr="002407F9">
        <w:rPr>
          <w:noProof/>
        </w:rPr>
        <w:t xml:space="preserve"> — Definition of TPM2B_MAX_NV_BUFFER Structure</w:t>
      </w:r>
      <w:bookmarkEnd w:id="2845"/>
      <w:bookmarkEnd w:id="2846"/>
      <w:bookmarkEnd w:id="2847"/>
      <w:bookmarkEnd w:id="2848"/>
      <w:bookmarkEnd w:id="2849"/>
      <w:bookmarkEnd w:id="2850"/>
      <w:bookmarkEnd w:id="2851"/>
      <w:bookmarkEnd w:id="285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420"/>
        <w:gridCol w:w="2070"/>
        <w:gridCol w:w="3870"/>
      </w:tblGrid>
      <w:tr w:rsidR="0083463C" w:rsidRPr="002407F9" w:rsidTr="00BF3E57">
        <w:trPr>
          <w:cantSplit/>
          <w:jc w:val="center"/>
        </w:trPr>
        <w:tc>
          <w:tcPr>
            <w:tcW w:w="342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07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87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cantSplit/>
          <w:jc w:val="center"/>
        </w:trPr>
        <w:tc>
          <w:tcPr>
            <w:tcW w:w="3420" w:type="dxa"/>
            <w:tcBorders>
              <w:left w:val="single" w:sz="12" w:space="0" w:color="auto"/>
            </w:tcBorders>
          </w:tcPr>
          <w:p w:rsidR="0083463C" w:rsidRPr="002407F9" w:rsidRDefault="0083463C" w:rsidP="00BF3E57">
            <w:pPr>
              <w:pStyle w:val="TABLE-cell"/>
            </w:pPr>
            <w:r w:rsidRPr="002407F9">
              <w:t>size</w:t>
            </w:r>
          </w:p>
        </w:tc>
        <w:tc>
          <w:tcPr>
            <w:tcW w:w="2070" w:type="dxa"/>
          </w:tcPr>
          <w:p w:rsidR="0083463C" w:rsidRPr="002407F9" w:rsidRDefault="0083463C" w:rsidP="00BF3E57">
            <w:pPr>
              <w:pStyle w:val="TABLE-cell"/>
            </w:pPr>
            <w:r w:rsidRPr="002407F9">
              <w:t>UINT16</w:t>
            </w:r>
          </w:p>
        </w:tc>
        <w:tc>
          <w:tcPr>
            <w:tcW w:w="3870" w:type="dxa"/>
            <w:tcBorders>
              <w:right w:val="single" w:sz="12" w:space="0" w:color="auto"/>
            </w:tcBorders>
          </w:tcPr>
          <w:p w:rsidR="0083463C" w:rsidRPr="002407F9" w:rsidRDefault="0083463C" w:rsidP="00BF3E57">
            <w:pPr>
              <w:pStyle w:val="TABLE-cell"/>
            </w:pPr>
            <w:r w:rsidRPr="002407F9">
              <w:t xml:space="preserve">size of the buffer </w:t>
            </w:r>
          </w:p>
        </w:tc>
      </w:tr>
      <w:tr w:rsidR="0083463C" w:rsidRPr="002407F9" w:rsidTr="00BF3E57">
        <w:trPr>
          <w:cantSplit/>
          <w:jc w:val="center"/>
        </w:trPr>
        <w:tc>
          <w:tcPr>
            <w:tcW w:w="3420" w:type="dxa"/>
            <w:tcBorders>
              <w:left w:val="single" w:sz="12" w:space="0" w:color="auto"/>
              <w:bottom w:val="single" w:sz="12" w:space="0" w:color="auto"/>
            </w:tcBorders>
          </w:tcPr>
          <w:p w:rsidR="0083463C" w:rsidRPr="002407F9" w:rsidRDefault="0083463C" w:rsidP="00BF3E57">
            <w:pPr>
              <w:pStyle w:val="TABLE-cell"/>
              <w:keepNext w:val="0"/>
            </w:pPr>
            <w:r w:rsidRPr="002407F9">
              <w:t>buffer [size] {:MAX_NV_BUFFER_SIZE}</w:t>
            </w:r>
          </w:p>
        </w:tc>
        <w:tc>
          <w:tcPr>
            <w:tcW w:w="2070" w:type="dxa"/>
            <w:tcBorders>
              <w:bottom w:val="single" w:sz="12" w:space="0" w:color="auto"/>
            </w:tcBorders>
          </w:tcPr>
          <w:p w:rsidR="0083463C" w:rsidRPr="002407F9" w:rsidRDefault="0083463C" w:rsidP="00BF3E57">
            <w:pPr>
              <w:pStyle w:val="TABLE-cell"/>
              <w:keepNext w:val="0"/>
            </w:pPr>
            <w:r w:rsidRPr="002407F9">
              <w:t>BYTE</w:t>
            </w:r>
          </w:p>
        </w:tc>
        <w:tc>
          <w:tcPr>
            <w:tcW w:w="3870" w:type="dxa"/>
            <w:tcBorders>
              <w:bottom w:val="single" w:sz="12" w:space="0" w:color="auto"/>
              <w:right w:val="single" w:sz="12" w:space="0" w:color="auto"/>
            </w:tcBorders>
          </w:tcPr>
          <w:p w:rsidR="00EA7982" w:rsidRDefault="0083463C" w:rsidP="00BF3E57">
            <w:pPr>
              <w:pStyle w:val="TABLE-cell"/>
              <w:keepNext w:val="0"/>
            </w:pPr>
            <w:r w:rsidRPr="002407F9">
              <w:t>the operand</w:t>
            </w:r>
          </w:p>
          <w:p w:rsidR="0083463C" w:rsidRPr="002407F9" w:rsidRDefault="0083463C" w:rsidP="00BF3E57">
            <w:pPr>
              <w:pStyle w:val="Table-cell-note"/>
              <w:keepNext w:val="0"/>
              <w:ind w:left="0" w:firstLine="0"/>
            </w:pPr>
            <w:r w:rsidRPr="002407F9">
              <w:t>NOTE</w:t>
            </w:r>
            <w:r w:rsidRPr="002407F9">
              <w:tab/>
              <w:t xml:space="preserve">MAX_NV_BUFFER_SIZE is TPM-dependent </w:t>
            </w:r>
          </w:p>
        </w:tc>
      </w:tr>
    </w:tbl>
    <w:p w:rsidR="0083463C" w:rsidRPr="002407F9" w:rsidRDefault="0083463C" w:rsidP="0083463C">
      <w:pPr>
        <w:pStyle w:val="Heading3"/>
        <w:rPr>
          <w:noProof/>
        </w:rPr>
      </w:pPr>
      <w:bookmarkStart w:id="2853" w:name="_Toc380749486"/>
      <w:bookmarkStart w:id="2854" w:name="_Toc384901792"/>
      <w:bookmarkStart w:id="2855" w:name="_Toc432512317"/>
      <w:bookmarkStart w:id="2856" w:name="_Toc443575657"/>
      <w:bookmarkStart w:id="2857" w:name="_Toc470517886"/>
      <w:bookmarkStart w:id="2858" w:name="_Toc462921105"/>
      <w:bookmarkStart w:id="2859" w:name="_Toc516154927"/>
      <w:bookmarkStart w:id="2860" w:name="_Toc20317662"/>
      <w:r w:rsidRPr="002407F9">
        <w:rPr>
          <w:noProof/>
        </w:rPr>
        <w:lastRenderedPageBreak/>
        <w:t>TPM2B_TIMEOUT</w:t>
      </w:r>
      <w:bookmarkEnd w:id="2842"/>
      <w:bookmarkEnd w:id="2843"/>
      <w:bookmarkEnd w:id="2853"/>
      <w:bookmarkEnd w:id="2854"/>
      <w:bookmarkEnd w:id="2855"/>
      <w:bookmarkEnd w:id="2856"/>
      <w:bookmarkEnd w:id="2857"/>
      <w:bookmarkEnd w:id="2858"/>
      <w:bookmarkEnd w:id="2859"/>
      <w:bookmarkEnd w:id="2860"/>
    </w:p>
    <w:p w:rsidR="0083463C" w:rsidRPr="002407F9" w:rsidRDefault="0083463C" w:rsidP="0083463C">
      <w:pPr>
        <w:pStyle w:val="BodyText"/>
        <w:rPr>
          <w:noProof/>
        </w:rPr>
      </w:pPr>
      <w:r w:rsidRPr="002407F9">
        <w:rPr>
          <w:noProof/>
        </w:rPr>
        <w:t>This TPM-dependent structure is used to provide the timeout value for an authorization</w:t>
      </w:r>
      <w:r w:rsidR="00EA7982">
        <w:rPr>
          <w:noProof/>
        </w:rPr>
        <w:t xml:space="preserve">. </w:t>
      </w:r>
      <w:r w:rsidR="006162BD" w:rsidRPr="002407F9">
        <w:rPr>
          <w:noProof/>
        </w:rPr>
        <w:t xml:space="preserve">The </w:t>
      </w:r>
      <w:r w:rsidR="006162BD" w:rsidRPr="002407F9">
        <w:rPr>
          <w:i/>
          <w:noProof/>
        </w:rPr>
        <w:t>size</w:t>
      </w:r>
      <w:r w:rsidR="006162BD" w:rsidRPr="002407F9">
        <w:rPr>
          <w:noProof/>
        </w:rPr>
        <w:t xml:space="preserve"> shall be 8 or less.</w:t>
      </w:r>
    </w:p>
    <w:p w:rsidR="0083463C" w:rsidRPr="002407F9" w:rsidRDefault="0083463C" w:rsidP="0083463C">
      <w:pPr>
        <w:pStyle w:val="TABLE-title"/>
        <w:rPr>
          <w:noProof/>
        </w:rPr>
      </w:pPr>
      <w:bookmarkStart w:id="2861" w:name="_Toc432512576"/>
      <w:bookmarkStart w:id="2862" w:name="_Toc443575914"/>
      <w:bookmarkStart w:id="2863" w:name="_Toc470518156"/>
      <w:bookmarkStart w:id="2864" w:name="_Toc462921370"/>
      <w:bookmarkStart w:id="2865" w:name="_Toc516155201"/>
      <w:bookmarkStart w:id="2866" w:name="_Toc21376136"/>
      <w:bookmarkStart w:id="2867" w:name="_Toc380749768"/>
      <w:bookmarkStart w:id="2868" w:name="_Toc38465143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89</w:t>
      </w:r>
      <w:r w:rsidRPr="002407F9">
        <w:rPr>
          <w:noProof/>
        </w:rPr>
        <w:fldChar w:fldCharType="end"/>
      </w:r>
      <w:r w:rsidRPr="002407F9">
        <w:rPr>
          <w:noProof/>
        </w:rPr>
        <w:t xml:space="preserve"> — Definition of TPM2B_TIMEOUT</w:t>
      </w:r>
      <w:bookmarkEnd w:id="2861"/>
      <w:bookmarkEnd w:id="2862"/>
      <w:bookmarkEnd w:id="2863"/>
      <w:bookmarkEnd w:id="2864"/>
      <w:r w:rsidR="00E540CC" w:rsidRPr="002407F9">
        <w:rPr>
          <w:noProof/>
        </w:rPr>
        <w:t xml:space="preserve"> Structure</w:t>
      </w:r>
      <w:bookmarkEnd w:id="2865"/>
      <w:bookmarkEnd w:id="2866"/>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58" w:type="dxa"/>
          <w:right w:w="58" w:type="dxa"/>
        </w:tblCellMar>
        <w:tblLook w:val="0000" w:firstRow="0" w:lastRow="0" w:firstColumn="0" w:lastColumn="0" w:noHBand="0" w:noVBand="0"/>
      </w:tblPr>
      <w:tblGrid>
        <w:gridCol w:w="2700"/>
        <w:gridCol w:w="2070"/>
        <w:gridCol w:w="4590"/>
      </w:tblGrid>
      <w:tr w:rsidR="0083463C" w:rsidRPr="002407F9" w:rsidTr="006162BD">
        <w:trPr>
          <w:jc w:val="center"/>
        </w:trPr>
        <w:tc>
          <w:tcPr>
            <w:tcW w:w="2700" w:type="dxa"/>
          </w:tcPr>
          <w:p w:rsidR="0083463C" w:rsidRPr="002407F9" w:rsidRDefault="0083463C" w:rsidP="00BF3E57">
            <w:pPr>
              <w:pStyle w:val="TABLE-col-heading"/>
              <w:rPr>
                <w:noProof/>
              </w:rPr>
            </w:pPr>
            <w:r w:rsidRPr="002407F9">
              <w:rPr>
                <w:noProof/>
              </w:rPr>
              <w:t>Type</w:t>
            </w:r>
          </w:p>
        </w:tc>
        <w:tc>
          <w:tcPr>
            <w:tcW w:w="2070" w:type="dxa"/>
          </w:tcPr>
          <w:p w:rsidR="0083463C" w:rsidRPr="002407F9" w:rsidRDefault="0083463C" w:rsidP="00BF3E57">
            <w:pPr>
              <w:pStyle w:val="TABLE-col-heading"/>
              <w:rPr>
                <w:noProof/>
              </w:rPr>
            </w:pPr>
            <w:r w:rsidRPr="002407F9">
              <w:rPr>
                <w:noProof/>
              </w:rPr>
              <w:t>Name</w:t>
            </w:r>
          </w:p>
        </w:tc>
        <w:tc>
          <w:tcPr>
            <w:tcW w:w="4590" w:type="dxa"/>
          </w:tcPr>
          <w:p w:rsidR="0083463C" w:rsidRPr="002407F9" w:rsidRDefault="0083463C" w:rsidP="00BF3E57">
            <w:pPr>
              <w:pStyle w:val="TABLE-col-heading"/>
              <w:rPr>
                <w:noProof/>
              </w:rPr>
            </w:pPr>
            <w:r w:rsidRPr="002407F9">
              <w:rPr>
                <w:noProof/>
              </w:rPr>
              <w:t>Description</w:t>
            </w:r>
          </w:p>
        </w:tc>
      </w:tr>
      <w:tr w:rsidR="0083463C" w:rsidRPr="002407F9" w:rsidTr="006162BD">
        <w:trPr>
          <w:jc w:val="center"/>
        </w:trPr>
        <w:tc>
          <w:tcPr>
            <w:tcW w:w="2700" w:type="dxa"/>
          </w:tcPr>
          <w:p w:rsidR="0083463C" w:rsidRPr="002407F9" w:rsidRDefault="006162BD" w:rsidP="00BF3E57">
            <w:pPr>
              <w:pStyle w:val="TABLE-cell"/>
              <w:keepNext w:val="0"/>
            </w:pPr>
            <w:r w:rsidRPr="002407F9">
              <w:t>size</w:t>
            </w:r>
          </w:p>
        </w:tc>
        <w:tc>
          <w:tcPr>
            <w:tcW w:w="2070" w:type="dxa"/>
          </w:tcPr>
          <w:p w:rsidR="0083463C" w:rsidRPr="002407F9" w:rsidRDefault="006162BD" w:rsidP="00BF3E57">
            <w:pPr>
              <w:pStyle w:val="TABLE-cell"/>
              <w:keepNext w:val="0"/>
            </w:pPr>
            <w:r w:rsidRPr="002407F9">
              <w:t>UINT16</w:t>
            </w:r>
          </w:p>
        </w:tc>
        <w:tc>
          <w:tcPr>
            <w:tcW w:w="4590" w:type="dxa"/>
          </w:tcPr>
          <w:p w:rsidR="0083463C" w:rsidRPr="002407F9" w:rsidRDefault="0083463C" w:rsidP="006162BD">
            <w:pPr>
              <w:pStyle w:val="TABLE-cell"/>
              <w:keepNext w:val="0"/>
            </w:pPr>
            <w:r w:rsidRPr="002407F9">
              <w:t xml:space="preserve">size </w:t>
            </w:r>
            <w:r w:rsidR="006162BD" w:rsidRPr="002407F9">
              <w:t>of the timeout value</w:t>
            </w:r>
          </w:p>
        </w:tc>
      </w:tr>
      <w:tr w:rsidR="006162BD" w:rsidRPr="002407F9" w:rsidTr="006162BD">
        <w:trPr>
          <w:jc w:val="center"/>
        </w:trPr>
        <w:tc>
          <w:tcPr>
            <w:tcW w:w="2700" w:type="dxa"/>
          </w:tcPr>
          <w:p w:rsidR="006162BD" w:rsidRPr="002407F9" w:rsidRDefault="006162BD" w:rsidP="00E540CC">
            <w:pPr>
              <w:pStyle w:val="TABLE-cell"/>
              <w:keepNext w:val="0"/>
            </w:pPr>
            <w:r w:rsidRPr="002407F9">
              <w:t>buffer[size]{:sizeof(UINT64)}</w:t>
            </w:r>
          </w:p>
        </w:tc>
        <w:tc>
          <w:tcPr>
            <w:tcW w:w="2070" w:type="dxa"/>
          </w:tcPr>
          <w:p w:rsidR="006162BD" w:rsidRPr="002407F9" w:rsidRDefault="006162BD" w:rsidP="00BF3E57">
            <w:pPr>
              <w:pStyle w:val="TABLE-cell"/>
              <w:keepNext w:val="0"/>
            </w:pPr>
            <w:r w:rsidRPr="002407F9">
              <w:t>BYTE</w:t>
            </w:r>
          </w:p>
        </w:tc>
        <w:tc>
          <w:tcPr>
            <w:tcW w:w="4590" w:type="dxa"/>
          </w:tcPr>
          <w:p w:rsidR="006162BD" w:rsidRPr="002407F9" w:rsidRDefault="006162BD" w:rsidP="00BF3E57">
            <w:pPr>
              <w:pStyle w:val="TABLE-cell"/>
              <w:keepNext w:val="0"/>
            </w:pPr>
            <w:r w:rsidRPr="002407F9">
              <w:t>the timeout value</w:t>
            </w:r>
          </w:p>
        </w:tc>
      </w:tr>
    </w:tbl>
    <w:p w:rsidR="006162BD" w:rsidRPr="002407F9" w:rsidRDefault="006162BD" w:rsidP="006162BD">
      <w:pPr>
        <w:pStyle w:val="NOTE"/>
        <w:rPr>
          <w:noProof/>
        </w:rPr>
      </w:pPr>
      <w:r w:rsidRPr="002407F9">
        <w:rPr>
          <w:noProof/>
        </w:rPr>
        <w:t>NOTE</w:t>
      </w:r>
      <w:r w:rsidRPr="002407F9">
        <w:rPr>
          <w:noProof/>
        </w:rPr>
        <w:tab/>
        <w:t>In the reference implementation the MSb is used as a flag to indicate whether a ticket expires on TPM Reset or TPM Restart.</w:t>
      </w:r>
    </w:p>
    <w:p w:rsidR="0083463C" w:rsidRPr="002407F9" w:rsidRDefault="0083463C" w:rsidP="0083463C">
      <w:pPr>
        <w:pStyle w:val="Heading3"/>
        <w:rPr>
          <w:noProof/>
        </w:rPr>
      </w:pPr>
      <w:bookmarkStart w:id="2869" w:name="_Toc446421587"/>
      <w:bookmarkStart w:id="2870" w:name="_Toc304539227"/>
      <w:bookmarkStart w:id="2871" w:name="_Toc308709778"/>
      <w:bookmarkStart w:id="2872" w:name="_Toc380749487"/>
      <w:bookmarkStart w:id="2873" w:name="_Toc384901793"/>
      <w:bookmarkStart w:id="2874" w:name="_Toc432512318"/>
      <w:bookmarkStart w:id="2875" w:name="_Toc443575658"/>
      <w:bookmarkStart w:id="2876" w:name="_Toc470517887"/>
      <w:bookmarkStart w:id="2877" w:name="_Toc462921106"/>
      <w:bookmarkStart w:id="2878" w:name="_Toc516154928"/>
      <w:bookmarkStart w:id="2879" w:name="_Toc20317663"/>
      <w:bookmarkEnd w:id="2867"/>
      <w:bookmarkEnd w:id="2868"/>
      <w:bookmarkEnd w:id="2869"/>
      <w:r w:rsidRPr="002407F9">
        <w:rPr>
          <w:noProof/>
        </w:rPr>
        <w:t>TPM2B_</w:t>
      </w:r>
      <w:bookmarkEnd w:id="2844"/>
      <w:r w:rsidRPr="002407F9">
        <w:rPr>
          <w:noProof/>
        </w:rPr>
        <w:t>IV</w:t>
      </w:r>
      <w:bookmarkEnd w:id="2870"/>
      <w:bookmarkEnd w:id="2871"/>
      <w:bookmarkEnd w:id="2872"/>
      <w:bookmarkEnd w:id="2873"/>
      <w:bookmarkEnd w:id="2874"/>
      <w:bookmarkEnd w:id="2875"/>
      <w:bookmarkEnd w:id="2876"/>
      <w:bookmarkEnd w:id="2877"/>
      <w:bookmarkEnd w:id="2878"/>
      <w:bookmarkEnd w:id="2879"/>
    </w:p>
    <w:p w:rsidR="0083463C" w:rsidRPr="002407F9" w:rsidRDefault="0083463C" w:rsidP="0083463C">
      <w:pPr>
        <w:pStyle w:val="BodyText"/>
        <w:rPr>
          <w:noProof/>
        </w:rPr>
      </w:pPr>
      <w:r w:rsidRPr="002407F9">
        <w:rPr>
          <w:noProof/>
        </w:rPr>
        <w:t>This structure is used for passing an initial value for a symmetric block cipher to or from the TPM. The size is set to be the largest block size of any implemented symmetric cipher implemented on the TPM.</w:t>
      </w:r>
    </w:p>
    <w:p w:rsidR="0083463C" w:rsidRPr="002407F9" w:rsidRDefault="0083463C" w:rsidP="0083463C">
      <w:pPr>
        <w:pStyle w:val="TABLE-title"/>
        <w:rPr>
          <w:noProof/>
        </w:rPr>
      </w:pPr>
      <w:bookmarkStart w:id="2880" w:name="_Toc380749769"/>
      <w:bookmarkStart w:id="2881" w:name="_Toc384651431"/>
      <w:bookmarkStart w:id="2882" w:name="_Toc432512577"/>
      <w:bookmarkStart w:id="2883" w:name="_Toc443575915"/>
      <w:bookmarkStart w:id="2884" w:name="_Toc470518157"/>
      <w:bookmarkStart w:id="2885" w:name="_Toc462921371"/>
      <w:bookmarkStart w:id="2886" w:name="_Toc516155202"/>
      <w:bookmarkStart w:id="2887" w:name="_Toc21376137"/>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90</w:t>
      </w:r>
      <w:r w:rsidRPr="002407F9">
        <w:rPr>
          <w:noProof/>
        </w:rPr>
        <w:fldChar w:fldCharType="end"/>
      </w:r>
      <w:r w:rsidRPr="002407F9">
        <w:rPr>
          <w:noProof/>
        </w:rPr>
        <w:t xml:space="preserve"> — Definition of TPM2B_IV Structure &lt;IN/OUT&gt;</w:t>
      </w:r>
      <w:bookmarkEnd w:id="2880"/>
      <w:bookmarkEnd w:id="2881"/>
      <w:bookmarkEnd w:id="2882"/>
      <w:bookmarkEnd w:id="2883"/>
      <w:bookmarkEnd w:id="2884"/>
      <w:bookmarkEnd w:id="2885"/>
      <w:bookmarkEnd w:id="2886"/>
      <w:bookmarkEnd w:id="288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510"/>
        <w:gridCol w:w="1620"/>
        <w:gridCol w:w="4230"/>
      </w:tblGrid>
      <w:tr w:rsidR="0083463C" w:rsidRPr="002407F9" w:rsidTr="00BF3E57">
        <w:trPr>
          <w:jc w:val="center"/>
        </w:trPr>
        <w:tc>
          <w:tcPr>
            <w:tcW w:w="351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62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23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510" w:type="dxa"/>
            <w:tcBorders>
              <w:left w:val="single" w:sz="12" w:space="0" w:color="auto"/>
            </w:tcBorders>
          </w:tcPr>
          <w:p w:rsidR="0083463C" w:rsidRPr="002407F9" w:rsidRDefault="0083463C" w:rsidP="00BF3E57">
            <w:pPr>
              <w:pStyle w:val="TABLE-cell"/>
            </w:pPr>
            <w:r w:rsidRPr="002407F9">
              <w:t>size</w:t>
            </w:r>
          </w:p>
        </w:tc>
        <w:tc>
          <w:tcPr>
            <w:tcW w:w="1620" w:type="dxa"/>
          </w:tcPr>
          <w:p w:rsidR="0083463C" w:rsidRPr="002407F9" w:rsidRDefault="0083463C" w:rsidP="00BF3E57">
            <w:pPr>
              <w:pStyle w:val="TABLE-cell"/>
            </w:pPr>
            <w:r w:rsidRPr="002407F9">
              <w:t>UINT16</w:t>
            </w:r>
          </w:p>
        </w:tc>
        <w:tc>
          <w:tcPr>
            <w:tcW w:w="4230" w:type="dxa"/>
            <w:tcBorders>
              <w:right w:val="single" w:sz="12" w:space="0" w:color="auto"/>
            </w:tcBorders>
          </w:tcPr>
          <w:p w:rsidR="0083463C" w:rsidRPr="002407F9" w:rsidRDefault="0083463C" w:rsidP="00BF3E57">
            <w:pPr>
              <w:pStyle w:val="TABLE-cell"/>
            </w:pPr>
            <w:r w:rsidRPr="002407F9">
              <w:t>size of the IV value</w:t>
            </w:r>
          </w:p>
          <w:p w:rsidR="0083463C" w:rsidRPr="002407F9" w:rsidRDefault="0083463C" w:rsidP="00BF3E57">
            <w:pPr>
              <w:pStyle w:val="TABLE-cell"/>
            </w:pPr>
            <w:r w:rsidRPr="002407F9">
              <w:t>This value is fixed for a TPM implementation.</w:t>
            </w:r>
          </w:p>
        </w:tc>
      </w:tr>
      <w:tr w:rsidR="0083463C" w:rsidRPr="002407F9" w:rsidTr="00BF3E57">
        <w:trPr>
          <w:jc w:val="center"/>
        </w:trPr>
        <w:tc>
          <w:tcPr>
            <w:tcW w:w="3510" w:type="dxa"/>
            <w:tcBorders>
              <w:left w:val="single" w:sz="12" w:space="0" w:color="auto"/>
              <w:bottom w:val="single" w:sz="12" w:space="0" w:color="auto"/>
            </w:tcBorders>
          </w:tcPr>
          <w:p w:rsidR="0083463C" w:rsidRPr="002407F9" w:rsidRDefault="0083463C" w:rsidP="00BF3E57">
            <w:pPr>
              <w:pStyle w:val="TABLE-cell"/>
              <w:keepNext w:val="0"/>
            </w:pPr>
            <w:r w:rsidRPr="002407F9">
              <w:t xml:space="preserve">buffer[size]{:MAX_SYM_BLOCK_SIZE} </w:t>
            </w:r>
          </w:p>
        </w:tc>
        <w:tc>
          <w:tcPr>
            <w:tcW w:w="1620" w:type="dxa"/>
            <w:tcBorders>
              <w:bottom w:val="single" w:sz="12" w:space="0" w:color="auto"/>
            </w:tcBorders>
          </w:tcPr>
          <w:p w:rsidR="0083463C" w:rsidRPr="002407F9" w:rsidRDefault="0083463C" w:rsidP="00BF3E57">
            <w:pPr>
              <w:pStyle w:val="TABLE-cell"/>
              <w:keepNext w:val="0"/>
            </w:pPr>
            <w:r w:rsidRPr="002407F9">
              <w:t>BYTE</w:t>
            </w:r>
          </w:p>
        </w:tc>
        <w:tc>
          <w:tcPr>
            <w:tcW w:w="4230" w:type="dxa"/>
            <w:tcBorders>
              <w:bottom w:val="single" w:sz="12" w:space="0" w:color="auto"/>
              <w:right w:val="single" w:sz="12" w:space="0" w:color="auto"/>
            </w:tcBorders>
          </w:tcPr>
          <w:p w:rsidR="0083463C" w:rsidRPr="002407F9" w:rsidRDefault="0083463C" w:rsidP="00BF3E57">
            <w:pPr>
              <w:pStyle w:val="TABLE-cell"/>
              <w:keepNext w:val="0"/>
            </w:pPr>
            <w:r w:rsidRPr="002407F9">
              <w:t>the IV value</w:t>
            </w:r>
          </w:p>
        </w:tc>
      </w:tr>
    </w:tbl>
    <w:p w:rsidR="0083463C" w:rsidRPr="002407F9" w:rsidRDefault="0083463C" w:rsidP="0083463C">
      <w:pPr>
        <w:pStyle w:val="Heading2"/>
        <w:rPr>
          <w:noProof/>
        </w:rPr>
      </w:pPr>
      <w:bookmarkStart w:id="2888" w:name="_Toc286047056"/>
      <w:bookmarkStart w:id="2889" w:name="_Toc288814987"/>
      <w:bookmarkStart w:id="2890" w:name="_Toc304539228"/>
      <w:bookmarkStart w:id="2891" w:name="_Toc308709779"/>
      <w:bookmarkStart w:id="2892" w:name="_Toc380749488"/>
      <w:bookmarkStart w:id="2893" w:name="_Toc384901794"/>
      <w:bookmarkStart w:id="2894" w:name="_Toc432512319"/>
      <w:bookmarkStart w:id="2895" w:name="_Toc443575659"/>
      <w:bookmarkStart w:id="2896" w:name="_Toc470517888"/>
      <w:bookmarkStart w:id="2897" w:name="_Toc462921107"/>
      <w:bookmarkStart w:id="2898" w:name="_Toc516154929"/>
      <w:bookmarkStart w:id="2899" w:name="_Toc20317664"/>
      <w:r w:rsidRPr="002407F9">
        <w:rPr>
          <w:noProof/>
        </w:rPr>
        <w:t>Names</w:t>
      </w:r>
      <w:bookmarkEnd w:id="2888"/>
      <w:bookmarkEnd w:id="2889"/>
      <w:bookmarkEnd w:id="2890"/>
      <w:bookmarkEnd w:id="2891"/>
      <w:bookmarkEnd w:id="2892"/>
      <w:bookmarkEnd w:id="2893"/>
      <w:bookmarkEnd w:id="2894"/>
      <w:bookmarkEnd w:id="2895"/>
      <w:bookmarkEnd w:id="2896"/>
      <w:bookmarkEnd w:id="2897"/>
      <w:bookmarkEnd w:id="2898"/>
      <w:bookmarkEnd w:id="2899"/>
    </w:p>
    <w:p w:rsidR="0083463C" w:rsidRPr="002407F9" w:rsidRDefault="0083463C" w:rsidP="0083463C">
      <w:pPr>
        <w:pStyle w:val="Heading3"/>
        <w:rPr>
          <w:noProof/>
        </w:rPr>
      </w:pPr>
      <w:bookmarkStart w:id="2900" w:name="_Toc286047057"/>
      <w:bookmarkStart w:id="2901" w:name="_Toc288814988"/>
      <w:bookmarkStart w:id="2902" w:name="_Toc304539229"/>
      <w:bookmarkStart w:id="2903" w:name="_Toc308709780"/>
      <w:bookmarkStart w:id="2904" w:name="_Toc380749489"/>
      <w:bookmarkStart w:id="2905" w:name="_Toc384901795"/>
      <w:bookmarkStart w:id="2906" w:name="_Toc432512320"/>
      <w:bookmarkStart w:id="2907" w:name="_Toc443575660"/>
      <w:bookmarkStart w:id="2908" w:name="_Toc470517889"/>
      <w:bookmarkStart w:id="2909" w:name="_Toc462921108"/>
      <w:bookmarkStart w:id="2910" w:name="_Toc516154930"/>
      <w:bookmarkStart w:id="2911" w:name="_Toc20317665"/>
      <w:r w:rsidRPr="002407F9">
        <w:rPr>
          <w:noProof/>
        </w:rPr>
        <w:t>Introduction</w:t>
      </w:r>
      <w:bookmarkEnd w:id="2900"/>
      <w:bookmarkEnd w:id="2901"/>
      <w:bookmarkEnd w:id="2902"/>
      <w:bookmarkEnd w:id="2903"/>
      <w:bookmarkEnd w:id="2904"/>
      <w:bookmarkEnd w:id="2905"/>
      <w:bookmarkEnd w:id="2906"/>
      <w:bookmarkEnd w:id="2907"/>
      <w:bookmarkEnd w:id="2908"/>
      <w:bookmarkEnd w:id="2909"/>
      <w:bookmarkEnd w:id="2910"/>
      <w:bookmarkEnd w:id="2911"/>
    </w:p>
    <w:p w:rsidR="0083463C" w:rsidRPr="002407F9" w:rsidRDefault="0083463C" w:rsidP="0083463C">
      <w:pPr>
        <w:pStyle w:val="BodyText"/>
        <w:rPr>
          <w:noProof/>
        </w:rPr>
      </w:pPr>
      <w:r w:rsidRPr="002407F9">
        <w:rPr>
          <w:noProof/>
        </w:rPr>
        <w:t xml:space="preserve">The Name of an entity is used in place of the handle in authorization computations. The substitution occurs in </w:t>
      </w:r>
      <w:r w:rsidRPr="002407F9">
        <w:rPr>
          <w:i/>
          <w:noProof/>
        </w:rPr>
        <w:t>cpHash</w:t>
      </w:r>
      <w:r w:rsidRPr="002407F9">
        <w:rPr>
          <w:noProof/>
        </w:rPr>
        <w:t xml:space="preserve"> and </w:t>
      </w:r>
      <w:r w:rsidRPr="002407F9">
        <w:rPr>
          <w:i/>
          <w:noProof/>
        </w:rPr>
        <w:t>policyHash</w:t>
      </w:r>
      <w:r w:rsidRPr="002407F9">
        <w:rPr>
          <w:noProof/>
        </w:rPr>
        <w:t xml:space="preserve"> computations.</w:t>
      </w:r>
    </w:p>
    <w:p w:rsidR="0083463C" w:rsidRPr="002407F9" w:rsidRDefault="0083463C" w:rsidP="0083463C">
      <w:pPr>
        <w:pStyle w:val="BodyText"/>
        <w:rPr>
          <w:noProof/>
        </w:rPr>
      </w:pPr>
      <w:r w:rsidRPr="002407F9">
        <w:rPr>
          <w:noProof/>
        </w:rPr>
        <w:t xml:space="preserve">For an entity that is defined by a public area (objects and NV Indexes), the Name is the hash of the public structure that defines the entity. The hash is done using the </w:t>
      </w:r>
      <w:r w:rsidRPr="002407F9">
        <w:rPr>
          <w:i/>
          <w:noProof/>
        </w:rPr>
        <w:t>nameAlg</w:t>
      </w:r>
      <w:r w:rsidRPr="002407F9">
        <w:rPr>
          <w:noProof/>
        </w:rPr>
        <w:t xml:space="preserve"> of the entity.</w:t>
      </w:r>
    </w:p>
    <w:p w:rsidR="0083463C" w:rsidRPr="002407F9" w:rsidRDefault="0083463C" w:rsidP="0083463C">
      <w:pPr>
        <w:pStyle w:val="NOTE"/>
        <w:keepNext/>
        <w:rPr>
          <w:noProof/>
        </w:rPr>
      </w:pPr>
      <w:r w:rsidRPr="002407F9">
        <w:rPr>
          <w:noProof/>
        </w:rPr>
        <w:t>NOTE</w:t>
      </w:r>
      <w:r w:rsidRPr="002407F9">
        <w:rPr>
          <w:noProof/>
        </w:rPr>
        <w:tab/>
        <w:t>For an object, a TPMT_PUBLIC defines the entity. For an NV Index, a TPMS_NV_PUBLIC defines the entity.</w:t>
      </w:r>
    </w:p>
    <w:p w:rsidR="0083463C" w:rsidRPr="002407F9" w:rsidRDefault="0083463C" w:rsidP="0083463C">
      <w:pPr>
        <w:pStyle w:val="BodyText"/>
        <w:rPr>
          <w:noProof/>
        </w:rPr>
      </w:pPr>
      <w:r w:rsidRPr="002407F9">
        <w:rPr>
          <w:noProof/>
        </w:rPr>
        <w:t>For entities not defined by a public area, the Name is the handle that is used to refer to the entity.</w:t>
      </w:r>
    </w:p>
    <w:p w:rsidR="0083463C" w:rsidRPr="002407F9" w:rsidRDefault="0083463C" w:rsidP="0083463C">
      <w:pPr>
        <w:pStyle w:val="Heading3"/>
        <w:rPr>
          <w:noProof/>
        </w:rPr>
      </w:pPr>
      <w:bookmarkStart w:id="2912" w:name="_Toc286047058"/>
      <w:bookmarkStart w:id="2913" w:name="_Toc288814989"/>
      <w:bookmarkStart w:id="2914" w:name="_Toc304539230"/>
      <w:bookmarkStart w:id="2915" w:name="_Toc308709781"/>
      <w:bookmarkStart w:id="2916" w:name="_Toc380749490"/>
      <w:bookmarkStart w:id="2917" w:name="_Toc384901796"/>
      <w:bookmarkStart w:id="2918" w:name="_Toc432512321"/>
      <w:bookmarkStart w:id="2919" w:name="_Toc443575661"/>
      <w:bookmarkStart w:id="2920" w:name="_Toc470517890"/>
      <w:bookmarkStart w:id="2921" w:name="_Toc462921109"/>
      <w:bookmarkStart w:id="2922" w:name="_Toc516154931"/>
      <w:bookmarkStart w:id="2923" w:name="_Toc20317666"/>
      <w:r w:rsidRPr="002407F9">
        <w:rPr>
          <w:noProof/>
        </w:rPr>
        <w:t>TPMU_NAME</w:t>
      </w:r>
      <w:bookmarkEnd w:id="2912"/>
      <w:bookmarkEnd w:id="2913"/>
      <w:bookmarkEnd w:id="2914"/>
      <w:bookmarkEnd w:id="2915"/>
      <w:bookmarkEnd w:id="2916"/>
      <w:bookmarkEnd w:id="2917"/>
      <w:bookmarkEnd w:id="2918"/>
      <w:bookmarkEnd w:id="2919"/>
      <w:bookmarkEnd w:id="2920"/>
      <w:bookmarkEnd w:id="2921"/>
      <w:bookmarkEnd w:id="2922"/>
      <w:bookmarkEnd w:id="2923"/>
    </w:p>
    <w:p w:rsidR="0083463C" w:rsidRPr="002407F9" w:rsidRDefault="0083463C" w:rsidP="0083463C">
      <w:pPr>
        <w:pStyle w:val="TABLE-title"/>
        <w:rPr>
          <w:noProof/>
        </w:rPr>
      </w:pPr>
      <w:bookmarkStart w:id="2924" w:name="_Toc380749770"/>
      <w:bookmarkStart w:id="2925" w:name="_Toc384651432"/>
      <w:bookmarkStart w:id="2926" w:name="_Toc432512578"/>
      <w:bookmarkStart w:id="2927" w:name="_Toc443575916"/>
      <w:bookmarkStart w:id="2928" w:name="_Toc470518158"/>
      <w:bookmarkStart w:id="2929" w:name="_Toc462921372"/>
      <w:bookmarkStart w:id="2930" w:name="_Toc516155203"/>
      <w:bookmarkStart w:id="2931" w:name="_Toc2137613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91</w:t>
      </w:r>
      <w:r w:rsidRPr="002407F9">
        <w:rPr>
          <w:noProof/>
        </w:rPr>
        <w:fldChar w:fldCharType="end"/>
      </w:r>
      <w:r w:rsidRPr="002407F9">
        <w:rPr>
          <w:noProof/>
        </w:rPr>
        <w:t xml:space="preserve"> — Definition of TPMU_NAME Union &lt;&gt;</w:t>
      </w:r>
      <w:bookmarkEnd w:id="2924"/>
      <w:bookmarkEnd w:id="2925"/>
      <w:bookmarkEnd w:id="2926"/>
      <w:bookmarkEnd w:id="2927"/>
      <w:bookmarkEnd w:id="2928"/>
      <w:bookmarkEnd w:id="2929"/>
      <w:bookmarkEnd w:id="2930"/>
      <w:bookmarkEnd w:id="293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710"/>
        <w:gridCol w:w="1890"/>
        <w:gridCol w:w="900"/>
        <w:gridCol w:w="4860"/>
      </w:tblGrid>
      <w:tr w:rsidR="0083463C" w:rsidRPr="002407F9" w:rsidTr="00BF3E57">
        <w:trPr>
          <w:jc w:val="center"/>
        </w:trPr>
        <w:tc>
          <w:tcPr>
            <w:tcW w:w="171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89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90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Selector</w:t>
            </w:r>
          </w:p>
        </w:tc>
        <w:tc>
          <w:tcPr>
            <w:tcW w:w="486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710" w:type="dxa"/>
            <w:tcBorders>
              <w:top w:val="single" w:sz="4" w:space="0" w:color="auto"/>
              <w:left w:val="single" w:sz="12" w:space="0" w:color="auto"/>
            </w:tcBorders>
          </w:tcPr>
          <w:p w:rsidR="0083463C" w:rsidRPr="002407F9" w:rsidRDefault="0083463C" w:rsidP="00BF3E57">
            <w:pPr>
              <w:pStyle w:val="TABLE-cell"/>
            </w:pPr>
            <w:r w:rsidRPr="002407F9">
              <w:t>digest</w:t>
            </w:r>
          </w:p>
        </w:tc>
        <w:tc>
          <w:tcPr>
            <w:tcW w:w="1890" w:type="dxa"/>
            <w:tcBorders>
              <w:top w:val="single" w:sz="4" w:space="0" w:color="auto"/>
            </w:tcBorders>
          </w:tcPr>
          <w:p w:rsidR="0083463C" w:rsidRPr="002407F9" w:rsidRDefault="0083463C" w:rsidP="00BF3E57">
            <w:pPr>
              <w:pStyle w:val="TABLE-cell"/>
            </w:pPr>
            <w:r w:rsidRPr="002407F9">
              <w:t>TPMT_HA</w:t>
            </w:r>
          </w:p>
        </w:tc>
        <w:tc>
          <w:tcPr>
            <w:tcW w:w="900" w:type="dxa"/>
            <w:tcBorders>
              <w:top w:val="single" w:sz="4" w:space="0" w:color="auto"/>
            </w:tcBorders>
          </w:tcPr>
          <w:p w:rsidR="0083463C" w:rsidRPr="002407F9" w:rsidRDefault="0083463C" w:rsidP="00BF3E57">
            <w:pPr>
              <w:pStyle w:val="TABLE-cell"/>
            </w:pPr>
          </w:p>
        </w:tc>
        <w:tc>
          <w:tcPr>
            <w:tcW w:w="4860" w:type="dxa"/>
            <w:tcBorders>
              <w:top w:val="single" w:sz="4" w:space="0" w:color="auto"/>
              <w:right w:val="single" w:sz="12" w:space="0" w:color="auto"/>
            </w:tcBorders>
          </w:tcPr>
          <w:p w:rsidR="0083463C" w:rsidRPr="002407F9" w:rsidRDefault="0083463C" w:rsidP="00BF3E57">
            <w:pPr>
              <w:pStyle w:val="TABLE-cell"/>
            </w:pPr>
            <w:r w:rsidRPr="002407F9">
              <w:t>when the Name is a digest</w:t>
            </w:r>
          </w:p>
        </w:tc>
      </w:tr>
      <w:tr w:rsidR="0083463C" w:rsidRPr="002407F9" w:rsidTr="00BF3E57">
        <w:trPr>
          <w:jc w:val="center"/>
        </w:trPr>
        <w:tc>
          <w:tcPr>
            <w:tcW w:w="1710" w:type="dxa"/>
            <w:tcBorders>
              <w:left w:val="single" w:sz="12" w:space="0" w:color="auto"/>
              <w:bottom w:val="single" w:sz="12" w:space="0" w:color="auto"/>
            </w:tcBorders>
          </w:tcPr>
          <w:p w:rsidR="0083463C" w:rsidRPr="002407F9" w:rsidRDefault="0083463C" w:rsidP="00BF3E57">
            <w:pPr>
              <w:pStyle w:val="TABLE-cell"/>
              <w:keepNext w:val="0"/>
            </w:pPr>
            <w:r w:rsidRPr="002407F9">
              <w:t>handle</w:t>
            </w:r>
          </w:p>
        </w:tc>
        <w:tc>
          <w:tcPr>
            <w:tcW w:w="1890" w:type="dxa"/>
            <w:tcBorders>
              <w:bottom w:val="single" w:sz="12" w:space="0" w:color="auto"/>
            </w:tcBorders>
          </w:tcPr>
          <w:p w:rsidR="0083463C" w:rsidRPr="002407F9" w:rsidRDefault="0083463C" w:rsidP="00BF3E57">
            <w:pPr>
              <w:pStyle w:val="TABLE-cell"/>
              <w:keepNext w:val="0"/>
            </w:pPr>
            <w:r w:rsidRPr="002407F9">
              <w:t>TPM_HANDLE</w:t>
            </w:r>
          </w:p>
        </w:tc>
        <w:tc>
          <w:tcPr>
            <w:tcW w:w="900" w:type="dxa"/>
            <w:tcBorders>
              <w:bottom w:val="single" w:sz="12" w:space="0" w:color="auto"/>
            </w:tcBorders>
          </w:tcPr>
          <w:p w:rsidR="0083463C" w:rsidRPr="002407F9" w:rsidRDefault="0083463C" w:rsidP="00BF3E57">
            <w:pPr>
              <w:pStyle w:val="TABLE-cell"/>
              <w:keepNext w:val="0"/>
            </w:pPr>
          </w:p>
        </w:tc>
        <w:tc>
          <w:tcPr>
            <w:tcW w:w="4860" w:type="dxa"/>
            <w:tcBorders>
              <w:bottom w:val="single" w:sz="12" w:space="0" w:color="auto"/>
              <w:right w:val="single" w:sz="12" w:space="0" w:color="auto"/>
            </w:tcBorders>
          </w:tcPr>
          <w:p w:rsidR="0083463C" w:rsidRPr="002407F9" w:rsidRDefault="0083463C" w:rsidP="00BF3E57">
            <w:pPr>
              <w:pStyle w:val="TABLE-cell"/>
              <w:keepNext w:val="0"/>
            </w:pPr>
            <w:r w:rsidRPr="002407F9">
              <w:t>when the Name is a handle</w:t>
            </w:r>
          </w:p>
        </w:tc>
      </w:tr>
    </w:tbl>
    <w:p w:rsidR="0083463C" w:rsidRPr="002407F9" w:rsidRDefault="0083463C" w:rsidP="0083463C">
      <w:pPr>
        <w:pStyle w:val="Heading3"/>
        <w:rPr>
          <w:noProof/>
        </w:rPr>
      </w:pPr>
      <w:bookmarkStart w:id="2932" w:name="_Toc286047059"/>
      <w:bookmarkStart w:id="2933" w:name="_Toc288814990"/>
      <w:bookmarkStart w:id="2934" w:name="_Toc304539231"/>
      <w:bookmarkStart w:id="2935" w:name="_Toc308709782"/>
      <w:bookmarkStart w:id="2936" w:name="_Toc380749491"/>
      <w:bookmarkStart w:id="2937" w:name="_Toc384901797"/>
      <w:bookmarkStart w:id="2938" w:name="_Toc432512322"/>
      <w:bookmarkStart w:id="2939" w:name="_Toc443575662"/>
      <w:bookmarkStart w:id="2940" w:name="_Toc470517891"/>
      <w:bookmarkStart w:id="2941" w:name="_Toc462921110"/>
      <w:bookmarkStart w:id="2942" w:name="_Toc516154932"/>
      <w:bookmarkStart w:id="2943" w:name="_Toc20317667"/>
      <w:r w:rsidRPr="002407F9">
        <w:rPr>
          <w:noProof/>
        </w:rPr>
        <w:lastRenderedPageBreak/>
        <w:t>TPM2B_NAME</w:t>
      </w:r>
      <w:bookmarkEnd w:id="2932"/>
      <w:bookmarkEnd w:id="2933"/>
      <w:bookmarkEnd w:id="2934"/>
      <w:bookmarkEnd w:id="2935"/>
      <w:bookmarkEnd w:id="2936"/>
      <w:bookmarkEnd w:id="2937"/>
      <w:bookmarkEnd w:id="2938"/>
      <w:bookmarkEnd w:id="2939"/>
      <w:bookmarkEnd w:id="2940"/>
      <w:bookmarkEnd w:id="2941"/>
      <w:bookmarkEnd w:id="2942"/>
      <w:bookmarkEnd w:id="2943"/>
    </w:p>
    <w:p w:rsidR="0083463C" w:rsidRPr="002407F9" w:rsidRDefault="0083463C" w:rsidP="0083463C">
      <w:pPr>
        <w:pStyle w:val="BodyText"/>
        <w:rPr>
          <w:noProof/>
        </w:rPr>
      </w:pPr>
      <w:r w:rsidRPr="002407F9">
        <w:rPr>
          <w:noProof/>
        </w:rPr>
        <w:t>This buffer holds a Name for any entity type.</w:t>
      </w:r>
    </w:p>
    <w:p w:rsidR="0083463C" w:rsidRPr="002407F9" w:rsidRDefault="0083463C" w:rsidP="0083463C">
      <w:pPr>
        <w:pStyle w:val="BodyText"/>
        <w:rPr>
          <w:noProof/>
        </w:rPr>
      </w:pPr>
      <w:r w:rsidRPr="002407F9">
        <w:rPr>
          <w:noProof/>
        </w:rPr>
        <w:t xml:space="preserve">The type of Name in the structure is determined by context and the </w:t>
      </w:r>
      <w:r w:rsidRPr="002407F9">
        <w:rPr>
          <w:i/>
          <w:noProof/>
        </w:rPr>
        <w:t>size</w:t>
      </w:r>
      <w:r w:rsidRPr="002407F9">
        <w:rPr>
          <w:noProof/>
        </w:rPr>
        <w:t xml:space="preserve"> parameter. If </w:t>
      </w:r>
      <w:r w:rsidRPr="002407F9">
        <w:rPr>
          <w:i/>
          <w:noProof/>
        </w:rPr>
        <w:t>size</w:t>
      </w:r>
      <w:r w:rsidRPr="002407F9">
        <w:rPr>
          <w:noProof/>
        </w:rPr>
        <w:t xml:space="preserve"> is four, then the Name is a handle. If </w:t>
      </w:r>
      <w:r w:rsidRPr="002407F9">
        <w:rPr>
          <w:i/>
          <w:noProof/>
        </w:rPr>
        <w:t>size</w:t>
      </w:r>
      <w:r w:rsidRPr="002407F9">
        <w:rPr>
          <w:noProof/>
        </w:rPr>
        <w:t xml:space="preserve"> is zero, then no Name is present. Otherwise, the size shall be the size of a TPM_ALG_ID plus the size of the digest produced by the indicated hash algorithm.</w:t>
      </w:r>
    </w:p>
    <w:p w:rsidR="0083463C" w:rsidRPr="002407F9" w:rsidRDefault="0083463C" w:rsidP="0083463C">
      <w:pPr>
        <w:pStyle w:val="TABLE-title"/>
        <w:rPr>
          <w:noProof/>
        </w:rPr>
      </w:pPr>
      <w:bookmarkStart w:id="2944" w:name="_Toc380749771"/>
      <w:bookmarkStart w:id="2945" w:name="_Toc384651433"/>
      <w:bookmarkStart w:id="2946" w:name="_Toc432512579"/>
      <w:bookmarkStart w:id="2947" w:name="_Toc443575917"/>
      <w:bookmarkStart w:id="2948" w:name="_Toc470518159"/>
      <w:bookmarkStart w:id="2949" w:name="_Toc462921373"/>
      <w:bookmarkStart w:id="2950" w:name="_Toc516155204"/>
      <w:bookmarkStart w:id="2951" w:name="_Toc2137613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92</w:t>
      </w:r>
      <w:r w:rsidRPr="002407F9">
        <w:rPr>
          <w:noProof/>
        </w:rPr>
        <w:fldChar w:fldCharType="end"/>
      </w:r>
      <w:r w:rsidRPr="002407F9">
        <w:rPr>
          <w:noProof/>
        </w:rPr>
        <w:t xml:space="preserve"> — Definition of TPM2B_NAME Structure</w:t>
      </w:r>
      <w:bookmarkEnd w:id="2944"/>
      <w:bookmarkEnd w:id="2945"/>
      <w:bookmarkEnd w:id="2946"/>
      <w:bookmarkEnd w:id="2947"/>
      <w:bookmarkEnd w:id="2948"/>
      <w:bookmarkEnd w:id="2949"/>
      <w:bookmarkEnd w:id="2950"/>
      <w:bookmarkEnd w:id="295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510"/>
        <w:gridCol w:w="1890"/>
        <w:gridCol w:w="3960"/>
      </w:tblGrid>
      <w:tr w:rsidR="0083463C" w:rsidRPr="002407F9" w:rsidTr="00BF3E57">
        <w:trPr>
          <w:jc w:val="center"/>
        </w:trPr>
        <w:tc>
          <w:tcPr>
            <w:tcW w:w="351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89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96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510" w:type="dxa"/>
            <w:tcBorders>
              <w:left w:val="single" w:sz="12" w:space="0" w:color="auto"/>
            </w:tcBorders>
          </w:tcPr>
          <w:p w:rsidR="0083463C" w:rsidRPr="002407F9" w:rsidRDefault="0083463C" w:rsidP="00BF3E57">
            <w:pPr>
              <w:pStyle w:val="TABLE-cell"/>
            </w:pPr>
            <w:r w:rsidRPr="002407F9">
              <w:t>size</w:t>
            </w:r>
          </w:p>
        </w:tc>
        <w:tc>
          <w:tcPr>
            <w:tcW w:w="1890" w:type="dxa"/>
          </w:tcPr>
          <w:p w:rsidR="0083463C" w:rsidRPr="002407F9" w:rsidRDefault="0083463C" w:rsidP="00BF3E57">
            <w:pPr>
              <w:pStyle w:val="TABLE-cell"/>
            </w:pPr>
            <w:r w:rsidRPr="002407F9">
              <w:t>UINT16</w:t>
            </w:r>
          </w:p>
        </w:tc>
        <w:tc>
          <w:tcPr>
            <w:tcW w:w="3960" w:type="dxa"/>
            <w:tcBorders>
              <w:right w:val="single" w:sz="12" w:space="0" w:color="auto"/>
            </w:tcBorders>
          </w:tcPr>
          <w:p w:rsidR="0083463C" w:rsidRPr="002407F9" w:rsidRDefault="0083463C" w:rsidP="00BF3E57">
            <w:pPr>
              <w:pStyle w:val="TABLE-cell"/>
            </w:pPr>
            <w:r w:rsidRPr="002407F9">
              <w:t>size of the Name structure</w:t>
            </w:r>
          </w:p>
        </w:tc>
      </w:tr>
      <w:tr w:rsidR="0083463C" w:rsidRPr="002407F9" w:rsidTr="00BF3E57">
        <w:trPr>
          <w:jc w:val="center"/>
        </w:trPr>
        <w:tc>
          <w:tcPr>
            <w:tcW w:w="3510" w:type="dxa"/>
            <w:tcBorders>
              <w:left w:val="single" w:sz="12" w:space="0" w:color="auto"/>
              <w:bottom w:val="single" w:sz="12" w:space="0" w:color="auto"/>
            </w:tcBorders>
          </w:tcPr>
          <w:p w:rsidR="0083463C" w:rsidRPr="002407F9" w:rsidRDefault="0083463C" w:rsidP="00BF3E57">
            <w:pPr>
              <w:pStyle w:val="TABLE-cell"/>
              <w:keepNext w:val="0"/>
            </w:pPr>
            <w:r w:rsidRPr="002407F9">
              <w:t>name[size]{:sizeof(TPMU_NAME)}</w:t>
            </w:r>
          </w:p>
        </w:tc>
        <w:tc>
          <w:tcPr>
            <w:tcW w:w="1890" w:type="dxa"/>
            <w:tcBorders>
              <w:bottom w:val="single" w:sz="12" w:space="0" w:color="auto"/>
            </w:tcBorders>
          </w:tcPr>
          <w:p w:rsidR="0083463C" w:rsidRPr="002407F9" w:rsidRDefault="0083463C" w:rsidP="00BF3E57">
            <w:pPr>
              <w:pStyle w:val="TABLE-cell"/>
              <w:keepNext w:val="0"/>
            </w:pPr>
            <w:r w:rsidRPr="002407F9">
              <w:t>BYTE</w:t>
            </w:r>
          </w:p>
        </w:tc>
        <w:tc>
          <w:tcPr>
            <w:tcW w:w="3960" w:type="dxa"/>
            <w:tcBorders>
              <w:bottom w:val="single" w:sz="12" w:space="0" w:color="auto"/>
              <w:right w:val="single" w:sz="12" w:space="0" w:color="auto"/>
            </w:tcBorders>
          </w:tcPr>
          <w:p w:rsidR="0083463C" w:rsidRPr="002407F9" w:rsidRDefault="0083463C" w:rsidP="00BF3E57">
            <w:pPr>
              <w:pStyle w:val="TABLE-cell"/>
              <w:keepNext w:val="0"/>
            </w:pPr>
            <w:r w:rsidRPr="002407F9">
              <w:t>the Name structure</w:t>
            </w:r>
          </w:p>
        </w:tc>
      </w:tr>
    </w:tbl>
    <w:p w:rsidR="0083463C" w:rsidRPr="002407F9" w:rsidRDefault="0083463C" w:rsidP="0083463C">
      <w:pPr>
        <w:pStyle w:val="Heading2"/>
        <w:rPr>
          <w:noProof/>
        </w:rPr>
      </w:pPr>
      <w:bookmarkStart w:id="2952" w:name="_Toc278371549"/>
      <w:bookmarkStart w:id="2953" w:name="_Toc278727595"/>
      <w:bookmarkStart w:id="2954" w:name="_Toc279237817"/>
      <w:bookmarkStart w:id="2955" w:name="_Toc279503733"/>
      <w:bookmarkStart w:id="2956" w:name="_Toc286047060"/>
      <w:bookmarkStart w:id="2957" w:name="_Toc288814991"/>
      <w:bookmarkStart w:id="2958" w:name="_Toc304539232"/>
      <w:bookmarkStart w:id="2959" w:name="_Toc308709783"/>
      <w:bookmarkStart w:id="2960" w:name="_Toc380749492"/>
      <w:bookmarkStart w:id="2961" w:name="_Toc384901798"/>
      <w:bookmarkStart w:id="2962" w:name="_Toc432512323"/>
      <w:bookmarkStart w:id="2963" w:name="_Toc443575663"/>
      <w:bookmarkStart w:id="2964" w:name="_Toc470517892"/>
      <w:bookmarkStart w:id="2965" w:name="_Toc462921111"/>
      <w:bookmarkStart w:id="2966" w:name="_Toc516154933"/>
      <w:bookmarkStart w:id="2967" w:name="_Toc20317668"/>
      <w:bookmarkEnd w:id="2952"/>
      <w:bookmarkEnd w:id="2953"/>
      <w:bookmarkEnd w:id="2954"/>
      <w:bookmarkEnd w:id="2955"/>
      <w:r w:rsidRPr="002407F9">
        <w:rPr>
          <w:noProof/>
        </w:rPr>
        <w:t>PCR Structures</w:t>
      </w:r>
      <w:bookmarkEnd w:id="2956"/>
      <w:bookmarkEnd w:id="2957"/>
      <w:bookmarkEnd w:id="2958"/>
      <w:bookmarkEnd w:id="2959"/>
      <w:bookmarkEnd w:id="2960"/>
      <w:bookmarkEnd w:id="2961"/>
      <w:bookmarkEnd w:id="2962"/>
      <w:bookmarkEnd w:id="2963"/>
      <w:bookmarkEnd w:id="2964"/>
      <w:bookmarkEnd w:id="2965"/>
      <w:bookmarkEnd w:id="2966"/>
      <w:bookmarkEnd w:id="2967"/>
    </w:p>
    <w:p w:rsidR="0083463C" w:rsidRPr="002407F9" w:rsidRDefault="0083463C" w:rsidP="0083463C">
      <w:pPr>
        <w:pStyle w:val="Heading3"/>
        <w:rPr>
          <w:noProof/>
        </w:rPr>
      </w:pPr>
      <w:bookmarkStart w:id="2968" w:name="_Toc499723095"/>
      <w:bookmarkStart w:id="2969" w:name="_Toc500036585"/>
      <w:bookmarkStart w:id="2970" w:name="_Toc501089207"/>
      <w:bookmarkStart w:id="2971" w:name="_Toc503697590"/>
      <w:bookmarkStart w:id="2972" w:name="_Toc504790475"/>
      <w:bookmarkStart w:id="2973" w:name="_Toc504816001"/>
      <w:bookmarkStart w:id="2974" w:name="_Toc504973744"/>
      <w:bookmarkStart w:id="2975" w:name="_Toc509990026"/>
      <w:bookmarkStart w:id="2976" w:name="_Toc510861975"/>
      <w:bookmarkStart w:id="2977" w:name="_Toc510931500"/>
      <w:bookmarkStart w:id="2978" w:name="_Toc511203543"/>
      <w:bookmarkStart w:id="2979" w:name="_Toc511533836"/>
      <w:bookmarkStart w:id="2980" w:name="_Toc511636993"/>
      <w:bookmarkStart w:id="2981" w:name="_Toc512180937"/>
      <w:bookmarkStart w:id="2982" w:name="_Toc513861038"/>
      <w:bookmarkStart w:id="2983" w:name="_Toc515343662"/>
      <w:bookmarkStart w:id="2984" w:name="_Toc516199119"/>
      <w:bookmarkStart w:id="2985" w:name="_Toc516290916"/>
      <w:bookmarkStart w:id="2986" w:name="_Toc529850922"/>
      <w:bookmarkStart w:id="2987" w:name="_Toc96145241"/>
      <w:bookmarkStart w:id="2988" w:name="_Toc111345824"/>
      <w:bookmarkStart w:id="2989" w:name="_Toc211239473"/>
      <w:bookmarkStart w:id="2990" w:name="_Toc286047061"/>
      <w:bookmarkStart w:id="2991" w:name="_Toc288814992"/>
      <w:bookmarkStart w:id="2992" w:name="_Toc304539233"/>
      <w:bookmarkStart w:id="2993" w:name="_Toc308709784"/>
      <w:bookmarkStart w:id="2994" w:name="_Toc380749493"/>
      <w:bookmarkStart w:id="2995" w:name="_Toc384901799"/>
      <w:bookmarkStart w:id="2996" w:name="_Toc432512324"/>
      <w:bookmarkStart w:id="2997" w:name="_Toc443575664"/>
      <w:bookmarkStart w:id="2998" w:name="_Toc470517893"/>
      <w:bookmarkStart w:id="2999" w:name="_Toc462921112"/>
      <w:bookmarkStart w:id="3000" w:name="_Toc516154934"/>
      <w:bookmarkStart w:id="3001" w:name="_Toc20317669"/>
      <w:r w:rsidRPr="002407F9">
        <w:rPr>
          <w:noProof/>
        </w:rPr>
        <w:t>TPMS_PCR_SELECT</w:t>
      </w:r>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p>
    <w:p w:rsidR="0083463C" w:rsidRPr="002407F9" w:rsidRDefault="0083463C" w:rsidP="0083463C">
      <w:pPr>
        <w:pStyle w:val="BodyText"/>
        <w:rPr>
          <w:noProof/>
        </w:rPr>
      </w:pPr>
      <w:r w:rsidRPr="002407F9">
        <w:rPr>
          <w:noProof/>
        </w:rPr>
        <w:t>This structure provides a standard method of specifying a list of PCR.</w:t>
      </w:r>
    </w:p>
    <w:p w:rsidR="0083463C" w:rsidRPr="002407F9" w:rsidRDefault="0083463C" w:rsidP="0083463C">
      <w:pPr>
        <w:pStyle w:val="BodyText"/>
        <w:rPr>
          <w:noProof/>
        </w:rPr>
      </w:pPr>
      <w:r w:rsidRPr="002407F9">
        <w:rPr>
          <w:noProof/>
        </w:rPr>
        <w:t>PCR numbering starts at zero.</w:t>
      </w:r>
    </w:p>
    <w:p w:rsidR="0083463C" w:rsidRPr="002407F9" w:rsidRDefault="0083463C" w:rsidP="0083463C">
      <w:pPr>
        <w:pStyle w:val="BodyText"/>
        <w:rPr>
          <w:noProof/>
        </w:rPr>
      </w:pPr>
      <w:r w:rsidRPr="002407F9">
        <w:rPr>
          <w:i/>
          <w:noProof/>
        </w:rPr>
        <w:t>pcrSelect</w:t>
      </w:r>
      <w:r w:rsidRPr="002407F9">
        <w:rPr>
          <w:noProof/>
        </w:rPr>
        <w:t xml:space="preserve"> is an array of octets. The octet containing the bit corresponding to a specific PCR is found by dividing the PCR number by 8.</w:t>
      </w:r>
    </w:p>
    <w:p w:rsidR="0083463C" w:rsidRPr="002407F9" w:rsidRDefault="0083463C" w:rsidP="0083463C">
      <w:pPr>
        <w:pStyle w:val="NOTE"/>
        <w:keepNext/>
        <w:rPr>
          <w:noProof/>
        </w:rPr>
      </w:pPr>
      <w:r w:rsidRPr="002407F9">
        <w:rPr>
          <w:noProof/>
        </w:rPr>
        <w:t xml:space="preserve">EXAMPLE 1 </w:t>
      </w:r>
      <w:r w:rsidRPr="002407F9">
        <w:rPr>
          <w:noProof/>
        </w:rPr>
        <w:tab/>
        <w:t xml:space="preserve">The bit in </w:t>
      </w:r>
      <w:r w:rsidRPr="002407F9">
        <w:rPr>
          <w:i/>
          <w:noProof/>
        </w:rPr>
        <w:t>pcrSelect</w:t>
      </w:r>
      <w:r w:rsidRPr="002407F9">
        <w:rPr>
          <w:noProof/>
        </w:rPr>
        <w:t xml:space="preserve"> corresponding to PCR 19 is in </w:t>
      </w:r>
      <w:r w:rsidRPr="002407F9">
        <w:rPr>
          <w:i/>
          <w:noProof/>
        </w:rPr>
        <w:t xml:space="preserve">pcrSelect </w:t>
      </w:r>
      <w:r w:rsidRPr="002407F9">
        <w:rPr>
          <w:noProof/>
        </w:rPr>
        <w:t>[2] (19/8 = 2).</w:t>
      </w:r>
    </w:p>
    <w:p w:rsidR="0083463C" w:rsidRPr="002407F9" w:rsidRDefault="0083463C" w:rsidP="0083463C">
      <w:pPr>
        <w:pStyle w:val="BodyText"/>
        <w:rPr>
          <w:noProof/>
        </w:rPr>
      </w:pPr>
      <w:r w:rsidRPr="002407F9">
        <w:rPr>
          <w:noProof/>
        </w:rPr>
        <w:t>The least significant bit in a octet is bit number 0. The bit in the octet associated with a PCR is the remainder after division by 8.</w:t>
      </w:r>
    </w:p>
    <w:p w:rsidR="0083463C" w:rsidRPr="002407F9" w:rsidRDefault="0083463C" w:rsidP="0083463C">
      <w:pPr>
        <w:pStyle w:val="NOTE"/>
        <w:keepNext/>
        <w:rPr>
          <w:noProof/>
        </w:rPr>
      </w:pPr>
      <w:r w:rsidRPr="002407F9">
        <w:rPr>
          <w:noProof/>
        </w:rPr>
        <w:t>EXAMPLE 2</w:t>
      </w:r>
      <w:r w:rsidRPr="002407F9">
        <w:rPr>
          <w:noProof/>
        </w:rPr>
        <w:tab/>
        <w:t xml:space="preserve">The bit in </w:t>
      </w:r>
      <w:r w:rsidRPr="002407F9">
        <w:rPr>
          <w:i/>
          <w:noProof/>
        </w:rPr>
        <w:t xml:space="preserve">pcrSelect </w:t>
      </w:r>
      <w:r w:rsidRPr="002407F9">
        <w:rPr>
          <w:noProof/>
        </w:rPr>
        <w:t xml:space="preserve">[2] corresponding to PCR 19 is bit 3 (19 mod 8). If </w:t>
      </w:r>
      <w:r w:rsidRPr="002407F9">
        <w:rPr>
          <w:i/>
          <w:noProof/>
        </w:rPr>
        <w:t>sizeofSelect</w:t>
      </w:r>
      <w:r w:rsidRPr="002407F9">
        <w:rPr>
          <w:noProof/>
        </w:rPr>
        <w:t xml:space="preserve"> is 3, then the </w:t>
      </w:r>
      <w:r w:rsidRPr="002407F9">
        <w:rPr>
          <w:i/>
          <w:noProof/>
        </w:rPr>
        <w:t>pcrSelect</w:t>
      </w:r>
      <w:r w:rsidRPr="002407F9">
        <w:rPr>
          <w:noProof/>
        </w:rPr>
        <w:t xml:space="preserve"> array that would specify PCR 19 and no other PCR is 00 00 08</w:t>
      </w:r>
      <w:r w:rsidRPr="002407F9">
        <w:rPr>
          <w:noProof/>
          <w:vertAlign w:val="subscript"/>
        </w:rPr>
        <w:t>16</w:t>
      </w:r>
      <w:r w:rsidRPr="002407F9">
        <w:rPr>
          <w:noProof/>
        </w:rPr>
        <w:t>.</w:t>
      </w:r>
    </w:p>
    <w:p w:rsidR="0083463C" w:rsidRPr="002407F9" w:rsidRDefault="0083463C" w:rsidP="0083463C">
      <w:pPr>
        <w:pStyle w:val="BodyText"/>
        <w:rPr>
          <w:noProof/>
        </w:rPr>
      </w:pPr>
      <w:r w:rsidRPr="002407F9">
        <w:rPr>
          <w:noProof/>
        </w:rPr>
        <w:t xml:space="preserve">Each bit in </w:t>
      </w:r>
      <w:r w:rsidRPr="002407F9">
        <w:rPr>
          <w:i/>
          <w:noProof/>
        </w:rPr>
        <w:t>pcrSelect</w:t>
      </w:r>
      <w:r w:rsidRPr="002407F9">
        <w:rPr>
          <w:noProof/>
        </w:rPr>
        <w:t xml:space="preserve"> indicates whether the corresponding PCR is selected (1) or not (0). If the </w:t>
      </w:r>
      <w:r w:rsidRPr="002407F9">
        <w:rPr>
          <w:i/>
          <w:noProof/>
        </w:rPr>
        <w:t>pcrSelect</w:t>
      </w:r>
      <w:r w:rsidRPr="002407F9">
        <w:rPr>
          <w:noProof/>
        </w:rPr>
        <w:t xml:space="preserve"> is all zero bits, then no PCR is selected.</w:t>
      </w:r>
    </w:p>
    <w:p w:rsidR="0083463C" w:rsidRPr="002407F9" w:rsidRDefault="0083463C" w:rsidP="0083463C">
      <w:pPr>
        <w:pStyle w:val="BodyText"/>
        <w:rPr>
          <w:noProof/>
        </w:rPr>
      </w:pPr>
      <w:r w:rsidRPr="002407F9">
        <w:rPr>
          <w:i/>
          <w:noProof/>
        </w:rPr>
        <w:t>sizeofSelect</w:t>
      </w:r>
      <w:r w:rsidRPr="002407F9">
        <w:rPr>
          <w:noProof/>
        </w:rPr>
        <w:t xml:space="preserve"> indicates the number of octets in </w:t>
      </w:r>
      <w:r w:rsidRPr="002407F9">
        <w:rPr>
          <w:i/>
          <w:noProof/>
        </w:rPr>
        <w:t>pcrSelect</w:t>
      </w:r>
      <w:r w:rsidRPr="002407F9">
        <w:rPr>
          <w:noProof/>
        </w:rPr>
        <w:t xml:space="preserve">. The allowable value for </w:t>
      </w:r>
      <w:r w:rsidRPr="002407F9">
        <w:rPr>
          <w:i/>
          <w:noProof/>
        </w:rPr>
        <w:t>sizeofSelect</w:t>
      </w:r>
      <w:r w:rsidRPr="002407F9">
        <w:rPr>
          <w:noProof/>
        </w:rPr>
        <w:t xml:space="preserve"> is determined by the number of PCR required by the applicable platform-specific specification and the number of PCR implemented in the TPM. The minimum value for </w:t>
      </w:r>
      <w:r w:rsidRPr="002407F9">
        <w:rPr>
          <w:i/>
          <w:noProof/>
        </w:rPr>
        <w:t>sizeofSelect</w:t>
      </w:r>
      <w:r w:rsidRPr="002407F9">
        <w:rPr>
          <w:noProof/>
        </w:rPr>
        <w:t xml:space="preserve"> is:</w:t>
      </w:r>
    </w:p>
    <w:p w:rsidR="0083463C" w:rsidRPr="002407F9" w:rsidRDefault="0083463C" w:rsidP="0083463C">
      <w:pPr>
        <w:pStyle w:val="Equation"/>
      </w:pPr>
      <w:r w:rsidRPr="002407F9">
        <w:tab/>
      </w:r>
      <w:r w:rsidRPr="002407F9">
        <w:rPr>
          <w:rFonts w:ascii="Arial" w:hAnsi="Arial"/>
          <w:i w:val="0"/>
          <w:sz w:val="20"/>
        </w:rPr>
        <w:t>PCR_SELECT_MIN</w:t>
      </w:r>
      <w:r w:rsidRPr="002407F9">
        <w:t xml:space="preserve"> </w:t>
      </w:r>
      <w:r w:rsidRPr="002407F9">
        <w:rPr>
          <w:rFonts w:ascii="Cambria Math" w:hAnsi="Cambria Math"/>
          <w:i w:val="0"/>
        </w:rPr>
        <w:t>≔</w:t>
      </w:r>
      <w:r w:rsidRPr="002407F9">
        <w:t xml:space="preserve"> </w:t>
      </w:r>
      <w:r w:rsidRPr="002407F9">
        <w:rPr>
          <w:rFonts w:ascii="Arial" w:hAnsi="Arial"/>
          <w:i w:val="0"/>
          <w:sz w:val="20"/>
        </w:rPr>
        <w:t>(PLATFORM_PCR + 7) / 8</w:t>
      </w:r>
      <w:r w:rsidRPr="002407F9">
        <w:tab/>
      </w:r>
      <w:r w:rsidRPr="002407F9">
        <w:rPr>
          <w:rFonts w:ascii="Arial" w:hAnsi="Arial"/>
          <w:i w:val="0"/>
          <w:sz w:val="20"/>
        </w:rPr>
        <w:fldChar w:fldCharType="begin"/>
      </w:r>
      <w:r w:rsidRPr="002407F9">
        <w:rPr>
          <w:rFonts w:ascii="Arial" w:hAnsi="Arial"/>
          <w:i w:val="0"/>
          <w:sz w:val="20"/>
        </w:rPr>
        <w:instrText xml:space="preserve"> LISTNUM Equ </w:instrText>
      </w:r>
      <w:r w:rsidRPr="002407F9">
        <w:rPr>
          <w:rFonts w:ascii="Arial" w:hAnsi="Arial"/>
          <w:i w:val="0"/>
          <w:sz w:val="20"/>
        </w:rPr>
        <w:fldChar w:fldCharType="separate"/>
      </w:r>
      <w:r w:rsidRPr="002407F9">
        <w:rPr>
          <w:rFonts w:ascii="Arial" w:hAnsi="Arial"/>
          <w:i w:val="0"/>
          <w:sz w:val="20"/>
        </w:rPr>
        <w:t>1</w:t>
      </w:r>
      <w:r w:rsidRPr="002407F9">
        <w:rPr>
          <w:rFonts w:ascii="Arial" w:hAnsi="Arial"/>
          <w:i w:val="0"/>
          <w:sz w:val="20"/>
        </w:rPr>
        <w:fldChar w:fldCharType="end">
          <w:numberingChange w:id="3002" w:author="David Wooten" w:date="2019-11-14T19:35:00Z" w:original="(1)"/>
        </w:fldChar>
      </w:r>
    </w:p>
    <w:p w:rsidR="0083463C" w:rsidRPr="002407F9" w:rsidRDefault="0083463C" w:rsidP="0083463C">
      <w:pPr>
        <w:pStyle w:val="BodyText"/>
        <w:rPr>
          <w:noProof/>
        </w:rPr>
      </w:pPr>
      <w:r w:rsidRPr="002407F9">
        <w:rPr>
          <w:noProof/>
        </w:rPr>
        <w:t>where</w:t>
      </w:r>
    </w:p>
    <w:p w:rsidR="0083463C" w:rsidRPr="002407F9" w:rsidRDefault="0083463C" w:rsidP="0083463C">
      <w:pPr>
        <w:pStyle w:val="pListLast"/>
        <w:rPr>
          <w:noProof/>
        </w:rPr>
      </w:pPr>
      <w:r w:rsidRPr="002407F9">
        <w:rPr>
          <w:rFonts w:ascii="Arial" w:hAnsi="Arial"/>
          <w:i w:val="0"/>
          <w:noProof/>
          <w:sz w:val="20"/>
        </w:rPr>
        <w:t>PLATFORM_PCR</w:t>
      </w:r>
      <w:r w:rsidRPr="002407F9">
        <w:rPr>
          <w:noProof/>
        </w:rPr>
        <w:tab/>
      </w:r>
      <w:r w:rsidRPr="002407F9">
        <w:rPr>
          <w:rFonts w:ascii="Arial" w:hAnsi="Arial"/>
          <w:i w:val="0"/>
          <w:noProof/>
          <w:sz w:val="20"/>
        </w:rPr>
        <w:t>the number of PCR required by the platform-specific specification</w:t>
      </w:r>
    </w:p>
    <w:p w:rsidR="0083463C" w:rsidRPr="002407F9" w:rsidRDefault="0083463C" w:rsidP="0083463C">
      <w:pPr>
        <w:pStyle w:val="BodyText"/>
        <w:rPr>
          <w:noProof/>
        </w:rPr>
      </w:pPr>
      <w:r w:rsidRPr="002407F9">
        <w:rPr>
          <w:noProof/>
        </w:rPr>
        <w:t>The maximum value for sizeofSelect is:</w:t>
      </w:r>
    </w:p>
    <w:p w:rsidR="0083463C" w:rsidRPr="002407F9" w:rsidRDefault="0083463C" w:rsidP="0083463C">
      <w:pPr>
        <w:pStyle w:val="Equation"/>
      </w:pPr>
      <w:r w:rsidRPr="002407F9">
        <w:tab/>
      </w:r>
      <w:r w:rsidRPr="002407F9">
        <w:rPr>
          <w:rFonts w:ascii="Arial" w:hAnsi="Arial"/>
          <w:i w:val="0"/>
          <w:sz w:val="20"/>
        </w:rPr>
        <w:t xml:space="preserve">PCR_SELECT_MAX </w:t>
      </w:r>
      <w:r w:rsidRPr="002407F9">
        <w:rPr>
          <w:rFonts w:ascii="Cambria Math" w:hAnsi="Cambria Math"/>
          <w:i w:val="0"/>
        </w:rPr>
        <w:t>≔</w:t>
      </w:r>
      <w:r w:rsidRPr="002407F9">
        <w:rPr>
          <w:rFonts w:ascii="Arial" w:hAnsi="Arial"/>
          <w:i w:val="0"/>
          <w:sz w:val="20"/>
        </w:rPr>
        <w:t xml:space="preserve"> (IMPLEMENTATION_PCR + 7) / 8</w:t>
      </w:r>
      <w:r w:rsidRPr="002407F9">
        <w:tab/>
      </w:r>
      <w:r w:rsidRPr="002407F9">
        <w:rPr>
          <w:rFonts w:ascii="Arial" w:hAnsi="Arial"/>
          <w:i w:val="0"/>
          <w:sz w:val="20"/>
        </w:rPr>
        <w:fldChar w:fldCharType="begin"/>
      </w:r>
      <w:r w:rsidRPr="002407F9">
        <w:rPr>
          <w:rFonts w:ascii="Arial" w:hAnsi="Arial"/>
          <w:i w:val="0"/>
          <w:sz w:val="20"/>
        </w:rPr>
        <w:instrText xml:space="preserve"> LISTNUM Equ </w:instrText>
      </w:r>
      <w:r w:rsidRPr="002407F9">
        <w:rPr>
          <w:rFonts w:ascii="Arial" w:hAnsi="Arial"/>
          <w:i w:val="0"/>
          <w:sz w:val="20"/>
        </w:rPr>
        <w:fldChar w:fldCharType="separate"/>
      </w:r>
      <w:r w:rsidRPr="002407F9">
        <w:rPr>
          <w:rFonts w:ascii="Arial" w:hAnsi="Arial"/>
          <w:i w:val="0"/>
          <w:sz w:val="20"/>
        </w:rPr>
        <w:t>1</w:t>
      </w:r>
      <w:r w:rsidRPr="002407F9">
        <w:rPr>
          <w:rFonts w:ascii="Arial" w:hAnsi="Arial"/>
          <w:i w:val="0"/>
          <w:sz w:val="20"/>
        </w:rPr>
        <w:fldChar w:fldCharType="end">
          <w:numberingChange w:id="3003" w:author="David Wooten" w:date="2019-11-14T19:35:00Z" w:original="(2)"/>
        </w:fldChar>
      </w:r>
    </w:p>
    <w:p w:rsidR="0083463C" w:rsidRPr="002407F9" w:rsidRDefault="0083463C" w:rsidP="0083463C">
      <w:pPr>
        <w:pStyle w:val="BodyText"/>
        <w:rPr>
          <w:noProof/>
        </w:rPr>
      </w:pPr>
      <w:r w:rsidRPr="002407F9">
        <w:rPr>
          <w:noProof/>
        </w:rPr>
        <w:t>where</w:t>
      </w:r>
    </w:p>
    <w:p w:rsidR="0083463C" w:rsidRPr="002407F9" w:rsidRDefault="0083463C" w:rsidP="0083463C">
      <w:pPr>
        <w:pStyle w:val="pListLast"/>
        <w:rPr>
          <w:noProof/>
        </w:rPr>
      </w:pPr>
      <w:r w:rsidRPr="002407F9">
        <w:rPr>
          <w:rFonts w:ascii="Arial" w:hAnsi="Arial"/>
          <w:i w:val="0"/>
          <w:noProof/>
          <w:sz w:val="20"/>
        </w:rPr>
        <w:t>IMPLEMENTATION_PCR</w:t>
      </w:r>
      <w:r w:rsidRPr="002407F9">
        <w:rPr>
          <w:noProof/>
        </w:rPr>
        <w:tab/>
      </w:r>
      <w:r w:rsidRPr="002407F9">
        <w:rPr>
          <w:rFonts w:ascii="Arial" w:hAnsi="Arial"/>
          <w:i w:val="0"/>
          <w:noProof/>
          <w:sz w:val="20"/>
        </w:rPr>
        <w:t>the number of PCR implemented on the TPM</w:t>
      </w:r>
    </w:p>
    <w:p w:rsidR="0083463C" w:rsidRPr="002407F9" w:rsidRDefault="0083463C" w:rsidP="0083463C">
      <w:pPr>
        <w:pStyle w:val="BodyText"/>
        <w:rPr>
          <w:noProof/>
        </w:rPr>
      </w:pPr>
      <w:r w:rsidRPr="002407F9">
        <w:rPr>
          <w:noProof/>
        </w:rPr>
        <w:lastRenderedPageBreak/>
        <w:t xml:space="preserve">If the TPM implements more PCR than there are bits in </w:t>
      </w:r>
      <w:r w:rsidRPr="002407F9">
        <w:rPr>
          <w:i/>
          <w:noProof/>
        </w:rPr>
        <w:t>pcrSelect</w:t>
      </w:r>
      <w:r w:rsidRPr="002407F9">
        <w:rPr>
          <w:noProof/>
        </w:rPr>
        <w:t>, the additional PCR are not selected.</w:t>
      </w:r>
    </w:p>
    <w:p w:rsidR="0083463C" w:rsidRPr="002407F9" w:rsidRDefault="0083463C" w:rsidP="0083463C">
      <w:pPr>
        <w:pStyle w:val="NOTE"/>
        <w:keepNext/>
        <w:rPr>
          <w:noProof/>
        </w:rPr>
      </w:pPr>
      <w:r w:rsidRPr="002407F9">
        <w:rPr>
          <w:noProof/>
        </w:rPr>
        <w:t>EXAMPLE 3</w:t>
      </w:r>
      <w:r w:rsidRPr="002407F9">
        <w:rPr>
          <w:noProof/>
        </w:rPr>
        <w:tab/>
        <w:t>If the applicable platform-specific specification requires that the TPM have a minimum of 24 PCR but the TPM implements 32, then a PCR select of 3 octets would imply that PCR 24-31 are not selected.</w:t>
      </w:r>
    </w:p>
    <w:p w:rsidR="0083463C" w:rsidRPr="002407F9" w:rsidRDefault="0083463C" w:rsidP="0083463C">
      <w:pPr>
        <w:pStyle w:val="TABLE-title"/>
        <w:rPr>
          <w:noProof/>
        </w:rPr>
      </w:pPr>
      <w:bookmarkStart w:id="3004" w:name="_Toc380749772"/>
      <w:bookmarkStart w:id="3005" w:name="_Toc384651434"/>
      <w:bookmarkStart w:id="3006" w:name="_Toc432512580"/>
      <w:bookmarkStart w:id="3007" w:name="_Toc443575918"/>
      <w:bookmarkStart w:id="3008" w:name="_Toc470518160"/>
      <w:bookmarkStart w:id="3009" w:name="_Toc462921374"/>
      <w:bookmarkStart w:id="3010" w:name="_Toc516155205"/>
      <w:bookmarkStart w:id="3011" w:name="_Toc2137614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93</w:t>
      </w:r>
      <w:r w:rsidRPr="002407F9">
        <w:rPr>
          <w:noProof/>
        </w:rPr>
        <w:fldChar w:fldCharType="end"/>
      </w:r>
      <w:r w:rsidRPr="002407F9">
        <w:rPr>
          <w:noProof/>
        </w:rPr>
        <w:t xml:space="preserve"> — Definition of TPMS_PCR_SELECT Structure</w:t>
      </w:r>
      <w:bookmarkEnd w:id="3004"/>
      <w:bookmarkEnd w:id="3005"/>
      <w:bookmarkEnd w:id="3006"/>
      <w:bookmarkEnd w:id="3007"/>
      <w:bookmarkEnd w:id="3008"/>
      <w:bookmarkEnd w:id="3009"/>
      <w:bookmarkEnd w:id="3010"/>
      <w:bookmarkEnd w:id="301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960"/>
        <w:gridCol w:w="2070"/>
        <w:gridCol w:w="3330"/>
      </w:tblGrid>
      <w:tr w:rsidR="0083463C" w:rsidRPr="002407F9" w:rsidTr="00BF3E57">
        <w:trPr>
          <w:jc w:val="center"/>
        </w:trPr>
        <w:tc>
          <w:tcPr>
            <w:tcW w:w="396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07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33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960" w:type="dxa"/>
            <w:tcBorders>
              <w:left w:val="single" w:sz="12" w:space="0" w:color="auto"/>
              <w:bottom w:val="single" w:sz="6" w:space="0" w:color="auto"/>
            </w:tcBorders>
          </w:tcPr>
          <w:p w:rsidR="0083463C" w:rsidRPr="002407F9" w:rsidRDefault="0083463C" w:rsidP="00BF3E57">
            <w:pPr>
              <w:pStyle w:val="TABLE-cell"/>
            </w:pPr>
            <w:r w:rsidRPr="002407F9">
              <w:t>sizeofSelect {PCR_SELECT_MIN:}</w:t>
            </w:r>
          </w:p>
        </w:tc>
        <w:tc>
          <w:tcPr>
            <w:tcW w:w="2070" w:type="dxa"/>
            <w:tcBorders>
              <w:bottom w:val="single" w:sz="6" w:space="0" w:color="auto"/>
            </w:tcBorders>
          </w:tcPr>
          <w:p w:rsidR="0083463C" w:rsidRPr="002407F9" w:rsidRDefault="0083463C" w:rsidP="00BF3E57">
            <w:pPr>
              <w:pStyle w:val="TABLE-cell"/>
            </w:pPr>
            <w:r w:rsidRPr="002407F9">
              <w:t>UINT8</w:t>
            </w:r>
          </w:p>
        </w:tc>
        <w:tc>
          <w:tcPr>
            <w:tcW w:w="3330" w:type="dxa"/>
            <w:tcBorders>
              <w:bottom w:val="single" w:sz="6" w:space="0" w:color="auto"/>
              <w:right w:val="single" w:sz="12" w:space="0" w:color="auto"/>
            </w:tcBorders>
          </w:tcPr>
          <w:p w:rsidR="0083463C" w:rsidRPr="002407F9" w:rsidRDefault="0083463C" w:rsidP="00BF3E57">
            <w:pPr>
              <w:pStyle w:val="TABLE-cell"/>
            </w:pPr>
            <w:r w:rsidRPr="002407F9">
              <w:t xml:space="preserve">the size in octets of the </w:t>
            </w:r>
            <w:r w:rsidRPr="002407F9">
              <w:rPr>
                <w:i/>
              </w:rPr>
              <w:t>pcrSelect</w:t>
            </w:r>
            <w:r w:rsidRPr="002407F9">
              <w:t xml:space="preserve"> array</w:t>
            </w:r>
          </w:p>
        </w:tc>
      </w:tr>
      <w:tr w:rsidR="0083463C" w:rsidRPr="002407F9" w:rsidTr="00BF3E57">
        <w:trPr>
          <w:jc w:val="center"/>
        </w:trPr>
        <w:tc>
          <w:tcPr>
            <w:tcW w:w="3960" w:type="dxa"/>
            <w:tcBorders>
              <w:left w:val="single" w:sz="12" w:space="0" w:color="auto"/>
              <w:bottom w:val="single" w:sz="6" w:space="0" w:color="auto"/>
            </w:tcBorders>
          </w:tcPr>
          <w:p w:rsidR="0083463C" w:rsidRPr="002407F9" w:rsidRDefault="0083463C" w:rsidP="00BF3E57">
            <w:pPr>
              <w:pStyle w:val="TABLE-cell"/>
            </w:pPr>
            <w:r w:rsidRPr="002407F9">
              <w:t>pcrSelect [sizeofSelect] {:PCR_SELECT_MAX}</w:t>
            </w:r>
          </w:p>
        </w:tc>
        <w:tc>
          <w:tcPr>
            <w:tcW w:w="2070" w:type="dxa"/>
            <w:tcBorders>
              <w:bottom w:val="single" w:sz="6" w:space="0" w:color="auto"/>
            </w:tcBorders>
          </w:tcPr>
          <w:p w:rsidR="0083463C" w:rsidRPr="002407F9" w:rsidDel="002E09DD" w:rsidRDefault="0083463C" w:rsidP="00BF3E57">
            <w:pPr>
              <w:pStyle w:val="TABLE-cell"/>
            </w:pPr>
            <w:r w:rsidRPr="002407F9">
              <w:t xml:space="preserve">BYTE </w:t>
            </w:r>
          </w:p>
        </w:tc>
        <w:tc>
          <w:tcPr>
            <w:tcW w:w="3330" w:type="dxa"/>
            <w:tcBorders>
              <w:bottom w:val="single" w:sz="6" w:space="0" w:color="auto"/>
              <w:right w:val="single" w:sz="12" w:space="0" w:color="auto"/>
            </w:tcBorders>
          </w:tcPr>
          <w:p w:rsidR="0083463C" w:rsidRPr="002407F9" w:rsidRDefault="0083463C" w:rsidP="00BF3E57">
            <w:pPr>
              <w:pStyle w:val="TABLE-cell"/>
            </w:pPr>
            <w:r w:rsidRPr="002407F9">
              <w:t>the bit map of selected PCR</w:t>
            </w:r>
          </w:p>
        </w:tc>
      </w:tr>
      <w:tr w:rsidR="0083463C" w:rsidRPr="002407F9" w:rsidTr="00BF3E57">
        <w:trPr>
          <w:jc w:val="center"/>
        </w:trPr>
        <w:tc>
          <w:tcPr>
            <w:tcW w:w="3960" w:type="dxa"/>
            <w:tcBorders>
              <w:left w:val="single" w:sz="12" w:space="0" w:color="auto"/>
              <w:bottom w:val="single" w:sz="12" w:space="0" w:color="auto"/>
            </w:tcBorders>
          </w:tcPr>
          <w:p w:rsidR="0083463C" w:rsidRPr="002407F9" w:rsidRDefault="0083463C" w:rsidP="00BF3E57">
            <w:pPr>
              <w:pStyle w:val="TABLE-cell"/>
              <w:keepNext w:val="0"/>
            </w:pPr>
            <w:r w:rsidRPr="002407F9">
              <w:t>#TPM_RC_VALUE</w:t>
            </w:r>
          </w:p>
        </w:tc>
        <w:tc>
          <w:tcPr>
            <w:tcW w:w="2070" w:type="dxa"/>
            <w:tcBorders>
              <w:bottom w:val="single" w:sz="12" w:space="0" w:color="auto"/>
            </w:tcBorders>
          </w:tcPr>
          <w:p w:rsidR="0083463C" w:rsidRPr="002407F9" w:rsidRDefault="0083463C" w:rsidP="00BF3E57">
            <w:pPr>
              <w:pStyle w:val="TABLE-cell"/>
              <w:keepNext w:val="0"/>
            </w:pPr>
          </w:p>
        </w:tc>
        <w:tc>
          <w:tcPr>
            <w:tcW w:w="3330" w:type="dxa"/>
            <w:tcBorders>
              <w:bottom w:val="single" w:sz="12" w:space="0" w:color="auto"/>
              <w:right w:val="single" w:sz="12" w:space="0" w:color="auto"/>
            </w:tcBorders>
          </w:tcPr>
          <w:p w:rsidR="0083463C" w:rsidRPr="002407F9" w:rsidRDefault="0083463C" w:rsidP="00BF3E57">
            <w:pPr>
              <w:pStyle w:val="TABLE-cell"/>
              <w:keepNext w:val="0"/>
            </w:pPr>
          </w:p>
        </w:tc>
      </w:tr>
    </w:tbl>
    <w:p w:rsidR="0083463C" w:rsidRPr="002407F9" w:rsidRDefault="0083463C" w:rsidP="0083463C">
      <w:pPr>
        <w:pStyle w:val="Heading3"/>
        <w:rPr>
          <w:noProof/>
        </w:rPr>
      </w:pPr>
      <w:bookmarkStart w:id="3012" w:name="_Toc286047062"/>
      <w:bookmarkStart w:id="3013" w:name="_Toc288814993"/>
      <w:bookmarkStart w:id="3014" w:name="_Toc304539234"/>
      <w:bookmarkStart w:id="3015" w:name="_Toc308709785"/>
      <w:bookmarkStart w:id="3016" w:name="_Toc380749494"/>
      <w:bookmarkStart w:id="3017" w:name="_Toc384901800"/>
      <w:bookmarkStart w:id="3018" w:name="_Toc432512325"/>
      <w:bookmarkStart w:id="3019" w:name="_Toc443575665"/>
      <w:bookmarkStart w:id="3020" w:name="_Toc470517894"/>
      <w:bookmarkStart w:id="3021" w:name="_Toc462921113"/>
      <w:bookmarkStart w:id="3022" w:name="_Toc516154935"/>
      <w:bookmarkStart w:id="3023" w:name="_Toc20317670"/>
      <w:r w:rsidRPr="002407F9">
        <w:rPr>
          <w:noProof/>
        </w:rPr>
        <w:t>TPMS_PCR_SELECTION</w:t>
      </w:r>
      <w:bookmarkEnd w:id="3012"/>
      <w:bookmarkEnd w:id="3013"/>
      <w:bookmarkEnd w:id="3014"/>
      <w:bookmarkEnd w:id="3015"/>
      <w:bookmarkEnd w:id="3016"/>
      <w:bookmarkEnd w:id="3017"/>
      <w:bookmarkEnd w:id="3018"/>
      <w:bookmarkEnd w:id="3019"/>
      <w:bookmarkEnd w:id="3020"/>
      <w:bookmarkEnd w:id="3021"/>
      <w:bookmarkEnd w:id="3022"/>
      <w:bookmarkEnd w:id="3023"/>
    </w:p>
    <w:p w:rsidR="0083463C" w:rsidRPr="002407F9" w:rsidRDefault="0083463C" w:rsidP="0083463C">
      <w:pPr>
        <w:pStyle w:val="TABLE-title"/>
        <w:rPr>
          <w:noProof/>
        </w:rPr>
      </w:pPr>
      <w:bookmarkStart w:id="3024" w:name="_Toc380749773"/>
      <w:bookmarkStart w:id="3025" w:name="_Toc384651435"/>
      <w:bookmarkStart w:id="3026" w:name="_Toc432512581"/>
      <w:bookmarkStart w:id="3027" w:name="_Toc443575919"/>
      <w:bookmarkStart w:id="3028" w:name="_Toc470518161"/>
      <w:bookmarkStart w:id="3029" w:name="_Toc462921375"/>
      <w:bookmarkStart w:id="3030" w:name="_Toc516155206"/>
      <w:bookmarkStart w:id="3031" w:name="_Toc2137614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94</w:t>
      </w:r>
      <w:r w:rsidRPr="002407F9">
        <w:rPr>
          <w:noProof/>
        </w:rPr>
        <w:fldChar w:fldCharType="end"/>
      </w:r>
      <w:r w:rsidRPr="002407F9">
        <w:rPr>
          <w:noProof/>
        </w:rPr>
        <w:t xml:space="preserve"> — Definition of TPMS_PCR_SELECTION Structure</w:t>
      </w:r>
      <w:bookmarkEnd w:id="3024"/>
      <w:bookmarkEnd w:id="3025"/>
      <w:bookmarkEnd w:id="3026"/>
      <w:bookmarkEnd w:id="3027"/>
      <w:bookmarkEnd w:id="3028"/>
      <w:bookmarkEnd w:id="3029"/>
      <w:bookmarkEnd w:id="3030"/>
      <w:bookmarkEnd w:id="303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960"/>
        <w:gridCol w:w="2070"/>
        <w:gridCol w:w="3330"/>
      </w:tblGrid>
      <w:tr w:rsidR="0083463C" w:rsidRPr="002407F9" w:rsidTr="00BF3E57">
        <w:trPr>
          <w:jc w:val="center"/>
        </w:trPr>
        <w:tc>
          <w:tcPr>
            <w:tcW w:w="396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07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33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960" w:type="dxa"/>
            <w:tcBorders>
              <w:top w:val="single" w:sz="12" w:space="0" w:color="auto"/>
              <w:left w:val="single" w:sz="12" w:space="0" w:color="auto"/>
              <w:bottom w:val="single" w:sz="6" w:space="0" w:color="auto"/>
            </w:tcBorders>
          </w:tcPr>
          <w:p w:rsidR="0083463C" w:rsidRPr="002407F9" w:rsidRDefault="0083463C" w:rsidP="00BF3E57">
            <w:pPr>
              <w:pStyle w:val="TABLE-cell"/>
            </w:pPr>
            <w:r w:rsidRPr="002407F9">
              <w:t>hash</w:t>
            </w:r>
          </w:p>
        </w:tc>
        <w:tc>
          <w:tcPr>
            <w:tcW w:w="2070" w:type="dxa"/>
            <w:tcBorders>
              <w:top w:val="single" w:sz="12" w:space="0" w:color="auto"/>
              <w:bottom w:val="single" w:sz="6" w:space="0" w:color="auto"/>
            </w:tcBorders>
          </w:tcPr>
          <w:p w:rsidR="0083463C" w:rsidRPr="002407F9" w:rsidRDefault="0083463C" w:rsidP="00BF3E57">
            <w:pPr>
              <w:pStyle w:val="TABLE-cell"/>
            </w:pPr>
            <w:r w:rsidRPr="002407F9">
              <w:t>TPMI_ALG_HASH</w:t>
            </w:r>
          </w:p>
        </w:tc>
        <w:tc>
          <w:tcPr>
            <w:tcW w:w="3330" w:type="dxa"/>
            <w:tcBorders>
              <w:top w:val="single" w:sz="12" w:space="0" w:color="auto"/>
              <w:bottom w:val="single" w:sz="6" w:space="0" w:color="auto"/>
              <w:right w:val="single" w:sz="12" w:space="0" w:color="auto"/>
            </w:tcBorders>
          </w:tcPr>
          <w:p w:rsidR="0083463C" w:rsidRPr="002407F9" w:rsidRDefault="0083463C" w:rsidP="00BF3E57">
            <w:pPr>
              <w:pStyle w:val="TABLE-cell"/>
            </w:pPr>
            <w:r w:rsidRPr="002407F9">
              <w:t>the hash algorithm associated with the selection</w:t>
            </w:r>
          </w:p>
        </w:tc>
      </w:tr>
      <w:tr w:rsidR="0083463C" w:rsidRPr="002407F9" w:rsidTr="00BF3E57">
        <w:trPr>
          <w:jc w:val="center"/>
        </w:trPr>
        <w:tc>
          <w:tcPr>
            <w:tcW w:w="3960" w:type="dxa"/>
            <w:tcBorders>
              <w:left w:val="single" w:sz="12" w:space="0" w:color="auto"/>
              <w:bottom w:val="single" w:sz="6" w:space="0" w:color="auto"/>
            </w:tcBorders>
          </w:tcPr>
          <w:p w:rsidR="0083463C" w:rsidRPr="002407F9" w:rsidRDefault="0083463C" w:rsidP="00BF3E57">
            <w:pPr>
              <w:pStyle w:val="TABLE-cell"/>
            </w:pPr>
            <w:r w:rsidRPr="002407F9">
              <w:t>sizeofSelect {PCR_SELECT_MIN:}</w:t>
            </w:r>
          </w:p>
        </w:tc>
        <w:tc>
          <w:tcPr>
            <w:tcW w:w="2070" w:type="dxa"/>
            <w:tcBorders>
              <w:bottom w:val="single" w:sz="6" w:space="0" w:color="auto"/>
            </w:tcBorders>
          </w:tcPr>
          <w:p w:rsidR="0083463C" w:rsidRPr="002407F9" w:rsidRDefault="0083463C" w:rsidP="00BF3E57">
            <w:pPr>
              <w:pStyle w:val="TABLE-cell"/>
            </w:pPr>
            <w:r w:rsidRPr="002407F9">
              <w:t>UINT8</w:t>
            </w:r>
          </w:p>
        </w:tc>
        <w:tc>
          <w:tcPr>
            <w:tcW w:w="3330" w:type="dxa"/>
            <w:tcBorders>
              <w:bottom w:val="single" w:sz="6" w:space="0" w:color="auto"/>
              <w:right w:val="single" w:sz="12" w:space="0" w:color="auto"/>
            </w:tcBorders>
          </w:tcPr>
          <w:p w:rsidR="0083463C" w:rsidRPr="002407F9" w:rsidRDefault="0083463C" w:rsidP="00BF3E57">
            <w:pPr>
              <w:pStyle w:val="TABLE-cell"/>
            </w:pPr>
            <w:r w:rsidRPr="002407F9">
              <w:t xml:space="preserve">the size in octets of the </w:t>
            </w:r>
            <w:r w:rsidRPr="002407F9">
              <w:rPr>
                <w:i/>
              </w:rPr>
              <w:t>pcrSelect</w:t>
            </w:r>
            <w:r w:rsidRPr="002407F9">
              <w:t xml:space="preserve"> array</w:t>
            </w:r>
          </w:p>
        </w:tc>
      </w:tr>
      <w:tr w:rsidR="0083463C" w:rsidRPr="002407F9" w:rsidTr="00BF3E57">
        <w:trPr>
          <w:jc w:val="center"/>
        </w:trPr>
        <w:tc>
          <w:tcPr>
            <w:tcW w:w="3960" w:type="dxa"/>
            <w:tcBorders>
              <w:left w:val="single" w:sz="12" w:space="0" w:color="auto"/>
              <w:bottom w:val="single" w:sz="6" w:space="0" w:color="auto"/>
            </w:tcBorders>
          </w:tcPr>
          <w:p w:rsidR="0083463C" w:rsidRPr="002407F9" w:rsidRDefault="0083463C" w:rsidP="00BF3E57">
            <w:pPr>
              <w:pStyle w:val="TABLE-cell"/>
            </w:pPr>
            <w:r w:rsidRPr="002407F9">
              <w:t>pcrSelect [sizeofSelect] {:PCR_SELECT_MAX}</w:t>
            </w:r>
          </w:p>
        </w:tc>
        <w:tc>
          <w:tcPr>
            <w:tcW w:w="2070" w:type="dxa"/>
            <w:tcBorders>
              <w:bottom w:val="single" w:sz="6" w:space="0" w:color="auto"/>
            </w:tcBorders>
          </w:tcPr>
          <w:p w:rsidR="0083463C" w:rsidRPr="002407F9" w:rsidDel="002E09DD" w:rsidRDefault="0083463C" w:rsidP="00BF3E57">
            <w:pPr>
              <w:pStyle w:val="TABLE-cell"/>
            </w:pPr>
            <w:r w:rsidRPr="002407F9">
              <w:t xml:space="preserve">BYTE </w:t>
            </w:r>
          </w:p>
        </w:tc>
        <w:tc>
          <w:tcPr>
            <w:tcW w:w="3330" w:type="dxa"/>
            <w:tcBorders>
              <w:bottom w:val="single" w:sz="6" w:space="0" w:color="auto"/>
              <w:right w:val="single" w:sz="12" w:space="0" w:color="auto"/>
            </w:tcBorders>
          </w:tcPr>
          <w:p w:rsidR="0083463C" w:rsidRPr="002407F9" w:rsidRDefault="0083463C" w:rsidP="00BF3E57">
            <w:pPr>
              <w:pStyle w:val="TABLE-cell"/>
            </w:pPr>
            <w:r w:rsidRPr="002407F9">
              <w:t>the bit map of selected PCR</w:t>
            </w:r>
          </w:p>
        </w:tc>
      </w:tr>
      <w:tr w:rsidR="0083463C" w:rsidRPr="002407F9" w:rsidTr="00BF3E57">
        <w:trPr>
          <w:jc w:val="center"/>
        </w:trPr>
        <w:tc>
          <w:tcPr>
            <w:tcW w:w="3960" w:type="dxa"/>
            <w:tcBorders>
              <w:left w:val="single" w:sz="12" w:space="0" w:color="auto"/>
              <w:bottom w:val="single" w:sz="12" w:space="0" w:color="auto"/>
            </w:tcBorders>
          </w:tcPr>
          <w:p w:rsidR="0083463C" w:rsidRPr="002407F9" w:rsidRDefault="0083463C" w:rsidP="00BF3E57">
            <w:pPr>
              <w:pStyle w:val="TABLE-cell"/>
              <w:keepNext w:val="0"/>
            </w:pPr>
            <w:r w:rsidRPr="002407F9">
              <w:t>#TPM_RC_VALUE</w:t>
            </w:r>
          </w:p>
        </w:tc>
        <w:tc>
          <w:tcPr>
            <w:tcW w:w="2070" w:type="dxa"/>
            <w:tcBorders>
              <w:bottom w:val="single" w:sz="12" w:space="0" w:color="auto"/>
            </w:tcBorders>
          </w:tcPr>
          <w:p w:rsidR="0083463C" w:rsidRPr="002407F9" w:rsidRDefault="0083463C" w:rsidP="00BF3E57">
            <w:pPr>
              <w:pStyle w:val="TABLE-cell"/>
              <w:keepNext w:val="0"/>
            </w:pPr>
          </w:p>
        </w:tc>
        <w:tc>
          <w:tcPr>
            <w:tcW w:w="3330" w:type="dxa"/>
            <w:tcBorders>
              <w:bottom w:val="single" w:sz="12" w:space="0" w:color="auto"/>
              <w:right w:val="single" w:sz="12" w:space="0" w:color="auto"/>
            </w:tcBorders>
          </w:tcPr>
          <w:p w:rsidR="0083463C" w:rsidRPr="002407F9" w:rsidRDefault="0083463C" w:rsidP="00BF3E57">
            <w:pPr>
              <w:pStyle w:val="TABLE-cell"/>
              <w:keepNext w:val="0"/>
            </w:pPr>
          </w:p>
        </w:tc>
      </w:tr>
    </w:tbl>
    <w:p w:rsidR="0083463C" w:rsidRPr="002407F9" w:rsidRDefault="0083463C" w:rsidP="0083463C">
      <w:pPr>
        <w:pStyle w:val="Heading2"/>
        <w:rPr>
          <w:noProof/>
        </w:rPr>
      </w:pPr>
      <w:bookmarkStart w:id="3032" w:name="_Toc247872478"/>
      <w:bookmarkStart w:id="3033" w:name="_Toc247960233"/>
      <w:bookmarkStart w:id="3034" w:name="_Toc247961232"/>
      <w:bookmarkStart w:id="3035" w:name="_Toc247872480"/>
      <w:bookmarkStart w:id="3036" w:name="_Toc247960235"/>
      <w:bookmarkStart w:id="3037" w:name="_Toc247961234"/>
      <w:bookmarkStart w:id="3038" w:name="_Toc247872481"/>
      <w:bookmarkStart w:id="3039" w:name="_Toc247960236"/>
      <w:bookmarkStart w:id="3040" w:name="_Toc247961235"/>
      <w:bookmarkStart w:id="3041" w:name="_Toc226649195"/>
      <w:bookmarkStart w:id="3042" w:name="_Toc286047064"/>
      <w:bookmarkStart w:id="3043" w:name="_Toc288814995"/>
      <w:bookmarkStart w:id="3044" w:name="_Toc304539236"/>
      <w:bookmarkStart w:id="3045" w:name="_Toc308709787"/>
      <w:bookmarkStart w:id="3046" w:name="_Toc380749495"/>
      <w:bookmarkStart w:id="3047" w:name="_Toc384901801"/>
      <w:bookmarkStart w:id="3048" w:name="_Toc432512326"/>
      <w:bookmarkStart w:id="3049" w:name="_Toc443575666"/>
      <w:bookmarkStart w:id="3050" w:name="_Ref446420917"/>
      <w:bookmarkStart w:id="3051" w:name="_Ref446420923"/>
      <w:bookmarkStart w:id="3052" w:name="_Ref446421290"/>
      <w:bookmarkStart w:id="3053" w:name="_Toc470517895"/>
      <w:bookmarkStart w:id="3054" w:name="_Toc462921114"/>
      <w:bookmarkStart w:id="3055" w:name="_Toc516154936"/>
      <w:bookmarkStart w:id="3056" w:name="_Toc20317671"/>
      <w:bookmarkEnd w:id="2690"/>
      <w:bookmarkEnd w:id="3032"/>
      <w:bookmarkEnd w:id="3033"/>
      <w:bookmarkEnd w:id="3034"/>
      <w:bookmarkEnd w:id="3035"/>
      <w:bookmarkEnd w:id="3036"/>
      <w:bookmarkEnd w:id="3037"/>
      <w:bookmarkEnd w:id="3038"/>
      <w:bookmarkEnd w:id="3039"/>
      <w:bookmarkEnd w:id="3040"/>
      <w:r w:rsidRPr="002407F9">
        <w:rPr>
          <w:noProof/>
        </w:rPr>
        <w:t>Tickets</w:t>
      </w:r>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p>
    <w:p w:rsidR="0083463C" w:rsidRPr="002407F9" w:rsidRDefault="0083463C" w:rsidP="0083463C">
      <w:pPr>
        <w:pStyle w:val="Heading3"/>
        <w:rPr>
          <w:noProof/>
        </w:rPr>
      </w:pPr>
      <w:bookmarkStart w:id="3057" w:name="_Toc226649196"/>
      <w:bookmarkStart w:id="3058" w:name="_Toc286047065"/>
      <w:bookmarkStart w:id="3059" w:name="_Toc288814996"/>
      <w:bookmarkStart w:id="3060" w:name="_Toc304539237"/>
      <w:bookmarkStart w:id="3061" w:name="_Toc308709788"/>
      <w:bookmarkStart w:id="3062" w:name="_Toc380749496"/>
      <w:bookmarkStart w:id="3063" w:name="_Toc384901802"/>
      <w:bookmarkStart w:id="3064" w:name="_Toc432512327"/>
      <w:bookmarkStart w:id="3065" w:name="_Toc443575667"/>
      <w:bookmarkStart w:id="3066" w:name="_Toc470517896"/>
      <w:bookmarkStart w:id="3067" w:name="_Toc462921115"/>
      <w:bookmarkStart w:id="3068" w:name="_Toc516154937"/>
      <w:bookmarkStart w:id="3069" w:name="_Toc20317672"/>
      <w:r w:rsidRPr="002407F9">
        <w:rPr>
          <w:noProof/>
        </w:rPr>
        <w:t>Introduction</w:t>
      </w:r>
      <w:bookmarkEnd w:id="3057"/>
      <w:bookmarkEnd w:id="3058"/>
      <w:bookmarkEnd w:id="3059"/>
      <w:bookmarkEnd w:id="3060"/>
      <w:bookmarkEnd w:id="3061"/>
      <w:bookmarkEnd w:id="3062"/>
      <w:bookmarkEnd w:id="3063"/>
      <w:bookmarkEnd w:id="3064"/>
      <w:bookmarkEnd w:id="3065"/>
      <w:bookmarkEnd w:id="3066"/>
      <w:bookmarkEnd w:id="3067"/>
      <w:bookmarkEnd w:id="3068"/>
      <w:bookmarkEnd w:id="3069"/>
    </w:p>
    <w:p w:rsidR="0083463C" w:rsidRPr="002407F9" w:rsidRDefault="0083463C" w:rsidP="0083463C">
      <w:pPr>
        <w:pStyle w:val="BodyText"/>
        <w:rPr>
          <w:noProof/>
        </w:rPr>
      </w:pPr>
      <w:r w:rsidRPr="002407F9">
        <w:rPr>
          <w:noProof/>
        </w:rPr>
        <w:t>Tickets are evidence that the TPM has previously processed some information. A ticket is an HMAC over the data using a secret key known only to the TPM. A ticket is a way to expand the state memory of the TPM. A ticket is only usable by the TPM that produced it.</w:t>
      </w:r>
    </w:p>
    <w:p w:rsidR="0083463C" w:rsidRPr="002407F9" w:rsidRDefault="0083463C" w:rsidP="0083463C">
      <w:pPr>
        <w:pStyle w:val="BodyText"/>
        <w:rPr>
          <w:noProof/>
        </w:rPr>
      </w:pPr>
      <w:r w:rsidRPr="002407F9">
        <w:rPr>
          <w:noProof/>
        </w:rPr>
        <w:t xml:space="preserve">The formulations for tickets shown in </w:t>
      </w:r>
      <w:r w:rsidRPr="002407F9">
        <w:rPr>
          <w:noProof/>
        </w:rPr>
        <w:fldChar w:fldCharType="begin"/>
      </w:r>
      <w:r w:rsidRPr="002407F9">
        <w:rPr>
          <w:noProof/>
        </w:rPr>
        <w:instrText xml:space="preserve"> REF _Ref446421290 \r \h </w:instrText>
      </w:r>
      <w:r w:rsidRPr="002407F9">
        <w:rPr>
          <w:noProof/>
        </w:rPr>
      </w:r>
      <w:r w:rsidRPr="002407F9">
        <w:rPr>
          <w:noProof/>
        </w:rPr>
        <w:fldChar w:fldCharType="separate"/>
      </w:r>
      <w:r w:rsidR="00AE7D6E">
        <w:rPr>
          <w:noProof/>
        </w:rPr>
        <w:t>10.7</w:t>
      </w:r>
      <w:r w:rsidRPr="002407F9">
        <w:rPr>
          <w:noProof/>
        </w:rPr>
        <w:fldChar w:fldCharType="end"/>
      </w:r>
      <w:r w:rsidRPr="002407F9">
        <w:rPr>
          <w:noProof/>
        </w:rPr>
        <w:t xml:space="preserve"> are to be used by a TPM that is compliant with this specification.</w:t>
      </w:r>
    </w:p>
    <w:p w:rsidR="0083463C" w:rsidRPr="002407F9" w:rsidRDefault="0083463C" w:rsidP="0083463C">
      <w:pPr>
        <w:pStyle w:val="BodyText"/>
        <w:rPr>
          <w:noProof/>
        </w:rPr>
      </w:pPr>
      <w:r w:rsidRPr="002407F9">
        <w:rPr>
          <w:noProof/>
        </w:rPr>
        <w:t>The method of creating the ticket data is:</w:t>
      </w:r>
    </w:p>
    <w:p w:rsidR="0083463C" w:rsidRPr="002407F9" w:rsidRDefault="0083463C" w:rsidP="0083463C">
      <w:pPr>
        <w:pStyle w:val="Equation"/>
      </w:pPr>
      <w:r w:rsidRPr="002407F9">
        <w:tab/>
      </w:r>
      <w:r w:rsidRPr="002407F9">
        <w:rPr>
          <w:b/>
          <w:i w:val="0"/>
        </w:rPr>
        <w:t>HMAC</w:t>
      </w:r>
      <w:r w:rsidRPr="002407F9">
        <w:rPr>
          <w:vertAlign w:val="subscript"/>
        </w:rPr>
        <w:t>contexAlg</w:t>
      </w:r>
      <w:r w:rsidRPr="002407F9">
        <w:rPr>
          <w:i w:val="0"/>
        </w:rPr>
        <w:t>(</w:t>
      </w:r>
      <w:r w:rsidRPr="002407F9">
        <w:t>proof</w:t>
      </w:r>
      <w:r w:rsidRPr="002407F9">
        <w:rPr>
          <w:i w:val="0"/>
        </w:rPr>
        <w:t>, (</w:t>
      </w:r>
      <w:r w:rsidRPr="002407F9">
        <w:t xml:space="preserve">ticketType </w:t>
      </w:r>
      <w:r w:rsidRPr="002407F9">
        <w:rPr>
          <w:i w:val="0"/>
        </w:rPr>
        <w:t>||</w:t>
      </w:r>
      <w:r w:rsidRPr="002407F9">
        <w:t xml:space="preserve"> param</w:t>
      </w:r>
      <w:r w:rsidRPr="002407F9">
        <w:rPr>
          <w:i w:val="0"/>
        </w:rPr>
        <w:t xml:space="preserve"> { || </w:t>
      </w:r>
      <w:r w:rsidRPr="002407F9">
        <w:t xml:space="preserve">param </w:t>
      </w:r>
      <w:r w:rsidRPr="002407F9">
        <w:rPr>
          <w:i w:val="0"/>
        </w:rPr>
        <w:t>{…}))</w:t>
      </w:r>
      <w:r w:rsidRPr="002407F9">
        <w:tab/>
      </w:r>
      <w:r w:rsidRPr="002407F9">
        <w:rPr>
          <w:rFonts w:ascii="Arial" w:hAnsi="Arial"/>
          <w:i w:val="0"/>
          <w:sz w:val="20"/>
        </w:rPr>
        <w:fldChar w:fldCharType="begin"/>
      </w:r>
      <w:r w:rsidRPr="002407F9">
        <w:rPr>
          <w:rFonts w:ascii="Arial" w:hAnsi="Arial"/>
          <w:i w:val="0"/>
          <w:sz w:val="20"/>
        </w:rPr>
        <w:instrText xml:space="preserve"> LISTNUM Equ </w:instrText>
      </w:r>
      <w:r w:rsidRPr="002407F9">
        <w:rPr>
          <w:rFonts w:ascii="Arial" w:hAnsi="Arial"/>
          <w:i w:val="0"/>
          <w:sz w:val="20"/>
        </w:rPr>
        <w:fldChar w:fldCharType="separate"/>
      </w:r>
      <w:r w:rsidRPr="002407F9">
        <w:rPr>
          <w:rFonts w:ascii="Arial" w:hAnsi="Arial"/>
          <w:i w:val="0"/>
          <w:sz w:val="20"/>
        </w:rPr>
        <w:t>1</w:t>
      </w:r>
      <w:r w:rsidRPr="002407F9">
        <w:rPr>
          <w:rFonts w:ascii="Arial" w:hAnsi="Arial"/>
          <w:i w:val="0"/>
          <w:sz w:val="20"/>
        </w:rPr>
        <w:fldChar w:fldCharType="end">
          <w:numberingChange w:id="3070" w:author="David Wooten" w:date="2019-11-14T19:35:00Z" w:original="(3)"/>
        </w:fldChar>
      </w:r>
    </w:p>
    <w:p w:rsidR="0083463C" w:rsidRPr="002407F9" w:rsidRDefault="0083463C" w:rsidP="0083463C">
      <w:pPr>
        <w:pStyle w:val="BodyText"/>
        <w:rPr>
          <w:noProof/>
        </w:rPr>
      </w:pPr>
      <w:r w:rsidRPr="002407F9">
        <w:rPr>
          <w:noProof/>
        </w:rPr>
        <w:t>where</w:t>
      </w:r>
    </w:p>
    <w:p w:rsidR="0083463C" w:rsidRPr="002407F9" w:rsidRDefault="0083463C" w:rsidP="0083463C">
      <w:pPr>
        <w:pStyle w:val="pList"/>
        <w:rPr>
          <w:rFonts w:ascii="Arial" w:hAnsi="Arial"/>
          <w:i w:val="0"/>
          <w:noProof/>
          <w:sz w:val="20"/>
        </w:rPr>
      </w:pPr>
      <w:r w:rsidRPr="002407F9">
        <w:rPr>
          <w:b/>
          <w:i w:val="0"/>
          <w:noProof/>
        </w:rPr>
        <w:t>HMAC</w:t>
      </w:r>
      <w:r w:rsidRPr="002407F9">
        <w:rPr>
          <w:noProof/>
          <w:vertAlign w:val="subscript"/>
        </w:rPr>
        <w:t>contexAlg</w:t>
      </w:r>
      <w:r w:rsidRPr="002407F9">
        <w:rPr>
          <w:noProof/>
        </w:rPr>
        <w:t>()</w:t>
      </w:r>
      <w:r w:rsidRPr="002407F9">
        <w:rPr>
          <w:noProof/>
        </w:rPr>
        <w:tab/>
      </w:r>
      <w:r w:rsidRPr="002407F9">
        <w:rPr>
          <w:rFonts w:ascii="Arial" w:hAnsi="Arial"/>
          <w:i w:val="0"/>
          <w:noProof/>
          <w:sz w:val="20"/>
        </w:rPr>
        <w:t>an HMAC using the hash used for context integrity</w:t>
      </w:r>
    </w:p>
    <w:p w:rsidR="0083463C" w:rsidRPr="002407F9" w:rsidRDefault="0083463C" w:rsidP="0083463C">
      <w:pPr>
        <w:pStyle w:val="pList"/>
        <w:rPr>
          <w:rFonts w:ascii="Arial" w:hAnsi="Arial"/>
          <w:i w:val="0"/>
          <w:noProof/>
          <w:sz w:val="20"/>
        </w:rPr>
      </w:pPr>
      <w:r w:rsidRPr="002407F9">
        <w:rPr>
          <w:noProof/>
        </w:rPr>
        <w:t>proof</w:t>
      </w:r>
      <w:r w:rsidRPr="002407F9">
        <w:rPr>
          <w:noProof/>
        </w:rPr>
        <w:tab/>
      </w:r>
      <w:r w:rsidRPr="002407F9">
        <w:rPr>
          <w:rFonts w:ascii="Arial" w:hAnsi="Arial"/>
          <w:i w:val="0"/>
          <w:noProof/>
          <w:sz w:val="20"/>
        </w:rPr>
        <w:t>a TPM secret value (depends on hierarchy)</w:t>
      </w:r>
    </w:p>
    <w:p w:rsidR="0083463C" w:rsidRPr="002407F9" w:rsidRDefault="0083463C" w:rsidP="0083463C">
      <w:pPr>
        <w:pStyle w:val="pList"/>
        <w:rPr>
          <w:rFonts w:ascii="Arial" w:hAnsi="Arial"/>
          <w:i w:val="0"/>
          <w:noProof/>
          <w:sz w:val="20"/>
        </w:rPr>
      </w:pPr>
      <w:r w:rsidRPr="002407F9">
        <w:rPr>
          <w:noProof/>
        </w:rPr>
        <w:t xml:space="preserve">ticketType </w:t>
      </w:r>
      <w:r w:rsidRPr="002407F9">
        <w:rPr>
          <w:noProof/>
        </w:rPr>
        <w:tab/>
      </w:r>
      <w:r w:rsidRPr="002407F9">
        <w:rPr>
          <w:rFonts w:ascii="Arial" w:hAnsi="Arial"/>
          <w:i w:val="0"/>
          <w:noProof/>
          <w:sz w:val="20"/>
        </w:rPr>
        <w:t>a value to differentiate the tickets</w:t>
      </w:r>
    </w:p>
    <w:p w:rsidR="0083463C" w:rsidRPr="002407F9" w:rsidRDefault="0083463C" w:rsidP="0083463C">
      <w:pPr>
        <w:pStyle w:val="pListLast"/>
        <w:rPr>
          <w:rFonts w:ascii="Arial" w:hAnsi="Arial"/>
          <w:i w:val="0"/>
          <w:noProof/>
          <w:sz w:val="20"/>
        </w:rPr>
      </w:pPr>
      <w:r w:rsidRPr="002407F9">
        <w:rPr>
          <w:noProof/>
        </w:rPr>
        <w:t>param</w:t>
      </w:r>
      <w:r w:rsidRPr="002407F9">
        <w:rPr>
          <w:noProof/>
        </w:rPr>
        <w:tab/>
      </w:r>
      <w:r w:rsidRPr="002407F9">
        <w:rPr>
          <w:rFonts w:ascii="Arial" w:hAnsi="Arial"/>
          <w:i w:val="0"/>
          <w:noProof/>
          <w:sz w:val="20"/>
        </w:rPr>
        <w:t>one or more values that were checked by the TPM</w:t>
      </w:r>
    </w:p>
    <w:p w:rsidR="0083463C" w:rsidRPr="002407F9" w:rsidRDefault="0083463C" w:rsidP="0083463C">
      <w:pPr>
        <w:pStyle w:val="BodyText"/>
        <w:rPr>
          <w:noProof/>
        </w:rPr>
      </w:pPr>
      <w:r w:rsidRPr="002407F9">
        <w:rPr>
          <w:noProof/>
        </w:rPr>
        <w:lastRenderedPageBreak/>
        <w:t xml:space="preserve">The proof value used for each hierarchy is shown in </w:t>
      </w:r>
      <w:r w:rsidRPr="002407F9">
        <w:rPr>
          <w:noProof/>
        </w:rPr>
        <w:fldChar w:fldCharType="begin"/>
      </w:r>
      <w:r w:rsidRPr="002407F9">
        <w:rPr>
          <w:noProof/>
        </w:rPr>
        <w:instrText xml:space="preserve"> REF _Ref294969840 \h </w:instrText>
      </w:r>
      <w:r w:rsidRPr="002407F9">
        <w:rPr>
          <w:noProof/>
        </w:rPr>
      </w:r>
      <w:r w:rsidRPr="002407F9">
        <w:rPr>
          <w:noProof/>
        </w:rPr>
        <w:fldChar w:fldCharType="separate"/>
      </w:r>
      <w:r w:rsidR="00AE7D6E" w:rsidRPr="002407F9">
        <w:rPr>
          <w:noProof/>
        </w:rPr>
        <w:t xml:space="preserve">Table </w:t>
      </w:r>
      <w:r w:rsidR="00AE7D6E">
        <w:rPr>
          <w:noProof/>
        </w:rPr>
        <w:t>95</w:t>
      </w:r>
      <w:r w:rsidRPr="002407F9">
        <w:rPr>
          <w:noProof/>
        </w:rPr>
        <w:fldChar w:fldCharType="end"/>
      </w:r>
      <w:r w:rsidRPr="002407F9">
        <w:rPr>
          <w:noProof/>
        </w:rPr>
        <w:t>.</w:t>
      </w:r>
    </w:p>
    <w:p w:rsidR="0083463C" w:rsidRPr="002407F9" w:rsidRDefault="0083463C" w:rsidP="0083463C">
      <w:pPr>
        <w:pStyle w:val="TABLE-title"/>
        <w:rPr>
          <w:noProof/>
        </w:rPr>
      </w:pPr>
      <w:bookmarkStart w:id="3071" w:name="_Ref294969840"/>
      <w:bookmarkStart w:id="3072" w:name="_Toc380749774"/>
      <w:bookmarkStart w:id="3073" w:name="_Toc384651436"/>
      <w:bookmarkStart w:id="3074" w:name="_Toc432512582"/>
      <w:bookmarkStart w:id="3075" w:name="_Toc443575920"/>
      <w:bookmarkStart w:id="3076" w:name="_Toc470518162"/>
      <w:bookmarkStart w:id="3077" w:name="_Toc462921376"/>
      <w:bookmarkStart w:id="3078" w:name="_Toc516155207"/>
      <w:bookmarkStart w:id="3079" w:name="_Toc2137614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95</w:t>
      </w:r>
      <w:r w:rsidRPr="002407F9">
        <w:rPr>
          <w:noProof/>
        </w:rPr>
        <w:fldChar w:fldCharType="end"/>
      </w:r>
      <w:bookmarkEnd w:id="3071"/>
      <w:r w:rsidRPr="002407F9">
        <w:rPr>
          <w:noProof/>
        </w:rPr>
        <w:t xml:space="preserve"> — Values for </w:t>
      </w:r>
      <w:r w:rsidRPr="002407F9">
        <w:rPr>
          <w:i/>
          <w:noProof/>
        </w:rPr>
        <w:t xml:space="preserve">proof </w:t>
      </w:r>
      <w:r w:rsidRPr="002407F9">
        <w:rPr>
          <w:noProof/>
        </w:rPr>
        <w:t>Used in Tickets</w:t>
      </w:r>
      <w:bookmarkEnd w:id="3072"/>
      <w:bookmarkEnd w:id="3073"/>
      <w:bookmarkEnd w:id="3074"/>
      <w:bookmarkEnd w:id="3075"/>
      <w:bookmarkEnd w:id="3076"/>
      <w:bookmarkEnd w:id="3077"/>
      <w:bookmarkEnd w:id="3078"/>
      <w:bookmarkEnd w:id="307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530"/>
        <w:gridCol w:w="2250"/>
        <w:gridCol w:w="5580"/>
      </w:tblGrid>
      <w:tr w:rsidR="0083463C" w:rsidRPr="002407F9" w:rsidTr="00BF3E57">
        <w:trPr>
          <w:jc w:val="center"/>
        </w:trPr>
        <w:tc>
          <w:tcPr>
            <w:tcW w:w="1530" w:type="dxa"/>
            <w:tcBorders>
              <w:top w:val="single" w:sz="12" w:space="0" w:color="auto"/>
              <w:left w:val="single" w:sz="12" w:space="0" w:color="auto"/>
              <w:bottom w:val="single" w:sz="12" w:space="0" w:color="auto"/>
              <w:right w:val="single" w:sz="6" w:space="0" w:color="auto"/>
            </w:tcBorders>
          </w:tcPr>
          <w:p w:rsidR="0083463C" w:rsidRPr="002407F9" w:rsidRDefault="0083463C" w:rsidP="00BF3E57">
            <w:pPr>
              <w:pStyle w:val="TABLE-col-heading"/>
              <w:rPr>
                <w:noProof/>
              </w:rPr>
            </w:pPr>
            <w:r w:rsidRPr="002407F9">
              <w:rPr>
                <w:noProof/>
              </w:rPr>
              <w:t>Hierarchy</w:t>
            </w:r>
          </w:p>
        </w:tc>
        <w:tc>
          <w:tcPr>
            <w:tcW w:w="2250" w:type="dxa"/>
            <w:tcBorders>
              <w:top w:val="single" w:sz="12" w:space="0" w:color="auto"/>
              <w:left w:val="single" w:sz="6" w:space="0" w:color="auto"/>
              <w:bottom w:val="single" w:sz="12" w:space="0" w:color="auto"/>
              <w:right w:val="single" w:sz="6" w:space="0" w:color="auto"/>
            </w:tcBorders>
          </w:tcPr>
          <w:p w:rsidR="0083463C" w:rsidRPr="002407F9" w:rsidRDefault="0083463C" w:rsidP="00BF3E57">
            <w:pPr>
              <w:pStyle w:val="TABLE-col-heading"/>
              <w:rPr>
                <w:noProof/>
              </w:rPr>
            </w:pPr>
            <w:r w:rsidRPr="002407F9">
              <w:rPr>
                <w:noProof/>
              </w:rPr>
              <w:t>proof</w:t>
            </w:r>
          </w:p>
        </w:tc>
        <w:tc>
          <w:tcPr>
            <w:tcW w:w="5580" w:type="dxa"/>
            <w:tcBorders>
              <w:top w:val="single" w:sz="12" w:space="0" w:color="auto"/>
              <w:left w:val="single" w:sz="6"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trHeight w:val="204"/>
          <w:jc w:val="center"/>
        </w:trPr>
        <w:tc>
          <w:tcPr>
            <w:tcW w:w="1530" w:type="dxa"/>
            <w:tcBorders>
              <w:top w:val="single" w:sz="6" w:space="0" w:color="auto"/>
              <w:left w:val="single" w:sz="12" w:space="0" w:color="auto"/>
              <w:right w:val="single" w:sz="6" w:space="0" w:color="auto"/>
            </w:tcBorders>
          </w:tcPr>
          <w:p w:rsidR="0083463C" w:rsidRPr="002407F9" w:rsidRDefault="0083463C" w:rsidP="00BF3E57">
            <w:pPr>
              <w:pStyle w:val="TABLE-cell"/>
            </w:pPr>
            <w:r w:rsidRPr="002407F9">
              <w:t>Null</w:t>
            </w:r>
          </w:p>
        </w:tc>
        <w:tc>
          <w:tcPr>
            <w:tcW w:w="2250" w:type="dxa"/>
            <w:tcBorders>
              <w:top w:val="single" w:sz="6" w:space="0" w:color="auto"/>
              <w:left w:val="single" w:sz="6" w:space="0" w:color="auto"/>
              <w:right w:val="single" w:sz="6" w:space="0" w:color="auto"/>
            </w:tcBorders>
          </w:tcPr>
          <w:p w:rsidR="0083463C" w:rsidRPr="002407F9" w:rsidRDefault="0083463C" w:rsidP="00BF3E57">
            <w:pPr>
              <w:pStyle w:val="TABLE-cell"/>
            </w:pPr>
            <w:r w:rsidRPr="002407F9">
              <w:t>nullProof</w:t>
            </w:r>
          </w:p>
        </w:tc>
        <w:tc>
          <w:tcPr>
            <w:tcW w:w="5580" w:type="dxa"/>
            <w:tcBorders>
              <w:top w:val="single" w:sz="6" w:space="0" w:color="auto"/>
              <w:left w:val="single" w:sz="6" w:space="0" w:color="auto"/>
              <w:right w:val="single" w:sz="12" w:space="0" w:color="auto"/>
            </w:tcBorders>
          </w:tcPr>
          <w:p w:rsidR="0083463C" w:rsidRPr="002407F9" w:rsidRDefault="0083463C" w:rsidP="00BF3E57">
            <w:pPr>
              <w:pStyle w:val="TABLE-cell"/>
            </w:pPr>
            <w:r w:rsidRPr="002407F9">
              <w:t>a value that changes with every TPM Reset</w:t>
            </w:r>
          </w:p>
        </w:tc>
      </w:tr>
      <w:tr w:rsidR="0083463C" w:rsidRPr="002407F9" w:rsidTr="00BF3E57">
        <w:trPr>
          <w:jc w:val="center"/>
        </w:trPr>
        <w:tc>
          <w:tcPr>
            <w:tcW w:w="1530" w:type="dxa"/>
            <w:tcBorders>
              <w:top w:val="single" w:sz="6" w:space="0" w:color="auto"/>
              <w:left w:val="single" w:sz="12" w:space="0" w:color="auto"/>
              <w:right w:val="single" w:sz="6" w:space="0" w:color="auto"/>
            </w:tcBorders>
          </w:tcPr>
          <w:p w:rsidR="0083463C" w:rsidRPr="002407F9" w:rsidRDefault="0083463C" w:rsidP="00BF3E57">
            <w:pPr>
              <w:pStyle w:val="TABLE-cell"/>
            </w:pPr>
            <w:r w:rsidRPr="002407F9">
              <w:t>Platform</w:t>
            </w:r>
          </w:p>
        </w:tc>
        <w:tc>
          <w:tcPr>
            <w:tcW w:w="2250" w:type="dxa"/>
            <w:tcBorders>
              <w:top w:val="single" w:sz="6" w:space="0" w:color="auto"/>
              <w:left w:val="single" w:sz="6" w:space="0" w:color="auto"/>
              <w:right w:val="single" w:sz="6" w:space="0" w:color="auto"/>
            </w:tcBorders>
          </w:tcPr>
          <w:p w:rsidR="0083463C" w:rsidRPr="002407F9" w:rsidRDefault="0083463C" w:rsidP="00BF3E57">
            <w:pPr>
              <w:pStyle w:val="TABLE-cell"/>
            </w:pPr>
            <w:r w:rsidRPr="002407F9">
              <w:t>phProof</w:t>
            </w:r>
          </w:p>
        </w:tc>
        <w:tc>
          <w:tcPr>
            <w:tcW w:w="5580" w:type="dxa"/>
            <w:tcBorders>
              <w:top w:val="single" w:sz="6" w:space="0" w:color="auto"/>
              <w:left w:val="single" w:sz="6" w:space="0" w:color="auto"/>
              <w:right w:val="single" w:sz="12" w:space="0" w:color="auto"/>
            </w:tcBorders>
          </w:tcPr>
          <w:p w:rsidR="0083463C" w:rsidRPr="002407F9" w:rsidRDefault="0083463C" w:rsidP="00BF3E57">
            <w:pPr>
              <w:pStyle w:val="TABLE-cell"/>
            </w:pPr>
            <w:r w:rsidRPr="002407F9">
              <w:t>a value that changes with each change of the PPS</w:t>
            </w:r>
          </w:p>
        </w:tc>
      </w:tr>
      <w:tr w:rsidR="0083463C" w:rsidRPr="002407F9" w:rsidTr="00BF3E57">
        <w:trPr>
          <w:jc w:val="center"/>
        </w:trPr>
        <w:tc>
          <w:tcPr>
            <w:tcW w:w="1530" w:type="dxa"/>
            <w:tcBorders>
              <w:left w:val="single" w:sz="12" w:space="0" w:color="auto"/>
              <w:right w:val="single" w:sz="6" w:space="0" w:color="auto"/>
            </w:tcBorders>
          </w:tcPr>
          <w:p w:rsidR="0083463C" w:rsidRPr="002407F9" w:rsidRDefault="0083463C" w:rsidP="00BF3E57">
            <w:pPr>
              <w:pStyle w:val="TABLE-cell"/>
            </w:pPr>
            <w:r w:rsidRPr="002407F9">
              <w:t>Owner</w:t>
            </w:r>
          </w:p>
        </w:tc>
        <w:tc>
          <w:tcPr>
            <w:tcW w:w="2250" w:type="dxa"/>
            <w:tcBorders>
              <w:left w:val="single" w:sz="6" w:space="0" w:color="auto"/>
              <w:right w:val="single" w:sz="6" w:space="0" w:color="auto"/>
            </w:tcBorders>
          </w:tcPr>
          <w:p w:rsidR="0083463C" w:rsidRPr="002407F9" w:rsidRDefault="0083463C" w:rsidP="00BF3E57">
            <w:pPr>
              <w:pStyle w:val="TABLE-cell"/>
            </w:pPr>
            <w:r w:rsidRPr="002407F9">
              <w:t>shProof</w:t>
            </w:r>
          </w:p>
        </w:tc>
        <w:tc>
          <w:tcPr>
            <w:tcW w:w="5580" w:type="dxa"/>
            <w:tcBorders>
              <w:left w:val="single" w:sz="6" w:space="0" w:color="auto"/>
              <w:right w:val="single" w:sz="12" w:space="0" w:color="auto"/>
            </w:tcBorders>
          </w:tcPr>
          <w:p w:rsidR="0083463C" w:rsidRPr="002407F9" w:rsidRDefault="0083463C" w:rsidP="00BF3E57">
            <w:pPr>
              <w:pStyle w:val="TABLE-cell"/>
            </w:pPr>
            <w:r w:rsidRPr="002407F9">
              <w:t>a value that changes with each change of the SPS</w:t>
            </w:r>
          </w:p>
        </w:tc>
      </w:tr>
      <w:tr w:rsidR="0083463C" w:rsidRPr="002407F9" w:rsidTr="00BF3E57">
        <w:trPr>
          <w:jc w:val="center"/>
        </w:trPr>
        <w:tc>
          <w:tcPr>
            <w:tcW w:w="1530" w:type="dxa"/>
            <w:tcBorders>
              <w:left w:val="single" w:sz="12" w:space="0" w:color="auto"/>
              <w:bottom w:val="single" w:sz="12" w:space="0" w:color="auto"/>
              <w:right w:val="single" w:sz="6" w:space="0" w:color="auto"/>
            </w:tcBorders>
          </w:tcPr>
          <w:p w:rsidR="0083463C" w:rsidRPr="002407F9" w:rsidRDefault="0083463C" w:rsidP="00BF3E57">
            <w:pPr>
              <w:pStyle w:val="TABLE-cell"/>
              <w:keepNext w:val="0"/>
            </w:pPr>
            <w:r w:rsidRPr="002407F9">
              <w:t>Endorsement</w:t>
            </w:r>
          </w:p>
        </w:tc>
        <w:tc>
          <w:tcPr>
            <w:tcW w:w="2250" w:type="dxa"/>
            <w:tcBorders>
              <w:left w:val="single" w:sz="6" w:space="0" w:color="auto"/>
              <w:bottom w:val="single" w:sz="12" w:space="0" w:color="auto"/>
              <w:right w:val="single" w:sz="6" w:space="0" w:color="auto"/>
            </w:tcBorders>
          </w:tcPr>
          <w:p w:rsidR="0083463C" w:rsidRPr="002407F9" w:rsidRDefault="0083463C" w:rsidP="00BF3E57">
            <w:pPr>
              <w:pStyle w:val="TABLE-cell"/>
              <w:keepNext w:val="0"/>
            </w:pPr>
            <w:r w:rsidRPr="002407F9">
              <w:t>ehProof</w:t>
            </w:r>
          </w:p>
        </w:tc>
        <w:tc>
          <w:tcPr>
            <w:tcW w:w="5580" w:type="dxa"/>
            <w:tcBorders>
              <w:left w:val="single" w:sz="6" w:space="0" w:color="auto"/>
              <w:bottom w:val="single" w:sz="12" w:space="0" w:color="auto"/>
              <w:right w:val="single" w:sz="12" w:space="0" w:color="auto"/>
            </w:tcBorders>
          </w:tcPr>
          <w:p w:rsidR="0083463C" w:rsidRPr="002407F9" w:rsidRDefault="0083463C" w:rsidP="00BF3E57">
            <w:pPr>
              <w:pStyle w:val="TABLE-cell"/>
              <w:keepNext w:val="0"/>
            </w:pPr>
            <w:r w:rsidRPr="002407F9">
              <w:t xml:space="preserve">a value that changes with each change of either the EPS or SPS </w:t>
            </w:r>
          </w:p>
        </w:tc>
      </w:tr>
    </w:tbl>
    <w:p w:rsidR="0083463C" w:rsidRPr="002407F9" w:rsidRDefault="0083463C" w:rsidP="0083463C">
      <w:pPr>
        <w:pStyle w:val="BodyText"/>
        <w:rPr>
          <w:noProof/>
        </w:rPr>
      </w:pPr>
      <w:bookmarkStart w:id="3080" w:name="_Toc247872490"/>
      <w:bookmarkStart w:id="3081" w:name="_Toc247960245"/>
      <w:bookmarkStart w:id="3082" w:name="_Toc247961244"/>
      <w:bookmarkStart w:id="3083" w:name="_Toc246780528"/>
      <w:bookmarkStart w:id="3084" w:name="_Toc247872503"/>
      <w:bookmarkStart w:id="3085" w:name="_Toc247960258"/>
      <w:bookmarkStart w:id="3086" w:name="_Toc247961257"/>
      <w:bookmarkEnd w:id="3080"/>
      <w:bookmarkEnd w:id="3081"/>
      <w:bookmarkEnd w:id="3082"/>
      <w:bookmarkEnd w:id="3083"/>
      <w:bookmarkEnd w:id="3084"/>
      <w:bookmarkEnd w:id="3085"/>
      <w:bookmarkEnd w:id="3086"/>
      <w:r w:rsidRPr="002407F9">
        <w:rPr>
          <w:noProof/>
        </w:rPr>
        <w:t xml:space="preserve">The format for a ticket is shown in </w:t>
      </w:r>
      <w:r w:rsidRPr="002407F9">
        <w:rPr>
          <w:noProof/>
        </w:rPr>
        <w:fldChar w:fldCharType="begin"/>
      </w:r>
      <w:r w:rsidRPr="002407F9">
        <w:rPr>
          <w:noProof/>
        </w:rPr>
        <w:instrText xml:space="preserve"> REF _Ref294969896 \h </w:instrText>
      </w:r>
      <w:r w:rsidRPr="002407F9">
        <w:rPr>
          <w:noProof/>
        </w:rPr>
      </w:r>
      <w:r w:rsidRPr="002407F9">
        <w:rPr>
          <w:noProof/>
        </w:rPr>
        <w:fldChar w:fldCharType="separate"/>
      </w:r>
      <w:r w:rsidR="00AE7D6E" w:rsidRPr="002407F9">
        <w:rPr>
          <w:noProof/>
        </w:rPr>
        <w:t xml:space="preserve">Table </w:t>
      </w:r>
      <w:r w:rsidR="00AE7D6E">
        <w:rPr>
          <w:noProof/>
        </w:rPr>
        <w:t>96</w:t>
      </w:r>
      <w:r w:rsidRPr="002407F9">
        <w:rPr>
          <w:noProof/>
        </w:rPr>
        <w:fldChar w:fldCharType="end"/>
      </w:r>
      <w:r w:rsidRPr="002407F9">
        <w:rPr>
          <w:noProof/>
        </w:rPr>
        <w:t xml:space="preserve">. This is a template for the tickets shown in the remainder of this clause </w:t>
      </w:r>
      <w:r w:rsidRPr="002407F9">
        <w:rPr>
          <w:noProof/>
        </w:rPr>
        <w:fldChar w:fldCharType="begin"/>
      </w:r>
      <w:r w:rsidRPr="002407F9">
        <w:rPr>
          <w:noProof/>
        </w:rPr>
        <w:instrText xml:space="preserve"> REF _Ref446420923 \r \h </w:instrText>
      </w:r>
      <w:r w:rsidRPr="002407F9">
        <w:rPr>
          <w:noProof/>
        </w:rPr>
      </w:r>
      <w:r w:rsidRPr="002407F9">
        <w:rPr>
          <w:noProof/>
        </w:rPr>
        <w:fldChar w:fldCharType="separate"/>
      </w:r>
      <w:r w:rsidR="00AE7D6E">
        <w:rPr>
          <w:noProof/>
        </w:rPr>
        <w:t>10.7</w:t>
      </w:r>
      <w:r w:rsidRPr="002407F9">
        <w:rPr>
          <w:noProof/>
        </w:rPr>
        <w:fldChar w:fldCharType="end"/>
      </w:r>
      <w:r w:rsidRPr="002407F9">
        <w:rPr>
          <w:noProof/>
        </w:rPr>
        <w:t>.</w:t>
      </w:r>
    </w:p>
    <w:p w:rsidR="0083463C" w:rsidRPr="002407F9" w:rsidRDefault="0083463C" w:rsidP="0083463C">
      <w:pPr>
        <w:pStyle w:val="TABLE-title"/>
        <w:rPr>
          <w:noProof/>
        </w:rPr>
      </w:pPr>
      <w:bookmarkStart w:id="3087" w:name="_Ref294969896"/>
      <w:bookmarkStart w:id="3088" w:name="_Toc380749775"/>
      <w:bookmarkStart w:id="3089" w:name="_Toc384651437"/>
      <w:bookmarkStart w:id="3090" w:name="_Toc432512583"/>
      <w:bookmarkStart w:id="3091" w:name="_Toc443575921"/>
      <w:bookmarkStart w:id="3092" w:name="_Toc470518163"/>
      <w:bookmarkStart w:id="3093" w:name="_Toc462921377"/>
      <w:bookmarkStart w:id="3094" w:name="_Toc516155208"/>
      <w:bookmarkStart w:id="3095" w:name="_Toc2137614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96</w:t>
      </w:r>
      <w:r w:rsidRPr="002407F9">
        <w:rPr>
          <w:noProof/>
        </w:rPr>
        <w:fldChar w:fldCharType="end"/>
      </w:r>
      <w:bookmarkEnd w:id="3087"/>
      <w:r w:rsidRPr="002407F9">
        <w:rPr>
          <w:noProof/>
        </w:rPr>
        <w:t xml:space="preserve"> — General Format of a Ticket</w:t>
      </w:r>
      <w:bookmarkEnd w:id="3088"/>
      <w:bookmarkEnd w:id="3089"/>
      <w:bookmarkEnd w:id="3090"/>
      <w:bookmarkEnd w:id="3091"/>
      <w:bookmarkEnd w:id="3092"/>
      <w:bookmarkEnd w:id="3093"/>
      <w:bookmarkEnd w:id="3094"/>
      <w:bookmarkEnd w:id="309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070"/>
        <w:gridCol w:w="2520"/>
        <w:gridCol w:w="4770"/>
      </w:tblGrid>
      <w:tr w:rsidR="0083463C" w:rsidRPr="002407F9" w:rsidTr="00BF3E57">
        <w:trPr>
          <w:jc w:val="center"/>
        </w:trPr>
        <w:tc>
          <w:tcPr>
            <w:tcW w:w="2070" w:type="dxa"/>
            <w:tcBorders>
              <w:top w:val="single" w:sz="12" w:space="0" w:color="auto"/>
              <w:left w:val="single" w:sz="12" w:space="0" w:color="auto"/>
              <w:bottom w:val="single" w:sz="12" w:space="0" w:color="auto"/>
              <w:right w:val="single" w:sz="6" w:space="0" w:color="auto"/>
            </w:tcBorders>
          </w:tcPr>
          <w:p w:rsidR="0083463C" w:rsidRPr="002407F9" w:rsidRDefault="0083463C" w:rsidP="00BF3E57">
            <w:pPr>
              <w:pStyle w:val="TABLE-col-heading"/>
              <w:rPr>
                <w:noProof/>
              </w:rPr>
            </w:pPr>
            <w:r w:rsidRPr="002407F9">
              <w:rPr>
                <w:noProof/>
              </w:rPr>
              <w:t>Parameter</w:t>
            </w:r>
          </w:p>
        </w:tc>
        <w:tc>
          <w:tcPr>
            <w:tcW w:w="2520" w:type="dxa"/>
            <w:tcBorders>
              <w:top w:val="single" w:sz="12" w:space="0" w:color="auto"/>
              <w:left w:val="single" w:sz="6" w:space="0" w:color="auto"/>
              <w:bottom w:val="single" w:sz="12" w:space="0" w:color="auto"/>
              <w:right w:val="single" w:sz="6" w:space="0" w:color="auto"/>
            </w:tcBorders>
          </w:tcPr>
          <w:p w:rsidR="0083463C" w:rsidRPr="002407F9" w:rsidRDefault="0083463C" w:rsidP="00BF3E57">
            <w:pPr>
              <w:pStyle w:val="TABLE-col-heading"/>
              <w:rPr>
                <w:noProof/>
              </w:rPr>
            </w:pPr>
            <w:r w:rsidRPr="002407F9">
              <w:rPr>
                <w:noProof/>
              </w:rPr>
              <w:t>Type</w:t>
            </w:r>
          </w:p>
        </w:tc>
        <w:tc>
          <w:tcPr>
            <w:tcW w:w="4770" w:type="dxa"/>
            <w:tcBorders>
              <w:top w:val="single" w:sz="12" w:space="0" w:color="auto"/>
              <w:left w:val="single" w:sz="6"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070" w:type="dxa"/>
            <w:tcBorders>
              <w:top w:val="single" w:sz="6" w:space="0" w:color="auto"/>
              <w:left w:val="single" w:sz="12" w:space="0" w:color="auto"/>
              <w:right w:val="single" w:sz="6" w:space="0" w:color="auto"/>
            </w:tcBorders>
          </w:tcPr>
          <w:p w:rsidR="0083463C" w:rsidRPr="002407F9" w:rsidRDefault="0083463C" w:rsidP="00BF3E57">
            <w:pPr>
              <w:pStyle w:val="TABLE-cell"/>
            </w:pPr>
            <w:r w:rsidRPr="002407F9">
              <w:t>tag</w:t>
            </w:r>
          </w:p>
        </w:tc>
        <w:tc>
          <w:tcPr>
            <w:tcW w:w="2520" w:type="dxa"/>
            <w:tcBorders>
              <w:top w:val="single" w:sz="6" w:space="0" w:color="auto"/>
              <w:left w:val="single" w:sz="6" w:space="0" w:color="auto"/>
              <w:right w:val="single" w:sz="6" w:space="0" w:color="auto"/>
            </w:tcBorders>
          </w:tcPr>
          <w:p w:rsidR="0083463C" w:rsidRPr="002407F9" w:rsidRDefault="0083463C" w:rsidP="00BF3E57">
            <w:pPr>
              <w:pStyle w:val="TABLE-cell"/>
            </w:pPr>
            <w:r w:rsidRPr="002407F9">
              <w:t>TPM_ST</w:t>
            </w:r>
          </w:p>
        </w:tc>
        <w:tc>
          <w:tcPr>
            <w:tcW w:w="4770" w:type="dxa"/>
            <w:tcBorders>
              <w:top w:val="single" w:sz="6" w:space="0" w:color="auto"/>
              <w:left w:val="single" w:sz="6" w:space="0" w:color="auto"/>
              <w:right w:val="single" w:sz="12" w:space="0" w:color="auto"/>
            </w:tcBorders>
          </w:tcPr>
          <w:p w:rsidR="0083463C" w:rsidRPr="002407F9" w:rsidRDefault="0083463C" w:rsidP="00BF3E57">
            <w:pPr>
              <w:pStyle w:val="TABLE-cell"/>
            </w:pPr>
            <w:r w:rsidRPr="002407F9">
              <w:t>structure tag indicating the type of the ticket</w:t>
            </w:r>
          </w:p>
        </w:tc>
      </w:tr>
      <w:tr w:rsidR="0083463C" w:rsidRPr="002407F9" w:rsidTr="00BF3E57">
        <w:trPr>
          <w:jc w:val="center"/>
        </w:trPr>
        <w:tc>
          <w:tcPr>
            <w:tcW w:w="2070" w:type="dxa"/>
            <w:tcBorders>
              <w:left w:val="single" w:sz="12" w:space="0" w:color="auto"/>
              <w:right w:val="single" w:sz="6" w:space="0" w:color="auto"/>
            </w:tcBorders>
          </w:tcPr>
          <w:p w:rsidR="0083463C" w:rsidRPr="002407F9" w:rsidRDefault="0083463C" w:rsidP="00BF3E57">
            <w:pPr>
              <w:pStyle w:val="TABLE-cell"/>
            </w:pPr>
            <w:r w:rsidRPr="002407F9">
              <w:t>hierarchy</w:t>
            </w:r>
          </w:p>
        </w:tc>
        <w:tc>
          <w:tcPr>
            <w:tcW w:w="2520" w:type="dxa"/>
            <w:tcBorders>
              <w:left w:val="single" w:sz="6" w:space="0" w:color="auto"/>
              <w:right w:val="single" w:sz="6" w:space="0" w:color="auto"/>
            </w:tcBorders>
          </w:tcPr>
          <w:p w:rsidR="0083463C" w:rsidRPr="002407F9" w:rsidRDefault="0083463C" w:rsidP="00BF3E57">
            <w:pPr>
              <w:pStyle w:val="TABLE-cell"/>
            </w:pPr>
            <w:r w:rsidRPr="002407F9">
              <w:t>TPMI_RH_HIERARCHY+</w:t>
            </w:r>
          </w:p>
        </w:tc>
        <w:tc>
          <w:tcPr>
            <w:tcW w:w="4770" w:type="dxa"/>
            <w:tcBorders>
              <w:left w:val="single" w:sz="6" w:space="0" w:color="auto"/>
              <w:right w:val="single" w:sz="12" w:space="0" w:color="auto"/>
            </w:tcBorders>
          </w:tcPr>
          <w:p w:rsidR="0083463C" w:rsidRPr="002407F9" w:rsidRDefault="0083463C" w:rsidP="00BF3E57">
            <w:pPr>
              <w:pStyle w:val="TABLE-cell"/>
            </w:pPr>
            <w:r w:rsidRPr="002407F9">
              <w:t>the hierarchy of the proof value</w:t>
            </w:r>
          </w:p>
        </w:tc>
      </w:tr>
      <w:tr w:rsidR="0083463C" w:rsidRPr="002407F9" w:rsidTr="00BF3E57">
        <w:trPr>
          <w:jc w:val="center"/>
        </w:trPr>
        <w:tc>
          <w:tcPr>
            <w:tcW w:w="2070" w:type="dxa"/>
            <w:tcBorders>
              <w:left w:val="single" w:sz="12" w:space="0" w:color="auto"/>
              <w:bottom w:val="single" w:sz="12" w:space="0" w:color="auto"/>
              <w:right w:val="single" w:sz="6" w:space="0" w:color="auto"/>
            </w:tcBorders>
          </w:tcPr>
          <w:p w:rsidR="0083463C" w:rsidRPr="002407F9" w:rsidRDefault="0083463C" w:rsidP="00BF3E57">
            <w:pPr>
              <w:pStyle w:val="TABLE-cell"/>
              <w:keepNext w:val="0"/>
            </w:pPr>
            <w:r w:rsidRPr="002407F9">
              <w:t>digest</w:t>
            </w:r>
          </w:p>
        </w:tc>
        <w:tc>
          <w:tcPr>
            <w:tcW w:w="2520" w:type="dxa"/>
            <w:tcBorders>
              <w:left w:val="single" w:sz="6" w:space="0" w:color="auto"/>
              <w:bottom w:val="single" w:sz="12" w:space="0" w:color="auto"/>
              <w:right w:val="single" w:sz="6" w:space="0" w:color="auto"/>
            </w:tcBorders>
          </w:tcPr>
          <w:p w:rsidR="0083463C" w:rsidRPr="002407F9" w:rsidRDefault="0083463C" w:rsidP="00BF3E57">
            <w:pPr>
              <w:pStyle w:val="TABLE-cell"/>
              <w:keepNext w:val="0"/>
            </w:pPr>
            <w:r w:rsidRPr="002407F9">
              <w:t>TPM2B_DIGEST</w:t>
            </w:r>
          </w:p>
        </w:tc>
        <w:tc>
          <w:tcPr>
            <w:tcW w:w="4770" w:type="dxa"/>
            <w:tcBorders>
              <w:left w:val="single" w:sz="6" w:space="0" w:color="auto"/>
              <w:bottom w:val="single" w:sz="12" w:space="0" w:color="auto"/>
              <w:right w:val="single" w:sz="12" w:space="0" w:color="auto"/>
            </w:tcBorders>
          </w:tcPr>
          <w:p w:rsidR="0083463C" w:rsidRPr="002407F9" w:rsidRDefault="0083463C" w:rsidP="00BF3E57">
            <w:pPr>
              <w:pStyle w:val="TABLE-cell"/>
              <w:keepNext w:val="0"/>
            </w:pPr>
            <w:r w:rsidRPr="002407F9">
              <w:t>the HMAC over the ticket-specific data</w:t>
            </w:r>
          </w:p>
        </w:tc>
      </w:tr>
    </w:tbl>
    <w:p w:rsidR="0083463C" w:rsidRPr="002407F9" w:rsidRDefault="0083463C" w:rsidP="0083463C">
      <w:pPr>
        <w:pStyle w:val="Heading3"/>
        <w:rPr>
          <w:noProof/>
        </w:rPr>
      </w:pPr>
      <w:bookmarkStart w:id="3096" w:name="_Toc286047066"/>
      <w:bookmarkStart w:id="3097" w:name="_Toc288814997"/>
      <w:bookmarkStart w:id="3098" w:name="_Toc304539238"/>
      <w:bookmarkStart w:id="3099" w:name="_Toc308709789"/>
      <w:bookmarkStart w:id="3100" w:name="_Toc380749497"/>
      <w:bookmarkStart w:id="3101" w:name="_Toc384901803"/>
      <w:bookmarkStart w:id="3102" w:name="_Toc432512328"/>
      <w:bookmarkStart w:id="3103" w:name="_Toc443575668"/>
      <w:bookmarkStart w:id="3104" w:name="_Toc470517897"/>
      <w:bookmarkStart w:id="3105" w:name="_Toc462921116"/>
      <w:bookmarkStart w:id="3106" w:name="_Toc516154938"/>
      <w:bookmarkStart w:id="3107" w:name="_Toc20317673"/>
      <w:r w:rsidRPr="002407F9">
        <w:rPr>
          <w:noProof/>
        </w:rPr>
        <w:t>A NULL Ticket</w:t>
      </w:r>
      <w:bookmarkEnd w:id="3096"/>
      <w:bookmarkEnd w:id="3097"/>
      <w:bookmarkEnd w:id="3098"/>
      <w:bookmarkEnd w:id="3099"/>
      <w:bookmarkEnd w:id="3100"/>
      <w:bookmarkEnd w:id="3101"/>
      <w:bookmarkEnd w:id="3102"/>
      <w:bookmarkEnd w:id="3103"/>
      <w:bookmarkEnd w:id="3104"/>
      <w:bookmarkEnd w:id="3105"/>
      <w:bookmarkEnd w:id="3106"/>
      <w:bookmarkEnd w:id="3107"/>
    </w:p>
    <w:p w:rsidR="0083463C" w:rsidRPr="002407F9" w:rsidRDefault="0083463C" w:rsidP="0083463C">
      <w:pPr>
        <w:pStyle w:val="BodyText"/>
        <w:rPr>
          <w:noProof/>
        </w:rPr>
      </w:pPr>
      <w:r w:rsidRPr="002407F9">
        <w:rPr>
          <w:noProof/>
        </w:rPr>
        <w:t xml:space="preserve">When a command requires a ticket and no ticket is available, the caller is required to provide a structure with a ticket </w:t>
      </w:r>
      <w:r w:rsidRPr="002407F9">
        <w:rPr>
          <w:i/>
          <w:noProof/>
        </w:rPr>
        <w:t>tag</w:t>
      </w:r>
      <w:r w:rsidRPr="002407F9">
        <w:rPr>
          <w:noProof/>
        </w:rPr>
        <w:t xml:space="preserve"> that is correct for the context. The </w:t>
      </w:r>
      <w:r w:rsidRPr="002407F9">
        <w:rPr>
          <w:i/>
          <w:noProof/>
        </w:rPr>
        <w:t>hierarchy</w:t>
      </w:r>
      <w:r w:rsidRPr="002407F9">
        <w:rPr>
          <w:noProof/>
        </w:rPr>
        <w:t xml:space="preserve"> shall be set to TPM_RH_NULL, and </w:t>
      </w:r>
      <w:r w:rsidRPr="002407F9">
        <w:rPr>
          <w:i/>
          <w:noProof/>
        </w:rPr>
        <w:t>digest</w:t>
      </w:r>
      <w:r w:rsidRPr="002407F9">
        <w:rPr>
          <w:noProof/>
        </w:rPr>
        <w:t xml:space="preserve"> shall be the Empty Buffer (a buffer with a size field of zero). This construct is the NULL Ticket. When a response indicates that a ticket is returned, the TPM may return a NULL Ticket.</w:t>
      </w:r>
    </w:p>
    <w:p w:rsidR="0083463C" w:rsidRPr="002407F9" w:rsidRDefault="0083463C" w:rsidP="0083463C">
      <w:pPr>
        <w:pStyle w:val="NOTE"/>
        <w:rPr>
          <w:noProof/>
        </w:rPr>
      </w:pPr>
      <w:r w:rsidRPr="002407F9">
        <w:rPr>
          <w:noProof/>
        </w:rPr>
        <w:t>NOTE</w:t>
      </w:r>
      <w:r w:rsidRPr="002407F9">
        <w:rPr>
          <w:noProof/>
        </w:rPr>
        <w:tab/>
        <w:t>Because each use of a ticket requires that the structure tag for the ticket be appropriate for the use, there is no single representation of a NULL Ticket that will work in all circumstances. Minimally, a NULL ticket will have a structure type that is appropriate for the context.</w:t>
      </w:r>
    </w:p>
    <w:p w:rsidR="0083463C" w:rsidRPr="002407F9" w:rsidRDefault="0083463C" w:rsidP="0083463C">
      <w:pPr>
        <w:pStyle w:val="Heading3"/>
        <w:rPr>
          <w:noProof/>
        </w:rPr>
      </w:pPr>
      <w:bookmarkStart w:id="3108" w:name="_Toc286047067"/>
      <w:bookmarkStart w:id="3109" w:name="_Toc288814998"/>
      <w:bookmarkStart w:id="3110" w:name="_Toc304539239"/>
      <w:bookmarkStart w:id="3111" w:name="_Toc308709790"/>
      <w:bookmarkStart w:id="3112" w:name="_Toc380749498"/>
      <w:bookmarkStart w:id="3113" w:name="_Toc384901804"/>
      <w:bookmarkStart w:id="3114" w:name="_Toc432512329"/>
      <w:bookmarkStart w:id="3115" w:name="_Toc443575669"/>
      <w:bookmarkStart w:id="3116" w:name="_Toc470517898"/>
      <w:bookmarkStart w:id="3117" w:name="_Toc462921117"/>
      <w:bookmarkStart w:id="3118" w:name="_Toc516154939"/>
      <w:bookmarkStart w:id="3119" w:name="_Toc20317674"/>
      <w:r w:rsidRPr="002407F9">
        <w:rPr>
          <w:noProof/>
        </w:rPr>
        <w:t>TPMT_TK_CREATION</w:t>
      </w:r>
      <w:bookmarkEnd w:id="3108"/>
      <w:bookmarkEnd w:id="3109"/>
      <w:bookmarkEnd w:id="3110"/>
      <w:bookmarkEnd w:id="3111"/>
      <w:bookmarkEnd w:id="3112"/>
      <w:bookmarkEnd w:id="3113"/>
      <w:bookmarkEnd w:id="3114"/>
      <w:bookmarkEnd w:id="3115"/>
      <w:bookmarkEnd w:id="3116"/>
      <w:bookmarkEnd w:id="3117"/>
      <w:bookmarkEnd w:id="3118"/>
      <w:bookmarkEnd w:id="3119"/>
    </w:p>
    <w:p w:rsidR="0083463C" w:rsidRPr="002407F9" w:rsidRDefault="0083463C" w:rsidP="0083463C">
      <w:pPr>
        <w:pStyle w:val="BodyText"/>
        <w:rPr>
          <w:noProof/>
        </w:rPr>
      </w:pPr>
      <w:r w:rsidRPr="002407F9">
        <w:rPr>
          <w:noProof/>
        </w:rPr>
        <w:t>This ticket is produced by TPM2_Create() or TPM2_CreatePrimary(). It is used to bind the creation data to the object to which it applies. The ticket is computed by</w:t>
      </w:r>
    </w:p>
    <w:p w:rsidR="0083463C" w:rsidRPr="002407F9" w:rsidRDefault="0083463C" w:rsidP="0083463C">
      <w:pPr>
        <w:pStyle w:val="Equation"/>
      </w:pPr>
      <w:r w:rsidRPr="002407F9">
        <w:tab/>
      </w:r>
      <w:r w:rsidRPr="002407F9">
        <w:rPr>
          <w:b/>
          <w:i w:val="0"/>
        </w:rPr>
        <w:t>HMAC</w:t>
      </w:r>
      <w:r w:rsidRPr="002407F9">
        <w:rPr>
          <w:vertAlign w:val="subscript"/>
        </w:rPr>
        <w:t>contextAlg</w:t>
      </w:r>
      <w:r w:rsidRPr="002407F9">
        <w:rPr>
          <w:i w:val="0"/>
        </w:rPr>
        <w:t>(</w:t>
      </w:r>
      <w:r w:rsidRPr="002407F9">
        <w:t>proof</w:t>
      </w:r>
      <w:r w:rsidRPr="002407F9">
        <w:rPr>
          <w:i w:val="0"/>
        </w:rPr>
        <w:t>, (</w:t>
      </w:r>
      <w:r w:rsidRPr="002407F9">
        <w:rPr>
          <w:rFonts w:ascii="Arial" w:hAnsi="Arial"/>
          <w:i w:val="0"/>
          <w:sz w:val="20"/>
        </w:rPr>
        <w:t>TPM_ST_CREATION</w:t>
      </w:r>
      <w:r w:rsidRPr="002407F9">
        <w:rPr>
          <w:i w:val="0"/>
        </w:rPr>
        <w:t xml:space="preserve"> || </w:t>
      </w:r>
      <w:r w:rsidRPr="002407F9">
        <w:t>name</w:t>
      </w:r>
      <w:r w:rsidRPr="002407F9">
        <w:rPr>
          <w:i w:val="0"/>
        </w:rPr>
        <w:t xml:space="preserve"> || </w:t>
      </w:r>
      <w:r w:rsidRPr="002407F9">
        <w:rPr>
          <w:b/>
          <w:i w:val="0"/>
        </w:rPr>
        <w:t>H</w:t>
      </w:r>
      <w:r w:rsidRPr="002407F9">
        <w:rPr>
          <w:vertAlign w:val="subscript"/>
        </w:rPr>
        <w:t>nameAlg</w:t>
      </w:r>
      <w:r w:rsidRPr="002407F9">
        <w:rPr>
          <w:i w:val="0"/>
        </w:rPr>
        <w:t>(</w:t>
      </w:r>
      <w:r w:rsidRPr="002407F9">
        <w:rPr>
          <w:rFonts w:ascii="Arial" w:hAnsi="Arial"/>
          <w:i w:val="0"/>
          <w:sz w:val="20"/>
        </w:rPr>
        <w:t>TPMS_CREATION_DATA</w:t>
      </w:r>
      <w:r w:rsidRPr="002407F9">
        <w:rPr>
          <w:i w:val="0"/>
        </w:rPr>
        <w:t>)))</w:t>
      </w:r>
      <w:r w:rsidRPr="002407F9">
        <w:tab/>
      </w:r>
      <w:r w:rsidRPr="002407F9">
        <w:rPr>
          <w:rFonts w:ascii="Arial" w:hAnsi="Arial"/>
          <w:i w:val="0"/>
          <w:sz w:val="20"/>
        </w:rPr>
        <w:fldChar w:fldCharType="begin"/>
      </w:r>
      <w:r w:rsidRPr="002407F9">
        <w:rPr>
          <w:rFonts w:ascii="Arial" w:hAnsi="Arial"/>
          <w:i w:val="0"/>
          <w:sz w:val="20"/>
        </w:rPr>
        <w:instrText xml:space="preserve"> LISTNUM Equ </w:instrText>
      </w:r>
      <w:r w:rsidRPr="002407F9">
        <w:rPr>
          <w:rFonts w:ascii="Arial" w:hAnsi="Arial"/>
          <w:i w:val="0"/>
          <w:sz w:val="20"/>
        </w:rPr>
        <w:fldChar w:fldCharType="separate"/>
      </w:r>
      <w:r w:rsidRPr="002407F9">
        <w:rPr>
          <w:rFonts w:ascii="Arial" w:hAnsi="Arial"/>
          <w:i w:val="0"/>
          <w:sz w:val="20"/>
        </w:rPr>
        <w:t>1</w:t>
      </w:r>
      <w:r w:rsidRPr="002407F9">
        <w:rPr>
          <w:rFonts w:ascii="Arial" w:hAnsi="Arial"/>
          <w:i w:val="0"/>
          <w:sz w:val="20"/>
        </w:rPr>
        <w:fldChar w:fldCharType="end">
          <w:numberingChange w:id="3120" w:author="David Wooten" w:date="2019-11-14T19:35:00Z" w:original="(4)"/>
        </w:fldChar>
      </w:r>
    </w:p>
    <w:p w:rsidR="0083463C" w:rsidRPr="002407F9" w:rsidRDefault="0083463C" w:rsidP="0083463C">
      <w:pPr>
        <w:pStyle w:val="BodyText"/>
        <w:rPr>
          <w:noProof/>
        </w:rPr>
      </w:pPr>
      <w:r w:rsidRPr="002407F9">
        <w:rPr>
          <w:noProof/>
        </w:rPr>
        <w:t>where</w:t>
      </w:r>
    </w:p>
    <w:p w:rsidR="0083463C" w:rsidRPr="002407F9" w:rsidRDefault="0083463C" w:rsidP="0083463C">
      <w:pPr>
        <w:pStyle w:val="pList"/>
        <w:rPr>
          <w:rStyle w:val="BodyTextChar"/>
          <w:i w:val="0"/>
          <w:noProof/>
        </w:rPr>
      </w:pPr>
      <w:r w:rsidRPr="002407F9">
        <w:rPr>
          <w:b/>
          <w:i w:val="0"/>
          <w:noProof/>
        </w:rPr>
        <w:t>HMAC</w:t>
      </w:r>
      <w:r w:rsidRPr="002407F9">
        <w:rPr>
          <w:noProof/>
          <w:vertAlign w:val="subscript"/>
        </w:rPr>
        <w:t>contextAlg</w:t>
      </w:r>
      <w:r w:rsidRPr="002407F9">
        <w:rPr>
          <w:noProof/>
        </w:rPr>
        <w:t>()</w:t>
      </w:r>
      <w:r w:rsidRPr="002407F9">
        <w:rPr>
          <w:noProof/>
        </w:rPr>
        <w:tab/>
      </w:r>
      <w:r w:rsidRPr="002407F9">
        <w:rPr>
          <w:rFonts w:ascii="Arial" w:hAnsi="Arial"/>
          <w:i w:val="0"/>
          <w:noProof/>
          <w:sz w:val="20"/>
        </w:rPr>
        <w:t>an HMAC using the context integrity hash algorithm</w:t>
      </w:r>
    </w:p>
    <w:p w:rsidR="0083463C" w:rsidRPr="002407F9" w:rsidRDefault="0083463C" w:rsidP="0083463C">
      <w:pPr>
        <w:pStyle w:val="pList"/>
        <w:rPr>
          <w:rFonts w:ascii="Arial" w:hAnsi="Arial"/>
          <w:i w:val="0"/>
          <w:noProof/>
          <w:sz w:val="20"/>
        </w:rPr>
      </w:pPr>
      <w:r w:rsidRPr="002407F9">
        <w:rPr>
          <w:noProof/>
        </w:rPr>
        <w:t>proof</w:t>
      </w:r>
      <w:r w:rsidRPr="002407F9">
        <w:rPr>
          <w:noProof/>
        </w:rPr>
        <w:tab/>
      </w:r>
      <w:r w:rsidRPr="002407F9">
        <w:rPr>
          <w:rFonts w:ascii="Arial" w:hAnsi="Arial"/>
          <w:i w:val="0"/>
          <w:noProof/>
          <w:sz w:val="20"/>
        </w:rPr>
        <w:t>a TPM secret value associated with the hierarchy associated with name</w:t>
      </w:r>
    </w:p>
    <w:p w:rsidR="0083463C" w:rsidRPr="002407F9" w:rsidRDefault="0083463C" w:rsidP="0083463C">
      <w:pPr>
        <w:pStyle w:val="pList"/>
        <w:rPr>
          <w:rFonts w:ascii="Arial" w:hAnsi="Arial"/>
          <w:i w:val="0"/>
          <w:noProof/>
          <w:sz w:val="20"/>
        </w:rPr>
      </w:pPr>
      <w:r w:rsidRPr="002407F9">
        <w:rPr>
          <w:rFonts w:ascii="Arial" w:hAnsi="Arial"/>
          <w:i w:val="0"/>
          <w:noProof/>
          <w:sz w:val="20"/>
        </w:rPr>
        <w:t>TPM_ST_CREATION</w:t>
      </w:r>
      <w:r w:rsidRPr="002407F9">
        <w:rPr>
          <w:noProof/>
        </w:rPr>
        <w:tab/>
      </w:r>
      <w:r w:rsidRPr="002407F9">
        <w:rPr>
          <w:rFonts w:ascii="Arial" w:hAnsi="Arial"/>
          <w:i w:val="0"/>
          <w:noProof/>
          <w:sz w:val="20"/>
        </w:rPr>
        <w:t>a value used to ensure that the ticket is properly used</w:t>
      </w:r>
    </w:p>
    <w:p w:rsidR="0083463C" w:rsidRPr="002407F9" w:rsidRDefault="0083463C" w:rsidP="0083463C">
      <w:pPr>
        <w:pStyle w:val="pList"/>
        <w:rPr>
          <w:rFonts w:ascii="Arial" w:hAnsi="Arial"/>
          <w:i w:val="0"/>
          <w:noProof/>
          <w:sz w:val="20"/>
        </w:rPr>
      </w:pPr>
      <w:r w:rsidRPr="002407F9">
        <w:rPr>
          <w:noProof/>
        </w:rPr>
        <w:t>name</w:t>
      </w:r>
      <w:r w:rsidRPr="002407F9">
        <w:rPr>
          <w:noProof/>
        </w:rPr>
        <w:tab/>
      </w:r>
      <w:r w:rsidRPr="002407F9">
        <w:rPr>
          <w:rFonts w:ascii="Arial" w:hAnsi="Arial"/>
          <w:i w:val="0"/>
          <w:noProof/>
          <w:sz w:val="20"/>
        </w:rPr>
        <w:t>the Name of the object to which the creation data is to be associated</w:t>
      </w:r>
    </w:p>
    <w:p w:rsidR="0083463C" w:rsidRPr="002407F9" w:rsidRDefault="0083463C" w:rsidP="0083463C">
      <w:pPr>
        <w:pStyle w:val="pListLast"/>
        <w:rPr>
          <w:rFonts w:ascii="Arial" w:hAnsi="Arial"/>
          <w:i w:val="0"/>
          <w:noProof/>
          <w:sz w:val="20"/>
        </w:rPr>
      </w:pPr>
      <w:r w:rsidRPr="002407F9">
        <w:rPr>
          <w:b/>
          <w:i w:val="0"/>
          <w:noProof/>
        </w:rPr>
        <w:t>H</w:t>
      </w:r>
      <w:r w:rsidRPr="002407F9">
        <w:rPr>
          <w:noProof/>
          <w:vertAlign w:val="subscript"/>
        </w:rPr>
        <w:t>nameAlg</w:t>
      </w:r>
      <w:r w:rsidRPr="002407F9">
        <w:rPr>
          <w:noProof/>
        </w:rPr>
        <w:t>()</w:t>
      </w:r>
      <w:r w:rsidRPr="002407F9">
        <w:rPr>
          <w:noProof/>
        </w:rPr>
        <w:tab/>
      </w:r>
      <w:r w:rsidRPr="002407F9">
        <w:rPr>
          <w:rFonts w:ascii="Arial" w:hAnsi="Arial"/>
          <w:i w:val="0"/>
          <w:noProof/>
          <w:sz w:val="20"/>
        </w:rPr>
        <w:t xml:space="preserve">hash using the </w:t>
      </w:r>
      <w:r w:rsidRPr="002407F9">
        <w:rPr>
          <w:rFonts w:ascii="Arial" w:hAnsi="Arial"/>
          <w:noProof/>
          <w:sz w:val="20"/>
        </w:rPr>
        <w:t>nameAlg</w:t>
      </w:r>
      <w:r w:rsidRPr="002407F9">
        <w:rPr>
          <w:rFonts w:ascii="Arial" w:hAnsi="Arial"/>
          <w:i w:val="0"/>
          <w:noProof/>
          <w:sz w:val="20"/>
        </w:rPr>
        <w:t xml:space="preserve"> of the created object</w:t>
      </w:r>
    </w:p>
    <w:p w:rsidR="0083463C" w:rsidRPr="002407F9" w:rsidRDefault="0083463C" w:rsidP="0083463C">
      <w:pPr>
        <w:pStyle w:val="pListLast"/>
        <w:rPr>
          <w:rFonts w:ascii="Arial" w:hAnsi="Arial"/>
          <w:i w:val="0"/>
          <w:noProof/>
          <w:sz w:val="20"/>
        </w:rPr>
      </w:pPr>
      <w:r w:rsidRPr="002407F9">
        <w:rPr>
          <w:rFonts w:ascii="Arial" w:hAnsi="Arial"/>
          <w:i w:val="0"/>
          <w:noProof/>
          <w:sz w:val="20"/>
        </w:rPr>
        <w:t>TPMS_CREATION_DATA</w:t>
      </w:r>
      <w:r w:rsidRPr="002407F9">
        <w:rPr>
          <w:noProof/>
        </w:rPr>
        <w:tab/>
      </w:r>
      <w:r w:rsidRPr="002407F9">
        <w:rPr>
          <w:rFonts w:ascii="Arial" w:hAnsi="Arial"/>
          <w:i w:val="0"/>
          <w:noProof/>
          <w:sz w:val="20"/>
        </w:rPr>
        <w:t>the creation data structure associated with name</w:t>
      </w:r>
    </w:p>
    <w:p w:rsidR="0083463C" w:rsidRPr="002407F9" w:rsidRDefault="0083463C" w:rsidP="0083463C">
      <w:pPr>
        <w:pStyle w:val="TABLE-title"/>
        <w:rPr>
          <w:noProof/>
        </w:rPr>
      </w:pPr>
      <w:bookmarkStart w:id="3121" w:name="_Toc380749776"/>
      <w:bookmarkStart w:id="3122" w:name="_Toc384651438"/>
      <w:bookmarkStart w:id="3123" w:name="_Toc432512584"/>
      <w:bookmarkStart w:id="3124" w:name="_Toc443575922"/>
      <w:bookmarkStart w:id="3125" w:name="_Toc470518164"/>
      <w:bookmarkStart w:id="3126" w:name="_Toc462921378"/>
      <w:bookmarkStart w:id="3127" w:name="_Toc516155209"/>
      <w:bookmarkStart w:id="3128" w:name="_Toc21376144"/>
      <w:r w:rsidRPr="002407F9">
        <w:rPr>
          <w:noProof/>
        </w:rPr>
        <w:lastRenderedPageBreak/>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97</w:t>
      </w:r>
      <w:r w:rsidRPr="002407F9">
        <w:rPr>
          <w:noProof/>
        </w:rPr>
        <w:fldChar w:fldCharType="end"/>
      </w:r>
      <w:r w:rsidRPr="002407F9">
        <w:rPr>
          <w:noProof/>
        </w:rPr>
        <w:t xml:space="preserve"> — Definition of TPMT_TK_CREATION Structure</w:t>
      </w:r>
      <w:bookmarkEnd w:id="3121"/>
      <w:bookmarkEnd w:id="3122"/>
      <w:bookmarkEnd w:id="3123"/>
      <w:bookmarkEnd w:id="3124"/>
      <w:bookmarkEnd w:id="3125"/>
      <w:bookmarkEnd w:id="3126"/>
      <w:bookmarkEnd w:id="3127"/>
      <w:bookmarkEnd w:id="312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00"/>
        <w:gridCol w:w="2250"/>
        <w:gridCol w:w="4410"/>
      </w:tblGrid>
      <w:tr w:rsidR="0083463C" w:rsidRPr="002407F9" w:rsidTr="00BF3E57">
        <w:trPr>
          <w:jc w:val="center"/>
        </w:trPr>
        <w:tc>
          <w:tcPr>
            <w:tcW w:w="2700" w:type="dxa"/>
            <w:tcBorders>
              <w:top w:val="single" w:sz="12" w:space="0" w:color="auto"/>
              <w:left w:val="single" w:sz="12" w:space="0" w:color="auto"/>
              <w:bottom w:val="single" w:sz="12" w:space="0" w:color="auto"/>
              <w:right w:val="single" w:sz="6" w:space="0" w:color="auto"/>
            </w:tcBorders>
          </w:tcPr>
          <w:p w:rsidR="0083463C" w:rsidRPr="002407F9" w:rsidRDefault="0083463C" w:rsidP="00BF3E57">
            <w:pPr>
              <w:pStyle w:val="TABLE-col-heading"/>
              <w:rPr>
                <w:noProof/>
              </w:rPr>
            </w:pPr>
            <w:r w:rsidRPr="002407F9">
              <w:rPr>
                <w:noProof/>
              </w:rPr>
              <w:t>Parameter</w:t>
            </w:r>
          </w:p>
        </w:tc>
        <w:tc>
          <w:tcPr>
            <w:tcW w:w="2250" w:type="dxa"/>
            <w:tcBorders>
              <w:top w:val="single" w:sz="12" w:space="0" w:color="auto"/>
              <w:left w:val="single" w:sz="6" w:space="0" w:color="auto"/>
              <w:bottom w:val="single" w:sz="12" w:space="0" w:color="auto"/>
              <w:right w:val="single" w:sz="6" w:space="0" w:color="auto"/>
            </w:tcBorders>
          </w:tcPr>
          <w:p w:rsidR="0083463C" w:rsidRPr="002407F9" w:rsidRDefault="0083463C" w:rsidP="00BF3E57">
            <w:pPr>
              <w:pStyle w:val="TABLE-col-heading"/>
              <w:rPr>
                <w:noProof/>
              </w:rPr>
            </w:pPr>
            <w:r w:rsidRPr="002407F9">
              <w:rPr>
                <w:noProof/>
              </w:rPr>
              <w:t>Type</w:t>
            </w:r>
          </w:p>
        </w:tc>
        <w:tc>
          <w:tcPr>
            <w:tcW w:w="4410" w:type="dxa"/>
            <w:tcBorders>
              <w:top w:val="single" w:sz="12" w:space="0" w:color="auto"/>
              <w:left w:val="single" w:sz="6"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700" w:type="dxa"/>
            <w:tcBorders>
              <w:top w:val="single" w:sz="6" w:space="0" w:color="auto"/>
              <w:left w:val="single" w:sz="12" w:space="0" w:color="auto"/>
              <w:right w:val="single" w:sz="6" w:space="0" w:color="auto"/>
            </w:tcBorders>
          </w:tcPr>
          <w:p w:rsidR="0083463C" w:rsidRPr="002407F9" w:rsidRDefault="0083463C" w:rsidP="00BF3E57">
            <w:pPr>
              <w:pStyle w:val="TABLE-cell"/>
            </w:pPr>
            <w:r w:rsidRPr="002407F9">
              <w:t>tag {TPM_ST_CREATION}</w:t>
            </w:r>
          </w:p>
        </w:tc>
        <w:tc>
          <w:tcPr>
            <w:tcW w:w="2250" w:type="dxa"/>
            <w:tcBorders>
              <w:top w:val="single" w:sz="6" w:space="0" w:color="auto"/>
              <w:left w:val="single" w:sz="6" w:space="0" w:color="auto"/>
              <w:right w:val="single" w:sz="6" w:space="0" w:color="auto"/>
            </w:tcBorders>
          </w:tcPr>
          <w:p w:rsidR="0083463C" w:rsidRPr="002407F9" w:rsidRDefault="0083463C" w:rsidP="00BF3E57">
            <w:pPr>
              <w:pStyle w:val="TABLE-cell"/>
            </w:pPr>
            <w:r w:rsidRPr="002407F9">
              <w:t>TPM_ST</w:t>
            </w:r>
          </w:p>
        </w:tc>
        <w:tc>
          <w:tcPr>
            <w:tcW w:w="4410" w:type="dxa"/>
            <w:tcBorders>
              <w:top w:val="single" w:sz="6" w:space="0" w:color="auto"/>
              <w:left w:val="single" w:sz="6" w:space="0" w:color="auto"/>
              <w:right w:val="single" w:sz="12" w:space="0" w:color="auto"/>
            </w:tcBorders>
          </w:tcPr>
          <w:p w:rsidR="0083463C" w:rsidRPr="002407F9" w:rsidRDefault="0083463C" w:rsidP="00BF3E57">
            <w:pPr>
              <w:pStyle w:val="TABLE-cell"/>
            </w:pPr>
            <w:r w:rsidRPr="002407F9">
              <w:t>ticket structure tag</w:t>
            </w:r>
          </w:p>
        </w:tc>
      </w:tr>
      <w:tr w:rsidR="0083463C" w:rsidRPr="002407F9" w:rsidTr="00BF3E57">
        <w:trPr>
          <w:jc w:val="center"/>
        </w:trPr>
        <w:tc>
          <w:tcPr>
            <w:tcW w:w="2700" w:type="dxa"/>
            <w:tcBorders>
              <w:left w:val="single" w:sz="12" w:space="0" w:color="auto"/>
              <w:right w:val="single" w:sz="6" w:space="0" w:color="auto"/>
            </w:tcBorders>
          </w:tcPr>
          <w:p w:rsidR="0083463C" w:rsidRPr="002407F9" w:rsidRDefault="0083463C" w:rsidP="00BF3E57">
            <w:pPr>
              <w:pStyle w:val="TABLE-cell"/>
            </w:pPr>
            <w:r w:rsidRPr="002407F9">
              <w:t>#TPM_RC_TAG</w:t>
            </w:r>
          </w:p>
        </w:tc>
        <w:tc>
          <w:tcPr>
            <w:tcW w:w="2250" w:type="dxa"/>
            <w:tcBorders>
              <w:left w:val="single" w:sz="6" w:space="0" w:color="auto"/>
              <w:right w:val="single" w:sz="6" w:space="0" w:color="auto"/>
            </w:tcBorders>
          </w:tcPr>
          <w:p w:rsidR="0083463C" w:rsidRPr="002407F9" w:rsidRDefault="0083463C" w:rsidP="00BF3E57">
            <w:pPr>
              <w:pStyle w:val="TABLE-cell"/>
            </w:pPr>
          </w:p>
        </w:tc>
        <w:tc>
          <w:tcPr>
            <w:tcW w:w="4410" w:type="dxa"/>
            <w:tcBorders>
              <w:left w:val="single" w:sz="6" w:space="0" w:color="auto"/>
              <w:right w:val="single" w:sz="12" w:space="0" w:color="auto"/>
            </w:tcBorders>
          </w:tcPr>
          <w:p w:rsidR="0083463C" w:rsidRPr="002407F9" w:rsidRDefault="0083463C" w:rsidP="00BF3E57">
            <w:pPr>
              <w:pStyle w:val="TABLE-cell"/>
            </w:pPr>
            <w:r w:rsidRPr="002407F9">
              <w:t xml:space="preserve">error returned when </w:t>
            </w:r>
            <w:r w:rsidRPr="002407F9">
              <w:rPr>
                <w:i/>
              </w:rPr>
              <w:t>tag</w:t>
            </w:r>
            <w:r w:rsidRPr="002407F9">
              <w:t xml:space="preserve"> is not TPM_ST_CREATION</w:t>
            </w:r>
          </w:p>
        </w:tc>
      </w:tr>
      <w:tr w:rsidR="0083463C" w:rsidRPr="002407F9" w:rsidTr="00BF3E57">
        <w:trPr>
          <w:jc w:val="center"/>
        </w:trPr>
        <w:tc>
          <w:tcPr>
            <w:tcW w:w="2700" w:type="dxa"/>
            <w:tcBorders>
              <w:left w:val="single" w:sz="12" w:space="0" w:color="auto"/>
              <w:bottom w:val="single" w:sz="6" w:space="0" w:color="auto"/>
              <w:right w:val="single" w:sz="6" w:space="0" w:color="auto"/>
            </w:tcBorders>
          </w:tcPr>
          <w:p w:rsidR="0083463C" w:rsidRPr="002407F9" w:rsidRDefault="0083463C" w:rsidP="00BF3E57">
            <w:pPr>
              <w:pStyle w:val="TABLE-cell"/>
            </w:pPr>
            <w:r w:rsidRPr="002407F9">
              <w:t>hierarchy</w:t>
            </w:r>
          </w:p>
        </w:tc>
        <w:tc>
          <w:tcPr>
            <w:tcW w:w="2250" w:type="dxa"/>
            <w:tcBorders>
              <w:left w:val="single" w:sz="6" w:space="0" w:color="auto"/>
              <w:bottom w:val="single" w:sz="6" w:space="0" w:color="auto"/>
              <w:right w:val="single" w:sz="6" w:space="0" w:color="auto"/>
            </w:tcBorders>
          </w:tcPr>
          <w:p w:rsidR="0083463C" w:rsidRPr="002407F9" w:rsidRDefault="0083463C" w:rsidP="00BF3E57">
            <w:pPr>
              <w:pStyle w:val="TABLE-cell"/>
            </w:pPr>
            <w:r w:rsidRPr="002407F9">
              <w:t>TPMI_RH_HIERARCHY+</w:t>
            </w:r>
          </w:p>
        </w:tc>
        <w:tc>
          <w:tcPr>
            <w:tcW w:w="4410" w:type="dxa"/>
            <w:tcBorders>
              <w:left w:val="single" w:sz="6" w:space="0" w:color="auto"/>
              <w:bottom w:val="single" w:sz="6" w:space="0" w:color="auto"/>
              <w:right w:val="single" w:sz="12" w:space="0" w:color="auto"/>
            </w:tcBorders>
          </w:tcPr>
          <w:p w:rsidR="0083463C" w:rsidRPr="002407F9" w:rsidRDefault="0083463C" w:rsidP="00BF3E57">
            <w:pPr>
              <w:pStyle w:val="TABLE-cell"/>
            </w:pPr>
            <w:r w:rsidRPr="002407F9">
              <w:t xml:space="preserve">the hierarchy containing </w:t>
            </w:r>
            <w:r w:rsidRPr="002407F9">
              <w:rPr>
                <w:i/>
              </w:rPr>
              <w:t>name</w:t>
            </w:r>
          </w:p>
        </w:tc>
      </w:tr>
      <w:tr w:rsidR="0083463C" w:rsidRPr="002407F9" w:rsidTr="00BF3E57">
        <w:trPr>
          <w:jc w:val="center"/>
        </w:trPr>
        <w:tc>
          <w:tcPr>
            <w:tcW w:w="2700" w:type="dxa"/>
            <w:tcBorders>
              <w:left w:val="single" w:sz="12" w:space="0" w:color="auto"/>
              <w:bottom w:val="single" w:sz="12" w:space="0" w:color="auto"/>
              <w:right w:val="single" w:sz="6" w:space="0" w:color="auto"/>
            </w:tcBorders>
          </w:tcPr>
          <w:p w:rsidR="0083463C" w:rsidRPr="002407F9" w:rsidRDefault="0083463C" w:rsidP="00BF3E57">
            <w:pPr>
              <w:pStyle w:val="TABLE-cell"/>
            </w:pPr>
            <w:r w:rsidRPr="002407F9">
              <w:t>digest</w:t>
            </w:r>
          </w:p>
        </w:tc>
        <w:tc>
          <w:tcPr>
            <w:tcW w:w="2250" w:type="dxa"/>
            <w:tcBorders>
              <w:left w:val="single" w:sz="6" w:space="0" w:color="auto"/>
              <w:bottom w:val="single" w:sz="12" w:space="0" w:color="auto"/>
              <w:right w:val="single" w:sz="6" w:space="0" w:color="auto"/>
            </w:tcBorders>
          </w:tcPr>
          <w:p w:rsidR="0083463C" w:rsidRPr="002407F9" w:rsidRDefault="0083463C" w:rsidP="00BF3E57">
            <w:pPr>
              <w:pStyle w:val="TABLE-cell"/>
            </w:pPr>
            <w:r w:rsidRPr="002407F9">
              <w:t>TPM2B_DIGEST</w:t>
            </w:r>
          </w:p>
        </w:tc>
        <w:tc>
          <w:tcPr>
            <w:tcW w:w="4410" w:type="dxa"/>
            <w:tcBorders>
              <w:left w:val="single" w:sz="6" w:space="0" w:color="auto"/>
              <w:bottom w:val="single" w:sz="12" w:space="0" w:color="auto"/>
              <w:right w:val="single" w:sz="12" w:space="0" w:color="auto"/>
            </w:tcBorders>
          </w:tcPr>
          <w:p w:rsidR="0083463C" w:rsidRPr="002407F9" w:rsidRDefault="0083463C" w:rsidP="00BF3E57">
            <w:pPr>
              <w:pStyle w:val="TABLE-cell"/>
            </w:pPr>
            <w:r w:rsidRPr="002407F9">
              <w:t xml:space="preserve">This shall be the HMAC produced using a proof value of </w:t>
            </w:r>
            <w:r w:rsidRPr="002407F9">
              <w:rPr>
                <w:i/>
              </w:rPr>
              <w:t>hierarchy</w:t>
            </w:r>
            <w:r w:rsidRPr="002407F9">
              <w:t>.</w:t>
            </w:r>
          </w:p>
        </w:tc>
      </w:tr>
    </w:tbl>
    <w:p w:rsidR="0083463C" w:rsidRPr="002407F9" w:rsidRDefault="0083463C" w:rsidP="0083463C">
      <w:pPr>
        <w:pStyle w:val="NOTE"/>
        <w:rPr>
          <w:noProof/>
        </w:rPr>
      </w:pPr>
      <w:bookmarkStart w:id="3129" w:name="_Toc286047068"/>
      <w:bookmarkStart w:id="3130" w:name="_Toc288814999"/>
      <w:bookmarkStart w:id="3131" w:name="_Toc304539240"/>
      <w:bookmarkStart w:id="3132" w:name="_Toc308709791"/>
      <w:r w:rsidRPr="002407F9">
        <w:rPr>
          <w:noProof/>
        </w:rPr>
        <w:t>EXAMPLE</w:t>
      </w:r>
      <w:r w:rsidRPr="002407F9">
        <w:rPr>
          <w:noProof/>
        </w:rPr>
        <w:tab/>
        <w:t>A NULL Creation Ticket is the tuple &lt;TPM_ST_CREATION, TPM_RH_NULL, 0x0000&gt;.</w:t>
      </w:r>
    </w:p>
    <w:p w:rsidR="0083463C" w:rsidRPr="002407F9" w:rsidRDefault="0083463C" w:rsidP="0083463C">
      <w:pPr>
        <w:pStyle w:val="Heading3"/>
        <w:rPr>
          <w:noProof/>
        </w:rPr>
      </w:pPr>
      <w:bookmarkStart w:id="3133" w:name="_Toc380749499"/>
      <w:bookmarkStart w:id="3134" w:name="_Toc384901805"/>
      <w:bookmarkStart w:id="3135" w:name="_Toc432512330"/>
      <w:bookmarkStart w:id="3136" w:name="_Toc443575670"/>
      <w:bookmarkStart w:id="3137" w:name="_Toc470517899"/>
      <w:bookmarkStart w:id="3138" w:name="_Toc462921118"/>
      <w:bookmarkStart w:id="3139" w:name="_Toc516154940"/>
      <w:bookmarkStart w:id="3140" w:name="_Toc20317675"/>
      <w:r w:rsidRPr="002407F9">
        <w:rPr>
          <w:noProof/>
        </w:rPr>
        <w:t>TPMT_TK_VERIFIED</w:t>
      </w:r>
      <w:bookmarkEnd w:id="3129"/>
      <w:bookmarkEnd w:id="3130"/>
      <w:bookmarkEnd w:id="3131"/>
      <w:bookmarkEnd w:id="3132"/>
      <w:bookmarkEnd w:id="3133"/>
      <w:bookmarkEnd w:id="3134"/>
      <w:bookmarkEnd w:id="3135"/>
      <w:bookmarkEnd w:id="3136"/>
      <w:bookmarkEnd w:id="3137"/>
      <w:bookmarkEnd w:id="3138"/>
      <w:bookmarkEnd w:id="3139"/>
      <w:bookmarkEnd w:id="3140"/>
    </w:p>
    <w:p w:rsidR="0083463C" w:rsidRPr="002407F9" w:rsidRDefault="0083463C" w:rsidP="0083463C">
      <w:pPr>
        <w:pStyle w:val="BodyText"/>
        <w:rPr>
          <w:noProof/>
        </w:rPr>
      </w:pPr>
      <w:r w:rsidRPr="002407F9">
        <w:rPr>
          <w:noProof/>
        </w:rPr>
        <w:t>This ticket is produced by TPM2_VerifySignature(). This formulation is used for multiple ticket uses. The ticket provides evidence that the TPM has validated that a digest was signed by a key with the Name of keyName. The ticket is computed by</w:t>
      </w:r>
    </w:p>
    <w:p w:rsidR="0083463C" w:rsidRPr="002407F9" w:rsidRDefault="0083463C" w:rsidP="0083463C">
      <w:pPr>
        <w:pStyle w:val="Equation"/>
      </w:pPr>
      <w:r w:rsidRPr="002407F9">
        <w:tab/>
      </w:r>
      <w:r w:rsidRPr="002407F9">
        <w:rPr>
          <w:b/>
          <w:i w:val="0"/>
        </w:rPr>
        <w:t>HMAC</w:t>
      </w:r>
      <w:r w:rsidRPr="002407F9">
        <w:rPr>
          <w:vertAlign w:val="subscript"/>
        </w:rPr>
        <w:t>contextAlg</w:t>
      </w:r>
      <w:r w:rsidRPr="002407F9">
        <w:rPr>
          <w:i w:val="0"/>
        </w:rPr>
        <w:t>(</w:t>
      </w:r>
      <w:r w:rsidRPr="002407F9">
        <w:t>proof</w:t>
      </w:r>
      <w:r w:rsidRPr="002407F9">
        <w:rPr>
          <w:i w:val="0"/>
        </w:rPr>
        <w:t>, (</w:t>
      </w:r>
      <w:r w:rsidRPr="002407F9">
        <w:rPr>
          <w:rFonts w:ascii="Arial" w:hAnsi="Arial"/>
          <w:i w:val="0"/>
          <w:sz w:val="20"/>
        </w:rPr>
        <w:t>TPM_ST_VERIFIED</w:t>
      </w:r>
      <w:r w:rsidRPr="002407F9">
        <w:rPr>
          <w:i w:val="0"/>
        </w:rPr>
        <w:t xml:space="preserve"> || </w:t>
      </w:r>
      <w:r w:rsidRPr="002407F9">
        <w:t>digest</w:t>
      </w:r>
      <w:r w:rsidRPr="002407F9">
        <w:rPr>
          <w:i w:val="0"/>
        </w:rPr>
        <w:t xml:space="preserve"> || </w:t>
      </w:r>
      <w:r w:rsidRPr="002407F9">
        <w:t>keyName</w:t>
      </w:r>
      <w:r w:rsidRPr="002407F9">
        <w:rPr>
          <w:i w:val="0"/>
        </w:rPr>
        <w:t>))</w:t>
      </w:r>
      <w:r w:rsidRPr="002407F9">
        <w:tab/>
      </w:r>
      <w:r w:rsidRPr="002407F9">
        <w:rPr>
          <w:rFonts w:ascii="Arial" w:hAnsi="Arial"/>
          <w:i w:val="0"/>
          <w:sz w:val="20"/>
        </w:rPr>
        <w:fldChar w:fldCharType="begin"/>
      </w:r>
      <w:r w:rsidRPr="002407F9">
        <w:rPr>
          <w:rFonts w:ascii="Arial" w:hAnsi="Arial"/>
          <w:i w:val="0"/>
          <w:sz w:val="20"/>
        </w:rPr>
        <w:instrText xml:space="preserve"> LISTNUM Equ </w:instrText>
      </w:r>
      <w:r w:rsidRPr="002407F9">
        <w:rPr>
          <w:rFonts w:ascii="Arial" w:hAnsi="Arial"/>
          <w:i w:val="0"/>
          <w:sz w:val="20"/>
        </w:rPr>
        <w:fldChar w:fldCharType="separate"/>
      </w:r>
      <w:r w:rsidRPr="002407F9">
        <w:rPr>
          <w:rFonts w:ascii="Arial" w:hAnsi="Arial"/>
          <w:i w:val="0"/>
          <w:sz w:val="20"/>
        </w:rPr>
        <w:t>1</w:t>
      </w:r>
      <w:r w:rsidRPr="002407F9">
        <w:rPr>
          <w:rFonts w:ascii="Arial" w:hAnsi="Arial"/>
          <w:i w:val="0"/>
          <w:sz w:val="20"/>
        </w:rPr>
        <w:fldChar w:fldCharType="end">
          <w:numberingChange w:id="3141" w:author="David Wooten" w:date="2019-11-14T19:35:00Z" w:original="(5)"/>
        </w:fldChar>
      </w:r>
    </w:p>
    <w:p w:rsidR="0083463C" w:rsidRPr="002407F9" w:rsidRDefault="0083463C" w:rsidP="0083463C">
      <w:pPr>
        <w:pStyle w:val="BodyText"/>
        <w:rPr>
          <w:noProof/>
        </w:rPr>
      </w:pPr>
      <w:r w:rsidRPr="002407F9">
        <w:rPr>
          <w:noProof/>
        </w:rPr>
        <w:t>where</w:t>
      </w:r>
    </w:p>
    <w:p w:rsidR="0083463C" w:rsidRPr="002407F9" w:rsidRDefault="0083463C" w:rsidP="0083463C">
      <w:pPr>
        <w:pStyle w:val="pList"/>
        <w:rPr>
          <w:rFonts w:ascii="Arial" w:hAnsi="Arial"/>
          <w:i w:val="0"/>
          <w:noProof/>
          <w:sz w:val="20"/>
        </w:rPr>
      </w:pPr>
      <w:r w:rsidRPr="002407F9">
        <w:rPr>
          <w:b/>
          <w:i w:val="0"/>
          <w:noProof/>
        </w:rPr>
        <w:t>HMAC</w:t>
      </w:r>
      <w:r w:rsidRPr="002407F9">
        <w:rPr>
          <w:noProof/>
          <w:vertAlign w:val="subscript"/>
        </w:rPr>
        <w:t>contextAlg</w:t>
      </w:r>
      <w:r w:rsidRPr="002407F9">
        <w:rPr>
          <w:noProof/>
        </w:rPr>
        <w:t>()</w:t>
      </w:r>
      <w:r w:rsidRPr="002407F9">
        <w:rPr>
          <w:noProof/>
        </w:rPr>
        <w:tab/>
      </w:r>
      <w:r w:rsidRPr="002407F9">
        <w:rPr>
          <w:rFonts w:ascii="Arial" w:hAnsi="Arial"/>
          <w:i w:val="0"/>
          <w:noProof/>
          <w:sz w:val="20"/>
        </w:rPr>
        <w:t>an HMAC using the context integrity hash</w:t>
      </w:r>
    </w:p>
    <w:p w:rsidR="0083463C" w:rsidRPr="002407F9" w:rsidRDefault="0083463C" w:rsidP="0083463C">
      <w:pPr>
        <w:pStyle w:val="pList"/>
        <w:rPr>
          <w:rFonts w:ascii="Arial" w:hAnsi="Arial"/>
          <w:i w:val="0"/>
          <w:noProof/>
          <w:sz w:val="20"/>
        </w:rPr>
      </w:pPr>
      <w:r w:rsidRPr="002407F9">
        <w:rPr>
          <w:noProof/>
        </w:rPr>
        <w:t>proof</w:t>
      </w:r>
      <w:r w:rsidRPr="002407F9">
        <w:rPr>
          <w:noProof/>
        </w:rPr>
        <w:tab/>
      </w:r>
      <w:r w:rsidRPr="002407F9">
        <w:rPr>
          <w:rFonts w:ascii="Arial" w:hAnsi="Arial"/>
          <w:i w:val="0"/>
          <w:noProof/>
          <w:sz w:val="20"/>
        </w:rPr>
        <w:t xml:space="preserve">a TPM secret value associated with the hierarchy associated with </w:t>
      </w:r>
      <w:r w:rsidRPr="002407F9">
        <w:rPr>
          <w:rFonts w:ascii="Arial" w:hAnsi="Arial"/>
          <w:noProof/>
          <w:sz w:val="20"/>
        </w:rPr>
        <w:t>keyName</w:t>
      </w:r>
    </w:p>
    <w:p w:rsidR="0083463C" w:rsidRPr="002407F9" w:rsidRDefault="0083463C" w:rsidP="0083463C">
      <w:pPr>
        <w:pStyle w:val="pList"/>
        <w:rPr>
          <w:rFonts w:ascii="Arial" w:hAnsi="Arial"/>
          <w:i w:val="0"/>
          <w:noProof/>
          <w:sz w:val="20"/>
        </w:rPr>
      </w:pPr>
      <w:r w:rsidRPr="002407F9">
        <w:rPr>
          <w:rFonts w:ascii="Arial" w:hAnsi="Arial"/>
          <w:i w:val="0"/>
          <w:noProof/>
          <w:sz w:val="20"/>
        </w:rPr>
        <w:t>TPM_ST_VERIFIED</w:t>
      </w:r>
      <w:r w:rsidRPr="002407F9">
        <w:rPr>
          <w:noProof/>
        </w:rPr>
        <w:tab/>
      </w:r>
      <w:r w:rsidRPr="002407F9">
        <w:rPr>
          <w:rFonts w:ascii="Arial" w:hAnsi="Arial"/>
          <w:i w:val="0"/>
          <w:noProof/>
          <w:sz w:val="20"/>
        </w:rPr>
        <w:t>a value used to ensure that the ticket is properly used</w:t>
      </w:r>
    </w:p>
    <w:p w:rsidR="0083463C" w:rsidRPr="002407F9" w:rsidRDefault="0083463C" w:rsidP="0083463C">
      <w:pPr>
        <w:pStyle w:val="pList"/>
        <w:rPr>
          <w:rFonts w:ascii="Arial" w:hAnsi="Arial"/>
          <w:i w:val="0"/>
          <w:noProof/>
          <w:sz w:val="20"/>
        </w:rPr>
      </w:pPr>
      <w:r w:rsidRPr="002407F9">
        <w:rPr>
          <w:noProof/>
        </w:rPr>
        <w:t>digest</w:t>
      </w:r>
      <w:r w:rsidRPr="002407F9">
        <w:rPr>
          <w:noProof/>
        </w:rPr>
        <w:tab/>
      </w:r>
      <w:r w:rsidRPr="002407F9">
        <w:rPr>
          <w:rFonts w:ascii="Arial" w:hAnsi="Arial"/>
          <w:i w:val="0"/>
          <w:noProof/>
          <w:sz w:val="20"/>
        </w:rPr>
        <w:t>the signed digest</w:t>
      </w:r>
    </w:p>
    <w:p w:rsidR="0083463C" w:rsidRPr="002407F9" w:rsidRDefault="0083463C" w:rsidP="0083463C">
      <w:pPr>
        <w:pStyle w:val="pListLast"/>
        <w:rPr>
          <w:rFonts w:ascii="Arial" w:hAnsi="Arial"/>
          <w:i w:val="0"/>
          <w:noProof/>
          <w:sz w:val="20"/>
        </w:rPr>
      </w:pPr>
      <w:r w:rsidRPr="002407F9">
        <w:rPr>
          <w:noProof/>
        </w:rPr>
        <w:t>keyName</w:t>
      </w:r>
      <w:r w:rsidRPr="002407F9">
        <w:rPr>
          <w:noProof/>
        </w:rPr>
        <w:tab/>
      </w:r>
      <w:r w:rsidRPr="002407F9">
        <w:rPr>
          <w:rFonts w:ascii="Arial" w:hAnsi="Arial"/>
          <w:i w:val="0"/>
          <w:noProof/>
          <w:sz w:val="20"/>
        </w:rPr>
        <w:t>Name of the key that signed digest</w:t>
      </w:r>
    </w:p>
    <w:p w:rsidR="0083463C" w:rsidRPr="002407F9" w:rsidRDefault="0083463C" w:rsidP="0083463C">
      <w:pPr>
        <w:pStyle w:val="TABLE-title"/>
        <w:rPr>
          <w:noProof/>
        </w:rPr>
      </w:pPr>
      <w:bookmarkStart w:id="3142" w:name="_Toc380749777"/>
      <w:bookmarkStart w:id="3143" w:name="_Toc384651439"/>
      <w:bookmarkStart w:id="3144" w:name="_Toc432512585"/>
      <w:bookmarkStart w:id="3145" w:name="_Toc443575923"/>
      <w:bookmarkStart w:id="3146" w:name="_Toc470518165"/>
      <w:bookmarkStart w:id="3147" w:name="_Toc462921379"/>
      <w:bookmarkStart w:id="3148" w:name="_Toc516155210"/>
      <w:bookmarkStart w:id="3149" w:name="_Toc2137614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98</w:t>
      </w:r>
      <w:r w:rsidRPr="002407F9">
        <w:rPr>
          <w:noProof/>
        </w:rPr>
        <w:fldChar w:fldCharType="end"/>
      </w:r>
      <w:r w:rsidRPr="002407F9">
        <w:rPr>
          <w:noProof/>
        </w:rPr>
        <w:t xml:space="preserve"> — Definition of TPMT_TK_VERIFIED Structure</w:t>
      </w:r>
      <w:bookmarkEnd w:id="3142"/>
      <w:bookmarkEnd w:id="3143"/>
      <w:bookmarkEnd w:id="3144"/>
      <w:bookmarkEnd w:id="3145"/>
      <w:bookmarkEnd w:id="3146"/>
      <w:bookmarkEnd w:id="3147"/>
      <w:bookmarkEnd w:id="3148"/>
      <w:bookmarkEnd w:id="314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00"/>
        <w:gridCol w:w="2250"/>
        <w:gridCol w:w="4410"/>
      </w:tblGrid>
      <w:tr w:rsidR="0083463C" w:rsidRPr="002407F9" w:rsidTr="00BF3E57">
        <w:trPr>
          <w:jc w:val="center"/>
        </w:trPr>
        <w:tc>
          <w:tcPr>
            <w:tcW w:w="2700" w:type="dxa"/>
            <w:tcBorders>
              <w:top w:val="single" w:sz="12" w:space="0" w:color="auto"/>
              <w:left w:val="single" w:sz="12" w:space="0" w:color="auto"/>
              <w:bottom w:val="single" w:sz="12" w:space="0" w:color="auto"/>
              <w:right w:val="single" w:sz="6" w:space="0" w:color="auto"/>
            </w:tcBorders>
          </w:tcPr>
          <w:p w:rsidR="0083463C" w:rsidRPr="002407F9" w:rsidRDefault="0083463C" w:rsidP="00BF3E57">
            <w:pPr>
              <w:pStyle w:val="TABLE-col-heading"/>
              <w:rPr>
                <w:noProof/>
              </w:rPr>
            </w:pPr>
            <w:r w:rsidRPr="002407F9">
              <w:rPr>
                <w:noProof/>
              </w:rPr>
              <w:t>Parameter</w:t>
            </w:r>
          </w:p>
        </w:tc>
        <w:tc>
          <w:tcPr>
            <w:tcW w:w="2250" w:type="dxa"/>
            <w:tcBorders>
              <w:top w:val="single" w:sz="12" w:space="0" w:color="auto"/>
              <w:left w:val="single" w:sz="6" w:space="0" w:color="auto"/>
              <w:bottom w:val="single" w:sz="12" w:space="0" w:color="auto"/>
              <w:right w:val="single" w:sz="6" w:space="0" w:color="auto"/>
            </w:tcBorders>
          </w:tcPr>
          <w:p w:rsidR="0083463C" w:rsidRPr="002407F9" w:rsidRDefault="0083463C" w:rsidP="00BF3E57">
            <w:pPr>
              <w:pStyle w:val="TABLE-col-heading"/>
              <w:rPr>
                <w:noProof/>
              </w:rPr>
            </w:pPr>
            <w:r w:rsidRPr="002407F9">
              <w:rPr>
                <w:noProof/>
              </w:rPr>
              <w:t>Type</w:t>
            </w:r>
          </w:p>
        </w:tc>
        <w:tc>
          <w:tcPr>
            <w:tcW w:w="4410" w:type="dxa"/>
            <w:tcBorders>
              <w:top w:val="single" w:sz="12" w:space="0" w:color="auto"/>
              <w:left w:val="single" w:sz="6"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700" w:type="dxa"/>
            <w:tcBorders>
              <w:top w:val="single" w:sz="6" w:space="0" w:color="auto"/>
              <w:left w:val="single" w:sz="12" w:space="0" w:color="auto"/>
              <w:right w:val="single" w:sz="6" w:space="0" w:color="auto"/>
            </w:tcBorders>
          </w:tcPr>
          <w:p w:rsidR="0083463C" w:rsidRPr="002407F9" w:rsidRDefault="0083463C" w:rsidP="00BF3E57">
            <w:pPr>
              <w:pStyle w:val="TABLE-cell"/>
            </w:pPr>
            <w:r w:rsidRPr="002407F9">
              <w:t>tag {TPM_ST_VERIFIED}</w:t>
            </w:r>
          </w:p>
        </w:tc>
        <w:tc>
          <w:tcPr>
            <w:tcW w:w="2250" w:type="dxa"/>
            <w:tcBorders>
              <w:top w:val="single" w:sz="6" w:space="0" w:color="auto"/>
              <w:left w:val="single" w:sz="6" w:space="0" w:color="auto"/>
              <w:right w:val="single" w:sz="6" w:space="0" w:color="auto"/>
            </w:tcBorders>
          </w:tcPr>
          <w:p w:rsidR="0083463C" w:rsidRPr="002407F9" w:rsidRDefault="0083463C" w:rsidP="00BF3E57">
            <w:pPr>
              <w:pStyle w:val="TABLE-cell"/>
            </w:pPr>
            <w:r w:rsidRPr="002407F9">
              <w:t>TPM_ST</w:t>
            </w:r>
          </w:p>
        </w:tc>
        <w:tc>
          <w:tcPr>
            <w:tcW w:w="4410" w:type="dxa"/>
            <w:tcBorders>
              <w:top w:val="single" w:sz="6" w:space="0" w:color="auto"/>
              <w:left w:val="single" w:sz="6" w:space="0" w:color="auto"/>
              <w:right w:val="single" w:sz="12" w:space="0" w:color="auto"/>
            </w:tcBorders>
          </w:tcPr>
          <w:p w:rsidR="0083463C" w:rsidRPr="002407F9" w:rsidRDefault="0083463C" w:rsidP="00BF3E57">
            <w:pPr>
              <w:pStyle w:val="TABLE-cell"/>
            </w:pPr>
            <w:r w:rsidRPr="002407F9">
              <w:t>ticket structure tag</w:t>
            </w:r>
          </w:p>
        </w:tc>
      </w:tr>
      <w:tr w:rsidR="0083463C" w:rsidRPr="002407F9" w:rsidTr="00BF3E57">
        <w:trPr>
          <w:jc w:val="center"/>
        </w:trPr>
        <w:tc>
          <w:tcPr>
            <w:tcW w:w="2700" w:type="dxa"/>
            <w:tcBorders>
              <w:left w:val="single" w:sz="12" w:space="0" w:color="auto"/>
              <w:right w:val="single" w:sz="6" w:space="0" w:color="auto"/>
            </w:tcBorders>
          </w:tcPr>
          <w:p w:rsidR="0083463C" w:rsidRPr="002407F9" w:rsidRDefault="0083463C" w:rsidP="00BF3E57">
            <w:pPr>
              <w:pStyle w:val="TABLE-cell"/>
            </w:pPr>
            <w:r w:rsidRPr="002407F9">
              <w:t>#TPM_RC_TAG</w:t>
            </w:r>
          </w:p>
        </w:tc>
        <w:tc>
          <w:tcPr>
            <w:tcW w:w="2250" w:type="dxa"/>
            <w:tcBorders>
              <w:left w:val="single" w:sz="6" w:space="0" w:color="auto"/>
              <w:right w:val="single" w:sz="6" w:space="0" w:color="auto"/>
            </w:tcBorders>
          </w:tcPr>
          <w:p w:rsidR="0083463C" w:rsidRPr="002407F9" w:rsidRDefault="0083463C" w:rsidP="00BF3E57">
            <w:pPr>
              <w:pStyle w:val="TABLE-cell"/>
            </w:pPr>
          </w:p>
        </w:tc>
        <w:tc>
          <w:tcPr>
            <w:tcW w:w="4410" w:type="dxa"/>
            <w:tcBorders>
              <w:left w:val="single" w:sz="6" w:space="0" w:color="auto"/>
              <w:right w:val="single" w:sz="12" w:space="0" w:color="auto"/>
            </w:tcBorders>
          </w:tcPr>
          <w:p w:rsidR="0083463C" w:rsidRPr="002407F9" w:rsidRDefault="0083463C" w:rsidP="00BF3E57">
            <w:pPr>
              <w:pStyle w:val="TABLE-cell"/>
            </w:pPr>
            <w:r w:rsidRPr="002407F9">
              <w:t xml:space="preserve">error returned when </w:t>
            </w:r>
            <w:r w:rsidRPr="002407F9">
              <w:rPr>
                <w:i/>
              </w:rPr>
              <w:t>tag</w:t>
            </w:r>
            <w:r w:rsidRPr="002407F9">
              <w:t xml:space="preserve"> is not TPM_ST_VERIFIED</w:t>
            </w:r>
          </w:p>
        </w:tc>
      </w:tr>
      <w:tr w:rsidR="0083463C" w:rsidRPr="002407F9" w:rsidTr="00BF3E57">
        <w:trPr>
          <w:jc w:val="center"/>
        </w:trPr>
        <w:tc>
          <w:tcPr>
            <w:tcW w:w="2700" w:type="dxa"/>
            <w:tcBorders>
              <w:left w:val="single" w:sz="12" w:space="0" w:color="auto"/>
              <w:bottom w:val="single" w:sz="6" w:space="0" w:color="auto"/>
              <w:right w:val="single" w:sz="6" w:space="0" w:color="auto"/>
            </w:tcBorders>
          </w:tcPr>
          <w:p w:rsidR="0083463C" w:rsidRPr="002407F9" w:rsidRDefault="0083463C" w:rsidP="00BF3E57">
            <w:pPr>
              <w:pStyle w:val="TABLE-cell"/>
            </w:pPr>
            <w:r w:rsidRPr="002407F9">
              <w:t>hierarchy</w:t>
            </w:r>
          </w:p>
        </w:tc>
        <w:tc>
          <w:tcPr>
            <w:tcW w:w="2250" w:type="dxa"/>
            <w:tcBorders>
              <w:left w:val="single" w:sz="6" w:space="0" w:color="auto"/>
              <w:bottom w:val="single" w:sz="6" w:space="0" w:color="auto"/>
              <w:right w:val="single" w:sz="6" w:space="0" w:color="auto"/>
            </w:tcBorders>
          </w:tcPr>
          <w:p w:rsidR="0083463C" w:rsidRPr="002407F9" w:rsidRDefault="0083463C" w:rsidP="00BF3E57">
            <w:pPr>
              <w:pStyle w:val="TABLE-cell"/>
            </w:pPr>
            <w:r w:rsidRPr="002407F9">
              <w:t>TPMI_RH_HIERARCHY+</w:t>
            </w:r>
          </w:p>
        </w:tc>
        <w:tc>
          <w:tcPr>
            <w:tcW w:w="4410" w:type="dxa"/>
            <w:tcBorders>
              <w:left w:val="single" w:sz="6" w:space="0" w:color="auto"/>
              <w:bottom w:val="single" w:sz="6" w:space="0" w:color="auto"/>
              <w:right w:val="single" w:sz="12" w:space="0" w:color="auto"/>
            </w:tcBorders>
          </w:tcPr>
          <w:p w:rsidR="0083463C" w:rsidRPr="002407F9" w:rsidRDefault="0083463C" w:rsidP="00BF3E57">
            <w:pPr>
              <w:pStyle w:val="TABLE-cell"/>
            </w:pPr>
            <w:r w:rsidRPr="002407F9">
              <w:t xml:space="preserve">the hierarchy containing </w:t>
            </w:r>
            <w:r w:rsidRPr="002407F9">
              <w:rPr>
                <w:i/>
              </w:rPr>
              <w:t>keyName</w:t>
            </w:r>
          </w:p>
        </w:tc>
      </w:tr>
      <w:tr w:rsidR="0083463C" w:rsidRPr="002407F9" w:rsidTr="00BF3E57">
        <w:trPr>
          <w:jc w:val="center"/>
        </w:trPr>
        <w:tc>
          <w:tcPr>
            <w:tcW w:w="2700" w:type="dxa"/>
            <w:tcBorders>
              <w:left w:val="single" w:sz="12" w:space="0" w:color="auto"/>
              <w:bottom w:val="single" w:sz="12" w:space="0" w:color="auto"/>
              <w:right w:val="single" w:sz="6" w:space="0" w:color="auto"/>
            </w:tcBorders>
          </w:tcPr>
          <w:p w:rsidR="0083463C" w:rsidRPr="002407F9" w:rsidRDefault="0083463C" w:rsidP="00BF3E57">
            <w:pPr>
              <w:pStyle w:val="TABLE-cell"/>
            </w:pPr>
            <w:r w:rsidRPr="002407F9">
              <w:t>digest</w:t>
            </w:r>
          </w:p>
        </w:tc>
        <w:tc>
          <w:tcPr>
            <w:tcW w:w="2250" w:type="dxa"/>
            <w:tcBorders>
              <w:left w:val="single" w:sz="6" w:space="0" w:color="auto"/>
              <w:bottom w:val="single" w:sz="12" w:space="0" w:color="auto"/>
              <w:right w:val="single" w:sz="6" w:space="0" w:color="auto"/>
            </w:tcBorders>
          </w:tcPr>
          <w:p w:rsidR="0083463C" w:rsidRPr="002407F9" w:rsidRDefault="0083463C" w:rsidP="00BF3E57">
            <w:pPr>
              <w:pStyle w:val="TABLE-cell"/>
            </w:pPr>
            <w:r w:rsidRPr="002407F9">
              <w:t>TPM2B_DIGEST</w:t>
            </w:r>
          </w:p>
        </w:tc>
        <w:tc>
          <w:tcPr>
            <w:tcW w:w="4410" w:type="dxa"/>
            <w:tcBorders>
              <w:left w:val="single" w:sz="6" w:space="0" w:color="auto"/>
              <w:bottom w:val="single" w:sz="12" w:space="0" w:color="auto"/>
              <w:right w:val="single" w:sz="12" w:space="0" w:color="auto"/>
            </w:tcBorders>
          </w:tcPr>
          <w:p w:rsidR="0083463C" w:rsidRPr="002407F9" w:rsidRDefault="0083463C" w:rsidP="00BF3E57">
            <w:pPr>
              <w:pStyle w:val="TABLE-cell"/>
            </w:pPr>
            <w:r w:rsidRPr="002407F9">
              <w:t xml:space="preserve">This shall be the HMAC produced using a proof value of </w:t>
            </w:r>
            <w:r w:rsidRPr="002407F9">
              <w:rPr>
                <w:i/>
              </w:rPr>
              <w:t>hierarchy</w:t>
            </w:r>
            <w:r w:rsidRPr="002407F9">
              <w:t>.</w:t>
            </w:r>
          </w:p>
        </w:tc>
      </w:tr>
    </w:tbl>
    <w:p w:rsidR="0083463C" w:rsidRPr="002407F9" w:rsidRDefault="0083463C" w:rsidP="0083463C">
      <w:pPr>
        <w:pStyle w:val="NOTE"/>
        <w:rPr>
          <w:noProof/>
        </w:rPr>
      </w:pPr>
      <w:bookmarkStart w:id="3150" w:name="_Toc286047069"/>
      <w:bookmarkStart w:id="3151" w:name="_Toc288815000"/>
      <w:bookmarkStart w:id="3152" w:name="_Toc304539241"/>
      <w:bookmarkStart w:id="3153" w:name="_Toc308709792"/>
      <w:r w:rsidRPr="002407F9">
        <w:rPr>
          <w:noProof/>
        </w:rPr>
        <w:t>EXAMPLE</w:t>
      </w:r>
      <w:r w:rsidRPr="002407F9">
        <w:rPr>
          <w:noProof/>
        </w:rPr>
        <w:tab/>
        <w:t>A NULL Verified Ticket is the tuple &lt;TPM_ST_VERIFIED, TPM_RH_NULL, 0x0000&gt;.</w:t>
      </w:r>
      <w:bookmarkStart w:id="3154" w:name="_Toc380749500"/>
      <w:bookmarkStart w:id="3155" w:name="_Toc384901806"/>
      <w:bookmarkStart w:id="3156" w:name="_Toc432512331"/>
      <w:bookmarkStart w:id="3157" w:name="_Toc443575671"/>
    </w:p>
    <w:p w:rsidR="0083463C" w:rsidRPr="002407F9" w:rsidRDefault="0083463C" w:rsidP="0083463C">
      <w:pPr>
        <w:pStyle w:val="Heading3"/>
        <w:rPr>
          <w:noProof/>
        </w:rPr>
      </w:pPr>
      <w:bookmarkStart w:id="3158" w:name="_Toc470517900"/>
      <w:bookmarkStart w:id="3159" w:name="_Toc462921119"/>
      <w:bookmarkStart w:id="3160" w:name="_Toc516154941"/>
      <w:bookmarkStart w:id="3161" w:name="_Toc20317676"/>
      <w:r w:rsidRPr="002407F9">
        <w:rPr>
          <w:noProof/>
        </w:rPr>
        <w:lastRenderedPageBreak/>
        <w:t>TPMT_TK_AUTH</w:t>
      </w:r>
      <w:bookmarkEnd w:id="3150"/>
      <w:bookmarkEnd w:id="3151"/>
      <w:bookmarkEnd w:id="3152"/>
      <w:bookmarkEnd w:id="3153"/>
      <w:bookmarkEnd w:id="3154"/>
      <w:bookmarkEnd w:id="3155"/>
      <w:bookmarkEnd w:id="3156"/>
      <w:bookmarkEnd w:id="3157"/>
      <w:bookmarkEnd w:id="3158"/>
      <w:bookmarkEnd w:id="3159"/>
      <w:bookmarkEnd w:id="3160"/>
      <w:bookmarkEnd w:id="3161"/>
    </w:p>
    <w:p w:rsidR="00EA7982" w:rsidRDefault="0083463C" w:rsidP="0083463C">
      <w:pPr>
        <w:pStyle w:val="BodyText"/>
        <w:rPr>
          <w:noProof/>
        </w:rPr>
      </w:pPr>
      <w:r w:rsidRPr="002407F9">
        <w:rPr>
          <w:noProof/>
        </w:rPr>
        <w:t xml:space="preserve">This ticket is produced by TPM2_PolicySigned() and TPM2_PolicySecret() when the authorization has an expiration time. </w:t>
      </w:r>
      <w:r w:rsidR="00866863" w:rsidRPr="002407F9">
        <w:rPr>
          <w:noProof/>
        </w:rPr>
        <w:t xml:space="preserve">If </w:t>
      </w:r>
      <w:r w:rsidR="00866863" w:rsidRPr="002407F9">
        <w:rPr>
          <w:i/>
          <w:noProof/>
        </w:rPr>
        <w:t xml:space="preserve">nonceTPM </w:t>
      </w:r>
      <w:r w:rsidR="00866863" w:rsidRPr="002407F9">
        <w:rPr>
          <w:noProof/>
        </w:rPr>
        <w:t>was provided in the policy command, t</w:t>
      </w:r>
      <w:r w:rsidRPr="002407F9">
        <w:rPr>
          <w:i/>
          <w:noProof/>
        </w:rPr>
        <w:t>he</w:t>
      </w:r>
      <w:r w:rsidRPr="002407F9">
        <w:rPr>
          <w:noProof/>
        </w:rPr>
        <w:t xml:space="preserve"> ticket is computed by</w:t>
      </w:r>
    </w:p>
    <w:p w:rsidR="00E91B1A" w:rsidRPr="002407F9" w:rsidRDefault="0083463C" w:rsidP="00B56E8F">
      <w:pPr>
        <w:pStyle w:val="EquationLong"/>
        <w:rPr>
          <w:noProof/>
        </w:rPr>
      </w:pPr>
      <w:r w:rsidRPr="002407F9">
        <w:rPr>
          <w:b/>
          <w:i w:val="0"/>
          <w:noProof/>
        </w:rPr>
        <w:t>HMAC</w:t>
      </w:r>
      <w:r w:rsidRPr="002407F9">
        <w:rPr>
          <w:noProof/>
          <w:vertAlign w:val="subscript"/>
        </w:rPr>
        <w:t>contextAlg</w:t>
      </w:r>
      <w:r w:rsidRPr="002407F9">
        <w:rPr>
          <w:i w:val="0"/>
          <w:noProof/>
        </w:rPr>
        <w:t>(</w:t>
      </w:r>
      <w:r w:rsidRPr="002407F9">
        <w:rPr>
          <w:noProof/>
        </w:rPr>
        <w:t>proof</w:t>
      </w:r>
      <w:r w:rsidRPr="002407F9">
        <w:rPr>
          <w:i w:val="0"/>
          <w:noProof/>
        </w:rPr>
        <w:t>, (</w:t>
      </w:r>
      <w:r w:rsidRPr="002407F9">
        <w:rPr>
          <w:rFonts w:ascii="Arial" w:hAnsi="Arial"/>
          <w:i w:val="0"/>
          <w:noProof/>
          <w:sz w:val="20"/>
        </w:rPr>
        <w:t>TPM_ST_AUTH_xxx</w:t>
      </w:r>
      <w:r w:rsidRPr="002407F9">
        <w:rPr>
          <w:i w:val="0"/>
          <w:noProof/>
        </w:rPr>
        <w:t xml:space="preserve"> </w:t>
      </w:r>
      <w:r w:rsidR="00866863" w:rsidRPr="002407F9">
        <w:rPr>
          <w:i w:val="0"/>
          <w:noProof/>
        </w:rPr>
        <w:t xml:space="preserve">|| </w:t>
      </w:r>
      <w:r w:rsidRPr="002407F9">
        <w:rPr>
          <w:noProof/>
        </w:rPr>
        <w:t>cpHash</w:t>
      </w:r>
      <w:r w:rsidRPr="002407F9">
        <w:rPr>
          <w:i w:val="0"/>
          <w:noProof/>
        </w:rPr>
        <w:t xml:space="preserve"> || </w:t>
      </w:r>
      <w:r w:rsidRPr="002407F9">
        <w:rPr>
          <w:noProof/>
        </w:rPr>
        <w:t>policyRef</w:t>
      </w:r>
      <w:r w:rsidRPr="002407F9">
        <w:rPr>
          <w:i w:val="0"/>
          <w:noProof/>
        </w:rPr>
        <w:t xml:space="preserve"> || </w:t>
      </w:r>
      <w:r w:rsidRPr="002407F9">
        <w:rPr>
          <w:noProof/>
        </w:rPr>
        <w:t>authName</w:t>
      </w:r>
    </w:p>
    <w:p w:rsidR="0083463C" w:rsidRPr="002407F9" w:rsidRDefault="00E91B1A" w:rsidP="00B56E8F">
      <w:pPr>
        <w:pStyle w:val="EquationLong2"/>
        <w:rPr>
          <w:rFonts w:ascii="Arial" w:hAnsi="Arial"/>
          <w:noProof/>
          <w:sz w:val="20"/>
          <w:szCs w:val="20"/>
        </w:rPr>
      </w:pPr>
      <w:r w:rsidRPr="002407F9">
        <w:rPr>
          <w:i w:val="0"/>
          <w:noProof/>
        </w:rPr>
        <w:t xml:space="preserve">|| </w:t>
      </w:r>
      <w:r w:rsidRPr="002407F9">
        <w:rPr>
          <w:noProof/>
        </w:rPr>
        <w:t>timeout</w:t>
      </w:r>
      <w:r w:rsidRPr="002407F9">
        <w:rPr>
          <w:i w:val="0"/>
          <w:noProof/>
        </w:rPr>
        <w:t xml:space="preserve"> || [</w:t>
      </w:r>
      <w:r w:rsidRPr="002407F9">
        <w:rPr>
          <w:noProof/>
        </w:rPr>
        <w:t>timeEpoch</w:t>
      </w:r>
      <w:r w:rsidRPr="002407F9">
        <w:rPr>
          <w:i w:val="0"/>
          <w:noProof/>
          <w:sz w:val="24"/>
        </w:rPr>
        <w:t>]</w:t>
      </w:r>
      <w:r w:rsidRPr="002407F9">
        <w:rPr>
          <w:i w:val="0"/>
          <w:noProof/>
        </w:rPr>
        <w:t xml:space="preserve"> ||</w:t>
      </w:r>
      <w:r w:rsidRPr="002407F9">
        <w:rPr>
          <w:noProof/>
        </w:rPr>
        <w:t xml:space="preserve"> </w:t>
      </w:r>
      <w:r w:rsidRPr="002407F9">
        <w:rPr>
          <w:i w:val="0"/>
          <w:noProof/>
        </w:rPr>
        <w:t>[</w:t>
      </w:r>
      <w:r w:rsidRPr="002407F9">
        <w:rPr>
          <w:noProof/>
        </w:rPr>
        <w:t>resetCount</w:t>
      </w:r>
      <w:r w:rsidRPr="002407F9">
        <w:rPr>
          <w:i w:val="0"/>
          <w:noProof/>
        </w:rPr>
        <w:t>]</w:t>
      </w:r>
      <w:r w:rsidR="0083463C" w:rsidRPr="002407F9">
        <w:rPr>
          <w:i w:val="0"/>
          <w:noProof/>
        </w:rPr>
        <w:t>))</w:t>
      </w:r>
      <w:r w:rsidR="0083463C" w:rsidRPr="002407F9">
        <w:rPr>
          <w:noProof/>
        </w:rPr>
        <w:tab/>
      </w:r>
      <w:r w:rsidR="0083463C" w:rsidRPr="002407F9">
        <w:rPr>
          <w:rFonts w:ascii="Arial" w:hAnsi="Arial"/>
          <w:i w:val="0"/>
          <w:noProof/>
          <w:sz w:val="20"/>
          <w:szCs w:val="20"/>
        </w:rPr>
        <w:fldChar w:fldCharType="begin"/>
      </w:r>
      <w:r w:rsidR="0083463C" w:rsidRPr="002407F9">
        <w:rPr>
          <w:rFonts w:ascii="Arial" w:hAnsi="Arial"/>
          <w:i w:val="0"/>
          <w:noProof/>
          <w:sz w:val="20"/>
          <w:szCs w:val="20"/>
        </w:rPr>
        <w:instrText xml:space="preserve"> LISTNUM Equ </w:instrText>
      </w:r>
      <w:r w:rsidR="0083463C" w:rsidRPr="002407F9">
        <w:rPr>
          <w:rFonts w:ascii="Arial" w:hAnsi="Arial"/>
          <w:i w:val="0"/>
          <w:noProof/>
          <w:sz w:val="20"/>
          <w:szCs w:val="20"/>
        </w:rPr>
        <w:fldChar w:fldCharType="separate"/>
      </w:r>
      <w:r w:rsidR="0083463C" w:rsidRPr="002407F9">
        <w:rPr>
          <w:rFonts w:ascii="Arial" w:hAnsi="Arial"/>
          <w:i w:val="0"/>
          <w:noProof/>
          <w:sz w:val="20"/>
          <w:szCs w:val="20"/>
        </w:rPr>
        <w:t>1</w:t>
      </w:r>
      <w:r w:rsidR="0083463C" w:rsidRPr="002407F9">
        <w:rPr>
          <w:rFonts w:ascii="Arial" w:hAnsi="Arial"/>
          <w:i w:val="0"/>
          <w:noProof/>
          <w:sz w:val="20"/>
          <w:szCs w:val="20"/>
        </w:rPr>
        <w:fldChar w:fldCharType="end">
          <w:numberingChange w:id="3162" w:author="David Wooten" w:date="2019-11-14T19:35:00Z" w:original="(6)"/>
        </w:fldChar>
      </w:r>
    </w:p>
    <w:p w:rsidR="0083463C" w:rsidRPr="002407F9" w:rsidRDefault="0083463C" w:rsidP="0083463C">
      <w:pPr>
        <w:pStyle w:val="BodyText"/>
        <w:rPr>
          <w:noProof/>
        </w:rPr>
      </w:pPr>
      <w:r w:rsidRPr="002407F9">
        <w:rPr>
          <w:noProof/>
        </w:rPr>
        <w:t>where</w:t>
      </w:r>
    </w:p>
    <w:p w:rsidR="0083463C" w:rsidRPr="002407F9" w:rsidRDefault="0083463C" w:rsidP="0083463C">
      <w:pPr>
        <w:pStyle w:val="pList"/>
        <w:rPr>
          <w:rFonts w:ascii="Arial" w:hAnsi="Arial"/>
          <w:i w:val="0"/>
          <w:noProof/>
          <w:sz w:val="20"/>
        </w:rPr>
      </w:pPr>
      <w:r w:rsidRPr="002407F9">
        <w:rPr>
          <w:b/>
          <w:i w:val="0"/>
          <w:noProof/>
        </w:rPr>
        <w:t>HMAC</w:t>
      </w:r>
      <w:r w:rsidRPr="002407F9">
        <w:rPr>
          <w:noProof/>
          <w:vertAlign w:val="subscript"/>
        </w:rPr>
        <w:t>contextAlg</w:t>
      </w:r>
      <w:r w:rsidRPr="002407F9">
        <w:rPr>
          <w:noProof/>
        </w:rPr>
        <w:t>()</w:t>
      </w:r>
      <w:r w:rsidRPr="002407F9">
        <w:rPr>
          <w:noProof/>
        </w:rPr>
        <w:tab/>
      </w:r>
      <w:r w:rsidRPr="002407F9">
        <w:rPr>
          <w:rFonts w:ascii="Arial" w:hAnsi="Arial"/>
          <w:i w:val="0"/>
          <w:noProof/>
          <w:sz w:val="20"/>
        </w:rPr>
        <w:t>an HMAC using the context integrity hash</w:t>
      </w:r>
    </w:p>
    <w:p w:rsidR="0083463C" w:rsidRPr="002407F9" w:rsidRDefault="0083463C" w:rsidP="0083463C">
      <w:pPr>
        <w:pStyle w:val="pList"/>
        <w:rPr>
          <w:rFonts w:ascii="Arial" w:hAnsi="Arial"/>
          <w:i w:val="0"/>
          <w:noProof/>
          <w:sz w:val="20"/>
        </w:rPr>
      </w:pPr>
      <w:r w:rsidRPr="002407F9">
        <w:rPr>
          <w:noProof/>
        </w:rPr>
        <w:t>proof</w:t>
      </w:r>
      <w:r w:rsidRPr="002407F9">
        <w:rPr>
          <w:noProof/>
        </w:rPr>
        <w:tab/>
      </w:r>
      <w:r w:rsidRPr="002407F9">
        <w:rPr>
          <w:rFonts w:ascii="Arial" w:hAnsi="Arial"/>
          <w:i w:val="0"/>
          <w:noProof/>
          <w:sz w:val="20"/>
        </w:rPr>
        <w:t xml:space="preserve">a TPM secret value associated with the hierarchy of the object associated with </w:t>
      </w:r>
      <w:r w:rsidRPr="002407F9">
        <w:rPr>
          <w:rFonts w:ascii="Arial" w:hAnsi="Arial"/>
          <w:noProof/>
          <w:sz w:val="20"/>
        </w:rPr>
        <w:t>authName</w:t>
      </w:r>
    </w:p>
    <w:p w:rsidR="0083463C" w:rsidRPr="002407F9" w:rsidRDefault="0083463C" w:rsidP="0083463C">
      <w:pPr>
        <w:pStyle w:val="pList"/>
        <w:rPr>
          <w:rFonts w:ascii="Arial" w:hAnsi="Arial"/>
          <w:i w:val="0"/>
          <w:noProof/>
          <w:sz w:val="20"/>
        </w:rPr>
      </w:pPr>
      <w:r w:rsidRPr="002407F9">
        <w:rPr>
          <w:rFonts w:ascii="Arial" w:hAnsi="Arial"/>
          <w:i w:val="0"/>
          <w:noProof/>
          <w:sz w:val="20"/>
        </w:rPr>
        <w:t>TPM_ST_AUTH_xxx</w:t>
      </w:r>
      <w:r w:rsidRPr="002407F9">
        <w:rPr>
          <w:noProof/>
        </w:rPr>
        <w:tab/>
      </w:r>
      <w:r w:rsidRPr="002407F9">
        <w:rPr>
          <w:rFonts w:ascii="Arial" w:hAnsi="Arial"/>
          <w:i w:val="0"/>
          <w:noProof/>
          <w:sz w:val="20"/>
        </w:rPr>
        <w:t>either TPM_ST_AUTH_SIGNED or TPM_ST_AUTH_SECRET; used to ensure that the ticket is properly used</w:t>
      </w:r>
    </w:p>
    <w:p w:rsidR="0083463C" w:rsidRPr="002407F9" w:rsidRDefault="0083463C" w:rsidP="0083463C">
      <w:pPr>
        <w:pStyle w:val="pList"/>
        <w:rPr>
          <w:rFonts w:ascii="Arial" w:hAnsi="Arial"/>
          <w:i w:val="0"/>
          <w:noProof/>
          <w:sz w:val="20"/>
        </w:rPr>
      </w:pPr>
      <w:r w:rsidRPr="002407F9">
        <w:rPr>
          <w:noProof/>
        </w:rPr>
        <w:t>cpHash</w:t>
      </w:r>
      <w:r w:rsidRPr="002407F9">
        <w:rPr>
          <w:noProof/>
        </w:rPr>
        <w:tab/>
      </w:r>
      <w:r w:rsidRPr="002407F9">
        <w:rPr>
          <w:rFonts w:ascii="Arial" w:hAnsi="Arial"/>
          <w:i w:val="0"/>
          <w:noProof/>
          <w:sz w:val="20"/>
        </w:rPr>
        <w:t>optional hash of the authorized command</w:t>
      </w:r>
    </w:p>
    <w:p w:rsidR="0083463C" w:rsidRPr="002407F9" w:rsidRDefault="0083463C" w:rsidP="0083463C">
      <w:pPr>
        <w:pStyle w:val="pList"/>
        <w:rPr>
          <w:rFonts w:ascii="Arial" w:hAnsi="Arial"/>
          <w:i w:val="0"/>
          <w:noProof/>
          <w:sz w:val="20"/>
        </w:rPr>
      </w:pPr>
      <w:r w:rsidRPr="002407F9">
        <w:rPr>
          <w:noProof/>
        </w:rPr>
        <w:t>policyRef</w:t>
      </w:r>
      <w:r w:rsidRPr="002407F9">
        <w:rPr>
          <w:noProof/>
        </w:rPr>
        <w:tab/>
      </w:r>
      <w:r w:rsidRPr="002407F9">
        <w:rPr>
          <w:rFonts w:ascii="Arial" w:hAnsi="Arial"/>
          <w:i w:val="0"/>
          <w:noProof/>
          <w:sz w:val="20"/>
        </w:rPr>
        <w:t>optional reference to a policy value</w:t>
      </w:r>
    </w:p>
    <w:p w:rsidR="0083463C" w:rsidRPr="002407F9" w:rsidRDefault="0083463C" w:rsidP="0083463C">
      <w:pPr>
        <w:pStyle w:val="pList"/>
        <w:rPr>
          <w:rFonts w:ascii="Arial" w:hAnsi="Arial"/>
          <w:i w:val="0"/>
          <w:noProof/>
          <w:sz w:val="20"/>
        </w:rPr>
      </w:pPr>
      <w:r w:rsidRPr="002407F9">
        <w:rPr>
          <w:noProof/>
        </w:rPr>
        <w:t>authName</w:t>
      </w:r>
      <w:r w:rsidRPr="002407F9">
        <w:rPr>
          <w:noProof/>
        </w:rPr>
        <w:tab/>
      </w:r>
      <w:r w:rsidRPr="002407F9">
        <w:rPr>
          <w:rFonts w:ascii="Arial" w:hAnsi="Arial"/>
          <w:i w:val="0"/>
          <w:noProof/>
          <w:sz w:val="20"/>
        </w:rPr>
        <w:t>Name of the object that signed the authorization</w:t>
      </w:r>
    </w:p>
    <w:p w:rsidR="00E91B1A" w:rsidRPr="002407F9" w:rsidRDefault="00E91B1A" w:rsidP="00E91B1A">
      <w:pPr>
        <w:pStyle w:val="pList"/>
        <w:rPr>
          <w:rFonts w:ascii="Arial" w:hAnsi="Arial"/>
          <w:i w:val="0"/>
          <w:noProof/>
          <w:sz w:val="20"/>
        </w:rPr>
      </w:pPr>
      <w:bookmarkStart w:id="3163" w:name="_Toc380749778"/>
      <w:bookmarkStart w:id="3164" w:name="_Toc384651440"/>
      <w:bookmarkStart w:id="3165" w:name="_Toc432512586"/>
      <w:bookmarkStart w:id="3166" w:name="_Toc443575924"/>
      <w:r w:rsidRPr="002407F9">
        <w:rPr>
          <w:noProof/>
        </w:rPr>
        <w:t>timeout</w:t>
      </w:r>
      <w:r w:rsidRPr="002407F9">
        <w:rPr>
          <w:noProof/>
        </w:rPr>
        <w:tab/>
      </w:r>
      <w:r w:rsidRPr="002407F9">
        <w:rPr>
          <w:rFonts w:ascii="Arial" w:hAnsi="Arial"/>
          <w:i w:val="0"/>
          <w:noProof/>
          <w:sz w:val="20"/>
        </w:rPr>
        <w:t>implementation-specific value indicating when the authorization expires</w:t>
      </w:r>
    </w:p>
    <w:p w:rsidR="00E91B1A" w:rsidRPr="002407F9" w:rsidRDefault="00E91B1A" w:rsidP="00E91B1A">
      <w:pPr>
        <w:pStyle w:val="pList"/>
        <w:rPr>
          <w:rFonts w:ascii="Arial" w:hAnsi="Arial"/>
          <w:i w:val="0"/>
          <w:noProof/>
          <w:sz w:val="20"/>
        </w:rPr>
      </w:pPr>
      <w:r w:rsidRPr="002407F9">
        <w:rPr>
          <w:noProof/>
        </w:rPr>
        <w:t>timeEpoch</w:t>
      </w:r>
      <w:r w:rsidRPr="002407F9">
        <w:rPr>
          <w:noProof/>
        </w:rPr>
        <w:tab/>
      </w:r>
      <w:r w:rsidRPr="002407F9">
        <w:rPr>
          <w:rFonts w:ascii="Arial" w:hAnsi="Arial"/>
          <w:i w:val="0"/>
          <w:noProof/>
          <w:sz w:val="20"/>
        </w:rPr>
        <w:t xml:space="preserve">implementation-specific representation of the </w:t>
      </w:r>
      <w:r w:rsidRPr="002407F9">
        <w:rPr>
          <w:noProof/>
        </w:rPr>
        <w:t>timeEpoch</w:t>
      </w:r>
      <w:r w:rsidRPr="002407F9">
        <w:rPr>
          <w:rFonts w:ascii="Arial" w:hAnsi="Arial"/>
          <w:i w:val="0"/>
          <w:noProof/>
          <w:sz w:val="20"/>
        </w:rPr>
        <w:t xml:space="preserve"> at the time the ticket was created</w:t>
      </w:r>
    </w:p>
    <w:p w:rsidR="00E91B1A" w:rsidRPr="002407F9" w:rsidRDefault="00E91B1A" w:rsidP="00B56E8F">
      <w:pPr>
        <w:pStyle w:val="NOTE"/>
        <w:tabs>
          <w:tab w:val="clear" w:pos="1440"/>
        </w:tabs>
        <w:ind w:left="2160"/>
        <w:rPr>
          <w:noProof/>
        </w:rPr>
      </w:pPr>
      <w:r w:rsidRPr="002407F9">
        <w:rPr>
          <w:noProof/>
        </w:rPr>
        <w:t>NOTE 1</w:t>
      </w:r>
      <w:r w:rsidRPr="002407F9">
        <w:rPr>
          <w:noProof/>
        </w:rPr>
        <w:tab/>
        <w:t xml:space="preserve">Not included if </w:t>
      </w:r>
      <w:r w:rsidRPr="002407F9">
        <w:rPr>
          <w:i/>
          <w:noProof/>
        </w:rPr>
        <w:t>timeout</w:t>
      </w:r>
      <w:r w:rsidRPr="002407F9">
        <w:rPr>
          <w:noProof/>
        </w:rPr>
        <w:t xml:space="preserve"> is zero.</w:t>
      </w:r>
    </w:p>
    <w:p w:rsidR="00E91B1A" w:rsidRPr="002407F9" w:rsidRDefault="00E91B1A" w:rsidP="00E91B1A">
      <w:pPr>
        <w:pStyle w:val="pList"/>
        <w:rPr>
          <w:rFonts w:ascii="Arial" w:hAnsi="Arial"/>
          <w:i w:val="0"/>
          <w:noProof/>
          <w:sz w:val="20"/>
          <w:szCs w:val="20"/>
        </w:rPr>
      </w:pPr>
      <w:r w:rsidRPr="002407F9">
        <w:rPr>
          <w:noProof/>
        </w:rPr>
        <w:t>resetCount</w:t>
      </w:r>
      <w:r w:rsidRPr="002407F9">
        <w:rPr>
          <w:noProof/>
        </w:rPr>
        <w:tab/>
      </w:r>
      <w:r w:rsidRPr="002407F9">
        <w:rPr>
          <w:rFonts w:ascii="Arial" w:hAnsi="Arial"/>
          <w:i w:val="0"/>
          <w:noProof/>
          <w:sz w:val="20"/>
          <w:szCs w:val="20"/>
        </w:rPr>
        <w:t xml:space="preserve">implementation-specific representation of the TPM’s </w:t>
      </w:r>
      <w:r w:rsidRPr="002407F9">
        <w:rPr>
          <w:rFonts w:ascii="Arial" w:hAnsi="Arial"/>
          <w:noProof/>
          <w:sz w:val="20"/>
          <w:szCs w:val="20"/>
        </w:rPr>
        <w:t>totalResetCount</w:t>
      </w:r>
    </w:p>
    <w:p w:rsidR="00E91B1A" w:rsidRPr="002407F9" w:rsidRDefault="00E91B1A" w:rsidP="00B56E8F">
      <w:pPr>
        <w:pStyle w:val="NOTE"/>
        <w:tabs>
          <w:tab w:val="clear" w:pos="1440"/>
        </w:tabs>
        <w:ind w:left="2160"/>
        <w:rPr>
          <w:noProof/>
        </w:rPr>
      </w:pPr>
      <w:r w:rsidRPr="002407F9">
        <w:rPr>
          <w:noProof/>
        </w:rPr>
        <w:t>NOTE 2</w:t>
      </w:r>
      <w:r w:rsidRPr="002407F9">
        <w:rPr>
          <w:noProof/>
        </w:rPr>
        <w:tab/>
        <w:t xml:space="preserve">Not included it </w:t>
      </w:r>
      <w:r w:rsidRPr="002407F9">
        <w:rPr>
          <w:i/>
          <w:noProof/>
        </w:rPr>
        <w:t xml:space="preserve">timeout </w:t>
      </w:r>
      <w:r w:rsidRPr="002407F9">
        <w:rPr>
          <w:noProof/>
        </w:rPr>
        <w:t>is zero</w:t>
      </w:r>
      <w:r w:rsidRPr="002407F9">
        <w:rPr>
          <w:i/>
          <w:noProof/>
        </w:rPr>
        <w:t xml:space="preserve"> </w:t>
      </w:r>
      <w:r w:rsidRPr="002407F9">
        <w:rPr>
          <w:noProof/>
        </w:rPr>
        <w:t xml:space="preserve">or if </w:t>
      </w:r>
      <w:r w:rsidRPr="002407F9">
        <w:rPr>
          <w:i/>
          <w:noProof/>
        </w:rPr>
        <w:t>nonceTPM</w:t>
      </w:r>
      <w:r w:rsidRPr="002407F9">
        <w:rPr>
          <w:noProof/>
        </w:rPr>
        <w:t xml:space="preserve"> was include in the authorization.</w:t>
      </w:r>
    </w:p>
    <w:p w:rsidR="0083463C" w:rsidRPr="002407F9" w:rsidRDefault="0083463C" w:rsidP="0083463C">
      <w:pPr>
        <w:pStyle w:val="TABLE-title"/>
        <w:rPr>
          <w:noProof/>
        </w:rPr>
      </w:pPr>
      <w:bookmarkStart w:id="3167" w:name="_Toc470518166"/>
      <w:bookmarkStart w:id="3168" w:name="_Toc462921380"/>
      <w:bookmarkStart w:id="3169" w:name="_Toc516155211"/>
      <w:bookmarkStart w:id="3170" w:name="_Toc21376146"/>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99</w:t>
      </w:r>
      <w:r w:rsidRPr="002407F9">
        <w:rPr>
          <w:noProof/>
        </w:rPr>
        <w:fldChar w:fldCharType="end"/>
      </w:r>
      <w:r w:rsidRPr="002407F9">
        <w:rPr>
          <w:noProof/>
        </w:rPr>
        <w:t xml:space="preserve"> — Definition of TPMT_TK_AUTH Structure</w:t>
      </w:r>
      <w:bookmarkEnd w:id="3163"/>
      <w:bookmarkEnd w:id="3164"/>
      <w:bookmarkEnd w:id="3165"/>
      <w:bookmarkEnd w:id="3166"/>
      <w:bookmarkEnd w:id="3167"/>
      <w:bookmarkEnd w:id="3168"/>
      <w:bookmarkEnd w:id="3169"/>
      <w:bookmarkEnd w:id="317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4860"/>
        <w:gridCol w:w="2250"/>
        <w:gridCol w:w="2250"/>
      </w:tblGrid>
      <w:tr w:rsidR="0083463C" w:rsidRPr="002407F9" w:rsidTr="00BF3E57">
        <w:trPr>
          <w:jc w:val="center"/>
        </w:trPr>
        <w:tc>
          <w:tcPr>
            <w:tcW w:w="4860" w:type="dxa"/>
            <w:tcBorders>
              <w:top w:val="single" w:sz="12" w:space="0" w:color="auto"/>
              <w:left w:val="single" w:sz="12" w:space="0" w:color="auto"/>
              <w:bottom w:val="single" w:sz="12" w:space="0" w:color="auto"/>
              <w:right w:val="single" w:sz="6" w:space="0" w:color="auto"/>
            </w:tcBorders>
          </w:tcPr>
          <w:p w:rsidR="0083463C" w:rsidRPr="002407F9" w:rsidRDefault="0083463C" w:rsidP="00BF3E57">
            <w:pPr>
              <w:pStyle w:val="TABLE-col-heading"/>
              <w:rPr>
                <w:noProof/>
              </w:rPr>
            </w:pPr>
            <w:r w:rsidRPr="002407F9">
              <w:rPr>
                <w:noProof/>
              </w:rPr>
              <w:t>Parameter</w:t>
            </w:r>
          </w:p>
        </w:tc>
        <w:tc>
          <w:tcPr>
            <w:tcW w:w="2250" w:type="dxa"/>
            <w:tcBorders>
              <w:top w:val="single" w:sz="12" w:space="0" w:color="auto"/>
              <w:left w:val="single" w:sz="6" w:space="0" w:color="auto"/>
              <w:bottom w:val="single" w:sz="12" w:space="0" w:color="auto"/>
              <w:right w:val="single" w:sz="6" w:space="0" w:color="auto"/>
            </w:tcBorders>
          </w:tcPr>
          <w:p w:rsidR="0083463C" w:rsidRPr="002407F9" w:rsidRDefault="0083463C" w:rsidP="00BF3E57">
            <w:pPr>
              <w:pStyle w:val="TABLE-col-heading"/>
              <w:rPr>
                <w:noProof/>
              </w:rPr>
            </w:pPr>
            <w:r w:rsidRPr="002407F9">
              <w:rPr>
                <w:noProof/>
              </w:rPr>
              <w:t>Type</w:t>
            </w:r>
          </w:p>
        </w:tc>
        <w:tc>
          <w:tcPr>
            <w:tcW w:w="2250" w:type="dxa"/>
            <w:tcBorders>
              <w:top w:val="single" w:sz="12" w:space="0" w:color="auto"/>
              <w:left w:val="single" w:sz="6"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4860" w:type="dxa"/>
            <w:tcBorders>
              <w:top w:val="single" w:sz="6" w:space="0" w:color="auto"/>
              <w:left w:val="single" w:sz="12" w:space="0" w:color="auto"/>
              <w:right w:val="single" w:sz="6" w:space="0" w:color="auto"/>
            </w:tcBorders>
          </w:tcPr>
          <w:p w:rsidR="0083463C" w:rsidRPr="002407F9" w:rsidRDefault="0083463C" w:rsidP="00BF3E57">
            <w:pPr>
              <w:pStyle w:val="TABLE-cell"/>
            </w:pPr>
            <w:r w:rsidRPr="002407F9">
              <w:t>tag {TPM_ST_AUTH_SIGNED, TPM_ST_AUTH_SECRET}</w:t>
            </w:r>
          </w:p>
        </w:tc>
        <w:tc>
          <w:tcPr>
            <w:tcW w:w="2250" w:type="dxa"/>
            <w:tcBorders>
              <w:top w:val="single" w:sz="6" w:space="0" w:color="auto"/>
              <w:left w:val="single" w:sz="6" w:space="0" w:color="auto"/>
              <w:right w:val="single" w:sz="6" w:space="0" w:color="auto"/>
            </w:tcBorders>
          </w:tcPr>
          <w:p w:rsidR="0083463C" w:rsidRPr="002407F9" w:rsidRDefault="0083463C" w:rsidP="00BF3E57">
            <w:pPr>
              <w:pStyle w:val="TABLE-cell"/>
            </w:pPr>
            <w:r w:rsidRPr="002407F9">
              <w:t>TPM_ST</w:t>
            </w:r>
          </w:p>
        </w:tc>
        <w:tc>
          <w:tcPr>
            <w:tcW w:w="2250" w:type="dxa"/>
            <w:tcBorders>
              <w:top w:val="single" w:sz="6" w:space="0" w:color="auto"/>
              <w:left w:val="single" w:sz="6" w:space="0" w:color="auto"/>
              <w:right w:val="single" w:sz="12" w:space="0" w:color="auto"/>
            </w:tcBorders>
          </w:tcPr>
          <w:p w:rsidR="0083463C" w:rsidRPr="002407F9" w:rsidRDefault="0083463C" w:rsidP="00BF3E57">
            <w:pPr>
              <w:pStyle w:val="TABLE-cell"/>
            </w:pPr>
            <w:r w:rsidRPr="002407F9">
              <w:t>ticket structure tag</w:t>
            </w:r>
          </w:p>
        </w:tc>
      </w:tr>
      <w:tr w:rsidR="0083463C" w:rsidRPr="002407F9" w:rsidTr="00BF3E57">
        <w:trPr>
          <w:jc w:val="center"/>
        </w:trPr>
        <w:tc>
          <w:tcPr>
            <w:tcW w:w="4860" w:type="dxa"/>
            <w:tcBorders>
              <w:left w:val="single" w:sz="12" w:space="0" w:color="auto"/>
              <w:right w:val="single" w:sz="6" w:space="0" w:color="auto"/>
            </w:tcBorders>
          </w:tcPr>
          <w:p w:rsidR="0083463C" w:rsidRPr="002407F9" w:rsidRDefault="0083463C" w:rsidP="00BF3E57">
            <w:pPr>
              <w:pStyle w:val="TABLE-cell"/>
            </w:pPr>
            <w:r w:rsidRPr="002407F9">
              <w:t>#TPM_RC_TAG</w:t>
            </w:r>
          </w:p>
        </w:tc>
        <w:tc>
          <w:tcPr>
            <w:tcW w:w="2250" w:type="dxa"/>
            <w:tcBorders>
              <w:left w:val="single" w:sz="6" w:space="0" w:color="auto"/>
              <w:right w:val="single" w:sz="6" w:space="0" w:color="auto"/>
            </w:tcBorders>
          </w:tcPr>
          <w:p w:rsidR="0083463C" w:rsidRPr="002407F9" w:rsidRDefault="0083463C" w:rsidP="00BF3E57">
            <w:pPr>
              <w:pStyle w:val="TABLE-cell"/>
            </w:pPr>
          </w:p>
        </w:tc>
        <w:tc>
          <w:tcPr>
            <w:tcW w:w="2250" w:type="dxa"/>
            <w:tcBorders>
              <w:left w:val="single" w:sz="6" w:space="0" w:color="auto"/>
              <w:right w:val="single" w:sz="12" w:space="0" w:color="auto"/>
            </w:tcBorders>
          </w:tcPr>
          <w:p w:rsidR="0083463C" w:rsidRPr="002407F9" w:rsidRDefault="0083463C" w:rsidP="00BF3E57">
            <w:pPr>
              <w:pStyle w:val="TABLE-cell"/>
            </w:pPr>
            <w:r w:rsidRPr="002407F9">
              <w:t xml:space="preserve">error returned when </w:t>
            </w:r>
            <w:r w:rsidRPr="002407F9">
              <w:rPr>
                <w:i/>
              </w:rPr>
              <w:t>tag</w:t>
            </w:r>
            <w:r w:rsidRPr="002407F9">
              <w:t xml:space="preserve"> is not TPM_ST_AUTH</w:t>
            </w:r>
          </w:p>
        </w:tc>
      </w:tr>
      <w:tr w:rsidR="0083463C" w:rsidRPr="002407F9" w:rsidTr="00BF3E57">
        <w:trPr>
          <w:jc w:val="center"/>
        </w:trPr>
        <w:tc>
          <w:tcPr>
            <w:tcW w:w="4860" w:type="dxa"/>
            <w:tcBorders>
              <w:left w:val="single" w:sz="12" w:space="0" w:color="auto"/>
              <w:bottom w:val="single" w:sz="6" w:space="0" w:color="auto"/>
              <w:right w:val="single" w:sz="6" w:space="0" w:color="auto"/>
            </w:tcBorders>
          </w:tcPr>
          <w:p w:rsidR="0083463C" w:rsidRPr="002407F9" w:rsidRDefault="0083463C" w:rsidP="00BF3E57">
            <w:pPr>
              <w:pStyle w:val="TABLE-cell"/>
            </w:pPr>
            <w:r w:rsidRPr="002407F9">
              <w:t>hierarchy</w:t>
            </w:r>
          </w:p>
        </w:tc>
        <w:tc>
          <w:tcPr>
            <w:tcW w:w="2250" w:type="dxa"/>
            <w:tcBorders>
              <w:left w:val="single" w:sz="6" w:space="0" w:color="auto"/>
              <w:bottom w:val="single" w:sz="6" w:space="0" w:color="auto"/>
              <w:right w:val="single" w:sz="6" w:space="0" w:color="auto"/>
            </w:tcBorders>
          </w:tcPr>
          <w:p w:rsidR="0083463C" w:rsidRPr="002407F9" w:rsidRDefault="0083463C" w:rsidP="00BF3E57">
            <w:pPr>
              <w:pStyle w:val="TABLE-cell"/>
            </w:pPr>
            <w:r w:rsidRPr="002407F9">
              <w:t>TPMI_RH_HIERARCHY+</w:t>
            </w:r>
          </w:p>
        </w:tc>
        <w:tc>
          <w:tcPr>
            <w:tcW w:w="2250" w:type="dxa"/>
            <w:tcBorders>
              <w:left w:val="single" w:sz="6" w:space="0" w:color="auto"/>
              <w:bottom w:val="single" w:sz="6" w:space="0" w:color="auto"/>
              <w:right w:val="single" w:sz="12" w:space="0" w:color="auto"/>
            </w:tcBorders>
          </w:tcPr>
          <w:p w:rsidR="0083463C" w:rsidRPr="002407F9" w:rsidRDefault="0083463C" w:rsidP="00BF3E57">
            <w:pPr>
              <w:pStyle w:val="TABLE-cell"/>
            </w:pPr>
            <w:r w:rsidRPr="002407F9">
              <w:t>the hierarchy of the object used to produce the ticket</w:t>
            </w:r>
          </w:p>
        </w:tc>
      </w:tr>
      <w:tr w:rsidR="0083463C" w:rsidRPr="002407F9" w:rsidTr="00BF3E57">
        <w:trPr>
          <w:jc w:val="center"/>
        </w:trPr>
        <w:tc>
          <w:tcPr>
            <w:tcW w:w="4860" w:type="dxa"/>
            <w:tcBorders>
              <w:left w:val="single" w:sz="12" w:space="0" w:color="auto"/>
              <w:bottom w:val="single" w:sz="12" w:space="0" w:color="auto"/>
              <w:right w:val="single" w:sz="6" w:space="0" w:color="auto"/>
            </w:tcBorders>
          </w:tcPr>
          <w:p w:rsidR="0083463C" w:rsidRPr="002407F9" w:rsidRDefault="0083463C" w:rsidP="00BF3E57">
            <w:pPr>
              <w:pStyle w:val="TABLE-cell"/>
            </w:pPr>
            <w:r w:rsidRPr="002407F9">
              <w:t>digest</w:t>
            </w:r>
          </w:p>
        </w:tc>
        <w:tc>
          <w:tcPr>
            <w:tcW w:w="2250" w:type="dxa"/>
            <w:tcBorders>
              <w:left w:val="single" w:sz="6" w:space="0" w:color="auto"/>
              <w:bottom w:val="single" w:sz="12" w:space="0" w:color="auto"/>
              <w:right w:val="single" w:sz="6" w:space="0" w:color="auto"/>
            </w:tcBorders>
          </w:tcPr>
          <w:p w:rsidR="0083463C" w:rsidRPr="002407F9" w:rsidRDefault="0083463C" w:rsidP="00BF3E57">
            <w:pPr>
              <w:pStyle w:val="TABLE-cell"/>
            </w:pPr>
            <w:r w:rsidRPr="002407F9">
              <w:t>TPM2B_DIGEST</w:t>
            </w:r>
          </w:p>
        </w:tc>
        <w:tc>
          <w:tcPr>
            <w:tcW w:w="2250" w:type="dxa"/>
            <w:tcBorders>
              <w:left w:val="single" w:sz="6" w:space="0" w:color="auto"/>
              <w:bottom w:val="single" w:sz="12" w:space="0" w:color="auto"/>
              <w:right w:val="single" w:sz="12" w:space="0" w:color="auto"/>
            </w:tcBorders>
          </w:tcPr>
          <w:p w:rsidR="0083463C" w:rsidRPr="002407F9" w:rsidRDefault="0083463C" w:rsidP="00BF3E57">
            <w:pPr>
              <w:pStyle w:val="TABLE-cell"/>
            </w:pPr>
            <w:r w:rsidRPr="002407F9">
              <w:t xml:space="preserve">This shall be the HMAC produced using a proof value of </w:t>
            </w:r>
            <w:r w:rsidRPr="002407F9">
              <w:rPr>
                <w:i/>
              </w:rPr>
              <w:t>hierarchy</w:t>
            </w:r>
            <w:r w:rsidRPr="002407F9">
              <w:t>.</w:t>
            </w:r>
          </w:p>
        </w:tc>
      </w:tr>
    </w:tbl>
    <w:p w:rsidR="0083463C" w:rsidRPr="002407F9" w:rsidRDefault="0083463C" w:rsidP="0083463C">
      <w:pPr>
        <w:pStyle w:val="NOTE"/>
        <w:rPr>
          <w:noProof/>
        </w:rPr>
      </w:pPr>
      <w:bookmarkStart w:id="3171" w:name="_Toc286047070"/>
      <w:bookmarkStart w:id="3172" w:name="_Toc288815001"/>
      <w:bookmarkStart w:id="3173" w:name="_Toc304539242"/>
      <w:bookmarkStart w:id="3174" w:name="_Toc308709793"/>
      <w:bookmarkStart w:id="3175" w:name="_Toc184444431"/>
      <w:bookmarkStart w:id="3176" w:name="_Toc184444445"/>
      <w:r w:rsidRPr="002407F9">
        <w:rPr>
          <w:noProof/>
        </w:rPr>
        <w:t>EXAMPLE</w:t>
      </w:r>
      <w:r w:rsidRPr="002407F9">
        <w:rPr>
          <w:noProof/>
        </w:rPr>
        <w:tab/>
        <w:t>A NULL Auth Ticket is the tuple &lt;TPM_ST_AUTH_SIGNED, TPM_RH_NULL, 0x0000&gt; or the tuple &lt;TPM_ST_AUTH_SIGNED, TPM_RH_NULL, 0x0000&gt;</w:t>
      </w:r>
    </w:p>
    <w:p w:rsidR="0083463C" w:rsidRPr="002407F9" w:rsidRDefault="0083463C" w:rsidP="0083463C">
      <w:pPr>
        <w:pStyle w:val="Heading3"/>
        <w:rPr>
          <w:noProof/>
        </w:rPr>
      </w:pPr>
      <w:bookmarkStart w:id="3177" w:name="_Toc380749501"/>
      <w:bookmarkStart w:id="3178" w:name="_Toc384901807"/>
      <w:bookmarkStart w:id="3179" w:name="_Toc432512332"/>
      <w:bookmarkStart w:id="3180" w:name="_Toc443575672"/>
      <w:bookmarkStart w:id="3181" w:name="_Toc470517901"/>
      <w:bookmarkStart w:id="3182" w:name="_Toc462921120"/>
      <w:bookmarkStart w:id="3183" w:name="_Toc516154942"/>
      <w:bookmarkStart w:id="3184" w:name="_Toc20317677"/>
      <w:r w:rsidRPr="002407F9">
        <w:rPr>
          <w:noProof/>
        </w:rPr>
        <w:lastRenderedPageBreak/>
        <w:t>TPMT_TK_HASHCHECK</w:t>
      </w:r>
      <w:bookmarkEnd w:id="3171"/>
      <w:bookmarkEnd w:id="3172"/>
      <w:bookmarkEnd w:id="3173"/>
      <w:bookmarkEnd w:id="3174"/>
      <w:bookmarkEnd w:id="3177"/>
      <w:bookmarkEnd w:id="3178"/>
      <w:bookmarkEnd w:id="3179"/>
      <w:bookmarkEnd w:id="3180"/>
      <w:bookmarkEnd w:id="3181"/>
      <w:bookmarkEnd w:id="3182"/>
      <w:bookmarkEnd w:id="3183"/>
      <w:bookmarkEnd w:id="3184"/>
    </w:p>
    <w:p w:rsidR="0083463C" w:rsidRPr="002407F9" w:rsidRDefault="0083463C" w:rsidP="0083463C">
      <w:pPr>
        <w:pStyle w:val="BodyText"/>
        <w:rPr>
          <w:noProof/>
        </w:rPr>
      </w:pPr>
      <w:r w:rsidRPr="002407F9">
        <w:rPr>
          <w:noProof/>
        </w:rPr>
        <w:t xml:space="preserve">This ticket is produced by TPM2_SequenceComplete() </w:t>
      </w:r>
      <w:r w:rsidR="00B22ED4">
        <w:rPr>
          <w:noProof/>
        </w:rPr>
        <w:t xml:space="preserve">or TPM2_Hash() </w:t>
      </w:r>
      <w:r w:rsidRPr="002407F9">
        <w:rPr>
          <w:noProof/>
        </w:rPr>
        <w:t>when the message that was digested did not start with TPM_GENERATED_VALUE. The ticket is computed by</w:t>
      </w:r>
    </w:p>
    <w:p w:rsidR="0083463C" w:rsidRPr="002407F9" w:rsidRDefault="0083463C" w:rsidP="0083463C">
      <w:pPr>
        <w:pStyle w:val="Equation"/>
        <w:rPr>
          <w:i w:val="0"/>
        </w:rPr>
      </w:pPr>
      <w:r w:rsidRPr="002407F9">
        <w:rPr>
          <w:b/>
          <w:i w:val="0"/>
        </w:rPr>
        <w:tab/>
        <w:t>HMAC</w:t>
      </w:r>
      <w:r w:rsidRPr="002407F9">
        <w:rPr>
          <w:vertAlign w:val="subscript"/>
        </w:rPr>
        <w:t>contexAl</w:t>
      </w:r>
      <w:r w:rsidRPr="002407F9">
        <w:rPr>
          <w:i w:val="0"/>
          <w:vertAlign w:val="subscript"/>
        </w:rPr>
        <w:t>g</w:t>
      </w:r>
      <w:r w:rsidRPr="002407F9">
        <w:rPr>
          <w:i w:val="0"/>
        </w:rPr>
        <w:t>(</w:t>
      </w:r>
      <w:r w:rsidRPr="002407F9">
        <w:t>proof</w:t>
      </w:r>
      <w:r w:rsidRPr="002407F9">
        <w:rPr>
          <w:i w:val="0"/>
        </w:rPr>
        <w:t>, (</w:t>
      </w:r>
      <w:r w:rsidRPr="002407F9">
        <w:rPr>
          <w:rFonts w:ascii="Arial" w:hAnsi="Arial"/>
          <w:i w:val="0"/>
          <w:sz w:val="20"/>
        </w:rPr>
        <w:t>TPM_ST_HASHCHECK</w:t>
      </w:r>
      <w:r w:rsidRPr="002407F9">
        <w:rPr>
          <w:i w:val="0"/>
        </w:rPr>
        <w:t xml:space="preserve"> || </w:t>
      </w:r>
      <w:r w:rsidRPr="002407F9">
        <w:t>digest</w:t>
      </w:r>
      <w:r w:rsidRPr="002407F9">
        <w:rPr>
          <w:i w:val="0"/>
        </w:rPr>
        <w:t>))</w:t>
      </w:r>
      <w:r w:rsidRPr="002407F9">
        <w:rPr>
          <w:rFonts w:ascii="Arial" w:hAnsi="Arial"/>
          <w:i w:val="0"/>
          <w:spacing w:val="8"/>
          <w:sz w:val="20"/>
        </w:rPr>
        <w:tab/>
      </w:r>
      <w:r w:rsidRPr="002407F9">
        <w:rPr>
          <w:rFonts w:ascii="Arial" w:hAnsi="Arial"/>
          <w:i w:val="0"/>
          <w:sz w:val="20"/>
        </w:rPr>
        <w:fldChar w:fldCharType="begin"/>
      </w:r>
      <w:r w:rsidRPr="002407F9">
        <w:rPr>
          <w:rFonts w:ascii="Arial" w:hAnsi="Arial"/>
          <w:i w:val="0"/>
          <w:sz w:val="20"/>
        </w:rPr>
        <w:instrText xml:space="preserve"> LISTNUM Equ </w:instrText>
      </w:r>
      <w:r w:rsidRPr="002407F9">
        <w:rPr>
          <w:rFonts w:ascii="Arial" w:hAnsi="Arial"/>
          <w:i w:val="0"/>
          <w:sz w:val="20"/>
        </w:rPr>
        <w:fldChar w:fldCharType="separate"/>
      </w:r>
      <w:r w:rsidRPr="002407F9">
        <w:rPr>
          <w:rFonts w:ascii="Arial" w:hAnsi="Arial"/>
          <w:i w:val="0"/>
          <w:sz w:val="20"/>
        </w:rPr>
        <w:t>1</w:t>
      </w:r>
      <w:r w:rsidRPr="002407F9">
        <w:rPr>
          <w:rFonts w:ascii="Arial" w:hAnsi="Arial"/>
          <w:i w:val="0"/>
          <w:sz w:val="20"/>
        </w:rPr>
        <w:fldChar w:fldCharType="end">
          <w:numberingChange w:id="3185" w:author="David Wooten" w:date="2019-11-14T19:35:00Z" w:original="(7)"/>
        </w:fldChar>
      </w:r>
    </w:p>
    <w:p w:rsidR="0083463C" w:rsidRPr="002407F9" w:rsidRDefault="0083463C" w:rsidP="0083463C">
      <w:pPr>
        <w:pStyle w:val="BodyText"/>
        <w:rPr>
          <w:noProof/>
        </w:rPr>
      </w:pPr>
      <w:r w:rsidRPr="002407F9">
        <w:rPr>
          <w:noProof/>
        </w:rPr>
        <w:t>where</w:t>
      </w:r>
    </w:p>
    <w:p w:rsidR="0083463C" w:rsidRPr="002407F9" w:rsidRDefault="0083463C" w:rsidP="0083463C">
      <w:pPr>
        <w:pStyle w:val="pList"/>
        <w:rPr>
          <w:rFonts w:ascii="Arial" w:hAnsi="Arial"/>
          <w:i w:val="0"/>
          <w:noProof/>
          <w:sz w:val="20"/>
        </w:rPr>
      </w:pPr>
      <w:r w:rsidRPr="002407F9">
        <w:rPr>
          <w:b/>
          <w:i w:val="0"/>
          <w:noProof/>
        </w:rPr>
        <w:t>HMAC</w:t>
      </w:r>
      <w:r w:rsidRPr="002407F9">
        <w:rPr>
          <w:noProof/>
          <w:vertAlign w:val="subscript"/>
        </w:rPr>
        <w:t>contexAlg</w:t>
      </w:r>
      <w:r w:rsidRPr="002407F9">
        <w:rPr>
          <w:noProof/>
        </w:rPr>
        <w:t xml:space="preserve"> ()</w:t>
      </w:r>
      <w:r w:rsidRPr="002407F9">
        <w:rPr>
          <w:noProof/>
        </w:rPr>
        <w:tab/>
      </w:r>
      <w:r w:rsidRPr="002407F9">
        <w:rPr>
          <w:rFonts w:ascii="Arial" w:hAnsi="Arial"/>
          <w:i w:val="0"/>
          <w:noProof/>
          <w:sz w:val="20"/>
        </w:rPr>
        <w:t>an HMAC using the context integrity hash</w:t>
      </w:r>
    </w:p>
    <w:p w:rsidR="0083463C" w:rsidRPr="002407F9" w:rsidRDefault="0083463C" w:rsidP="0083463C">
      <w:pPr>
        <w:pStyle w:val="pList"/>
        <w:rPr>
          <w:rFonts w:ascii="Arial" w:hAnsi="Arial"/>
          <w:noProof/>
          <w:sz w:val="20"/>
        </w:rPr>
      </w:pPr>
      <w:r w:rsidRPr="002407F9">
        <w:rPr>
          <w:noProof/>
        </w:rPr>
        <w:t>proof</w:t>
      </w:r>
      <w:r w:rsidRPr="002407F9">
        <w:rPr>
          <w:noProof/>
        </w:rPr>
        <w:tab/>
      </w:r>
      <w:r w:rsidRPr="002407F9">
        <w:rPr>
          <w:rFonts w:ascii="Arial" w:hAnsi="Arial"/>
          <w:i w:val="0"/>
          <w:noProof/>
          <w:sz w:val="20"/>
        </w:rPr>
        <w:t>a TPM secret value associated with the hierarchy indicated by the command</w:t>
      </w:r>
    </w:p>
    <w:p w:rsidR="0083463C" w:rsidRPr="002407F9" w:rsidRDefault="0083463C" w:rsidP="0083463C">
      <w:pPr>
        <w:pStyle w:val="pList"/>
        <w:rPr>
          <w:i w:val="0"/>
          <w:noProof/>
          <w:sz w:val="20"/>
        </w:rPr>
      </w:pPr>
      <w:r w:rsidRPr="002407F9">
        <w:rPr>
          <w:rFonts w:ascii="Arial" w:hAnsi="Arial"/>
          <w:i w:val="0"/>
          <w:noProof/>
          <w:sz w:val="20"/>
        </w:rPr>
        <w:t>TPM_ST_HASHCHECK</w:t>
      </w:r>
      <w:r w:rsidRPr="002407F9">
        <w:rPr>
          <w:noProof/>
        </w:rPr>
        <w:tab/>
      </w:r>
      <w:r w:rsidRPr="002407F9">
        <w:rPr>
          <w:rFonts w:ascii="Arial" w:hAnsi="Arial"/>
          <w:i w:val="0"/>
          <w:noProof/>
          <w:sz w:val="20"/>
        </w:rPr>
        <w:t>a value used to ensure that the ticket is properly used</w:t>
      </w:r>
    </w:p>
    <w:p w:rsidR="0083463C" w:rsidRPr="002407F9" w:rsidRDefault="0083463C" w:rsidP="0083463C">
      <w:pPr>
        <w:pStyle w:val="pList"/>
        <w:rPr>
          <w:rFonts w:ascii="Arial" w:hAnsi="Arial"/>
          <w:i w:val="0"/>
          <w:noProof/>
          <w:sz w:val="20"/>
        </w:rPr>
      </w:pPr>
      <w:r w:rsidRPr="002407F9">
        <w:rPr>
          <w:noProof/>
        </w:rPr>
        <w:t>digest</w:t>
      </w:r>
      <w:r w:rsidRPr="002407F9">
        <w:rPr>
          <w:noProof/>
        </w:rPr>
        <w:tab/>
      </w:r>
      <w:r w:rsidRPr="002407F9">
        <w:rPr>
          <w:rFonts w:ascii="Arial" w:hAnsi="Arial"/>
          <w:i w:val="0"/>
          <w:noProof/>
          <w:sz w:val="20"/>
        </w:rPr>
        <w:t>the digest of the data</w:t>
      </w:r>
    </w:p>
    <w:p w:rsidR="0083463C" w:rsidRPr="002407F9" w:rsidRDefault="0083463C" w:rsidP="0083463C">
      <w:pPr>
        <w:pStyle w:val="TABLE-title"/>
        <w:rPr>
          <w:noProof/>
        </w:rPr>
      </w:pPr>
      <w:bookmarkStart w:id="3186" w:name="_Toc380749779"/>
      <w:bookmarkStart w:id="3187" w:name="_Toc384651441"/>
      <w:bookmarkStart w:id="3188" w:name="_Toc432512587"/>
      <w:bookmarkStart w:id="3189" w:name="_Toc443575925"/>
      <w:bookmarkStart w:id="3190" w:name="_Toc470518167"/>
      <w:bookmarkStart w:id="3191" w:name="_Toc462921381"/>
      <w:bookmarkStart w:id="3192" w:name="_Toc516155212"/>
      <w:bookmarkStart w:id="3193" w:name="_Toc21376147"/>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100</w:t>
      </w:r>
      <w:r w:rsidRPr="002407F9">
        <w:rPr>
          <w:noProof/>
        </w:rPr>
        <w:fldChar w:fldCharType="end"/>
      </w:r>
      <w:r w:rsidRPr="002407F9">
        <w:rPr>
          <w:noProof/>
        </w:rPr>
        <w:t xml:space="preserve"> — Definition of TPMT_TK_HASHCHECK Structure</w:t>
      </w:r>
      <w:bookmarkEnd w:id="3186"/>
      <w:bookmarkEnd w:id="3187"/>
      <w:bookmarkEnd w:id="3188"/>
      <w:bookmarkEnd w:id="3189"/>
      <w:bookmarkEnd w:id="3190"/>
      <w:bookmarkEnd w:id="3191"/>
      <w:bookmarkEnd w:id="3192"/>
      <w:bookmarkEnd w:id="319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00"/>
        <w:gridCol w:w="2250"/>
        <w:gridCol w:w="4410"/>
      </w:tblGrid>
      <w:tr w:rsidR="0083463C" w:rsidRPr="002407F9" w:rsidTr="00BF3E57">
        <w:trPr>
          <w:cantSplit/>
          <w:jc w:val="center"/>
        </w:trPr>
        <w:tc>
          <w:tcPr>
            <w:tcW w:w="2700" w:type="dxa"/>
            <w:tcBorders>
              <w:top w:val="single" w:sz="12" w:space="0" w:color="auto"/>
              <w:left w:val="single" w:sz="12" w:space="0" w:color="auto"/>
              <w:bottom w:val="single" w:sz="12" w:space="0" w:color="auto"/>
              <w:right w:val="single" w:sz="6" w:space="0" w:color="auto"/>
            </w:tcBorders>
          </w:tcPr>
          <w:p w:rsidR="0083463C" w:rsidRPr="002407F9" w:rsidRDefault="0083463C" w:rsidP="00BF3E57">
            <w:pPr>
              <w:pStyle w:val="TABLE-col-heading"/>
              <w:rPr>
                <w:noProof/>
              </w:rPr>
            </w:pPr>
            <w:r w:rsidRPr="002407F9">
              <w:rPr>
                <w:noProof/>
              </w:rPr>
              <w:t>Parameter</w:t>
            </w:r>
          </w:p>
        </w:tc>
        <w:tc>
          <w:tcPr>
            <w:tcW w:w="2250" w:type="dxa"/>
            <w:tcBorders>
              <w:top w:val="single" w:sz="12" w:space="0" w:color="auto"/>
              <w:left w:val="single" w:sz="6" w:space="0" w:color="auto"/>
              <w:bottom w:val="single" w:sz="12" w:space="0" w:color="auto"/>
              <w:right w:val="single" w:sz="6" w:space="0" w:color="auto"/>
            </w:tcBorders>
          </w:tcPr>
          <w:p w:rsidR="0083463C" w:rsidRPr="002407F9" w:rsidRDefault="0083463C" w:rsidP="00BF3E57">
            <w:pPr>
              <w:pStyle w:val="TABLE-col-heading"/>
              <w:rPr>
                <w:noProof/>
              </w:rPr>
            </w:pPr>
            <w:r w:rsidRPr="002407F9">
              <w:rPr>
                <w:noProof/>
              </w:rPr>
              <w:t>Type</w:t>
            </w:r>
          </w:p>
        </w:tc>
        <w:tc>
          <w:tcPr>
            <w:tcW w:w="4410" w:type="dxa"/>
            <w:tcBorders>
              <w:top w:val="single" w:sz="12" w:space="0" w:color="auto"/>
              <w:left w:val="single" w:sz="6"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cantSplit/>
          <w:jc w:val="center"/>
        </w:trPr>
        <w:tc>
          <w:tcPr>
            <w:tcW w:w="2700" w:type="dxa"/>
            <w:tcBorders>
              <w:top w:val="single" w:sz="6" w:space="0" w:color="auto"/>
              <w:left w:val="single" w:sz="12" w:space="0" w:color="auto"/>
              <w:right w:val="single" w:sz="6" w:space="0" w:color="auto"/>
            </w:tcBorders>
          </w:tcPr>
          <w:p w:rsidR="0083463C" w:rsidRPr="002407F9" w:rsidRDefault="0083463C" w:rsidP="00BF3E57">
            <w:pPr>
              <w:pStyle w:val="TABLE-cell"/>
            </w:pPr>
            <w:r w:rsidRPr="002407F9">
              <w:t>tag {TPM_ST_HASHCHECK}</w:t>
            </w:r>
          </w:p>
        </w:tc>
        <w:tc>
          <w:tcPr>
            <w:tcW w:w="2250" w:type="dxa"/>
            <w:tcBorders>
              <w:top w:val="single" w:sz="6" w:space="0" w:color="auto"/>
              <w:left w:val="single" w:sz="6" w:space="0" w:color="auto"/>
              <w:right w:val="single" w:sz="6" w:space="0" w:color="auto"/>
            </w:tcBorders>
          </w:tcPr>
          <w:p w:rsidR="0083463C" w:rsidRPr="002407F9" w:rsidRDefault="0083463C" w:rsidP="00BF3E57">
            <w:pPr>
              <w:pStyle w:val="TABLE-cell"/>
            </w:pPr>
            <w:r w:rsidRPr="002407F9">
              <w:t>TPM_ST</w:t>
            </w:r>
          </w:p>
        </w:tc>
        <w:tc>
          <w:tcPr>
            <w:tcW w:w="4410" w:type="dxa"/>
            <w:tcBorders>
              <w:top w:val="single" w:sz="6" w:space="0" w:color="auto"/>
              <w:left w:val="single" w:sz="6" w:space="0" w:color="auto"/>
              <w:right w:val="single" w:sz="12" w:space="0" w:color="auto"/>
            </w:tcBorders>
          </w:tcPr>
          <w:p w:rsidR="0083463C" w:rsidRPr="002407F9" w:rsidRDefault="0083463C" w:rsidP="00BF3E57">
            <w:pPr>
              <w:pStyle w:val="TABLE-cell"/>
            </w:pPr>
            <w:r w:rsidRPr="002407F9">
              <w:t>ticket structure tag</w:t>
            </w:r>
          </w:p>
        </w:tc>
      </w:tr>
      <w:tr w:rsidR="0083463C" w:rsidRPr="002407F9" w:rsidTr="00BF3E57">
        <w:trPr>
          <w:cantSplit/>
          <w:jc w:val="center"/>
        </w:trPr>
        <w:tc>
          <w:tcPr>
            <w:tcW w:w="2700" w:type="dxa"/>
            <w:tcBorders>
              <w:left w:val="single" w:sz="12" w:space="0" w:color="auto"/>
              <w:right w:val="single" w:sz="6" w:space="0" w:color="auto"/>
            </w:tcBorders>
          </w:tcPr>
          <w:p w:rsidR="0083463C" w:rsidRPr="002407F9" w:rsidRDefault="0083463C" w:rsidP="00BF3E57">
            <w:pPr>
              <w:pStyle w:val="TABLE-cell"/>
            </w:pPr>
            <w:r w:rsidRPr="002407F9">
              <w:t>#TPM_RC_TAG</w:t>
            </w:r>
          </w:p>
        </w:tc>
        <w:tc>
          <w:tcPr>
            <w:tcW w:w="2250" w:type="dxa"/>
            <w:tcBorders>
              <w:left w:val="single" w:sz="6" w:space="0" w:color="auto"/>
              <w:right w:val="single" w:sz="6" w:space="0" w:color="auto"/>
            </w:tcBorders>
          </w:tcPr>
          <w:p w:rsidR="0083463C" w:rsidRPr="002407F9" w:rsidRDefault="0083463C" w:rsidP="00BF3E57">
            <w:pPr>
              <w:pStyle w:val="TABLE-cell"/>
            </w:pPr>
          </w:p>
        </w:tc>
        <w:tc>
          <w:tcPr>
            <w:tcW w:w="4410" w:type="dxa"/>
            <w:tcBorders>
              <w:left w:val="single" w:sz="6" w:space="0" w:color="auto"/>
              <w:right w:val="single" w:sz="12" w:space="0" w:color="auto"/>
            </w:tcBorders>
          </w:tcPr>
          <w:p w:rsidR="0083463C" w:rsidRPr="002407F9" w:rsidRDefault="0083463C" w:rsidP="00BF3E57">
            <w:pPr>
              <w:pStyle w:val="TABLE-cell"/>
            </w:pPr>
            <w:r w:rsidRPr="002407F9">
              <w:t>error returned when is not TPM_ST_HASHCHECK</w:t>
            </w:r>
          </w:p>
        </w:tc>
      </w:tr>
      <w:tr w:rsidR="0083463C" w:rsidRPr="002407F9" w:rsidTr="00BF3E57">
        <w:trPr>
          <w:cantSplit/>
          <w:jc w:val="center"/>
        </w:trPr>
        <w:tc>
          <w:tcPr>
            <w:tcW w:w="2700" w:type="dxa"/>
            <w:tcBorders>
              <w:left w:val="single" w:sz="12" w:space="0" w:color="auto"/>
              <w:right w:val="single" w:sz="6" w:space="0" w:color="auto"/>
            </w:tcBorders>
          </w:tcPr>
          <w:p w:rsidR="0083463C" w:rsidRPr="002407F9" w:rsidRDefault="0083463C" w:rsidP="00BF3E57">
            <w:pPr>
              <w:pStyle w:val="TABLE-cell"/>
            </w:pPr>
            <w:r w:rsidRPr="002407F9">
              <w:t>hierarchy</w:t>
            </w:r>
          </w:p>
        </w:tc>
        <w:tc>
          <w:tcPr>
            <w:tcW w:w="2250" w:type="dxa"/>
            <w:tcBorders>
              <w:left w:val="single" w:sz="6" w:space="0" w:color="auto"/>
              <w:right w:val="single" w:sz="6" w:space="0" w:color="auto"/>
            </w:tcBorders>
          </w:tcPr>
          <w:p w:rsidR="0083463C" w:rsidRPr="002407F9" w:rsidRDefault="0083463C" w:rsidP="00BF3E57">
            <w:pPr>
              <w:pStyle w:val="TABLE-cell"/>
            </w:pPr>
            <w:r w:rsidRPr="002407F9">
              <w:t>TPMI_RH_HIERARCHY+</w:t>
            </w:r>
          </w:p>
        </w:tc>
        <w:tc>
          <w:tcPr>
            <w:tcW w:w="4410" w:type="dxa"/>
            <w:tcBorders>
              <w:left w:val="single" w:sz="6" w:space="0" w:color="auto"/>
              <w:right w:val="single" w:sz="12" w:space="0" w:color="auto"/>
            </w:tcBorders>
          </w:tcPr>
          <w:p w:rsidR="0083463C" w:rsidRPr="002407F9" w:rsidRDefault="0083463C" w:rsidP="00BF3E57">
            <w:pPr>
              <w:pStyle w:val="TABLE-cell"/>
            </w:pPr>
            <w:r w:rsidRPr="002407F9">
              <w:t>the hierarchy</w:t>
            </w:r>
          </w:p>
        </w:tc>
      </w:tr>
      <w:tr w:rsidR="0083463C" w:rsidRPr="002407F9" w:rsidTr="00BF3E57">
        <w:trPr>
          <w:cantSplit/>
          <w:jc w:val="center"/>
        </w:trPr>
        <w:tc>
          <w:tcPr>
            <w:tcW w:w="2700" w:type="dxa"/>
            <w:tcBorders>
              <w:left w:val="single" w:sz="12" w:space="0" w:color="auto"/>
              <w:bottom w:val="single" w:sz="12" w:space="0" w:color="auto"/>
              <w:right w:val="single" w:sz="6" w:space="0" w:color="auto"/>
            </w:tcBorders>
          </w:tcPr>
          <w:p w:rsidR="0083463C" w:rsidRPr="002407F9" w:rsidRDefault="0083463C" w:rsidP="00BF3E57">
            <w:pPr>
              <w:pStyle w:val="TABLE-cell"/>
              <w:keepNext w:val="0"/>
            </w:pPr>
            <w:r w:rsidRPr="002407F9">
              <w:t>digest</w:t>
            </w:r>
          </w:p>
        </w:tc>
        <w:tc>
          <w:tcPr>
            <w:tcW w:w="2250" w:type="dxa"/>
            <w:tcBorders>
              <w:left w:val="single" w:sz="6" w:space="0" w:color="auto"/>
              <w:bottom w:val="single" w:sz="12" w:space="0" w:color="auto"/>
              <w:right w:val="single" w:sz="6" w:space="0" w:color="auto"/>
            </w:tcBorders>
          </w:tcPr>
          <w:p w:rsidR="0083463C" w:rsidRPr="002407F9" w:rsidRDefault="0083463C" w:rsidP="00BF3E57">
            <w:pPr>
              <w:pStyle w:val="TABLE-cell"/>
              <w:keepNext w:val="0"/>
            </w:pPr>
            <w:r w:rsidRPr="002407F9">
              <w:t>TPM2B_DIGEST</w:t>
            </w:r>
          </w:p>
        </w:tc>
        <w:tc>
          <w:tcPr>
            <w:tcW w:w="4410" w:type="dxa"/>
            <w:tcBorders>
              <w:left w:val="single" w:sz="6" w:space="0" w:color="auto"/>
              <w:bottom w:val="single" w:sz="12" w:space="0" w:color="auto"/>
              <w:right w:val="single" w:sz="12" w:space="0" w:color="auto"/>
            </w:tcBorders>
          </w:tcPr>
          <w:p w:rsidR="0083463C" w:rsidRPr="002407F9" w:rsidRDefault="0083463C" w:rsidP="00BF3E57">
            <w:pPr>
              <w:pStyle w:val="TABLE-cell"/>
              <w:keepNext w:val="0"/>
            </w:pPr>
            <w:r w:rsidRPr="002407F9">
              <w:t xml:space="preserve">This shall be the HMAC produced using a proof value of </w:t>
            </w:r>
            <w:r w:rsidRPr="002407F9">
              <w:rPr>
                <w:i/>
              </w:rPr>
              <w:t>hierarchy</w:t>
            </w:r>
            <w:r w:rsidRPr="002407F9">
              <w:t>.</w:t>
            </w:r>
          </w:p>
        </w:tc>
      </w:tr>
    </w:tbl>
    <w:p w:rsidR="0083463C" w:rsidRPr="002407F9" w:rsidRDefault="0083463C" w:rsidP="0083463C">
      <w:pPr>
        <w:pStyle w:val="Heading2"/>
        <w:rPr>
          <w:noProof/>
        </w:rPr>
      </w:pPr>
      <w:bookmarkStart w:id="3194" w:name="_Toc286047071"/>
      <w:bookmarkStart w:id="3195" w:name="_Toc288815002"/>
      <w:bookmarkStart w:id="3196" w:name="_Toc304539243"/>
      <w:bookmarkStart w:id="3197" w:name="_Toc308709794"/>
      <w:bookmarkStart w:id="3198" w:name="_Toc380749502"/>
      <w:bookmarkStart w:id="3199" w:name="_Toc384901808"/>
      <w:bookmarkStart w:id="3200" w:name="_Toc432512333"/>
      <w:bookmarkStart w:id="3201" w:name="_Toc443575673"/>
      <w:bookmarkStart w:id="3202" w:name="_Toc470517902"/>
      <w:bookmarkStart w:id="3203" w:name="_Toc462921121"/>
      <w:bookmarkStart w:id="3204" w:name="_Toc516154943"/>
      <w:bookmarkStart w:id="3205" w:name="_Toc20317678"/>
      <w:r w:rsidRPr="002407F9">
        <w:rPr>
          <w:noProof/>
        </w:rPr>
        <w:t>Property Structures</w:t>
      </w:r>
      <w:bookmarkEnd w:id="3194"/>
      <w:bookmarkEnd w:id="3195"/>
      <w:bookmarkEnd w:id="3196"/>
      <w:bookmarkEnd w:id="3197"/>
      <w:bookmarkEnd w:id="3198"/>
      <w:bookmarkEnd w:id="3199"/>
      <w:bookmarkEnd w:id="3200"/>
      <w:bookmarkEnd w:id="3201"/>
      <w:bookmarkEnd w:id="3202"/>
      <w:bookmarkEnd w:id="3203"/>
      <w:bookmarkEnd w:id="3204"/>
      <w:bookmarkEnd w:id="3205"/>
    </w:p>
    <w:p w:rsidR="0083463C" w:rsidRPr="002407F9" w:rsidRDefault="0083463C" w:rsidP="0083463C">
      <w:pPr>
        <w:pStyle w:val="Heading3"/>
        <w:rPr>
          <w:noProof/>
        </w:rPr>
      </w:pPr>
      <w:bookmarkStart w:id="3206" w:name="_Toc286047072"/>
      <w:bookmarkStart w:id="3207" w:name="_Toc288815003"/>
      <w:bookmarkStart w:id="3208" w:name="_Toc304539244"/>
      <w:bookmarkStart w:id="3209" w:name="_Toc308709795"/>
      <w:bookmarkStart w:id="3210" w:name="_Toc380749503"/>
      <w:bookmarkStart w:id="3211" w:name="_Toc384901809"/>
      <w:bookmarkStart w:id="3212" w:name="_Toc432512334"/>
      <w:bookmarkStart w:id="3213" w:name="_Toc443575674"/>
      <w:bookmarkStart w:id="3214" w:name="_Toc470517903"/>
      <w:bookmarkStart w:id="3215" w:name="_Toc462921122"/>
      <w:bookmarkStart w:id="3216" w:name="_Toc516154944"/>
      <w:bookmarkStart w:id="3217" w:name="_Toc20317679"/>
      <w:r w:rsidRPr="002407F9">
        <w:rPr>
          <w:noProof/>
        </w:rPr>
        <w:t>TPMS_ALG_PROPERTY</w:t>
      </w:r>
      <w:bookmarkEnd w:id="3206"/>
      <w:bookmarkEnd w:id="3207"/>
      <w:bookmarkEnd w:id="3208"/>
      <w:bookmarkEnd w:id="3209"/>
      <w:bookmarkEnd w:id="3210"/>
      <w:bookmarkEnd w:id="3211"/>
      <w:bookmarkEnd w:id="3212"/>
      <w:bookmarkEnd w:id="3213"/>
      <w:bookmarkEnd w:id="3214"/>
      <w:bookmarkEnd w:id="3215"/>
      <w:bookmarkEnd w:id="3216"/>
      <w:bookmarkEnd w:id="3217"/>
    </w:p>
    <w:p w:rsidR="0083463C" w:rsidRPr="002407F9" w:rsidRDefault="0083463C" w:rsidP="0083463C">
      <w:pPr>
        <w:pStyle w:val="BodyText"/>
        <w:rPr>
          <w:noProof/>
        </w:rPr>
      </w:pPr>
      <w:r w:rsidRPr="002407F9">
        <w:rPr>
          <w:noProof/>
        </w:rPr>
        <w:t xml:space="preserve">This structure is used to report the properties of an algorithm identifier. It is returned in response to a TPM2_GetCapability() with </w:t>
      </w:r>
      <w:r w:rsidRPr="002407F9">
        <w:rPr>
          <w:i/>
          <w:noProof/>
        </w:rPr>
        <w:t>capability</w:t>
      </w:r>
      <w:r w:rsidRPr="002407F9">
        <w:rPr>
          <w:noProof/>
        </w:rPr>
        <w:t xml:space="preserve"> = TPM_CAP_ALG.</w:t>
      </w:r>
    </w:p>
    <w:p w:rsidR="0083463C" w:rsidRPr="002407F9" w:rsidRDefault="0083463C" w:rsidP="0083463C">
      <w:pPr>
        <w:pStyle w:val="TABLE-title"/>
        <w:rPr>
          <w:noProof/>
        </w:rPr>
      </w:pPr>
      <w:bookmarkStart w:id="3218" w:name="_Toc380749780"/>
      <w:bookmarkStart w:id="3219" w:name="_Toc384651442"/>
      <w:bookmarkStart w:id="3220" w:name="_Toc432512588"/>
      <w:bookmarkStart w:id="3221" w:name="_Toc443575926"/>
      <w:bookmarkStart w:id="3222" w:name="_Toc470518168"/>
      <w:bookmarkStart w:id="3223" w:name="_Toc462921382"/>
      <w:bookmarkStart w:id="3224" w:name="_Toc516155213"/>
      <w:bookmarkStart w:id="3225" w:name="_Toc2137614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101</w:t>
      </w:r>
      <w:r w:rsidRPr="002407F9">
        <w:rPr>
          <w:noProof/>
        </w:rPr>
        <w:fldChar w:fldCharType="end"/>
      </w:r>
      <w:r w:rsidRPr="002407F9">
        <w:rPr>
          <w:noProof/>
        </w:rPr>
        <w:t xml:space="preserve"> — Definition of TPMS_ALG_PROPERTY Structure &lt;OUT&gt;</w:t>
      </w:r>
      <w:bookmarkEnd w:id="3218"/>
      <w:bookmarkEnd w:id="3219"/>
      <w:bookmarkEnd w:id="3220"/>
      <w:bookmarkEnd w:id="3221"/>
      <w:bookmarkEnd w:id="3222"/>
      <w:bookmarkEnd w:id="3223"/>
      <w:bookmarkEnd w:id="3224"/>
      <w:bookmarkEnd w:id="322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710"/>
        <w:gridCol w:w="2160"/>
        <w:gridCol w:w="5490"/>
      </w:tblGrid>
      <w:tr w:rsidR="0083463C" w:rsidRPr="002407F9" w:rsidTr="00BF3E57">
        <w:trPr>
          <w:jc w:val="center"/>
        </w:trPr>
        <w:tc>
          <w:tcPr>
            <w:tcW w:w="171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1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549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710" w:type="dxa"/>
            <w:tcBorders>
              <w:top w:val="single" w:sz="6" w:space="0" w:color="auto"/>
              <w:left w:val="single" w:sz="12" w:space="0" w:color="auto"/>
              <w:bottom w:val="single" w:sz="6" w:space="0" w:color="auto"/>
            </w:tcBorders>
          </w:tcPr>
          <w:p w:rsidR="0083463C" w:rsidRPr="002407F9" w:rsidRDefault="0083463C" w:rsidP="00BF3E57">
            <w:pPr>
              <w:pStyle w:val="TABLE-cell"/>
            </w:pPr>
            <w:r w:rsidRPr="002407F9">
              <w:t>alg</w:t>
            </w:r>
          </w:p>
        </w:tc>
        <w:tc>
          <w:tcPr>
            <w:tcW w:w="2160" w:type="dxa"/>
            <w:tcBorders>
              <w:top w:val="single" w:sz="6" w:space="0" w:color="auto"/>
              <w:bottom w:val="single" w:sz="6" w:space="0" w:color="auto"/>
            </w:tcBorders>
          </w:tcPr>
          <w:p w:rsidR="0083463C" w:rsidRPr="002407F9" w:rsidRDefault="0083463C" w:rsidP="00BF3E57">
            <w:pPr>
              <w:pStyle w:val="TABLE-cell"/>
            </w:pPr>
            <w:r w:rsidRPr="002407F9">
              <w:t>TPM_ALG_ID</w:t>
            </w:r>
          </w:p>
        </w:tc>
        <w:tc>
          <w:tcPr>
            <w:tcW w:w="5490" w:type="dxa"/>
            <w:tcBorders>
              <w:top w:val="single" w:sz="6" w:space="0" w:color="auto"/>
              <w:bottom w:val="single" w:sz="6" w:space="0" w:color="auto"/>
              <w:right w:val="single" w:sz="12" w:space="0" w:color="auto"/>
            </w:tcBorders>
          </w:tcPr>
          <w:p w:rsidR="0083463C" w:rsidRPr="002407F9" w:rsidRDefault="0083463C" w:rsidP="00BF3E57">
            <w:pPr>
              <w:pStyle w:val="TABLE-cell"/>
            </w:pPr>
            <w:r w:rsidRPr="002407F9">
              <w:t>an algorithm identifier</w:t>
            </w:r>
          </w:p>
        </w:tc>
      </w:tr>
      <w:tr w:rsidR="0083463C" w:rsidRPr="002407F9" w:rsidTr="00BF3E57">
        <w:trPr>
          <w:jc w:val="center"/>
        </w:trPr>
        <w:tc>
          <w:tcPr>
            <w:tcW w:w="1710" w:type="dxa"/>
            <w:tcBorders>
              <w:top w:val="single" w:sz="6" w:space="0" w:color="auto"/>
              <w:left w:val="single" w:sz="12" w:space="0" w:color="auto"/>
              <w:bottom w:val="single" w:sz="12" w:space="0" w:color="auto"/>
            </w:tcBorders>
          </w:tcPr>
          <w:p w:rsidR="0083463C" w:rsidRPr="002407F9" w:rsidRDefault="0083463C" w:rsidP="00BF3E57">
            <w:pPr>
              <w:pStyle w:val="TABLE-cell"/>
              <w:keepNext w:val="0"/>
            </w:pPr>
            <w:r w:rsidRPr="002407F9">
              <w:t>algProperties</w:t>
            </w:r>
          </w:p>
        </w:tc>
        <w:tc>
          <w:tcPr>
            <w:tcW w:w="2160" w:type="dxa"/>
            <w:tcBorders>
              <w:top w:val="single" w:sz="6" w:space="0" w:color="auto"/>
              <w:bottom w:val="single" w:sz="12" w:space="0" w:color="auto"/>
            </w:tcBorders>
          </w:tcPr>
          <w:p w:rsidR="0083463C" w:rsidRPr="002407F9" w:rsidRDefault="0083463C" w:rsidP="00BF3E57">
            <w:pPr>
              <w:pStyle w:val="TABLE-cell"/>
              <w:keepNext w:val="0"/>
            </w:pPr>
            <w:r w:rsidRPr="002407F9">
              <w:t>TPMA_ALGORITHM</w:t>
            </w:r>
          </w:p>
        </w:tc>
        <w:tc>
          <w:tcPr>
            <w:tcW w:w="5490" w:type="dxa"/>
            <w:tcBorders>
              <w:top w:val="single" w:sz="6" w:space="0" w:color="auto"/>
              <w:bottom w:val="single" w:sz="12" w:space="0" w:color="auto"/>
              <w:right w:val="single" w:sz="12" w:space="0" w:color="auto"/>
            </w:tcBorders>
          </w:tcPr>
          <w:p w:rsidR="0083463C" w:rsidRPr="002407F9" w:rsidRDefault="0083463C" w:rsidP="00BF3E57">
            <w:pPr>
              <w:pStyle w:val="TABLE-cell"/>
              <w:keepNext w:val="0"/>
            </w:pPr>
            <w:r w:rsidRPr="002407F9">
              <w:t>the attributes of the algorithm</w:t>
            </w:r>
          </w:p>
        </w:tc>
      </w:tr>
    </w:tbl>
    <w:p w:rsidR="0083463C" w:rsidRPr="002407F9" w:rsidRDefault="0083463C" w:rsidP="0083463C">
      <w:pPr>
        <w:pStyle w:val="Heading3"/>
        <w:rPr>
          <w:noProof/>
        </w:rPr>
      </w:pPr>
      <w:bookmarkStart w:id="3226" w:name="_Toc286047073"/>
      <w:bookmarkStart w:id="3227" w:name="_Toc288815004"/>
      <w:bookmarkStart w:id="3228" w:name="_Toc304539245"/>
      <w:bookmarkStart w:id="3229" w:name="_Toc308709796"/>
      <w:bookmarkStart w:id="3230" w:name="_Toc380749504"/>
      <w:bookmarkStart w:id="3231" w:name="_Toc384901810"/>
      <w:bookmarkStart w:id="3232" w:name="_Toc432512335"/>
      <w:bookmarkStart w:id="3233" w:name="_Toc443575675"/>
      <w:bookmarkStart w:id="3234" w:name="_Toc470517904"/>
      <w:bookmarkStart w:id="3235" w:name="_Toc462921123"/>
      <w:bookmarkStart w:id="3236" w:name="_Toc516154945"/>
      <w:bookmarkStart w:id="3237" w:name="_Toc20317680"/>
      <w:r w:rsidRPr="002407F9">
        <w:rPr>
          <w:noProof/>
        </w:rPr>
        <w:t>TPMS_TAGGED_PROPERTY</w:t>
      </w:r>
      <w:bookmarkEnd w:id="3226"/>
      <w:bookmarkEnd w:id="3227"/>
      <w:bookmarkEnd w:id="3228"/>
      <w:bookmarkEnd w:id="3229"/>
      <w:bookmarkEnd w:id="3230"/>
      <w:bookmarkEnd w:id="3231"/>
      <w:bookmarkEnd w:id="3232"/>
      <w:bookmarkEnd w:id="3233"/>
      <w:bookmarkEnd w:id="3234"/>
      <w:bookmarkEnd w:id="3235"/>
      <w:bookmarkEnd w:id="3236"/>
      <w:bookmarkEnd w:id="3237"/>
    </w:p>
    <w:p w:rsidR="0083463C" w:rsidRPr="002407F9" w:rsidRDefault="0083463C" w:rsidP="0083463C">
      <w:pPr>
        <w:pStyle w:val="BodyText"/>
        <w:rPr>
          <w:noProof/>
        </w:rPr>
      </w:pPr>
      <w:r w:rsidRPr="002407F9">
        <w:rPr>
          <w:noProof/>
        </w:rPr>
        <w:t>This structure is used to report the properties that are UINT32 values. It is returned in response to a TPM2_GetCapability().</w:t>
      </w:r>
    </w:p>
    <w:p w:rsidR="0083463C" w:rsidRPr="002407F9" w:rsidRDefault="0083463C" w:rsidP="0083463C">
      <w:pPr>
        <w:pStyle w:val="TABLE-title"/>
        <w:rPr>
          <w:noProof/>
        </w:rPr>
      </w:pPr>
      <w:bookmarkStart w:id="3238" w:name="_Toc380749781"/>
      <w:bookmarkStart w:id="3239" w:name="_Toc384651443"/>
      <w:bookmarkStart w:id="3240" w:name="_Toc432512589"/>
      <w:bookmarkStart w:id="3241" w:name="_Toc443575927"/>
      <w:bookmarkStart w:id="3242" w:name="_Toc470518169"/>
      <w:bookmarkStart w:id="3243" w:name="_Toc462921383"/>
      <w:bookmarkStart w:id="3244" w:name="_Toc516155214"/>
      <w:bookmarkStart w:id="3245" w:name="_Toc2137614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102</w:t>
      </w:r>
      <w:r w:rsidRPr="002407F9">
        <w:rPr>
          <w:noProof/>
        </w:rPr>
        <w:fldChar w:fldCharType="end"/>
      </w:r>
      <w:r w:rsidRPr="002407F9">
        <w:rPr>
          <w:noProof/>
        </w:rPr>
        <w:t xml:space="preserve"> — Definition of TPMS_TAGGED_PROPERTY Structure &lt;OUT&gt;</w:t>
      </w:r>
      <w:bookmarkEnd w:id="3238"/>
      <w:bookmarkEnd w:id="3239"/>
      <w:bookmarkEnd w:id="3240"/>
      <w:bookmarkEnd w:id="3241"/>
      <w:bookmarkEnd w:id="3242"/>
      <w:bookmarkEnd w:id="3243"/>
      <w:bookmarkEnd w:id="3244"/>
      <w:bookmarkEnd w:id="324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710"/>
        <w:gridCol w:w="2160"/>
        <w:gridCol w:w="5490"/>
      </w:tblGrid>
      <w:tr w:rsidR="0083463C" w:rsidRPr="002407F9" w:rsidTr="00BF3E57">
        <w:trPr>
          <w:jc w:val="center"/>
        </w:trPr>
        <w:tc>
          <w:tcPr>
            <w:tcW w:w="171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1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549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710" w:type="dxa"/>
            <w:tcBorders>
              <w:top w:val="single" w:sz="6" w:space="0" w:color="auto"/>
              <w:left w:val="single" w:sz="12" w:space="0" w:color="auto"/>
              <w:bottom w:val="single" w:sz="6" w:space="0" w:color="auto"/>
            </w:tcBorders>
          </w:tcPr>
          <w:p w:rsidR="0083463C" w:rsidRPr="002407F9" w:rsidRDefault="0083463C" w:rsidP="00BF3E57">
            <w:pPr>
              <w:pStyle w:val="TABLE-cell"/>
            </w:pPr>
            <w:r w:rsidRPr="002407F9">
              <w:t>property</w:t>
            </w:r>
          </w:p>
        </w:tc>
        <w:tc>
          <w:tcPr>
            <w:tcW w:w="2160" w:type="dxa"/>
            <w:tcBorders>
              <w:top w:val="single" w:sz="6" w:space="0" w:color="auto"/>
              <w:bottom w:val="single" w:sz="6" w:space="0" w:color="auto"/>
            </w:tcBorders>
          </w:tcPr>
          <w:p w:rsidR="0083463C" w:rsidRPr="002407F9" w:rsidRDefault="0083463C" w:rsidP="00BF3E57">
            <w:pPr>
              <w:pStyle w:val="TABLE-cell"/>
            </w:pPr>
            <w:r w:rsidRPr="002407F9">
              <w:t>TPM_PT</w:t>
            </w:r>
          </w:p>
        </w:tc>
        <w:tc>
          <w:tcPr>
            <w:tcW w:w="5490" w:type="dxa"/>
            <w:tcBorders>
              <w:top w:val="single" w:sz="6" w:space="0" w:color="auto"/>
              <w:bottom w:val="single" w:sz="6" w:space="0" w:color="auto"/>
              <w:right w:val="single" w:sz="12" w:space="0" w:color="auto"/>
            </w:tcBorders>
          </w:tcPr>
          <w:p w:rsidR="0083463C" w:rsidRPr="002407F9" w:rsidRDefault="0083463C" w:rsidP="00BF3E57">
            <w:pPr>
              <w:pStyle w:val="TABLE-cell"/>
            </w:pPr>
            <w:r w:rsidRPr="002407F9">
              <w:t>a property identifier</w:t>
            </w:r>
          </w:p>
        </w:tc>
      </w:tr>
      <w:tr w:rsidR="0083463C" w:rsidRPr="002407F9" w:rsidTr="00BF3E57">
        <w:trPr>
          <w:jc w:val="center"/>
        </w:trPr>
        <w:tc>
          <w:tcPr>
            <w:tcW w:w="1710" w:type="dxa"/>
            <w:tcBorders>
              <w:top w:val="single" w:sz="6" w:space="0" w:color="auto"/>
              <w:left w:val="single" w:sz="12" w:space="0" w:color="auto"/>
              <w:bottom w:val="single" w:sz="12" w:space="0" w:color="auto"/>
            </w:tcBorders>
          </w:tcPr>
          <w:p w:rsidR="0083463C" w:rsidRPr="002407F9" w:rsidRDefault="0083463C" w:rsidP="00BF3E57">
            <w:pPr>
              <w:pStyle w:val="TABLE-cell"/>
              <w:keepNext w:val="0"/>
            </w:pPr>
            <w:r w:rsidRPr="002407F9">
              <w:t>value</w:t>
            </w:r>
          </w:p>
        </w:tc>
        <w:tc>
          <w:tcPr>
            <w:tcW w:w="2160" w:type="dxa"/>
            <w:tcBorders>
              <w:top w:val="single" w:sz="6" w:space="0" w:color="auto"/>
              <w:bottom w:val="single" w:sz="12" w:space="0" w:color="auto"/>
            </w:tcBorders>
          </w:tcPr>
          <w:p w:rsidR="0083463C" w:rsidRPr="002407F9" w:rsidRDefault="0083463C" w:rsidP="00BF3E57">
            <w:pPr>
              <w:pStyle w:val="TABLE-cell"/>
              <w:keepNext w:val="0"/>
            </w:pPr>
            <w:r w:rsidRPr="002407F9">
              <w:t>UINT32</w:t>
            </w:r>
          </w:p>
        </w:tc>
        <w:tc>
          <w:tcPr>
            <w:tcW w:w="5490" w:type="dxa"/>
            <w:tcBorders>
              <w:top w:val="single" w:sz="6" w:space="0" w:color="auto"/>
              <w:bottom w:val="single" w:sz="12" w:space="0" w:color="auto"/>
              <w:right w:val="single" w:sz="12" w:space="0" w:color="auto"/>
            </w:tcBorders>
          </w:tcPr>
          <w:p w:rsidR="0083463C" w:rsidRPr="002407F9" w:rsidRDefault="0083463C" w:rsidP="00BF3E57">
            <w:pPr>
              <w:pStyle w:val="TABLE-cell"/>
              <w:keepNext w:val="0"/>
            </w:pPr>
            <w:r w:rsidRPr="002407F9">
              <w:t>the value of the property</w:t>
            </w:r>
          </w:p>
        </w:tc>
      </w:tr>
    </w:tbl>
    <w:p w:rsidR="0083463C" w:rsidRPr="002407F9" w:rsidRDefault="0083463C" w:rsidP="0083463C">
      <w:pPr>
        <w:pStyle w:val="Heading3"/>
        <w:rPr>
          <w:noProof/>
        </w:rPr>
      </w:pPr>
      <w:bookmarkStart w:id="3246" w:name="_Toc286047074"/>
      <w:bookmarkStart w:id="3247" w:name="_Toc288815005"/>
      <w:bookmarkStart w:id="3248" w:name="_Toc304539246"/>
      <w:bookmarkStart w:id="3249" w:name="_Toc308709797"/>
      <w:bookmarkStart w:id="3250" w:name="_Toc380749505"/>
      <w:bookmarkStart w:id="3251" w:name="_Toc384901811"/>
      <w:bookmarkStart w:id="3252" w:name="_Toc432512336"/>
      <w:bookmarkStart w:id="3253" w:name="_Toc443575676"/>
      <w:bookmarkStart w:id="3254" w:name="_Toc470517905"/>
      <w:bookmarkStart w:id="3255" w:name="_Toc462921124"/>
      <w:bookmarkStart w:id="3256" w:name="_Toc516154946"/>
      <w:bookmarkStart w:id="3257" w:name="_Toc20317681"/>
      <w:r w:rsidRPr="002407F9">
        <w:rPr>
          <w:noProof/>
        </w:rPr>
        <w:lastRenderedPageBreak/>
        <w:t>TPMS_TAGGED_PCR_SELECT</w:t>
      </w:r>
      <w:bookmarkEnd w:id="3246"/>
      <w:bookmarkEnd w:id="3247"/>
      <w:bookmarkEnd w:id="3248"/>
      <w:bookmarkEnd w:id="3249"/>
      <w:bookmarkEnd w:id="3250"/>
      <w:bookmarkEnd w:id="3251"/>
      <w:bookmarkEnd w:id="3252"/>
      <w:bookmarkEnd w:id="3253"/>
      <w:bookmarkEnd w:id="3254"/>
      <w:bookmarkEnd w:id="3255"/>
      <w:bookmarkEnd w:id="3256"/>
      <w:bookmarkEnd w:id="3257"/>
    </w:p>
    <w:p w:rsidR="0083463C" w:rsidRPr="002407F9" w:rsidRDefault="0083463C" w:rsidP="0083463C">
      <w:pPr>
        <w:pStyle w:val="BodyText"/>
        <w:rPr>
          <w:noProof/>
        </w:rPr>
      </w:pPr>
      <w:r w:rsidRPr="002407F9">
        <w:rPr>
          <w:noProof/>
        </w:rPr>
        <w:t>This structure is used in TPM2_GetCapability() to return the attributes of the PCR.</w:t>
      </w:r>
    </w:p>
    <w:p w:rsidR="0083463C" w:rsidRPr="002407F9" w:rsidRDefault="0083463C" w:rsidP="0083463C">
      <w:pPr>
        <w:pStyle w:val="TABLE-title"/>
        <w:rPr>
          <w:noProof/>
        </w:rPr>
      </w:pPr>
      <w:bookmarkStart w:id="3258" w:name="_Toc380749782"/>
      <w:bookmarkStart w:id="3259" w:name="_Toc384651444"/>
      <w:bookmarkStart w:id="3260" w:name="_Toc432512590"/>
      <w:bookmarkStart w:id="3261" w:name="_Toc443575928"/>
      <w:bookmarkStart w:id="3262" w:name="_Toc470518170"/>
      <w:bookmarkStart w:id="3263" w:name="_Toc462921384"/>
      <w:bookmarkStart w:id="3264" w:name="_Toc516155215"/>
      <w:bookmarkStart w:id="3265" w:name="_Toc2137615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103</w:t>
      </w:r>
      <w:r w:rsidRPr="002407F9">
        <w:rPr>
          <w:noProof/>
        </w:rPr>
        <w:fldChar w:fldCharType="end"/>
      </w:r>
      <w:r w:rsidRPr="002407F9">
        <w:rPr>
          <w:noProof/>
        </w:rPr>
        <w:t xml:space="preserve"> — Definition of TPMS_TAGGED_PCR_SELECT Structure &lt;OUT&gt;</w:t>
      </w:r>
      <w:bookmarkEnd w:id="3258"/>
      <w:bookmarkEnd w:id="3259"/>
      <w:bookmarkEnd w:id="3260"/>
      <w:bookmarkEnd w:id="3261"/>
      <w:bookmarkEnd w:id="3262"/>
      <w:bookmarkEnd w:id="3263"/>
      <w:bookmarkEnd w:id="3264"/>
      <w:bookmarkEnd w:id="326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960"/>
        <w:gridCol w:w="1440"/>
        <w:gridCol w:w="3960"/>
      </w:tblGrid>
      <w:tr w:rsidR="0083463C" w:rsidRPr="002407F9" w:rsidTr="00BF3E57">
        <w:trPr>
          <w:jc w:val="center"/>
        </w:trPr>
        <w:tc>
          <w:tcPr>
            <w:tcW w:w="396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44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96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960" w:type="dxa"/>
            <w:tcBorders>
              <w:top w:val="single" w:sz="12" w:space="0" w:color="auto"/>
              <w:left w:val="single" w:sz="12" w:space="0" w:color="auto"/>
              <w:bottom w:val="single" w:sz="6" w:space="0" w:color="auto"/>
            </w:tcBorders>
          </w:tcPr>
          <w:p w:rsidR="0083463C" w:rsidRPr="002407F9" w:rsidRDefault="0083463C" w:rsidP="00BF3E57">
            <w:pPr>
              <w:pStyle w:val="TABLE-cell"/>
            </w:pPr>
            <w:r w:rsidRPr="002407F9">
              <w:t>tag</w:t>
            </w:r>
          </w:p>
        </w:tc>
        <w:tc>
          <w:tcPr>
            <w:tcW w:w="1440" w:type="dxa"/>
            <w:tcBorders>
              <w:top w:val="single" w:sz="12" w:space="0" w:color="auto"/>
              <w:bottom w:val="single" w:sz="6" w:space="0" w:color="auto"/>
            </w:tcBorders>
          </w:tcPr>
          <w:p w:rsidR="0083463C" w:rsidRPr="002407F9" w:rsidRDefault="0083463C" w:rsidP="00BF3E57">
            <w:pPr>
              <w:pStyle w:val="TABLE-cell"/>
            </w:pPr>
            <w:r w:rsidRPr="002407F9">
              <w:t>TPM_PT_PCR</w:t>
            </w:r>
          </w:p>
        </w:tc>
        <w:tc>
          <w:tcPr>
            <w:tcW w:w="3960" w:type="dxa"/>
            <w:tcBorders>
              <w:top w:val="single" w:sz="12" w:space="0" w:color="auto"/>
              <w:bottom w:val="single" w:sz="6" w:space="0" w:color="auto"/>
              <w:right w:val="single" w:sz="12" w:space="0" w:color="auto"/>
            </w:tcBorders>
          </w:tcPr>
          <w:p w:rsidR="0083463C" w:rsidRPr="002407F9" w:rsidRDefault="0083463C" w:rsidP="00BF3E57">
            <w:pPr>
              <w:pStyle w:val="TABLE-cell"/>
            </w:pPr>
            <w:r w:rsidRPr="002407F9">
              <w:t>the property identifier</w:t>
            </w:r>
          </w:p>
        </w:tc>
      </w:tr>
      <w:tr w:rsidR="0083463C" w:rsidRPr="002407F9" w:rsidTr="00BF3E57">
        <w:trPr>
          <w:jc w:val="center"/>
        </w:trPr>
        <w:tc>
          <w:tcPr>
            <w:tcW w:w="3960" w:type="dxa"/>
            <w:tcBorders>
              <w:left w:val="single" w:sz="12" w:space="0" w:color="auto"/>
              <w:bottom w:val="single" w:sz="6" w:space="0" w:color="auto"/>
            </w:tcBorders>
          </w:tcPr>
          <w:p w:rsidR="0083463C" w:rsidRPr="002407F9" w:rsidRDefault="0083463C" w:rsidP="00BF3E57">
            <w:pPr>
              <w:pStyle w:val="TABLE-cell"/>
            </w:pPr>
            <w:r w:rsidRPr="002407F9">
              <w:t>sizeofSelect {PCR_SELECT_MIN:}</w:t>
            </w:r>
          </w:p>
        </w:tc>
        <w:tc>
          <w:tcPr>
            <w:tcW w:w="1440" w:type="dxa"/>
            <w:tcBorders>
              <w:bottom w:val="single" w:sz="6" w:space="0" w:color="auto"/>
            </w:tcBorders>
          </w:tcPr>
          <w:p w:rsidR="0083463C" w:rsidRPr="002407F9" w:rsidRDefault="0083463C" w:rsidP="00BF3E57">
            <w:pPr>
              <w:pStyle w:val="TABLE-cell"/>
            </w:pPr>
            <w:r w:rsidRPr="002407F9">
              <w:t>UINT8</w:t>
            </w:r>
          </w:p>
        </w:tc>
        <w:tc>
          <w:tcPr>
            <w:tcW w:w="3960" w:type="dxa"/>
            <w:tcBorders>
              <w:bottom w:val="single" w:sz="6" w:space="0" w:color="auto"/>
              <w:right w:val="single" w:sz="12" w:space="0" w:color="auto"/>
            </w:tcBorders>
          </w:tcPr>
          <w:p w:rsidR="0083463C" w:rsidRPr="002407F9" w:rsidRDefault="0083463C" w:rsidP="00BF3E57">
            <w:pPr>
              <w:pStyle w:val="TABLE-cell"/>
            </w:pPr>
            <w:r w:rsidRPr="002407F9">
              <w:t xml:space="preserve">the size in octets of the </w:t>
            </w:r>
            <w:r w:rsidRPr="002407F9">
              <w:rPr>
                <w:i/>
              </w:rPr>
              <w:t>pcrSelect</w:t>
            </w:r>
            <w:r w:rsidRPr="002407F9">
              <w:t xml:space="preserve"> array</w:t>
            </w:r>
          </w:p>
        </w:tc>
      </w:tr>
      <w:tr w:rsidR="0083463C" w:rsidRPr="002407F9" w:rsidTr="00BF3E57">
        <w:trPr>
          <w:jc w:val="center"/>
        </w:trPr>
        <w:tc>
          <w:tcPr>
            <w:tcW w:w="3960" w:type="dxa"/>
            <w:tcBorders>
              <w:left w:val="single" w:sz="12" w:space="0" w:color="auto"/>
              <w:bottom w:val="single" w:sz="12" w:space="0" w:color="auto"/>
            </w:tcBorders>
          </w:tcPr>
          <w:p w:rsidR="0083463C" w:rsidRPr="002407F9" w:rsidRDefault="0083463C" w:rsidP="00BF3E57">
            <w:pPr>
              <w:pStyle w:val="TABLE-cell"/>
              <w:keepNext w:val="0"/>
            </w:pPr>
            <w:r w:rsidRPr="002407F9">
              <w:t>pcrSelect [sizeofSelect] {:PCR_SELECT_MAX}</w:t>
            </w:r>
          </w:p>
        </w:tc>
        <w:tc>
          <w:tcPr>
            <w:tcW w:w="1440" w:type="dxa"/>
            <w:tcBorders>
              <w:bottom w:val="single" w:sz="12" w:space="0" w:color="auto"/>
            </w:tcBorders>
          </w:tcPr>
          <w:p w:rsidR="0083463C" w:rsidRPr="002407F9" w:rsidDel="002E09DD" w:rsidRDefault="0083463C" w:rsidP="00BF3E57">
            <w:pPr>
              <w:pStyle w:val="TABLE-cell"/>
              <w:keepNext w:val="0"/>
            </w:pPr>
            <w:r w:rsidRPr="002407F9">
              <w:t xml:space="preserve">BYTE </w:t>
            </w:r>
          </w:p>
        </w:tc>
        <w:tc>
          <w:tcPr>
            <w:tcW w:w="3960" w:type="dxa"/>
            <w:tcBorders>
              <w:bottom w:val="single" w:sz="12" w:space="0" w:color="auto"/>
              <w:right w:val="single" w:sz="12" w:space="0" w:color="auto"/>
            </w:tcBorders>
          </w:tcPr>
          <w:p w:rsidR="0083463C" w:rsidRPr="002407F9" w:rsidRDefault="0083463C" w:rsidP="00BF3E57">
            <w:pPr>
              <w:pStyle w:val="TABLE-cell"/>
              <w:keepNext w:val="0"/>
            </w:pPr>
            <w:r w:rsidRPr="002407F9">
              <w:t>the bit map of PCR with the identified property</w:t>
            </w:r>
          </w:p>
        </w:tc>
      </w:tr>
    </w:tbl>
    <w:p w:rsidR="0083463C" w:rsidRPr="002407F9" w:rsidRDefault="0083463C" w:rsidP="0083463C">
      <w:pPr>
        <w:pStyle w:val="Heading3"/>
        <w:rPr>
          <w:noProof/>
        </w:rPr>
      </w:pPr>
      <w:bookmarkStart w:id="3266" w:name="_Toc450655189"/>
      <w:bookmarkStart w:id="3267" w:name="_Toc470517906"/>
      <w:bookmarkStart w:id="3268" w:name="_Toc462921125"/>
      <w:bookmarkStart w:id="3269" w:name="_Toc516154947"/>
      <w:bookmarkStart w:id="3270" w:name="_Toc20317682"/>
      <w:bookmarkStart w:id="3271" w:name="_Toc286047075"/>
      <w:bookmarkStart w:id="3272" w:name="_Toc288815006"/>
      <w:bookmarkStart w:id="3273" w:name="_Toc304539247"/>
      <w:bookmarkStart w:id="3274" w:name="_Toc308709798"/>
      <w:bookmarkStart w:id="3275" w:name="_Toc380749506"/>
      <w:bookmarkStart w:id="3276" w:name="_Toc384901812"/>
      <w:bookmarkStart w:id="3277" w:name="_Toc432512337"/>
      <w:bookmarkStart w:id="3278" w:name="_Toc443575677"/>
      <w:r w:rsidRPr="002407F9">
        <w:rPr>
          <w:noProof/>
        </w:rPr>
        <w:t>TPMS_TAGGED_POLICY</w:t>
      </w:r>
      <w:bookmarkEnd w:id="3266"/>
      <w:bookmarkEnd w:id="3267"/>
      <w:bookmarkEnd w:id="3268"/>
      <w:bookmarkEnd w:id="3269"/>
      <w:bookmarkEnd w:id="3270"/>
    </w:p>
    <w:p w:rsidR="0083463C" w:rsidRPr="002407F9" w:rsidRDefault="0083463C" w:rsidP="0083463C">
      <w:pPr>
        <w:pStyle w:val="BodyText"/>
        <w:rPr>
          <w:noProof/>
        </w:rPr>
      </w:pPr>
      <w:r w:rsidRPr="002407F9">
        <w:rPr>
          <w:noProof/>
        </w:rPr>
        <w:t>This structure is used in TPM2_GetCapability() to return the policy associated with a permanent handle.</w:t>
      </w:r>
    </w:p>
    <w:p w:rsidR="0083463C" w:rsidRPr="002407F9" w:rsidRDefault="0083463C" w:rsidP="0083463C">
      <w:pPr>
        <w:pStyle w:val="TABLE-title"/>
        <w:rPr>
          <w:noProof/>
        </w:rPr>
      </w:pPr>
      <w:bookmarkStart w:id="3279" w:name="_Toc450655450"/>
      <w:bookmarkStart w:id="3280" w:name="_Toc470518171"/>
      <w:bookmarkStart w:id="3281" w:name="_Toc462921385"/>
      <w:bookmarkStart w:id="3282" w:name="_Toc516155216"/>
      <w:bookmarkStart w:id="3283" w:name="_Toc2137615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104</w:t>
      </w:r>
      <w:r w:rsidRPr="002407F9">
        <w:rPr>
          <w:noProof/>
        </w:rPr>
        <w:fldChar w:fldCharType="end"/>
      </w:r>
      <w:r w:rsidRPr="002407F9">
        <w:rPr>
          <w:noProof/>
        </w:rPr>
        <w:t xml:space="preserve"> — Definition of TPMS_TAGGED_POLICY Structure &lt;OUT&gt;</w:t>
      </w:r>
      <w:bookmarkEnd w:id="3279"/>
      <w:bookmarkEnd w:id="3280"/>
      <w:bookmarkEnd w:id="3281"/>
      <w:bookmarkEnd w:id="3282"/>
      <w:bookmarkEnd w:id="328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420"/>
        <w:gridCol w:w="1980"/>
        <w:gridCol w:w="3960"/>
      </w:tblGrid>
      <w:tr w:rsidR="0083463C" w:rsidRPr="002407F9" w:rsidTr="00BF3E57">
        <w:trPr>
          <w:jc w:val="center"/>
        </w:trPr>
        <w:tc>
          <w:tcPr>
            <w:tcW w:w="342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9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96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420" w:type="dxa"/>
            <w:tcBorders>
              <w:top w:val="single" w:sz="12" w:space="0" w:color="auto"/>
              <w:left w:val="single" w:sz="12" w:space="0" w:color="auto"/>
              <w:bottom w:val="single" w:sz="6" w:space="0" w:color="auto"/>
            </w:tcBorders>
          </w:tcPr>
          <w:p w:rsidR="0083463C" w:rsidRPr="002407F9" w:rsidRDefault="0083463C" w:rsidP="00BF3E57">
            <w:pPr>
              <w:pStyle w:val="TABLE-cell"/>
            </w:pPr>
            <w:r w:rsidRPr="002407F9">
              <w:t>handle</w:t>
            </w:r>
          </w:p>
        </w:tc>
        <w:tc>
          <w:tcPr>
            <w:tcW w:w="1980" w:type="dxa"/>
            <w:tcBorders>
              <w:top w:val="single" w:sz="12" w:space="0" w:color="auto"/>
              <w:bottom w:val="single" w:sz="6" w:space="0" w:color="auto"/>
            </w:tcBorders>
          </w:tcPr>
          <w:p w:rsidR="0083463C" w:rsidRPr="002407F9" w:rsidRDefault="0083463C" w:rsidP="00BF3E57">
            <w:pPr>
              <w:pStyle w:val="TABLE-cell"/>
            </w:pPr>
            <w:r w:rsidRPr="002407F9">
              <w:t>TPM_HANDLE</w:t>
            </w:r>
          </w:p>
        </w:tc>
        <w:tc>
          <w:tcPr>
            <w:tcW w:w="3960" w:type="dxa"/>
            <w:tcBorders>
              <w:top w:val="single" w:sz="12" w:space="0" w:color="auto"/>
              <w:bottom w:val="single" w:sz="6" w:space="0" w:color="auto"/>
              <w:right w:val="single" w:sz="12" w:space="0" w:color="auto"/>
            </w:tcBorders>
          </w:tcPr>
          <w:p w:rsidR="0083463C" w:rsidRPr="002407F9" w:rsidRDefault="0083463C" w:rsidP="00BF3E57">
            <w:pPr>
              <w:pStyle w:val="TABLE-cell"/>
            </w:pPr>
            <w:r w:rsidRPr="002407F9">
              <w:t>a permanent handle</w:t>
            </w:r>
          </w:p>
        </w:tc>
      </w:tr>
      <w:tr w:rsidR="0083463C" w:rsidRPr="002407F9" w:rsidTr="00BF3E57">
        <w:trPr>
          <w:jc w:val="center"/>
        </w:trPr>
        <w:tc>
          <w:tcPr>
            <w:tcW w:w="3420" w:type="dxa"/>
            <w:tcBorders>
              <w:left w:val="single" w:sz="12" w:space="0" w:color="auto"/>
              <w:bottom w:val="single" w:sz="12" w:space="0" w:color="auto"/>
            </w:tcBorders>
          </w:tcPr>
          <w:p w:rsidR="0083463C" w:rsidRPr="002407F9" w:rsidRDefault="0083463C" w:rsidP="00BF3E57">
            <w:pPr>
              <w:pStyle w:val="TABLE-cell"/>
              <w:keepNext w:val="0"/>
            </w:pPr>
            <w:r w:rsidRPr="002407F9">
              <w:t>policyHash</w:t>
            </w:r>
          </w:p>
        </w:tc>
        <w:tc>
          <w:tcPr>
            <w:tcW w:w="1980" w:type="dxa"/>
            <w:tcBorders>
              <w:bottom w:val="single" w:sz="12" w:space="0" w:color="auto"/>
            </w:tcBorders>
          </w:tcPr>
          <w:p w:rsidR="0083463C" w:rsidRPr="002407F9" w:rsidDel="002E09DD" w:rsidRDefault="0083463C" w:rsidP="00BF3E57">
            <w:pPr>
              <w:pStyle w:val="TABLE-cell"/>
              <w:keepNext w:val="0"/>
            </w:pPr>
            <w:r w:rsidRPr="002407F9">
              <w:t xml:space="preserve">TPMT_HA </w:t>
            </w:r>
          </w:p>
        </w:tc>
        <w:tc>
          <w:tcPr>
            <w:tcW w:w="3960" w:type="dxa"/>
            <w:tcBorders>
              <w:bottom w:val="single" w:sz="12" w:space="0" w:color="auto"/>
              <w:right w:val="single" w:sz="12" w:space="0" w:color="auto"/>
            </w:tcBorders>
          </w:tcPr>
          <w:p w:rsidR="0083463C" w:rsidRPr="002407F9" w:rsidRDefault="0083463C" w:rsidP="00BF3E57">
            <w:pPr>
              <w:pStyle w:val="TABLE-cell"/>
              <w:keepNext w:val="0"/>
            </w:pPr>
            <w:r w:rsidRPr="002407F9">
              <w:t>the policy algorithm and hash</w:t>
            </w:r>
          </w:p>
        </w:tc>
      </w:tr>
    </w:tbl>
    <w:p w:rsidR="00AC423C" w:rsidRDefault="00AC423C">
      <w:pPr>
        <w:pStyle w:val="Heading3"/>
      </w:pPr>
      <w:bookmarkStart w:id="3284" w:name="_Toc20317683"/>
      <w:bookmarkStart w:id="3285" w:name="_Toc470517907"/>
      <w:bookmarkStart w:id="3286" w:name="_Toc462921126"/>
      <w:bookmarkStart w:id="3287" w:name="_Toc516154948"/>
      <w:r>
        <w:t>TPMS_ACT_DATA</w:t>
      </w:r>
      <w:bookmarkEnd w:id="3284"/>
    </w:p>
    <w:p w:rsidR="00AC423C" w:rsidRPr="00DB2AD5" w:rsidRDefault="00AC423C" w:rsidP="00AC423C">
      <w:pPr>
        <w:pStyle w:val="BodyText"/>
        <w:rPr>
          <w:noProof/>
        </w:rPr>
      </w:pPr>
      <w:r w:rsidRPr="00DB2AD5">
        <w:rPr>
          <w:noProof/>
        </w:rPr>
        <w:t>This structure is used in TPM2_GetCapability() to return the ACT data.</w:t>
      </w:r>
    </w:p>
    <w:p w:rsidR="00AC423C" w:rsidRPr="00DB2AD5" w:rsidRDefault="00AC423C" w:rsidP="00AC423C">
      <w:pPr>
        <w:pStyle w:val="TABLE-title"/>
        <w:rPr>
          <w:noProof/>
        </w:rPr>
      </w:pPr>
      <w:bookmarkStart w:id="3288" w:name="_Toc536540074"/>
      <w:bookmarkStart w:id="3289" w:name="_Toc21376152"/>
      <w:r w:rsidRPr="00DB2AD5">
        <w:rPr>
          <w:noProof/>
        </w:rPr>
        <w:t xml:space="preserve">Table </w:t>
      </w:r>
      <w:r w:rsidRPr="00DB2AD5">
        <w:rPr>
          <w:noProof/>
        </w:rPr>
        <w:fldChar w:fldCharType="begin"/>
      </w:r>
      <w:r w:rsidRPr="00DB2AD5">
        <w:rPr>
          <w:noProof/>
        </w:rPr>
        <w:instrText xml:space="preserve"> SEQ Table \* ARABIC </w:instrText>
      </w:r>
      <w:r w:rsidRPr="00DB2AD5">
        <w:rPr>
          <w:noProof/>
        </w:rPr>
        <w:fldChar w:fldCharType="separate"/>
      </w:r>
      <w:r w:rsidR="00AE7D6E">
        <w:rPr>
          <w:noProof/>
        </w:rPr>
        <w:t>105</w:t>
      </w:r>
      <w:r w:rsidRPr="00DB2AD5">
        <w:rPr>
          <w:noProof/>
        </w:rPr>
        <w:fldChar w:fldCharType="end"/>
      </w:r>
      <w:r w:rsidRPr="00DB2AD5">
        <w:rPr>
          <w:noProof/>
        </w:rPr>
        <w:t xml:space="preserve"> — Definition of TPMS_ACT_DATA Structure &lt;OUT&gt;</w:t>
      </w:r>
      <w:bookmarkEnd w:id="3288"/>
      <w:bookmarkEnd w:id="328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420"/>
        <w:gridCol w:w="1980"/>
        <w:gridCol w:w="3960"/>
      </w:tblGrid>
      <w:tr w:rsidR="00AC423C" w:rsidRPr="00DB2AD5" w:rsidTr="00AC423C">
        <w:trPr>
          <w:jc w:val="center"/>
        </w:trPr>
        <w:tc>
          <w:tcPr>
            <w:tcW w:w="3420" w:type="dxa"/>
            <w:tcBorders>
              <w:top w:val="single" w:sz="12" w:space="0" w:color="auto"/>
              <w:left w:val="single" w:sz="12" w:space="0" w:color="auto"/>
              <w:bottom w:val="single" w:sz="12" w:space="0" w:color="auto"/>
            </w:tcBorders>
          </w:tcPr>
          <w:p w:rsidR="00AC423C" w:rsidRPr="00DB2AD5" w:rsidRDefault="00AC423C" w:rsidP="00AC423C">
            <w:pPr>
              <w:pStyle w:val="TABLE-col-heading"/>
              <w:rPr>
                <w:noProof/>
              </w:rPr>
            </w:pPr>
            <w:r w:rsidRPr="00DB2AD5">
              <w:rPr>
                <w:noProof/>
              </w:rPr>
              <w:t>Parameter</w:t>
            </w:r>
          </w:p>
        </w:tc>
        <w:tc>
          <w:tcPr>
            <w:tcW w:w="1980" w:type="dxa"/>
            <w:tcBorders>
              <w:top w:val="single" w:sz="12" w:space="0" w:color="auto"/>
              <w:bottom w:val="single" w:sz="12" w:space="0" w:color="auto"/>
            </w:tcBorders>
          </w:tcPr>
          <w:p w:rsidR="00AC423C" w:rsidRPr="00DB2AD5" w:rsidRDefault="00AC423C" w:rsidP="00AC423C">
            <w:pPr>
              <w:pStyle w:val="TABLE-col-heading"/>
              <w:rPr>
                <w:noProof/>
              </w:rPr>
            </w:pPr>
            <w:r w:rsidRPr="00DB2AD5">
              <w:rPr>
                <w:noProof/>
              </w:rPr>
              <w:t>Type</w:t>
            </w:r>
          </w:p>
        </w:tc>
        <w:tc>
          <w:tcPr>
            <w:tcW w:w="3960" w:type="dxa"/>
            <w:tcBorders>
              <w:top w:val="single" w:sz="12" w:space="0" w:color="auto"/>
              <w:bottom w:val="single" w:sz="12" w:space="0" w:color="auto"/>
              <w:right w:val="single" w:sz="12" w:space="0" w:color="auto"/>
            </w:tcBorders>
          </w:tcPr>
          <w:p w:rsidR="00AC423C" w:rsidRPr="00DB2AD5" w:rsidRDefault="00AC423C" w:rsidP="00AC423C">
            <w:pPr>
              <w:pStyle w:val="TABLE-col-heading"/>
              <w:rPr>
                <w:noProof/>
              </w:rPr>
            </w:pPr>
            <w:r w:rsidRPr="00DB2AD5">
              <w:rPr>
                <w:noProof/>
              </w:rPr>
              <w:t>Description</w:t>
            </w:r>
          </w:p>
        </w:tc>
      </w:tr>
      <w:tr w:rsidR="00AC423C" w:rsidRPr="00DB2AD5" w:rsidTr="00AC423C">
        <w:trPr>
          <w:jc w:val="center"/>
        </w:trPr>
        <w:tc>
          <w:tcPr>
            <w:tcW w:w="3420" w:type="dxa"/>
            <w:tcBorders>
              <w:top w:val="single" w:sz="12" w:space="0" w:color="auto"/>
              <w:left w:val="single" w:sz="12" w:space="0" w:color="auto"/>
              <w:bottom w:val="single" w:sz="6" w:space="0" w:color="auto"/>
            </w:tcBorders>
          </w:tcPr>
          <w:p w:rsidR="00AC423C" w:rsidRPr="00DB2AD5" w:rsidRDefault="00AC423C" w:rsidP="00AC423C">
            <w:pPr>
              <w:pStyle w:val="TABLE-cell"/>
            </w:pPr>
            <w:r w:rsidRPr="00DB2AD5">
              <w:t>handle</w:t>
            </w:r>
          </w:p>
        </w:tc>
        <w:tc>
          <w:tcPr>
            <w:tcW w:w="1980" w:type="dxa"/>
            <w:tcBorders>
              <w:top w:val="single" w:sz="12" w:space="0" w:color="auto"/>
              <w:bottom w:val="single" w:sz="6" w:space="0" w:color="auto"/>
            </w:tcBorders>
          </w:tcPr>
          <w:p w:rsidR="00AC423C" w:rsidRPr="00DB2AD5" w:rsidRDefault="00AC423C" w:rsidP="00AC423C">
            <w:pPr>
              <w:pStyle w:val="TABLE-cell"/>
            </w:pPr>
            <w:r w:rsidRPr="00DB2AD5">
              <w:t>TPM_HANDLE</w:t>
            </w:r>
          </w:p>
        </w:tc>
        <w:tc>
          <w:tcPr>
            <w:tcW w:w="3960" w:type="dxa"/>
            <w:tcBorders>
              <w:top w:val="single" w:sz="12" w:space="0" w:color="auto"/>
              <w:bottom w:val="single" w:sz="6" w:space="0" w:color="auto"/>
              <w:right w:val="single" w:sz="12" w:space="0" w:color="auto"/>
            </w:tcBorders>
          </w:tcPr>
          <w:p w:rsidR="00AC423C" w:rsidRPr="00DB2AD5" w:rsidRDefault="00AC423C" w:rsidP="00AC423C">
            <w:pPr>
              <w:pStyle w:val="TABLE-cell"/>
            </w:pPr>
            <w:r w:rsidRPr="00DB2AD5">
              <w:t>a permanent handle</w:t>
            </w:r>
          </w:p>
        </w:tc>
      </w:tr>
      <w:tr w:rsidR="00AC423C" w:rsidRPr="00DB2AD5" w:rsidTr="00AC423C">
        <w:trPr>
          <w:jc w:val="center"/>
        </w:trPr>
        <w:tc>
          <w:tcPr>
            <w:tcW w:w="3420" w:type="dxa"/>
            <w:tcBorders>
              <w:left w:val="single" w:sz="12" w:space="0" w:color="auto"/>
            </w:tcBorders>
          </w:tcPr>
          <w:p w:rsidR="00AC423C" w:rsidRPr="00DB2AD5" w:rsidRDefault="00AC423C" w:rsidP="00AC423C">
            <w:pPr>
              <w:pStyle w:val="TABLE-cell"/>
              <w:keepNext w:val="0"/>
            </w:pPr>
            <w:r w:rsidRPr="00DB2AD5">
              <w:t>timeout</w:t>
            </w:r>
          </w:p>
        </w:tc>
        <w:tc>
          <w:tcPr>
            <w:tcW w:w="1980" w:type="dxa"/>
          </w:tcPr>
          <w:p w:rsidR="00AC423C" w:rsidRPr="00DB2AD5" w:rsidDel="002E09DD" w:rsidRDefault="00AC423C" w:rsidP="00AC423C">
            <w:pPr>
              <w:pStyle w:val="TABLE-cell"/>
              <w:keepNext w:val="0"/>
            </w:pPr>
            <w:r>
              <w:t>UINT32</w:t>
            </w:r>
            <w:r w:rsidRPr="00DB2AD5">
              <w:t xml:space="preserve"> </w:t>
            </w:r>
          </w:p>
        </w:tc>
        <w:tc>
          <w:tcPr>
            <w:tcW w:w="3960" w:type="dxa"/>
            <w:tcBorders>
              <w:right w:val="single" w:sz="12" w:space="0" w:color="auto"/>
            </w:tcBorders>
          </w:tcPr>
          <w:p w:rsidR="00AC423C" w:rsidRPr="00DB2AD5" w:rsidRDefault="00AC423C" w:rsidP="00AC423C">
            <w:pPr>
              <w:pStyle w:val="TABLE-cell"/>
              <w:keepNext w:val="0"/>
            </w:pPr>
            <w:r w:rsidRPr="00DB2AD5">
              <w:t>the current timeout of the ACT</w:t>
            </w:r>
          </w:p>
        </w:tc>
      </w:tr>
      <w:tr w:rsidR="00AC423C" w:rsidRPr="00DB2AD5" w:rsidTr="00AC423C">
        <w:trPr>
          <w:jc w:val="center"/>
        </w:trPr>
        <w:tc>
          <w:tcPr>
            <w:tcW w:w="3420" w:type="dxa"/>
            <w:tcBorders>
              <w:left w:val="single" w:sz="12" w:space="0" w:color="auto"/>
              <w:bottom w:val="single" w:sz="12" w:space="0" w:color="auto"/>
            </w:tcBorders>
          </w:tcPr>
          <w:p w:rsidR="00AC423C" w:rsidRPr="00DB2AD5" w:rsidRDefault="00AC423C" w:rsidP="00AC423C">
            <w:pPr>
              <w:pStyle w:val="TABLE-cell"/>
              <w:keepNext w:val="0"/>
            </w:pPr>
            <w:r w:rsidRPr="00DB2AD5">
              <w:t>attributes</w:t>
            </w:r>
          </w:p>
        </w:tc>
        <w:tc>
          <w:tcPr>
            <w:tcW w:w="1980" w:type="dxa"/>
            <w:tcBorders>
              <w:bottom w:val="single" w:sz="12" w:space="0" w:color="auto"/>
            </w:tcBorders>
          </w:tcPr>
          <w:p w:rsidR="00AC423C" w:rsidRPr="00DB2AD5" w:rsidRDefault="00AC423C" w:rsidP="00AC423C">
            <w:pPr>
              <w:pStyle w:val="TABLE-cell"/>
              <w:keepNext w:val="0"/>
            </w:pPr>
            <w:r w:rsidRPr="00DB2AD5">
              <w:t>TPMA_ACT</w:t>
            </w:r>
          </w:p>
        </w:tc>
        <w:tc>
          <w:tcPr>
            <w:tcW w:w="3960" w:type="dxa"/>
            <w:tcBorders>
              <w:bottom w:val="single" w:sz="12" w:space="0" w:color="auto"/>
              <w:right w:val="single" w:sz="12" w:space="0" w:color="auto"/>
            </w:tcBorders>
          </w:tcPr>
          <w:p w:rsidR="00AC423C" w:rsidRPr="00DB2AD5" w:rsidRDefault="00AC423C" w:rsidP="00AC423C">
            <w:pPr>
              <w:pStyle w:val="TABLE-cell"/>
              <w:keepNext w:val="0"/>
            </w:pPr>
            <w:r w:rsidRPr="00DB2AD5">
              <w:t>the state of the ACT</w:t>
            </w:r>
          </w:p>
        </w:tc>
      </w:tr>
    </w:tbl>
    <w:p w:rsidR="00AC423C" w:rsidRPr="00AC423C" w:rsidRDefault="00AC423C" w:rsidP="00AC423C">
      <w:pPr>
        <w:pStyle w:val="BodyText"/>
      </w:pPr>
    </w:p>
    <w:p w:rsidR="0083463C" w:rsidRPr="002407F9" w:rsidRDefault="0083463C" w:rsidP="0083463C">
      <w:pPr>
        <w:pStyle w:val="Heading2"/>
        <w:rPr>
          <w:noProof/>
        </w:rPr>
      </w:pPr>
      <w:bookmarkStart w:id="3290" w:name="_Toc20317684"/>
      <w:r w:rsidRPr="002407F9">
        <w:rPr>
          <w:noProof/>
        </w:rPr>
        <w:t>Lists</w:t>
      </w:r>
      <w:bookmarkEnd w:id="3271"/>
      <w:bookmarkEnd w:id="3272"/>
      <w:bookmarkEnd w:id="3273"/>
      <w:bookmarkEnd w:id="3274"/>
      <w:bookmarkEnd w:id="3275"/>
      <w:bookmarkEnd w:id="3276"/>
      <w:bookmarkEnd w:id="3277"/>
      <w:bookmarkEnd w:id="3278"/>
      <w:bookmarkEnd w:id="3285"/>
      <w:bookmarkEnd w:id="3286"/>
      <w:bookmarkEnd w:id="3287"/>
      <w:bookmarkEnd w:id="3290"/>
    </w:p>
    <w:p w:rsidR="0083463C" w:rsidRPr="002407F9" w:rsidRDefault="0083463C" w:rsidP="0083463C">
      <w:pPr>
        <w:pStyle w:val="Heading3"/>
        <w:rPr>
          <w:noProof/>
        </w:rPr>
      </w:pPr>
      <w:bookmarkStart w:id="3291" w:name="_Toc286047076"/>
      <w:bookmarkStart w:id="3292" w:name="_Toc288815007"/>
      <w:bookmarkStart w:id="3293" w:name="_Toc304539248"/>
      <w:bookmarkStart w:id="3294" w:name="_Toc308709799"/>
      <w:bookmarkStart w:id="3295" w:name="_Toc380749507"/>
      <w:bookmarkStart w:id="3296" w:name="_Toc384901813"/>
      <w:bookmarkStart w:id="3297" w:name="_Toc432512338"/>
      <w:bookmarkStart w:id="3298" w:name="_Toc443575678"/>
      <w:bookmarkStart w:id="3299" w:name="_Toc470517908"/>
      <w:bookmarkStart w:id="3300" w:name="_Toc462921127"/>
      <w:bookmarkStart w:id="3301" w:name="_Toc516154949"/>
      <w:bookmarkStart w:id="3302" w:name="_Toc20317685"/>
      <w:r w:rsidRPr="002407F9">
        <w:rPr>
          <w:noProof/>
        </w:rPr>
        <w:t>TPML_CC</w:t>
      </w:r>
      <w:bookmarkEnd w:id="3291"/>
      <w:bookmarkEnd w:id="3292"/>
      <w:bookmarkEnd w:id="3293"/>
      <w:bookmarkEnd w:id="3294"/>
      <w:bookmarkEnd w:id="3295"/>
      <w:bookmarkEnd w:id="3296"/>
      <w:bookmarkEnd w:id="3297"/>
      <w:bookmarkEnd w:id="3298"/>
      <w:bookmarkEnd w:id="3299"/>
      <w:bookmarkEnd w:id="3300"/>
      <w:bookmarkEnd w:id="3301"/>
      <w:bookmarkEnd w:id="3302"/>
    </w:p>
    <w:p w:rsidR="0083463C" w:rsidRPr="002407F9" w:rsidRDefault="0083463C" w:rsidP="0083463C">
      <w:pPr>
        <w:pStyle w:val="BodyText"/>
        <w:rPr>
          <w:noProof/>
        </w:rPr>
      </w:pPr>
      <w:r w:rsidRPr="002407F9">
        <w:rPr>
          <w:noProof/>
        </w:rPr>
        <w:t>A list of command codes may be input to the TPM or returned by the TPM depending on the command.</w:t>
      </w:r>
    </w:p>
    <w:p w:rsidR="0083463C" w:rsidRPr="002407F9" w:rsidRDefault="0083463C" w:rsidP="0083463C">
      <w:pPr>
        <w:pStyle w:val="TABLE-title"/>
        <w:rPr>
          <w:noProof/>
        </w:rPr>
      </w:pPr>
      <w:bookmarkStart w:id="3303" w:name="_Toc380749783"/>
      <w:bookmarkStart w:id="3304" w:name="_Toc384651445"/>
      <w:bookmarkStart w:id="3305" w:name="_Toc432512591"/>
      <w:bookmarkStart w:id="3306" w:name="_Toc443575929"/>
      <w:bookmarkStart w:id="3307" w:name="_Toc470518172"/>
      <w:bookmarkStart w:id="3308" w:name="_Toc462921386"/>
      <w:bookmarkStart w:id="3309" w:name="_Toc516155217"/>
      <w:bookmarkStart w:id="3310" w:name="_Toc2137615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106</w:t>
      </w:r>
      <w:r w:rsidRPr="002407F9">
        <w:rPr>
          <w:noProof/>
        </w:rPr>
        <w:fldChar w:fldCharType="end"/>
      </w:r>
      <w:r w:rsidRPr="002407F9">
        <w:rPr>
          <w:noProof/>
        </w:rPr>
        <w:t xml:space="preserve"> — Definition of TPML_CC Structure</w:t>
      </w:r>
      <w:bookmarkEnd w:id="3303"/>
      <w:bookmarkEnd w:id="3304"/>
      <w:bookmarkEnd w:id="3305"/>
      <w:bookmarkEnd w:id="3306"/>
      <w:bookmarkEnd w:id="3307"/>
      <w:bookmarkEnd w:id="3308"/>
      <w:bookmarkEnd w:id="3309"/>
      <w:bookmarkEnd w:id="331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960"/>
        <w:gridCol w:w="1260"/>
        <w:gridCol w:w="4140"/>
      </w:tblGrid>
      <w:tr w:rsidR="0083463C" w:rsidRPr="002407F9" w:rsidTr="00BF3E57">
        <w:trPr>
          <w:jc w:val="center"/>
        </w:trPr>
        <w:tc>
          <w:tcPr>
            <w:tcW w:w="396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2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14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r w:rsidRPr="002407F9">
              <w:rPr>
                <w:noProof/>
              </w:rPr>
              <w:tab/>
            </w:r>
          </w:p>
        </w:tc>
      </w:tr>
      <w:tr w:rsidR="0083463C" w:rsidRPr="002407F9" w:rsidTr="00BF3E57">
        <w:trPr>
          <w:jc w:val="center"/>
        </w:trPr>
        <w:tc>
          <w:tcPr>
            <w:tcW w:w="3960" w:type="dxa"/>
            <w:tcBorders>
              <w:top w:val="single" w:sz="6" w:space="0" w:color="auto"/>
              <w:left w:val="single" w:sz="12" w:space="0" w:color="auto"/>
            </w:tcBorders>
          </w:tcPr>
          <w:p w:rsidR="0083463C" w:rsidRPr="002407F9" w:rsidRDefault="0083463C" w:rsidP="00BF3E57">
            <w:pPr>
              <w:pStyle w:val="TABLE-cell"/>
            </w:pPr>
            <w:r w:rsidRPr="002407F9">
              <w:t>count</w:t>
            </w:r>
          </w:p>
        </w:tc>
        <w:tc>
          <w:tcPr>
            <w:tcW w:w="1260" w:type="dxa"/>
            <w:tcBorders>
              <w:top w:val="single" w:sz="6" w:space="0" w:color="auto"/>
            </w:tcBorders>
          </w:tcPr>
          <w:p w:rsidR="0083463C" w:rsidRPr="002407F9" w:rsidRDefault="0083463C" w:rsidP="00BF3E57">
            <w:pPr>
              <w:pStyle w:val="TABLE-cell"/>
            </w:pPr>
            <w:r w:rsidRPr="002407F9">
              <w:t>UINT32</w:t>
            </w:r>
          </w:p>
        </w:tc>
        <w:tc>
          <w:tcPr>
            <w:tcW w:w="4140" w:type="dxa"/>
            <w:tcBorders>
              <w:top w:val="single" w:sz="6" w:space="0" w:color="auto"/>
              <w:right w:val="single" w:sz="12" w:space="0" w:color="auto"/>
            </w:tcBorders>
          </w:tcPr>
          <w:p w:rsidR="0083463C" w:rsidRPr="002407F9" w:rsidRDefault="0083463C" w:rsidP="00BF3E57">
            <w:pPr>
              <w:pStyle w:val="TABLE-cell"/>
            </w:pPr>
            <w:r w:rsidRPr="002407F9">
              <w:t xml:space="preserve">number of commands in the </w:t>
            </w:r>
            <w:r w:rsidRPr="002407F9">
              <w:rPr>
                <w:i/>
              </w:rPr>
              <w:t>commandCode</w:t>
            </w:r>
            <w:r w:rsidRPr="002407F9">
              <w:t xml:space="preserve"> list; may be 0</w:t>
            </w:r>
          </w:p>
        </w:tc>
      </w:tr>
      <w:tr w:rsidR="0083463C" w:rsidRPr="002407F9" w:rsidTr="00BF3E57">
        <w:trPr>
          <w:jc w:val="center"/>
        </w:trPr>
        <w:tc>
          <w:tcPr>
            <w:tcW w:w="3960" w:type="dxa"/>
            <w:tcBorders>
              <w:left w:val="single" w:sz="12" w:space="0" w:color="auto"/>
            </w:tcBorders>
          </w:tcPr>
          <w:p w:rsidR="0083463C" w:rsidRPr="002407F9" w:rsidRDefault="0083463C" w:rsidP="00BF3E57">
            <w:pPr>
              <w:pStyle w:val="TABLE-cell"/>
            </w:pPr>
            <w:r w:rsidRPr="002407F9">
              <w:t>commandCodes[count]{:MAX_CAP_CC}</w:t>
            </w:r>
          </w:p>
        </w:tc>
        <w:tc>
          <w:tcPr>
            <w:tcW w:w="1260" w:type="dxa"/>
          </w:tcPr>
          <w:p w:rsidR="0083463C" w:rsidRPr="002407F9" w:rsidRDefault="0083463C" w:rsidP="00BF3E57">
            <w:pPr>
              <w:pStyle w:val="TABLE-cell"/>
            </w:pPr>
            <w:r w:rsidRPr="002407F9">
              <w:t>TPM_CC</w:t>
            </w:r>
          </w:p>
        </w:tc>
        <w:tc>
          <w:tcPr>
            <w:tcW w:w="4140" w:type="dxa"/>
            <w:tcBorders>
              <w:right w:val="single" w:sz="12" w:space="0" w:color="auto"/>
            </w:tcBorders>
          </w:tcPr>
          <w:p w:rsidR="0083463C" w:rsidRPr="002407F9" w:rsidRDefault="0083463C" w:rsidP="00BF3E57">
            <w:pPr>
              <w:pStyle w:val="TABLE-cell"/>
            </w:pPr>
            <w:r w:rsidRPr="002407F9">
              <w:t>a list of command codes</w:t>
            </w:r>
          </w:p>
          <w:p w:rsidR="0083463C" w:rsidRPr="002407F9" w:rsidRDefault="0083463C" w:rsidP="00BF3E57">
            <w:pPr>
              <w:pStyle w:val="TABLE-cell"/>
            </w:pPr>
            <w:r w:rsidRPr="002407F9">
              <w:t>The maximum only applies to a command code list in a command. The response size is limited only by the size of the parameter buffer.</w:t>
            </w:r>
          </w:p>
        </w:tc>
      </w:tr>
      <w:tr w:rsidR="0083463C" w:rsidRPr="002407F9" w:rsidTr="00BF3E57">
        <w:trPr>
          <w:jc w:val="center"/>
        </w:trPr>
        <w:tc>
          <w:tcPr>
            <w:tcW w:w="3960" w:type="dxa"/>
            <w:tcBorders>
              <w:left w:val="single" w:sz="12" w:space="0" w:color="auto"/>
              <w:bottom w:val="single" w:sz="12" w:space="0" w:color="auto"/>
            </w:tcBorders>
          </w:tcPr>
          <w:p w:rsidR="0083463C" w:rsidRPr="002407F9" w:rsidRDefault="0083463C" w:rsidP="00BF3E57">
            <w:pPr>
              <w:pStyle w:val="TABLE-cell"/>
              <w:keepNext w:val="0"/>
            </w:pPr>
            <w:r w:rsidRPr="002407F9">
              <w:t>#TPM_RC_SIZE</w:t>
            </w:r>
          </w:p>
        </w:tc>
        <w:tc>
          <w:tcPr>
            <w:tcW w:w="1260" w:type="dxa"/>
            <w:tcBorders>
              <w:bottom w:val="single" w:sz="12" w:space="0" w:color="auto"/>
            </w:tcBorders>
          </w:tcPr>
          <w:p w:rsidR="0083463C" w:rsidRPr="002407F9" w:rsidRDefault="0083463C" w:rsidP="00BF3E57">
            <w:pPr>
              <w:pStyle w:val="TABLE-cell"/>
              <w:keepNext w:val="0"/>
            </w:pPr>
          </w:p>
        </w:tc>
        <w:tc>
          <w:tcPr>
            <w:tcW w:w="4140" w:type="dxa"/>
            <w:tcBorders>
              <w:bottom w:val="single" w:sz="12" w:space="0" w:color="auto"/>
              <w:right w:val="single" w:sz="12" w:space="0" w:color="auto"/>
            </w:tcBorders>
          </w:tcPr>
          <w:p w:rsidR="0083463C" w:rsidRPr="002407F9" w:rsidRDefault="0083463C" w:rsidP="00BF3E57">
            <w:pPr>
              <w:pStyle w:val="TABLE-cell"/>
              <w:keepNext w:val="0"/>
            </w:pPr>
            <w:r w:rsidRPr="002407F9">
              <w:t>response code when count is greater than the maximum allowed list size</w:t>
            </w:r>
          </w:p>
        </w:tc>
      </w:tr>
    </w:tbl>
    <w:p w:rsidR="00EA7982" w:rsidRDefault="0083463C" w:rsidP="0083463C">
      <w:pPr>
        <w:pStyle w:val="Heading3"/>
        <w:rPr>
          <w:noProof/>
        </w:rPr>
      </w:pPr>
      <w:bookmarkStart w:id="3311" w:name="_Toc308709800"/>
      <w:bookmarkStart w:id="3312" w:name="_Toc380749508"/>
      <w:bookmarkStart w:id="3313" w:name="_Toc384901814"/>
      <w:bookmarkStart w:id="3314" w:name="_Toc432512339"/>
      <w:bookmarkStart w:id="3315" w:name="_Toc443575679"/>
      <w:bookmarkStart w:id="3316" w:name="_Toc470517909"/>
      <w:bookmarkStart w:id="3317" w:name="_Toc462921128"/>
      <w:bookmarkStart w:id="3318" w:name="_Toc516154950"/>
      <w:bookmarkStart w:id="3319" w:name="_Toc20317686"/>
      <w:bookmarkStart w:id="3320" w:name="_Toc286047077"/>
      <w:bookmarkStart w:id="3321" w:name="_Toc288815008"/>
      <w:bookmarkStart w:id="3322" w:name="_Toc304539249"/>
      <w:r w:rsidRPr="002407F9">
        <w:rPr>
          <w:noProof/>
        </w:rPr>
        <w:t>TPML_CCA</w:t>
      </w:r>
      <w:bookmarkEnd w:id="3311"/>
      <w:bookmarkEnd w:id="3312"/>
      <w:bookmarkEnd w:id="3313"/>
      <w:bookmarkEnd w:id="3314"/>
      <w:bookmarkEnd w:id="3315"/>
      <w:bookmarkEnd w:id="3316"/>
      <w:bookmarkEnd w:id="3317"/>
      <w:bookmarkEnd w:id="3318"/>
      <w:bookmarkEnd w:id="3319"/>
    </w:p>
    <w:p w:rsidR="0083463C" w:rsidRPr="002407F9" w:rsidRDefault="0083463C" w:rsidP="0083463C">
      <w:pPr>
        <w:pStyle w:val="BodyText"/>
        <w:rPr>
          <w:noProof/>
        </w:rPr>
      </w:pPr>
      <w:r w:rsidRPr="002407F9">
        <w:rPr>
          <w:noProof/>
        </w:rPr>
        <w:t>This list is only used in TPM2_GetCapability(capability = TPM_CAP_COMMANDS).</w:t>
      </w:r>
    </w:p>
    <w:p w:rsidR="00EA7982" w:rsidRDefault="0083463C" w:rsidP="0083463C">
      <w:pPr>
        <w:pStyle w:val="BodyText"/>
        <w:rPr>
          <w:noProof/>
        </w:rPr>
      </w:pPr>
      <w:r w:rsidRPr="002407F9">
        <w:rPr>
          <w:noProof/>
        </w:rPr>
        <w:t>The values in the list are returned in TPMA_CC-&gt;</w:t>
      </w:r>
      <w:r w:rsidRPr="002407F9">
        <w:rPr>
          <w:i/>
          <w:noProof/>
        </w:rPr>
        <w:t>commandIndex</w:t>
      </w:r>
      <w:r w:rsidRPr="002407F9">
        <w:rPr>
          <w:noProof/>
        </w:rPr>
        <w:t xml:space="preserve"> order (see </w:t>
      </w:r>
      <w:r w:rsidRPr="002407F9">
        <w:rPr>
          <w:noProof/>
        </w:rPr>
        <w:fldChar w:fldCharType="begin"/>
      </w:r>
      <w:r w:rsidRPr="002407F9">
        <w:rPr>
          <w:noProof/>
        </w:rPr>
        <w:instrText xml:space="preserve"> REF _Ref435084841 \h </w:instrText>
      </w:r>
      <w:r w:rsidRPr="002407F9">
        <w:rPr>
          <w:noProof/>
        </w:rPr>
      </w:r>
      <w:r w:rsidRPr="002407F9">
        <w:rPr>
          <w:noProof/>
        </w:rPr>
        <w:fldChar w:fldCharType="separate"/>
      </w:r>
      <w:r w:rsidR="00AE7D6E" w:rsidRPr="002407F9">
        <w:rPr>
          <w:noProof/>
        </w:rPr>
        <w:t xml:space="preserve">Table </w:t>
      </w:r>
      <w:r w:rsidR="00AE7D6E">
        <w:rPr>
          <w:noProof/>
        </w:rPr>
        <w:t>37</w:t>
      </w:r>
      <w:r w:rsidRPr="002407F9">
        <w:rPr>
          <w:noProof/>
        </w:rPr>
        <w:fldChar w:fldCharType="end"/>
      </w:r>
      <w:r w:rsidRPr="002407F9">
        <w:rPr>
          <w:noProof/>
        </w:rPr>
        <w:t>) with vendor-specific commands returned after other commands. Because of the other attributes, the commands may not be returned in strict numerical order.</w:t>
      </w:r>
      <w:bookmarkStart w:id="3323" w:name="_Toc380749784"/>
      <w:bookmarkStart w:id="3324" w:name="_Toc384651446"/>
      <w:bookmarkStart w:id="3325" w:name="_Toc432512592"/>
      <w:bookmarkStart w:id="3326" w:name="_Toc443575930"/>
      <w:bookmarkStart w:id="3327" w:name="_Toc470518173"/>
      <w:bookmarkStart w:id="3328" w:name="_Toc462921387"/>
      <w:bookmarkStart w:id="3329" w:name="_Toc516155218"/>
    </w:p>
    <w:p w:rsidR="0083463C" w:rsidRPr="002407F9" w:rsidRDefault="0083463C" w:rsidP="0083463C">
      <w:pPr>
        <w:pStyle w:val="TABLE-title"/>
        <w:rPr>
          <w:noProof/>
        </w:rPr>
      </w:pPr>
      <w:bookmarkStart w:id="3330" w:name="_Toc2137615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107</w:t>
      </w:r>
      <w:r w:rsidRPr="002407F9">
        <w:rPr>
          <w:noProof/>
        </w:rPr>
        <w:fldChar w:fldCharType="end"/>
      </w:r>
      <w:r w:rsidRPr="002407F9">
        <w:rPr>
          <w:noProof/>
        </w:rPr>
        <w:t xml:space="preserve"> — Definition of TPML_CCA Structure &lt;OUT&gt;</w:t>
      </w:r>
      <w:bookmarkEnd w:id="3323"/>
      <w:bookmarkEnd w:id="3324"/>
      <w:bookmarkEnd w:id="3325"/>
      <w:bookmarkEnd w:id="3326"/>
      <w:bookmarkEnd w:id="3327"/>
      <w:bookmarkEnd w:id="3328"/>
      <w:bookmarkEnd w:id="3329"/>
      <w:bookmarkEnd w:id="333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960"/>
        <w:gridCol w:w="1260"/>
        <w:gridCol w:w="4140"/>
      </w:tblGrid>
      <w:tr w:rsidR="0083463C" w:rsidRPr="002407F9" w:rsidTr="00BF3E57">
        <w:trPr>
          <w:jc w:val="center"/>
        </w:trPr>
        <w:tc>
          <w:tcPr>
            <w:tcW w:w="396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2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14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r w:rsidRPr="002407F9">
              <w:rPr>
                <w:noProof/>
              </w:rPr>
              <w:tab/>
            </w:r>
          </w:p>
        </w:tc>
      </w:tr>
      <w:tr w:rsidR="0083463C" w:rsidRPr="002407F9" w:rsidTr="00BF3E57">
        <w:trPr>
          <w:jc w:val="center"/>
        </w:trPr>
        <w:tc>
          <w:tcPr>
            <w:tcW w:w="3960" w:type="dxa"/>
            <w:tcBorders>
              <w:top w:val="single" w:sz="6" w:space="0" w:color="auto"/>
              <w:left w:val="single" w:sz="12" w:space="0" w:color="auto"/>
              <w:bottom w:val="single" w:sz="6" w:space="0" w:color="auto"/>
            </w:tcBorders>
          </w:tcPr>
          <w:p w:rsidR="0083463C" w:rsidRPr="002407F9" w:rsidRDefault="0083463C" w:rsidP="00BF3E57">
            <w:pPr>
              <w:pStyle w:val="TABLE-cell"/>
            </w:pPr>
            <w:r w:rsidRPr="002407F9">
              <w:t>count</w:t>
            </w:r>
          </w:p>
        </w:tc>
        <w:tc>
          <w:tcPr>
            <w:tcW w:w="1260" w:type="dxa"/>
            <w:tcBorders>
              <w:top w:val="single" w:sz="6" w:space="0" w:color="auto"/>
              <w:bottom w:val="single" w:sz="6" w:space="0" w:color="auto"/>
            </w:tcBorders>
          </w:tcPr>
          <w:p w:rsidR="0083463C" w:rsidRPr="002407F9" w:rsidRDefault="0083463C" w:rsidP="00BF3E57">
            <w:pPr>
              <w:pStyle w:val="TABLE-cell"/>
            </w:pPr>
            <w:r w:rsidRPr="002407F9">
              <w:t>UINT32</w:t>
            </w:r>
          </w:p>
        </w:tc>
        <w:tc>
          <w:tcPr>
            <w:tcW w:w="4140" w:type="dxa"/>
            <w:tcBorders>
              <w:top w:val="single" w:sz="6" w:space="0" w:color="auto"/>
              <w:bottom w:val="single" w:sz="6" w:space="0" w:color="auto"/>
              <w:right w:val="single" w:sz="12" w:space="0" w:color="auto"/>
            </w:tcBorders>
          </w:tcPr>
          <w:p w:rsidR="0083463C" w:rsidRPr="002407F9" w:rsidRDefault="0083463C" w:rsidP="00BF3E57">
            <w:pPr>
              <w:pStyle w:val="TABLE-cell"/>
            </w:pPr>
            <w:r w:rsidRPr="002407F9">
              <w:t xml:space="preserve">number of values in the </w:t>
            </w:r>
            <w:r w:rsidRPr="002407F9">
              <w:rPr>
                <w:i/>
              </w:rPr>
              <w:t>commandAttributes</w:t>
            </w:r>
            <w:r w:rsidRPr="002407F9">
              <w:t xml:space="preserve"> list; may be 0</w:t>
            </w:r>
          </w:p>
        </w:tc>
      </w:tr>
      <w:tr w:rsidR="0083463C" w:rsidRPr="002407F9" w:rsidTr="00BF3E57">
        <w:trPr>
          <w:jc w:val="center"/>
        </w:trPr>
        <w:tc>
          <w:tcPr>
            <w:tcW w:w="3960" w:type="dxa"/>
            <w:tcBorders>
              <w:left w:val="single" w:sz="12" w:space="0" w:color="auto"/>
              <w:bottom w:val="single" w:sz="12" w:space="0" w:color="auto"/>
            </w:tcBorders>
          </w:tcPr>
          <w:p w:rsidR="0083463C" w:rsidRPr="002407F9" w:rsidRDefault="0083463C" w:rsidP="00BF3E57">
            <w:pPr>
              <w:pStyle w:val="TABLE-cell"/>
              <w:keepNext w:val="0"/>
            </w:pPr>
            <w:r w:rsidRPr="002407F9">
              <w:t>commandAttributes[count]{:MAX_CAP_CC}</w:t>
            </w:r>
          </w:p>
        </w:tc>
        <w:tc>
          <w:tcPr>
            <w:tcW w:w="1260" w:type="dxa"/>
            <w:tcBorders>
              <w:bottom w:val="single" w:sz="12" w:space="0" w:color="auto"/>
            </w:tcBorders>
          </w:tcPr>
          <w:p w:rsidR="0083463C" w:rsidRPr="002407F9" w:rsidRDefault="0083463C" w:rsidP="00BF3E57">
            <w:pPr>
              <w:pStyle w:val="TABLE-cell"/>
              <w:keepNext w:val="0"/>
            </w:pPr>
            <w:r w:rsidRPr="002407F9">
              <w:t>TPMA_CC</w:t>
            </w:r>
          </w:p>
        </w:tc>
        <w:tc>
          <w:tcPr>
            <w:tcW w:w="4140" w:type="dxa"/>
            <w:tcBorders>
              <w:bottom w:val="single" w:sz="12" w:space="0" w:color="auto"/>
              <w:right w:val="single" w:sz="12" w:space="0" w:color="auto"/>
            </w:tcBorders>
          </w:tcPr>
          <w:p w:rsidR="0083463C" w:rsidRPr="002407F9" w:rsidRDefault="0083463C" w:rsidP="00BF3E57">
            <w:pPr>
              <w:pStyle w:val="TABLE-cell"/>
              <w:keepNext w:val="0"/>
            </w:pPr>
            <w:r w:rsidRPr="002407F9">
              <w:t>a list of command codes attributes</w:t>
            </w:r>
          </w:p>
        </w:tc>
      </w:tr>
    </w:tbl>
    <w:p w:rsidR="00EA7982" w:rsidRDefault="0083463C" w:rsidP="0083463C">
      <w:pPr>
        <w:pStyle w:val="Heading3"/>
        <w:rPr>
          <w:noProof/>
        </w:rPr>
      </w:pPr>
      <w:bookmarkStart w:id="3331" w:name="_Toc308709801"/>
      <w:bookmarkStart w:id="3332" w:name="_Toc380749509"/>
      <w:bookmarkStart w:id="3333" w:name="_Toc384901815"/>
      <w:bookmarkStart w:id="3334" w:name="_Toc432512340"/>
      <w:bookmarkStart w:id="3335" w:name="_Toc443575680"/>
      <w:bookmarkStart w:id="3336" w:name="_Toc470517910"/>
      <w:bookmarkStart w:id="3337" w:name="_Toc462921129"/>
      <w:bookmarkStart w:id="3338" w:name="_Toc516154951"/>
      <w:bookmarkStart w:id="3339" w:name="_Toc20317687"/>
      <w:r w:rsidRPr="002407F9">
        <w:rPr>
          <w:noProof/>
        </w:rPr>
        <w:t>TPML_ALG</w:t>
      </w:r>
      <w:bookmarkEnd w:id="3320"/>
      <w:bookmarkEnd w:id="3321"/>
      <w:bookmarkEnd w:id="3322"/>
      <w:bookmarkEnd w:id="3331"/>
      <w:bookmarkEnd w:id="3332"/>
      <w:bookmarkEnd w:id="3333"/>
      <w:bookmarkEnd w:id="3334"/>
      <w:bookmarkEnd w:id="3335"/>
      <w:bookmarkEnd w:id="3336"/>
      <w:bookmarkEnd w:id="3337"/>
      <w:bookmarkEnd w:id="3338"/>
      <w:bookmarkEnd w:id="3339"/>
    </w:p>
    <w:p w:rsidR="0083463C" w:rsidRPr="002407F9" w:rsidRDefault="0083463C" w:rsidP="0083463C">
      <w:pPr>
        <w:pStyle w:val="BodyText"/>
        <w:rPr>
          <w:noProof/>
        </w:rPr>
      </w:pPr>
      <w:r w:rsidRPr="002407F9">
        <w:rPr>
          <w:noProof/>
        </w:rPr>
        <w:t>This list is returned by TPM2_IncrementalSelfTest().</w:t>
      </w:r>
    </w:p>
    <w:p w:rsidR="0083463C" w:rsidRPr="002407F9" w:rsidRDefault="0083463C" w:rsidP="0083463C">
      <w:pPr>
        <w:pStyle w:val="TABLE-title"/>
        <w:rPr>
          <w:noProof/>
        </w:rPr>
      </w:pPr>
      <w:bookmarkStart w:id="3340" w:name="_Toc380749785"/>
      <w:bookmarkStart w:id="3341" w:name="_Toc384651447"/>
      <w:bookmarkStart w:id="3342" w:name="_Toc432512593"/>
      <w:bookmarkStart w:id="3343" w:name="_Toc443575931"/>
      <w:bookmarkStart w:id="3344" w:name="_Toc470518174"/>
      <w:bookmarkStart w:id="3345" w:name="_Toc462921388"/>
      <w:bookmarkStart w:id="3346" w:name="_Toc516155219"/>
      <w:bookmarkStart w:id="3347" w:name="_Toc2137615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108</w:t>
      </w:r>
      <w:r w:rsidRPr="002407F9">
        <w:rPr>
          <w:noProof/>
        </w:rPr>
        <w:fldChar w:fldCharType="end"/>
      </w:r>
      <w:r w:rsidRPr="002407F9">
        <w:rPr>
          <w:noProof/>
        </w:rPr>
        <w:t xml:space="preserve"> — Definition of TPML_ALG Structure</w:t>
      </w:r>
      <w:bookmarkEnd w:id="3340"/>
      <w:bookmarkEnd w:id="3341"/>
      <w:bookmarkEnd w:id="3342"/>
      <w:bookmarkEnd w:id="3343"/>
      <w:bookmarkEnd w:id="3344"/>
      <w:bookmarkEnd w:id="3345"/>
      <w:bookmarkEnd w:id="3346"/>
      <w:bookmarkEnd w:id="334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780"/>
        <w:gridCol w:w="1260"/>
        <w:gridCol w:w="4320"/>
      </w:tblGrid>
      <w:tr w:rsidR="0083463C" w:rsidRPr="002407F9" w:rsidTr="00BF3E57">
        <w:trPr>
          <w:jc w:val="center"/>
        </w:trPr>
        <w:tc>
          <w:tcPr>
            <w:tcW w:w="378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2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32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r w:rsidRPr="002407F9">
              <w:rPr>
                <w:noProof/>
              </w:rPr>
              <w:tab/>
            </w:r>
          </w:p>
        </w:tc>
      </w:tr>
      <w:tr w:rsidR="0083463C" w:rsidRPr="002407F9" w:rsidTr="00BF3E57">
        <w:trPr>
          <w:jc w:val="center"/>
        </w:trPr>
        <w:tc>
          <w:tcPr>
            <w:tcW w:w="3780" w:type="dxa"/>
            <w:tcBorders>
              <w:top w:val="single" w:sz="6" w:space="0" w:color="auto"/>
              <w:left w:val="single" w:sz="12" w:space="0" w:color="auto"/>
            </w:tcBorders>
          </w:tcPr>
          <w:p w:rsidR="0083463C" w:rsidRPr="002407F9" w:rsidRDefault="0083463C" w:rsidP="00BF3E57">
            <w:pPr>
              <w:pStyle w:val="TABLE-cell"/>
            </w:pPr>
            <w:r w:rsidRPr="002407F9">
              <w:t>count</w:t>
            </w:r>
          </w:p>
        </w:tc>
        <w:tc>
          <w:tcPr>
            <w:tcW w:w="1260" w:type="dxa"/>
            <w:tcBorders>
              <w:top w:val="single" w:sz="6" w:space="0" w:color="auto"/>
            </w:tcBorders>
          </w:tcPr>
          <w:p w:rsidR="0083463C" w:rsidRPr="002407F9" w:rsidRDefault="0083463C" w:rsidP="00BF3E57">
            <w:pPr>
              <w:pStyle w:val="TABLE-cell"/>
            </w:pPr>
            <w:r w:rsidRPr="002407F9">
              <w:t>UINT32</w:t>
            </w:r>
          </w:p>
        </w:tc>
        <w:tc>
          <w:tcPr>
            <w:tcW w:w="4320" w:type="dxa"/>
            <w:tcBorders>
              <w:top w:val="single" w:sz="6" w:space="0" w:color="auto"/>
              <w:right w:val="single" w:sz="12" w:space="0" w:color="auto"/>
            </w:tcBorders>
          </w:tcPr>
          <w:p w:rsidR="0083463C" w:rsidRPr="002407F9" w:rsidRDefault="0083463C" w:rsidP="00BF3E57">
            <w:pPr>
              <w:pStyle w:val="TABLE-cell"/>
            </w:pPr>
            <w:r w:rsidRPr="002407F9">
              <w:t xml:space="preserve">number of algorithms in the </w:t>
            </w:r>
            <w:r w:rsidRPr="002407F9">
              <w:rPr>
                <w:i/>
              </w:rPr>
              <w:t>algorithms</w:t>
            </w:r>
            <w:r w:rsidRPr="002407F9">
              <w:t xml:space="preserve"> list; may be 0</w:t>
            </w:r>
          </w:p>
        </w:tc>
      </w:tr>
      <w:tr w:rsidR="0083463C" w:rsidRPr="002407F9" w:rsidTr="00BF3E57">
        <w:trPr>
          <w:jc w:val="center"/>
        </w:trPr>
        <w:tc>
          <w:tcPr>
            <w:tcW w:w="3780" w:type="dxa"/>
            <w:tcBorders>
              <w:left w:val="single" w:sz="12" w:space="0" w:color="auto"/>
            </w:tcBorders>
          </w:tcPr>
          <w:p w:rsidR="0083463C" w:rsidRPr="002407F9" w:rsidRDefault="0083463C" w:rsidP="00BF3E57">
            <w:pPr>
              <w:pStyle w:val="TABLE-cell"/>
            </w:pPr>
            <w:r w:rsidRPr="002407F9">
              <w:t>algorithms[count]{:MAX_ALG_LIST_SIZE}</w:t>
            </w:r>
          </w:p>
        </w:tc>
        <w:tc>
          <w:tcPr>
            <w:tcW w:w="1260" w:type="dxa"/>
          </w:tcPr>
          <w:p w:rsidR="0083463C" w:rsidRPr="002407F9" w:rsidRDefault="0083463C" w:rsidP="00BF3E57">
            <w:pPr>
              <w:pStyle w:val="TABLE-cell"/>
            </w:pPr>
            <w:r w:rsidRPr="002407F9">
              <w:t>TPM_ALG_ID</w:t>
            </w:r>
          </w:p>
        </w:tc>
        <w:tc>
          <w:tcPr>
            <w:tcW w:w="4320" w:type="dxa"/>
            <w:tcBorders>
              <w:right w:val="single" w:sz="12" w:space="0" w:color="auto"/>
            </w:tcBorders>
          </w:tcPr>
          <w:p w:rsidR="0083463C" w:rsidRPr="002407F9" w:rsidRDefault="0083463C" w:rsidP="00BF3E57">
            <w:pPr>
              <w:pStyle w:val="TABLE-cell"/>
            </w:pPr>
            <w:r w:rsidRPr="002407F9">
              <w:t>a list of algorithm IDs</w:t>
            </w:r>
          </w:p>
          <w:p w:rsidR="0083463C" w:rsidRPr="002407F9" w:rsidRDefault="0083463C" w:rsidP="00BF3E57">
            <w:pPr>
              <w:pStyle w:val="TABLE-cell"/>
            </w:pPr>
            <w:r w:rsidRPr="002407F9">
              <w:t>The maximum only applies to an algorithm list in a command. The response size is limited only by the size of the parameter buffer.</w:t>
            </w:r>
          </w:p>
        </w:tc>
      </w:tr>
      <w:tr w:rsidR="0083463C" w:rsidRPr="002407F9" w:rsidTr="00BF3E57">
        <w:trPr>
          <w:jc w:val="center"/>
        </w:trPr>
        <w:tc>
          <w:tcPr>
            <w:tcW w:w="3780" w:type="dxa"/>
            <w:tcBorders>
              <w:left w:val="single" w:sz="12" w:space="0" w:color="auto"/>
              <w:bottom w:val="single" w:sz="12" w:space="0" w:color="auto"/>
            </w:tcBorders>
          </w:tcPr>
          <w:p w:rsidR="0083463C" w:rsidRPr="002407F9" w:rsidRDefault="0083463C" w:rsidP="00BF3E57">
            <w:pPr>
              <w:pStyle w:val="TABLE-cell"/>
              <w:keepNext w:val="0"/>
            </w:pPr>
            <w:r w:rsidRPr="002407F9">
              <w:t>#TPM_RC_SIZE</w:t>
            </w:r>
          </w:p>
        </w:tc>
        <w:tc>
          <w:tcPr>
            <w:tcW w:w="1260" w:type="dxa"/>
            <w:tcBorders>
              <w:bottom w:val="single" w:sz="12" w:space="0" w:color="auto"/>
            </w:tcBorders>
          </w:tcPr>
          <w:p w:rsidR="0083463C" w:rsidRPr="002407F9" w:rsidRDefault="0083463C" w:rsidP="00BF3E57">
            <w:pPr>
              <w:pStyle w:val="TABLE-cell"/>
              <w:keepNext w:val="0"/>
            </w:pPr>
          </w:p>
        </w:tc>
        <w:tc>
          <w:tcPr>
            <w:tcW w:w="4320" w:type="dxa"/>
            <w:tcBorders>
              <w:bottom w:val="single" w:sz="12" w:space="0" w:color="auto"/>
              <w:right w:val="single" w:sz="12" w:space="0" w:color="auto"/>
            </w:tcBorders>
          </w:tcPr>
          <w:p w:rsidR="0083463C" w:rsidRPr="002407F9" w:rsidRDefault="0083463C" w:rsidP="00BF3E57">
            <w:pPr>
              <w:pStyle w:val="TABLE-cell"/>
              <w:keepNext w:val="0"/>
            </w:pPr>
            <w:r w:rsidRPr="002407F9">
              <w:t xml:space="preserve">response code when </w:t>
            </w:r>
            <w:r w:rsidRPr="002407F9">
              <w:rPr>
                <w:i/>
              </w:rPr>
              <w:t>count</w:t>
            </w:r>
            <w:r w:rsidRPr="002407F9">
              <w:t xml:space="preserve"> is greater than the maximum allowed list size</w:t>
            </w:r>
          </w:p>
        </w:tc>
      </w:tr>
    </w:tbl>
    <w:p w:rsidR="0083463C" w:rsidRPr="002407F9" w:rsidRDefault="0083463C" w:rsidP="0083463C">
      <w:pPr>
        <w:pStyle w:val="Heading3"/>
        <w:rPr>
          <w:noProof/>
        </w:rPr>
      </w:pPr>
      <w:bookmarkStart w:id="3348" w:name="_Toc279237836"/>
      <w:bookmarkStart w:id="3349" w:name="_Toc279503752"/>
      <w:bookmarkStart w:id="3350" w:name="_Toc286047078"/>
      <w:bookmarkStart w:id="3351" w:name="_Toc288815009"/>
      <w:bookmarkStart w:id="3352" w:name="_Toc304539250"/>
      <w:bookmarkStart w:id="3353" w:name="_Toc308709802"/>
      <w:bookmarkStart w:id="3354" w:name="_Toc380749510"/>
      <w:bookmarkStart w:id="3355" w:name="_Toc384901816"/>
      <w:bookmarkStart w:id="3356" w:name="_Toc432512341"/>
      <w:bookmarkStart w:id="3357" w:name="_Toc443575681"/>
      <w:bookmarkStart w:id="3358" w:name="_Toc470517911"/>
      <w:bookmarkStart w:id="3359" w:name="_Toc462921130"/>
      <w:bookmarkStart w:id="3360" w:name="_Toc516154952"/>
      <w:bookmarkStart w:id="3361" w:name="_Toc20317688"/>
      <w:bookmarkEnd w:id="3348"/>
      <w:bookmarkEnd w:id="3349"/>
      <w:r w:rsidRPr="002407F9">
        <w:rPr>
          <w:noProof/>
        </w:rPr>
        <w:lastRenderedPageBreak/>
        <w:t>TPML_HANDLE</w:t>
      </w:r>
      <w:bookmarkEnd w:id="3350"/>
      <w:bookmarkEnd w:id="3351"/>
      <w:bookmarkEnd w:id="3352"/>
      <w:bookmarkEnd w:id="3353"/>
      <w:bookmarkEnd w:id="3354"/>
      <w:bookmarkEnd w:id="3355"/>
      <w:bookmarkEnd w:id="3356"/>
      <w:bookmarkEnd w:id="3357"/>
      <w:bookmarkEnd w:id="3358"/>
      <w:bookmarkEnd w:id="3359"/>
      <w:bookmarkEnd w:id="3360"/>
      <w:bookmarkEnd w:id="3361"/>
    </w:p>
    <w:p w:rsidR="0083463C" w:rsidRPr="002407F9" w:rsidRDefault="0083463C" w:rsidP="0083463C">
      <w:pPr>
        <w:pStyle w:val="BodyText"/>
        <w:rPr>
          <w:noProof/>
        </w:rPr>
      </w:pPr>
      <w:r w:rsidRPr="002407F9">
        <w:rPr>
          <w:noProof/>
        </w:rPr>
        <w:t xml:space="preserve">This structure is used when the TPM returns a list of loaded handles when the </w:t>
      </w:r>
      <w:r w:rsidRPr="002407F9">
        <w:rPr>
          <w:i/>
          <w:noProof/>
        </w:rPr>
        <w:t>capability</w:t>
      </w:r>
      <w:r w:rsidRPr="002407F9">
        <w:rPr>
          <w:noProof/>
        </w:rPr>
        <w:t xml:space="preserve"> in TPM2_GetCapability() is TPM_CAP_HANDLE.</w:t>
      </w:r>
    </w:p>
    <w:p w:rsidR="00AC4569" w:rsidRPr="002407F9" w:rsidRDefault="00AC4569" w:rsidP="00AC4569">
      <w:pPr>
        <w:pStyle w:val="NOTE"/>
        <w:rPr>
          <w:noProof/>
        </w:rPr>
      </w:pPr>
      <w:r w:rsidRPr="002407F9">
        <w:rPr>
          <w:noProof/>
        </w:rPr>
        <w:t>NOTE 1</w:t>
      </w:r>
      <w:r w:rsidRPr="002407F9">
        <w:rPr>
          <w:noProof/>
        </w:rPr>
        <w:tab/>
        <w:t>MAX_CAP_HANDLES = (MAX_CAP_DATA / sizeof(TPM_HANDLE))</w:t>
      </w:r>
    </w:p>
    <w:p w:rsidR="0083463C" w:rsidRPr="002407F9" w:rsidRDefault="0083463C" w:rsidP="0083463C">
      <w:pPr>
        <w:pStyle w:val="NOTE"/>
        <w:keepNext/>
        <w:rPr>
          <w:noProof/>
        </w:rPr>
      </w:pPr>
      <w:r w:rsidRPr="002407F9">
        <w:rPr>
          <w:noProof/>
        </w:rPr>
        <w:t>NOTE</w:t>
      </w:r>
      <w:r w:rsidR="00AC4569" w:rsidRPr="002407F9">
        <w:rPr>
          <w:noProof/>
        </w:rPr>
        <w:t xml:space="preserve"> 2</w:t>
      </w:r>
      <w:r w:rsidRPr="002407F9">
        <w:rPr>
          <w:noProof/>
        </w:rPr>
        <w:tab/>
        <w:t>This list is not used as input to the TPM.</w:t>
      </w:r>
    </w:p>
    <w:p w:rsidR="0083463C" w:rsidRPr="002407F9" w:rsidRDefault="0083463C" w:rsidP="0083463C">
      <w:pPr>
        <w:pStyle w:val="TABLE-title"/>
        <w:rPr>
          <w:noProof/>
        </w:rPr>
      </w:pPr>
      <w:bookmarkStart w:id="3362" w:name="_Toc380749786"/>
      <w:bookmarkStart w:id="3363" w:name="_Toc384651448"/>
      <w:bookmarkStart w:id="3364" w:name="_Toc432512594"/>
      <w:bookmarkStart w:id="3365" w:name="_Toc443575932"/>
      <w:bookmarkStart w:id="3366" w:name="_Toc470518175"/>
      <w:bookmarkStart w:id="3367" w:name="_Toc462921389"/>
      <w:bookmarkStart w:id="3368" w:name="_Toc516155220"/>
      <w:bookmarkStart w:id="3369" w:name="_Toc21376156"/>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109</w:t>
      </w:r>
      <w:r w:rsidRPr="002407F9">
        <w:rPr>
          <w:noProof/>
        </w:rPr>
        <w:fldChar w:fldCharType="end"/>
      </w:r>
      <w:r w:rsidRPr="002407F9">
        <w:rPr>
          <w:noProof/>
        </w:rPr>
        <w:t xml:space="preserve"> — Definition of TPML_HANDLE Structure &lt;OUT&gt;</w:t>
      </w:r>
      <w:bookmarkEnd w:id="3362"/>
      <w:bookmarkEnd w:id="3363"/>
      <w:bookmarkEnd w:id="3364"/>
      <w:bookmarkEnd w:id="3365"/>
      <w:bookmarkEnd w:id="3366"/>
      <w:bookmarkEnd w:id="3367"/>
      <w:bookmarkEnd w:id="3368"/>
      <w:bookmarkEnd w:id="3369"/>
    </w:p>
    <w:tbl>
      <w:tblPr>
        <w:tblW w:w="9360"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3438"/>
        <w:gridCol w:w="1530"/>
        <w:gridCol w:w="4392"/>
      </w:tblGrid>
      <w:tr w:rsidR="0083463C" w:rsidRPr="002407F9" w:rsidTr="00BF3E57">
        <w:tc>
          <w:tcPr>
            <w:tcW w:w="3438" w:type="dxa"/>
            <w:tcBorders>
              <w:top w:val="single" w:sz="12" w:space="0" w:color="auto"/>
              <w:left w:val="single" w:sz="12" w:space="0" w:color="auto"/>
              <w:bottom w:val="single" w:sz="12" w:space="0" w:color="auto"/>
              <w:right w:val="single" w:sz="4" w:space="0" w:color="auto"/>
            </w:tcBorders>
          </w:tcPr>
          <w:p w:rsidR="0083463C" w:rsidRPr="002407F9" w:rsidRDefault="0083463C" w:rsidP="00BF3E57">
            <w:pPr>
              <w:pStyle w:val="TABLE-col-heading"/>
              <w:rPr>
                <w:noProof/>
              </w:rPr>
            </w:pPr>
            <w:r w:rsidRPr="002407F9">
              <w:rPr>
                <w:noProof/>
              </w:rPr>
              <w:t>Name</w:t>
            </w:r>
          </w:p>
        </w:tc>
        <w:tc>
          <w:tcPr>
            <w:tcW w:w="1530" w:type="dxa"/>
            <w:tcBorders>
              <w:top w:val="single" w:sz="12" w:space="0" w:color="auto"/>
              <w:left w:val="single" w:sz="4" w:space="0" w:color="auto"/>
              <w:bottom w:val="single" w:sz="12" w:space="0" w:color="auto"/>
              <w:right w:val="single" w:sz="4" w:space="0" w:color="auto"/>
            </w:tcBorders>
          </w:tcPr>
          <w:p w:rsidR="0083463C" w:rsidRPr="002407F9" w:rsidRDefault="0083463C" w:rsidP="00BF3E57">
            <w:pPr>
              <w:pStyle w:val="TABLE-col-heading"/>
              <w:rPr>
                <w:noProof/>
              </w:rPr>
            </w:pPr>
            <w:r w:rsidRPr="002407F9">
              <w:rPr>
                <w:noProof/>
              </w:rPr>
              <w:t>Type</w:t>
            </w:r>
          </w:p>
        </w:tc>
        <w:tc>
          <w:tcPr>
            <w:tcW w:w="4392" w:type="dxa"/>
            <w:tcBorders>
              <w:top w:val="single" w:sz="12" w:space="0" w:color="auto"/>
              <w:left w:val="single" w:sz="4"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c>
          <w:tcPr>
            <w:tcW w:w="3438" w:type="dxa"/>
            <w:tcBorders>
              <w:top w:val="single" w:sz="12" w:space="0" w:color="auto"/>
              <w:left w:val="single" w:sz="12" w:space="0" w:color="auto"/>
              <w:bottom w:val="single" w:sz="4" w:space="0" w:color="auto"/>
              <w:right w:val="single" w:sz="4" w:space="0" w:color="auto"/>
            </w:tcBorders>
          </w:tcPr>
          <w:p w:rsidR="0083463C" w:rsidRPr="002407F9" w:rsidRDefault="0083463C" w:rsidP="00BF3E57">
            <w:pPr>
              <w:pStyle w:val="TABLE-cell"/>
            </w:pPr>
            <w:r w:rsidRPr="002407F9">
              <w:t>count</w:t>
            </w:r>
          </w:p>
        </w:tc>
        <w:tc>
          <w:tcPr>
            <w:tcW w:w="1530" w:type="dxa"/>
            <w:tcBorders>
              <w:top w:val="single" w:sz="12" w:space="0" w:color="auto"/>
              <w:left w:val="single" w:sz="4" w:space="0" w:color="auto"/>
              <w:bottom w:val="single" w:sz="4" w:space="0" w:color="auto"/>
              <w:right w:val="single" w:sz="4" w:space="0" w:color="auto"/>
            </w:tcBorders>
          </w:tcPr>
          <w:p w:rsidR="0083463C" w:rsidRPr="002407F9" w:rsidRDefault="0083463C" w:rsidP="00BF3E57">
            <w:pPr>
              <w:pStyle w:val="TABLE-cell"/>
            </w:pPr>
            <w:r w:rsidRPr="002407F9">
              <w:t>UINT32</w:t>
            </w:r>
          </w:p>
        </w:tc>
        <w:tc>
          <w:tcPr>
            <w:tcW w:w="4392" w:type="dxa"/>
            <w:tcBorders>
              <w:top w:val="single" w:sz="12" w:space="0" w:color="auto"/>
              <w:left w:val="single" w:sz="4" w:space="0" w:color="auto"/>
              <w:bottom w:val="single" w:sz="4" w:space="0" w:color="auto"/>
              <w:right w:val="single" w:sz="12" w:space="0" w:color="auto"/>
            </w:tcBorders>
          </w:tcPr>
          <w:p w:rsidR="0083463C" w:rsidRPr="002407F9" w:rsidRDefault="0083463C" w:rsidP="00BF3E57">
            <w:pPr>
              <w:pStyle w:val="TABLE-cell"/>
            </w:pPr>
            <w:r w:rsidRPr="002407F9">
              <w:t>the number of handles in the list</w:t>
            </w:r>
          </w:p>
          <w:p w:rsidR="0083463C" w:rsidRPr="002407F9" w:rsidRDefault="0083463C" w:rsidP="00BF3E57">
            <w:pPr>
              <w:pStyle w:val="TABLE-cell"/>
            </w:pPr>
            <w:r w:rsidRPr="002407F9">
              <w:t>may have a value of 0</w:t>
            </w:r>
          </w:p>
        </w:tc>
      </w:tr>
      <w:tr w:rsidR="0083463C" w:rsidRPr="002407F9" w:rsidTr="00BF3E57">
        <w:tc>
          <w:tcPr>
            <w:tcW w:w="3438" w:type="dxa"/>
            <w:tcBorders>
              <w:top w:val="single" w:sz="4" w:space="0" w:color="auto"/>
              <w:left w:val="single" w:sz="12" w:space="0" w:color="auto"/>
              <w:bottom w:val="single" w:sz="4" w:space="0" w:color="auto"/>
              <w:right w:val="single" w:sz="4" w:space="0" w:color="auto"/>
            </w:tcBorders>
          </w:tcPr>
          <w:p w:rsidR="0083463C" w:rsidRPr="002407F9" w:rsidRDefault="0083463C" w:rsidP="00BF3E57">
            <w:pPr>
              <w:pStyle w:val="TABLE-cell"/>
            </w:pPr>
            <w:r w:rsidRPr="002407F9">
              <w:t>handle[count]{: MAX_CAP_HANDLES}</w:t>
            </w:r>
          </w:p>
        </w:tc>
        <w:tc>
          <w:tcPr>
            <w:tcW w:w="1530" w:type="dxa"/>
            <w:tcBorders>
              <w:top w:val="single" w:sz="4" w:space="0" w:color="auto"/>
              <w:left w:val="single" w:sz="4" w:space="0" w:color="auto"/>
              <w:bottom w:val="single" w:sz="4" w:space="0" w:color="auto"/>
              <w:right w:val="single" w:sz="4" w:space="0" w:color="auto"/>
            </w:tcBorders>
          </w:tcPr>
          <w:p w:rsidR="0083463C" w:rsidRPr="002407F9" w:rsidRDefault="0083463C" w:rsidP="00BF3E57">
            <w:pPr>
              <w:pStyle w:val="TABLE-cell"/>
            </w:pPr>
            <w:r w:rsidRPr="002407F9">
              <w:t xml:space="preserve">TPM_HANDLE </w:t>
            </w:r>
          </w:p>
        </w:tc>
        <w:tc>
          <w:tcPr>
            <w:tcW w:w="4392" w:type="dxa"/>
            <w:tcBorders>
              <w:top w:val="single" w:sz="4" w:space="0" w:color="auto"/>
              <w:left w:val="single" w:sz="4" w:space="0" w:color="auto"/>
              <w:bottom w:val="single" w:sz="4" w:space="0" w:color="auto"/>
              <w:right w:val="single" w:sz="12" w:space="0" w:color="auto"/>
            </w:tcBorders>
          </w:tcPr>
          <w:p w:rsidR="0083463C" w:rsidRPr="002407F9" w:rsidRDefault="0083463C" w:rsidP="00BF3E57">
            <w:pPr>
              <w:pStyle w:val="TABLE-cell"/>
            </w:pPr>
            <w:r w:rsidRPr="002407F9">
              <w:t>an array of handles</w:t>
            </w:r>
          </w:p>
        </w:tc>
      </w:tr>
      <w:tr w:rsidR="0083463C" w:rsidRPr="002407F9" w:rsidTr="00BF3E57">
        <w:tc>
          <w:tcPr>
            <w:tcW w:w="3438" w:type="dxa"/>
            <w:tcBorders>
              <w:top w:val="single" w:sz="4" w:space="0" w:color="auto"/>
              <w:left w:val="single" w:sz="12" w:space="0" w:color="auto"/>
              <w:bottom w:val="single" w:sz="12" w:space="0" w:color="auto"/>
              <w:right w:val="single" w:sz="4" w:space="0" w:color="auto"/>
            </w:tcBorders>
          </w:tcPr>
          <w:p w:rsidR="0083463C" w:rsidRPr="002407F9" w:rsidRDefault="0083463C" w:rsidP="00BF3E57">
            <w:pPr>
              <w:pStyle w:val="TABLE-cell"/>
              <w:keepNext w:val="0"/>
            </w:pPr>
            <w:r w:rsidRPr="002407F9">
              <w:t>#TPM_RC_SIZE</w:t>
            </w:r>
          </w:p>
        </w:tc>
        <w:tc>
          <w:tcPr>
            <w:tcW w:w="1530" w:type="dxa"/>
            <w:tcBorders>
              <w:top w:val="single" w:sz="4" w:space="0" w:color="auto"/>
              <w:left w:val="single" w:sz="4" w:space="0" w:color="auto"/>
              <w:bottom w:val="single" w:sz="12" w:space="0" w:color="auto"/>
              <w:right w:val="single" w:sz="4" w:space="0" w:color="auto"/>
            </w:tcBorders>
          </w:tcPr>
          <w:p w:rsidR="0083463C" w:rsidRPr="002407F9" w:rsidRDefault="0083463C" w:rsidP="00BF3E57">
            <w:pPr>
              <w:pStyle w:val="TABLE-cell"/>
              <w:keepNext w:val="0"/>
            </w:pPr>
          </w:p>
        </w:tc>
        <w:tc>
          <w:tcPr>
            <w:tcW w:w="4392" w:type="dxa"/>
            <w:tcBorders>
              <w:top w:val="single" w:sz="4" w:space="0" w:color="auto"/>
              <w:left w:val="single" w:sz="4" w:space="0" w:color="auto"/>
              <w:bottom w:val="single" w:sz="12" w:space="0" w:color="auto"/>
              <w:right w:val="single" w:sz="12" w:space="0" w:color="auto"/>
            </w:tcBorders>
          </w:tcPr>
          <w:p w:rsidR="0083463C" w:rsidRPr="002407F9" w:rsidRDefault="0083463C" w:rsidP="00BF3E57">
            <w:pPr>
              <w:pStyle w:val="TABLE-cell"/>
              <w:keepNext w:val="0"/>
            </w:pPr>
            <w:r w:rsidRPr="002407F9">
              <w:t xml:space="preserve">response code when </w:t>
            </w:r>
            <w:r w:rsidRPr="002407F9">
              <w:rPr>
                <w:i/>
              </w:rPr>
              <w:t>count</w:t>
            </w:r>
            <w:r w:rsidRPr="002407F9">
              <w:t xml:space="preserve"> is greater than the maximum allowed list size</w:t>
            </w:r>
          </w:p>
        </w:tc>
      </w:tr>
    </w:tbl>
    <w:p w:rsidR="0083463C" w:rsidRPr="002407F9" w:rsidRDefault="0083463C" w:rsidP="0083463C">
      <w:pPr>
        <w:pStyle w:val="Heading3"/>
        <w:rPr>
          <w:noProof/>
        </w:rPr>
      </w:pPr>
      <w:bookmarkStart w:id="3370" w:name="_Toc286047079"/>
      <w:bookmarkStart w:id="3371" w:name="_Toc288815010"/>
      <w:bookmarkStart w:id="3372" w:name="_Toc304539251"/>
      <w:bookmarkStart w:id="3373" w:name="_Toc308709803"/>
      <w:bookmarkStart w:id="3374" w:name="_Toc380749511"/>
      <w:bookmarkStart w:id="3375" w:name="_Toc384901817"/>
      <w:bookmarkStart w:id="3376" w:name="_Toc432512342"/>
      <w:bookmarkStart w:id="3377" w:name="_Toc443575682"/>
      <w:bookmarkStart w:id="3378" w:name="_Toc470517912"/>
      <w:bookmarkStart w:id="3379" w:name="_Toc462921131"/>
      <w:bookmarkStart w:id="3380" w:name="_Toc516154953"/>
      <w:bookmarkStart w:id="3381" w:name="_Toc20317689"/>
      <w:r w:rsidRPr="002407F9">
        <w:rPr>
          <w:noProof/>
        </w:rPr>
        <w:t>TPML_DIGEST</w:t>
      </w:r>
      <w:bookmarkEnd w:id="3370"/>
      <w:bookmarkEnd w:id="3371"/>
      <w:bookmarkEnd w:id="3372"/>
      <w:bookmarkEnd w:id="3373"/>
      <w:bookmarkEnd w:id="3374"/>
      <w:bookmarkEnd w:id="3375"/>
      <w:bookmarkEnd w:id="3376"/>
      <w:bookmarkEnd w:id="3377"/>
      <w:bookmarkEnd w:id="3378"/>
      <w:bookmarkEnd w:id="3379"/>
      <w:bookmarkEnd w:id="3380"/>
      <w:bookmarkEnd w:id="3381"/>
    </w:p>
    <w:p w:rsidR="0083463C" w:rsidRPr="002407F9" w:rsidRDefault="0083463C" w:rsidP="0083463C">
      <w:pPr>
        <w:pStyle w:val="BodyText"/>
        <w:rPr>
          <w:noProof/>
        </w:rPr>
      </w:pPr>
      <w:r w:rsidRPr="002407F9">
        <w:rPr>
          <w:noProof/>
        </w:rPr>
        <w:t>This list is used to convey a list of digest values. This type is used in TPM2_PolicyOR() and in TPM2_PCR_Read().</w:t>
      </w:r>
    </w:p>
    <w:p w:rsidR="0083463C" w:rsidRPr="002407F9" w:rsidRDefault="0083463C" w:rsidP="0083463C">
      <w:pPr>
        <w:pStyle w:val="TABLE-title"/>
        <w:rPr>
          <w:noProof/>
        </w:rPr>
      </w:pPr>
      <w:bookmarkStart w:id="3382" w:name="_Toc380749787"/>
      <w:bookmarkStart w:id="3383" w:name="_Toc384651449"/>
      <w:bookmarkStart w:id="3384" w:name="_Toc432512595"/>
      <w:bookmarkStart w:id="3385" w:name="_Toc443575933"/>
      <w:bookmarkStart w:id="3386" w:name="_Toc470518176"/>
      <w:bookmarkStart w:id="3387" w:name="_Toc462921390"/>
      <w:bookmarkStart w:id="3388" w:name="_Toc516155221"/>
      <w:bookmarkStart w:id="3389" w:name="_Toc21376157"/>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110</w:t>
      </w:r>
      <w:r w:rsidRPr="002407F9">
        <w:rPr>
          <w:noProof/>
        </w:rPr>
        <w:fldChar w:fldCharType="end"/>
      </w:r>
      <w:r w:rsidRPr="002407F9">
        <w:rPr>
          <w:noProof/>
        </w:rPr>
        <w:t xml:space="preserve"> — Definition of TPML_DIGEST Structure</w:t>
      </w:r>
      <w:bookmarkEnd w:id="3382"/>
      <w:bookmarkEnd w:id="3383"/>
      <w:bookmarkEnd w:id="3384"/>
      <w:bookmarkEnd w:id="3385"/>
      <w:bookmarkEnd w:id="3386"/>
      <w:bookmarkEnd w:id="3387"/>
      <w:bookmarkEnd w:id="3388"/>
      <w:bookmarkEnd w:id="338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330"/>
        <w:gridCol w:w="1530"/>
        <w:gridCol w:w="4500"/>
      </w:tblGrid>
      <w:tr w:rsidR="0083463C" w:rsidRPr="002407F9" w:rsidTr="00BF3E57">
        <w:trPr>
          <w:jc w:val="center"/>
        </w:trPr>
        <w:tc>
          <w:tcPr>
            <w:tcW w:w="333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53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50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330" w:type="dxa"/>
            <w:tcBorders>
              <w:top w:val="single" w:sz="6" w:space="0" w:color="auto"/>
              <w:left w:val="single" w:sz="12" w:space="0" w:color="auto"/>
            </w:tcBorders>
          </w:tcPr>
          <w:p w:rsidR="0083463C" w:rsidRPr="002407F9" w:rsidRDefault="0083463C" w:rsidP="00BF3E57">
            <w:pPr>
              <w:pStyle w:val="TABLE-cell"/>
            </w:pPr>
            <w:r w:rsidRPr="002407F9">
              <w:t>count {2:}</w:t>
            </w:r>
          </w:p>
        </w:tc>
        <w:tc>
          <w:tcPr>
            <w:tcW w:w="1530" w:type="dxa"/>
            <w:tcBorders>
              <w:top w:val="single" w:sz="6" w:space="0" w:color="auto"/>
            </w:tcBorders>
          </w:tcPr>
          <w:p w:rsidR="0083463C" w:rsidRPr="002407F9" w:rsidRDefault="0083463C" w:rsidP="00BF3E57">
            <w:pPr>
              <w:pStyle w:val="TABLE-cell"/>
            </w:pPr>
            <w:r w:rsidRPr="002407F9">
              <w:t>UINT32</w:t>
            </w:r>
          </w:p>
        </w:tc>
        <w:tc>
          <w:tcPr>
            <w:tcW w:w="4500" w:type="dxa"/>
            <w:tcBorders>
              <w:top w:val="single" w:sz="6" w:space="0" w:color="auto"/>
              <w:right w:val="single" w:sz="12" w:space="0" w:color="auto"/>
            </w:tcBorders>
          </w:tcPr>
          <w:p w:rsidR="0083463C" w:rsidRPr="002407F9" w:rsidRDefault="0083463C" w:rsidP="00BF3E57">
            <w:pPr>
              <w:pStyle w:val="TABLE-cell"/>
            </w:pPr>
            <w:r w:rsidRPr="002407F9">
              <w:t xml:space="preserve">number of digests in the list, minimum is two for TPM2_PolicyOR(). </w:t>
            </w:r>
          </w:p>
        </w:tc>
      </w:tr>
      <w:tr w:rsidR="0083463C" w:rsidRPr="002407F9" w:rsidTr="00BF3E57">
        <w:trPr>
          <w:cantSplit/>
          <w:jc w:val="center"/>
        </w:trPr>
        <w:tc>
          <w:tcPr>
            <w:tcW w:w="3330" w:type="dxa"/>
            <w:tcBorders>
              <w:left w:val="single" w:sz="12" w:space="0" w:color="auto"/>
            </w:tcBorders>
          </w:tcPr>
          <w:p w:rsidR="0083463C" w:rsidRPr="002407F9" w:rsidRDefault="0083463C" w:rsidP="00BF3E57">
            <w:pPr>
              <w:pStyle w:val="TABLE-cell"/>
            </w:pPr>
            <w:r w:rsidRPr="002407F9">
              <w:t>digests[count]{:8}</w:t>
            </w:r>
          </w:p>
        </w:tc>
        <w:tc>
          <w:tcPr>
            <w:tcW w:w="1530" w:type="dxa"/>
          </w:tcPr>
          <w:p w:rsidR="0083463C" w:rsidRPr="002407F9" w:rsidRDefault="0083463C" w:rsidP="00BF3E57">
            <w:pPr>
              <w:pStyle w:val="TABLE-cell"/>
            </w:pPr>
            <w:r w:rsidRPr="002407F9">
              <w:t>TPM2B_DIGEST</w:t>
            </w:r>
          </w:p>
        </w:tc>
        <w:tc>
          <w:tcPr>
            <w:tcW w:w="4500" w:type="dxa"/>
            <w:tcBorders>
              <w:right w:val="single" w:sz="12" w:space="0" w:color="auto"/>
            </w:tcBorders>
          </w:tcPr>
          <w:p w:rsidR="0083463C" w:rsidRPr="002407F9" w:rsidRDefault="0083463C" w:rsidP="00BF3E57">
            <w:pPr>
              <w:pStyle w:val="TABLE-cell"/>
            </w:pPr>
            <w:r w:rsidRPr="002407F9">
              <w:t>a list of digests</w:t>
            </w:r>
          </w:p>
          <w:p w:rsidR="0083463C" w:rsidRPr="002407F9" w:rsidRDefault="0083463C" w:rsidP="00BF3E57">
            <w:pPr>
              <w:pStyle w:val="TABLE-cell"/>
            </w:pPr>
            <w:r w:rsidRPr="002407F9">
              <w:t>For TPM2_PolicyOR(), all digests will have been computed using the digest of the policy session. For TPM2_PCR_Read(), each digest will be the size of the digest for the bank containing the PCR.</w:t>
            </w:r>
          </w:p>
        </w:tc>
      </w:tr>
      <w:tr w:rsidR="0083463C" w:rsidRPr="002407F9" w:rsidTr="00BF3E57">
        <w:trPr>
          <w:jc w:val="center"/>
        </w:trPr>
        <w:tc>
          <w:tcPr>
            <w:tcW w:w="3330" w:type="dxa"/>
            <w:tcBorders>
              <w:left w:val="single" w:sz="12" w:space="0" w:color="auto"/>
              <w:bottom w:val="single" w:sz="12" w:space="0" w:color="auto"/>
            </w:tcBorders>
          </w:tcPr>
          <w:p w:rsidR="0083463C" w:rsidRPr="002407F9" w:rsidRDefault="0083463C" w:rsidP="00BF3E57">
            <w:pPr>
              <w:pStyle w:val="TABLE-cell"/>
              <w:keepNext w:val="0"/>
            </w:pPr>
            <w:r w:rsidRPr="002407F9">
              <w:t>#TPM_RC_SIZE</w:t>
            </w:r>
          </w:p>
        </w:tc>
        <w:tc>
          <w:tcPr>
            <w:tcW w:w="1530" w:type="dxa"/>
            <w:tcBorders>
              <w:bottom w:val="single" w:sz="12" w:space="0" w:color="auto"/>
            </w:tcBorders>
          </w:tcPr>
          <w:p w:rsidR="0083463C" w:rsidRPr="002407F9" w:rsidRDefault="0083463C" w:rsidP="00BF3E57">
            <w:pPr>
              <w:pStyle w:val="TABLE-cell"/>
              <w:keepNext w:val="0"/>
            </w:pPr>
          </w:p>
        </w:tc>
        <w:tc>
          <w:tcPr>
            <w:tcW w:w="4500" w:type="dxa"/>
            <w:tcBorders>
              <w:bottom w:val="single" w:sz="12" w:space="0" w:color="auto"/>
              <w:right w:val="single" w:sz="12" w:space="0" w:color="auto"/>
            </w:tcBorders>
          </w:tcPr>
          <w:p w:rsidR="0083463C" w:rsidRPr="002407F9" w:rsidRDefault="0083463C" w:rsidP="00BF3E57">
            <w:pPr>
              <w:pStyle w:val="TABLE-cell"/>
              <w:keepNext w:val="0"/>
            </w:pPr>
            <w:r w:rsidRPr="002407F9">
              <w:t xml:space="preserve">response code when </w:t>
            </w:r>
            <w:r w:rsidRPr="002407F9">
              <w:rPr>
                <w:i/>
              </w:rPr>
              <w:t>count</w:t>
            </w:r>
            <w:r w:rsidRPr="002407F9">
              <w:t xml:space="preserve"> is not at least two or is greater than eight</w:t>
            </w:r>
          </w:p>
        </w:tc>
      </w:tr>
    </w:tbl>
    <w:p w:rsidR="0083463C" w:rsidRPr="002407F9" w:rsidRDefault="0083463C" w:rsidP="0083463C">
      <w:pPr>
        <w:pStyle w:val="Heading3"/>
        <w:rPr>
          <w:noProof/>
        </w:rPr>
      </w:pPr>
      <w:bookmarkStart w:id="3390" w:name="_Toc286047080"/>
      <w:bookmarkStart w:id="3391" w:name="_Toc288815011"/>
      <w:bookmarkStart w:id="3392" w:name="_Toc304539252"/>
      <w:bookmarkStart w:id="3393" w:name="_Toc308709804"/>
      <w:bookmarkStart w:id="3394" w:name="_Toc380749512"/>
      <w:bookmarkStart w:id="3395" w:name="_Toc384901818"/>
      <w:bookmarkStart w:id="3396" w:name="_Toc432512343"/>
      <w:bookmarkStart w:id="3397" w:name="_Toc443575683"/>
      <w:bookmarkStart w:id="3398" w:name="_Toc470517913"/>
      <w:bookmarkStart w:id="3399" w:name="_Toc462921132"/>
      <w:bookmarkStart w:id="3400" w:name="_Toc516154954"/>
      <w:bookmarkStart w:id="3401" w:name="_Toc20317690"/>
      <w:r w:rsidRPr="002407F9">
        <w:rPr>
          <w:noProof/>
        </w:rPr>
        <w:lastRenderedPageBreak/>
        <w:t>TPML_DIGEST_VALUES</w:t>
      </w:r>
      <w:bookmarkEnd w:id="3390"/>
      <w:bookmarkEnd w:id="3391"/>
      <w:bookmarkEnd w:id="3392"/>
      <w:bookmarkEnd w:id="3393"/>
      <w:bookmarkEnd w:id="3394"/>
      <w:bookmarkEnd w:id="3395"/>
      <w:bookmarkEnd w:id="3396"/>
      <w:bookmarkEnd w:id="3397"/>
      <w:bookmarkEnd w:id="3398"/>
      <w:bookmarkEnd w:id="3399"/>
      <w:bookmarkEnd w:id="3400"/>
      <w:bookmarkEnd w:id="3401"/>
    </w:p>
    <w:p w:rsidR="0083463C" w:rsidRPr="002407F9" w:rsidRDefault="0083463C" w:rsidP="0083463C">
      <w:pPr>
        <w:pStyle w:val="BodyText"/>
        <w:rPr>
          <w:noProof/>
        </w:rPr>
      </w:pPr>
      <w:r w:rsidRPr="002407F9">
        <w:rPr>
          <w:noProof/>
        </w:rPr>
        <w:t>This list is used to convey a list of digest values. This type is returned by TPM2_</w:t>
      </w:r>
      <w:r w:rsidR="00FC3179">
        <w:rPr>
          <w:noProof/>
        </w:rPr>
        <w:t>PCR_</w:t>
      </w:r>
      <w:r w:rsidRPr="002407F9">
        <w:rPr>
          <w:noProof/>
        </w:rPr>
        <w:t>Event() and TPM2_</w:t>
      </w:r>
      <w:r w:rsidR="00FC3179">
        <w:rPr>
          <w:noProof/>
        </w:rPr>
        <w:t>Event</w:t>
      </w:r>
      <w:r w:rsidRPr="002407F9">
        <w:rPr>
          <w:noProof/>
        </w:rPr>
        <w:t>SequenceComplete() and is an input for TPM2_PCR_Extend().</w:t>
      </w:r>
    </w:p>
    <w:p w:rsidR="0083463C" w:rsidRPr="002407F9" w:rsidRDefault="0083463C" w:rsidP="0083463C">
      <w:pPr>
        <w:pStyle w:val="NOTE"/>
        <w:keepNext/>
        <w:rPr>
          <w:noProof/>
        </w:rPr>
      </w:pPr>
      <w:r w:rsidRPr="002407F9">
        <w:rPr>
          <w:noProof/>
        </w:rPr>
        <w:t>NOTE 1</w:t>
      </w:r>
      <w:r w:rsidRPr="002407F9">
        <w:rPr>
          <w:noProof/>
        </w:rPr>
        <w:tab/>
        <w:t>This construct limits the number of hashes in the list to the number of digests implemented in the TPM rather than the number of PCR banks. This allows extra values to appear in a call to TPM2_PCR_Extend().</w:t>
      </w:r>
    </w:p>
    <w:p w:rsidR="0083463C" w:rsidRPr="002407F9" w:rsidRDefault="0083463C" w:rsidP="0083463C">
      <w:pPr>
        <w:pStyle w:val="NOTE"/>
        <w:keepNext/>
        <w:rPr>
          <w:noProof/>
        </w:rPr>
      </w:pPr>
      <w:r w:rsidRPr="002407F9">
        <w:rPr>
          <w:noProof/>
        </w:rPr>
        <w:t>NOTE 2</w:t>
      </w:r>
      <w:r w:rsidRPr="002407F9">
        <w:rPr>
          <w:noProof/>
        </w:rPr>
        <w:tab/>
        <w:t>The digest for an unimplemented hash algorithm may not be in a list because the TPM may not recognize the algorithm as being a hash and it may not know the digest size.</w:t>
      </w:r>
    </w:p>
    <w:p w:rsidR="0083463C" w:rsidRPr="002407F9" w:rsidRDefault="0083463C" w:rsidP="0083463C">
      <w:pPr>
        <w:pStyle w:val="TABLE-title"/>
        <w:rPr>
          <w:noProof/>
        </w:rPr>
      </w:pPr>
      <w:bookmarkStart w:id="3402" w:name="_Toc380749788"/>
      <w:bookmarkStart w:id="3403" w:name="_Toc384651450"/>
      <w:bookmarkStart w:id="3404" w:name="_Toc432512596"/>
      <w:bookmarkStart w:id="3405" w:name="_Toc443575934"/>
      <w:bookmarkStart w:id="3406" w:name="_Toc470518177"/>
      <w:bookmarkStart w:id="3407" w:name="_Toc462921391"/>
      <w:bookmarkStart w:id="3408" w:name="_Toc516155222"/>
      <w:bookmarkStart w:id="3409" w:name="_Toc2137615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111</w:t>
      </w:r>
      <w:r w:rsidRPr="002407F9">
        <w:rPr>
          <w:noProof/>
        </w:rPr>
        <w:fldChar w:fldCharType="end"/>
      </w:r>
      <w:r w:rsidRPr="002407F9">
        <w:rPr>
          <w:noProof/>
        </w:rPr>
        <w:t xml:space="preserve"> — Definition of TPML_DIGEST_VALUES Structure</w:t>
      </w:r>
      <w:bookmarkEnd w:id="3402"/>
      <w:bookmarkEnd w:id="3403"/>
      <w:bookmarkEnd w:id="3404"/>
      <w:bookmarkEnd w:id="3405"/>
      <w:bookmarkEnd w:id="3406"/>
      <w:bookmarkEnd w:id="3407"/>
      <w:bookmarkEnd w:id="3408"/>
      <w:bookmarkEnd w:id="340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330"/>
        <w:gridCol w:w="1530"/>
        <w:gridCol w:w="4500"/>
      </w:tblGrid>
      <w:tr w:rsidR="0083463C" w:rsidRPr="002407F9" w:rsidTr="00BF3E57">
        <w:trPr>
          <w:jc w:val="center"/>
        </w:trPr>
        <w:tc>
          <w:tcPr>
            <w:tcW w:w="333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53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50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330" w:type="dxa"/>
            <w:tcBorders>
              <w:top w:val="single" w:sz="6" w:space="0" w:color="auto"/>
              <w:left w:val="single" w:sz="12" w:space="0" w:color="auto"/>
            </w:tcBorders>
          </w:tcPr>
          <w:p w:rsidR="0083463C" w:rsidRPr="002407F9" w:rsidRDefault="0083463C" w:rsidP="00BF3E57">
            <w:pPr>
              <w:pStyle w:val="TABLE-cell"/>
            </w:pPr>
            <w:r w:rsidRPr="002407F9">
              <w:t>count</w:t>
            </w:r>
          </w:p>
        </w:tc>
        <w:tc>
          <w:tcPr>
            <w:tcW w:w="1530" w:type="dxa"/>
            <w:tcBorders>
              <w:top w:val="single" w:sz="6" w:space="0" w:color="auto"/>
            </w:tcBorders>
          </w:tcPr>
          <w:p w:rsidR="0083463C" w:rsidRPr="002407F9" w:rsidRDefault="0083463C" w:rsidP="00BF3E57">
            <w:pPr>
              <w:pStyle w:val="TABLE-cell"/>
            </w:pPr>
            <w:r w:rsidRPr="002407F9">
              <w:t>UINT32</w:t>
            </w:r>
          </w:p>
        </w:tc>
        <w:tc>
          <w:tcPr>
            <w:tcW w:w="4500" w:type="dxa"/>
            <w:tcBorders>
              <w:top w:val="single" w:sz="6" w:space="0" w:color="auto"/>
              <w:right w:val="single" w:sz="12" w:space="0" w:color="auto"/>
            </w:tcBorders>
          </w:tcPr>
          <w:p w:rsidR="0083463C" w:rsidRPr="002407F9" w:rsidRDefault="0083463C" w:rsidP="00BF3E57">
            <w:pPr>
              <w:pStyle w:val="TABLE-cell"/>
            </w:pPr>
            <w:r w:rsidRPr="002407F9">
              <w:t>number of digests in the list</w:t>
            </w:r>
          </w:p>
        </w:tc>
      </w:tr>
      <w:tr w:rsidR="0083463C" w:rsidRPr="002407F9" w:rsidTr="00BF3E57">
        <w:trPr>
          <w:cantSplit/>
          <w:jc w:val="center"/>
        </w:trPr>
        <w:tc>
          <w:tcPr>
            <w:tcW w:w="3330" w:type="dxa"/>
            <w:tcBorders>
              <w:left w:val="single" w:sz="12" w:space="0" w:color="auto"/>
            </w:tcBorders>
          </w:tcPr>
          <w:p w:rsidR="0083463C" w:rsidRPr="002407F9" w:rsidRDefault="0083463C" w:rsidP="00BF3E57">
            <w:pPr>
              <w:pStyle w:val="TABLE-cell"/>
            </w:pPr>
            <w:r w:rsidRPr="002407F9">
              <w:t>digests[count]{:HASH_COUNT}</w:t>
            </w:r>
          </w:p>
        </w:tc>
        <w:tc>
          <w:tcPr>
            <w:tcW w:w="1530" w:type="dxa"/>
          </w:tcPr>
          <w:p w:rsidR="0083463C" w:rsidRPr="002407F9" w:rsidRDefault="0083463C" w:rsidP="00BF3E57">
            <w:pPr>
              <w:pStyle w:val="TABLE-cell"/>
            </w:pPr>
            <w:r w:rsidRPr="002407F9">
              <w:t>TPMT_HA</w:t>
            </w:r>
          </w:p>
        </w:tc>
        <w:tc>
          <w:tcPr>
            <w:tcW w:w="4500" w:type="dxa"/>
            <w:tcBorders>
              <w:right w:val="single" w:sz="12" w:space="0" w:color="auto"/>
            </w:tcBorders>
          </w:tcPr>
          <w:p w:rsidR="0083463C" w:rsidRPr="002407F9" w:rsidRDefault="0083463C" w:rsidP="00BF3E57">
            <w:pPr>
              <w:pStyle w:val="TABLE-cell"/>
            </w:pPr>
            <w:r w:rsidRPr="002407F9">
              <w:t>a list of tagged digests</w:t>
            </w:r>
          </w:p>
        </w:tc>
      </w:tr>
      <w:tr w:rsidR="0083463C" w:rsidRPr="002407F9" w:rsidTr="00BF3E57">
        <w:trPr>
          <w:jc w:val="center"/>
        </w:trPr>
        <w:tc>
          <w:tcPr>
            <w:tcW w:w="3330" w:type="dxa"/>
            <w:tcBorders>
              <w:left w:val="single" w:sz="12" w:space="0" w:color="auto"/>
              <w:bottom w:val="single" w:sz="12" w:space="0" w:color="auto"/>
            </w:tcBorders>
          </w:tcPr>
          <w:p w:rsidR="0083463C" w:rsidRPr="002407F9" w:rsidRDefault="0083463C" w:rsidP="00BF3E57">
            <w:pPr>
              <w:pStyle w:val="TABLE-cell"/>
              <w:keepNext w:val="0"/>
            </w:pPr>
            <w:r w:rsidRPr="002407F9">
              <w:t>#TPM_RC_SIZE</w:t>
            </w:r>
          </w:p>
        </w:tc>
        <w:tc>
          <w:tcPr>
            <w:tcW w:w="1530" w:type="dxa"/>
            <w:tcBorders>
              <w:bottom w:val="single" w:sz="12" w:space="0" w:color="auto"/>
            </w:tcBorders>
          </w:tcPr>
          <w:p w:rsidR="0083463C" w:rsidRPr="002407F9" w:rsidRDefault="0083463C" w:rsidP="00BF3E57">
            <w:pPr>
              <w:pStyle w:val="TABLE-cell"/>
              <w:keepNext w:val="0"/>
            </w:pPr>
          </w:p>
        </w:tc>
        <w:tc>
          <w:tcPr>
            <w:tcW w:w="4500" w:type="dxa"/>
            <w:tcBorders>
              <w:bottom w:val="single" w:sz="12" w:space="0" w:color="auto"/>
              <w:right w:val="single" w:sz="12" w:space="0" w:color="auto"/>
            </w:tcBorders>
          </w:tcPr>
          <w:p w:rsidR="0083463C" w:rsidRPr="002407F9" w:rsidRDefault="0083463C" w:rsidP="00BF3E57">
            <w:pPr>
              <w:pStyle w:val="TABLE-cell"/>
              <w:keepNext w:val="0"/>
            </w:pPr>
            <w:r w:rsidRPr="002407F9">
              <w:t xml:space="preserve">response code when </w:t>
            </w:r>
            <w:r w:rsidRPr="002407F9">
              <w:rPr>
                <w:i/>
              </w:rPr>
              <w:t>count</w:t>
            </w:r>
            <w:r w:rsidRPr="002407F9">
              <w:t xml:space="preserve"> is greater than the possible number of banks</w:t>
            </w:r>
          </w:p>
        </w:tc>
      </w:tr>
    </w:tbl>
    <w:p w:rsidR="0083463C" w:rsidRPr="002407F9" w:rsidRDefault="0083463C" w:rsidP="0083463C">
      <w:pPr>
        <w:pStyle w:val="Heading3"/>
        <w:rPr>
          <w:noProof/>
        </w:rPr>
      </w:pPr>
      <w:bookmarkStart w:id="3410" w:name="_Toc286047082"/>
      <w:bookmarkStart w:id="3411" w:name="_Toc288815013"/>
      <w:bookmarkStart w:id="3412" w:name="_Toc304539254"/>
      <w:bookmarkStart w:id="3413" w:name="_Toc308709806"/>
      <w:bookmarkStart w:id="3414" w:name="_Toc380749514"/>
      <w:bookmarkStart w:id="3415" w:name="_Toc384901820"/>
      <w:bookmarkStart w:id="3416" w:name="_Toc432512345"/>
      <w:bookmarkStart w:id="3417" w:name="_Toc443575685"/>
      <w:bookmarkStart w:id="3418" w:name="_Toc470517914"/>
      <w:bookmarkStart w:id="3419" w:name="_Toc462921133"/>
      <w:bookmarkStart w:id="3420" w:name="_Toc516154955"/>
      <w:bookmarkStart w:id="3421" w:name="_Toc20317691"/>
      <w:r w:rsidRPr="002407F9">
        <w:rPr>
          <w:noProof/>
        </w:rPr>
        <w:t>TPML_PCR_SELECTION</w:t>
      </w:r>
      <w:bookmarkEnd w:id="3410"/>
      <w:bookmarkEnd w:id="3411"/>
      <w:bookmarkEnd w:id="3412"/>
      <w:bookmarkEnd w:id="3413"/>
      <w:bookmarkEnd w:id="3414"/>
      <w:bookmarkEnd w:id="3415"/>
      <w:bookmarkEnd w:id="3416"/>
      <w:bookmarkEnd w:id="3417"/>
      <w:bookmarkEnd w:id="3418"/>
      <w:bookmarkEnd w:id="3419"/>
      <w:bookmarkEnd w:id="3420"/>
      <w:bookmarkEnd w:id="3421"/>
    </w:p>
    <w:p w:rsidR="0083463C" w:rsidRPr="002407F9" w:rsidRDefault="0083463C" w:rsidP="0083463C">
      <w:pPr>
        <w:pStyle w:val="BodyText"/>
        <w:rPr>
          <w:noProof/>
        </w:rPr>
      </w:pPr>
      <w:r w:rsidRPr="002407F9">
        <w:rPr>
          <w:noProof/>
        </w:rPr>
        <w:t>This list is used to indicate the PCR that are included in a selection when more than one PCR value may be selected.</w:t>
      </w:r>
    </w:p>
    <w:p w:rsidR="0083463C" w:rsidRPr="002407F9" w:rsidRDefault="0083463C" w:rsidP="0083463C">
      <w:pPr>
        <w:pStyle w:val="BodyText"/>
        <w:rPr>
          <w:noProof/>
        </w:rPr>
      </w:pPr>
      <w:r w:rsidRPr="002407F9">
        <w:rPr>
          <w:noProof/>
        </w:rPr>
        <w:t>This structure is an input parameter to TPM2_PolicyPCR() to indicate the PCR that will be included in the digest of PCR for the authorization. The structure is used in TPM2_PCR_Read() command to indicate the PCR values to be returned and in the response to indicate which PCR are included in the list of returned digests. The structure is an output parameter from TPM2_Create() and indicates the PCR used in the digest of the PCR state when the object was created. The structure is also contained in the attestation structure of TPM2_Quote().</w:t>
      </w:r>
    </w:p>
    <w:p w:rsidR="0083463C" w:rsidRPr="002407F9" w:rsidRDefault="0083463C" w:rsidP="0083463C">
      <w:pPr>
        <w:pStyle w:val="BodyText"/>
        <w:rPr>
          <w:noProof/>
        </w:rPr>
      </w:pPr>
      <w:r w:rsidRPr="002407F9">
        <w:rPr>
          <w:noProof/>
        </w:rPr>
        <w:t>When this structure is used to select PCR to be included in a digest, the selected PCR are concatenated to create a “message” containing all of the PCR, and then the message is hashed using the context-specific hash algorithm.</w:t>
      </w:r>
    </w:p>
    <w:p w:rsidR="0083463C" w:rsidRPr="002407F9" w:rsidRDefault="0083463C" w:rsidP="0083463C">
      <w:pPr>
        <w:pStyle w:val="TABLE-title"/>
        <w:rPr>
          <w:noProof/>
        </w:rPr>
      </w:pPr>
      <w:bookmarkStart w:id="3422" w:name="_Toc380749790"/>
      <w:bookmarkStart w:id="3423" w:name="_Toc384651452"/>
      <w:bookmarkStart w:id="3424" w:name="_Toc432512598"/>
      <w:bookmarkStart w:id="3425" w:name="_Toc443575936"/>
      <w:bookmarkStart w:id="3426" w:name="_Toc470518178"/>
      <w:bookmarkStart w:id="3427" w:name="_Toc462921392"/>
      <w:bookmarkStart w:id="3428" w:name="_Toc516155223"/>
      <w:bookmarkStart w:id="3429" w:name="_Toc2137615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112</w:t>
      </w:r>
      <w:r w:rsidRPr="002407F9">
        <w:rPr>
          <w:noProof/>
        </w:rPr>
        <w:fldChar w:fldCharType="end"/>
      </w:r>
      <w:r w:rsidRPr="002407F9">
        <w:rPr>
          <w:noProof/>
        </w:rPr>
        <w:t xml:space="preserve"> — Definition of TPML_PCR_SELECTION Structure</w:t>
      </w:r>
      <w:bookmarkEnd w:id="3422"/>
      <w:bookmarkEnd w:id="3423"/>
      <w:bookmarkEnd w:id="3424"/>
      <w:bookmarkEnd w:id="3425"/>
      <w:bookmarkEnd w:id="3426"/>
      <w:bookmarkEnd w:id="3427"/>
      <w:bookmarkEnd w:id="3428"/>
      <w:bookmarkEnd w:id="342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600"/>
        <w:gridCol w:w="2340"/>
        <w:gridCol w:w="3420"/>
      </w:tblGrid>
      <w:tr w:rsidR="0083463C" w:rsidRPr="002407F9" w:rsidTr="00BF3E57">
        <w:trPr>
          <w:cantSplit/>
          <w:jc w:val="center"/>
        </w:trPr>
        <w:tc>
          <w:tcPr>
            <w:tcW w:w="360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34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42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cantSplit/>
          <w:jc w:val="center"/>
        </w:trPr>
        <w:tc>
          <w:tcPr>
            <w:tcW w:w="3600" w:type="dxa"/>
            <w:tcBorders>
              <w:top w:val="single" w:sz="6" w:space="0" w:color="auto"/>
              <w:left w:val="single" w:sz="12" w:space="0" w:color="auto"/>
            </w:tcBorders>
          </w:tcPr>
          <w:p w:rsidR="0083463C" w:rsidRPr="002407F9" w:rsidRDefault="0083463C" w:rsidP="00BF3E57">
            <w:pPr>
              <w:pStyle w:val="TABLE-cell"/>
            </w:pPr>
            <w:r w:rsidRPr="002407F9">
              <w:t>count</w:t>
            </w:r>
          </w:p>
        </w:tc>
        <w:tc>
          <w:tcPr>
            <w:tcW w:w="2340" w:type="dxa"/>
            <w:tcBorders>
              <w:top w:val="single" w:sz="6" w:space="0" w:color="auto"/>
            </w:tcBorders>
          </w:tcPr>
          <w:p w:rsidR="0083463C" w:rsidRPr="002407F9" w:rsidRDefault="0083463C" w:rsidP="00BF3E57">
            <w:pPr>
              <w:pStyle w:val="TABLE-cell"/>
            </w:pPr>
            <w:r w:rsidRPr="002407F9">
              <w:t>UINT32</w:t>
            </w:r>
          </w:p>
        </w:tc>
        <w:tc>
          <w:tcPr>
            <w:tcW w:w="3420" w:type="dxa"/>
            <w:tcBorders>
              <w:top w:val="single" w:sz="6" w:space="0" w:color="auto"/>
              <w:right w:val="single" w:sz="12" w:space="0" w:color="auto"/>
            </w:tcBorders>
          </w:tcPr>
          <w:p w:rsidR="0083463C" w:rsidRPr="002407F9" w:rsidRDefault="0083463C" w:rsidP="00BF3E57">
            <w:pPr>
              <w:pStyle w:val="TABLE-cell"/>
            </w:pPr>
            <w:r w:rsidRPr="002407F9">
              <w:t>number of selection structures</w:t>
            </w:r>
          </w:p>
          <w:p w:rsidR="0083463C" w:rsidRPr="002407F9" w:rsidRDefault="0083463C" w:rsidP="00BF3E57">
            <w:pPr>
              <w:pStyle w:val="TABLE-cell"/>
            </w:pPr>
            <w:r w:rsidRPr="002407F9">
              <w:t>A value of zero is allowed.</w:t>
            </w:r>
          </w:p>
        </w:tc>
      </w:tr>
      <w:tr w:rsidR="0083463C" w:rsidRPr="002407F9" w:rsidTr="00BF3E57">
        <w:trPr>
          <w:cantSplit/>
          <w:jc w:val="center"/>
        </w:trPr>
        <w:tc>
          <w:tcPr>
            <w:tcW w:w="3600" w:type="dxa"/>
            <w:tcBorders>
              <w:left w:val="single" w:sz="12" w:space="0" w:color="auto"/>
            </w:tcBorders>
          </w:tcPr>
          <w:p w:rsidR="0083463C" w:rsidRPr="002407F9" w:rsidRDefault="0083463C" w:rsidP="00BF3E57">
            <w:pPr>
              <w:pStyle w:val="TABLE-cell"/>
            </w:pPr>
            <w:r w:rsidRPr="002407F9">
              <w:t>pcrSelections[count]{:HASH_COUNT}</w:t>
            </w:r>
          </w:p>
        </w:tc>
        <w:tc>
          <w:tcPr>
            <w:tcW w:w="2340" w:type="dxa"/>
          </w:tcPr>
          <w:p w:rsidR="0083463C" w:rsidRPr="002407F9" w:rsidRDefault="0083463C" w:rsidP="00BF3E57">
            <w:pPr>
              <w:pStyle w:val="TABLE-cell"/>
            </w:pPr>
            <w:r w:rsidRPr="002407F9">
              <w:t>TPMS_PCR_SELECTION</w:t>
            </w:r>
          </w:p>
        </w:tc>
        <w:tc>
          <w:tcPr>
            <w:tcW w:w="3420" w:type="dxa"/>
            <w:tcBorders>
              <w:right w:val="single" w:sz="12" w:space="0" w:color="auto"/>
            </w:tcBorders>
          </w:tcPr>
          <w:p w:rsidR="0083463C" w:rsidRPr="002407F9" w:rsidRDefault="0083463C" w:rsidP="00BF3E57">
            <w:pPr>
              <w:pStyle w:val="TABLE-cell"/>
            </w:pPr>
            <w:r w:rsidRPr="002407F9">
              <w:t>list of selections</w:t>
            </w:r>
          </w:p>
        </w:tc>
      </w:tr>
      <w:tr w:rsidR="0083463C" w:rsidRPr="002407F9" w:rsidTr="00BF3E57">
        <w:trPr>
          <w:cantSplit/>
          <w:jc w:val="center"/>
        </w:trPr>
        <w:tc>
          <w:tcPr>
            <w:tcW w:w="3600" w:type="dxa"/>
            <w:tcBorders>
              <w:left w:val="single" w:sz="12" w:space="0" w:color="auto"/>
              <w:bottom w:val="single" w:sz="12" w:space="0" w:color="auto"/>
            </w:tcBorders>
          </w:tcPr>
          <w:p w:rsidR="0083463C" w:rsidRPr="002407F9" w:rsidRDefault="0083463C" w:rsidP="00BF3E57">
            <w:pPr>
              <w:pStyle w:val="TABLE-cell"/>
              <w:keepNext w:val="0"/>
            </w:pPr>
            <w:r w:rsidRPr="002407F9">
              <w:t>#TPM_RC_SIZE</w:t>
            </w:r>
          </w:p>
        </w:tc>
        <w:tc>
          <w:tcPr>
            <w:tcW w:w="2340" w:type="dxa"/>
            <w:tcBorders>
              <w:bottom w:val="single" w:sz="12" w:space="0" w:color="auto"/>
            </w:tcBorders>
          </w:tcPr>
          <w:p w:rsidR="0083463C" w:rsidRPr="002407F9" w:rsidRDefault="0083463C" w:rsidP="00BF3E57">
            <w:pPr>
              <w:pStyle w:val="TABLE-cell"/>
              <w:keepNext w:val="0"/>
            </w:pPr>
          </w:p>
        </w:tc>
        <w:tc>
          <w:tcPr>
            <w:tcW w:w="3420" w:type="dxa"/>
            <w:tcBorders>
              <w:bottom w:val="single" w:sz="12" w:space="0" w:color="auto"/>
              <w:right w:val="single" w:sz="12" w:space="0" w:color="auto"/>
            </w:tcBorders>
          </w:tcPr>
          <w:p w:rsidR="0083463C" w:rsidRPr="002407F9" w:rsidRDefault="0083463C" w:rsidP="00BF3E57">
            <w:pPr>
              <w:pStyle w:val="TABLE-cell"/>
              <w:keepNext w:val="0"/>
            </w:pPr>
            <w:r w:rsidRPr="002407F9">
              <w:t xml:space="preserve">response code when </w:t>
            </w:r>
            <w:r w:rsidRPr="002407F9">
              <w:rPr>
                <w:i/>
              </w:rPr>
              <w:t>count</w:t>
            </w:r>
            <w:r w:rsidRPr="002407F9">
              <w:t xml:space="preserve"> is greater than the possible number of banks</w:t>
            </w:r>
          </w:p>
        </w:tc>
      </w:tr>
    </w:tbl>
    <w:p w:rsidR="0083463C" w:rsidRPr="002407F9" w:rsidRDefault="0083463C" w:rsidP="0083463C">
      <w:pPr>
        <w:pStyle w:val="Heading3"/>
        <w:rPr>
          <w:noProof/>
        </w:rPr>
      </w:pPr>
      <w:bookmarkStart w:id="3430" w:name="_Toc286047083"/>
      <w:bookmarkStart w:id="3431" w:name="_Toc288815014"/>
      <w:bookmarkStart w:id="3432" w:name="_Toc304539255"/>
      <w:bookmarkStart w:id="3433" w:name="_Toc308709807"/>
      <w:bookmarkStart w:id="3434" w:name="_Toc380749515"/>
      <w:bookmarkStart w:id="3435" w:name="_Toc384901821"/>
      <w:bookmarkStart w:id="3436" w:name="_Toc432512346"/>
      <w:bookmarkStart w:id="3437" w:name="_Toc443575686"/>
      <w:bookmarkStart w:id="3438" w:name="_Toc470517915"/>
      <w:bookmarkStart w:id="3439" w:name="_Toc462921134"/>
      <w:bookmarkStart w:id="3440" w:name="_Toc516154956"/>
      <w:bookmarkStart w:id="3441" w:name="_Toc20317692"/>
      <w:r w:rsidRPr="002407F9">
        <w:rPr>
          <w:noProof/>
        </w:rPr>
        <w:t>TPML_ALG_PROPERTY</w:t>
      </w:r>
      <w:bookmarkEnd w:id="3430"/>
      <w:bookmarkEnd w:id="3431"/>
      <w:bookmarkEnd w:id="3432"/>
      <w:bookmarkEnd w:id="3433"/>
      <w:bookmarkEnd w:id="3434"/>
      <w:bookmarkEnd w:id="3435"/>
      <w:bookmarkEnd w:id="3436"/>
      <w:bookmarkEnd w:id="3437"/>
      <w:bookmarkEnd w:id="3438"/>
      <w:bookmarkEnd w:id="3439"/>
      <w:bookmarkEnd w:id="3440"/>
      <w:bookmarkEnd w:id="3441"/>
    </w:p>
    <w:p w:rsidR="0083463C" w:rsidRPr="002407F9" w:rsidRDefault="0083463C" w:rsidP="0083463C">
      <w:pPr>
        <w:pStyle w:val="BodyText"/>
        <w:rPr>
          <w:noProof/>
        </w:rPr>
      </w:pPr>
      <w:r w:rsidRPr="002407F9">
        <w:rPr>
          <w:noProof/>
        </w:rPr>
        <w:t>This list is used to report on a list of algorithm attributes. It is returned in a TPM2_GetCapability().</w:t>
      </w:r>
    </w:p>
    <w:p w:rsidR="0083463C" w:rsidRPr="002407F9" w:rsidRDefault="0083463C" w:rsidP="0083463C">
      <w:pPr>
        <w:pStyle w:val="NOTE"/>
        <w:rPr>
          <w:noProof/>
        </w:rPr>
      </w:pPr>
      <w:r w:rsidRPr="002407F9">
        <w:rPr>
          <w:noProof/>
        </w:rPr>
        <w:t>NOTE</w:t>
      </w:r>
      <w:r w:rsidRPr="002407F9">
        <w:rPr>
          <w:noProof/>
        </w:rPr>
        <w:tab/>
        <w:t>MAX_CAP_ALGS = MAX_CAP_DATA / sizeof(TPMS_ALG_PROPERTY).</w:t>
      </w:r>
    </w:p>
    <w:p w:rsidR="0083463C" w:rsidRPr="002407F9" w:rsidRDefault="0083463C" w:rsidP="0083463C">
      <w:pPr>
        <w:pStyle w:val="TABLE-title"/>
        <w:rPr>
          <w:noProof/>
        </w:rPr>
      </w:pPr>
      <w:bookmarkStart w:id="3442" w:name="_Toc380749791"/>
      <w:bookmarkStart w:id="3443" w:name="_Toc384651453"/>
      <w:bookmarkStart w:id="3444" w:name="_Toc432512599"/>
      <w:bookmarkStart w:id="3445" w:name="_Toc443575937"/>
      <w:bookmarkStart w:id="3446" w:name="_Toc470518179"/>
      <w:bookmarkStart w:id="3447" w:name="_Toc462921393"/>
      <w:bookmarkStart w:id="3448" w:name="_Toc516155224"/>
      <w:bookmarkStart w:id="3449" w:name="_Toc21376160"/>
      <w:r w:rsidRPr="002407F9">
        <w:rPr>
          <w:noProof/>
        </w:rPr>
        <w:lastRenderedPageBreak/>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113</w:t>
      </w:r>
      <w:r w:rsidRPr="002407F9">
        <w:rPr>
          <w:noProof/>
        </w:rPr>
        <w:fldChar w:fldCharType="end"/>
      </w:r>
      <w:r w:rsidRPr="002407F9">
        <w:rPr>
          <w:noProof/>
        </w:rPr>
        <w:t xml:space="preserve"> — Definition of TPML_ALG_PROPERTY Structure &lt;OUT&gt;</w:t>
      </w:r>
      <w:bookmarkEnd w:id="3442"/>
      <w:bookmarkEnd w:id="3443"/>
      <w:bookmarkEnd w:id="3444"/>
      <w:bookmarkEnd w:id="3445"/>
      <w:bookmarkEnd w:id="3446"/>
      <w:bookmarkEnd w:id="3447"/>
      <w:bookmarkEnd w:id="3448"/>
      <w:bookmarkEnd w:id="344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600"/>
        <w:gridCol w:w="2340"/>
        <w:gridCol w:w="3420"/>
      </w:tblGrid>
      <w:tr w:rsidR="0083463C" w:rsidRPr="002407F9" w:rsidTr="00BF3E57">
        <w:trPr>
          <w:jc w:val="center"/>
        </w:trPr>
        <w:tc>
          <w:tcPr>
            <w:tcW w:w="360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34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42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600" w:type="dxa"/>
            <w:tcBorders>
              <w:top w:val="single" w:sz="6" w:space="0" w:color="auto"/>
              <w:left w:val="single" w:sz="12" w:space="0" w:color="auto"/>
            </w:tcBorders>
          </w:tcPr>
          <w:p w:rsidR="0083463C" w:rsidRPr="002407F9" w:rsidRDefault="0083463C" w:rsidP="00BF3E57">
            <w:pPr>
              <w:pStyle w:val="TABLE-cell"/>
            </w:pPr>
            <w:r w:rsidRPr="002407F9">
              <w:t>count</w:t>
            </w:r>
          </w:p>
        </w:tc>
        <w:tc>
          <w:tcPr>
            <w:tcW w:w="2340" w:type="dxa"/>
            <w:tcBorders>
              <w:top w:val="single" w:sz="6" w:space="0" w:color="auto"/>
            </w:tcBorders>
          </w:tcPr>
          <w:p w:rsidR="0083463C" w:rsidRPr="002407F9" w:rsidRDefault="0083463C" w:rsidP="00BF3E57">
            <w:pPr>
              <w:pStyle w:val="TABLE-cell"/>
            </w:pPr>
            <w:r w:rsidRPr="002407F9">
              <w:t>UINT32</w:t>
            </w:r>
          </w:p>
        </w:tc>
        <w:tc>
          <w:tcPr>
            <w:tcW w:w="3420" w:type="dxa"/>
            <w:tcBorders>
              <w:top w:val="single" w:sz="6" w:space="0" w:color="auto"/>
              <w:right w:val="single" w:sz="12" w:space="0" w:color="auto"/>
            </w:tcBorders>
          </w:tcPr>
          <w:p w:rsidR="0083463C" w:rsidRPr="002407F9" w:rsidRDefault="0083463C" w:rsidP="00BF3E57">
            <w:pPr>
              <w:pStyle w:val="TABLE-cell"/>
            </w:pPr>
            <w:r w:rsidRPr="002407F9">
              <w:t>number of algorithm properties structures</w:t>
            </w:r>
          </w:p>
          <w:p w:rsidR="0083463C" w:rsidRPr="002407F9" w:rsidRDefault="0083463C" w:rsidP="00BF3E57">
            <w:pPr>
              <w:pStyle w:val="TABLE-cell"/>
            </w:pPr>
            <w:r w:rsidRPr="002407F9">
              <w:t>A value of zero is allowed.</w:t>
            </w:r>
          </w:p>
        </w:tc>
      </w:tr>
      <w:tr w:rsidR="0083463C" w:rsidRPr="002407F9" w:rsidTr="00BF3E57">
        <w:trPr>
          <w:jc w:val="center"/>
        </w:trPr>
        <w:tc>
          <w:tcPr>
            <w:tcW w:w="3600" w:type="dxa"/>
            <w:tcBorders>
              <w:left w:val="single" w:sz="12" w:space="0" w:color="auto"/>
              <w:bottom w:val="single" w:sz="12" w:space="0" w:color="auto"/>
            </w:tcBorders>
          </w:tcPr>
          <w:p w:rsidR="0083463C" w:rsidRPr="002407F9" w:rsidRDefault="0083463C" w:rsidP="00BF3E57">
            <w:pPr>
              <w:pStyle w:val="TABLE-cell"/>
              <w:keepNext w:val="0"/>
            </w:pPr>
            <w:r w:rsidRPr="002407F9">
              <w:t>algProperties[count]{:MAX_CAP_ALGS}</w:t>
            </w:r>
          </w:p>
        </w:tc>
        <w:tc>
          <w:tcPr>
            <w:tcW w:w="2340" w:type="dxa"/>
            <w:tcBorders>
              <w:bottom w:val="single" w:sz="12" w:space="0" w:color="auto"/>
            </w:tcBorders>
          </w:tcPr>
          <w:p w:rsidR="0083463C" w:rsidRPr="002407F9" w:rsidRDefault="0083463C" w:rsidP="00BF3E57">
            <w:pPr>
              <w:pStyle w:val="TABLE-cell"/>
              <w:keepNext w:val="0"/>
            </w:pPr>
            <w:r w:rsidRPr="002407F9">
              <w:t>TPMS_ALG_PROPERTY</w:t>
            </w:r>
          </w:p>
        </w:tc>
        <w:tc>
          <w:tcPr>
            <w:tcW w:w="3420" w:type="dxa"/>
            <w:tcBorders>
              <w:bottom w:val="single" w:sz="12" w:space="0" w:color="auto"/>
              <w:right w:val="single" w:sz="12" w:space="0" w:color="auto"/>
            </w:tcBorders>
          </w:tcPr>
          <w:p w:rsidR="0083463C" w:rsidRPr="002407F9" w:rsidRDefault="0083463C" w:rsidP="00BF3E57">
            <w:pPr>
              <w:pStyle w:val="TABLE-cell"/>
              <w:keepNext w:val="0"/>
            </w:pPr>
            <w:r w:rsidRPr="002407F9">
              <w:t>list of properties</w:t>
            </w:r>
          </w:p>
        </w:tc>
      </w:tr>
    </w:tbl>
    <w:p w:rsidR="0083463C" w:rsidRPr="002407F9" w:rsidRDefault="0083463C" w:rsidP="0083463C">
      <w:pPr>
        <w:pStyle w:val="Heading3"/>
        <w:rPr>
          <w:noProof/>
        </w:rPr>
      </w:pPr>
      <w:bookmarkStart w:id="3450" w:name="_Toc286047084"/>
      <w:bookmarkStart w:id="3451" w:name="_Toc288815015"/>
      <w:bookmarkStart w:id="3452" w:name="_Toc304539256"/>
      <w:bookmarkStart w:id="3453" w:name="_Toc308709808"/>
      <w:bookmarkStart w:id="3454" w:name="_Toc380749516"/>
      <w:bookmarkStart w:id="3455" w:name="_Toc384901822"/>
      <w:bookmarkStart w:id="3456" w:name="_Toc432512347"/>
      <w:bookmarkStart w:id="3457" w:name="_Toc443575687"/>
      <w:bookmarkStart w:id="3458" w:name="_Toc470517916"/>
      <w:bookmarkStart w:id="3459" w:name="_Toc462921135"/>
      <w:bookmarkStart w:id="3460" w:name="_Toc516154957"/>
      <w:bookmarkStart w:id="3461" w:name="_Toc20317693"/>
      <w:r w:rsidRPr="002407F9">
        <w:rPr>
          <w:noProof/>
        </w:rPr>
        <w:t>TPML_TAGGED_TPM_PROPERTY</w:t>
      </w:r>
      <w:bookmarkEnd w:id="3450"/>
      <w:bookmarkEnd w:id="3451"/>
      <w:bookmarkEnd w:id="3452"/>
      <w:bookmarkEnd w:id="3453"/>
      <w:bookmarkEnd w:id="3454"/>
      <w:bookmarkEnd w:id="3455"/>
      <w:bookmarkEnd w:id="3456"/>
      <w:bookmarkEnd w:id="3457"/>
      <w:bookmarkEnd w:id="3458"/>
      <w:bookmarkEnd w:id="3459"/>
      <w:bookmarkEnd w:id="3460"/>
      <w:bookmarkEnd w:id="3461"/>
    </w:p>
    <w:p w:rsidR="0083463C" w:rsidRPr="002407F9" w:rsidRDefault="0083463C" w:rsidP="0083463C">
      <w:pPr>
        <w:pStyle w:val="BodyText"/>
        <w:rPr>
          <w:noProof/>
        </w:rPr>
      </w:pPr>
      <w:r w:rsidRPr="002407F9">
        <w:rPr>
          <w:noProof/>
        </w:rPr>
        <w:t>This list is used to report on a list of properties that are TPMS_TAGGED_PROPERTY values. It is returned by a TPM2_GetCapability().</w:t>
      </w:r>
    </w:p>
    <w:p w:rsidR="0083463C" w:rsidRPr="002407F9" w:rsidRDefault="0083463C" w:rsidP="0083463C">
      <w:pPr>
        <w:pStyle w:val="NOTE"/>
        <w:keepNext/>
        <w:rPr>
          <w:noProof/>
        </w:rPr>
      </w:pPr>
      <w:r w:rsidRPr="002407F9">
        <w:rPr>
          <w:noProof/>
        </w:rPr>
        <w:t>NOTE</w:t>
      </w:r>
      <w:r w:rsidRPr="002407F9">
        <w:rPr>
          <w:noProof/>
        </w:rPr>
        <w:tab/>
        <w:t>MAX_TPM_PROPERTIES = MAX_CAP_DATA / sizeof(TPMS_TAGGED_PROPERTY).</w:t>
      </w:r>
    </w:p>
    <w:p w:rsidR="0083463C" w:rsidRPr="002407F9" w:rsidRDefault="0083463C" w:rsidP="0083463C">
      <w:pPr>
        <w:pStyle w:val="TABLE-title"/>
        <w:rPr>
          <w:noProof/>
        </w:rPr>
      </w:pPr>
      <w:bookmarkStart w:id="3462" w:name="_Toc380749792"/>
      <w:bookmarkStart w:id="3463" w:name="_Toc384651454"/>
      <w:bookmarkStart w:id="3464" w:name="_Toc432512600"/>
      <w:bookmarkStart w:id="3465" w:name="_Toc443575938"/>
      <w:bookmarkStart w:id="3466" w:name="_Toc470518180"/>
      <w:bookmarkStart w:id="3467" w:name="_Toc462921394"/>
      <w:bookmarkStart w:id="3468" w:name="_Toc516155225"/>
      <w:bookmarkStart w:id="3469" w:name="_Toc2137616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114</w:t>
      </w:r>
      <w:r w:rsidRPr="002407F9">
        <w:rPr>
          <w:noProof/>
        </w:rPr>
        <w:fldChar w:fldCharType="end"/>
      </w:r>
      <w:r w:rsidRPr="002407F9">
        <w:rPr>
          <w:noProof/>
        </w:rPr>
        <w:t xml:space="preserve"> — Definition of TPML_TAGGED_TPM_PROPERTY Structure &lt;OUT&gt;</w:t>
      </w:r>
      <w:bookmarkEnd w:id="3462"/>
      <w:bookmarkEnd w:id="3463"/>
      <w:bookmarkEnd w:id="3464"/>
      <w:bookmarkEnd w:id="3465"/>
      <w:bookmarkEnd w:id="3466"/>
      <w:bookmarkEnd w:id="3467"/>
      <w:bookmarkEnd w:id="3468"/>
      <w:bookmarkEnd w:id="346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960"/>
        <w:gridCol w:w="2790"/>
        <w:gridCol w:w="2610"/>
      </w:tblGrid>
      <w:tr w:rsidR="0083463C" w:rsidRPr="002407F9" w:rsidTr="00BF3E57">
        <w:trPr>
          <w:jc w:val="center"/>
        </w:trPr>
        <w:tc>
          <w:tcPr>
            <w:tcW w:w="396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79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261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960" w:type="dxa"/>
            <w:tcBorders>
              <w:top w:val="single" w:sz="6" w:space="0" w:color="auto"/>
              <w:left w:val="single" w:sz="12" w:space="0" w:color="auto"/>
            </w:tcBorders>
          </w:tcPr>
          <w:p w:rsidR="0083463C" w:rsidRPr="002407F9" w:rsidRDefault="0083463C" w:rsidP="00BF3E57">
            <w:pPr>
              <w:pStyle w:val="TABLE-cell"/>
            </w:pPr>
            <w:r w:rsidRPr="002407F9">
              <w:t>count</w:t>
            </w:r>
          </w:p>
        </w:tc>
        <w:tc>
          <w:tcPr>
            <w:tcW w:w="2790" w:type="dxa"/>
            <w:tcBorders>
              <w:top w:val="single" w:sz="6" w:space="0" w:color="auto"/>
            </w:tcBorders>
          </w:tcPr>
          <w:p w:rsidR="0083463C" w:rsidRPr="002407F9" w:rsidRDefault="0083463C" w:rsidP="00BF3E57">
            <w:pPr>
              <w:pStyle w:val="TABLE-cell"/>
            </w:pPr>
            <w:r w:rsidRPr="002407F9">
              <w:t>UINT32</w:t>
            </w:r>
          </w:p>
        </w:tc>
        <w:tc>
          <w:tcPr>
            <w:tcW w:w="2610" w:type="dxa"/>
            <w:tcBorders>
              <w:top w:val="single" w:sz="6" w:space="0" w:color="auto"/>
              <w:right w:val="single" w:sz="12" w:space="0" w:color="auto"/>
            </w:tcBorders>
          </w:tcPr>
          <w:p w:rsidR="0083463C" w:rsidRPr="002407F9" w:rsidRDefault="0083463C" w:rsidP="00BF3E57">
            <w:pPr>
              <w:pStyle w:val="TABLE-cell"/>
            </w:pPr>
            <w:r w:rsidRPr="002407F9">
              <w:t>number of properties</w:t>
            </w:r>
          </w:p>
          <w:p w:rsidR="0083463C" w:rsidRPr="002407F9" w:rsidRDefault="0083463C" w:rsidP="00BF3E57">
            <w:pPr>
              <w:pStyle w:val="TABLE-cell"/>
            </w:pPr>
            <w:r w:rsidRPr="002407F9">
              <w:t>A value of zero is allowed.</w:t>
            </w:r>
          </w:p>
        </w:tc>
      </w:tr>
      <w:tr w:rsidR="0083463C" w:rsidRPr="002407F9" w:rsidTr="00BF3E57">
        <w:trPr>
          <w:jc w:val="center"/>
        </w:trPr>
        <w:tc>
          <w:tcPr>
            <w:tcW w:w="3960" w:type="dxa"/>
            <w:tcBorders>
              <w:left w:val="single" w:sz="12" w:space="0" w:color="auto"/>
              <w:bottom w:val="single" w:sz="12" w:space="0" w:color="auto"/>
            </w:tcBorders>
          </w:tcPr>
          <w:p w:rsidR="0083463C" w:rsidRPr="002407F9" w:rsidRDefault="0083463C" w:rsidP="00BF3E57">
            <w:pPr>
              <w:pStyle w:val="TABLE-cell"/>
              <w:keepNext w:val="0"/>
            </w:pPr>
            <w:r w:rsidRPr="002407F9">
              <w:t>tpmProperty[count]{:MAX_TPM_PROPERTIES}</w:t>
            </w:r>
          </w:p>
        </w:tc>
        <w:tc>
          <w:tcPr>
            <w:tcW w:w="2790" w:type="dxa"/>
            <w:tcBorders>
              <w:bottom w:val="single" w:sz="12" w:space="0" w:color="auto"/>
            </w:tcBorders>
          </w:tcPr>
          <w:p w:rsidR="0083463C" w:rsidRPr="002407F9" w:rsidRDefault="0083463C" w:rsidP="00BF3E57">
            <w:pPr>
              <w:pStyle w:val="TABLE-cell"/>
              <w:keepNext w:val="0"/>
            </w:pPr>
            <w:r w:rsidRPr="002407F9">
              <w:t>TPMS_TAGGED_PROPERTY</w:t>
            </w:r>
          </w:p>
        </w:tc>
        <w:tc>
          <w:tcPr>
            <w:tcW w:w="2610" w:type="dxa"/>
            <w:tcBorders>
              <w:bottom w:val="single" w:sz="12" w:space="0" w:color="auto"/>
              <w:right w:val="single" w:sz="12" w:space="0" w:color="auto"/>
            </w:tcBorders>
          </w:tcPr>
          <w:p w:rsidR="0083463C" w:rsidRPr="002407F9" w:rsidRDefault="0083463C" w:rsidP="00BF3E57">
            <w:pPr>
              <w:pStyle w:val="TABLE-cell"/>
              <w:keepNext w:val="0"/>
            </w:pPr>
            <w:r w:rsidRPr="002407F9">
              <w:t>an array of tagged properties</w:t>
            </w:r>
          </w:p>
        </w:tc>
      </w:tr>
    </w:tbl>
    <w:p w:rsidR="0083463C" w:rsidRPr="002407F9" w:rsidRDefault="0083463C" w:rsidP="0083463C">
      <w:pPr>
        <w:pStyle w:val="Heading3"/>
        <w:rPr>
          <w:noProof/>
        </w:rPr>
      </w:pPr>
      <w:bookmarkStart w:id="3470" w:name="_Toc286047085"/>
      <w:bookmarkStart w:id="3471" w:name="_Toc288815016"/>
      <w:bookmarkStart w:id="3472" w:name="_Toc304539257"/>
      <w:bookmarkStart w:id="3473" w:name="_Toc308709809"/>
      <w:bookmarkStart w:id="3474" w:name="_Toc380749517"/>
      <w:bookmarkStart w:id="3475" w:name="_Toc384901823"/>
      <w:bookmarkStart w:id="3476" w:name="_Toc432512348"/>
      <w:bookmarkStart w:id="3477" w:name="_Toc443575688"/>
      <w:bookmarkStart w:id="3478" w:name="_Toc470517917"/>
      <w:bookmarkStart w:id="3479" w:name="_Toc462921136"/>
      <w:bookmarkStart w:id="3480" w:name="_Toc516154958"/>
      <w:bookmarkStart w:id="3481" w:name="_Toc20317694"/>
      <w:r w:rsidRPr="002407F9">
        <w:rPr>
          <w:noProof/>
        </w:rPr>
        <w:t>TPML_TAGGED_PCR_PROPERTY</w:t>
      </w:r>
      <w:bookmarkEnd w:id="3470"/>
      <w:bookmarkEnd w:id="3471"/>
      <w:bookmarkEnd w:id="3472"/>
      <w:bookmarkEnd w:id="3473"/>
      <w:bookmarkEnd w:id="3474"/>
      <w:bookmarkEnd w:id="3475"/>
      <w:bookmarkEnd w:id="3476"/>
      <w:bookmarkEnd w:id="3477"/>
      <w:bookmarkEnd w:id="3478"/>
      <w:bookmarkEnd w:id="3479"/>
      <w:bookmarkEnd w:id="3480"/>
      <w:bookmarkEnd w:id="3481"/>
    </w:p>
    <w:p w:rsidR="0083463C" w:rsidRPr="002407F9" w:rsidRDefault="0083463C" w:rsidP="0083463C">
      <w:pPr>
        <w:pStyle w:val="BodyText"/>
        <w:rPr>
          <w:noProof/>
        </w:rPr>
      </w:pPr>
      <w:r w:rsidRPr="002407F9">
        <w:rPr>
          <w:noProof/>
        </w:rPr>
        <w:t>This list is used to report on a list of properties that are TPMS_PCR_SELECT values. It is returned by a TPM2_GetCapability().</w:t>
      </w:r>
    </w:p>
    <w:p w:rsidR="0083463C" w:rsidRPr="002407F9" w:rsidRDefault="0083463C" w:rsidP="0083463C">
      <w:pPr>
        <w:pStyle w:val="NOTE"/>
        <w:keepNext/>
        <w:rPr>
          <w:noProof/>
        </w:rPr>
      </w:pPr>
      <w:r w:rsidRPr="002407F9">
        <w:rPr>
          <w:noProof/>
        </w:rPr>
        <w:t>NOTE</w:t>
      </w:r>
      <w:r w:rsidRPr="002407F9">
        <w:rPr>
          <w:noProof/>
        </w:rPr>
        <w:tab/>
        <w:t>MAX_PCR_PROPERTIES = MAX_CAP_DATA / sizeof(TPMS_TAGGED_PCR_SELECT).</w:t>
      </w:r>
    </w:p>
    <w:p w:rsidR="0083463C" w:rsidRPr="002407F9" w:rsidRDefault="0083463C" w:rsidP="0083463C">
      <w:pPr>
        <w:pStyle w:val="TABLE-title"/>
        <w:rPr>
          <w:noProof/>
        </w:rPr>
      </w:pPr>
      <w:bookmarkStart w:id="3482" w:name="_Toc380749793"/>
      <w:bookmarkStart w:id="3483" w:name="_Toc384651455"/>
      <w:bookmarkStart w:id="3484" w:name="_Toc432512601"/>
      <w:bookmarkStart w:id="3485" w:name="_Toc443575939"/>
      <w:bookmarkStart w:id="3486" w:name="_Toc470518181"/>
      <w:bookmarkStart w:id="3487" w:name="_Toc462921395"/>
      <w:bookmarkStart w:id="3488" w:name="_Toc516155226"/>
      <w:bookmarkStart w:id="3489" w:name="_Toc2137616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115</w:t>
      </w:r>
      <w:r w:rsidRPr="002407F9">
        <w:rPr>
          <w:noProof/>
        </w:rPr>
        <w:fldChar w:fldCharType="end"/>
      </w:r>
      <w:r w:rsidRPr="002407F9">
        <w:rPr>
          <w:noProof/>
        </w:rPr>
        <w:t xml:space="preserve"> — Definition of TPML_TAGGED_PCR_PROPERTY Structure &lt;OUT&gt;</w:t>
      </w:r>
      <w:bookmarkEnd w:id="3482"/>
      <w:bookmarkEnd w:id="3483"/>
      <w:bookmarkEnd w:id="3484"/>
      <w:bookmarkEnd w:id="3485"/>
      <w:bookmarkEnd w:id="3486"/>
      <w:bookmarkEnd w:id="3487"/>
      <w:bookmarkEnd w:id="3488"/>
      <w:bookmarkEnd w:id="348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960"/>
        <w:gridCol w:w="2790"/>
        <w:gridCol w:w="2610"/>
      </w:tblGrid>
      <w:tr w:rsidR="0083463C" w:rsidRPr="002407F9" w:rsidTr="00BF3E57">
        <w:trPr>
          <w:jc w:val="center"/>
        </w:trPr>
        <w:tc>
          <w:tcPr>
            <w:tcW w:w="396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79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261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960" w:type="dxa"/>
            <w:tcBorders>
              <w:top w:val="single" w:sz="6" w:space="0" w:color="auto"/>
              <w:left w:val="single" w:sz="12" w:space="0" w:color="auto"/>
            </w:tcBorders>
          </w:tcPr>
          <w:p w:rsidR="0083463C" w:rsidRPr="002407F9" w:rsidRDefault="0083463C" w:rsidP="00BF3E57">
            <w:pPr>
              <w:pStyle w:val="TABLE-cell"/>
            </w:pPr>
            <w:r w:rsidRPr="002407F9">
              <w:t>count</w:t>
            </w:r>
          </w:p>
        </w:tc>
        <w:tc>
          <w:tcPr>
            <w:tcW w:w="2790" w:type="dxa"/>
            <w:tcBorders>
              <w:top w:val="single" w:sz="6" w:space="0" w:color="auto"/>
            </w:tcBorders>
          </w:tcPr>
          <w:p w:rsidR="0083463C" w:rsidRPr="002407F9" w:rsidRDefault="0083463C" w:rsidP="00BF3E57">
            <w:pPr>
              <w:pStyle w:val="TABLE-cell"/>
            </w:pPr>
            <w:r w:rsidRPr="002407F9">
              <w:t>UINT32</w:t>
            </w:r>
          </w:p>
        </w:tc>
        <w:tc>
          <w:tcPr>
            <w:tcW w:w="2610" w:type="dxa"/>
            <w:tcBorders>
              <w:top w:val="single" w:sz="6" w:space="0" w:color="auto"/>
              <w:right w:val="single" w:sz="12" w:space="0" w:color="auto"/>
            </w:tcBorders>
          </w:tcPr>
          <w:p w:rsidR="0083463C" w:rsidRPr="002407F9" w:rsidRDefault="0083463C" w:rsidP="00BF3E57">
            <w:pPr>
              <w:pStyle w:val="TABLE-cell"/>
            </w:pPr>
            <w:r w:rsidRPr="002407F9">
              <w:t>number of properties</w:t>
            </w:r>
          </w:p>
          <w:p w:rsidR="0083463C" w:rsidRPr="002407F9" w:rsidRDefault="0083463C" w:rsidP="00BF3E57">
            <w:pPr>
              <w:pStyle w:val="TABLE-cell"/>
            </w:pPr>
            <w:r w:rsidRPr="002407F9">
              <w:t>A value of zero is allowed.</w:t>
            </w:r>
          </w:p>
        </w:tc>
      </w:tr>
      <w:tr w:rsidR="0083463C" w:rsidRPr="002407F9" w:rsidTr="00BF3E57">
        <w:trPr>
          <w:jc w:val="center"/>
        </w:trPr>
        <w:tc>
          <w:tcPr>
            <w:tcW w:w="3960" w:type="dxa"/>
            <w:tcBorders>
              <w:left w:val="single" w:sz="12" w:space="0" w:color="auto"/>
              <w:bottom w:val="single" w:sz="12" w:space="0" w:color="auto"/>
            </w:tcBorders>
          </w:tcPr>
          <w:p w:rsidR="0083463C" w:rsidRPr="002407F9" w:rsidRDefault="0083463C" w:rsidP="00BF3E57">
            <w:pPr>
              <w:pStyle w:val="TABLE-cell"/>
              <w:keepNext w:val="0"/>
            </w:pPr>
            <w:r w:rsidRPr="002407F9">
              <w:t>pcrProperty[count]{:MAX_PCR_PROPERTIES}</w:t>
            </w:r>
          </w:p>
        </w:tc>
        <w:tc>
          <w:tcPr>
            <w:tcW w:w="2790" w:type="dxa"/>
            <w:tcBorders>
              <w:bottom w:val="single" w:sz="12" w:space="0" w:color="auto"/>
            </w:tcBorders>
          </w:tcPr>
          <w:p w:rsidR="0083463C" w:rsidRPr="002407F9" w:rsidRDefault="0083463C" w:rsidP="00BF3E57">
            <w:pPr>
              <w:pStyle w:val="TABLE-cell"/>
              <w:keepNext w:val="0"/>
            </w:pPr>
            <w:r w:rsidRPr="002407F9">
              <w:t>TPMS_TAGGED_PCR_SELECT</w:t>
            </w:r>
          </w:p>
        </w:tc>
        <w:tc>
          <w:tcPr>
            <w:tcW w:w="2610" w:type="dxa"/>
            <w:tcBorders>
              <w:bottom w:val="single" w:sz="12" w:space="0" w:color="auto"/>
              <w:right w:val="single" w:sz="12" w:space="0" w:color="auto"/>
            </w:tcBorders>
          </w:tcPr>
          <w:p w:rsidR="0083463C" w:rsidRPr="002407F9" w:rsidRDefault="0083463C" w:rsidP="00BF3E57">
            <w:pPr>
              <w:pStyle w:val="TABLE-cell"/>
              <w:keepNext w:val="0"/>
            </w:pPr>
            <w:r w:rsidRPr="002407F9">
              <w:t>a tagged PCR selection</w:t>
            </w:r>
          </w:p>
        </w:tc>
      </w:tr>
    </w:tbl>
    <w:p w:rsidR="0083463C" w:rsidRPr="002407F9" w:rsidRDefault="0083463C" w:rsidP="0083463C">
      <w:pPr>
        <w:pStyle w:val="Heading3"/>
        <w:rPr>
          <w:noProof/>
        </w:rPr>
      </w:pPr>
      <w:bookmarkStart w:id="3490" w:name="_Toc286047087"/>
      <w:bookmarkStart w:id="3491" w:name="_Toc288815018"/>
      <w:bookmarkStart w:id="3492" w:name="_Toc304539258"/>
      <w:bookmarkStart w:id="3493" w:name="_Toc308709810"/>
      <w:bookmarkStart w:id="3494" w:name="_Toc380749518"/>
      <w:bookmarkStart w:id="3495" w:name="_Toc384901824"/>
      <w:bookmarkStart w:id="3496" w:name="_Toc432512349"/>
      <w:bookmarkStart w:id="3497" w:name="_Toc443575689"/>
      <w:bookmarkStart w:id="3498" w:name="_Toc470517918"/>
      <w:bookmarkStart w:id="3499" w:name="_Toc462921137"/>
      <w:bookmarkStart w:id="3500" w:name="_Toc516154959"/>
      <w:bookmarkStart w:id="3501" w:name="_Toc20317695"/>
      <w:r w:rsidRPr="002407F9">
        <w:rPr>
          <w:noProof/>
        </w:rPr>
        <w:t>TPML_ECC_CURVE</w:t>
      </w:r>
      <w:bookmarkEnd w:id="3490"/>
      <w:bookmarkEnd w:id="3491"/>
      <w:bookmarkEnd w:id="3492"/>
      <w:bookmarkEnd w:id="3493"/>
      <w:bookmarkEnd w:id="3494"/>
      <w:bookmarkEnd w:id="3495"/>
      <w:bookmarkEnd w:id="3496"/>
      <w:bookmarkEnd w:id="3497"/>
      <w:bookmarkEnd w:id="3498"/>
      <w:bookmarkEnd w:id="3499"/>
      <w:bookmarkEnd w:id="3500"/>
      <w:bookmarkEnd w:id="3501"/>
    </w:p>
    <w:p w:rsidR="0083463C" w:rsidRPr="002407F9" w:rsidRDefault="0083463C" w:rsidP="0083463C">
      <w:pPr>
        <w:pStyle w:val="BodyText"/>
        <w:rPr>
          <w:noProof/>
        </w:rPr>
      </w:pPr>
      <w:r w:rsidRPr="002407F9">
        <w:rPr>
          <w:noProof/>
        </w:rPr>
        <w:t>This list is used to report the ECC curve ID values supported by the TPM. It is returned by a TPM2_GetCapability().</w:t>
      </w:r>
    </w:p>
    <w:p w:rsidR="0083463C" w:rsidRPr="002407F9" w:rsidRDefault="0083463C" w:rsidP="0083463C">
      <w:pPr>
        <w:pStyle w:val="NOTE"/>
        <w:keepNext/>
        <w:rPr>
          <w:noProof/>
        </w:rPr>
      </w:pPr>
      <w:r w:rsidRPr="002407F9">
        <w:rPr>
          <w:noProof/>
        </w:rPr>
        <w:t>NOTE</w:t>
      </w:r>
      <w:r w:rsidRPr="002407F9">
        <w:rPr>
          <w:noProof/>
        </w:rPr>
        <w:tab/>
        <w:t>MAX_ECC_CURVES = MAX_CAP_DATA / sizeof(TPM_ECC_CURVE).</w:t>
      </w:r>
    </w:p>
    <w:p w:rsidR="0083463C" w:rsidRPr="002407F9" w:rsidRDefault="0083463C" w:rsidP="0083463C">
      <w:pPr>
        <w:pStyle w:val="TABLE-title"/>
        <w:rPr>
          <w:noProof/>
        </w:rPr>
      </w:pPr>
      <w:bookmarkStart w:id="3502" w:name="_Toc380749794"/>
      <w:bookmarkStart w:id="3503" w:name="_Toc384651456"/>
      <w:bookmarkStart w:id="3504" w:name="_Toc432512602"/>
      <w:bookmarkStart w:id="3505" w:name="_Toc443575940"/>
      <w:bookmarkStart w:id="3506" w:name="_Toc470518182"/>
      <w:bookmarkStart w:id="3507" w:name="_Toc462921396"/>
      <w:bookmarkStart w:id="3508" w:name="_Toc516155227"/>
      <w:bookmarkStart w:id="3509" w:name="_Toc2137616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116</w:t>
      </w:r>
      <w:r w:rsidRPr="002407F9">
        <w:rPr>
          <w:noProof/>
        </w:rPr>
        <w:fldChar w:fldCharType="end"/>
      </w:r>
      <w:r w:rsidRPr="002407F9">
        <w:rPr>
          <w:noProof/>
        </w:rPr>
        <w:t xml:space="preserve"> — Definition of {ECC} TPML_ECC_CURVE Structure &lt;OUT&gt;</w:t>
      </w:r>
      <w:bookmarkEnd w:id="3502"/>
      <w:bookmarkEnd w:id="3503"/>
      <w:bookmarkEnd w:id="3504"/>
      <w:bookmarkEnd w:id="3505"/>
      <w:bookmarkEnd w:id="3506"/>
      <w:bookmarkEnd w:id="3507"/>
      <w:bookmarkEnd w:id="3508"/>
      <w:bookmarkEnd w:id="350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960"/>
        <w:gridCol w:w="2250"/>
        <w:gridCol w:w="3150"/>
      </w:tblGrid>
      <w:tr w:rsidR="0083463C" w:rsidRPr="002407F9" w:rsidTr="00BF3E57">
        <w:trPr>
          <w:jc w:val="center"/>
        </w:trPr>
        <w:tc>
          <w:tcPr>
            <w:tcW w:w="396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25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15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960" w:type="dxa"/>
            <w:tcBorders>
              <w:top w:val="single" w:sz="6" w:space="0" w:color="auto"/>
              <w:left w:val="single" w:sz="12" w:space="0" w:color="auto"/>
            </w:tcBorders>
          </w:tcPr>
          <w:p w:rsidR="0083463C" w:rsidRPr="002407F9" w:rsidRDefault="0083463C" w:rsidP="00BF3E57">
            <w:pPr>
              <w:pStyle w:val="TABLE-cell"/>
            </w:pPr>
            <w:r w:rsidRPr="002407F9">
              <w:t>count</w:t>
            </w:r>
          </w:p>
        </w:tc>
        <w:tc>
          <w:tcPr>
            <w:tcW w:w="2250" w:type="dxa"/>
            <w:tcBorders>
              <w:top w:val="single" w:sz="6" w:space="0" w:color="auto"/>
            </w:tcBorders>
          </w:tcPr>
          <w:p w:rsidR="0083463C" w:rsidRPr="002407F9" w:rsidRDefault="0083463C" w:rsidP="00BF3E57">
            <w:pPr>
              <w:pStyle w:val="TABLE-cell"/>
            </w:pPr>
            <w:r w:rsidRPr="002407F9">
              <w:t>UINT32</w:t>
            </w:r>
          </w:p>
        </w:tc>
        <w:tc>
          <w:tcPr>
            <w:tcW w:w="3150" w:type="dxa"/>
            <w:tcBorders>
              <w:top w:val="single" w:sz="6" w:space="0" w:color="auto"/>
              <w:right w:val="single" w:sz="12" w:space="0" w:color="auto"/>
            </w:tcBorders>
          </w:tcPr>
          <w:p w:rsidR="0083463C" w:rsidRPr="002407F9" w:rsidRDefault="0083463C" w:rsidP="00BF3E57">
            <w:pPr>
              <w:pStyle w:val="TABLE-cell"/>
            </w:pPr>
            <w:r w:rsidRPr="002407F9">
              <w:t>number of curves</w:t>
            </w:r>
          </w:p>
          <w:p w:rsidR="0083463C" w:rsidRPr="002407F9" w:rsidRDefault="0083463C" w:rsidP="00BF3E57">
            <w:pPr>
              <w:pStyle w:val="TABLE-cell"/>
            </w:pPr>
            <w:r w:rsidRPr="002407F9">
              <w:t>A value of zero is allowed.</w:t>
            </w:r>
          </w:p>
        </w:tc>
      </w:tr>
      <w:tr w:rsidR="0083463C" w:rsidRPr="002407F9" w:rsidTr="00BF3E57">
        <w:trPr>
          <w:jc w:val="center"/>
        </w:trPr>
        <w:tc>
          <w:tcPr>
            <w:tcW w:w="3960" w:type="dxa"/>
            <w:tcBorders>
              <w:left w:val="single" w:sz="12" w:space="0" w:color="auto"/>
              <w:bottom w:val="single" w:sz="12" w:space="0" w:color="auto"/>
            </w:tcBorders>
          </w:tcPr>
          <w:p w:rsidR="0083463C" w:rsidRPr="002407F9" w:rsidRDefault="0083463C" w:rsidP="00BF3E57">
            <w:pPr>
              <w:pStyle w:val="TABLE-cell"/>
              <w:keepNext w:val="0"/>
            </w:pPr>
            <w:r w:rsidRPr="002407F9">
              <w:t>eccCurves[count]{:MAX_ECC_CURVES}</w:t>
            </w:r>
          </w:p>
        </w:tc>
        <w:tc>
          <w:tcPr>
            <w:tcW w:w="2250" w:type="dxa"/>
            <w:tcBorders>
              <w:bottom w:val="single" w:sz="12" w:space="0" w:color="auto"/>
            </w:tcBorders>
          </w:tcPr>
          <w:p w:rsidR="0083463C" w:rsidRPr="002407F9" w:rsidRDefault="0083463C" w:rsidP="00BF3E57">
            <w:pPr>
              <w:pStyle w:val="TABLE-cell"/>
              <w:keepNext w:val="0"/>
            </w:pPr>
            <w:r w:rsidRPr="002407F9">
              <w:t>TPM_ECC_CURVE</w:t>
            </w:r>
          </w:p>
        </w:tc>
        <w:tc>
          <w:tcPr>
            <w:tcW w:w="3150" w:type="dxa"/>
            <w:tcBorders>
              <w:bottom w:val="single" w:sz="12" w:space="0" w:color="auto"/>
              <w:right w:val="single" w:sz="12" w:space="0" w:color="auto"/>
            </w:tcBorders>
          </w:tcPr>
          <w:p w:rsidR="0083463C" w:rsidRPr="002407F9" w:rsidRDefault="0083463C" w:rsidP="00BF3E57">
            <w:pPr>
              <w:pStyle w:val="TABLE-cell"/>
              <w:keepNext w:val="0"/>
            </w:pPr>
            <w:r w:rsidRPr="002407F9">
              <w:t>array of ECC curve identifiers</w:t>
            </w:r>
          </w:p>
        </w:tc>
      </w:tr>
    </w:tbl>
    <w:p w:rsidR="0083463C" w:rsidRPr="002407F9" w:rsidRDefault="0083463C" w:rsidP="0083463C">
      <w:pPr>
        <w:pStyle w:val="Heading3"/>
        <w:rPr>
          <w:noProof/>
        </w:rPr>
      </w:pPr>
      <w:bookmarkStart w:id="3510" w:name="_Toc451196107"/>
      <w:bookmarkStart w:id="3511" w:name="_Toc451239420"/>
      <w:bookmarkStart w:id="3512" w:name="_Toc470517919"/>
      <w:bookmarkStart w:id="3513" w:name="_Toc462921138"/>
      <w:bookmarkStart w:id="3514" w:name="_Toc516154960"/>
      <w:bookmarkStart w:id="3515" w:name="_Toc20317696"/>
      <w:bookmarkStart w:id="3516" w:name="_Toc286047088"/>
      <w:bookmarkStart w:id="3517" w:name="_Toc288815019"/>
      <w:bookmarkStart w:id="3518" w:name="_Toc304539259"/>
      <w:bookmarkStart w:id="3519" w:name="_Toc308709811"/>
      <w:bookmarkStart w:id="3520" w:name="_Toc380749519"/>
      <w:bookmarkStart w:id="3521" w:name="_Toc384901825"/>
      <w:bookmarkStart w:id="3522" w:name="_Toc432512350"/>
      <w:bookmarkStart w:id="3523" w:name="_Toc443575690"/>
      <w:r w:rsidRPr="002407F9">
        <w:rPr>
          <w:noProof/>
        </w:rPr>
        <w:lastRenderedPageBreak/>
        <w:t>TPML_TAGGED_POLICY</w:t>
      </w:r>
      <w:bookmarkEnd w:id="3510"/>
      <w:bookmarkEnd w:id="3511"/>
      <w:bookmarkEnd w:id="3512"/>
      <w:bookmarkEnd w:id="3513"/>
      <w:bookmarkEnd w:id="3514"/>
      <w:bookmarkEnd w:id="3515"/>
    </w:p>
    <w:p w:rsidR="00EA7982" w:rsidRDefault="0083463C" w:rsidP="0083463C">
      <w:pPr>
        <w:pStyle w:val="BodyText"/>
        <w:rPr>
          <w:noProof/>
        </w:rPr>
      </w:pPr>
      <w:r w:rsidRPr="002407F9">
        <w:rPr>
          <w:noProof/>
        </w:rPr>
        <w:t>This list is used to report the authorization policy values for permanent handles. This is list may be generated by TPM2_GetCapabiltiy(). A permanent handle that cannot have a policy is not included in the list.</w:t>
      </w:r>
    </w:p>
    <w:p w:rsidR="0083463C" w:rsidRPr="002407F9" w:rsidRDefault="0083463C" w:rsidP="0083463C">
      <w:pPr>
        <w:pStyle w:val="NOTE"/>
        <w:keepNext/>
        <w:rPr>
          <w:noProof/>
        </w:rPr>
      </w:pPr>
      <w:r w:rsidRPr="002407F9">
        <w:rPr>
          <w:noProof/>
        </w:rPr>
        <w:t>NOTE</w:t>
      </w:r>
      <w:r w:rsidRPr="002407F9">
        <w:rPr>
          <w:noProof/>
        </w:rPr>
        <w:tab/>
        <w:t>MAX_TAGGED_POLICIES = MAX_CAP_DATA / sizeof(TPMS_TAGGED_POLICY).</w:t>
      </w:r>
    </w:p>
    <w:p w:rsidR="0083463C" w:rsidRPr="002407F9" w:rsidRDefault="0083463C" w:rsidP="0083463C">
      <w:pPr>
        <w:pStyle w:val="TABLE-title"/>
        <w:rPr>
          <w:noProof/>
        </w:rPr>
      </w:pPr>
      <w:bookmarkStart w:id="3524" w:name="_Toc451196367"/>
      <w:bookmarkStart w:id="3525" w:name="_Toc451239680"/>
      <w:bookmarkStart w:id="3526" w:name="_Toc470518183"/>
      <w:bookmarkStart w:id="3527" w:name="_Toc462921397"/>
      <w:bookmarkStart w:id="3528" w:name="_Toc516155228"/>
      <w:bookmarkStart w:id="3529" w:name="_Toc2137616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117</w:t>
      </w:r>
      <w:r w:rsidRPr="002407F9">
        <w:rPr>
          <w:noProof/>
        </w:rPr>
        <w:fldChar w:fldCharType="end"/>
      </w:r>
      <w:r w:rsidRPr="002407F9">
        <w:rPr>
          <w:noProof/>
        </w:rPr>
        <w:t xml:space="preserve"> — Definition of TPML_TAGGED_POLICY Structure &lt;OUT&gt;</w:t>
      </w:r>
      <w:bookmarkEnd w:id="3524"/>
      <w:bookmarkEnd w:id="3525"/>
      <w:bookmarkEnd w:id="3526"/>
      <w:bookmarkEnd w:id="3527"/>
      <w:bookmarkEnd w:id="3528"/>
      <w:bookmarkEnd w:id="352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960"/>
        <w:gridCol w:w="2250"/>
        <w:gridCol w:w="3150"/>
      </w:tblGrid>
      <w:tr w:rsidR="0083463C" w:rsidRPr="002407F9" w:rsidTr="00BF3E57">
        <w:trPr>
          <w:jc w:val="center"/>
        </w:trPr>
        <w:tc>
          <w:tcPr>
            <w:tcW w:w="396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25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15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960" w:type="dxa"/>
            <w:tcBorders>
              <w:top w:val="single" w:sz="6" w:space="0" w:color="auto"/>
              <w:left w:val="single" w:sz="12" w:space="0" w:color="auto"/>
            </w:tcBorders>
          </w:tcPr>
          <w:p w:rsidR="0083463C" w:rsidRPr="002407F9" w:rsidRDefault="0083463C" w:rsidP="00BF3E57">
            <w:pPr>
              <w:pStyle w:val="TABLE-cell"/>
            </w:pPr>
            <w:r w:rsidRPr="002407F9">
              <w:t>count</w:t>
            </w:r>
          </w:p>
        </w:tc>
        <w:tc>
          <w:tcPr>
            <w:tcW w:w="2250" w:type="dxa"/>
            <w:tcBorders>
              <w:top w:val="single" w:sz="6" w:space="0" w:color="auto"/>
            </w:tcBorders>
          </w:tcPr>
          <w:p w:rsidR="0083463C" w:rsidRPr="002407F9" w:rsidRDefault="0083463C" w:rsidP="00BF3E57">
            <w:pPr>
              <w:pStyle w:val="TABLE-cell"/>
            </w:pPr>
            <w:r w:rsidRPr="002407F9">
              <w:t>UINT32</w:t>
            </w:r>
          </w:p>
        </w:tc>
        <w:tc>
          <w:tcPr>
            <w:tcW w:w="3150" w:type="dxa"/>
            <w:tcBorders>
              <w:top w:val="single" w:sz="6" w:space="0" w:color="auto"/>
              <w:right w:val="single" w:sz="12" w:space="0" w:color="auto"/>
            </w:tcBorders>
          </w:tcPr>
          <w:p w:rsidR="0083463C" w:rsidRPr="002407F9" w:rsidRDefault="0083463C" w:rsidP="00BF3E57">
            <w:pPr>
              <w:pStyle w:val="TABLE-cell"/>
            </w:pPr>
            <w:r w:rsidRPr="002407F9">
              <w:t>number of tagged policies</w:t>
            </w:r>
          </w:p>
          <w:p w:rsidR="0083463C" w:rsidRPr="002407F9" w:rsidRDefault="0083463C" w:rsidP="00BF3E57">
            <w:pPr>
              <w:pStyle w:val="TABLE-cell"/>
            </w:pPr>
            <w:r w:rsidRPr="002407F9">
              <w:t>A value of zero is allowed.</w:t>
            </w:r>
          </w:p>
        </w:tc>
      </w:tr>
      <w:tr w:rsidR="0083463C" w:rsidRPr="002407F9" w:rsidTr="00BF3E57">
        <w:trPr>
          <w:jc w:val="center"/>
        </w:trPr>
        <w:tc>
          <w:tcPr>
            <w:tcW w:w="3960" w:type="dxa"/>
            <w:tcBorders>
              <w:left w:val="single" w:sz="12" w:space="0" w:color="auto"/>
              <w:bottom w:val="single" w:sz="12" w:space="0" w:color="auto"/>
            </w:tcBorders>
          </w:tcPr>
          <w:p w:rsidR="0083463C" w:rsidRPr="002407F9" w:rsidRDefault="0083463C" w:rsidP="00BF3E57">
            <w:pPr>
              <w:pStyle w:val="TABLE-cell"/>
              <w:keepNext w:val="0"/>
            </w:pPr>
            <w:r w:rsidRPr="002407F9">
              <w:t>policies[count]{:MAX_TAGGED_POLICIES}</w:t>
            </w:r>
          </w:p>
        </w:tc>
        <w:tc>
          <w:tcPr>
            <w:tcW w:w="2250" w:type="dxa"/>
            <w:tcBorders>
              <w:bottom w:val="single" w:sz="12" w:space="0" w:color="auto"/>
            </w:tcBorders>
          </w:tcPr>
          <w:p w:rsidR="0083463C" w:rsidRPr="002407F9" w:rsidRDefault="0083463C" w:rsidP="00BF3E57">
            <w:pPr>
              <w:pStyle w:val="TABLE-cell"/>
              <w:keepNext w:val="0"/>
            </w:pPr>
            <w:r w:rsidRPr="002407F9">
              <w:t>TPMS_TAGGED_POLICY</w:t>
            </w:r>
          </w:p>
        </w:tc>
        <w:tc>
          <w:tcPr>
            <w:tcW w:w="3150" w:type="dxa"/>
            <w:tcBorders>
              <w:bottom w:val="single" w:sz="12" w:space="0" w:color="auto"/>
              <w:right w:val="single" w:sz="12" w:space="0" w:color="auto"/>
            </w:tcBorders>
          </w:tcPr>
          <w:p w:rsidR="0083463C" w:rsidRPr="002407F9" w:rsidRDefault="0083463C" w:rsidP="00BF3E57">
            <w:pPr>
              <w:pStyle w:val="TABLE-cell"/>
              <w:keepNext w:val="0"/>
            </w:pPr>
            <w:r w:rsidRPr="002407F9">
              <w:t>array of tagged policies</w:t>
            </w:r>
          </w:p>
        </w:tc>
      </w:tr>
    </w:tbl>
    <w:p w:rsidR="00AC423C" w:rsidRDefault="00AC423C">
      <w:pPr>
        <w:pStyle w:val="Heading3"/>
      </w:pPr>
      <w:bookmarkStart w:id="3530" w:name="_Toc20317697"/>
      <w:bookmarkStart w:id="3531" w:name="_Toc470517920"/>
      <w:bookmarkStart w:id="3532" w:name="_Toc462921139"/>
      <w:bookmarkStart w:id="3533" w:name="_Toc516154961"/>
      <w:r>
        <w:t>TPML_ACT_DATA</w:t>
      </w:r>
      <w:bookmarkEnd w:id="3530"/>
    </w:p>
    <w:p w:rsidR="00D26616" w:rsidRPr="00DB2AD5" w:rsidRDefault="00D26616" w:rsidP="00D26616">
      <w:pPr>
        <w:pStyle w:val="BodyText"/>
        <w:rPr>
          <w:noProof/>
        </w:rPr>
      </w:pPr>
      <w:r w:rsidRPr="00DB2AD5">
        <w:rPr>
          <w:noProof/>
        </w:rPr>
        <w:t>This list is used to report the timeout and state for the ACT. This list may be generated by TPM2_GetCapabilty(). Only implemented ACT are present in the list</w:t>
      </w:r>
    </w:p>
    <w:p w:rsidR="00D26616" w:rsidRPr="00DB2AD5" w:rsidRDefault="00D26616" w:rsidP="00D26616">
      <w:pPr>
        <w:pStyle w:val="NOTE"/>
        <w:keepNext/>
        <w:rPr>
          <w:noProof/>
        </w:rPr>
      </w:pPr>
      <w:r w:rsidRPr="00DB2AD5">
        <w:rPr>
          <w:noProof/>
        </w:rPr>
        <w:t>NOTE</w:t>
      </w:r>
      <w:r w:rsidRPr="00DB2AD5">
        <w:rPr>
          <w:noProof/>
        </w:rPr>
        <w:tab/>
        <w:t>MAX_ACT_DATA = MAX_CAP_DATA / sizeof(TPMS_ACT_DATA).</w:t>
      </w:r>
    </w:p>
    <w:p w:rsidR="00D26616" w:rsidRPr="00DB2AD5" w:rsidRDefault="00D26616" w:rsidP="00D26616">
      <w:pPr>
        <w:pStyle w:val="TABLE-title"/>
        <w:rPr>
          <w:noProof/>
        </w:rPr>
      </w:pPr>
      <w:bookmarkStart w:id="3534" w:name="_Toc536540086"/>
      <w:bookmarkStart w:id="3535" w:name="_Toc21376165"/>
      <w:r w:rsidRPr="00DB2AD5">
        <w:rPr>
          <w:noProof/>
        </w:rPr>
        <w:t xml:space="preserve">Table </w:t>
      </w:r>
      <w:r w:rsidRPr="00DB2AD5">
        <w:rPr>
          <w:noProof/>
        </w:rPr>
        <w:fldChar w:fldCharType="begin"/>
      </w:r>
      <w:r w:rsidRPr="00DB2AD5">
        <w:rPr>
          <w:noProof/>
        </w:rPr>
        <w:instrText xml:space="preserve"> SEQ Table \* ARABIC </w:instrText>
      </w:r>
      <w:r w:rsidRPr="00DB2AD5">
        <w:rPr>
          <w:noProof/>
        </w:rPr>
        <w:fldChar w:fldCharType="separate"/>
      </w:r>
      <w:r w:rsidR="00AE7D6E">
        <w:rPr>
          <w:noProof/>
        </w:rPr>
        <w:t>118</w:t>
      </w:r>
      <w:r w:rsidRPr="00DB2AD5">
        <w:rPr>
          <w:noProof/>
        </w:rPr>
        <w:fldChar w:fldCharType="end"/>
      </w:r>
      <w:r w:rsidRPr="00DB2AD5">
        <w:rPr>
          <w:noProof/>
        </w:rPr>
        <w:t xml:space="preserve"> — Definition of TPML_</w:t>
      </w:r>
      <w:r w:rsidR="00360A28">
        <w:rPr>
          <w:noProof/>
        </w:rPr>
        <w:t>ACT_DATA</w:t>
      </w:r>
      <w:r w:rsidRPr="00DB2AD5">
        <w:rPr>
          <w:noProof/>
        </w:rPr>
        <w:t xml:space="preserve"> Structure &lt;OUT&gt;</w:t>
      </w:r>
      <w:bookmarkEnd w:id="3534"/>
      <w:bookmarkEnd w:id="353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960"/>
        <w:gridCol w:w="2250"/>
        <w:gridCol w:w="3150"/>
      </w:tblGrid>
      <w:tr w:rsidR="00D26616" w:rsidRPr="00DB2AD5" w:rsidTr="000F4746">
        <w:trPr>
          <w:jc w:val="center"/>
        </w:trPr>
        <w:tc>
          <w:tcPr>
            <w:tcW w:w="3960" w:type="dxa"/>
            <w:tcBorders>
              <w:top w:val="single" w:sz="12" w:space="0" w:color="auto"/>
              <w:left w:val="single" w:sz="12" w:space="0" w:color="auto"/>
              <w:bottom w:val="single" w:sz="12" w:space="0" w:color="auto"/>
            </w:tcBorders>
          </w:tcPr>
          <w:p w:rsidR="00D26616" w:rsidRPr="00DB2AD5" w:rsidRDefault="00D26616" w:rsidP="000F4746">
            <w:pPr>
              <w:pStyle w:val="TABLE-col-heading"/>
              <w:rPr>
                <w:noProof/>
              </w:rPr>
            </w:pPr>
            <w:r w:rsidRPr="00DB2AD5">
              <w:rPr>
                <w:noProof/>
              </w:rPr>
              <w:t>Parameter</w:t>
            </w:r>
          </w:p>
        </w:tc>
        <w:tc>
          <w:tcPr>
            <w:tcW w:w="2250" w:type="dxa"/>
            <w:tcBorders>
              <w:top w:val="single" w:sz="12" w:space="0" w:color="auto"/>
              <w:bottom w:val="single" w:sz="12" w:space="0" w:color="auto"/>
            </w:tcBorders>
          </w:tcPr>
          <w:p w:rsidR="00D26616" w:rsidRPr="00DB2AD5" w:rsidRDefault="00D26616" w:rsidP="000F4746">
            <w:pPr>
              <w:pStyle w:val="TABLE-col-heading"/>
              <w:rPr>
                <w:noProof/>
              </w:rPr>
            </w:pPr>
            <w:r w:rsidRPr="00DB2AD5">
              <w:rPr>
                <w:noProof/>
              </w:rPr>
              <w:t>Type</w:t>
            </w:r>
          </w:p>
        </w:tc>
        <w:tc>
          <w:tcPr>
            <w:tcW w:w="3150" w:type="dxa"/>
            <w:tcBorders>
              <w:top w:val="single" w:sz="12" w:space="0" w:color="auto"/>
              <w:bottom w:val="single" w:sz="12" w:space="0" w:color="auto"/>
              <w:right w:val="single" w:sz="12" w:space="0" w:color="auto"/>
            </w:tcBorders>
          </w:tcPr>
          <w:p w:rsidR="00D26616" w:rsidRPr="00DB2AD5" w:rsidRDefault="00D26616" w:rsidP="000F4746">
            <w:pPr>
              <w:pStyle w:val="TABLE-col-heading"/>
              <w:rPr>
                <w:noProof/>
              </w:rPr>
            </w:pPr>
            <w:r w:rsidRPr="00DB2AD5">
              <w:rPr>
                <w:noProof/>
              </w:rPr>
              <w:t>Description</w:t>
            </w:r>
          </w:p>
        </w:tc>
      </w:tr>
      <w:tr w:rsidR="00D26616" w:rsidRPr="00DB2AD5" w:rsidTr="000F4746">
        <w:trPr>
          <w:jc w:val="center"/>
        </w:trPr>
        <w:tc>
          <w:tcPr>
            <w:tcW w:w="3960" w:type="dxa"/>
            <w:tcBorders>
              <w:top w:val="single" w:sz="6" w:space="0" w:color="auto"/>
              <w:left w:val="single" w:sz="12" w:space="0" w:color="auto"/>
            </w:tcBorders>
          </w:tcPr>
          <w:p w:rsidR="00D26616" w:rsidRPr="00DB2AD5" w:rsidRDefault="00D26616" w:rsidP="000F4746">
            <w:pPr>
              <w:pStyle w:val="TABLE-cell"/>
            </w:pPr>
            <w:r w:rsidRPr="00DB2AD5">
              <w:t>count</w:t>
            </w:r>
          </w:p>
        </w:tc>
        <w:tc>
          <w:tcPr>
            <w:tcW w:w="2250" w:type="dxa"/>
            <w:tcBorders>
              <w:top w:val="single" w:sz="6" w:space="0" w:color="auto"/>
            </w:tcBorders>
          </w:tcPr>
          <w:p w:rsidR="00D26616" w:rsidRPr="00DB2AD5" w:rsidRDefault="00D26616" w:rsidP="000F4746">
            <w:pPr>
              <w:pStyle w:val="TABLE-cell"/>
            </w:pPr>
            <w:r w:rsidRPr="00DB2AD5">
              <w:t>UINT32</w:t>
            </w:r>
          </w:p>
        </w:tc>
        <w:tc>
          <w:tcPr>
            <w:tcW w:w="3150" w:type="dxa"/>
            <w:tcBorders>
              <w:top w:val="single" w:sz="6" w:space="0" w:color="auto"/>
              <w:right w:val="single" w:sz="12" w:space="0" w:color="auto"/>
            </w:tcBorders>
          </w:tcPr>
          <w:p w:rsidR="00D26616" w:rsidRPr="00DB2AD5" w:rsidRDefault="00D26616" w:rsidP="000F4746">
            <w:pPr>
              <w:pStyle w:val="TABLE-cell"/>
            </w:pPr>
            <w:r w:rsidRPr="00DB2AD5">
              <w:t>number of ACT instances</w:t>
            </w:r>
          </w:p>
          <w:p w:rsidR="00D26616" w:rsidRPr="00DB2AD5" w:rsidRDefault="00D26616" w:rsidP="000F4746">
            <w:pPr>
              <w:pStyle w:val="TABLE-cell"/>
            </w:pPr>
            <w:r w:rsidRPr="00DB2AD5">
              <w:t>A value of zero is allowed.</w:t>
            </w:r>
          </w:p>
        </w:tc>
      </w:tr>
      <w:tr w:rsidR="00D26616" w:rsidRPr="00DB2AD5" w:rsidTr="000F4746">
        <w:trPr>
          <w:jc w:val="center"/>
        </w:trPr>
        <w:tc>
          <w:tcPr>
            <w:tcW w:w="3960" w:type="dxa"/>
            <w:tcBorders>
              <w:left w:val="single" w:sz="12" w:space="0" w:color="auto"/>
              <w:bottom w:val="single" w:sz="12" w:space="0" w:color="auto"/>
            </w:tcBorders>
          </w:tcPr>
          <w:p w:rsidR="00D26616" w:rsidRPr="00DB2AD5" w:rsidRDefault="003E734A" w:rsidP="000F4746">
            <w:pPr>
              <w:pStyle w:val="TABLE-cell"/>
              <w:keepNext w:val="0"/>
            </w:pPr>
            <w:r>
              <w:t>actData</w:t>
            </w:r>
            <w:r w:rsidR="00D26616" w:rsidRPr="00DB2AD5">
              <w:t>[count]{:MAX_ACT_DATA}</w:t>
            </w:r>
          </w:p>
        </w:tc>
        <w:tc>
          <w:tcPr>
            <w:tcW w:w="2250" w:type="dxa"/>
            <w:tcBorders>
              <w:bottom w:val="single" w:sz="12" w:space="0" w:color="auto"/>
            </w:tcBorders>
          </w:tcPr>
          <w:p w:rsidR="00D26616" w:rsidRPr="00DB2AD5" w:rsidRDefault="00D26616" w:rsidP="000F4746">
            <w:pPr>
              <w:pStyle w:val="TABLE-cell"/>
              <w:keepNext w:val="0"/>
            </w:pPr>
            <w:r w:rsidRPr="00DB2AD5">
              <w:t>TPMS_ACT_DATA</w:t>
            </w:r>
          </w:p>
        </w:tc>
        <w:tc>
          <w:tcPr>
            <w:tcW w:w="3150" w:type="dxa"/>
            <w:tcBorders>
              <w:bottom w:val="single" w:sz="12" w:space="0" w:color="auto"/>
              <w:right w:val="single" w:sz="12" w:space="0" w:color="auto"/>
            </w:tcBorders>
          </w:tcPr>
          <w:p w:rsidR="00D26616" w:rsidRPr="00DB2AD5" w:rsidRDefault="00D26616" w:rsidP="000F4746">
            <w:pPr>
              <w:pStyle w:val="TABLE-cell"/>
              <w:keepNext w:val="0"/>
            </w:pPr>
            <w:r w:rsidRPr="00DB2AD5">
              <w:t>array of ACT data</w:t>
            </w:r>
          </w:p>
        </w:tc>
      </w:tr>
    </w:tbl>
    <w:p w:rsidR="0083463C" w:rsidRPr="002407F9" w:rsidRDefault="0083463C" w:rsidP="0083463C">
      <w:pPr>
        <w:pStyle w:val="Heading2"/>
        <w:rPr>
          <w:noProof/>
        </w:rPr>
      </w:pPr>
      <w:bookmarkStart w:id="3536" w:name="_Toc20317698"/>
      <w:r w:rsidRPr="002407F9">
        <w:rPr>
          <w:noProof/>
        </w:rPr>
        <w:t>Capabilities Structures</w:t>
      </w:r>
      <w:bookmarkEnd w:id="3516"/>
      <w:bookmarkEnd w:id="3517"/>
      <w:bookmarkEnd w:id="3518"/>
      <w:bookmarkEnd w:id="3519"/>
      <w:bookmarkEnd w:id="3520"/>
      <w:bookmarkEnd w:id="3521"/>
      <w:bookmarkEnd w:id="3522"/>
      <w:bookmarkEnd w:id="3523"/>
      <w:bookmarkEnd w:id="3531"/>
      <w:bookmarkEnd w:id="3532"/>
      <w:bookmarkEnd w:id="3533"/>
      <w:bookmarkEnd w:id="3536"/>
    </w:p>
    <w:p w:rsidR="00EA7982" w:rsidRDefault="0083463C" w:rsidP="0083463C">
      <w:pPr>
        <w:pStyle w:val="BodyText"/>
        <w:rPr>
          <w:noProof/>
        </w:rPr>
      </w:pPr>
      <w:r w:rsidRPr="002407F9">
        <w:rPr>
          <w:noProof/>
        </w:rPr>
        <w:t>It is required that each parameter in this union be a list (TPML).</w:t>
      </w:r>
    </w:p>
    <w:p w:rsidR="0083463C" w:rsidRPr="002407F9" w:rsidRDefault="0083463C" w:rsidP="0083463C">
      <w:pPr>
        <w:pStyle w:val="BodyText"/>
        <w:rPr>
          <w:noProof/>
        </w:rPr>
      </w:pPr>
      <w:r w:rsidRPr="002407F9">
        <w:rPr>
          <w:noProof/>
        </w:rPr>
        <w:t>The number of returned elements in each list is determined by the size of each list element and the maximum size set by the vendor as the capability buffer (MAX_CAP_BUFFER in TPM_PT_MAX_CAP_BUFFER). The maximum number of bytes in a list is:</w:t>
      </w:r>
    </w:p>
    <w:p w:rsidR="0083463C" w:rsidRPr="002407F9" w:rsidRDefault="0083463C" w:rsidP="0083463C">
      <w:pPr>
        <w:pStyle w:val="Equation"/>
      </w:pPr>
      <w:r w:rsidRPr="002407F9">
        <w:tab/>
      </w:r>
      <w:r w:rsidRPr="002407F9">
        <w:rPr>
          <w:rFonts w:ascii="Courier New" w:hAnsi="Courier New" w:cs="Courier New"/>
          <w:i w:val="0"/>
          <w:sz w:val="20"/>
          <w:szCs w:val="20"/>
        </w:rPr>
        <w:t>MAX_CAP_DATA = (MAX_CAP_BUFFER – sizeof(TPM_CAP) – sizeof(UINT32)</w:t>
      </w:r>
      <w:r w:rsidRPr="002407F9">
        <w:tab/>
      </w:r>
      <w:r w:rsidRPr="002407F9">
        <w:rPr>
          <w:rFonts w:ascii="Arial" w:hAnsi="Arial"/>
          <w:i w:val="0"/>
          <w:sz w:val="20"/>
        </w:rPr>
        <w:fldChar w:fldCharType="begin"/>
      </w:r>
      <w:r w:rsidRPr="002407F9">
        <w:rPr>
          <w:rFonts w:ascii="Arial" w:hAnsi="Arial"/>
          <w:i w:val="0"/>
          <w:sz w:val="20"/>
        </w:rPr>
        <w:instrText xml:space="preserve"> LISTNUM Equ </w:instrText>
      </w:r>
      <w:r w:rsidRPr="002407F9">
        <w:rPr>
          <w:rFonts w:ascii="Arial" w:hAnsi="Arial"/>
          <w:i w:val="0"/>
          <w:sz w:val="20"/>
        </w:rPr>
        <w:fldChar w:fldCharType="separate"/>
      </w:r>
      <w:r w:rsidRPr="002407F9">
        <w:rPr>
          <w:rFonts w:ascii="Arial" w:hAnsi="Arial"/>
          <w:i w:val="0"/>
          <w:sz w:val="20"/>
        </w:rPr>
        <w:t>1</w:t>
      </w:r>
      <w:r w:rsidRPr="002407F9">
        <w:rPr>
          <w:rFonts w:ascii="Arial" w:hAnsi="Arial"/>
          <w:i w:val="0"/>
          <w:sz w:val="20"/>
        </w:rPr>
        <w:fldChar w:fldCharType="end">
          <w:numberingChange w:id="3537" w:author="David Wooten" w:date="2019-11-14T19:35:00Z" w:original="(8)"/>
        </w:fldChar>
      </w:r>
    </w:p>
    <w:p w:rsidR="0083463C" w:rsidRPr="002407F9" w:rsidRDefault="0083463C" w:rsidP="0083463C">
      <w:pPr>
        <w:pStyle w:val="BodyText"/>
        <w:rPr>
          <w:noProof/>
        </w:rPr>
      </w:pPr>
      <w:r w:rsidRPr="002407F9">
        <w:rPr>
          <w:noProof/>
        </w:rPr>
        <w:t>The maximum number of entries is then the number of complete list elements that will fit in MAX_CAP_DATA.</w:t>
      </w:r>
    </w:p>
    <w:p w:rsidR="00EA7982" w:rsidRDefault="0083463C" w:rsidP="0083463C">
      <w:pPr>
        <w:pStyle w:val="NOTE"/>
        <w:rPr>
          <w:noProof/>
        </w:rPr>
      </w:pPr>
      <w:r w:rsidRPr="002407F9">
        <w:rPr>
          <w:noProof/>
        </w:rPr>
        <w:t>EXAMPLE</w:t>
      </w:r>
      <w:r w:rsidRPr="002407F9">
        <w:rPr>
          <w:noProof/>
        </w:rPr>
        <w:tab/>
        <w:t>For a 1024-octet MAX_CAP_BUFFER a response containing a TPML_HANDLE could have (1024 - 4 – 4)  / 4 = 254 handles.</w:t>
      </w:r>
      <w:bookmarkStart w:id="3538" w:name="_Toc286047089"/>
      <w:bookmarkStart w:id="3539" w:name="_Toc288815020"/>
      <w:bookmarkStart w:id="3540" w:name="_Toc304539260"/>
      <w:bookmarkStart w:id="3541" w:name="_Toc308709812"/>
      <w:bookmarkStart w:id="3542" w:name="_Toc380749520"/>
      <w:bookmarkStart w:id="3543" w:name="_Toc384901826"/>
      <w:bookmarkStart w:id="3544" w:name="_Toc432512351"/>
      <w:bookmarkStart w:id="3545" w:name="_Toc443575691"/>
      <w:bookmarkStart w:id="3546" w:name="_Toc470517921"/>
      <w:bookmarkStart w:id="3547" w:name="_Toc462921140"/>
      <w:bookmarkStart w:id="3548" w:name="_Toc516154962"/>
      <w:bookmarkStart w:id="3549" w:name="_Toc20317699"/>
    </w:p>
    <w:p w:rsidR="0083463C" w:rsidRPr="002407F9" w:rsidRDefault="0083463C" w:rsidP="0083463C">
      <w:pPr>
        <w:pStyle w:val="Heading3"/>
        <w:rPr>
          <w:noProof/>
        </w:rPr>
      </w:pPr>
      <w:r w:rsidRPr="002407F9">
        <w:rPr>
          <w:noProof/>
        </w:rPr>
        <w:lastRenderedPageBreak/>
        <w:t>TPMU_CAPABILITIES</w:t>
      </w:r>
      <w:bookmarkEnd w:id="3538"/>
      <w:bookmarkEnd w:id="3539"/>
      <w:bookmarkEnd w:id="3540"/>
      <w:bookmarkEnd w:id="3541"/>
      <w:bookmarkEnd w:id="3542"/>
      <w:bookmarkEnd w:id="3543"/>
      <w:bookmarkEnd w:id="3544"/>
      <w:bookmarkEnd w:id="3545"/>
      <w:bookmarkEnd w:id="3546"/>
      <w:bookmarkEnd w:id="3547"/>
      <w:bookmarkEnd w:id="3548"/>
      <w:bookmarkEnd w:id="3549"/>
    </w:p>
    <w:p w:rsidR="0083463C" w:rsidRPr="002407F9" w:rsidRDefault="0083463C" w:rsidP="0083463C">
      <w:pPr>
        <w:pStyle w:val="TABLE-title"/>
        <w:rPr>
          <w:noProof/>
        </w:rPr>
      </w:pPr>
      <w:bookmarkStart w:id="3550" w:name="_Toc380749795"/>
      <w:bookmarkStart w:id="3551" w:name="_Toc384651457"/>
      <w:bookmarkStart w:id="3552" w:name="_Toc432512603"/>
      <w:bookmarkStart w:id="3553" w:name="_Toc443575941"/>
      <w:bookmarkStart w:id="3554" w:name="_Toc470518184"/>
      <w:bookmarkStart w:id="3555" w:name="_Toc462921398"/>
      <w:bookmarkStart w:id="3556" w:name="_Toc516155229"/>
      <w:bookmarkStart w:id="3557" w:name="_Toc21376166"/>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119</w:t>
      </w:r>
      <w:r w:rsidRPr="002407F9">
        <w:rPr>
          <w:noProof/>
        </w:rPr>
        <w:fldChar w:fldCharType="end"/>
      </w:r>
      <w:r w:rsidRPr="002407F9">
        <w:rPr>
          <w:noProof/>
        </w:rPr>
        <w:t xml:space="preserve"> — Definition of TPMU_CAPABILITIES Union &lt;OUT&gt;</w:t>
      </w:r>
      <w:bookmarkEnd w:id="3550"/>
      <w:bookmarkEnd w:id="3551"/>
      <w:bookmarkEnd w:id="3552"/>
      <w:bookmarkEnd w:id="3553"/>
      <w:bookmarkEnd w:id="3554"/>
      <w:bookmarkEnd w:id="3555"/>
      <w:bookmarkEnd w:id="3556"/>
      <w:bookmarkEnd w:id="355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548"/>
        <w:gridCol w:w="3222"/>
        <w:gridCol w:w="2970"/>
        <w:gridCol w:w="1620"/>
      </w:tblGrid>
      <w:tr w:rsidR="0083463C" w:rsidRPr="002407F9" w:rsidTr="00BF3E57">
        <w:trPr>
          <w:jc w:val="center"/>
        </w:trPr>
        <w:tc>
          <w:tcPr>
            <w:tcW w:w="1548"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3222"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297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Selector</w:t>
            </w:r>
          </w:p>
        </w:tc>
        <w:tc>
          <w:tcPr>
            <w:tcW w:w="162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548" w:type="dxa"/>
            <w:tcBorders>
              <w:top w:val="single" w:sz="4" w:space="0" w:color="auto"/>
              <w:left w:val="single" w:sz="12" w:space="0" w:color="auto"/>
            </w:tcBorders>
          </w:tcPr>
          <w:p w:rsidR="0083463C" w:rsidRPr="002407F9" w:rsidRDefault="0083463C" w:rsidP="00BF3E57">
            <w:pPr>
              <w:pStyle w:val="TABLE-cell"/>
            </w:pPr>
            <w:r w:rsidRPr="002407F9">
              <w:t>algorithms</w:t>
            </w:r>
          </w:p>
        </w:tc>
        <w:tc>
          <w:tcPr>
            <w:tcW w:w="3222" w:type="dxa"/>
            <w:tcBorders>
              <w:top w:val="single" w:sz="4" w:space="0" w:color="auto"/>
            </w:tcBorders>
          </w:tcPr>
          <w:p w:rsidR="0083463C" w:rsidRPr="002407F9" w:rsidRDefault="0083463C" w:rsidP="00BF3E57">
            <w:pPr>
              <w:pStyle w:val="TABLE-cell"/>
            </w:pPr>
            <w:r w:rsidRPr="002407F9">
              <w:t>TPML_ALG_PROPERTY</w:t>
            </w:r>
          </w:p>
        </w:tc>
        <w:tc>
          <w:tcPr>
            <w:tcW w:w="2970" w:type="dxa"/>
            <w:tcBorders>
              <w:top w:val="single" w:sz="4" w:space="0" w:color="auto"/>
            </w:tcBorders>
          </w:tcPr>
          <w:p w:rsidR="0083463C" w:rsidRPr="002407F9" w:rsidRDefault="0083463C" w:rsidP="00BF3E57">
            <w:pPr>
              <w:pStyle w:val="TABLE-cell"/>
            </w:pPr>
            <w:r w:rsidRPr="002407F9">
              <w:t>TPM_CAP_ALGS</w:t>
            </w:r>
          </w:p>
        </w:tc>
        <w:tc>
          <w:tcPr>
            <w:tcW w:w="1620" w:type="dxa"/>
            <w:tcBorders>
              <w:top w:val="single" w:sz="4"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1548" w:type="dxa"/>
            <w:tcBorders>
              <w:top w:val="single" w:sz="4" w:space="0" w:color="auto"/>
              <w:left w:val="single" w:sz="12" w:space="0" w:color="auto"/>
            </w:tcBorders>
          </w:tcPr>
          <w:p w:rsidR="0083463C" w:rsidRPr="002407F9" w:rsidRDefault="0083463C" w:rsidP="00BF3E57">
            <w:pPr>
              <w:pStyle w:val="TABLE-cell"/>
            </w:pPr>
            <w:r w:rsidRPr="002407F9">
              <w:t>handles</w:t>
            </w:r>
          </w:p>
        </w:tc>
        <w:tc>
          <w:tcPr>
            <w:tcW w:w="3222" w:type="dxa"/>
            <w:tcBorders>
              <w:top w:val="single" w:sz="4" w:space="0" w:color="auto"/>
            </w:tcBorders>
          </w:tcPr>
          <w:p w:rsidR="0083463C" w:rsidRPr="002407F9" w:rsidRDefault="0083463C" w:rsidP="00BF3E57">
            <w:pPr>
              <w:pStyle w:val="TABLE-cell"/>
            </w:pPr>
            <w:r w:rsidRPr="002407F9">
              <w:t>TPML_HANDLE</w:t>
            </w:r>
          </w:p>
        </w:tc>
        <w:tc>
          <w:tcPr>
            <w:tcW w:w="2970" w:type="dxa"/>
            <w:tcBorders>
              <w:top w:val="single" w:sz="4" w:space="0" w:color="auto"/>
            </w:tcBorders>
          </w:tcPr>
          <w:p w:rsidR="0083463C" w:rsidRPr="002407F9" w:rsidRDefault="0083463C" w:rsidP="00BF3E57">
            <w:pPr>
              <w:pStyle w:val="TABLE-cell"/>
            </w:pPr>
            <w:r w:rsidRPr="002407F9">
              <w:t>TPM_CAP_HANDLES</w:t>
            </w:r>
          </w:p>
        </w:tc>
        <w:tc>
          <w:tcPr>
            <w:tcW w:w="1620" w:type="dxa"/>
            <w:tcBorders>
              <w:top w:val="single" w:sz="4"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1548" w:type="dxa"/>
            <w:tcBorders>
              <w:left w:val="single" w:sz="12" w:space="0" w:color="auto"/>
            </w:tcBorders>
          </w:tcPr>
          <w:p w:rsidR="0083463C" w:rsidRPr="002407F9" w:rsidRDefault="0083463C" w:rsidP="00BF3E57">
            <w:pPr>
              <w:pStyle w:val="TABLE-cell"/>
            </w:pPr>
            <w:r w:rsidRPr="002407F9">
              <w:t>command</w:t>
            </w:r>
          </w:p>
        </w:tc>
        <w:tc>
          <w:tcPr>
            <w:tcW w:w="3222" w:type="dxa"/>
          </w:tcPr>
          <w:p w:rsidR="0083463C" w:rsidRPr="002407F9" w:rsidRDefault="0083463C" w:rsidP="00BF3E57">
            <w:pPr>
              <w:pStyle w:val="TABLE-cell"/>
            </w:pPr>
            <w:r w:rsidRPr="002407F9">
              <w:t>TPML_CCA</w:t>
            </w:r>
          </w:p>
        </w:tc>
        <w:tc>
          <w:tcPr>
            <w:tcW w:w="2970" w:type="dxa"/>
          </w:tcPr>
          <w:p w:rsidR="0083463C" w:rsidRPr="002407F9" w:rsidRDefault="0083463C" w:rsidP="00BF3E57">
            <w:pPr>
              <w:pStyle w:val="TABLE-cell"/>
            </w:pPr>
            <w:r w:rsidRPr="002407F9">
              <w:t>TPM_CAP_COMMANDS</w:t>
            </w:r>
          </w:p>
        </w:tc>
        <w:tc>
          <w:tcPr>
            <w:tcW w:w="1620" w:type="dxa"/>
            <w:tcBorders>
              <w:right w:val="single" w:sz="12" w:space="0" w:color="auto"/>
            </w:tcBorders>
          </w:tcPr>
          <w:p w:rsidR="0083463C" w:rsidRPr="002407F9" w:rsidRDefault="0083463C" w:rsidP="00BF3E57">
            <w:pPr>
              <w:pStyle w:val="TABLE-cell"/>
            </w:pPr>
          </w:p>
        </w:tc>
      </w:tr>
      <w:tr w:rsidR="0083463C" w:rsidRPr="002407F9" w:rsidTr="00BF3E57">
        <w:trPr>
          <w:jc w:val="center"/>
        </w:trPr>
        <w:tc>
          <w:tcPr>
            <w:tcW w:w="1548" w:type="dxa"/>
            <w:tcBorders>
              <w:left w:val="single" w:sz="12" w:space="0" w:color="auto"/>
            </w:tcBorders>
          </w:tcPr>
          <w:p w:rsidR="0083463C" w:rsidRPr="002407F9" w:rsidRDefault="0083463C" w:rsidP="00BF3E57">
            <w:pPr>
              <w:pStyle w:val="TABLE-cell"/>
            </w:pPr>
            <w:r w:rsidRPr="002407F9">
              <w:t>ppCommands</w:t>
            </w:r>
          </w:p>
        </w:tc>
        <w:tc>
          <w:tcPr>
            <w:tcW w:w="3222" w:type="dxa"/>
          </w:tcPr>
          <w:p w:rsidR="0083463C" w:rsidRPr="002407F9" w:rsidRDefault="0083463C" w:rsidP="00BF3E57">
            <w:pPr>
              <w:pStyle w:val="TABLE-cell"/>
            </w:pPr>
            <w:r w:rsidRPr="002407F9">
              <w:t>TPML_CC</w:t>
            </w:r>
          </w:p>
        </w:tc>
        <w:tc>
          <w:tcPr>
            <w:tcW w:w="2970" w:type="dxa"/>
          </w:tcPr>
          <w:p w:rsidR="0083463C" w:rsidRPr="002407F9" w:rsidRDefault="0083463C" w:rsidP="00BF3E57">
            <w:pPr>
              <w:pStyle w:val="TABLE-cell"/>
            </w:pPr>
            <w:r w:rsidRPr="002407F9">
              <w:t>TPM_CAP_PP_COMMANDS</w:t>
            </w:r>
          </w:p>
        </w:tc>
        <w:tc>
          <w:tcPr>
            <w:tcW w:w="1620" w:type="dxa"/>
            <w:tcBorders>
              <w:right w:val="single" w:sz="12" w:space="0" w:color="auto"/>
            </w:tcBorders>
          </w:tcPr>
          <w:p w:rsidR="0083463C" w:rsidRPr="002407F9" w:rsidRDefault="0083463C" w:rsidP="00BF3E57">
            <w:pPr>
              <w:pStyle w:val="TABLE-cell"/>
            </w:pPr>
          </w:p>
        </w:tc>
      </w:tr>
      <w:tr w:rsidR="0083463C" w:rsidRPr="002407F9" w:rsidTr="00BF3E57">
        <w:trPr>
          <w:jc w:val="center"/>
        </w:trPr>
        <w:tc>
          <w:tcPr>
            <w:tcW w:w="1548" w:type="dxa"/>
            <w:tcBorders>
              <w:left w:val="single" w:sz="12" w:space="0" w:color="auto"/>
            </w:tcBorders>
          </w:tcPr>
          <w:p w:rsidR="0083463C" w:rsidRPr="002407F9" w:rsidRDefault="0083463C" w:rsidP="00BF3E57">
            <w:pPr>
              <w:pStyle w:val="TABLE-cell"/>
            </w:pPr>
            <w:r w:rsidRPr="002407F9">
              <w:t>auditCommands</w:t>
            </w:r>
          </w:p>
        </w:tc>
        <w:tc>
          <w:tcPr>
            <w:tcW w:w="3222" w:type="dxa"/>
          </w:tcPr>
          <w:p w:rsidR="0083463C" w:rsidRPr="002407F9" w:rsidRDefault="0083463C" w:rsidP="00BF3E57">
            <w:pPr>
              <w:pStyle w:val="TABLE-cell"/>
            </w:pPr>
            <w:r w:rsidRPr="002407F9">
              <w:t>TPML_CC</w:t>
            </w:r>
          </w:p>
        </w:tc>
        <w:tc>
          <w:tcPr>
            <w:tcW w:w="2970" w:type="dxa"/>
          </w:tcPr>
          <w:p w:rsidR="0083463C" w:rsidRPr="002407F9" w:rsidRDefault="0083463C" w:rsidP="00BF3E57">
            <w:pPr>
              <w:pStyle w:val="TABLE-cell"/>
            </w:pPr>
            <w:r w:rsidRPr="002407F9">
              <w:t>TPM_CAP_AUDIT_COMMANDS</w:t>
            </w:r>
          </w:p>
        </w:tc>
        <w:tc>
          <w:tcPr>
            <w:tcW w:w="1620" w:type="dxa"/>
            <w:tcBorders>
              <w:right w:val="single" w:sz="12" w:space="0" w:color="auto"/>
            </w:tcBorders>
          </w:tcPr>
          <w:p w:rsidR="0083463C" w:rsidRPr="002407F9" w:rsidRDefault="0083463C" w:rsidP="00BF3E57">
            <w:pPr>
              <w:pStyle w:val="TABLE-cell"/>
            </w:pPr>
          </w:p>
        </w:tc>
      </w:tr>
      <w:tr w:rsidR="0083463C" w:rsidRPr="002407F9" w:rsidTr="00BF3E57">
        <w:trPr>
          <w:jc w:val="center"/>
        </w:trPr>
        <w:tc>
          <w:tcPr>
            <w:tcW w:w="1548" w:type="dxa"/>
            <w:tcBorders>
              <w:left w:val="single" w:sz="12" w:space="0" w:color="auto"/>
            </w:tcBorders>
          </w:tcPr>
          <w:p w:rsidR="0083463C" w:rsidRPr="002407F9" w:rsidRDefault="0083463C" w:rsidP="00BF3E57">
            <w:pPr>
              <w:pStyle w:val="TABLE-cell"/>
            </w:pPr>
            <w:r w:rsidRPr="002407F9">
              <w:t>assignedPCR</w:t>
            </w:r>
          </w:p>
        </w:tc>
        <w:tc>
          <w:tcPr>
            <w:tcW w:w="3222" w:type="dxa"/>
          </w:tcPr>
          <w:p w:rsidR="0083463C" w:rsidRPr="002407F9" w:rsidRDefault="0083463C" w:rsidP="00BF3E57">
            <w:pPr>
              <w:pStyle w:val="TABLE-cell"/>
            </w:pPr>
            <w:r w:rsidRPr="002407F9">
              <w:t>TPML_PCR_SELECTION</w:t>
            </w:r>
          </w:p>
        </w:tc>
        <w:tc>
          <w:tcPr>
            <w:tcW w:w="2970" w:type="dxa"/>
          </w:tcPr>
          <w:p w:rsidR="0083463C" w:rsidRPr="002407F9" w:rsidRDefault="0083463C" w:rsidP="00BF3E57">
            <w:pPr>
              <w:pStyle w:val="TABLE-cell"/>
            </w:pPr>
            <w:r w:rsidRPr="002407F9">
              <w:t>TPM_CAP_PCRS</w:t>
            </w:r>
          </w:p>
        </w:tc>
        <w:tc>
          <w:tcPr>
            <w:tcW w:w="1620" w:type="dxa"/>
            <w:tcBorders>
              <w:right w:val="single" w:sz="12" w:space="0" w:color="auto"/>
            </w:tcBorders>
          </w:tcPr>
          <w:p w:rsidR="0083463C" w:rsidRPr="002407F9" w:rsidRDefault="0083463C" w:rsidP="00BF3E57">
            <w:pPr>
              <w:pStyle w:val="TABLE-cell"/>
            </w:pPr>
          </w:p>
        </w:tc>
      </w:tr>
      <w:tr w:rsidR="0083463C" w:rsidRPr="002407F9" w:rsidTr="00BF3E57">
        <w:trPr>
          <w:jc w:val="center"/>
        </w:trPr>
        <w:tc>
          <w:tcPr>
            <w:tcW w:w="1548" w:type="dxa"/>
            <w:tcBorders>
              <w:left w:val="single" w:sz="12" w:space="0" w:color="auto"/>
            </w:tcBorders>
          </w:tcPr>
          <w:p w:rsidR="0083463C" w:rsidRPr="002407F9" w:rsidRDefault="0083463C" w:rsidP="00BF3E57">
            <w:pPr>
              <w:pStyle w:val="TABLE-cell"/>
            </w:pPr>
            <w:r w:rsidRPr="002407F9">
              <w:t>tpmProperties</w:t>
            </w:r>
          </w:p>
        </w:tc>
        <w:tc>
          <w:tcPr>
            <w:tcW w:w="3222" w:type="dxa"/>
          </w:tcPr>
          <w:p w:rsidR="0083463C" w:rsidRPr="002407F9" w:rsidRDefault="0083463C" w:rsidP="00BF3E57">
            <w:pPr>
              <w:pStyle w:val="TABLE-cell"/>
            </w:pPr>
            <w:r w:rsidRPr="002407F9">
              <w:t>TPML_TAGGED_TPM_PROPERTY</w:t>
            </w:r>
          </w:p>
        </w:tc>
        <w:tc>
          <w:tcPr>
            <w:tcW w:w="2970" w:type="dxa"/>
          </w:tcPr>
          <w:p w:rsidR="0083463C" w:rsidRPr="002407F9" w:rsidRDefault="0083463C" w:rsidP="00BF3E57">
            <w:pPr>
              <w:pStyle w:val="TABLE-cell"/>
            </w:pPr>
            <w:r w:rsidRPr="002407F9">
              <w:t>TPM_CAP_TPM_PROPERTIES</w:t>
            </w:r>
          </w:p>
        </w:tc>
        <w:tc>
          <w:tcPr>
            <w:tcW w:w="1620" w:type="dxa"/>
            <w:tcBorders>
              <w:right w:val="single" w:sz="12" w:space="0" w:color="auto"/>
            </w:tcBorders>
          </w:tcPr>
          <w:p w:rsidR="0083463C" w:rsidRPr="002407F9" w:rsidRDefault="0083463C" w:rsidP="00BF3E57">
            <w:pPr>
              <w:pStyle w:val="TABLE-cell"/>
            </w:pPr>
          </w:p>
        </w:tc>
      </w:tr>
      <w:tr w:rsidR="0083463C" w:rsidRPr="002407F9" w:rsidTr="00BF3E57">
        <w:trPr>
          <w:jc w:val="center"/>
        </w:trPr>
        <w:tc>
          <w:tcPr>
            <w:tcW w:w="1548" w:type="dxa"/>
            <w:tcBorders>
              <w:left w:val="single" w:sz="12" w:space="0" w:color="auto"/>
            </w:tcBorders>
          </w:tcPr>
          <w:p w:rsidR="0083463C" w:rsidRPr="002407F9" w:rsidRDefault="0083463C" w:rsidP="00BF3E57">
            <w:pPr>
              <w:pStyle w:val="TABLE-cell"/>
            </w:pPr>
            <w:r w:rsidRPr="002407F9">
              <w:t>pcrProperties</w:t>
            </w:r>
          </w:p>
        </w:tc>
        <w:tc>
          <w:tcPr>
            <w:tcW w:w="3222" w:type="dxa"/>
          </w:tcPr>
          <w:p w:rsidR="0083463C" w:rsidRPr="002407F9" w:rsidRDefault="0083463C" w:rsidP="00BF3E57">
            <w:pPr>
              <w:pStyle w:val="TABLE-cell"/>
            </w:pPr>
            <w:r w:rsidRPr="002407F9">
              <w:t>TPML_TAGGED_PCR_PROPERTY</w:t>
            </w:r>
          </w:p>
        </w:tc>
        <w:tc>
          <w:tcPr>
            <w:tcW w:w="2970" w:type="dxa"/>
          </w:tcPr>
          <w:p w:rsidR="0083463C" w:rsidRPr="002407F9" w:rsidRDefault="0083463C" w:rsidP="00BF3E57">
            <w:pPr>
              <w:pStyle w:val="TABLE-cell"/>
            </w:pPr>
            <w:r w:rsidRPr="002407F9">
              <w:t>TPM_CAP_PCR_PROPERTIES</w:t>
            </w:r>
          </w:p>
        </w:tc>
        <w:tc>
          <w:tcPr>
            <w:tcW w:w="1620" w:type="dxa"/>
            <w:tcBorders>
              <w:right w:val="single" w:sz="12" w:space="0" w:color="auto"/>
            </w:tcBorders>
          </w:tcPr>
          <w:p w:rsidR="0083463C" w:rsidRPr="002407F9" w:rsidRDefault="0083463C" w:rsidP="00BF3E57">
            <w:pPr>
              <w:pStyle w:val="TABLE-cell"/>
            </w:pPr>
          </w:p>
        </w:tc>
      </w:tr>
      <w:tr w:rsidR="0083463C" w:rsidRPr="002407F9" w:rsidTr="00BF3E57">
        <w:trPr>
          <w:jc w:val="center"/>
        </w:trPr>
        <w:tc>
          <w:tcPr>
            <w:tcW w:w="1548" w:type="dxa"/>
            <w:tcBorders>
              <w:left w:val="single" w:sz="12" w:space="0" w:color="auto"/>
            </w:tcBorders>
          </w:tcPr>
          <w:p w:rsidR="0083463C" w:rsidRPr="002407F9" w:rsidRDefault="0083463C" w:rsidP="00BF3E57">
            <w:pPr>
              <w:pStyle w:val="TABLE-cell"/>
              <w:keepNext w:val="0"/>
            </w:pPr>
            <w:r w:rsidRPr="002407F9">
              <w:t>eccCurves</w:t>
            </w:r>
          </w:p>
        </w:tc>
        <w:tc>
          <w:tcPr>
            <w:tcW w:w="3222" w:type="dxa"/>
          </w:tcPr>
          <w:p w:rsidR="0083463C" w:rsidRPr="002407F9" w:rsidRDefault="0083463C" w:rsidP="00BF3E57">
            <w:pPr>
              <w:pStyle w:val="TABLE-cell"/>
              <w:keepNext w:val="0"/>
            </w:pPr>
            <w:r w:rsidRPr="002407F9">
              <w:t>TPML_ECC_CURVE</w:t>
            </w:r>
          </w:p>
        </w:tc>
        <w:tc>
          <w:tcPr>
            <w:tcW w:w="2970" w:type="dxa"/>
          </w:tcPr>
          <w:p w:rsidR="0083463C" w:rsidRPr="002407F9" w:rsidRDefault="0083463C" w:rsidP="00BF3E57">
            <w:pPr>
              <w:pStyle w:val="TABLE-cell"/>
              <w:keepNext w:val="0"/>
            </w:pPr>
            <w:r w:rsidRPr="002407F9">
              <w:t>TPM_CAP_ECC_CURVES</w:t>
            </w:r>
          </w:p>
        </w:tc>
        <w:tc>
          <w:tcPr>
            <w:tcW w:w="1620" w:type="dxa"/>
            <w:tcBorders>
              <w:right w:val="single" w:sz="12" w:space="0" w:color="auto"/>
            </w:tcBorders>
          </w:tcPr>
          <w:p w:rsidR="0083463C" w:rsidRPr="002407F9" w:rsidRDefault="0083463C" w:rsidP="00BF3E57">
            <w:pPr>
              <w:pStyle w:val="TABLE-cell"/>
              <w:keepNext w:val="0"/>
            </w:pPr>
            <w:r w:rsidRPr="002407F9">
              <w:t>TPM_ALG_ECC</w:t>
            </w:r>
          </w:p>
        </w:tc>
      </w:tr>
      <w:tr w:rsidR="0083463C" w:rsidRPr="002407F9" w:rsidTr="00655818">
        <w:trPr>
          <w:jc w:val="center"/>
        </w:trPr>
        <w:tc>
          <w:tcPr>
            <w:tcW w:w="1548" w:type="dxa"/>
            <w:tcBorders>
              <w:left w:val="single" w:sz="12" w:space="0" w:color="auto"/>
            </w:tcBorders>
          </w:tcPr>
          <w:p w:rsidR="0083463C" w:rsidRPr="002407F9" w:rsidRDefault="0083463C" w:rsidP="00BF3E57">
            <w:pPr>
              <w:pStyle w:val="TABLE-cell"/>
              <w:keepNext w:val="0"/>
            </w:pPr>
            <w:r w:rsidRPr="002407F9">
              <w:t>authPolicies</w:t>
            </w:r>
          </w:p>
        </w:tc>
        <w:tc>
          <w:tcPr>
            <w:tcW w:w="3222" w:type="dxa"/>
          </w:tcPr>
          <w:p w:rsidR="0083463C" w:rsidRPr="002407F9" w:rsidRDefault="0083463C" w:rsidP="00BF3E57">
            <w:pPr>
              <w:pStyle w:val="TABLE-cell"/>
              <w:keepNext w:val="0"/>
            </w:pPr>
            <w:r w:rsidRPr="002407F9">
              <w:t>TPML_TAGGED_POLICY</w:t>
            </w:r>
          </w:p>
        </w:tc>
        <w:tc>
          <w:tcPr>
            <w:tcW w:w="2970" w:type="dxa"/>
          </w:tcPr>
          <w:p w:rsidR="0083463C" w:rsidRPr="002407F9" w:rsidRDefault="0083463C" w:rsidP="00BF3E57">
            <w:pPr>
              <w:pStyle w:val="TABLE-cell"/>
              <w:keepNext w:val="0"/>
            </w:pPr>
            <w:r w:rsidRPr="002407F9">
              <w:t>TPM_CAP_AUTH_POLICIES</w:t>
            </w:r>
          </w:p>
        </w:tc>
        <w:tc>
          <w:tcPr>
            <w:tcW w:w="1620" w:type="dxa"/>
            <w:tcBorders>
              <w:right w:val="single" w:sz="12" w:space="0" w:color="auto"/>
            </w:tcBorders>
          </w:tcPr>
          <w:p w:rsidR="0083463C" w:rsidRPr="002407F9" w:rsidRDefault="0083463C" w:rsidP="00BF3E57">
            <w:pPr>
              <w:pStyle w:val="TABLE-cell"/>
              <w:keepNext w:val="0"/>
            </w:pPr>
          </w:p>
        </w:tc>
      </w:tr>
      <w:tr w:rsidR="009B448B" w:rsidRPr="002407F9" w:rsidTr="002259AF">
        <w:trPr>
          <w:jc w:val="center"/>
        </w:trPr>
        <w:tc>
          <w:tcPr>
            <w:tcW w:w="1548" w:type="dxa"/>
            <w:tcBorders>
              <w:left w:val="single" w:sz="12" w:space="0" w:color="auto"/>
              <w:bottom w:val="single" w:sz="12" w:space="0" w:color="auto"/>
            </w:tcBorders>
          </w:tcPr>
          <w:p w:rsidR="009B448B" w:rsidRPr="002407F9" w:rsidRDefault="009B448B" w:rsidP="002259AF">
            <w:pPr>
              <w:pStyle w:val="TABLE-cell"/>
              <w:keepNext w:val="0"/>
            </w:pPr>
            <w:r>
              <w:t>actData</w:t>
            </w:r>
          </w:p>
        </w:tc>
        <w:tc>
          <w:tcPr>
            <w:tcW w:w="3222" w:type="dxa"/>
            <w:tcBorders>
              <w:bottom w:val="single" w:sz="12" w:space="0" w:color="auto"/>
            </w:tcBorders>
          </w:tcPr>
          <w:p w:rsidR="009B448B" w:rsidRPr="002407F9" w:rsidRDefault="009B448B" w:rsidP="002259AF">
            <w:pPr>
              <w:pStyle w:val="TABLE-cell"/>
              <w:keepNext w:val="0"/>
            </w:pPr>
            <w:r>
              <w:t>TPML_ACT_DATA</w:t>
            </w:r>
          </w:p>
        </w:tc>
        <w:tc>
          <w:tcPr>
            <w:tcW w:w="2970" w:type="dxa"/>
            <w:tcBorders>
              <w:bottom w:val="single" w:sz="12" w:space="0" w:color="auto"/>
            </w:tcBorders>
          </w:tcPr>
          <w:p w:rsidR="009B448B" w:rsidRPr="002407F9" w:rsidRDefault="009B448B" w:rsidP="002259AF">
            <w:pPr>
              <w:pStyle w:val="TABLE-cell"/>
              <w:keepNext w:val="0"/>
            </w:pPr>
            <w:r>
              <w:t>TPM_CAP_ACT</w:t>
            </w:r>
          </w:p>
        </w:tc>
        <w:tc>
          <w:tcPr>
            <w:tcW w:w="1620" w:type="dxa"/>
            <w:tcBorders>
              <w:bottom w:val="single" w:sz="12" w:space="0" w:color="auto"/>
              <w:right w:val="single" w:sz="12" w:space="0" w:color="auto"/>
            </w:tcBorders>
          </w:tcPr>
          <w:p w:rsidR="009B448B" w:rsidRPr="002407F9" w:rsidRDefault="009B448B" w:rsidP="002259AF">
            <w:pPr>
              <w:pStyle w:val="TABLE-cell"/>
              <w:keepNext w:val="0"/>
            </w:pPr>
          </w:p>
        </w:tc>
      </w:tr>
    </w:tbl>
    <w:p w:rsidR="0083463C" w:rsidRPr="002407F9" w:rsidRDefault="0083463C" w:rsidP="0083463C">
      <w:pPr>
        <w:pStyle w:val="Heading3"/>
        <w:rPr>
          <w:noProof/>
        </w:rPr>
      </w:pPr>
      <w:bookmarkStart w:id="3558" w:name="_Toc286047090"/>
      <w:bookmarkStart w:id="3559" w:name="_Toc288815021"/>
      <w:bookmarkStart w:id="3560" w:name="_Toc304539261"/>
      <w:bookmarkStart w:id="3561" w:name="_Toc308709813"/>
      <w:bookmarkStart w:id="3562" w:name="_Toc380749521"/>
      <w:bookmarkStart w:id="3563" w:name="_Toc384901827"/>
      <w:bookmarkStart w:id="3564" w:name="_Toc432512352"/>
      <w:bookmarkStart w:id="3565" w:name="_Toc443575692"/>
      <w:bookmarkStart w:id="3566" w:name="_Toc470517922"/>
      <w:bookmarkStart w:id="3567" w:name="_Toc462921141"/>
      <w:bookmarkStart w:id="3568" w:name="_Toc516154963"/>
      <w:bookmarkStart w:id="3569" w:name="_Toc20317700"/>
      <w:r w:rsidRPr="002407F9">
        <w:rPr>
          <w:noProof/>
        </w:rPr>
        <w:t>TPMS_CAPABILITY_DATA</w:t>
      </w:r>
      <w:bookmarkEnd w:id="3558"/>
      <w:bookmarkEnd w:id="3559"/>
      <w:bookmarkEnd w:id="3560"/>
      <w:bookmarkEnd w:id="3561"/>
      <w:bookmarkEnd w:id="3562"/>
      <w:bookmarkEnd w:id="3563"/>
      <w:bookmarkEnd w:id="3564"/>
      <w:bookmarkEnd w:id="3565"/>
      <w:bookmarkEnd w:id="3566"/>
      <w:bookmarkEnd w:id="3567"/>
      <w:bookmarkEnd w:id="3568"/>
      <w:bookmarkEnd w:id="3569"/>
    </w:p>
    <w:p w:rsidR="0083463C" w:rsidRPr="002407F9" w:rsidRDefault="0083463C" w:rsidP="0083463C">
      <w:pPr>
        <w:pStyle w:val="BodyText"/>
        <w:rPr>
          <w:noProof/>
        </w:rPr>
      </w:pPr>
      <w:r w:rsidRPr="002407F9">
        <w:rPr>
          <w:noProof/>
        </w:rPr>
        <w:t>This data area is returned in response to a TPM2_GetCapability().</w:t>
      </w:r>
    </w:p>
    <w:p w:rsidR="0083463C" w:rsidRPr="002407F9" w:rsidRDefault="0083463C" w:rsidP="0083463C">
      <w:pPr>
        <w:pStyle w:val="TABLE-title"/>
        <w:rPr>
          <w:noProof/>
        </w:rPr>
      </w:pPr>
      <w:bookmarkStart w:id="3570" w:name="_Toc380749796"/>
      <w:bookmarkStart w:id="3571" w:name="_Toc384651458"/>
      <w:bookmarkStart w:id="3572" w:name="_Toc432512604"/>
      <w:bookmarkStart w:id="3573" w:name="_Toc443575942"/>
      <w:bookmarkStart w:id="3574" w:name="_Toc470518185"/>
      <w:bookmarkStart w:id="3575" w:name="_Toc462921399"/>
      <w:bookmarkStart w:id="3576" w:name="_Toc516155230"/>
      <w:bookmarkStart w:id="3577" w:name="_Toc21376167"/>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120</w:t>
      </w:r>
      <w:r w:rsidRPr="002407F9">
        <w:rPr>
          <w:noProof/>
        </w:rPr>
        <w:fldChar w:fldCharType="end"/>
      </w:r>
      <w:r w:rsidRPr="002407F9">
        <w:rPr>
          <w:noProof/>
        </w:rPr>
        <w:t xml:space="preserve"> — Definition of TPMS_CAPABILITY_DATA Structure &lt;OUT&gt;</w:t>
      </w:r>
      <w:bookmarkEnd w:id="3570"/>
      <w:bookmarkEnd w:id="3571"/>
      <w:bookmarkEnd w:id="3572"/>
      <w:bookmarkEnd w:id="3573"/>
      <w:bookmarkEnd w:id="3574"/>
      <w:bookmarkEnd w:id="3575"/>
      <w:bookmarkEnd w:id="3576"/>
      <w:bookmarkEnd w:id="357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960"/>
        <w:gridCol w:w="2070"/>
        <w:gridCol w:w="3330"/>
      </w:tblGrid>
      <w:tr w:rsidR="0083463C" w:rsidRPr="002407F9" w:rsidTr="00BF3E57">
        <w:trPr>
          <w:jc w:val="center"/>
        </w:trPr>
        <w:tc>
          <w:tcPr>
            <w:tcW w:w="3960" w:type="dxa"/>
            <w:tcBorders>
              <w:top w:val="single" w:sz="12" w:space="0" w:color="000000"/>
              <w:left w:val="single" w:sz="12" w:space="0" w:color="000000"/>
              <w:bottom w:val="single" w:sz="12" w:space="0" w:color="auto"/>
            </w:tcBorders>
          </w:tcPr>
          <w:p w:rsidR="0083463C" w:rsidRPr="002407F9" w:rsidRDefault="0083463C" w:rsidP="00BF3E57">
            <w:pPr>
              <w:pStyle w:val="TABLE-col-heading"/>
              <w:rPr>
                <w:noProof/>
              </w:rPr>
            </w:pPr>
            <w:r w:rsidRPr="002407F9">
              <w:rPr>
                <w:noProof/>
              </w:rPr>
              <w:t>Parameter</w:t>
            </w:r>
          </w:p>
        </w:tc>
        <w:tc>
          <w:tcPr>
            <w:tcW w:w="2070" w:type="dxa"/>
            <w:tcBorders>
              <w:top w:val="single" w:sz="12" w:space="0" w:color="000000"/>
              <w:bottom w:val="single" w:sz="12" w:space="0" w:color="auto"/>
            </w:tcBorders>
          </w:tcPr>
          <w:p w:rsidR="0083463C" w:rsidRPr="002407F9" w:rsidRDefault="0083463C" w:rsidP="00BF3E57">
            <w:pPr>
              <w:pStyle w:val="TABLE-col-heading"/>
              <w:rPr>
                <w:noProof/>
              </w:rPr>
            </w:pPr>
            <w:r w:rsidRPr="002407F9">
              <w:rPr>
                <w:noProof/>
              </w:rPr>
              <w:t>Type</w:t>
            </w:r>
          </w:p>
        </w:tc>
        <w:tc>
          <w:tcPr>
            <w:tcW w:w="3330" w:type="dxa"/>
            <w:tcBorders>
              <w:top w:val="single" w:sz="12" w:space="0" w:color="000000"/>
              <w:bottom w:val="single" w:sz="12" w:space="0" w:color="auto"/>
              <w:right w:val="single" w:sz="12" w:space="0" w:color="000000"/>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960" w:type="dxa"/>
            <w:tcBorders>
              <w:top w:val="single" w:sz="12" w:space="0" w:color="auto"/>
              <w:left w:val="single" w:sz="12" w:space="0" w:color="000000"/>
              <w:bottom w:val="single" w:sz="6" w:space="0" w:color="auto"/>
            </w:tcBorders>
          </w:tcPr>
          <w:p w:rsidR="0083463C" w:rsidRPr="002407F9" w:rsidRDefault="0083463C" w:rsidP="00BF3E57">
            <w:pPr>
              <w:pStyle w:val="TABLE-cell"/>
            </w:pPr>
            <w:r w:rsidRPr="002407F9">
              <w:t>capability</w:t>
            </w:r>
          </w:p>
        </w:tc>
        <w:tc>
          <w:tcPr>
            <w:tcW w:w="2070" w:type="dxa"/>
            <w:tcBorders>
              <w:top w:val="single" w:sz="12" w:space="0" w:color="auto"/>
              <w:bottom w:val="single" w:sz="6" w:space="0" w:color="auto"/>
            </w:tcBorders>
          </w:tcPr>
          <w:p w:rsidR="0083463C" w:rsidRPr="002407F9" w:rsidRDefault="0083463C" w:rsidP="00BF3E57">
            <w:pPr>
              <w:pStyle w:val="TABLE-cell"/>
            </w:pPr>
            <w:r w:rsidRPr="002407F9">
              <w:t>TPM_CAP</w:t>
            </w:r>
          </w:p>
        </w:tc>
        <w:tc>
          <w:tcPr>
            <w:tcW w:w="3330" w:type="dxa"/>
            <w:tcBorders>
              <w:top w:val="single" w:sz="12" w:space="0" w:color="auto"/>
              <w:bottom w:val="single" w:sz="6" w:space="0" w:color="auto"/>
              <w:right w:val="single" w:sz="12" w:space="0" w:color="000000"/>
            </w:tcBorders>
          </w:tcPr>
          <w:p w:rsidR="0083463C" w:rsidRPr="002407F9" w:rsidRDefault="0083463C" w:rsidP="00BF3E57">
            <w:pPr>
              <w:pStyle w:val="TABLE-cell"/>
            </w:pPr>
            <w:r w:rsidRPr="002407F9">
              <w:t>the capability</w:t>
            </w:r>
          </w:p>
        </w:tc>
      </w:tr>
      <w:tr w:rsidR="0083463C" w:rsidRPr="002407F9" w:rsidTr="00BF3E57">
        <w:trPr>
          <w:jc w:val="center"/>
        </w:trPr>
        <w:tc>
          <w:tcPr>
            <w:tcW w:w="3960" w:type="dxa"/>
            <w:tcBorders>
              <w:left w:val="single" w:sz="12" w:space="0" w:color="000000"/>
              <w:bottom w:val="single" w:sz="12" w:space="0" w:color="000000"/>
            </w:tcBorders>
          </w:tcPr>
          <w:p w:rsidR="0083463C" w:rsidRPr="002407F9" w:rsidRDefault="0083463C" w:rsidP="00BF3E57">
            <w:pPr>
              <w:pStyle w:val="TABLE-cell"/>
              <w:keepNext w:val="0"/>
            </w:pPr>
            <w:r w:rsidRPr="002407F9">
              <w:t>[capability]data</w:t>
            </w:r>
          </w:p>
        </w:tc>
        <w:tc>
          <w:tcPr>
            <w:tcW w:w="2070" w:type="dxa"/>
            <w:tcBorders>
              <w:bottom w:val="single" w:sz="12" w:space="0" w:color="000000"/>
            </w:tcBorders>
          </w:tcPr>
          <w:p w:rsidR="0083463C" w:rsidRPr="002407F9" w:rsidRDefault="0083463C" w:rsidP="00BF3E57">
            <w:pPr>
              <w:pStyle w:val="TABLE-cell"/>
              <w:keepNext w:val="0"/>
            </w:pPr>
            <w:r w:rsidRPr="002407F9">
              <w:t>TPMU_CAPABILITIES</w:t>
            </w:r>
          </w:p>
        </w:tc>
        <w:tc>
          <w:tcPr>
            <w:tcW w:w="3330" w:type="dxa"/>
            <w:tcBorders>
              <w:bottom w:val="single" w:sz="12" w:space="0" w:color="000000"/>
              <w:right w:val="single" w:sz="12" w:space="0" w:color="000000"/>
            </w:tcBorders>
          </w:tcPr>
          <w:p w:rsidR="0083463C" w:rsidRPr="002407F9" w:rsidRDefault="0083463C" w:rsidP="00BF3E57">
            <w:pPr>
              <w:pStyle w:val="TABLE-cell"/>
              <w:keepNext w:val="0"/>
            </w:pPr>
            <w:r w:rsidRPr="002407F9">
              <w:t>the capability data</w:t>
            </w:r>
          </w:p>
        </w:tc>
      </w:tr>
    </w:tbl>
    <w:p w:rsidR="0083463C" w:rsidRPr="002407F9" w:rsidRDefault="0083463C" w:rsidP="0083463C">
      <w:pPr>
        <w:pStyle w:val="Heading2"/>
        <w:rPr>
          <w:noProof/>
        </w:rPr>
      </w:pPr>
      <w:bookmarkStart w:id="3578" w:name="_Toc286047093"/>
      <w:bookmarkStart w:id="3579" w:name="_Toc288815024"/>
      <w:bookmarkStart w:id="3580" w:name="_Toc304539262"/>
      <w:bookmarkStart w:id="3581" w:name="_Toc308709814"/>
      <w:bookmarkStart w:id="3582" w:name="_Toc380749522"/>
      <w:bookmarkStart w:id="3583" w:name="_Toc384901828"/>
      <w:bookmarkStart w:id="3584" w:name="_Toc432512353"/>
      <w:bookmarkStart w:id="3585" w:name="_Toc443575693"/>
      <w:bookmarkStart w:id="3586" w:name="_Toc470517923"/>
      <w:bookmarkStart w:id="3587" w:name="_Toc462921142"/>
      <w:bookmarkStart w:id="3588" w:name="_Toc516154964"/>
      <w:bookmarkStart w:id="3589" w:name="_Toc20317701"/>
      <w:bookmarkStart w:id="3590" w:name="_Toc184444432"/>
      <w:bookmarkEnd w:id="3175"/>
      <w:r w:rsidRPr="002407F9">
        <w:rPr>
          <w:noProof/>
        </w:rPr>
        <w:lastRenderedPageBreak/>
        <w:t>Clock/Counter Structure</w:t>
      </w:r>
      <w:bookmarkEnd w:id="3578"/>
      <w:bookmarkEnd w:id="3579"/>
      <w:r w:rsidRPr="002407F9">
        <w:rPr>
          <w:noProof/>
        </w:rPr>
        <w:t>s</w:t>
      </w:r>
      <w:bookmarkEnd w:id="3580"/>
      <w:bookmarkEnd w:id="3581"/>
      <w:bookmarkEnd w:id="3582"/>
      <w:bookmarkEnd w:id="3583"/>
      <w:bookmarkEnd w:id="3584"/>
      <w:bookmarkEnd w:id="3585"/>
      <w:bookmarkEnd w:id="3586"/>
      <w:bookmarkEnd w:id="3587"/>
      <w:bookmarkEnd w:id="3588"/>
      <w:bookmarkEnd w:id="3589"/>
    </w:p>
    <w:p w:rsidR="0083463C" w:rsidRPr="002407F9" w:rsidRDefault="0083463C" w:rsidP="0083463C">
      <w:pPr>
        <w:pStyle w:val="Heading3"/>
        <w:rPr>
          <w:noProof/>
        </w:rPr>
      </w:pPr>
      <w:bookmarkStart w:id="3591" w:name="_Toc286047094"/>
      <w:bookmarkStart w:id="3592" w:name="_Toc288815025"/>
      <w:bookmarkStart w:id="3593" w:name="_Toc304539263"/>
      <w:bookmarkStart w:id="3594" w:name="_Toc308709815"/>
      <w:bookmarkStart w:id="3595" w:name="_Toc380749523"/>
      <w:bookmarkStart w:id="3596" w:name="_Toc384901829"/>
      <w:bookmarkStart w:id="3597" w:name="_Toc432512354"/>
      <w:bookmarkStart w:id="3598" w:name="_Toc443575694"/>
      <w:bookmarkStart w:id="3599" w:name="_Toc470517924"/>
      <w:bookmarkStart w:id="3600" w:name="_Toc462921143"/>
      <w:bookmarkStart w:id="3601" w:name="_Toc516154965"/>
      <w:bookmarkStart w:id="3602" w:name="_Toc20317702"/>
      <w:r w:rsidRPr="002407F9">
        <w:rPr>
          <w:noProof/>
        </w:rPr>
        <w:t>TPMS_CLOCK_INFO</w:t>
      </w:r>
      <w:bookmarkEnd w:id="3591"/>
      <w:bookmarkEnd w:id="3592"/>
      <w:bookmarkEnd w:id="3593"/>
      <w:bookmarkEnd w:id="3594"/>
      <w:bookmarkEnd w:id="3595"/>
      <w:bookmarkEnd w:id="3596"/>
      <w:bookmarkEnd w:id="3597"/>
      <w:bookmarkEnd w:id="3598"/>
      <w:bookmarkEnd w:id="3599"/>
      <w:bookmarkEnd w:id="3600"/>
      <w:bookmarkEnd w:id="3601"/>
      <w:bookmarkEnd w:id="3602"/>
    </w:p>
    <w:p w:rsidR="0083463C" w:rsidRPr="002407F9" w:rsidRDefault="0083463C" w:rsidP="0083463C">
      <w:pPr>
        <w:pStyle w:val="BodyText"/>
        <w:rPr>
          <w:noProof/>
        </w:rPr>
      </w:pPr>
      <w:r w:rsidRPr="002407F9">
        <w:rPr>
          <w:noProof/>
        </w:rPr>
        <w:t>This structure is used in each of the attestation commands.</w:t>
      </w:r>
    </w:p>
    <w:p w:rsidR="0083463C" w:rsidRPr="002407F9" w:rsidRDefault="0083463C" w:rsidP="0083463C">
      <w:pPr>
        <w:pStyle w:val="TABLE-title"/>
        <w:rPr>
          <w:noProof/>
        </w:rPr>
      </w:pPr>
      <w:bookmarkStart w:id="3603" w:name="_Toc380749797"/>
      <w:bookmarkStart w:id="3604" w:name="_Toc384651459"/>
      <w:bookmarkStart w:id="3605" w:name="_Toc432512605"/>
      <w:bookmarkStart w:id="3606" w:name="_Toc443575943"/>
      <w:bookmarkStart w:id="3607" w:name="_Toc470518186"/>
      <w:bookmarkStart w:id="3608" w:name="_Toc462921400"/>
      <w:bookmarkStart w:id="3609" w:name="_Toc516155231"/>
      <w:bookmarkStart w:id="3610" w:name="_Toc2137616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121</w:t>
      </w:r>
      <w:r w:rsidRPr="002407F9">
        <w:rPr>
          <w:noProof/>
        </w:rPr>
        <w:fldChar w:fldCharType="end"/>
      </w:r>
      <w:r w:rsidRPr="002407F9">
        <w:rPr>
          <w:noProof/>
        </w:rPr>
        <w:t xml:space="preserve"> — Definition of TPMS_CLOCK_INFO Structure</w:t>
      </w:r>
      <w:bookmarkEnd w:id="3603"/>
      <w:bookmarkEnd w:id="3604"/>
      <w:bookmarkEnd w:id="3605"/>
      <w:bookmarkEnd w:id="3606"/>
      <w:bookmarkEnd w:id="3607"/>
      <w:bookmarkEnd w:id="3608"/>
      <w:bookmarkEnd w:id="3609"/>
      <w:bookmarkEnd w:id="361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2070"/>
        <w:gridCol w:w="1800"/>
        <w:gridCol w:w="5490"/>
      </w:tblGrid>
      <w:tr w:rsidR="0083463C" w:rsidRPr="002407F9" w:rsidTr="00BF3E57">
        <w:trPr>
          <w:jc w:val="center"/>
        </w:trPr>
        <w:tc>
          <w:tcPr>
            <w:tcW w:w="2070" w:type="dxa"/>
            <w:tcBorders>
              <w:top w:val="single" w:sz="12" w:space="0" w:color="auto"/>
              <w:left w:val="single" w:sz="12" w:space="0" w:color="auto"/>
              <w:bottom w:val="single" w:sz="12" w:space="0" w:color="auto"/>
              <w:right w:val="single" w:sz="6" w:space="0" w:color="auto"/>
            </w:tcBorders>
            <w:hideMark/>
          </w:tcPr>
          <w:p w:rsidR="0083463C" w:rsidRPr="002407F9" w:rsidRDefault="0083463C" w:rsidP="00BF3E57">
            <w:pPr>
              <w:pStyle w:val="TABLE-col-heading"/>
              <w:rPr>
                <w:noProof/>
              </w:rPr>
            </w:pPr>
            <w:r w:rsidRPr="002407F9">
              <w:rPr>
                <w:noProof/>
              </w:rPr>
              <w:t>Parameter</w:t>
            </w:r>
          </w:p>
        </w:tc>
        <w:tc>
          <w:tcPr>
            <w:tcW w:w="1800" w:type="dxa"/>
            <w:tcBorders>
              <w:top w:val="single" w:sz="12" w:space="0" w:color="auto"/>
              <w:left w:val="single" w:sz="6" w:space="0" w:color="auto"/>
              <w:bottom w:val="single" w:sz="12" w:space="0" w:color="auto"/>
              <w:right w:val="single" w:sz="6" w:space="0" w:color="auto"/>
            </w:tcBorders>
            <w:hideMark/>
          </w:tcPr>
          <w:p w:rsidR="0083463C" w:rsidRPr="002407F9" w:rsidRDefault="0083463C" w:rsidP="00BF3E57">
            <w:pPr>
              <w:pStyle w:val="TABLE-col-heading"/>
              <w:rPr>
                <w:noProof/>
              </w:rPr>
            </w:pPr>
            <w:r w:rsidRPr="002407F9">
              <w:rPr>
                <w:noProof/>
              </w:rPr>
              <w:t>Type</w:t>
            </w:r>
          </w:p>
        </w:tc>
        <w:tc>
          <w:tcPr>
            <w:tcW w:w="5490" w:type="dxa"/>
            <w:tcBorders>
              <w:top w:val="single" w:sz="12" w:space="0" w:color="auto"/>
              <w:left w:val="single" w:sz="6" w:space="0" w:color="auto"/>
              <w:bottom w:val="single" w:sz="12" w:space="0" w:color="auto"/>
              <w:right w:val="single" w:sz="12" w:space="0" w:color="auto"/>
            </w:tcBorders>
            <w:hideMark/>
          </w:tcPr>
          <w:p w:rsidR="0083463C" w:rsidRPr="002407F9" w:rsidRDefault="0083463C" w:rsidP="00BF3E57">
            <w:pPr>
              <w:pStyle w:val="TABLE-col-heading"/>
              <w:rPr>
                <w:noProof/>
              </w:rPr>
            </w:pPr>
            <w:r w:rsidRPr="002407F9">
              <w:rPr>
                <w:noProof/>
              </w:rPr>
              <w:t>Description</w:t>
            </w:r>
          </w:p>
        </w:tc>
      </w:tr>
      <w:tr w:rsidR="0083463C" w:rsidRPr="002407F9" w:rsidTr="00655818">
        <w:trPr>
          <w:cantSplit/>
          <w:jc w:val="center"/>
        </w:trPr>
        <w:tc>
          <w:tcPr>
            <w:tcW w:w="2070" w:type="dxa"/>
            <w:tcBorders>
              <w:top w:val="single" w:sz="6" w:space="0" w:color="auto"/>
              <w:left w:val="single" w:sz="12" w:space="0" w:color="auto"/>
              <w:bottom w:val="single" w:sz="6" w:space="0" w:color="auto"/>
              <w:right w:val="single" w:sz="6" w:space="0" w:color="auto"/>
            </w:tcBorders>
            <w:hideMark/>
          </w:tcPr>
          <w:p w:rsidR="0083463C" w:rsidRPr="002407F9" w:rsidRDefault="0083463C" w:rsidP="00BF3E57">
            <w:pPr>
              <w:pStyle w:val="TABLE-cell"/>
            </w:pPr>
            <w:r w:rsidRPr="002407F9">
              <w:t>clock</w:t>
            </w:r>
          </w:p>
        </w:tc>
        <w:tc>
          <w:tcPr>
            <w:tcW w:w="1800" w:type="dxa"/>
            <w:tcBorders>
              <w:top w:val="single" w:sz="6" w:space="0" w:color="auto"/>
              <w:left w:val="single" w:sz="6" w:space="0" w:color="auto"/>
              <w:bottom w:val="single" w:sz="6" w:space="0" w:color="auto"/>
              <w:right w:val="single" w:sz="6" w:space="0" w:color="auto"/>
            </w:tcBorders>
            <w:hideMark/>
          </w:tcPr>
          <w:p w:rsidR="0083463C" w:rsidRPr="002407F9" w:rsidRDefault="0083463C" w:rsidP="00BF3E57">
            <w:pPr>
              <w:pStyle w:val="TABLE-cell"/>
            </w:pPr>
            <w:r w:rsidRPr="002407F9">
              <w:t>UINT64</w:t>
            </w:r>
          </w:p>
        </w:tc>
        <w:tc>
          <w:tcPr>
            <w:tcW w:w="5490" w:type="dxa"/>
            <w:tcBorders>
              <w:top w:val="single" w:sz="6" w:space="0" w:color="auto"/>
              <w:left w:val="single" w:sz="6" w:space="0" w:color="auto"/>
              <w:bottom w:val="single" w:sz="6" w:space="0" w:color="auto"/>
              <w:right w:val="single" w:sz="12" w:space="0" w:color="auto"/>
            </w:tcBorders>
            <w:hideMark/>
          </w:tcPr>
          <w:p w:rsidR="0083463C" w:rsidRPr="002407F9" w:rsidRDefault="0083463C" w:rsidP="00BF3E57">
            <w:pPr>
              <w:pStyle w:val="TABLE-cell"/>
            </w:pPr>
            <w:r w:rsidRPr="002407F9">
              <w:t>time value in milliseconds that advances while the TPM is powered</w:t>
            </w:r>
          </w:p>
          <w:p w:rsidR="0083463C" w:rsidRPr="002407F9" w:rsidRDefault="0083463C" w:rsidP="00BF3E57">
            <w:pPr>
              <w:pStyle w:val="Table-cell-note"/>
              <w:rPr>
                <w:lang w:eastAsia="zh-CN"/>
              </w:rPr>
            </w:pPr>
            <w:r w:rsidRPr="002407F9">
              <w:t xml:space="preserve">NOTE </w:t>
            </w:r>
            <w:r w:rsidRPr="002407F9">
              <w:tab/>
              <w:t>The interpretation of the time-origin (</w:t>
            </w:r>
            <w:r w:rsidRPr="002407F9">
              <w:rPr>
                <w:i/>
              </w:rPr>
              <w:t>clock</w:t>
            </w:r>
            <w:r w:rsidRPr="002407F9">
              <w:t>=0) is out of the scope of this specification, although Coordinated Universal Time (UTC) is expected to be a common convention. This structure element is used to report on the TPM's Clock value.</w:t>
            </w:r>
          </w:p>
          <w:p w:rsidR="0083463C" w:rsidRPr="002407F9" w:rsidRDefault="0083463C" w:rsidP="00BF3E57">
            <w:pPr>
              <w:pStyle w:val="TABLE-cell"/>
            </w:pPr>
            <w:r w:rsidRPr="002407F9">
              <w:t>This value is reset to zero when the Storage Primary Seed is changed (TPM2_Clear()).</w:t>
            </w:r>
          </w:p>
          <w:p w:rsidR="0083463C" w:rsidRPr="002407F9" w:rsidRDefault="0083463C" w:rsidP="00BF3E57">
            <w:pPr>
              <w:pStyle w:val="TABLE-cell"/>
            </w:pPr>
            <w:r w:rsidRPr="002407F9">
              <w:t>This value may be advanced by TPM2_ClockSet().</w:t>
            </w:r>
          </w:p>
        </w:tc>
      </w:tr>
      <w:tr w:rsidR="0083463C" w:rsidRPr="002407F9" w:rsidTr="00655818">
        <w:trPr>
          <w:cantSplit/>
          <w:jc w:val="center"/>
        </w:trPr>
        <w:tc>
          <w:tcPr>
            <w:tcW w:w="2070" w:type="dxa"/>
            <w:tcBorders>
              <w:top w:val="single" w:sz="6" w:space="0" w:color="auto"/>
              <w:left w:val="single" w:sz="12" w:space="0" w:color="auto"/>
              <w:bottom w:val="single" w:sz="6" w:space="0" w:color="auto"/>
              <w:right w:val="single" w:sz="6" w:space="0" w:color="auto"/>
            </w:tcBorders>
          </w:tcPr>
          <w:p w:rsidR="0083463C" w:rsidRPr="002407F9" w:rsidRDefault="0083463C" w:rsidP="00BF3E57">
            <w:pPr>
              <w:pStyle w:val="TABLE-cell"/>
            </w:pPr>
            <w:r w:rsidRPr="002407F9">
              <w:t>resetCount</w:t>
            </w:r>
          </w:p>
        </w:tc>
        <w:tc>
          <w:tcPr>
            <w:tcW w:w="1800" w:type="dxa"/>
            <w:tcBorders>
              <w:top w:val="single" w:sz="6" w:space="0" w:color="auto"/>
              <w:left w:val="single" w:sz="6" w:space="0" w:color="auto"/>
              <w:bottom w:val="single" w:sz="6" w:space="0" w:color="auto"/>
              <w:right w:val="single" w:sz="6" w:space="0" w:color="auto"/>
            </w:tcBorders>
          </w:tcPr>
          <w:p w:rsidR="0083463C" w:rsidRPr="002407F9" w:rsidRDefault="0083463C" w:rsidP="00BF3E57">
            <w:pPr>
              <w:pStyle w:val="TABLE-cell"/>
            </w:pPr>
            <w:r w:rsidRPr="002407F9">
              <w:t>UINT32</w:t>
            </w:r>
          </w:p>
        </w:tc>
        <w:tc>
          <w:tcPr>
            <w:tcW w:w="5490" w:type="dxa"/>
            <w:tcBorders>
              <w:top w:val="single" w:sz="6" w:space="0" w:color="auto"/>
              <w:left w:val="single" w:sz="6" w:space="0" w:color="auto"/>
              <w:bottom w:val="single" w:sz="6" w:space="0" w:color="auto"/>
              <w:right w:val="single" w:sz="12" w:space="0" w:color="auto"/>
            </w:tcBorders>
          </w:tcPr>
          <w:p w:rsidR="0083463C" w:rsidRPr="002407F9" w:rsidRDefault="0083463C" w:rsidP="00BF3E57">
            <w:pPr>
              <w:pStyle w:val="TABLE-cell"/>
            </w:pPr>
            <w:r w:rsidRPr="002407F9">
              <w:t>number of occurrences of TPM Reset since the last TPM2_Clear()</w:t>
            </w:r>
          </w:p>
        </w:tc>
      </w:tr>
      <w:tr w:rsidR="0083463C" w:rsidRPr="002407F9" w:rsidTr="00655818">
        <w:trPr>
          <w:cantSplit/>
          <w:jc w:val="center"/>
        </w:trPr>
        <w:tc>
          <w:tcPr>
            <w:tcW w:w="2070" w:type="dxa"/>
            <w:tcBorders>
              <w:top w:val="single" w:sz="6" w:space="0" w:color="auto"/>
              <w:left w:val="single" w:sz="12" w:space="0" w:color="auto"/>
              <w:bottom w:val="single" w:sz="6" w:space="0" w:color="auto"/>
              <w:right w:val="single" w:sz="6" w:space="0" w:color="auto"/>
            </w:tcBorders>
          </w:tcPr>
          <w:p w:rsidR="0083463C" w:rsidRPr="002407F9" w:rsidRDefault="0083463C" w:rsidP="00BF3E57">
            <w:pPr>
              <w:pStyle w:val="TABLE-cell"/>
            </w:pPr>
            <w:r w:rsidRPr="002407F9">
              <w:t>restartCount</w:t>
            </w:r>
          </w:p>
        </w:tc>
        <w:tc>
          <w:tcPr>
            <w:tcW w:w="1800" w:type="dxa"/>
            <w:tcBorders>
              <w:top w:val="single" w:sz="6" w:space="0" w:color="auto"/>
              <w:left w:val="single" w:sz="6" w:space="0" w:color="auto"/>
              <w:bottom w:val="single" w:sz="6" w:space="0" w:color="auto"/>
              <w:right w:val="single" w:sz="6" w:space="0" w:color="auto"/>
            </w:tcBorders>
          </w:tcPr>
          <w:p w:rsidR="0083463C" w:rsidRPr="002407F9" w:rsidRDefault="0083463C" w:rsidP="00BF3E57">
            <w:pPr>
              <w:pStyle w:val="TABLE-cell"/>
            </w:pPr>
            <w:r w:rsidRPr="002407F9">
              <w:t>UINT32</w:t>
            </w:r>
          </w:p>
        </w:tc>
        <w:tc>
          <w:tcPr>
            <w:tcW w:w="5490" w:type="dxa"/>
            <w:tcBorders>
              <w:top w:val="single" w:sz="6" w:space="0" w:color="auto"/>
              <w:left w:val="single" w:sz="6" w:space="0" w:color="auto"/>
              <w:bottom w:val="single" w:sz="6" w:space="0" w:color="auto"/>
              <w:right w:val="single" w:sz="12" w:space="0" w:color="auto"/>
            </w:tcBorders>
          </w:tcPr>
          <w:p w:rsidR="0083463C" w:rsidRPr="002407F9" w:rsidRDefault="0083463C" w:rsidP="00BF3E57">
            <w:pPr>
              <w:pStyle w:val="TABLE-cell"/>
            </w:pPr>
            <w:r w:rsidRPr="002407F9">
              <w:t>number of times that TPM2_Shutdown() or _TPM_Hash_Start have occurred since the last TPM Reset or TPM2_Clear().</w:t>
            </w:r>
          </w:p>
        </w:tc>
      </w:tr>
      <w:tr w:rsidR="0083463C" w:rsidRPr="002407F9" w:rsidTr="00655818">
        <w:trPr>
          <w:cantSplit/>
          <w:jc w:val="center"/>
        </w:trPr>
        <w:tc>
          <w:tcPr>
            <w:tcW w:w="2070" w:type="dxa"/>
            <w:tcBorders>
              <w:top w:val="single" w:sz="6" w:space="0" w:color="auto"/>
              <w:left w:val="single" w:sz="12" w:space="0" w:color="auto"/>
              <w:bottom w:val="single" w:sz="12" w:space="0" w:color="auto"/>
              <w:right w:val="single" w:sz="6" w:space="0" w:color="auto"/>
            </w:tcBorders>
          </w:tcPr>
          <w:p w:rsidR="0083463C" w:rsidRPr="002407F9" w:rsidRDefault="0083463C" w:rsidP="00BF3E57">
            <w:pPr>
              <w:pStyle w:val="TABLE-cell"/>
              <w:keepNext w:val="0"/>
            </w:pPr>
            <w:r w:rsidRPr="002407F9">
              <w:t>safe</w:t>
            </w:r>
          </w:p>
        </w:tc>
        <w:tc>
          <w:tcPr>
            <w:tcW w:w="1800" w:type="dxa"/>
            <w:tcBorders>
              <w:top w:val="single" w:sz="6" w:space="0" w:color="auto"/>
              <w:left w:val="single" w:sz="6" w:space="0" w:color="auto"/>
              <w:bottom w:val="single" w:sz="12" w:space="0" w:color="auto"/>
              <w:right w:val="single" w:sz="6" w:space="0" w:color="auto"/>
            </w:tcBorders>
          </w:tcPr>
          <w:p w:rsidR="0083463C" w:rsidRPr="002407F9" w:rsidRDefault="0083463C" w:rsidP="00BF3E57">
            <w:pPr>
              <w:pStyle w:val="TABLE-cell"/>
              <w:keepNext w:val="0"/>
            </w:pPr>
            <w:r w:rsidRPr="002407F9">
              <w:t>TPMI_YES_NO</w:t>
            </w:r>
          </w:p>
        </w:tc>
        <w:tc>
          <w:tcPr>
            <w:tcW w:w="5490" w:type="dxa"/>
            <w:tcBorders>
              <w:top w:val="single" w:sz="6" w:space="0" w:color="auto"/>
              <w:left w:val="single" w:sz="6" w:space="0" w:color="auto"/>
              <w:bottom w:val="single" w:sz="12" w:space="0" w:color="auto"/>
              <w:right w:val="single" w:sz="12" w:space="0" w:color="auto"/>
            </w:tcBorders>
          </w:tcPr>
          <w:p w:rsidR="0083463C" w:rsidRPr="002407F9" w:rsidRDefault="0083463C" w:rsidP="00BF3E57">
            <w:pPr>
              <w:pStyle w:val="TABLE-cell"/>
              <w:keepNext w:val="0"/>
            </w:pPr>
            <w:r w:rsidRPr="002407F9">
              <w:t xml:space="preserve">no value of </w:t>
            </w:r>
            <w:r w:rsidRPr="002407F9">
              <w:rPr>
                <w:i/>
              </w:rPr>
              <w:t>Clock</w:t>
            </w:r>
            <w:r w:rsidRPr="002407F9">
              <w:t xml:space="preserve"> greater than the current value of </w:t>
            </w:r>
            <w:r w:rsidRPr="002407F9">
              <w:rPr>
                <w:i/>
              </w:rPr>
              <w:t>Clock</w:t>
            </w:r>
            <w:r w:rsidRPr="002407F9">
              <w:t xml:space="preserve"> has been previously reported by the TPM. Set to YES on TPM2_Clear().</w:t>
            </w:r>
          </w:p>
        </w:tc>
      </w:tr>
    </w:tbl>
    <w:p w:rsidR="0083463C" w:rsidRPr="002407F9" w:rsidRDefault="0083463C" w:rsidP="0083463C">
      <w:pPr>
        <w:pStyle w:val="Heading3"/>
        <w:rPr>
          <w:i/>
          <w:noProof/>
        </w:rPr>
      </w:pPr>
      <w:bookmarkStart w:id="3611" w:name="_Toc286047095"/>
      <w:bookmarkStart w:id="3612" w:name="_Toc288815026"/>
      <w:bookmarkStart w:id="3613" w:name="_Toc304539264"/>
      <w:bookmarkStart w:id="3614" w:name="_Toc308709816"/>
      <w:bookmarkStart w:id="3615" w:name="_Toc380749524"/>
      <w:bookmarkStart w:id="3616" w:name="_Toc384901830"/>
      <w:bookmarkStart w:id="3617" w:name="_Toc432512355"/>
      <w:bookmarkStart w:id="3618" w:name="_Toc443575695"/>
      <w:bookmarkStart w:id="3619" w:name="_Toc470517925"/>
      <w:bookmarkStart w:id="3620" w:name="_Toc462921144"/>
      <w:bookmarkStart w:id="3621" w:name="_Toc516154966"/>
      <w:bookmarkStart w:id="3622" w:name="_Toc20317703"/>
      <w:r w:rsidRPr="002407F9">
        <w:rPr>
          <w:i/>
          <w:noProof/>
        </w:rPr>
        <w:lastRenderedPageBreak/>
        <w:t>Clock</w:t>
      </w:r>
      <w:bookmarkEnd w:id="3611"/>
      <w:bookmarkEnd w:id="3612"/>
      <w:bookmarkEnd w:id="3613"/>
      <w:bookmarkEnd w:id="3614"/>
      <w:bookmarkEnd w:id="3615"/>
      <w:bookmarkEnd w:id="3616"/>
      <w:bookmarkEnd w:id="3617"/>
      <w:bookmarkEnd w:id="3618"/>
      <w:bookmarkEnd w:id="3619"/>
      <w:bookmarkEnd w:id="3620"/>
      <w:bookmarkEnd w:id="3621"/>
      <w:bookmarkEnd w:id="3622"/>
    </w:p>
    <w:p w:rsidR="0083463C" w:rsidRPr="002407F9" w:rsidRDefault="0083463C" w:rsidP="0083463C">
      <w:pPr>
        <w:pStyle w:val="BodyText"/>
        <w:rPr>
          <w:noProof/>
        </w:rPr>
      </w:pPr>
      <w:r w:rsidRPr="002407F9">
        <w:rPr>
          <w:i/>
          <w:noProof/>
        </w:rPr>
        <w:t>Clock</w:t>
      </w:r>
      <w:r w:rsidRPr="002407F9">
        <w:rPr>
          <w:noProof/>
        </w:rPr>
        <w:t xml:space="preserve"> is a monotonically increasing counter that advances whenever power is applied to the TPM. The value of </w:t>
      </w:r>
      <w:r w:rsidRPr="002407F9">
        <w:rPr>
          <w:i/>
          <w:noProof/>
        </w:rPr>
        <w:t>Clock</w:t>
      </w:r>
      <w:r w:rsidRPr="002407F9">
        <w:rPr>
          <w:noProof/>
        </w:rPr>
        <w:t xml:space="preserve"> may be set forward with TPM2_ClockSet() if Owner Authorization or Platform Authorization is provided. The value of </w:t>
      </w:r>
      <w:r w:rsidRPr="002407F9">
        <w:rPr>
          <w:i/>
          <w:noProof/>
        </w:rPr>
        <w:t>Clock</w:t>
      </w:r>
      <w:r w:rsidRPr="002407F9">
        <w:rPr>
          <w:noProof/>
        </w:rPr>
        <w:t xml:space="preserve"> is incremented each millisecond.</w:t>
      </w:r>
    </w:p>
    <w:p w:rsidR="0083463C" w:rsidRPr="002407F9" w:rsidRDefault="0083463C" w:rsidP="0083463C">
      <w:pPr>
        <w:pStyle w:val="BodyText"/>
        <w:rPr>
          <w:noProof/>
        </w:rPr>
      </w:pPr>
      <w:r w:rsidRPr="002407F9">
        <w:rPr>
          <w:noProof/>
        </w:rPr>
        <w:t xml:space="preserve">TPM2_Clear() will set </w:t>
      </w:r>
      <w:r w:rsidRPr="002407F9">
        <w:rPr>
          <w:i/>
          <w:noProof/>
        </w:rPr>
        <w:t>Clock</w:t>
      </w:r>
      <w:r w:rsidRPr="002407F9">
        <w:rPr>
          <w:noProof/>
        </w:rPr>
        <w:t xml:space="preserve"> to zero.</w:t>
      </w:r>
    </w:p>
    <w:p w:rsidR="0083463C" w:rsidRPr="002407F9" w:rsidRDefault="0083463C" w:rsidP="0083463C">
      <w:pPr>
        <w:pStyle w:val="BodyText"/>
        <w:rPr>
          <w:noProof/>
        </w:rPr>
      </w:pPr>
      <w:r w:rsidRPr="002407F9">
        <w:rPr>
          <w:i/>
          <w:noProof/>
        </w:rPr>
        <w:t>Clock</w:t>
      </w:r>
      <w:r w:rsidRPr="002407F9">
        <w:rPr>
          <w:noProof/>
        </w:rPr>
        <w:t xml:space="preserve"> will be non-volatile but may have a volatile component that is updated every millisecond with the non-volatile component updated at a lower rate. </w:t>
      </w:r>
      <w:r w:rsidR="006D583D" w:rsidRPr="002407F9">
        <w:rPr>
          <w:noProof/>
        </w:rPr>
        <w:t xml:space="preserve">The reference for the millisecond timer is the TPM oscillator. </w:t>
      </w:r>
      <w:r w:rsidRPr="002407F9">
        <w:rPr>
          <w:noProof/>
        </w:rPr>
        <w:t>If the implementation uses a volatile component, the non-volatile component shall be updated no less frequently than every 2</w:t>
      </w:r>
      <w:r w:rsidRPr="002407F9">
        <w:rPr>
          <w:noProof/>
          <w:vertAlign w:val="superscript"/>
        </w:rPr>
        <w:t>22</w:t>
      </w:r>
      <w:r w:rsidRPr="002407F9">
        <w:rPr>
          <w:noProof/>
        </w:rPr>
        <w:t xml:space="preserve"> milliseconds (~69.9 minutes). The update rate of the non-volatile portion of </w:t>
      </w:r>
      <w:r w:rsidRPr="002407F9">
        <w:rPr>
          <w:i/>
          <w:noProof/>
        </w:rPr>
        <w:t>Clock</w:t>
      </w:r>
      <w:r w:rsidRPr="002407F9">
        <w:rPr>
          <w:noProof/>
        </w:rPr>
        <w:t xml:space="preserve"> shall be reported by a TPM2_GetCapability() with </w:t>
      </w:r>
      <w:r w:rsidRPr="002407F9">
        <w:rPr>
          <w:i/>
          <w:noProof/>
        </w:rPr>
        <w:t>capability</w:t>
      </w:r>
      <w:r w:rsidRPr="002407F9">
        <w:rPr>
          <w:noProof/>
        </w:rPr>
        <w:t xml:space="preserve"> = TPM_CAP_TPM_PROPERTIES and </w:t>
      </w:r>
      <w:r w:rsidRPr="002407F9">
        <w:rPr>
          <w:i/>
          <w:noProof/>
        </w:rPr>
        <w:t>property</w:t>
      </w:r>
      <w:r w:rsidRPr="002407F9">
        <w:rPr>
          <w:noProof/>
        </w:rPr>
        <w:t xml:space="preserve"> = TPM_PT_CLOCK_UPDATE.</w:t>
      </w:r>
    </w:p>
    <w:p w:rsidR="0083463C" w:rsidRPr="002407F9" w:rsidRDefault="0083463C" w:rsidP="0083463C">
      <w:pPr>
        <w:pStyle w:val="Heading3"/>
        <w:rPr>
          <w:i/>
          <w:noProof/>
        </w:rPr>
      </w:pPr>
      <w:bookmarkStart w:id="3623" w:name="_Toc286605836"/>
      <w:bookmarkStart w:id="3624" w:name="_Toc286821680"/>
      <w:bookmarkStart w:id="3625" w:name="_Toc286605837"/>
      <w:bookmarkStart w:id="3626" w:name="_Toc286821681"/>
      <w:bookmarkStart w:id="3627" w:name="_Toc286605838"/>
      <w:bookmarkStart w:id="3628" w:name="_Toc286821682"/>
      <w:bookmarkStart w:id="3629" w:name="_Toc286047097"/>
      <w:bookmarkStart w:id="3630" w:name="_Toc288815027"/>
      <w:bookmarkStart w:id="3631" w:name="_Toc304539265"/>
      <w:bookmarkStart w:id="3632" w:name="_Toc308709817"/>
      <w:bookmarkStart w:id="3633" w:name="_Toc380749525"/>
      <w:bookmarkStart w:id="3634" w:name="_Toc384901831"/>
      <w:bookmarkStart w:id="3635" w:name="_Toc432512356"/>
      <w:bookmarkStart w:id="3636" w:name="_Toc443575696"/>
      <w:bookmarkStart w:id="3637" w:name="_Toc470517926"/>
      <w:bookmarkStart w:id="3638" w:name="_Toc462921145"/>
      <w:bookmarkStart w:id="3639" w:name="_Toc516154967"/>
      <w:bookmarkStart w:id="3640" w:name="_Toc20317704"/>
      <w:bookmarkEnd w:id="3623"/>
      <w:bookmarkEnd w:id="3624"/>
      <w:bookmarkEnd w:id="3625"/>
      <w:bookmarkEnd w:id="3626"/>
      <w:bookmarkEnd w:id="3627"/>
      <w:bookmarkEnd w:id="3628"/>
      <w:r w:rsidRPr="002407F9">
        <w:rPr>
          <w:i/>
          <w:noProof/>
        </w:rPr>
        <w:t>ResetCount</w:t>
      </w:r>
      <w:bookmarkEnd w:id="3629"/>
      <w:bookmarkEnd w:id="3630"/>
      <w:bookmarkEnd w:id="3631"/>
      <w:bookmarkEnd w:id="3632"/>
      <w:bookmarkEnd w:id="3633"/>
      <w:bookmarkEnd w:id="3634"/>
      <w:bookmarkEnd w:id="3635"/>
      <w:bookmarkEnd w:id="3636"/>
      <w:bookmarkEnd w:id="3637"/>
      <w:bookmarkEnd w:id="3638"/>
      <w:bookmarkEnd w:id="3639"/>
      <w:bookmarkEnd w:id="3640"/>
    </w:p>
    <w:p w:rsidR="0083463C" w:rsidRPr="002407F9" w:rsidRDefault="0083463C" w:rsidP="0083463C">
      <w:pPr>
        <w:pStyle w:val="BodyText"/>
        <w:rPr>
          <w:noProof/>
        </w:rPr>
      </w:pPr>
      <w:r w:rsidRPr="002407F9">
        <w:rPr>
          <w:noProof/>
        </w:rPr>
        <w:t>This counter shall increment on each TPM Reset. This counter shall be reset to zero by TPM2_Clear().</w:t>
      </w:r>
    </w:p>
    <w:p w:rsidR="0083463C" w:rsidRPr="002407F9" w:rsidRDefault="0083463C" w:rsidP="0083463C">
      <w:pPr>
        <w:pStyle w:val="Heading3"/>
        <w:rPr>
          <w:i/>
          <w:noProof/>
        </w:rPr>
      </w:pPr>
      <w:bookmarkStart w:id="3641" w:name="_Toc286047098"/>
      <w:bookmarkStart w:id="3642" w:name="_Toc288815028"/>
      <w:bookmarkStart w:id="3643" w:name="_Toc304539266"/>
      <w:bookmarkStart w:id="3644" w:name="_Toc308709818"/>
      <w:bookmarkStart w:id="3645" w:name="_Toc380749526"/>
      <w:bookmarkStart w:id="3646" w:name="_Toc384901832"/>
      <w:bookmarkStart w:id="3647" w:name="_Toc432512357"/>
      <w:bookmarkStart w:id="3648" w:name="_Toc443575697"/>
      <w:bookmarkStart w:id="3649" w:name="_Toc470517927"/>
      <w:bookmarkStart w:id="3650" w:name="_Toc462921146"/>
      <w:bookmarkStart w:id="3651" w:name="_Toc516154968"/>
      <w:bookmarkStart w:id="3652" w:name="_Toc20317705"/>
      <w:r w:rsidRPr="002407F9">
        <w:rPr>
          <w:i/>
          <w:noProof/>
        </w:rPr>
        <w:t>RestartCount</w:t>
      </w:r>
      <w:bookmarkEnd w:id="3641"/>
      <w:bookmarkEnd w:id="3642"/>
      <w:bookmarkEnd w:id="3643"/>
      <w:bookmarkEnd w:id="3644"/>
      <w:bookmarkEnd w:id="3645"/>
      <w:bookmarkEnd w:id="3646"/>
      <w:bookmarkEnd w:id="3647"/>
      <w:bookmarkEnd w:id="3648"/>
      <w:bookmarkEnd w:id="3649"/>
      <w:bookmarkEnd w:id="3650"/>
      <w:bookmarkEnd w:id="3651"/>
      <w:bookmarkEnd w:id="3652"/>
    </w:p>
    <w:p w:rsidR="0083463C" w:rsidRPr="002407F9" w:rsidRDefault="0083463C" w:rsidP="0083463C">
      <w:pPr>
        <w:pStyle w:val="BodyText"/>
        <w:rPr>
          <w:noProof/>
        </w:rPr>
      </w:pPr>
      <w:r w:rsidRPr="002407F9">
        <w:rPr>
          <w:noProof/>
        </w:rPr>
        <w:t xml:space="preserve">This counter shall increment by one for each TPM Restart or TPM Resume. The </w:t>
      </w:r>
      <w:r w:rsidRPr="002407F9">
        <w:rPr>
          <w:i/>
          <w:noProof/>
        </w:rPr>
        <w:t>restartCount</w:t>
      </w:r>
      <w:r w:rsidRPr="002407F9">
        <w:rPr>
          <w:noProof/>
        </w:rPr>
        <w:t xml:space="preserve"> shall be reset to zero on a TPM Reset or TPM2_Clear().</w:t>
      </w:r>
    </w:p>
    <w:p w:rsidR="0083463C" w:rsidRPr="002407F9" w:rsidRDefault="0083463C" w:rsidP="0083463C">
      <w:pPr>
        <w:pStyle w:val="Heading3"/>
        <w:rPr>
          <w:i/>
          <w:noProof/>
        </w:rPr>
      </w:pPr>
      <w:bookmarkStart w:id="3653" w:name="_Toc279503784"/>
      <w:bookmarkStart w:id="3654" w:name="_Toc286047099"/>
      <w:bookmarkStart w:id="3655" w:name="_Toc288815029"/>
      <w:bookmarkStart w:id="3656" w:name="_Toc304539267"/>
      <w:bookmarkStart w:id="3657" w:name="_Toc308709819"/>
      <w:bookmarkStart w:id="3658" w:name="_Toc380749527"/>
      <w:bookmarkStart w:id="3659" w:name="_Toc384901833"/>
      <w:bookmarkStart w:id="3660" w:name="_Toc432512358"/>
      <w:bookmarkStart w:id="3661" w:name="_Toc443575698"/>
      <w:bookmarkStart w:id="3662" w:name="_Toc470517928"/>
      <w:bookmarkStart w:id="3663" w:name="_Toc462921147"/>
      <w:bookmarkStart w:id="3664" w:name="_Toc516154969"/>
      <w:bookmarkStart w:id="3665" w:name="_Toc20317706"/>
      <w:bookmarkEnd w:id="3653"/>
      <w:r w:rsidRPr="002407F9">
        <w:rPr>
          <w:i/>
          <w:noProof/>
        </w:rPr>
        <w:t>Safe</w:t>
      </w:r>
      <w:bookmarkEnd w:id="3654"/>
      <w:bookmarkEnd w:id="3655"/>
      <w:bookmarkEnd w:id="3656"/>
      <w:bookmarkEnd w:id="3657"/>
      <w:bookmarkEnd w:id="3658"/>
      <w:bookmarkEnd w:id="3659"/>
      <w:bookmarkEnd w:id="3660"/>
      <w:bookmarkEnd w:id="3661"/>
      <w:bookmarkEnd w:id="3662"/>
      <w:bookmarkEnd w:id="3663"/>
      <w:bookmarkEnd w:id="3664"/>
      <w:bookmarkEnd w:id="3665"/>
    </w:p>
    <w:p w:rsidR="0083463C" w:rsidRPr="002407F9" w:rsidRDefault="0083463C" w:rsidP="0083463C">
      <w:pPr>
        <w:pStyle w:val="BodyText"/>
        <w:rPr>
          <w:noProof/>
        </w:rPr>
      </w:pPr>
      <w:r w:rsidRPr="002407F9">
        <w:rPr>
          <w:noProof/>
        </w:rPr>
        <w:t xml:space="preserve">This parameter is set to YES when the value reported in </w:t>
      </w:r>
      <w:r w:rsidRPr="002407F9">
        <w:rPr>
          <w:i/>
          <w:noProof/>
        </w:rPr>
        <w:t>Clock</w:t>
      </w:r>
      <w:r w:rsidRPr="002407F9">
        <w:rPr>
          <w:noProof/>
        </w:rPr>
        <w:t xml:space="preserve"> is guaranteed to be </w:t>
      </w:r>
      <w:r w:rsidR="00ED479F">
        <w:rPr>
          <w:noProof/>
        </w:rPr>
        <w:t>greater than any previous value</w:t>
      </w:r>
      <w:r w:rsidRPr="002407F9">
        <w:rPr>
          <w:noProof/>
        </w:rPr>
        <w:t xml:space="preserve"> for the current Owner. It is set to NO when the value of </w:t>
      </w:r>
      <w:r w:rsidRPr="002407F9">
        <w:rPr>
          <w:i/>
          <w:noProof/>
        </w:rPr>
        <w:t>Clock</w:t>
      </w:r>
      <w:r w:rsidRPr="002407F9">
        <w:rPr>
          <w:noProof/>
        </w:rPr>
        <w:t xml:space="preserve"> may have been reported in a previous attestation or access.</w:t>
      </w:r>
    </w:p>
    <w:p w:rsidR="00E5385B" w:rsidRDefault="00E5385B" w:rsidP="00E5385B">
      <w:pPr>
        <w:pStyle w:val="EXAMPLE"/>
        <w:rPr>
          <w:noProof/>
        </w:rPr>
      </w:pPr>
      <w:r>
        <w:rPr>
          <w:noProof/>
        </w:rPr>
        <w:t>EXAMPLE 1</w:t>
      </w:r>
      <w:r>
        <w:rPr>
          <w:noProof/>
        </w:rPr>
        <w:tab/>
        <w:t xml:space="preserve">If </w:t>
      </w:r>
      <w:r w:rsidRPr="00E5385B">
        <w:rPr>
          <w:i/>
          <w:noProof/>
        </w:rPr>
        <w:t>Safe</w:t>
      </w:r>
      <w:r>
        <w:rPr>
          <w:noProof/>
        </w:rPr>
        <w:t xml:space="preserve"> was NO at TPM2_Shutdown() and </w:t>
      </w:r>
      <w:r w:rsidRPr="00E5385B">
        <w:rPr>
          <w:i/>
          <w:noProof/>
        </w:rPr>
        <w:t>Clock</w:t>
      </w:r>
      <w:r>
        <w:rPr>
          <w:noProof/>
        </w:rPr>
        <w:t xml:space="preserve"> does not update unless a command is received, </w:t>
      </w:r>
      <w:r w:rsidRPr="00E5385B">
        <w:rPr>
          <w:i/>
          <w:noProof/>
        </w:rPr>
        <w:t>Safe</w:t>
      </w:r>
      <w:r w:rsidRPr="002407F9">
        <w:rPr>
          <w:noProof/>
        </w:rPr>
        <w:t xml:space="preserve"> will be </w:t>
      </w:r>
      <w:r>
        <w:rPr>
          <w:noProof/>
        </w:rPr>
        <w:t>NO</w:t>
      </w:r>
      <w:r w:rsidRPr="002407F9">
        <w:rPr>
          <w:noProof/>
        </w:rPr>
        <w:t xml:space="preserve"> </w:t>
      </w:r>
      <w:r w:rsidR="0083463C" w:rsidRPr="002407F9">
        <w:rPr>
          <w:noProof/>
        </w:rPr>
        <w:t>if a TPM2_Startup() was preceded by TPM2_Shutdown() with no intervening commands</w:t>
      </w:r>
      <w:r w:rsidR="00EA7982">
        <w:rPr>
          <w:noProof/>
        </w:rPr>
        <w:t xml:space="preserve">. </w:t>
      </w:r>
      <w:r>
        <w:rPr>
          <w:noProof/>
        </w:rPr>
        <w:t xml:space="preserve">If </w:t>
      </w:r>
      <w:r w:rsidRPr="00313DC1">
        <w:rPr>
          <w:i/>
          <w:noProof/>
        </w:rPr>
        <w:t>Clock</w:t>
      </w:r>
      <w:r>
        <w:rPr>
          <w:noProof/>
        </w:rPr>
        <w:t xml:space="preserve"> updates indepen</w:t>
      </w:r>
      <w:r w:rsidR="00313DC1">
        <w:rPr>
          <w:noProof/>
        </w:rPr>
        <w:t>d</w:t>
      </w:r>
      <w:r>
        <w:rPr>
          <w:noProof/>
        </w:rPr>
        <w:t xml:space="preserve">ent of commands, the non-volatile bits of </w:t>
      </w:r>
      <w:r w:rsidRPr="00313DC1">
        <w:rPr>
          <w:i/>
          <w:noProof/>
        </w:rPr>
        <w:t>Clock</w:t>
      </w:r>
      <w:r>
        <w:rPr>
          <w:noProof/>
        </w:rPr>
        <w:t xml:space="preserve"> can be updated, so </w:t>
      </w:r>
      <w:r w:rsidRPr="00313DC1">
        <w:rPr>
          <w:i/>
          <w:noProof/>
        </w:rPr>
        <w:t>Safe</w:t>
      </w:r>
      <w:r>
        <w:rPr>
          <w:noProof/>
        </w:rPr>
        <w:t xml:space="preserve"> can be YES at </w:t>
      </w:r>
      <w:r w:rsidRPr="002407F9">
        <w:rPr>
          <w:noProof/>
        </w:rPr>
        <w:t>TPM2_Startup()</w:t>
      </w:r>
      <w:r>
        <w:rPr>
          <w:noProof/>
        </w:rPr>
        <w:t>.</w:t>
      </w:r>
    </w:p>
    <w:p w:rsidR="0083463C" w:rsidRPr="002407F9" w:rsidRDefault="00E5385B" w:rsidP="00430BFB">
      <w:pPr>
        <w:pStyle w:val="EXAMPLE"/>
        <w:rPr>
          <w:noProof/>
        </w:rPr>
      </w:pPr>
      <w:r>
        <w:rPr>
          <w:noProof/>
        </w:rPr>
        <w:t>EXAMPLE 2</w:t>
      </w:r>
      <w:r>
        <w:rPr>
          <w:noProof/>
        </w:rPr>
        <w:tab/>
      </w:r>
      <w:r w:rsidRPr="002407F9">
        <w:rPr>
          <w:noProof/>
        </w:rPr>
        <w:t>This parameter will be YES</w:t>
      </w:r>
      <w:r w:rsidR="0083463C" w:rsidRPr="002407F9">
        <w:rPr>
          <w:noProof/>
        </w:rPr>
        <w:t xml:space="preserve"> after the non-volatile bits of </w:t>
      </w:r>
      <w:r w:rsidR="0083463C" w:rsidRPr="002407F9">
        <w:rPr>
          <w:i/>
          <w:noProof/>
        </w:rPr>
        <w:t>Clock</w:t>
      </w:r>
      <w:r w:rsidR="0083463C" w:rsidRPr="002407F9">
        <w:rPr>
          <w:noProof/>
        </w:rPr>
        <w:t xml:space="preserve"> have been updated at the end of an update interval.</w:t>
      </w:r>
    </w:p>
    <w:p w:rsidR="0083463C" w:rsidRPr="002407F9" w:rsidRDefault="0083463C" w:rsidP="0083463C">
      <w:pPr>
        <w:pStyle w:val="BodyText"/>
        <w:rPr>
          <w:noProof/>
        </w:rPr>
      </w:pPr>
      <w:r w:rsidRPr="002407F9">
        <w:rPr>
          <w:noProof/>
        </w:rPr>
        <w:t xml:space="preserve">If a TPM implementation does not implement </w:t>
      </w:r>
      <w:r w:rsidRPr="002407F9">
        <w:rPr>
          <w:i/>
          <w:noProof/>
        </w:rPr>
        <w:t>Clock</w:t>
      </w:r>
      <w:r w:rsidRPr="002407F9">
        <w:rPr>
          <w:noProof/>
        </w:rPr>
        <w:t xml:space="preserve">, </w:t>
      </w:r>
      <w:r w:rsidRPr="002407F9">
        <w:rPr>
          <w:i/>
          <w:noProof/>
        </w:rPr>
        <w:t>Safe</w:t>
      </w:r>
      <w:r w:rsidRPr="002407F9">
        <w:rPr>
          <w:noProof/>
        </w:rPr>
        <w:t xml:space="preserve"> shall always be NO and TPMS_CLOCK_INFO.</w:t>
      </w:r>
      <w:r w:rsidRPr="002407F9">
        <w:rPr>
          <w:i/>
          <w:noProof/>
        </w:rPr>
        <w:t>clock</w:t>
      </w:r>
      <w:r w:rsidRPr="002407F9">
        <w:rPr>
          <w:noProof/>
        </w:rPr>
        <w:t xml:space="preserve"> shall always be zero.</w:t>
      </w:r>
    </w:p>
    <w:p w:rsidR="0083463C" w:rsidRPr="002407F9" w:rsidRDefault="0083463C" w:rsidP="0083463C">
      <w:pPr>
        <w:pStyle w:val="BodyText"/>
        <w:rPr>
          <w:noProof/>
        </w:rPr>
      </w:pPr>
      <w:r w:rsidRPr="002407F9">
        <w:rPr>
          <w:noProof/>
        </w:rPr>
        <w:t>This parameter will be set to YES by TPM2_Clear().</w:t>
      </w:r>
    </w:p>
    <w:p w:rsidR="0083463C" w:rsidRPr="002407F9" w:rsidRDefault="0083463C" w:rsidP="0083463C">
      <w:pPr>
        <w:pStyle w:val="Heading3"/>
        <w:rPr>
          <w:noProof/>
        </w:rPr>
      </w:pPr>
      <w:bookmarkStart w:id="3666" w:name="_Toc288815030"/>
      <w:bookmarkStart w:id="3667" w:name="_Toc304539268"/>
      <w:bookmarkStart w:id="3668" w:name="_Toc308709820"/>
      <w:bookmarkStart w:id="3669" w:name="_Toc380749528"/>
      <w:bookmarkStart w:id="3670" w:name="_Toc384901834"/>
      <w:bookmarkStart w:id="3671" w:name="_Toc432512359"/>
      <w:bookmarkStart w:id="3672" w:name="_Toc443575699"/>
      <w:bookmarkStart w:id="3673" w:name="_Toc470517929"/>
      <w:bookmarkStart w:id="3674" w:name="_Toc462921148"/>
      <w:bookmarkStart w:id="3675" w:name="_Toc516154970"/>
      <w:bookmarkStart w:id="3676" w:name="_Toc20317707"/>
      <w:r w:rsidRPr="002407F9">
        <w:rPr>
          <w:noProof/>
        </w:rPr>
        <w:t>TPMS_TIME_INFO</w:t>
      </w:r>
      <w:bookmarkEnd w:id="3666"/>
      <w:bookmarkEnd w:id="3667"/>
      <w:bookmarkEnd w:id="3668"/>
      <w:bookmarkEnd w:id="3669"/>
      <w:bookmarkEnd w:id="3670"/>
      <w:bookmarkEnd w:id="3671"/>
      <w:bookmarkEnd w:id="3672"/>
      <w:bookmarkEnd w:id="3673"/>
      <w:bookmarkEnd w:id="3674"/>
      <w:bookmarkEnd w:id="3675"/>
      <w:bookmarkEnd w:id="3676"/>
    </w:p>
    <w:p w:rsidR="0083463C" w:rsidRPr="002407F9" w:rsidRDefault="0083463C" w:rsidP="0083463C">
      <w:pPr>
        <w:pStyle w:val="BodyText"/>
        <w:rPr>
          <w:noProof/>
        </w:rPr>
      </w:pPr>
      <w:r w:rsidRPr="002407F9">
        <w:rPr>
          <w:noProof/>
        </w:rPr>
        <w:t>This structure is used in</w:t>
      </w:r>
      <w:r w:rsidR="002107C6">
        <w:rPr>
          <w:noProof/>
        </w:rPr>
        <w:t>, e.g.,</w:t>
      </w:r>
      <w:r w:rsidRPr="002407F9">
        <w:rPr>
          <w:noProof/>
        </w:rPr>
        <w:t xml:space="preserve"> </w:t>
      </w:r>
      <w:r w:rsidR="002107C6">
        <w:rPr>
          <w:noProof/>
        </w:rPr>
        <w:t xml:space="preserve">the </w:t>
      </w:r>
      <w:r w:rsidRPr="002407F9">
        <w:rPr>
          <w:noProof/>
        </w:rPr>
        <w:t>TPM2_GetTime() attestation</w:t>
      </w:r>
      <w:r w:rsidR="002107C6">
        <w:rPr>
          <w:noProof/>
        </w:rPr>
        <w:t xml:space="preserve"> and TPM2_ReadClock</w:t>
      </w:r>
      <w:r w:rsidR="00705202">
        <w:rPr>
          <w:noProof/>
        </w:rPr>
        <w:t>()</w:t>
      </w:r>
      <w:r w:rsidRPr="002407F9">
        <w:rPr>
          <w:noProof/>
        </w:rPr>
        <w:t>.</w:t>
      </w:r>
    </w:p>
    <w:p w:rsidR="0083463C" w:rsidRPr="002407F9" w:rsidRDefault="0083463C" w:rsidP="0083463C">
      <w:pPr>
        <w:pStyle w:val="BodyText"/>
        <w:rPr>
          <w:noProof/>
        </w:rPr>
      </w:pPr>
      <w:r w:rsidRPr="002407F9">
        <w:rPr>
          <w:noProof/>
        </w:rPr>
        <w:t xml:space="preserve">The </w:t>
      </w:r>
      <w:r w:rsidRPr="002407F9">
        <w:rPr>
          <w:i/>
          <w:noProof/>
        </w:rPr>
        <w:t>Time</w:t>
      </w:r>
      <w:r w:rsidRPr="002407F9">
        <w:rPr>
          <w:noProof/>
        </w:rPr>
        <w:t xml:space="preserve"> value reported in this structure is reset whenever </w:t>
      </w:r>
      <w:r w:rsidR="007568D6">
        <w:rPr>
          <w:noProof/>
        </w:rPr>
        <w:t xml:space="preserve">power to the </w:t>
      </w:r>
      <w:r w:rsidR="007568D6" w:rsidRPr="007568D6">
        <w:rPr>
          <w:i/>
          <w:noProof/>
        </w:rPr>
        <w:t>Time</w:t>
      </w:r>
      <w:r w:rsidR="007568D6">
        <w:rPr>
          <w:noProof/>
        </w:rPr>
        <w:t xml:space="preserve"> circuit is reestablished. If required, a</w:t>
      </w:r>
      <w:r w:rsidRPr="002407F9">
        <w:rPr>
          <w:noProof/>
        </w:rPr>
        <w:t xml:space="preserve">n implementation may reset the value of </w:t>
      </w:r>
      <w:r w:rsidRPr="002407F9">
        <w:rPr>
          <w:i/>
          <w:noProof/>
        </w:rPr>
        <w:t>Time</w:t>
      </w:r>
      <w:r w:rsidRPr="002407F9">
        <w:rPr>
          <w:noProof/>
        </w:rPr>
        <w:t xml:space="preserve"> any time before the TPM returns after TPM2_Startup(). The value of </w:t>
      </w:r>
      <w:r w:rsidRPr="002407F9">
        <w:rPr>
          <w:i/>
          <w:noProof/>
        </w:rPr>
        <w:t>Time</w:t>
      </w:r>
      <w:r w:rsidRPr="002407F9">
        <w:rPr>
          <w:noProof/>
        </w:rPr>
        <w:t xml:space="preserve"> shall increment continuously while power is applied to the TPM.</w:t>
      </w:r>
    </w:p>
    <w:p w:rsidR="0083463C" w:rsidRPr="002407F9" w:rsidRDefault="0083463C" w:rsidP="0083463C">
      <w:pPr>
        <w:pStyle w:val="TABLE-title"/>
        <w:rPr>
          <w:noProof/>
        </w:rPr>
      </w:pPr>
      <w:bookmarkStart w:id="3677" w:name="_Toc380749798"/>
      <w:bookmarkStart w:id="3678" w:name="_Toc384651460"/>
      <w:bookmarkStart w:id="3679" w:name="_Toc432512606"/>
      <w:bookmarkStart w:id="3680" w:name="_Toc443575944"/>
      <w:bookmarkStart w:id="3681" w:name="_Toc470518187"/>
      <w:bookmarkStart w:id="3682" w:name="_Toc462921401"/>
      <w:bookmarkStart w:id="3683" w:name="_Toc516155232"/>
      <w:bookmarkStart w:id="3684" w:name="_Toc2137616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122</w:t>
      </w:r>
      <w:r w:rsidRPr="002407F9">
        <w:rPr>
          <w:noProof/>
        </w:rPr>
        <w:fldChar w:fldCharType="end"/>
      </w:r>
      <w:r w:rsidRPr="002407F9">
        <w:rPr>
          <w:noProof/>
        </w:rPr>
        <w:t xml:space="preserve"> — Definition of TPMS_TIME_INFO Structure</w:t>
      </w:r>
      <w:bookmarkEnd w:id="3677"/>
      <w:bookmarkEnd w:id="3678"/>
      <w:bookmarkEnd w:id="3679"/>
      <w:bookmarkEnd w:id="3680"/>
      <w:bookmarkEnd w:id="3681"/>
      <w:bookmarkEnd w:id="3682"/>
      <w:bookmarkEnd w:id="3683"/>
      <w:bookmarkEnd w:id="368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1710"/>
        <w:gridCol w:w="2160"/>
        <w:gridCol w:w="5490"/>
      </w:tblGrid>
      <w:tr w:rsidR="0083463C" w:rsidRPr="002407F9" w:rsidTr="00BF3E57">
        <w:trPr>
          <w:jc w:val="center"/>
        </w:trPr>
        <w:tc>
          <w:tcPr>
            <w:tcW w:w="1710" w:type="dxa"/>
            <w:tcBorders>
              <w:top w:val="single" w:sz="12" w:space="0" w:color="auto"/>
              <w:left w:val="single" w:sz="12" w:space="0" w:color="auto"/>
              <w:bottom w:val="single" w:sz="12" w:space="0" w:color="auto"/>
              <w:right w:val="single" w:sz="6" w:space="0" w:color="auto"/>
            </w:tcBorders>
            <w:hideMark/>
          </w:tcPr>
          <w:p w:rsidR="0083463C" w:rsidRPr="002407F9" w:rsidRDefault="0083463C" w:rsidP="00BF3E57">
            <w:pPr>
              <w:pStyle w:val="TABLE-col-heading"/>
              <w:rPr>
                <w:noProof/>
              </w:rPr>
            </w:pPr>
            <w:r w:rsidRPr="002407F9">
              <w:rPr>
                <w:noProof/>
              </w:rPr>
              <w:t>Parameter</w:t>
            </w:r>
          </w:p>
        </w:tc>
        <w:tc>
          <w:tcPr>
            <w:tcW w:w="2160" w:type="dxa"/>
            <w:tcBorders>
              <w:top w:val="single" w:sz="12" w:space="0" w:color="auto"/>
              <w:left w:val="single" w:sz="6" w:space="0" w:color="auto"/>
              <w:bottom w:val="single" w:sz="12" w:space="0" w:color="auto"/>
              <w:right w:val="single" w:sz="6" w:space="0" w:color="auto"/>
            </w:tcBorders>
            <w:hideMark/>
          </w:tcPr>
          <w:p w:rsidR="0083463C" w:rsidRPr="002407F9" w:rsidRDefault="0083463C" w:rsidP="00BF3E57">
            <w:pPr>
              <w:pStyle w:val="TABLE-col-heading"/>
              <w:rPr>
                <w:noProof/>
              </w:rPr>
            </w:pPr>
            <w:r w:rsidRPr="002407F9">
              <w:rPr>
                <w:noProof/>
              </w:rPr>
              <w:t>Type</w:t>
            </w:r>
          </w:p>
        </w:tc>
        <w:tc>
          <w:tcPr>
            <w:tcW w:w="5490" w:type="dxa"/>
            <w:tcBorders>
              <w:top w:val="single" w:sz="12" w:space="0" w:color="auto"/>
              <w:left w:val="single" w:sz="6" w:space="0" w:color="auto"/>
              <w:bottom w:val="single" w:sz="12" w:space="0" w:color="auto"/>
              <w:right w:val="single" w:sz="12" w:space="0" w:color="auto"/>
            </w:tcBorders>
            <w:hideMark/>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710" w:type="dxa"/>
            <w:tcBorders>
              <w:top w:val="single" w:sz="6" w:space="0" w:color="auto"/>
              <w:left w:val="single" w:sz="12" w:space="0" w:color="auto"/>
              <w:bottom w:val="single" w:sz="6" w:space="0" w:color="auto"/>
              <w:right w:val="single" w:sz="6" w:space="0" w:color="auto"/>
            </w:tcBorders>
            <w:hideMark/>
          </w:tcPr>
          <w:p w:rsidR="0083463C" w:rsidRPr="002407F9" w:rsidRDefault="0083463C" w:rsidP="00BF3E57">
            <w:pPr>
              <w:pStyle w:val="TABLE-cell"/>
            </w:pPr>
            <w:r w:rsidRPr="002407F9">
              <w:t>time</w:t>
            </w:r>
          </w:p>
        </w:tc>
        <w:tc>
          <w:tcPr>
            <w:tcW w:w="2160" w:type="dxa"/>
            <w:tcBorders>
              <w:top w:val="single" w:sz="6" w:space="0" w:color="auto"/>
              <w:left w:val="single" w:sz="6" w:space="0" w:color="auto"/>
              <w:bottom w:val="single" w:sz="6" w:space="0" w:color="auto"/>
              <w:right w:val="single" w:sz="6" w:space="0" w:color="auto"/>
            </w:tcBorders>
            <w:hideMark/>
          </w:tcPr>
          <w:p w:rsidR="0083463C" w:rsidRPr="002407F9" w:rsidRDefault="0083463C" w:rsidP="00BF3E57">
            <w:pPr>
              <w:pStyle w:val="TABLE-cell"/>
            </w:pPr>
            <w:r w:rsidRPr="002407F9">
              <w:t>UINT64</w:t>
            </w:r>
          </w:p>
        </w:tc>
        <w:tc>
          <w:tcPr>
            <w:tcW w:w="5490" w:type="dxa"/>
            <w:tcBorders>
              <w:top w:val="single" w:sz="6" w:space="0" w:color="auto"/>
              <w:left w:val="single" w:sz="6" w:space="0" w:color="auto"/>
              <w:bottom w:val="single" w:sz="6" w:space="0" w:color="auto"/>
              <w:right w:val="single" w:sz="12" w:space="0" w:color="auto"/>
            </w:tcBorders>
            <w:hideMark/>
          </w:tcPr>
          <w:p w:rsidR="0083463C" w:rsidRPr="002407F9" w:rsidRDefault="0083463C" w:rsidP="00BF3E57">
            <w:pPr>
              <w:pStyle w:val="TABLE-cell"/>
            </w:pPr>
            <w:r w:rsidRPr="002407F9">
              <w:t xml:space="preserve">time in milliseconds since the </w:t>
            </w:r>
            <w:r w:rsidR="00415F9D" w:rsidRPr="00415F9D">
              <w:rPr>
                <w:i/>
              </w:rPr>
              <w:t>TIme</w:t>
            </w:r>
            <w:r w:rsidR="00415F9D">
              <w:t xml:space="preserve"> circuit was last reset</w:t>
            </w:r>
          </w:p>
          <w:p w:rsidR="0083463C" w:rsidRPr="002407F9" w:rsidRDefault="0083463C" w:rsidP="00BF3E57">
            <w:pPr>
              <w:pStyle w:val="TABLE-cell"/>
            </w:pPr>
            <w:r w:rsidRPr="002407F9">
              <w:t xml:space="preserve">This structure element is used to report on the TPM's </w:t>
            </w:r>
            <w:r w:rsidRPr="002407F9">
              <w:rPr>
                <w:i/>
              </w:rPr>
              <w:t>Time</w:t>
            </w:r>
            <w:r w:rsidRPr="002407F9">
              <w:t xml:space="preserve"> value.</w:t>
            </w:r>
          </w:p>
        </w:tc>
      </w:tr>
      <w:tr w:rsidR="0083463C" w:rsidRPr="002407F9" w:rsidTr="00BF3E57">
        <w:trPr>
          <w:jc w:val="center"/>
        </w:trPr>
        <w:tc>
          <w:tcPr>
            <w:tcW w:w="1710" w:type="dxa"/>
            <w:tcBorders>
              <w:top w:val="single" w:sz="6" w:space="0" w:color="auto"/>
              <w:left w:val="single" w:sz="12" w:space="0" w:color="auto"/>
              <w:bottom w:val="single" w:sz="12" w:space="0" w:color="auto"/>
              <w:right w:val="single" w:sz="6" w:space="0" w:color="auto"/>
            </w:tcBorders>
          </w:tcPr>
          <w:p w:rsidR="0083463C" w:rsidRPr="002407F9" w:rsidRDefault="0083463C" w:rsidP="00BF3E57">
            <w:pPr>
              <w:pStyle w:val="TABLE-cell"/>
              <w:keepNext w:val="0"/>
            </w:pPr>
            <w:r w:rsidRPr="002407F9">
              <w:t>clockInfo</w:t>
            </w:r>
          </w:p>
        </w:tc>
        <w:tc>
          <w:tcPr>
            <w:tcW w:w="2160" w:type="dxa"/>
            <w:tcBorders>
              <w:top w:val="single" w:sz="6" w:space="0" w:color="auto"/>
              <w:left w:val="single" w:sz="6" w:space="0" w:color="auto"/>
              <w:bottom w:val="single" w:sz="12" w:space="0" w:color="auto"/>
              <w:right w:val="single" w:sz="6" w:space="0" w:color="auto"/>
            </w:tcBorders>
          </w:tcPr>
          <w:p w:rsidR="0083463C" w:rsidRPr="002407F9" w:rsidRDefault="0083463C" w:rsidP="00BF3E57">
            <w:pPr>
              <w:pStyle w:val="TABLE-cell"/>
              <w:keepNext w:val="0"/>
            </w:pPr>
            <w:r w:rsidRPr="002407F9">
              <w:t>TPMS_CLOCK_INFO</w:t>
            </w:r>
          </w:p>
        </w:tc>
        <w:tc>
          <w:tcPr>
            <w:tcW w:w="5490" w:type="dxa"/>
            <w:tcBorders>
              <w:top w:val="single" w:sz="6" w:space="0" w:color="auto"/>
              <w:left w:val="single" w:sz="6" w:space="0" w:color="auto"/>
              <w:bottom w:val="single" w:sz="12" w:space="0" w:color="auto"/>
              <w:right w:val="single" w:sz="12" w:space="0" w:color="auto"/>
            </w:tcBorders>
          </w:tcPr>
          <w:p w:rsidR="0083463C" w:rsidRPr="002407F9" w:rsidRDefault="0083463C" w:rsidP="00BF3E57">
            <w:pPr>
              <w:pStyle w:val="TABLE-cell"/>
              <w:keepNext w:val="0"/>
            </w:pPr>
            <w:r w:rsidRPr="002407F9">
              <w:t>a structure containing the clock information</w:t>
            </w:r>
          </w:p>
        </w:tc>
      </w:tr>
    </w:tbl>
    <w:p w:rsidR="0083463C" w:rsidRPr="002407F9" w:rsidRDefault="0083463C" w:rsidP="0083463C">
      <w:pPr>
        <w:pStyle w:val="Heading2"/>
        <w:rPr>
          <w:noProof/>
        </w:rPr>
      </w:pPr>
      <w:bookmarkStart w:id="3685" w:name="_Toc286605843"/>
      <w:bookmarkStart w:id="3686" w:name="_Toc286821687"/>
      <w:bookmarkStart w:id="3687" w:name="_Toc286605844"/>
      <w:bookmarkStart w:id="3688" w:name="_Toc286821688"/>
      <w:bookmarkStart w:id="3689" w:name="_Toc286605845"/>
      <w:bookmarkStart w:id="3690" w:name="_Toc286821689"/>
      <w:bookmarkStart w:id="3691" w:name="_Toc286605846"/>
      <w:bookmarkStart w:id="3692" w:name="_Toc286821690"/>
      <w:bookmarkStart w:id="3693" w:name="_Toc250656280"/>
      <w:bookmarkStart w:id="3694" w:name="_Toc250656283"/>
      <w:bookmarkStart w:id="3695" w:name="_Toc286047091"/>
      <w:bookmarkStart w:id="3696" w:name="_Toc288815022"/>
      <w:bookmarkStart w:id="3697" w:name="_Toc304539269"/>
      <w:bookmarkStart w:id="3698" w:name="_Toc308709821"/>
      <w:bookmarkStart w:id="3699" w:name="_Toc380749529"/>
      <w:bookmarkStart w:id="3700" w:name="_Toc384901835"/>
      <w:bookmarkStart w:id="3701" w:name="_Toc432512360"/>
      <w:bookmarkStart w:id="3702" w:name="_Toc443575700"/>
      <w:bookmarkStart w:id="3703" w:name="_Ref446421329"/>
      <w:bookmarkStart w:id="3704" w:name="_Toc470517930"/>
      <w:bookmarkStart w:id="3705" w:name="_Toc462921149"/>
      <w:bookmarkStart w:id="3706" w:name="_Toc516154971"/>
      <w:bookmarkStart w:id="3707" w:name="_Toc20317708"/>
      <w:bookmarkStart w:id="3708" w:name="_Toc286047101"/>
      <w:bookmarkStart w:id="3709" w:name="_Toc288815031"/>
      <w:bookmarkEnd w:id="3685"/>
      <w:bookmarkEnd w:id="3686"/>
      <w:bookmarkEnd w:id="3687"/>
      <w:bookmarkEnd w:id="3688"/>
      <w:bookmarkEnd w:id="3689"/>
      <w:bookmarkEnd w:id="3690"/>
      <w:bookmarkEnd w:id="3691"/>
      <w:bookmarkEnd w:id="3692"/>
      <w:bookmarkEnd w:id="3693"/>
      <w:bookmarkEnd w:id="3694"/>
      <w:r w:rsidRPr="002407F9">
        <w:rPr>
          <w:noProof/>
        </w:rPr>
        <w:lastRenderedPageBreak/>
        <w:t>TPM Attestation Structures</w:t>
      </w:r>
      <w:bookmarkEnd w:id="3695"/>
      <w:bookmarkEnd w:id="3696"/>
      <w:bookmarkEnd w:id="3697"/>
      <w:bookmarkEnd w:id="3698"/>
      <w:bookmarkEnd w:id="3699"/>
      <w:bookmarkEnd w:id="3700"/>
      <w:bookmarkEnd w:id="3701"/>
      <w:bookmarkEnd w:id="3702"/>
      <w:bookmarkEnd w:id="3703"/>
      <w:bookmarkEnd w:id="3704"/>
      <w:bookmarkEnd w:id="3705"/>
      <w:bookmarkEnd w:id="3706"/>
      <w:bookmarkEnd w:id="3707"/>
    </w:p>
    <w:p w:rsidR="0083463C" w:rsidRPr="002407F9" w:rsidRDefault="0083463C" w:rsidP="0083463C">
      <w:pPr>
        <w:pStyle w:val="Heading3"/>
        <w:rPr>
          <w:noProof/>
        </w:rPr>
      </w:pPr>
      <w:bookmarkStart w:id="3710" w:name="_Toc286047092"/>
      <w:bookmarkStart w:id="3711" w:name="_Toc288815023"/>
      <w:bookmarkStart w:id="3712" w:name="_Toc304539270"/>
      <w:bookmarkStart w:id="3713" w:name="_Toc308709822"/>
      <w:bookmarkStart w:id="3714" w:name="_Toc380749530"/>
      <w:bookmarkStart w:id="3715" w:name="_Toc384901836"/>
      <w:bookmarkStart w:id="3716" w:name="_Toc432512361"/>
      <w:bookmarkStart w:id="3717" w:name="_Toc443575701"/>
      <w:bookmarkStart w:id="3718" w:name="_Toc470517931"/>
      <w:bookmarkStart w:id="3719" w:name="_Toc462921150"/>
      <w:bookmarkStart w:id="3720" w:name="_Toc516154972"/>
      <w:bookmarkStart w:id="3721" w:name="_Toc20317709"/>
      <w:r w:rsidRPr="002407F9">
        <w:rPr>
          <w:noProof/>
        </w:rPr>
        <w:t>Introduction</w:t>
      </w:r>
      <w:bookmarkEnd w:id="3710"/>
      <w:bookmarkEnd w:id="3711"/>
      <w:bookmarkEnd w:id="3712"/>
      <w:bookmarkEnd w:id="3713"/>
      <w:bookmarkEnd w:id="3714"/>
      <w:bookmarkEnd w:id="3715"/>
      <w:bookmarkEnd w:id="3716"/>
      <w:bookmarkEnd w:id="3717"/>
      <w:bookmarkEnd w:id="3718"/>
      <w:bookmarkEnd w:id="3719"/>
      <w:bookmarkEnd w:id="3720"/>
      <w:bookmarkEnd w:id="3721"/>
    </w:p>
    <w:p w:rsidR="0083463C" w:rsidRPr="002407F9" w:rsidRDefault="0083463C" w:rsidP="0083463C">
      <w:pPr>
        <w:pStyle w:val="BodyText"/>
        <w:rPr>
          <w:noProof/>
        </w:rPr>
      </w:pPr>
      <w:r w:rsidRPr="002407F9">
        <w:rPr>
          <w:noProof/>
        </w:rPr>
        <w:t xml:space="preserve">Clause </w:t>
      </w:r>
      <w:r w:rsidRPr="002407F9">
        <w:rPr>
          <w:noProof/>
        </w:rPr>
        <w:fldChar w:fldCharType="begin"/>
      </w:r>
      <w:r w:rsidRPr="002407F9">
        <w:rPr>
          <w:noProof/>
        </w:rPr>
        <w:instrText xml:space="preserve"> REF _Ref446421329 \r \h </w:instrText>
      </w:r>
      <w:r w:rsidRPr="002407F9">
        <w:rPr>
          <w:noProof/>
        </w:rPr>
      </w:r>
      <w:r w:rsidRPr="002407F9">
        <w:rPr>
          <w:noProof/>
        </w:rPr>
        <w:fldChar w:fldCharType="separate"/>
      </w:r>
      <w:r w:rsidR="00AE7D6E">
        <w:rPr>
          <w:noProof/>
        </w:rPr>
        <w:t>10.12</w:t>
      </w:r>
      <w:r w:rsidRPr="002407F9">
        <w:rPr>
          <w:noProof/>
        </w:rPr>
        <w:fldChar w:fldCharType="end"/>
      </w:r>
      <w:r w:rsidRPr="002407F9">
        <w:rPr>
          <w:noProof/>
        </w:rPr>
        <w:t xml:space="preserve"> describes the structures that are used when a TPM creates a structure to be signed. The signing structures follow a standard format TPM2B_ATTEST with case-specific information embedded.</w:t>
      </w:r>
    </w:p>
    <w:p w:rsidR="0083463C" w:rsidRPr="002407F9" w:rsidRDefault="0083463C" w:rsidP="0083463C">
      <w:pPr>
        <w:pStyle w:val="Heading3"/>
        <w:rPr>
          <w:noProof/>
        </w:rPr>
      </w:pPr>
      <w:bookmarkStart w:id="3722" w:name="_Toc304539271"/>
      <w:bookmarkStart w:id="3723" w:name="_Toc308709823"/>
      <w:bookmarkStart w:id="3724" w:name="_Toc380749531"/>
      <w:bookmarkStart w:id="3725" w:name="_Ref381343526"/>
      <w:bookmarkStart w:id="3726" w:name="_Toc384901837"/>
      <w:bookmarkStart w:id="3727" w:name="_Toc432512362"/>
      <w:bookmarkStart w:id="3728" w:name="_Toc443575702"/>
      <w:bookmarkStart w:id="3729" w:name="_Toc470517932"/>
      <w:bookmarkStart w:id="3730" w:name="_Toc462921151"/>
      <w:bookmarkStart w:id="3731" w:name="_Toc516154973"/>
      <w:bookmarkStart w:id="3732" w:name="_Toc20317710"/>
      <w:r w:rsidRPr="002407F9">
        <w:rPr>
          <w:noProof/>
        </w:rPr>
        <w:t>TPMS_TIME_ATTEST_INFO</w:t>
      </w:r>
      <w:bookmarkEnd w:id="3722"/>
      <w:bookmarkEnd w:id="3723"/>
      <w:bookmarkEnd w:id="3724"/>
      <w:bookmarkEnd w:id="3725"/>
      <w:bookmarkEnd w:id="3726"/>
      <w:bookmarkEnd w:id="3727"/>
      <w:bookmarkEnd w:id="3728"/>
      <w:bookmarkEnd w:id="3729"/>
      <w:bookmarkEnd w:id="3730"/>
      <w:bookmarkEnd w:id="3731"/>
      <w:bookmarkEnd w:id="3732"/>
    </w:p>
    <w:p w:rsidR="0083463C" w:rsidRPr="002407F9" w:rsidRDefault="0083463C" w:rsidP="0083463C">
      <w:pPr>
        <w:pStyle w:val="BodyText"/>
        <w:rPr>
          <w:noProof/>
        </w:rPr>
      </w:pPr>
      <w:r w:rsidRPr="002407F9">
        <w:rPr>
          <w:noProof/>
        </w:rPr>
        <w:t>This structure is used when the TPM performs TPM2_GetTime.</w:t>
      </w:r>
    </w:p>
    <w:p w:rsidR="0083463C" w:rsidRPr="002407F9" w:rsidRDefault="0083463C" w:rsidP="0083463C">
      <w:pPr>
        <w:pStyle w:val="TABLE-title"/>
        <w:rPr>
          <w:noProof/>
        </w:rPr>
      </w:pPr>
      <w:bookmarkStart w:id="3733" w:name="_Toc380749799"/>
      <w:bookmarkStart w:id="3734" w:name="_Toc384651461"/>
      <w:bookmarkStart w:id="3735" w:name="_Toc432512607"/>
      <w:bookmarkStart w:id="3736" w:name="_Toc443575945"/>
      <w:bookmarkStart w:id="3737" w:name="_Toc470518188"/>
      <w:bookmarkStart w:id="3738" w:name="_Toc462921402"/>
      <w:bookmarkStart w:id="3739" w:name="_Toc516155233"/>
      <w:bookmarkStart w:id="3740" w:name="_Toc2137617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123</w:t>
      </w:r>
      <w:r w:rsidRPr="002407F9">
        <w:rPr>
          <w:noProof/>
        </w:rPr>
        <w:fldChar w:fldCharType="end"/>
      </w:r>
      <w:r w:rsidRPr="002407F9">
        <w:rPr>
          <w:noProof/>
        </w:rPr>
        <w:t xml:space="preserve"> — Definition of TPMS_TIME_ATTEST_INFO Structure &lt;OUT&gt;</w:t>
      </w:r>
      <w:bookmarkEnd w:id="3733"/>
      <w:bookmarkEnd w:id="3734"/>
      <w:bookmarkEnd w:id="3735"/>
      <w:bookmarkEnd w:id="3736"/>
      <w:bookmarkEnd w:id="3737"/>
      <w:bookmarkEnd w:id="3738"/>
      <w:bookmarkEnd w:id="3739"/>
      <w:bookmarkEnd w:id="374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710"/>
        <w:gridCol w:w="2340"/>
        <w:gridCol w:w="5310"/>
      </w:tblGrid>
      <w:tr w:rsidR="0083463C" w:rsidRPr="002407F9" w:rsidTr="00BF3E57">
        <w:trPr>
          <w:cantSplit/>
          <w:jc w:val="center"/>
        </w:trPr>
        <w:tc>
          <w:tcPr>
            <w:tcW w:w="171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34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531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cantSplit/>
          <w:jc w:val="center"/>
        </w:trPr>
        <w:tc>
          <w:tcPr>
            <w:tcW w:w="1710" w:type="dxa"/>
            <w:tcBorders>
              <w:top w:val="single" w:sz="12" w:space="0" w:color="auto"/>
              <w:left w:val="single" w:sz="12" w:space="0" w:color="auto"/>
            </w:tcBorders>
          </w:tcPr>
          <w:p w:rsidR="0083463C" w:rsidRPr="002407F9" w:rsidRDefault="0083463C" w:rsidP="00BF3E57">
            <w:pPr>
              <w:pStyle w:val="TABLE-cell"/>
            </w:pPr>
            <w:r w:rsidRPr="002407F9">
              <w:t>time</w:t>
            </w:r>
          </w:p>
        </w:tc>
        <w:tc>
          <w:tcPr>
            <w:tcW w:w="2340" w:type="dxa"/>
            <w:tcBorders>
              <w:top w:val="single" w:sz="12" w:space="0" w:color="auto"/>
            </w:tcBorders>
          </w:tcPr>
          <w:p w:rsidR="0083463C" w:rsidRPr="002407F9" w:rsidRDefault="0083463C" w:rsidP="00BF3E57">
            <w:pPr>
              <w:pStyle w:val="TABLE-cell"/>
            </w:pPr>
            <w:r w:rsidRPr="002407F9">
              <w:t>TPMS_TIME_INFO</w:t>
            </w:r>
          </w:p>
        </w:tc>
        <w:tc>
          <w:tcPr>
            <w:tcW w:w="5310" w:type="dxa"/>
            <w:tcBorders>
              <w:top w:val="single" w:sz="12" w:space="0" w:color="auto"/>
              <w:right w:val="single" w:sz="12" w:space="0" w:color="auto"/>
            </w:tcBorders>
          </w:tcPr>
          <w:p w:rsidR="0083463C" w:rsidRPr="002407F9" w:rsidRDefault="0083463C" w:rsidP="00BF3E57">
            <w:pPr>
              <w:pStyle w:val="TABLE-cell"/>
            </w:pPr>
            <w:r w:rsidRPr="002407F9">
              <w:t xml:space="preserve">the </w:t>
            </w:r>
            <w:r w:rsidRPr="002407F9">
              <w:rPr>
                <w:i/>
              </w:rPr>
              <w:t>Time</w:t>
            </w:r>
            <w:r w:rsidRPr="002407F9">
              <w:t xml:space="preserve">, </w:t>
            </w:r>
            <w:r w:rsidRPr="002407F9">
              <w:rPr>
                <w:i/>
              </w:rPr>
              <w:t>Clock</w:t>
            </w:r>
            <w:r w:rsidRPr="002407F9">
              <w:t xml:space="preserve">, </w:t>
            </w:r>
            <w:r w:rsidRPr="002407F9">
              <w:rPr>
                <w:i/>
              </w:rPr>
              <w:t>resetCount</w:t>
            </w:r>
            <w:r w:rsidRPr="002407F9">
              <w:t xml:space="preserve">, </w:t>
            </w:r>
            <w:r w:rsidRPr="002407F9">
              <w:rPr>
                <w:i/>
              </w:rPr>
              <w:t>restartCount</w:t>
            </w:r>
            <w:r w:rsidRPr="002407F9">
              <w:t xml:space="preserve">, and </w:t>
            </w:r>
            <w:r w:rsidRPr="002407F9">
              <w:rPr>
                <w:i/>
              </w:rPr>
              <w:t>Safe</w:t>
            </w:r>
            <w:r w:rsidRPr="002407F9">
              <w:t xml:space="preserve"> indicator</w:t>
            </w:r>
          </w:p>
        </w:tc>
      </w:tr>
      <w:tr w:rsidR="0083463C" w:rsidRPr="002407F9" w:rsidTr="00BF3E57">
        <w:trPr>
          <w:cantSplit/>
          <w:jc w:val="center"/>
        </w:trPr>
        <w:tc>
          <w:tcPr>
            <w:tcW w:w="1710" w:type="dxa"/>
            <w:tcBorders>
              <w:left w:val="single" w:sz="12" w:space="0" w:color="auto"/>
              <w:bottom w:val="single" w:sz="12" w:space="0" w:color="auto"/>
            </w:tcBorders>
          </w:tcPr>
          <w:p w:rsidR="0083463C" w:rsidRPr="002407F9" w:rsidRDefault="0083463C" w:rsidP="00BF3E57">
            <w:pPr>
              <w:pStyle w:val="TABLE-cell"/>
              <w:keepNext w:val="0"/>
            </w:pPr>
            <w:r w:rsidRPr="002407F9">
              <w:t>firmwareVersion</w:t>
            </w:r>
          </w:p>
        </w:tc>
        <w:tc>
          <w:tcPr>
            <w:tcW w:w="2340" w:type="dxa"/>
            <w:tcBorders>
              <w:bottom w:val="single" w:sz="12" w:space="0" w:color="auto"/>
            </w:tcBorders>
          </w:tcPr>
          <w:p w:rsidR="0083463C" w:rsidRPr="002407F9" w:rsidRDefault="0083463C" w:rsidP="00BF3E57">
            <w:pPr>
              <w:pStyle w:val="TABLE-cell"/>
              <w:keepNext w:val="0"/>
            </w:pPr>
            <w:r w:rsidRPr="002407F9">
              <w:t>UINT64</w:t>
            </w:r>
          </w:p>
        </w:tc>
        <w:tc>
          <w:tcPr>
            <w:tcW w:w="5310" w:type="dxa"/>
            <w:tcBorders>
              <w:bottom w:val="single" w:sz="12" w:space="0" w:color="auto"/>
              <w:right w:val="single" w:sz="12" w:space="0" w:color="auto"/>
            </w:tcBorders>
          </w:tcPr>
          <w:p w:rsidR="0083463C" w:rsidRPr="002407F9" w:rsidRDefault="0083463C" w:rsidP="00BF3E57">
            <w:pPr>
              <w:pStyle w:val="TABLE-cell"/>
              <w:keepNext w:val="0"/>
            </w:pPr>
            <w:r w:rsidRPr="002407F9">
              <w:t>a TPM vendor-specific value indicating the version number of the firmware</w:t>
            </w:r>
          </w:p>
        </w:tc>
      </w:tr>
    </w:tbl>
    <w:p w:rsidR="0083463C" w:rsidRPr="002407F9" w:rsidRDefault="0083463C" w:rsidP="0083463C">
      <w:pPr>
        <w:pStyle w:val="Heading3"/>
        <w:rPr>
          <w:noProof/>
        </w:rPr>
      </w:pPr>
      <w:bookmarkStart w:id="3741" w:name="_Toc304539272"/>
      <w:bookmarkStart w:id="3742" w:name="_Toc308709824"/>
      <w:bookmarkStart w:id="3743" w:name="_Toc380749532"/>
      <w:bookmarkStart w:id="3744" w:name="_Toc384901838"/>
      <w:bookmarkStart w:id="3745" w:name="_Toc432512363"/>
      <w:bookmarkStart w:id="3746" w:name="_Toc443575703"/>
      <w:bookmarkStart w:id="3747" w:name="_Toc470517933"/>
      <w:bookmarkStart w:id="3748" w:name="_Toc462921152"/>
      <w:bookmarkStart w:id="3749" w:name="_Toc516154974"/>
      <w:bookmarkStart w:id="3750" w:name="_Toc20317711"/>
      <w:r w:rsidRPr="002407F9">
        <w:rPr>
          <w:noProof/>
        </w:rPr>
        <w:t>TPMS_CERTIFY_INFO</w:t>
      </w:r>
      <w:bookmarkEnd w:id="3590"/>
      <w:bookmarkEnd w:id="3708"/>
      <w:bookmarkEnd w:id="3709"/>
      <w:bookmarkEnd w:id="3741"/>
      <w:bookmarkEnd w:id="3742"/>
      <w:bookmarkEnd w:id="3743"/>
      <w:bookmarkEnd w:id="3744"/>
      <w:bookmarkEnd w:id="3745"/>
      <w:bookmarkEnd w:id="3746"/>
      <w:bookmarkEnd w:id="3747"/>
      <w:bookmarkEnd w:id="3748"/>
      <w:bookmarkEnd w:id="3749"/>
      <w:bookmarkEnd w:id="3750"/>
    </w:p>
    <w:p w:rsidR="0083463C" w:rsidRPr="002407F9" w:rsidRDefault="0083463C" w:rsidP="0083463C">
      <w:pPr>
        <w:pStyle w:val="BodyText"/>
        <w:rPr>
          <w:noProof/>
        </w:rPr>
      </w:pPr>
      <w:r w:rsidRPr="002407F9">
        <w:rPr>
          <w:noProof/>
        </w:rPr>
        <w:t>This is the attested data for TPM2_Certify().</w:t>
      </w:r>
    </w:p>
    <w:p w:rsidR="0083463C" w:rsidRPr="002407F9" w:rsidRDefault="0083463C" w:rsidP="0083463C">
      <w:pPr>
        <w:pStyle w:val="TABLE-title"/>
        <w:rPr>
          <w:noProof/>
        </w:rPr>
      </w:pPr>
      <w:bookmarkStart w:id="3751" w:name="_Toc380749800"/>
      <w:bookmarkStart w:id="3752" w:name="_Toc384651462"/>
      <w:bookmarkStart w:id="3753" w:name="_Toc432512608"/>
      <w:bookmarkStart w:id="3754" w:name="_Toc443575946"/>
      <w:bookmarkStart w:id="3755" w:name="_Toc470518189"/>
      <w:bookmarkStart w:id="3756" w:name="_Toc462921403"/>
      <w:bookmarkStart w:id="3757" w:name="_Toc516155234"/>
      <w:bookmarkStart w:id="3758" w:name="_Toc2137617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124</w:t>
      </w:r>
      <w:r w:rsidRPr="002407F9">
        <w:rPr>
          <w:noProof/>
        </w:rPr>
        <w:fldChar w:fldCharType="end"/>
      </w:r>
      <w:r w:rsidRPr="002407F9">
        <w:rPr>
          <w:noProof/>
        </w:rPr>
        <w:t xml:space="preserve"> — Definition of TPMS_CERTIFY_INFO Structure &lt;OUT&gt;</w:t>
      </w:r>
      <w:bookmarkEnd w:id="3751"/>
      <w:bookmarkEnd w:id="3752"/>
      <w:bookmarkEnd w:id="3753"/>
      <w:bookmarkEnd w:id="3754"/>
      <w:bookmarkEnd w:id="3755"/>
      <w:bookmarkEnd w:id="3756"/>
      <w:bookmarkEnd w:id="3757"/>
      <w:bookmarkEnd w:id="375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710"/>
        <w:gridCol w:w="2340"/>
        <w:gridCol w:w="5310"/>
      </w:tblGrid>
      <w:tr w:rsidR="0083463C" w:rsidRPr="002407F9" w:rsidTr="00BF3E57">
        <w:trPr>
          <w:cantSplit/>
          <w:jc w:val="center"/>
        </w:trPr>
        <w:tc>
          <w:tcPr>
            <w:tcW w:w="171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34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531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cantSplit/>
          <w:jc w:val="center"/>
        </w:trPr>
        <w:tc>
          <w:tcPr>
            <w:tcW w:w="1710" w:type="dxa"/>
            <w:tcBorders>
              <w:top w:val="single" w:sz="12" w:space="0" w:color="auto"/>
              <w:left w:val="single" w:sz="12" w:space="0" w:color="auto"/>
            </w:tcBorders>
          </w:tcPr>
          <w:p w:rsidR="0083463C" w:rsidRPr="002407F9" w:rsidRDefault="0083463C" w:rsidP="00BF3E57">
            <w:pPr>
              <w:pStyle w:val="TABLE-cell"/>
            </w:pPr>
            <w:r w:rsidRPr="002407F9">
              <w:t>name</w:t>
            </w:r>
          </w:p>
        </w:tc>
        <w:tc>
          <w:tcPr>
            <w:tcW w:w="2340" w:type="dxa"/>
            <w:tcBorders>
              <w:top w:val="single" w:sz="12" w:space="0" w:color="auto"/>
            </w:tcBorders>
          </w:tcPr>
          <w:p w:rsidR="0083463C" w:rsidRPr="002407F9" w:rsidRDefault="0083463C" w:rsidP="00BF3E57">
            <w:pPr>
              <w:pStyle w:val="TABLE-cell"/>
            </w:pPr>
            <w:r w:rsidRPr="002407F9">
              <w:t>TPM2B_NAME</w:t>
            </w:r>
          </w:p>
        </w:tc>
        <w:tc>
          <w:tcPr>
            <w:tcW w:w="5310" w:type="dxa"/>
            <w:tcBorders>
              <w:top w:val="single" w:sz="12" w:space="0" w:color="auto"/>
              <w:right w:val="single" w:sz="12" w:space="0" w:color="auto"/>
            </w:tcBorders>
          </w:tcPr>
          <w:p w:rsidR="0083463C" w:rsidRPr="002407F9" w:rsidRDefault="0083463C" w:rsidP="00BF3E57">
            <w:pPr>
              <w:pStyle w:val="TABLE-cell"/>
            </w:pPr>
            <w:r w:rsidRPr="002407F9">
              <w:t>Name of the certified object</w:t>
            </w:r>
          </w:p>
        </w:tc>
      </w:tr>
      <w:tr w:rsidR="0083463C" w:rsidRPr="002407F9" w:rsidTr="00BF3E57">
        <w:trPr>
          <w:cantSplit/>
          <w:jc w:val="center"/>
        </w:trPr>
        <w:tc>
          <w:tcPr>
            <w:tcW w:w="1710" w:type="dxa"/>
            <w:tcBorders>
              <w:left w:val="single" w:sz="12" w:space="0" w:color="auto"/>
              <w:bottom w:val="single" w:sz="12" w:space="0" w:color="auto"/>
            </w:tcBorders>
          </w:tcPr>
          <w:p w:rsidR="0083463C" w:rsidRPr="002407F9" w:rsidRDefault="0083463C" w:rsidP="00BF3E57">
            <w:pPr>
              <w:pStyle w:val="TABLE-cell"/>
              <w:keepNext w:val="0"/>
            </w:pPr>
            <w:r w:rsidRPr="002407F9">
              <w:t>qualifiedName</w:t>
            </w:r>
          </w:p>
        </w:tc>
        <w:tc>
          <w:tcPr>
            <w:tcW w:w="2340" w:type="dxa"/>
            <w:tcBorders>
              <w:bottom w:val="single" w:sz="12" w:space="0" w:color="auto"/>
            </w:tcBorders>
          </w:tcPr>
          <w:p w:rsidR="0083463C" w:rsidRPr="002407F9" w:rsidRDefault="0083463C" w:rsidP="00BF3E57">
            <w:pPr>
              <w:pStyle w:val="TABLE-cell"/>
              <w:keepNext w:val="0"/>
            </w:pPr>
            <w:r w:rsidRPr="002407F9">
              <w:t>TPM2B_NAME</w:t>
            </w:r>
          </w:p>
        </w:tc>
        <w:tc>
          <w:tcPr>
            <w:tcW w:w="5310" w:type="dxa"/>
            <w:tcBorders>
              <w:bottom w:val="single" w:sz="12" w:space="0" w:color="auto"/>
              <w:right w:val="single" w:sz="12" w:space="0" w:color="auto"/>
            </w:tcBorders>
          </w:tcPr>
          <w:p w:rsidR="0083463C" w:rsidRPr="002407F9" w:rsidRDefault="0083463C" w:rsidP="00BF3E57">
            <w:pPr>
              <w:pStyle w:val="TABLE-cell"/>
              <w:keepNext w:val="0"/>
              <w:rPr>
                <w:b/>
                <w:kern w:val="32"/>
              </w:rPr>
            </w:pPr>
            <w:r w:rsidRPr="002407F9">
              <w:t>Qualified Name of the certified object</w:t>
            </w:r>
          </w:p>
        </w:tc>
      </w:tr>
    </w:tbl>
    <w:p w:rsidR="0083463C" w:rsidRPr="002407F9" w:rsidRDefault="0083463C" w:rsidP="002A23B0">
      <w:pPr>
        <w:pStyle w:val="Heading3"/>
        <w:rPr>
          <w:noProof/>
        </w:rPr>
      </w:pPr>
      <w:bookmarkStart w:id="3759" w:name="_Toc206229596"/>
      <w:bookmarkStart w:id="3760" w:name="_Toc206229597"/>
      <w:bookmarkStart w:id="3761" w:name="_Toc206229602"/>
      <w:bookmarkStart w:id="3762" w:name="_Toc206229604"/>
      <w:bookmarkStart w:id="3763" w:name="_Toc206229605"/>
      <w:bookmarkStart w:id="3764" w:name="_Toc206229606"/>
      <w:bookmarkStart w:id="3765" w:name="_Toc206229629"/>
      <w:bookmarkStart w:id="3766" w:name="_Toc206229630"/>
      <w:bookmarkStart w:id="3767" w:name="_Toc206229632"/>
      <w:bookmarkStart w:id="3768" w:name="_Toc206229633"/>
      <w:bookmarkStart w:id="3769" w:name="_Toc206229638"/>
      <w:bookmarkStart w:id="3770" w:name="_Toc286047102"/>
      <w:bookmarkStart w:id="3771" w:name="_Toc288815032"/>
      <w:bookmarkStart w:id="3772" w:name="_Toc304539273"/>
      <w:bookmarkStart w:id="3773" w:name="_Toc308709825"/>
      <w:bookmarkStart w:id="3774" w:name="_Toc380749533"/>
      <w:bookmarkStart w:id="3775" w:name="_Toc384901839"/>
      <w:bookmarkStart w:id="3776" w:name="_Toc432512364"/>
      <w:bookmarkStart w:id="3777" w:name="_Toc443575704"/>
      <w:bookmarkStart w:id="3778" w:name="_Toc470517934"/>
      <w:bookmarkStart w:id="3779" w:name="_Toc462921153"/>
      <w:bookmarkStart w:id="3780" w:name="_Toc516154975"/>
      <w:bookmarkStart w:id="3781" w:name="_Toc20317712"/>
      <w:bookmarkEnd w:id="3759"/>
      <w:bookmarkEnd w:id="3760"/>
      <w:bookmarkEnd w:id="3761"/>
      <w:bookmarkEnd w:id="3762"/>
      <w:bookmarkEnd w:id="3763"/>
      <w:bookmarkEnd w:id="3764"/>
      <w:bookmarkEnd w:id="3765"/>
      <w:bookmarkEnd w:id="3766"/>
      <w:bookmarkEnd w:id="3767"/>
      <w:bookmarkEnd w:id="3768"/>
      <w:bookmarkEnd w:id="3769"/>
      <w:r w:rsidRPr="002407F9">
        <w:rPr>
          <w:noProof/>
        </w:rPr>
        <w:t>TPMS_QUOTE_INFO</w:t>
      </w:r>
      <w:bookmarkEnd w:id="3770"/>
      <w:bookmarkEnd w:id="3771"/>
      <w:bookmarkEnd w:id="3772"/>
      <w:bookmarkEnd w:id="3773"/>
      <w:bookmarkEnd w:id="3774"/>
      <w:bookmarkEnd w:id="3775"/>
      <w:bookmarkEnd w:id="3776"/>
      <w:bookmarkEnd w:id="3777"/>
      <w:bookmarkEnd w:id="3778"/>
      <w:bookmarkEnd w:id="3779"/>
      <w:bookmarkEnd w:id="3780"/>
      <w:bookmarkEnd w:id="3781"/>
    </w:p>
    <w:p w:rsidR="0083463C" w:rsidRPr="002407F9" w:rsidRDefault="0083463C" w:rsidP="0083463C">
      <w:pPr>
        <w:pStyle w:val="BodyText"/>
        <w:rPr>
          <w:noProof/>
        </w:rPr>
      </w:pPr>
      <w:r w:rsidRPr="002407F9">
        <w:rPr>
          <w:noProof/>
        </w:rPr>
        <w:t xml:space="preserve">This is the </w:t>
      </w:r>
      <w:r w:rsidRPr="002407F9">
        <w:rPr>
          <w:i/>
          <w:noProof/>
        </w:rPr>
        <w:t>attested</w:t>
      </w:r>
      <w:r w:rsidRPr="002407F9">
        <w:rPr>
          <w:noProof/>
        </w:rPr>
        <w:t xml:space="preserve"> data for TPM2_Quote().</w:t>
      </w:r>
    </w:p>
    <w:p w:rsidR="0083463C" w:rsidRPr="002407F9" w:rsidRDefault="0083463C" w:rsidP="0083463C">
      <w:pPr>
        <w:pStyle w:val="TABLE-title"/>
        <w:rPr>
          <w:noProof/>
        </w:rPr>
      </w:pPr>
      <w:bookmarkStart w:id="3782" w:name="_Ref225426227"/>
      <w:bookmarkStart w:id="3783" w:name="_Toc380749801"/>
      <w:bookmarkStart w:id="3784" w:name="_Toc384651463"/>
      <w:bookmarkStart w:id="3785" w:name="_Toc432512609"/>
      <w:bookmarkStart w:id="3786" w:name="_Toc443575947"/>
      <w:bookmarkStart w:id="3787" w:name="_Toc470518190"/>
      <w:bookmarkStart w:id="3788" w:name="_Toc462921404"/>
      <w:bookmarkStart w:id="3789" w:name="_Toc516155235"/>
      <w:bookmarkStart w:id="3790" w:name="_Toc2137617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125</w:t>
      </w:r>
      <w:r w:rsidRPr="002407F9">
        <w:rPr>
          <w:noProof/>
        </w:rPr>
        <w:fldChar w:fldCharType="end"/>
      </w:r>
      <w:bookmarkEnd w:id="3782"/>
      <w:r w:rsidRPr="002407F9">
        <w:rPr>
          <w:noProof/>
        </w:rPr>
        <w:t xml:space="preserve"> — Definition of TPMS_QUOTE_INFO Structure &lt;OUT&gt;</w:t>
      </w:r>
      <w:bookmarkEnd w:id="3783"/>
      <w:bookmarkEnd w:id="3784"/>
      <w:bookmarkEnd w:id="3785"/>
      <w:bookmarkEnd w:id="3786"/>
      <w:bookmarkEnd w:id="3787"/>
      <w:bookmarkEnd w:id="3788"/>
      <w:bookmarkEnd w:id="3789"/>
      <w:bookmarkEnd w:id="3790"/>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58" w:type="dxa"/>
          <w:right w:w="58" w:type="dxa"/>
        </w:tblCellMar>
        <w:tblLook w:val="04A0" w:firstRow="1" w:lastRow="0" w:firstColumn="1" w:lastColumn="0" w:noHBand="0" w:noVBand="1"/>
      </w:tblPr>
      <w:tblGrid>
        <w:gridCol w:w="1710"/>
        <w:gridCol w:w="2340"/>
        <w:gridCol w:w="5310"/>
      </w:tblGrid>
      <w:tr w:rsidR="0083463C" w:rsidRPr="002407F9" w:rsidTr="00BF3E57">
        <w:trPr>
          <w:jc w:val="center"/>
        </w:trPr>
        <w:tc>
          <w:tcPr>
            <w:tcW w:w="1710" w:type="dxa"/>
            <w:tcBorders>
              <w:top w:val="single" w:sz="12" w:space="0" w:color="auto"/>
              <w:left w:val="single" w:sz="12" w:space="0" w:color="auto"/>
              <w:bottom w:val="single" w:sz="12" w:space="0" w:color="auto"/>
              <w:right w:val="single" w:sz="6" w:space="0" w:color="auto"/>
            </w:tcBorders>
            <w:hideMark/>
          </w:tcPr>
          <w:p w:rsidR="0083463C" w:rsidRPr="002407F9" w:rsidRDefault="0083463C" w:rsidP="00BF3E57">
            <w:pPr>
              <w:pStyle w:val="TABLE-col-heading"/>
              <w:rPr>
                <w:noProof/>
              </w:rPr>
            </w:pPr>
            <w:r w:rsidRPr="002407F9">
              <w:rPr>
                <w:noProof/>
              </w:rPr>
              <w:t>Parameter</w:t>
            </w:r>
          </w:p>
        </w:tc>
        <w:tc>
          <w:tcPr>
            <w:tcW w:w="2340" w:type="dxa"/>
            <w:tcBorders>
              <w:top w:val="single" w:sz="12" w:space="0" w:color="auto"/>
              <w:left w:val="single" w:sz="6" w:space="0" w:color="auto"/>
              <w:bottom w:val="single" w:sz="12" w:space="0" w:color="auto"/>
              <w:right w:val="single" w:sz="6" w:space="0" w:color="auto"/>
            </w:tcBorders>
            <w:hideMark/>
          </w:tcPr>
          <w:p w:rsidR="0083463C" w:rsidRPr="002407F9" w:rsidRDefault="0083463C" w:rsidP="00BF3E57">
            <w:pPr>
              <w:pStyle w:val="TABLE-col-heading"/>
              <w:rPr>
                <w:noProof/>
              </w:rPr>
            </w:pPr>
            <w:r w:rsidRPr="002407F9">
              <w:rPr>
                <w:noProof/>
              </w:rPr>
              <w:t>Type</w:t>
            </w:r>
          </w:p>
        </w:tc>
        <w:tc>
          <w:tcPr>
            <w:tcW w:w="5310" w:type="dxa"/>
            <w:tcBorders>
              <w:top w:val="single" w:sz="12" w:space="0" w:color="auto"/>
              <w:left w:val="single" w:sz="6" w:space="0" w:color="auto"/>
              <w:bottom w:val="single" w:sz="12" w:space="0" w:color="auto"/>
              <w:right w:val="single" w:sz="12" w:space="0" w:color="auto"/>
            </w:tcBorders>
            <w:hideMark/>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710" w:type="dxa"/>
            <w:tcBorders>
              <w:top w:val="single" w:sz="12" w:space="0" w:color="auto"/>
              <w:left w:val="single" w:sz="12" w:space="0" w:color="auto"/>
              <w:bottom w:val="single" w:sz="6" w:space="0" w:color="auto"/>
              <w:right w:val="single" w:sz="6" w:space="0" w:color="auto"/>
            </w:tcBorders>
            <w:hideMark/>
          </w:tcPr>
          <w:p w:rsidR="0083463C" w:rsidRPr="002407F9" w:rsidRDefault="0083463C" w:rsidP="00BF3E57">
            <w:pPr>
              <w:pStyle w:val="TABLE-cell"/>
            </w:pPr>
            <w:r w:rsidRPr="002407F9">
              <w:t>pcrSelect</w:t>
            </w:r>
          </w:p>
        </w:tc>
        <w:tc>
          <w:tcPr>
            <w:tcW w:w="2340" w:type="dxa"/>
            <w:tcBorders>
              <w:top w:val="single" w:sz="12" w:space="0" w:color="auto"/>
              <w:left w:val="single" w:sz="6" w:space="0" w:color="auto"/>
              <w:bottom w:val="single" w:sz="6" w:space="0" w:color="auto"/>
              <w:right w:val="single" w:sz="6" w:space="0" w:color="auto"/>
            </w:tcBorders>
            <w:hideMark/>
          </w:tcPr>
          <w:p w:rsidR="0083463C" w:rsidRPr="002407F9" w:rsidRDefault="0083463C" w:rsidP="00BF3E57">
            <w:pPr>
              <w:pStyle w:val="TABLE-cell"/>
            </w:pPr>
            <w:r w:rsidRPr="002407F9">
              <w:t>TPML_PCR_SELECTION</w:t>
            </w:r>
          </w:p>
        </w:tc>
        <w:tc>
          <w:tcPr>
            <w:tcW w:w="5310" w:type="dxa"/>
            <w:tcBorders>
              <w:top w:val="single" w:sz="12" w:space="0" w:color="auto"/>
              <w:left w:val="single" w:sz="6" w:space="0" w:color="auto"/>
              <w:bottom w:val="single" w:sz="6" w:space="0" w:color="auto"/>
              <w:right w:val="single" w:sz="12" w:space="0" w:color="auto"/>
            </w:tcBorders>
            <w:hideMark/>
          </w:tcPr>
          <w:p w:rsidR="0083463C" w:rsidRPr="002407F9" w:rsidRDefault="0083463C" w:rsidP="00BF3E57">
            <w:pPr>
              <w:pStyle w:val="TABLE-cell"/>
            </w:pPr>
            <w:r w:rsidRPr="002407F9">
              <w:t xml:space="preserve">information on </w:t>
            </w:r>
            <w:r w:rsidRPr="002407F9">
              <w:rPr>
                <w:i/>
              </w:rPr>
              <w:t>algID</w:t>
            </w:r>
            <w:r w:rsidRPr="002407F9">
              <w:t>, PCR selected and digest</w:t>
            </w:r>
          </w:p>
        </w:tc>
      </w:tr>
      <w:tr w:rsidR="0083463C" w:rsidRPr="002407F9" w:rsidTr="00BF3E57">
        <w:trPr>
          <w:jc w:val="center"/>
        </w:trPr>
        <w:tc>
          <w:tcPr>
            <w:tcW w:w="1710" w:type="dxa"/>
            <w:tcBorders>
              <w:top w:val="single" w:sz="6" w:space="0" w:color="auto"/>
              <w:left w:val="single" w:sz="12" w:space="0" w:color="auto"/>
              <w:bottom w:val="single" w:sz="12" w:space="0" w:color="auto"/>
              <w:right w:val="single" w:sz="6" w:space="0" w:color="auto"/>
            </w:tcBorders>
            <w:hideMark/>
          </w:tcPr>
          <w:p w:rsidR="0083463C" w:rsidRPr="002407F9" w:rsidRDefault="0083463C" w:rsidP="00BF3E57">
            <w:pPr>
              <w:pStyle w:val="TABLE-cell"/>
              <w:keepNext w:val="0"/>
            </w:pPr>
            <w:r w:rsidRPr="002407F9">
              <w:t>pcrDigest</w:t>
            </w:r>
          </w:p>
        </w:tc>
        <w:tc>
          <w:tcPr>
            <w:tcW w:w="2340" w:type="dxa"/>
            <w:tcBorders>
              <w:top w:val="single" w:sz="6" w:space="0" w:color="auto"/>
              <w:left w:val="single" w:sz="6" w:space="0" w:color="auto"/>
              <w:bottom w:val="single" w:sz="12" w:space="0" w:color="auto"/>
              <w:right w:val="single" w:sz="6" w:space="0" w:color="auto"/>
            </w:tcBorders>
            <w:hideMark/>
          </w:tcPr>
          <w:p w:rsidR="0083463C" w:rsidRPr="002407F9" w:rsidRDefault="0083463C" w:rsidP="00BF3E57">
            <w:pPr>
              <w:pStyle w:val="TABLE-cell"/>
              <w:keepNext w:val="0"/>
            </w:pPr>
            <w:r w:rsidRPr="002407F9">
              <w:t>TPM2B_DIGEST</w:t>
            </w:r>
          </w:p>
        </w:tc>
        <w:tc>
          <w:tcPr>
            <w:tcW w:w="5310" w:type="dxa"/>
            <w:tcBorders>
              <w:top w:val="single" w:sz="6" w:space="0" w:color="auto"/>
              <w:left w:val="single" w:sz="6" w:space="0" w:color="auto"/>
              <w:bottom w:val="single" w:sz="12" w:space="0" w:color="auto"/>
              <w:right w:val="single" w:sz="12" w:space="0" w:color="auto"/>
            </w:tcBorders>
            <w:hideMark/>
          </w:tcPr>
          <w:p w:rsidR="0083463C" w:rsidRPr="002407F9" w:rsidRDefault="0083463C" w:rsidP="00BF3E57">
            <w:pPr>
              <w:pStyle w:val="TABLE-cell"/>
              <w:keepNext w:val="0"/>
            </w:pPr>
            <w:r w:rsidRPr="002407F9">
              <w:t>digest of the selected PCR using the hash of the signing key</w:t>
            </w:r>
          </w:p>
        </w:tc>
      </w:tr>
    </w:tbl>
    <w:p w:rsidR="0083463C" w:rsidRPr="002407F9" w:rsidRDefault="0083463C" w:rsidP="0083463C">
      <w:pPr>
        <w:pStyle w:val="Heading3"/>
        <w:rPr>
          <w:noProof/>
        </w:rPr>
      </w:pPr>
      <w:bookmarkStart w:id="3791" w:name="_Toc286047103"/>
      <w:bookmarkStart w:id="3792" w:name="_Toc288815033"/>
      <w:bookmarkStart w:id="3793" w:name="_Toc304539274"/>
      <w:bookmarkStart w:id="3794" w:name="_Toc308709826"/>
      <w:bookmarkStart w:id="3795" w:name="_Toc380749534"/>
      <w:bookmarkStart w:id="3796" w:name="_Toc384901840"/>
      <w:bookmarkStart w:id="3797" w:name="_Toc432512365"/>
      <w:bookmarkStart w:id="3798" w:name="_Toc443575705"/>
      <w:bookmarkStart w:id="3799" w:name="_Toc470517935"/>
      <w:bookmarkStart w:id="3800" w:name="_Toc462921154"/>
      <w:bookmarkStart w:id="3801" w:name="_Toc516154976"/>
      <w:bookmarkStart w:id="3802" w:name="_Toc20317713"/>
      <w:r w:rsidRPr="002407F9">
        <w:rPr>
          <w:noProof/>
        </w:rPr>
        <w:lastRenderedPageBreak/>
        <w:t>TPMS_COMMAND_AUDIT_INFO</w:t>
      </w:r>
      <w:bookmarkEnd w:id="3791"/>
      <w:bookmarkEnd w:id="3792"/>
      <w:bookmarkEnd w:id="3793"/>
      <w:bookmarkEnd w:id="3794"/>
      <w:bookmarkEnd w:id="3795"/>
      <w:bookmarkEnd w:id="3796"/>
      <w:bookmarkEnd w:id="3797"/>
      <w:bookmarkEnd w:id="3798"/>
      <w:bookmarkEnd w:id="3799"/>
      <w:bookmarkEnd w:id="3800"/>
      <w:bookmarkEnd w:id="3801"/>
      <w:bookmarkEnd w:id="3802"/>
    </w:p>
    <w:p w:rsidR="0083463C" w:rsidRPr="002407F9" w:rsidRDefault="0083463C" w:rsidP="0083463C">
      <w:pPr>
        <w:pStyle w:val="BodyText"/>
        <w:rPr>
          <w:noProof/>
        </w:rPr>
      </w:pPr>
      <w:r w:rsidRPr="002407F9">
        <w:rPr>
          <w:noProof/>
        </w:rPr>
        <w:t xml:space="preserve">This is the </w:t>
      </w:r>
      <w:r w:rsidRPr="002407F9">
        <w:rPr>
          <w:i/>
          <w:noProof/>
        </w:rPr>
        <w:t>attested</w:t>
      </w:r>
      <w:r w:rsidRPr="002407F9">
        <w:rPr>
          <w:noProof/>
        </w:rPr>
        <w:t xml:space="preserve"> data for TPM2_GetCommandAuditDigest().</w:t>
      </w:r>
    </w:p>
    <w:p w:rsidR="0083463C" w:rsidRPr="002407F9" w:rsidRDefault="0083463C" w:rsidP="0083463C">
      <w:pPr>
        <w:pStyle w:val="TABLE-title"/>
        <w:rPr>
          <w:noProof/>
        </w:rPr>
      </w:pPr>
      <w:bookmarkStart w:id="3803" w:name="_Toc380749802"/>
      <w:bookmarkStart w:id="3804" w:name="_Toc384651464"/>
      <w:bookmarkStart w:id="3805" w:name="_Toc432512610"/>
      <w:bookmarkStart w:id="3806" w:name="_Toc443575948"/>
      <w:bookmarkStart w:id="3807" w:name="_Toc470518191"/>
      <w:bookmarkStart w:id="3808" w:name="_Toc462921405"/>
      <w:bookmarkStart w:id="3809" w:name="_Toc516155236"/>
      <w:bookmarkStart w:id="3810" w:name="_Toc2137617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126</w:t>
      </w:r>
      <w:r w:rsidRPr="002407F9">
        <w:rPr>
          <w:noProof/>
        </w:rPr>
        <w:fldChar w:fldCharType="end"/>
      </w:r>
      <w:r w:rsidRPr="002407F9">
        <w:rPr>
          <w:noProof/>
        </w:rPr>
        <w:t xml:space="preserve"> — Definition of TPMS_COMMAND_AUDIT_INFO Structure &lt;OUT&gt;</w:t>
      </w:r>
      <w:bookmarkEnd w:id="3803"/>
      <w:bookmarkEnd w:id="3804"/>
      <w:bookmarkEnd w:id="3805"/>
      <w:bookmarkEnd w:id="3806"/>
      <w:bookmarkEnd w:id="3807"/>
      <w:bookmarkEnd w:id="3808"/>
      <w:bookmarkEnd w:id="3809"/>
      <w:bookmarkEnd w:id="381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710"/>
        <w:gridCol w:w="2340"/>
        <w:gridCol w:w="5310"/>
      </w:tblGrid>
      <w:tr w:rsidR="0083463C" w:rsidRPr="002407F9" w:rsidTr="00BF3E57">
        <w:trPr>
          <w:jc w:val="center"/>
        </w:trPr>
        <w:tc>
          <w:tcPr>
            <w:tcW w:w="171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34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531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710" w:type="dxa"/>
            <w:tcBorders>
              <w:left w:val="single" w:sz="12" w:space="0" w:color="auto"/>
            </w:tcBorders>
          </w:tcPr>
          <w:p w:rsidR="0083463C" w:rsidRPr="002407F9" w:rsidRDefault="0083463C" w:rsidP="00BF3E57">
            <w:pPr>
              <w:pStyle w:val="TABLE-cell"/>
            </w:pPr>
            <w:r w:rsidRPr="002407F9">
              <w:t>auditCounter</w:t>
            </w:r>
          </w:p>
        </w:tc>
        <w:tc>
          <w:tcPr>
            <w:tcW w:w="2340" w:type="dxa"/>
          </w:tcPr>
          <w:p w:rsidR="0083463C" w:rsidRPr="002407F9" w:rsidRDefault="0083463C" w:rsidP="00BF3E57">
            <w:pPr>
              <w:pStyle w:val="TABLE-cell"/>
            </w:pPr>
            <w:r w:rsidRPr="002407F9">
              <w:t>UINT64</w:t>
            </w:r>
          </w:p>
        </w:tc>
        <w:tc>
          <w:tcPr>
            <w:tcW w:w="5310" w:type="dxa"/>
            <w:tcBorders>
              <w:right w:val="single" w:sz="12" w:space="0" w:color="auto"/>
            </w:tcBorders>
          </w:tcPr>
          <w:p w:rsidR="0083463C" w:rsidRPr="002407F9" w:rsidRDefault="0083463C" w:rsidP="00BF3E57">
            <w:pPr>
              <w:pStyle w:val="TABLE-cell"/>
            </w:pPr>
            <w:r w:rsidRPr="002407F9">
              <w:t>the monotonic audit counter</w:t>
            </w:r>
          </w:p>
        </w:tc>
      </w:tr>
      <w:tr w:rsidR="0083463C" w:rsidRPr="002407F9" w:rsidTr="00BF3E57">
        <w:trPr>
          <w:jc w:val="center"/>
        </w:trPr>
        <w:tc>
          <w:tcPr>
            <w:tcW w:w="1710" w:type="dxa"/>
            <w:tcBorders>
              <w:left w:val="single" w:sz="12" w:space="0" w:color="auto"/>
            </w:tcBorders>
          </w:tcPr>
          <w:p w:rsidR="0083463C" w:rsidRPr="002407F9" w:rsidRDefault="0083463C" w:rsidP="00BF3E57">
            <w:pPr>
              <w:pStyle w:val="TABLE-cell"/>
            </w:pPr>
            <w:r w:rsidRPr="002407F9">
              <w:t>digestAlg</w:t>
            </w:r>
          </w:p>
        </w:tc>
        <w:tc>
          <w:tcPr>
            <w:tcW w:w="2340" w:type="dxa"/>
          </w:tcPr>
          <w:p w:rsidR="0083463C" w:rsidRPr="002407F9" w:rsidRDefault="0083463C" w:rsidP="00BF3E57">
            <w:pPr>
              <w:pStyle w:val="TABLE-cell"/>
            </w:pPr>
            <w:r w:rsidRPr="002407F9">
              <w:t>TPM_ALG_ID</w:t>
            </w:r>
          </w:p>
        </w:tc>
        <w:tc>
          <w:tcPr>
            <w:tcW w:w="5310" w:type="dxa"/>
            <w:tcBorders>
              <w:right w:val="single" w:sz="12" w:space="0" w:color="auto"/>
            </w:tcBorders>
          </w:tcPr>
          <w:p w:rsidR="0083463C" w:rsidRPr="002407F9" w:rsidRDefault="0083463C" w:rsidP="00BF3E57">
            <w:pPr>
              <w:pStyle w:val="TABLE-cell"/>
            </w:pPr>
            <w:r w:rsidRPr="002407F9">
              <w:t>hash algorithm used for the command audit</w:t>
            </w:r>
          </w:p>
        </w:tc>
      </w:tr>
      <w:tr w:rsidR="0083463C" w:rsidRPr="002407F9" w:rsidTr="00BF3E57">
        <w:trPr>
          <w:jc w:val="center"/>
        </w:trPr>
        <w:tc>
          <w:tcPr>
            <w:tcW w:w="1710" w:type="dxa"/>
            <w:tcBorders>
              <w:left w:val="single" w:sz="12" w:space="0" w:color="auto"/>
            </w:tcBorders>
          </w:tcPr>
          <w:p w:rsidR="0083463C" w:rsidRPr="002407F9" w:rsidRDefault="0083463C" w:rsidP="00BF3E57">
            <w:pPr>
              <w:pStyle w:val="TABLE-cell"/>
            </w:pPr>
            <w:r w:rsidRPr="002407F9">
              <w:t>auditDigest</w:t>
            </w:r>
          </w:p>
        </w:tc>
        <w:tc>
          <w:tcPr>
            <w:tcW w:w="2340" w:type="dxa"/>
          </w:tcPr>
          <w:p w:rsidR="0083463C" w:rsidRPr="002407F9" w:rsidRDefault="0083463C" w:rsidP="00BF3E57">
            <w:pPr>
              <w:pStyle w:val="TABLE-cell"/>
            </w:pPr>
            <w:r w:rsidRPr="002407F9">
              <w:t>TPM2B_DIGEST</w:t>
            </w:r>
          </w:p>
        </w:tc>
        <w:tc>
          <w:tcPr>
            <w:tcW w:w="5310" w:type="dxa"/>
            <w:tcBorders>
              <w:right w:val="single" w:sz="12" w:space="0" w:color="auto"/>
            </w:tcBorders>
          </w:tcPr>
          <w:p w:rsidR="0083463C" w:rsidRPr="002407F9" w:rsidRDefault="0083463C" w:rsidP="00BF3E57">
            <w:pPr>
              <w:pStyle w:val="TABLE-cell"/>
            </w:pPr>
            <w:r w:rsidRPr="002407F9">
              <w:t>the current value of the audit digest</w:t>
            </w:r>
          </w:p>
        </w:tc>
      </w:tr>
      <w:tr w:rsidR="0083463C" w:rsidRPr="002407F9" w:rsidTr="00BF3E57">
        <w:trPr>
          <w:jc w:val="center"/>
        </w:trPr>
        <w:tc>
          <w:tcPr>
            <w:tcW w:w="1710" w:type="dxa"/>
            <w:tcBorders>
              <w:left w:val="single" w:sz="12" w:space="0" w:color="auto"/>
              <w:bottom w:val="single" w:sz="12" w:space="0" w:color="auto"/>
            </w:tcBorders>
          </w:tcPr>
          <w:p w:rsidR="0083463C" w:rsidRPr="002407F9" w:rsidRDefault="0083463C" w:rsidP="00BF3E57">
            <w:pPr>
              <w:pStyle w:val="TABLE-cell"/>
              <w:keepNext w:val="0"/>
            </w:pPr>
            <w:r w:rsidRPr="002407F9">
              <w:t>commandDigest</w:t>
            </w:r>
          </w:p>
        </w:tc>
        <w:tc>
          <w:tcPr>
            <w:tcW w:w="2340" w:type="dxa"/>
            <w:tcBorders>
              <w:bottom w:val="single" w:sz="12" w:space="0" w:color="auto"/>
            </w:tcBorders>
          </w:tcPr>
          <w:p w:rsidR="0083463C" w:rsidRPr="002407F9" w:rsidRDefault="0083463C" w:rsidP="00BF3E57">
            <w:pPr>
              <w:pStyle w:val="TABLE-cell"/>
              <w:keepNext w:val="0"/>
            </w:pPr>
            <w:r w:rsidRPr="002407F9">
              <w:t>TPM2B_DIGEST</w:t>
            </w:r>
          </w:p>
        </w:tc>
        <w:tc>
          <w:tcPr>
            <w:tcW w:w="5310" w:type="dxa"/>
            <w:tcBorders>
              <w:bottom w:val="single" w:sz="12" w:space="0" w:color="auto"/>
              <w:right w:val="single" w:sz="12" w:space="0" w:color="auto"/>
            </w:tcBorders>
          </w:tcPr>
          <w:p w:rsidR="0083463C" w:rsidRPr="002407F9" w:rsidRDefault="0083463C" w:rsidP="00BF3E57">
            <w:pPr>
              <w:pStyle w:val="TABLE-cell"/>
              <w:keepNext w:val="0"/>
            </w:pPr>
            <w:r w:rsidRPr="002407F9">
              <w:t xml:space="preserve">digest of the command codes being audited using </w:t>
            </w:r>
            <w:r w:rsidRPr="002407F9">
              <w:rPr>
                <w:i/>
              </w:rPr>
              <w:t>digestAlg</w:t>
            </w:r>
          </w:p>
        </w:tc>
      </w:tr>
    </w:tbl>
    <w:p w:rsidR="0083463C" w:rsidRPr="002407F9" w:rsidRDefault="0083463C" w:rsidP="0083463C">
      <w:pPr>
        <w:pStyle w:val="Heading3"/>
        <w:rPr>
          <w:noProof/>
        </w:rPr>
      </w:pPr>
      <w:bookmarkStart w:id="3811" w:name="_Toc286047104"/>
      <w:bookmarkStart w:id="3812" w:name="_Toc288815034"/>
      <w:bookmarkStart w:id="3813" w:name="_Toc304539275"/>
      <w:bookmarkStart w:id="3814" w:name="_Toc308709827"/>
      <w:bookmarkStart w:id="3815" w:name="_Toc380749535"/>
      <w:bookmarkStart w:id="3816" w:name="_Toc384901841"/>
      <w:bookmarkStart w:id="3817" w:name="_Toc432512366"/>
      <w:bookmarkStart w:id="3818" w:name="_Toc443575706"/>
      <w:bookmarkStart w:id="3819" w:name="_Toc470517936"/>
      <w:bookmarkStart w:id="3820" w:name="_Toc462921155"/>
      <w:bookmarkStart w:id="3821" w:name="_Toc516154977"/>
      <w:bookmarkStart w:id="3822" w:name="_Toc20317714"/>
      <w:r w:rsidRPr="002407F9">
        <w:rPr>
          <w:noProof/>
        </w:rPr>
        <w:t>TPMS_SESSION_AUDIT_INFO</w:t>
      </w:r>
      <w:bookmarkEnd w:id="3811"/>
      <w:bookmarkEnd w:id="3812"/>
      <w:bookmarkEnd w:id="3813"/>
      <w:bookmarkEnd w:id="3814"/>
      <w:bookmarkEnd w:id="3815"/>
      <w:bookmarkEnd w:id="3816"/>
      <w:bookmarkEnd w:id="3817"/>
      <w:bookmarkEnd w:id="3818"/>
      <w:bookmarkEnd w:id="3819"/>
      <w:bookmarkEnd w:id="3820"/>
      <w:bookmarkEnd w:id="3821"/>
      <w:bookmarkEnd w:id="3822"/>
    </w:p>
    <w:p w:rsidR="0083463C" w:rsidRPr="002407F9" w:rsidRDefault="0083463C" w:rsidP="0083463C">
      <w:pPr>
        <w:pStyle w:val="BodyText"/>
        <w:rPr>
          <w:noProof/>
        </w:rPr>
      </w:pPr>
      <w:r w:rsidRPr="002407F9">
        <w:rPr>
          <w:noProof/>
        </w:rPr>
        <w:t xml:space="preserve">This is the </w:t>
      </w:r>
      <w:r w:rsidRPr="002407F9">
        <w:rPr>
          <w:i/>
          <w:noProof/>
        </w:rPr>
        <w:t>attested</w:t>
      </w:r>
      <w:r w:rsidRPr="002407F9">
        <w:rPr>
          <w:noProof/>
        </w:rPr>
        <w:t xml:space="preserve"> data for TPM2_GetSessionAuditDigest().</w:t>
      </w:r>
    </w:p>
    <w:p w:rsidR="0083463C" w:rsidRPr="002407F9" w:rsidRDefault="0083463C" w:rsidP="0083463C">
      <w:pPr>
        <w:pStyle w:val="TABLE-title"/>
        <w:rPr>
          <w:noProof/>
        </w:rPr>
      </w:pPr>
      <w:bookmarkStart w:id="3823" w:name="_Toc380749803"/>
      <w:bookmarkStart w:id="3824" w:name="_Toc384651465"/>
      <w:bookmarkStart w:id="3825" w:name="_Toc432512611"/>
      <w:bookmarkStart w:id="3826" w:name="_Toc443575949"/>
      <w:bookmarkStart w:id="3827" w:name="_Toc470518192"/>
      <w:bookmarkStart w:id="3828" w:name="_Toc462921406"/>
      <w:bookmarkStart w:id="3829" w:name="_Toc516155237"/>
      <w:bookmarkStart w:id="3830" w:name="_Toc2137617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127</w:t>
      </w:r>
      <w:r w:rsidRPr="002407F9">
        <w:rPr>
          <w:noProof/>
        </w:rPr>
        <w:fldChar w:fldCharType="end"/>
      </w:r>
      <w:r w:rsidRPr="002407F9">
        <w:rPr>
          <w:noProof/>
        </w:rPr>
        <w:t xml:space="preserve"> — Definition of TPMS_SESSION_AUDIT_INFO Structure &lt;OUT&gt;</w:t>
      </w:r>
      <w:bookmarkEnd w:id="3823"/>
      <w:bookmarkEnd w:id="3824"/>
      <w:bookmarkEnd w:id="3825"/>
      <w:bookmarkEnd w:id="3826"/>
      <w:bookmarkEnd w:id="3827"/>
      <w:bookmarkEnd w:id="3828"/>
      <w:bookmarkEnd w:id="3829"/>
      <w:bookmarkEnd w:id="383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710"/>
        <w:gridCol w:w="2340"/>
        <w:gridCol w:w="5310"/>
      </w:tblGrid>
      <w:tr w:rsidR="0083463C" w:rsidRPr="002407F9" w:rsidTr="00BF3E57">
        <w:trPr>
          <w:jc w:val="center"/>
        </w:trPr>
        <w:tc>
          <w:tcPr>
            <w:tcW w:w="171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34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531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710" w:type="dxa"/>
            <w:tcBorders>
              <w:left w:val="single" w:sz="12" w:space="0" w:color="auto"/>
            </w:tcBorders>
          </w:tcPr>
          <w:p w:rsidR="0083463C" w:rsidRPr="002407F9" w:rsidRDefault="0083463C" w:rsidP="00BF3E57">
            <w:pPr>
              <w:pStyle w:val="TABLE-cell"/>
            </w:pPr>
            <w:r w:rsidRPr="002407F9">
              <w:t>exclusiveSession</w:t>
            </w:r>
          </w:p>
        </w:tc>
        <w:tc>
          <w:tcPr>
            <w:tcW w:w="2340" w:type="dxa"/>
          </w:tcPr>
          <w:p w:rsidR="0083463C" w:rsidRPr="002407F9" w:rsidRDefault="0083463C" w:rsidP="00BF3E57">
            <w:pPr>
              <w:pStyle w:val="TABLE-cell"/>
            </w:pPr>
            <w:r w:rsidRPr="002407F9">
              <w:t>TPMI_YES_NO</w:t>
            </w:r>
          </w:p>
        </w:tc>
        <w:tc>
          <w:tcPr>
            <w:tcW w:w="5310" w:type="dxa"/>
            <w:tcBorders>
              <w:right w:val="single" w:sz="12" w:space="0" w:color="auto"/>
            </w:tcBorders>
          </w:tcPr>
          <w:p w:rsidR="00EA7982" w:rsidRDefault="0083463C" w:rsidP="00BF3E57">
            <w:pPr>
              <w:pStyle w:val="TABLE-cell"/>
            </w:pPr>
            <w:r w:rsidRPr="002407F9">
              <w:t>current exclusive status of the session</w:t>
            </w:r>
          </w:p>
          <w:p w:rsidR="0083463C" w:rsidRPr="002407F9" w:rsidRDefault="0083463C" w:rsidP="00BF3E57">
            <w:pPr>
              <w:pStyle w:val="TABLE-cell"/>
            </w:pPr>
            <w:r w:rsidRPr="002407F9">
              <w:t xml:space="preserve">TRUE if all of the commands recorded in the </w:t>
            </w:r>
            <w:r w:rsidRPr="002407F9">
              <w:rPr>
                <w:i/>
              </w:rPr>
              <w:t>sessionDigest</w:t>
            </w:r>
            <w:r w:rsidRPr="002407F9">
              <w:t xml:space="preserve"> were executed without any intervening TPM command that did not use this audit session</w:t>
            </w:r>
          </w:p>
        </w:tc>
      </w:tr>
      <w:tr w:rsidR="0083463C" w:rsidRPr="002407F9" w:rsidTr="00BF3E57">
        <w:trPr>
          <w:jc w:val="center"/>
        </w:trPr>
        <w:tc>
          <w:tcPr>
            <w:tcW w:w="1710" w:type="dxa"/>
            <w:tcBorders>
              <w:left w:val="single" w:sz="12" w:space="0" w:color="auto"/>
              <w:bottom w:val="single" w:sz="12" w:space="0" w:color="auto"/>
            </w:tcBorders>
          </w:tcPr>
          <w:p w:rsidR="0083463C" w:rsidRPr="002407F9" w:rsidRDefault="0083463C" w:rsidP="00BF3E57">
            <w:pPr>
              <w:pStyle w:val="TABLE-cell"/>
              <w:keepNext w:val="0"/>
            </w:pPr>
            <w:r w:rsidRPr="002407F9">
              <w:t>sessionDigest</w:t>
            </w:r>
          </w:p>
        </w:tc>
        <w:tc>
          <w:tcPr>
            <w:tcW w:w="2340" w:type="dxa"/>
            <w:tcBorders>
              <w:bottom w:val="single" w:sz="12" w:space="0" w:color="auto"/>
            </w:tcBorders>
          </w:tcPr>
          <w:p w:rsidR="0083463C" w:rsidRPr="002407F9" w:rsidRDefault="0083463C" w:rsidP="00BF3E57">
            <w:pPr>
              <w:pStyle w:val="TABLE-cell"/>
              <w:keepNext w:val="0"/>
            </w:pPr>
            <w:r w:rsidRPr="002407F9">
              <w:t>TPM2B_DIGEST</w:t>
            </w:r>
          </w:p>
        </w:tc>
        <w:tc>
          <w:tcPr>
            <w:tcW w:w="5310" w:type="dxa"/>
            <w:tcBorders>
              <w:bottom w:val="single" w:sz="12" w:space="0" w:color="auto"/>
              <w:right w:val="single" w:sz="12" w:space="0" w:color="auto"/>
            </w:tcBorders>
          </w:tcPr>
          <w:p w:rsidR="0083463C" w:rsidRPr="002407F9" w:rsidRDefault="0083463C" w:rsidP="00BF3E57">
            <w:pPr>
              <w:pStyle w:val="TABLE-cell"/>
              <w:keepNext w:val="0"/>
            </w:pPr>
            <w:r w:rsidRPr="002407F9">
              <w:t>the current value of the session audit digest</w:t>
            </w:r>
          </w:p>
        </w:tc>
      </w:tr>
    </w:tbl>
    <w:p w:rsidR="0083463C" w:rsidRPr="002407F9" w:rsidRDefault="0083463C" w:rsidP="0083463C">
      <w:pPr>
        <w:pStyle w:val="Heading3"/>
        <w:rPr>
          <w:noProof/>
        </w:rPr>
      </w:pPr>
      <w:bookmarkStart w:id="3831" w:name="_Toc286047105"/>
      <w:bookmarkStart w:id="3832" w:name="_Toc288815035"/>
      <w:bookmarkStart w:id="3833" w:name="_Toc304539276"/>
      <w:bookmarkStart w:id="3834" w:name="_Toc308709828"/>
      <w:bookmarkStart w:id="3835" w:name="_Toc380749536"/>
      <w:bookmarkStart w:id="3836" w:name="_Toc384901842"/>
      <w:bookmarkStart w:id="3837" w:name="_Toc432512367"/>
      <w:bookmarkStart w:id="3838" w:name="_Toc443575707"/>
      <w:bookmarkStart w:id="3839" w:name="_Toc470517937"/>
      <w:bookmarkStart w:id="3840" w:name="_Toc462921156"/>
      <w:bookmarkStart w:id="3841" w:name="_Toc516154978"/>
      <w:bookmarkStart w:id="3842" w:name="_Toc20317715"/>
      <w:r w:rsidRPr="002407F9">
        <w:rPr>
          <w:noProof/>
        </w:rPr>
        <w:t>TPMS_CREATION_INFO</w:t>
      </w:r>
      <w:bookmarkEnd w:id="3831"/>
      <w:bookmarkEnd w:id="3832"/>
      <w:bookmarkEnd w:id="3833"/>
      <w:bookmarkEnd w:id="3834"/>
      <w:bookmarkEnd w:id="3835"/>
      <w:bookmarkEnd w:id="3836"/>
      <w:bookmarkEnd w:id="3837"/>
      <w:bookmarkEnd w:id="3838"/>
      <w:bookmarkEnd w:id="3839"/>
      <w:bookmarkEnd w:id="3840"/>
      <w:bookmarkEnd w:id="3841"/>
      <w:bookmarkEnd w:id="3842"/>
    </w:p>
    <w:p w:rsidR="0083463C" w:rsidRPr="002407F9" w:rsidRDefault="0083463C" w:rsidP="0083463C">
      <w:pPr>
        <w:pStyle w:val="BodyText"/>
        <w:rPr>
          <w:noProof/>
        </w:rPr>
      </w:pPr>
      <w:r w:rsidRPr="002407F9">
        <w:rPr>
          <w:noProof/>
        </w:rPr>
        <w:t xml:space="preserve">This is the </w:t>
      </w:r>
      <w:r w:rsidRPr="002407F9">
        <w:rPr>
          <w:i/>
          <w:noProof/>
        </w:rPr>
        <w:t>attested</w:t>
      </w:r>
      <w:r w:rsidRPr="002407F9">
        <w:rPr>
          <w:noProof/>
        </w:rPr>
        <w:t xml:space="preserve"> data for TPM2_CertifyCreation().</w:t>
      </w:r>
    </w:p>
    <w:p w:rsidR="0083463C" w:rsidRPr="002407F9" w:rsidRDefault="0083463C" w:rsidP="0083463C">
      <w:pPr>
        <w:pStyle w:val="TABLE-title"/>
        <w:rPr>
          <w:noProof/>
        </w:rPr>
      </w:pPr>
      <w:bookmarkStart w:id="3843" w:name="_Toc380749804"/>
      <w:bookmarkStart w:id="3844" w:name="_Toc384651466"/>
      <w:bookmarkStart w:id="3845" w:name="_Toc432512612"/>
      <w:bookmarkStart w:id="3846" w:name="_Toc443575950"/>
      <w:bookmarkStart w:id="3847" w:name="_Toc470518193"/>
      <w:bookmarkStart w:id="3848" w:name="_Toc462921407"/>
      <w:bookmarkStart w:id="3849" w:name="_Toc516155238"/>
      <w:bookmarkStart w:id="3850" w:name="_Toc2137617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128</w:t>
      </w:r>
      <w:r w:rsidRPr="002407F9">
        <w:rPr>
          <w:noProof/>
        </w:rPr>
        <w:fldChar w:fldCharType="end"/>
      </w:r>
      <w:r w:rsidRPr="002407F9">
        <w:rPr>
          <w:noProof/>
        </w:rPr>
        <w:t xml:space="preserve"> — Definition of TPMS_CREATION_INFO Structure &lt;OUT&gt;</w:t>
      </w:r>
      <w:bookmarkEnd w:id="3843"/>
      <w:bookmarkEnd w:id="3844"/>
      <w:bookmarkEnd w:id="3845"/>
      <w:bookmarkEnd w:id="3846"/>
      <w:bookmarkEnd w:id="3847"/>
      <w:bookmarkEnd w:id="3848"/>
      <w:bookmarkEnd w:id="3849"/>
      <w:bookmarkEnd w:id="385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710"/>
        <w:gridCol w:w="2340"/>
        <w:gridCol w:w="5310"/>
      </w:tblGrid>
      <w:tr w:rsidR="0083463C" w:rsidRPr="002407F9" w:rsidTr="00BF3E57">
        <w:trPr>
          <w:jc w:val="center"/>
        </w:trPr>
        <w:tc>
          <w:tcPr>
            <w:tcW w:w="171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34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531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710" w:type="dxa"/>
            <w:tcBorders>
              <w:top w:val="single" w:sz="12" w:space="0" w:color="auto"/>
              <w:left w:val="single" w:sz="12" w:space="0" w:color="auto"/>
              <w:bottom w:val="single" w:sz="6" w:space="0" w:color="auto"/>
            </w:tcBorders>
          </w:tcPr>
          <w:p w:rsidR="0083463C" w:rsidRPr="002407F9" w:rsidRDefault="0083463C" w:rsidP="00BF3E57">
            <w:pPr>
              <w:pStyle w:val="TABLE-cell"/>
            </w:pPr>
            <w:r w:rsidRPr="002407F9">
              <w:t>objectName</w:t>
            </w:r>
          </w:p>
        </w:tc>
        <w:tc>
          <w:tcPr>
            <w:tcW w:w="2340" w:type="dxa"/>
            <w:tcBorders>
              <w:top w:val="single" w:sz="12" w:space="0" w:color="auto"/>
              <w:bottom w:val="single" w:sz="6" w:space="0" w:color="auto"/>
            </w:tcBorders>
          </w:tcPr>
          <w:p w:rsidR="0083463C" w:rsidRPr="002407F9" w:rsidRDefault="0083463C" w:rsidP="00BF3E57">
            <w:pPr>
              <w:pStyle w:val="TABLE-cell"/>
            </w:pPr>
            <w:r w:rsidRPr="002407F9">
              <w:t>TPM2B_NAME</w:t>
            </w:r>
          </w:p>
        </w:tc>
        <w:tc>
          <w:tcPr>
            <w:tcW w:w="5310" w:type="dxa"/>
            <w:tcBorders>
              <w:top w:val="single" w:sz="12" w:space="0" w:color="auto"/>
              <w:bottom w:val="single" w:sz="6" w:space="0" w:color="auto"/>
              <w:right w:val="single" w:sz="12" w:space="0" w:color="auto"/>
            </w:tcBorders>
          </w:tcPr>
          <w:p w:rsidR="0083463C" w:rsidRPr="002407F9" w:rsidRDefault="0083463C" w:rsidP="00BF3E57">
            <w:pPr>
              <w:pStyle w:val="TABLE-cell"/>
            </w:pPr>
            <w:r w:rsidRPr="002407F9">
              <w:t>Name of the object</w:t>
            </w:r>
          </w:p>
        </w:tc>
      </w:tr>
      <w:tr w:rsidR="0083463C" w:rsidRPr="002407F9" w:rsidTr="00BF3E57">
        <w:trPr>
          <w:jc w:val="center"/>
        </w:trPr>
        <w:tc>
          <w:tcPr>
            <w:tcW w:w="1710" w:type="dxa"/>
            <w:tcBorders>
              <w:top w:val="single" w:sz="6" w:space="0" w:color="auto"/>
              <w:left w:val="single" w:sz="12" w:space="0" w:color="auto"/>
              <w:bottom w:val="single" w:sz="12" w:space="0" w:color="auto"/>
            </w:tcBorders>
          </w:tcPr>
          <w:p w:rsidR="0083463C" w:rsidRPr="002407F9" w:rsidRDefault="0083463C" w:rsidP="00BF3E57">
            <w:pPr>
              <w:pStyle w:val="TABLE-cell"/>
              <w:keepNext w:val="0"/>
            </w:pPr>
            <w:r w:rsidRPr="002407F9">
              <w:t>creationHash</w:t>
            </w:r>
          </w:p>
        </w:tc>
        <w:tc>
          <w:tcPr>
            <w:tcW w:w="2340" w:type="dxa"/>
            <w:tcBorders>
              <w:top w:val="single" w:sz="6" w:space="0" w:color="auto"/>
              <w:bottom w:val="single" w:sz="12" w:space="0" w:color="auto"/>
            </w:tcBorders>
          </w:tcPr>
          <w:p w:rsidR="0083463C" w:rsidRPr="002407F9" w:rsidRDefault="0083463C" w:rsidP="00BF3E57">
            <w:pPr>
              <w:pStyle w:val="TABLE-cell"/>
              <w:keepNext w:val="0"/>
            </w:pPr>
            <w:r w:rsidRPr="002407F9">
              <w:t>TPM2B_DIGEST</w:t>
            </w:r>
          </w:p>
        </w:tc>
        <w:tc>
          <w:tcPr>
            <w:tcW w:w="5310" w:type="dxa"/>
            <w:tcBorders>
              <w:top w:val="single" w:sz="6" w:space="0" w:color="auto"/>
              <w:bottom w:val="single" w:sz="12" w:space="0" w:color="auto"/>
              <w:right w:val="single" w:sz="12" w:space="0" w:color="auto"/>
            </w:tcBorders>
          </w:tcPr>
          <w:p w:rsidR="0083463C" w:rsidRPr="002407F9" w:rsidRDefault="0083463C" w:rsidP="00BF3E57">
            <w:pPr>
              <w:pStyle w:val="TABLE-cell"/>
              <w:keepNext w:val="0"/>
            </w:pPr>
            <w:r w:rsidRPr="002407F9">
              <w:t>creationHash</w:t>
            </w:r>
          </w:p>
        </w:tc>
      </w:tr>
    </w:tbl>
    <w:p w:rsidR="0083463C" w:rsidRPr="002407F9" w:rsidRDefault="0083463C" w:rsidP="0083463C">
      <w:pPr>
        <w:pStyle w:val="Heading3"/>
        <w:rPr>
          <w:noProof/>
        </w:rPr>
      </w:pPr>
      <w:bookmarkStart w:id="3851" w:name="_Toc286047106"/>
      <w:bookmarkStart w:id="3852" w:name="_Toc288815036"/>
      <w:bookmarkStart w:id="3853" w:name="_Toc304539277"/>
      <w:bookmarkStart w:id="3854" w:name="_Toc308709829"/>
      <w:bookmarkStart w:id="3855" w:name="_Toc380749537"/>
      <w:bookmarkStart w:id="3856" w:name="_Toc384901843"/>
      <w:bookmarkStart w:id="3857" w:name="_Toc432512368"/>
      <w:bookmarkStart w:id="3858" w:name="_Toc443575708"/>
      <w:bookmarkStart w:id="3859" w:name="_Toc470517938"/>
      <w:bookmarkStart w:id="3860" w:name="_Toc462921157"/>
      <w:bookmarkStart w:id="3861" w:name="_Toc516154979"/>
      <w:bookmarkStart w:id="3862" w:name="_Toc20317716"/>
      <w:r w:rsidRPr="002407F9">
        <w:rPr>
          <w:noProof/>
        </w:rPr>
        <w:t>TPMS_NV_CERTIFY_INFO</w:t>
      </w:r>
      <w:bookmarkEnd w:id="3851"/>
      <w:bookmarkEnd w:id="3852"/>
      <w:bookmarkEnd w:id="3853"/>
      <w:bookmarkEnd w:id="3854"/>
      <w:bookmarkEnd w:id="3855"/>
      <w:bookmarkEnd w:id="3856"/>
      <w:bookmarkEnd w:id="3857"/>
      <w:bookmarkEnd w:id="3858"/>
      <w:bookmarkEnd w:id="3859"/>
      <w:bookmarkEnd w:id="3860"/>
      <w:bookmarkEnd w:id="3861"/>
      <w:bookmarkEnd w:id="3862"/>
    </w:p>
    <w:p w:rsidR="0083463C" w:rsidRPr="002407F9" w:rsidRDefault="0083463C" w:rsidP="0083463C">
      <w:pPr>
        <w:pStyle w:val="BodyText"/>
        <w:rPr>
          <w:noProof/>
        </w:rPr>
      </w:pPr>
      <w:r w:rsidRPr="002407F9">
        <w:rPr>
          <w:noProof/>
        </w:rPr>
        <w:t>This structure contains the Name and contents of the selected NV Index that is certified by TPM2_NV_Certify().</w:t>
      </w:r>
    </w:p>
    <w:p w:rsidR="0083463C" w:rsidRPr="002407F9" w:rsidRDefault="0083463C" w:rsidP="0083463C">
      <w:pPr>
        <w:pStyle w:val="TABLE-title"/>
        <w:rPr>
          <w:noProof/>
        </w:rPr>
      </w:pPr>
      <w:bookmarkStart w:id="3863" w:name="_Toc380749805"/>
      <w:bookmarkStart w:id="3864" w:name="_Toc384651467"/>
      <w:bookmarkStart w:id="3865" w:name="_Toc432512613"/>
      <w:bookmarkStart w:id="3866" w:name="_Toc443575951"/>
      <w:bookmarkStart w:id="3867" w:name="_Toc470518194"/>
      <w:bookmarkStart w:id="3868" w:name="_Toc462921408"/>
      <w:bookmarkStart w:id="3869" w:name="_Toc516155239"/>
      <w:bookmarkStart w:id="3870" w:name="_Toc21376176"/>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129</w:t>
      </w:r>
      <w:r w:rsidRPr="002407F9">
        <w:rPr>
          <w:noProof/>
        </w:rPr>
        <w:fldChar w:fldCharType="end"/>
      </w:r>
      <w:r w:rsidRPr="002407F9">
        <w:rPr>
          <w:noProof/>
        </w:rPr>
        <w:t xml:space="preserve"> — Definition of TPMS_NV_CERTIFY_INFO Structure &lt;OUT&gt;</w:t>
      </w:r>
      <w:bookmarkEnd w:id="3863"/>
      <w:bookmarkEnd w:id="3864"/>
      <w:bookmarkEnd w:id="3865"/>
      <w:bookmarkEnd w:id="3866"/>
      <w:bookmarkEnd w:id="3867"/>
      <w:bookmarkEnd w:id="3868"/>
      <w:bookmarkEnd w:id="3869"/>
      <w:bookmarkEnd w:id="387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530"/>
        <w:gridCol w:w="2520"/>
        <w:gridCol w:w="5310"/>
      </w:tblGrid>
      <w:tr w:rsidR="0083463C" w:rsidRPr="002407F9" w:rsidTr="00BF3E57">
        <w:trPr>
          <w:jc w:val="center"/>
        </w:trPr>
        <w:tc>
          <w:tcPr>
            <w:tcW w:w="153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52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531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530" w:type="dxa"/>
            <w:tcBorders>
              <w:top w:val="single" w:sz="12" w:space="0" w:color="auto"/>
              <w:left w:val="single" w:sz="12" w:space="0" w:color="auto"/>
              <w:bottom w:val="single" w:sz="6" w:space="0" w:color="auto"/>
            </w:tcBorders>
          </w:tcPr>
          <w:p w:rsidR="0083463C" w:rsidRPr="002407F9" w:rsidRDefault="0083463C" w:rsidP="00BF3E57">
            <w:pPr>
              <w:pStyle w:val="TABLE-cell"/>
            </w:pPr>
            <w:r w:rsidRPr="002407F9">
              <w:t>indexName</w:t>
            </w:r>
          </w:p>
        </w:tc>
        <w:tc>
          <w:tcPr>
            <w:tcW w:w="2520" w:type="dxa"/>
            <w:tcBorders>
              <w:top w:val="single" w:sz="12" w:space="0" w:color="auto"/>
              <w:bottom w:val="single" w:sz="6" w:space="0" w:color="auto"/>
            </w:tcBorders>
          </w:tcPr>
          <w:p w:rsidR="0083463C" w:rsidRPr="002407F9" w:rsidRDefault="0083463C" w:rsidP="00BF3E57">
            <w:pPr>
              <w:pStyle w:val="TABLE-cell"/>
            </w:pPr>
            <w:r w:rsidRPr="002407F9">
              <w:t>TPM2B_NAME</w:t>
            </w:r>
          </w:p>
        </w:tc>
        <w:tc>
          <w:tcPr>
            <w:tcW w:w="5310" w:type="dxa"/>
            <w:tcBorders>
              <w:top w:val="single" w:sz="12" w:space="0" w:color="auto"/>
              <w:bottom w:val="single" w:sz="6" w:space="0" w:color="auto"/>
              <w:right w:val="single" w:sz="12" w:space="0" w:color="auto"/>
            </w:tcBorders>
          </w:tcPr>
          <w:p w:rsidR="0083463C" w:rsidRPr="002407F9" w:rsidRDefault="0083463C" w:rsidP="00BF3E57">
            <w:pPr>
              <w:pStyle w:val="TABLE-cell"/>
            </w:pPr>
            <w:r w:rsidRPr="002407F9">
              <w:t>Name of the NV Index</w:t>
            </w:r>
          </w:p>
        </w:tc>
      </w:tr>
      <w:tr w:rsidR="0083463C" w:rsidRPr="002407F9" w:rsidTr="00BF3E57">
        <w:trPr>
          <w:jc w:val="center"/>
        </w:trPr>
        <w:tc>
          <w:tcPr>
            <w:tcW w:w="1530" w:type="dxa"/>
            <w:tcBorders>
              <w:top w:val="single" w:sz="6" w:space="0" w:color="auto"/>
              <w:left w:val="single" w:sz="12" w:space="0" w:color="auto"/>
              <w:bottom w:val="single" w:sz="6" w:space="0" w:color="auto"/>
            </w:tcBorders>
          </w:tcPr>
          <w:p w:rsidR="0083463C" w:rsidRPr="002407F9" w:rsidRDefault="0083463C" w:rsidP="00BF3E57">
            <w:pPr>
              <w:pStyle w:val="TABLE-cell"/>
            </w:pPr>
            <w:r w:rsidRPr="002407F9">
              <w:t>offset</w:t>
            </w:r>
          </w:p>
        </w:tc>
        <w:tc>
          <w:tcPr>
            <w:tcW w:w="2520" w:type="dxa"/>
            <w:tcBorders>
              <w:top w:val="single" w:sz="6" w:space="0" w:color="auto"/>
              <w:bottom w:val="single" w:sz="6" w:space="0" w:color="auto"/>
            </w:tcBorders>
          </w:tcPr>
          <w:p w:rsidR="0083463C" w:rsidRPr="002407F9" w:rsidRDefault="0083463C" w:rsidP="00BF3E57">
            <w:pPr>
              <w:pStyle w:val="TABLE-cell"/>
            </w:pPr>
            <w:r w:rsidRPr="002407F9">
              <w:t>UINT16</w:t>
            </w:r>
          </w:p>
        </w:tc>
        <w:tc>
          <w:tcPr>
            <w:tcW w:w="5310" w:type="dxa"/>
            <w:tcBorders>
              <w:top w:val="single" w:sz="6" w:space="0" w:color="auto"/>
              <w:bottom w:val="single" w:sz="6" w:space="0" w:color="auto"/>
              <w:right w:val="single" w:sz="12" w:space="0" w:color="auto"/>
            </w:tcBorders>
          </w:tcPr>
          <w:p w:rsidR="0083463C" w:rsidRPr="002407F9" w:rsidRDefault="0083463C" w:rsidP="00BF3E57">
            <w:pPr>
              <w:pStyle w:val="TABLE-cell"/>
            </w:pPr>
            <w:r w:rsidRPr="002407F9">
              <w:t xml:space="preserve">the </w:t>
            </w:r>
            <w:r w:rsidRPr="002407F9">
              <w:rPr>
                <w:i/>
              </w:rPr>
              <w:t>offset</w:t>
            </w:r>
            <w:r w:rsidRPr="002407F9">
              <w:t xml:space="preserve"> parameter of TPM2_NV_Certify()</w:t>
            </w:r>
          </w:p>
        </w:tc>
      </w:tr>
      <w:tr w:rsidR="0083463C" w:rsidRPr="002407F9" w:rsidTr="00BF3E57">
        <w:trPr>
          <w:jc w:val="center"/>
        </w:trPr>
        <w:tc>
          <w:tcPr>
            <w:tcW w:w="1530" w:type="dxa"/>
            <w:tcBorders>
              <w:top w:val="single" w:sz="6" w:space="0" w:color="auto"/>
              <w:left w:val="single" w:sz="12" w:space="0" w:color="auto"/>
              <w:bottom w:val="single" w:sz="12" w:space="0" w:color="auto"/>
            </w:tcBorders>
          </w:tcPr>
          <w:p w:rsidR="0083463C" w:rsidRPr="002407F9" w:rsidRDefault="0083463C" w:rsidP="00BF3E57">
            <w:pPr>
              <w:pStyle w:val="TABLE-cell"/>
              <w:keepNext w:val="0"/>
            </w:pPr>
            <w:r w:rsidRPr="002407F9">
              <w:t>nvContents</w:t>
            </w:r>
          </w:p>
        </w:tc>
        <w:tc>
          <w:tcPr>
            <w:tcW w:w="2520" w:type="dxa"/>
            <w:tcBorders>
              <w:top w:val="single" w:sz="6" w:space="0" w:color="auto"/>
              <w:bottom w:val="single" w:sz="12" w:space="0" w:color="auto"/>
            </w:tcBorders>
          </w:tcPr>
          <w:p w:rsidR="0083463C" w:rsidRPr="002407F9" w:rsidRDefault="0083463C" w:rsidP="00BF3E57">
            <w:pPr>
              <w:pStyle w:val="TABLE-cell"/>
              <w:keepNext w:val="0"/>
            </w:pPr>
            <w:r w:rsidRPr="002407F9">
              <w:t>TPM2B_MAX_NV_BUFFER</w:t>
            </w:r>
          </w:p>
        </w:tc>
        <w:tc>
          <w:tcPr>
            <w:tcW w:w="5310" w:type="dxa"/>
            <w:tcBorders>
              <w:top w:val="single" w:sz="6" w:space="0" w:color="auto"/>
              <w:bottom w:val="single" w:sz="12" w:space="0" w:color="auto"/>
              <w:right w:val="single" w:sz="12" w:space="0" w:color="auto"/>
            </w:tcBorders>
          </w:tcPr>
          <w:p w:rsidR="0083463C" w:rsidRPr="002407F9" w:rsidRDefault="0083463C" w:rsidP="00BF3E57">
            <w:pPr>
              <w:pStyle w:val="TABLE-cell"/>
              <w:keepNext w:val="0"/>
            </w:pPr>
            <w:r w:rsidRPr="002407F9">
              <w:t>contents of the NV Index</w:t>
            </w:r>
          </w:p>
        </w:tc>
      </w:tr>
    </w:tbl>
    <w:p w:rsidR="008273EF" w:rsidRDefault="00BF20EF" w:rsidP="0083463C">
      <w:pPr>
        <w:pStyle w:val="Heading3"/>
      </w:pPr>
      <w:bookmarkStart w:id="3871" w:name="_Toc20317717"/>
      <w:bookmarkStart w:id="3872" w:name="_Toc286047107"/>
      <w:bookmarkStart w:id="3873" w:name="_Toc288815037"/>
      <w:bookmarkStart w:id="3874" w:name="_Toc304539278"/>
      <w:bookmarkStart w:id="3875" w:name="_Toc308709830"/>
      <w:bookmarkStart w:id="3876" w:name="_Toc380749538"/>
      <w:bookmarkStart w:id="3877" w:name="_Toc384901844"/>
      <w:bookmarkStart w:id="3878" w:name="_Toc432512369"/>
      <w:bookmarkStart w:id="3879" w:name="_Toc443575709"/>
      <w:bookmarkStart w:id="3880" w:name="_Toc470517939"/>
      <w:bookmarkStart w:id="3881" w:name="_Toc462921158"/>
      <w:r>
        <w:lastRenderedPageBreak/>
        <w:t>TPMS_NV_DIGEST_CERTIFY_INFO</w:t>
      </w:r>
      <w:bookmarkEnd w:id="3871"/>
    </w:p>
    <w:p w:rsidR="008273EF" w:rsidRDefault="008273EF" w:rsidP="008273EF">
      <w:pPr>
        <w:pStyle w:val="BodyText"/>
        <w:rPr>
          <w:noProof/>
        </w:rPr>
      </w:pPr>
      <w:r w:rsidRPr="002407F9">
        <w:rPr>
          <w:noProof/>
        </w:rPr>
        <w:t xml:space="preserve">This structure contains the Name and </w:t>
      </w:r>
      <w:r>
        <w:rPr>
          <w:noProof/>
        </w:rPr>
        <w:t xml:space="preserve">hash of the </w:t>
      </w:r>
      <w:r w:rsidRPr="002407F9">
        <w:rPr>
          <w:noProof/>
        </w:rPr>
        <w:t>contents of the selected NV Index that is certified by TPM2_NV_Certify().</w:t>
      </w:r>
      <w:r>
        <w:rPr>
          <w:noProof/>
        </w:rPr>
        <w:t xml:space="preserve"> The data is hashed using hash of the signing scheme.</w:t>
      </w:r>
    </w:p>
    <w:p w:rsidR="005A253A" w:rsidRPr="002407F9" w:rsidRDefault="005A253A" w:rsidP="005A253A">
      <w:pPr>
        <w:pStyle w:val="NOTE"/>
        <w:rPr>
          <w:noProof/>
        </w:rPr>
      </w:pPr>
      <w:r>
        <w:rPr>
          <w:noProof/>
        </w:rPr>
        <w:t>NOTE</w:t>
      </w:r>
      <w:r>
        <w:rPr>
          <w:noProof/>
        </w:rPr>
        <w:tab/>
        <w:t xml:space="preserve">This structure was added in revision </w:t>
      </w:r>
      <w:r w:rsidR="00237B19">
        <w:rPr>
          <w:noProof/>
        </w:rPr>
        <w:t>0</w:t>
      </w:r>
      <w:r>
        <w:rPr>
          <w:noProof/>
        </w:rPr>
        <w:t>1</w:t>
      </w:r>
      <w:r w:rsidR="00237B19">
        <w:rPr>
          <w:noProof/>
        </w:rPr>
        <w:t>.</w:t>
      </w:r>
      <w:r>
        <w:rPr>
          <w:noProof/>
        </w:rPr>
        <w:t>53 to support alternate TPM2_NV_Certify() behavior.</w:t>
      </w:r>
    </w:p>
    <w:p w:rsidR="008273EF" w:rsidRPr="002407F9" w:rsidRDefault="008273EF" w:rsidP="008273EF">
      <w:pPr>
        <w:pStyle w:val="TABLE-title"/>
        <w:rPr>
          <w:noProof/>
        </w:rPr>
      </w:pPr>
      <w:bookmarkStart w:id="3882" w:name="_Toc21376177"/>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130</w:t>
      </w:r>
      <w:r w:rsidRPr="002407F9">
        <w:rPr>
          <w:noProof/>
        </w:rPr>
        <w:fldChar w:fldCharType="end"/>
      </w:r>
      <w:r w:rsidRPr="002407F9">
        <w:rPr>
          <w:noProof/>
        </w:rPr>
        <w:t xml:space="preserve"> — Definition of </w:t>
      </w:r>
      <w:r w:rsidR="00BF20EF">
        <w:t>TPMS_NV_DIGEST_CERTIFY_INFO</w:t>
      </w:r>
      <w:r w:rsidRPr="002407F9">
        <w:rPr>
          <w:noProof/>
        </w:rPr>
        <w:t xml:space="preserve"> Structure &lt;OUT&gt;</w:t>
      </w:r>
      <w:bookmarkEnd w:id="388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530"/>
        <w:gridCol w:w="2520"/>
        <w:gridCol w:w="5310"/>
      </w:tblGrid>
      <w:tr w:rsidR="008273EF" w:rsidRPr="002407F9" w:rsidTr="00295A3D">
        <w:trPr>
          <w:jc w:val="center"/>
        </w:trPr>
        <w:tc>
          <w:tcPr>
            <w:tcW w:w="1530" w:type="dxa"/>
            <w:tcBorders>
              <w:top w:val="single" w:sz="12" w:space="0" w:color="auto"/>
              <w:left w:val="single" w:sz="12" w:space="0" w:color="auto"/>
              <w:bottom w:val="single" w:sz="12" w:space="0" w:color="auto"/>
            </w:tcBorders>
          </w:tcPr>
          <w:p w:rsidR="008273EF" w:rsidRPr="002407F9" w:rsidRDefault="008273EF" w:rsidP="00295A3D">
            <w:pPr>
              <w:pStyle w:val="TABLE-col-heading"/>
              <w:rPr>
                <w:noProof/>
              </w:rPr>
            </w:pPr>
            <w:r w:rsidRPr="002407F9">
              <w:rPr>
                <w:noProof/>
              </w:rPr>
              <w:t>Parameter</w:t>
            </w:r>
          </w:p>
        </w:tc>
        <w:tc>
          <w:tcPr>
            <w:tcW w:w="2520" w:type="dxa"/>
            <w:tcBorders>
              <w:top w:val="single" w:sz="12" w:space="0" w:color="auto"/>
              <w:bottom w:val="single" w:sz="12" w:space="0" w:color="auto"/>
            </w:tcBorders>
          </w:tcPr>
          <w:p w:rsidR="008273EF" w:rsidRPr="002407F9" w:rsidRDefault="008273EF" w:rsidP="00295A3D">
            <w:pPr>
              <w:pStyle w:val="TABLE-col-heading"/>
              <w:rPr>
                <w:noProof/>
              </w:rPr>
            </w:pPr>
            <w:r w:rsidRPr="002407F9">
              <w:rPr>
                <w:noProof/>
              </w:rPr>
              <w:t>Type</w:t>
            </w:r>
          </w:p>
        </w:tc>
        <w:tc>
          <w:tcPr>
            <w:tcW w:w="5310" w:type="dxa"/>
            <w:tcBorders>
              <w:top w:val="single" w:sz="12" w:space="0" w:color="auto"/>
              <w:bottom w:val="single" w:sz="12" w:space="0" w:color="auto"/>
              <w:right w:val="single" w:sz="12" w:space="0" w:color="auto"/>
            </w:tcBorders>
          </w:tcPr>
          <w:p w:rsidR="008273EF" w:rsidRPr="002407F9" w:rsidRDefault="008273EF" w:rsidP="00295A3D">
            <w:pPr>
              <w:pStyle w:val="TABLE-col-heading"/>
              <w:rPr>
                <w:noProof/>
              </w:rPr>
            </w:pPr>
            <w:r w:rsidRPr="002407F9">
              <w:rPr>
                <w:noProof/>
              </w:rPr>
              <w:t>Description</w:t>
            </w:r>
          </w:p>
        </w:tc>
      </w:tr>
      <w:tr w:rsidR="008273EF" w:rsidRPr="002407F9" w:rsidTr="00295A3D">
        <w:trPr>
          <w:jc w:val="center"/>
        </w:trPr>
        <w:tc>
          <w:tcPr>
            <w:tcW w:w="1530" w:type="dxa"/>
            <w:tcBorders>
              <w:top w:val="single" w:sz="12" w:space="0" w:color="auto"/>
              <w:left w:val="single" w:sz="12" w:space="0" w:color="auto"/>
              <w:bottom w:val="single" w:sz="6" w:space="0" w:color="auto"/>
            </w:tcBorders>
          </w:tcPr>
          <w:p w:rsidR="008273EF" w:rsidRPr="002407F9" w:rsidRDefault="008273EF" w:rsidP="00295A3D">
            <w:pPr>
              <w:pStyle w:val="TABLE-cell"/>
            </w:pPr>
            <w:r w:rsidRPr="002407F9">
              <w:t>indexName</w:t>
            </w:r>
          </w:p>
        </w:tc>
        <w:tc>
          <w:tcPr>
            <w:tcW w:w="2520" w:type="dxa"/>
            <w:tcBorders>
              <w:top w:val="single" w:sz="12" w:space="0" w:color="auto"/>
              <w:bottom w:val="single" w:sz="6" w:space="0" w:color="auto"/>
            </w:tcBorders>
          </w:tcPr>
          <w:p w:rsidR="008273EF" w:rsidRPr="002407F9" w:rsidRDefault="008273EF" w:rsidP="00295A3D">
            <w:pPr>
              <w:pStyle w:val="TABLE-cell"/>
            </w:pPr>
            <w:r w:rsidRPr="002407F9">
              <w:t>TPM2B_NAME</w:t>
            </w:r>
          </w:p>
        </w:tc>
        <w:tc>
          <w:tcPr>
            <w:tcW w:w="5310" w:type="dxa"/>
            <w:tcBorders>
              <w:top w:val="single" w:sz="12" w:space="0" w:color="auto"/>
              <w:bottom w:val="single" w:sz="6" w:space="0" w:color="auto"/>
              <w:right w:val="single" w:sz="12" w:space="0" w:color="auto"/>
            </w:tcBorders>
          </w:tcPr>
          <w:p w:rsidR="008273EF" w:rsidRPr="002407F9" w:rsidRDefault="008273EF" w:rsidP="00295A3D">
            <w:pPr>
              <w:pStyle w:val="TABLE-cell"/>
            </w:pPr>
            <w:r w:rsidRPr="002407F9">
              <w:t>Name of the NV Index</w:t>
            </w:r>
          </w:p>
        </w:tc>
      </w:tr>
      <w:tr w:rsidR="008273EF" w:rsidRPr="002407F9" w:rsidTr="00295A3D">
        <w:trPr>
          <w:jc w:val="center"/>
        </w:trPr>
        <w:tc>
          <w:tcPr>
            <w:tcW w:w="1530" w:type="dxa"/>
            <w:tcBorders>
              <w:top w:val="single" w:sz="6" w:space="0" w:color="auto"/>
              <w:left w:val="single" w:sz="12" w:space="0" w:color="auto"/>
              <w:bottom w:val="single" w:sz="12" w:space="0" w:color="auto"/>
            </w:tcBorders>
          </w:tcPr>
          <w:p w:rsidR="008273EF" w:rsidRPr="002407F9" w:rsidRDefault="008273EF" w:rsidP="008273EF">
            <w:pPr>
              <w:pStyle w:val="TABLE-cell"/>
              <w:keepNext w:val="0"/>
            </w:pPr>
            <w:r w:rsidRPr="002407F9">
              <w:t>nv</w:t>
            </w:r>
            <w:r>
              <w:t>Digest</w:t>
            </w:r>
          </w:p>
        </w:tc>
        <w:tc>
          <w:tcPr>
            <w:tcW w:w="2520" w:type="dxa"/>
            <w:tcBorders>
              <w:top w:val="single" w:sz="6" w:space="0" w:color="auto"/>
              <w:bottom w:val="single" w:sz="12" w:space="0" w:color="auto"/>
            </w:tcBorders>
          </w:tcPr>
          <w:p w:rsidR="008273EF" w:rsidRPr="002407F9" w:rsidRDefault="008273EF" w:rsidP="00295A3D">
            <w:pPr>
              <w:pStyle w:val="TABLE-cell"/>
              <w:keepNext w:val="0"/>
            </w:pPr>
            <w:r>
              <w:t>TPM2B_DIGEST</w:t>
            </w:r>
          </w:p>
        </w:tc>
        <w:tc>
          <w:tcPr>
            <w:tcW w:w="5310" w:type="dxa"/>
            <w:tcBorders>
              <w:top w:val="single" w:sz="6" w:space="0" w:color="auto"/>
              <w:bottom w:val="single" w:sz="12" w:space="0" w:color="auto"/>
              <w:right w:val="single" w:sz="12" w:space="0" w:color="auto"/>
            </w:tcBorders>
          </w:tcPr>
          <w:p w:rsidR="008273EF" w:rsidRPr="002407F9" w:rsidRDefault="008273EF" w:rsidP="00295A3D">
            <w:pPr>
              <w:pStyle w:val="TABLE-cell"/>
              <w:keepNext w:val="0"/>
            </w:pPr>
            <w:r>
              <w:t>ha</w:t>
            </w:r>
            <w:r w:rsidR="005F3134">
              <w:t>sh of the contents of the index</w:t>
            </w:r>
          </w:p>
        </w:tc>
      </w:tr>
    </w:tbl>
    <w:p w:rsidR="0083463C" w:rsidRPr="002407F9" w:rsidRDefault="0083463C" w:rsidP="0083463C">
      <w:pPr>
        <w:pStyle w:val="Heading3"/>
        <w:rPr>
          <w:noProof/>
        </w:rPr>
      </w:pPr>
      <w:bookmarkStart w:id="3883" w:name="_Toc516154980"/>
      <w:bookmarkStart w:id="3884" w:name="_Toc20317718"/>
      <w:r w:rsidRPr="002407F9">
        <w:rPr>
          <w:noProof/>
        </w:rPr>
        <w:t>TPMI_ST_ATTEST</w:t>
      </w:r>
      <w:bookmarkEnd w:id="3872"/>
      <w:bookmarkEnd w:id="3873"/>
      <w:bookmarkEnd w:id="3874"/>
      <w:bookmarkEnd w:id="3875"/>
      <w:bookmarkEnd w:id="3876"/>
      <w:bookmarkEnd w:id="3877"/>
      <w:bookmarkEnd w:id="3878"/>
      <w:bookmarkEnd w:id="3879"/>
      <w:bookmarkEnd w:id="3880"/>
      <w:bookmarkEnd w:id="3881"/>
      <w:bookmarkEnd w:id="3883"/>
      <w:bookmarkEnd w:id="3884"/>
    </w:p>
    <w:p w:rsidR="0083463C" w:rsidRPr="002407F9" w:rsidRDefault="0083463C" w:rsidP="0083463C">
      <w:pPr>
        <w:pStyle w:val="TABLE-title"/>
        <w:rPr>
          <w:noProof/>
        </w:rPr>
      </w:pPr>
      <w:bookmarkStart w:id="3885" w:name="_Toc380749806"/>
      <w:bookmarkStart w:id="3886" w:name="_Toc384651468"/>
      <w:bookmarkStart w:id="3887" w:name="_Toc432512614"/>
      <w:bookmarkStart w:id="3888" w:name="_Toc443575952"/>
      <w:bookmarkStart w:id="3889" w:name="_Toc470518195"/>
      <w:bookmarkStart w:id="3890" w:name="_Toc462921409"/>
      <w:bookmarkStart w:id="3891" w:name="_Toc516155240"/>
      <w:bookmarkStart w:id="3892" w:name="_Toc2137617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131</w:t>
      </w:r>
      <w:r w:rsidRPr="002407F9">
        <w:rPr>
          <w:noProof/>
        </w:rPr>
        <w:fldChar w:fldCharType="end"/>
      </w:r>
      <w:r w:rsidRPr="002407F9">
        <w:rPr>
          <w:noProof/>
        </w:rPr>
        <w:t xml:space="preserve"> — Definition of (TPM_ST) TPMI_ST_ATTEST Type &lt;OUT&gt;</w:t>
      </w:r>
      <w:bookmarkEnd w:id="3885"/>
      <w:bookmarkEnd w:id="3886"/>
      <w:bookmarkEnd w:id="3887"/>
      <w:bookmarkEnd w:id="3888"/>
      <w:bookmarkEnd w:id="3889"/>
      <w:bookmarkEnd w:id="3890"/>
      <w:bookmarkEnd w:id="3891"/>
      <w:bookmarkEnd w:id="389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870"/>
        <w:gridCol w:w="5490"/>
      </w:tblGrid>
      <w:tr w:rsidR="0083463C" w:rsidRPr="002407F9" w:rsidTr="00BF3E57">
        <w:trPr>
          <w:tblHeader/>
          <w:jc w:val="center"/>
        </w:trPr>
        <w:tc>
          <w:tcPr>
            <w:tcW w:w="3870" w:type="dxa"/>
            <w:tcBorders>
              <w:top w:val="single" w:sz="12" w:space="0" w:color="auto"/>
              <w:left w:val="single" w:sz="12" w:space="0" w:color="auto"/>
              <w:bottom w:val="single" w:sz="12" w:space="0" w:color="auto"/>
            </w:tcBorders>
            <w:tcMar>
              <w:left w:w="58" w:type="dxa"/>
              <w:right w:w="58" w:type="dxa"/>
            </w:tcMar>
          </w:tcPr>
          <w:p w:rsidR="0083463C" w:rsidRPr="002407F9" w:rsidRDefault="0083463C" w:rsidP="00BF3E57">
            <w:pPr>
              <w:pStyle w:val="TABLE-col-heading"/>
              <w:rPr>
                <w:noProof/>
              </w:rPr>
            </w:pPr>
            <w:r w:rsidRPr="002407F9">
              <w:rPr>
                <w:noProof/>
              </w:rPr>
              <w:t>Value</w:t>
            </w:r>
          </w:p>
        </w:tc>
        <w:tc>
          <w:tcPr>
            <w:tcW w:w="549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trHeight w:val="288"/>
          <w:tblHeader/>
          <w:jc w:val="center"/>
        </w:trPr>
        <w:tc>
          <w:tcPr>
            <w:tcW w:w="3870" w:type="dxa"/>
            <w:tcBorders>
              <w:top w:val="single" w:sz="12" w:space="0" w:color="auto"/>
              <w:left w:val="single" w:sz="12" w:space="0" w:color="auto"/>
            </w:tcBorders>
            <w:tcMar>
              <w:left w:w="58" w:type="dxa"/>
              <w:right w:w="58" w:type="dxa"/>
            </w:tcMar>
          </w:tcPr>
          <w:p w:rsidR="0083463C" w:rsidRPr="002407F9" w:rsidRDefault="0083463C" w:rsidP="00BF3E57">
            <w:pPr>
              <w:pStyle w:val="TABLE-cell"/>
            </w:pPr>
            <w:r w:rsidRPr="002407F9">
              <w:t>TPM_ST_ATTEST_CERTIFY</w:t>
            </w:r>
          </w:p>
        </w:tc>
        <w:tc>
          <w:tcPr>
            <w:tcW w:w="5490" w:type="dxa"/>
            <w:tcBorders>
              <w:top w:val="single" w:sz="12" w:space="0" w:color="auto"/>
              <w:right w:val="single" w:sz="12" w:space="0" w:color="auto"/>
            </w:tcBorders>
          </w:tcPr>
          <w:p w:rsidR="0083463C" w:rsidRPr="002407F9" w:rsidRDefault="0083463C" w:rsidP="00BF3E57">
            <w:pPr>
              <w:pStyle w:val="TABLE-cell"/>
            </w:pPr>
            <w:r w:rsidRPr="002407F9">
              <w:t>generated by TPM2_Certify()</w:t>
            </w:r>
          </w:p>
        </w:tc>
      </w:tr>
      <w:tr w:rsidR="0083463C" w:rsidRPr="002407F9" w:rsidTr="00BF3E57">
        <w:trPr>
          <w:trHeight w:val="288"/>
          <w:tblHeader/>
          <w:jc w:val="center"/>
        </w:trPr>
        <w:tc>
          <w:tcPr>
            <w:tcW w:w="3870" w:type="dxa"/>
            <w:tcBorders>
              <w:left w:val="single" w:sz="12" w:space="0" w:color="auto"/>
            </w:tcBorders>
            <w:tcMar>
              <w:left w:w="58" w:type="dxa"/>
              <w:right w:w="58" w:type="dxa"/>
            </w:tcMar>
          </w:tcPr>
          <w:p w:rsidR="0083463C" w:rsidRPr="002407F9" w:rsidRDefault="0083463C" w:rsidP="00BF3E57">
            <w:pPr>
              <w:pStyle w:val="TABLE-cell"/>
            </w:pPr>
            <w:r w:rsidRPr="002407F9">
              <w:t>TPM_ST_ATTEST_QUOTE</w:t>
            </w:r>
          </w:p>
        </w:tc>
        <w:tc>
          <w:tcPr>
            <w:tcW w:w="5490" w:type="dxa"/>
            <w:tcBorders>
              <w:right w:val="single" w:sz="12" w:space="0" w:color="auto"/>
            </w:tcBorders>
          </w:tcPr>
          <w:p w:rsidR="0083463C" w:rsidRPr="002407F9" w:rsidRDefault="0083463C" w:rsidP="00BF3E57">
            <w:pPr>
              <w:pStyle w:val="TABLE-cell"/>
            </w:pPr>
            <w:r w:rsidRPr="002407F9">
              <w:t>generated by TPM2_Quote()</w:t>
            </w:r>
          </w:p>
        </w:tc>
      </w:tr>
      <w:tr w:rsidR="0083463C" w:rsidRPr="002407F9" w:rsidTr="00BF3E57">
        <w:trPr>
          <w:trHeight w:val="288"/>
          <w:tblHeader/>
          <w:jc w:val="center"/>
        </w:trPr>
        <w:tc>
          <w:tcPr>
            <w:tcW w:w="3870" w:type="dxa"/>
            <w:tcBorders>
              <w:left w:val="single" w:sz="12" w:space="0" w:color="auto"/>
            </w:tcBorders>
            <w:tcMar>
              <w:left w:w="58" w:type="dxa"/>
              <w:right w:w="58" w:type="dxa"/>
            </w:tcMar>
          </w:tcPr>
          <w:p w:rsidR="0083463C" w:rsidRPr="002407F9" w:rsidRDefault="0083463C" w:rsidP="00BF3E57">
            <w:pPr>
              <w:pStyle w:val="TABLE-cell"/>
            </w:pPr>
            <w:r w:rsidRPr="002407F9">
              <w:t>TPM_ST_ATTEST_SESSION_AUDIT</w:t>
            </w:r>
          </w:p>
        </w:tc>
        <w:tc>
          <w:tcPr>
            <w:tcW w:w="5490" w:type="dxa"/>
            <w:tcBorders>
              <w:right w:val="single" w:sz="12" w:space="0" w:color="auto"/>
            </w:tcBorders>
          </w:tcPr>
          <w:p w:rsidR="0083463C" w:rsidRPr="002407F9" w:rsidRDefault="0083463C" w:rsidP="00BF3E57">
            <w:pPr>
              <w:pStyle w:val="TABLE-cell"/>
            </w:pPr>
            <w:r w:rsidRPr="002407F9">
              <w:t>generated by TPM2_GetSessionAuditDigest()</w:t>
            </w:r>
          </w:p>
        </w:tc>
      </w:tr>
      <w:tr w:rsidR="0083463C" w:rsidRPr="002407F9" w:rsidTr="00BF3E57">
        <w:trPr>
          <w:trHeight w:val="288"/>
          <w:tblHeader/>
          <w:jc w:val="center"/>
        </w:trPr>
        <w:tc>
          <w:tcPr>
            <w:tcW w:w="3870" w:type="dxa"/>
            <w:tcBorders>
              <w:left w:val="single" w:sz="12" w:space="0" w:color="auto"/>
            </w:tcBorders>
            <w:tcMar>
              <w:left w:w="58" w:type="dxa"/>
              <w:right w:w="58" w:type="dxa"/>
            </w:tcMar>
          </w:tcPr>
          <w:p w:rsidR="0083463C" w:rsidRPr="002407F9" w:rsidRDefault="0083463C" w:rsidP="00BF3E57">
            <w:pPr>
              <w:pStyle w:val="TABLE-cell"/>
            </w:pPr>
            <w:r w:rsidRPr="002407F9">
              <w:t>TPM_ST_ATTEST_COMMAND_AUDIT</w:t>
            </w:r>
          </w:p>
        </w:tc>
        <w:tc>
          <w:tcPr>
            <w:tcW w:w="5490" w:type="dxa"/>
            <w:tcBorders>
              <w:right w:val="single" w:sz="12" w:space="0" w:color="auto"/>
            </w:tcBorders>
          </w:tcPr>
          <w:p w:rsidR="0083463C" w:rsidRPr="002407F9" w:rsidRDefault="0083463C" w:rsidP="00BF3E57">
            <w:pPr>
              <w:pStyle w:val="TABLE-cell"/>
            </w:pPr>
            <w:r w:rsidRPr="002407F9">
              <w:t>generated by TPM2_GetCommandAuditDigest()</w:t>
            </w:r>
          </w:p>
        </w:tc>
      </w:tr>
      <w:tr w:rsidR="0083463C" w:rsidRPr="002407F9" w:rsidTr="00BF3E57">
        <w:trPr>
          <w:trHeight w:val="288"/>
          <w:tblHeader/>
          <w:jc w:val="center"/>
        </w:trPr>
        <w:tc>
          <w:tcPr>
            <w:tcW w:w="3870" w:type="dxa"/>
            <w:tcBorders>
              <w:left w:val="single" w:sz="12" w:space="0" w:color="auto"/>
            </w:tcBorders>
            <w:tcMar>
              <w:left w:w="58" w:type="dxa"/>
              <w:right w:w="58" w:type="dxa"/>
            </w:tcMar>
          </w:tcPr>
          <w:p w:rsidR="0083463C" w:rsidRPr="002407F9" w:rsidRDefault="0083463C" w:rsidP="00BF3E57">
            <w:pPr>
              <w:pStyle w:val="TABLE-cell"/>
            </w:pPr>
            <w:r w:rsidRPr="002407F9">
              <w:t>TPM_ST_ATTEST_TIME</w:t>
            </w:r>
          </w:p>
        </w:tc>
        <w:tc>
          <w:tcPr>
            <w:tcW w:w="5490" w:type="dxa"/>
            <w:tcBorders>
              <w:right w:val="single" w:sz="12" w:space="0" w:color="auto"/>
            </w:tcBorders>
          </w:tcPr>
          <w:p w:rsidR="0083463C" w:rsidRPr="002407F9" w:rsidRDefault="0083463C" w:rsidP="00BF3E57">
            <w:pPr>
              <w:pStyle w:val="TABLE-cell"/>
            </w:pPr>
            <w:r w:rsidRPr="002407F9">
              <w:t>generated by TPM2_GetTime()</w:t>
            </w:r>
          </w:p>
        </w:tc>
      </w:tr>
      <w:tr w:rsidR="0083463C" w:rsidRPr="002407F9" w:rsidTr="00BF3E57">
        <w:trPr>
          <w:trHeight w:val="288"/>
          <w:tblHeader/>
          <w:jc w:val="center"/>
        </w:trPr>
        <w:tc>
          <w:tcPr>
            <w:tcW w:w="3870" w:type="dxa"/>
            <w:tcBorders>
              <w:left w:val="single" w:sz="12" w:space="0" w:color="auto"/>
            </w:tcBorders>
            <w:tcMar>
              <w:left w:w="58" w:type="dxa"/>
              <w:right w:w="58" w:type="dxa"/>
            </w:tcMar>
          </w:tcPr>
          <w:p w:rsidR="0083463C" w:rsidRPr="002407F9" w:rsidRDefault="0083463C" w:rsidP="00BF3E57">
            <w:pPr>
              <w:pStyle w:val="TABLE-cell"/>
            </w:pPr>
            <w:r w:rsidRPr="002407F9">
              <w:t>TPM_ST_ATTEST_CREATION</w:t>
            </w:r>
          </w:p>
        </w:tc>
        <w:tc>
          <w:tcPr>
            <w:tcW w:w="5490" w:type="dxa"/>
            <w:tcBorders>
              <w:right w:val="single" w:sz="12" w:space="0" w:color="auto"/>
            </w:tcBorders>
          </w:tcPr>
          <w:p w:rsidR="0083463C" w:rsidRPr="002407F9" w:rsidRDefault="0083463C" w:rsidP="00BF3E57">
            <w:pPr>
              <w:pStyle w:val="TABLE-cell"/>
            </w:pPr>
            <w:r w:rsidRPr="002407F9">
              <w:t>generated by TPM2_CertifyCreation()</w:t>
            </w:r>
          </w:p>
        </w:tc>
      </w:tr>
      <w:tr w:rsidR="0083463C" w:rsidRPr="002407F9" w:rsidTr="00430BFB">
        <w:trPr>
          <w:trHeight w:val="288"/>
          <w:tblHeader/>
          <w:jc w:val="center"/>
        </w:trPr>
        <w:tc>
          <w:tcPr>
            <w:tcW w:w="3870" w:type="dxa"/>
            <w:tcBorders>
              <w:left w:val="single" w:sz="12" w:space="0" w:color="auto"/>
            </w:tcBorders>
            <w:tcMar>
              <w:left w:w="58" w:type="dxa"/>
              <w:right w:w="58" w:type="dxa"/>
            </w:tcMar>
          </w:tcPr>
          <w:p w:rsidR="0083463C" w:rsidRPr="002407F9" w:rsidRDefault="0083463C" w:rsidP="00BF3E57">
            <w:pPr>
              <w:pStyle w:val="TABLE-cell"/>
              <w:keepNext w:val="0"/>
            </w:pPr>
            <w:r w:rsidRPr="002407F9">
              <w:t>TPM_ST_ATTEST_NV</w:t>
            </w:r>
          </w:p>
        </w:tc>
        <w:tc>
          <w:tcPr>
            <w:tcW w:w="5490" w:type="dxa"/>
            <w:tcBorders>
              <w:right w:val="single" w:sz="12" w:space="0" w:color="auto"/>
            </w:tcBorders>
          </w:tcPr>
          <w:p w:rsidR="0083463C" w:rsidRPr="002407F9" w:rsidRDefault="0083463C" w:rsidP="00BF3E57">
            <w:pPr>
              <w:pStyle w:val="TABLE-cell"/>
              <w:keepNext w:val="0"/>
            </w:pPr>
            <w:r w:rsidRPr="002407F9">
              <w:t>generated by TPM2_NV_Certify()</w:t>
            </w:r>
          </w:p>
        </w:tc>
      </w:tr>
      <w:tr w:rsidR="008273EF" w:rsidRPr="002407F9" w:rsidTr="00BF3E57">
        <w:trPr>
          <w:trHeight w:val="288"/>
          <w:tblHeader/>
          <w:jc w:val="center"/>
        </w:trPr>
        <w:tc>
          <w:tcPr>
            <w:tcW w:w="3870" w:type="dxa"/>
            <w:tcBorders>
              <w:left w:val="single" w:sz="12" w:space="0" w:color="auto"/>
              <w:bottom w:val="single" w:sz="12" w:space="0" w:color="auto"/>
            </w:tcBorders>
            <w:tcMar>
              <w:left w:w="58" w:type="dxa"/>
              <w:right w:w="58" w:type="dxa"/>
            </w:tcMar>
          </w:tcPr>
          <w:p w:rsidR="008273EF" w:rsidRPr="002407F9" w:rsidRDefault="008273EF" w:rsidP="00BF3E57">
            <w:pPr>
              <w:pStyle w:val="TABLE-cell"/>
              <w:keepNext w:val="0"/>
            </w:pPr>
            <w:r>
              <w:t>TPM_ST_ATTEST_NV_DIGEST</w:t>
            </w:r>
          </w:p>
        </w:tc>
        <w:tc>
          <w:tcPr>
            <w:tcW w:w="5490" w:type="dxa"/>
            <w:tcBorders>
              <w:bottom w:val="single" w:sz="12" w:space="0" w:color="auto"/>
              <w:right w:val="single" w:sz="12" w:space="0" w:color="auto"/>
            </w:tcBorders>
          </w:tcPr>
          <w:p w:rsidR="008273EF" w:rsidRPr="002407F9" w:rsidRDefault="008273EF" w:rsidP="00BF3E57">
            <w:pPr>
              <w:pStyle w:val="TABLE-cell"/>
              <w:keepNext w:val="0"/>
            </w:pPr>
            <w:r>
              <w:t>generated by TPM2_NV_Certify()</w:t>
            </w:r>
          </w:p>
        </w:tc>
      </w:tr>
    </w:tbl>
    <w:p w:rsidR="0083463C" w:rsidRPr="002407F9" w:rsidRDefault="0083463C" w:rsidP="0083463C">
      <w:pPr>
        <w:pStyle w:val="Heading3"/>
        <w:rPr>
          <w:noProof/>
        </w:rPr>
      </w:pPr>
      <w:bookmarkStart w:id="3893" w:name="_Toc286047108"/>
      <w:bookmarkStart w:id="3894" w:name="_Toc288815038"/>
      <w:bookmarkStart w:id="3895" w:name="_Toc304539279"/>
      <w:bookmarkStart w:id="3896" w:name="_Toc308709831"/>
      <w:bookmarkStart w:id="3897" w:name="_Toc380749539"/>
      <w:bookmarkStart w:id="3898" w:name="_Toc384901845"/>
      <w:bookmarkStart w:id="3899" w:name="_Toc432512370"/>
      <w:bookmarkStart w:id="3900" w:name="_Toc443575710"/>
      <w:bookmarkStart w:id="3901" w:name="_Toc470517940"/>
      <w:bookmarkStart w:id="3902" w:name="_Toc462921159"/>
      <w:bookmarkStart w:id="3903" w:name="_Toc516154981"/>
      <w:bookmarkStart w:id="3904" w:name="_Toc20317719"/>
      <w:r w:rsidRPr="002407F9">
        <w:rPr>
          <w:noProof/>
        </w:rPr>
        <w:t>TPMU_ATTEST</w:t>
      </w:r>
      <w:bookmarkEnd w:id="3893"/>
      <w:bookmarkEnd w:id="3894"/>
      <w:bookmarkEnd w:id="3895"/>
      <w:bookmarkEnd w:id="3896"/>
      <w:bookmarkEnd w:id="3897"/>
      <w:bookmarkEnd w:id="3898"/>
      <w:bookmarkEnd w:id="3899"/>
      <w:bookmarkEnd w:id="3900"/>
      <w:bookmarkEnd w:id="3901"/>
      <w:bookmarkEnd w:id="3902"/>
      <w:bookmarkEnd w:id="3903"/>
      <w:bookmarkEnd w:id="3904"/>
    </w:p>
    <w:p w:rsidR="0083463C" w:rsidRPr="002407F9" w:rsidRDefault="0083463C" w:rsidP="0083463C">
      <w:pPr>
        <w:pStyle w:val="TABLE-title"/>
        <w:rPr>
          <w:noProof/>
        </w:rPr>
      </w:pPr>
      <w:bookmarkStart w:id="3905" w:name="_Toc380749807"/>
      <w:bookmarkStart w:id="3906" w:name="_Toc384651469"/>
      <w:bookmarkStart w:id="3907" w:name="_Toc432512615"/>
      <w:bookmarkStart w:id="3908" w:name="_Toc443575953"/>
      <w:bookmarkStart w:id="3909" w:name="_Toc470518196"/>
      <w:bookmarkStart w:id="3910" w:name="_Toc462921410"/>
      <w:bookmarkStart w:id="3911" w:name="_Toc516155241"/>
      <w:bookmarkStart w:id="3912" w:name="_Toc2137617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132</w:t>
      </w:r>
      <w:r w:rsidRPr="002407F9">
        <w:rPr>
          <w:noProof/>
        </w:rPr>
        <w:fldChar w:fldCharType="end"/>
      </w:r>
      <w:r w:rsidRPr="002407F9">
        <w:rPr>
          <w:noProof/>
        </w:rPr>
        <w:t xml:space="preserve"> — Definition of TPMU_ATTEST Union &lt;OUT&gt;</w:t>
      </w:r>
      <w:bookmarkEnd w:id="3905"/>
      <w:bookmarkEnd w:id="3906"/>
      <w:bookmarkEnd w:id="3907"/>
      <w:bookmarkEnd w:id="3908"/>
      <w:bookmarkEnd w:id="3909"/>
      <w:bookmarkEnd w:id="3910"/>
      <w:bookmarkEnd w:id="3911"/>
      <w:bookmarkEnd w:id="391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548"/>
        <w:gridCol w:w="3312"/>
        <w:gridCol w:w="4500"/>
      </w:tblGrid>
      <w:tr w:rsidR="0083463C" w:rsidRPr="002407F9" w:rsidTr="00430BFB">
        <w:trPr>
          <w:jc w:val="center"/>
        </w:trPr>
        <w:tc>
          <w:tcPr>
            <w:tcW w:w="1548"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3312"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50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Selector</w:t>
            </w:r>
          </w:p>
        </w:tc>
      </w:tr>
      <w:tr w:rsidR="0083463C" w:rsidRPr="002407F9" w:rsidTr="00430BFB">
        <w:trPr>
          <w:jc w:val="center"/>
        </w:trPr>
        <w:tc>
          <w:tcPr>
            <w:tcW w:w="1548" w:type="dxa"/>
            <w:tcBorders>
              <w:top w:val="single" w:sz="4" w:space="0" w:color="auto"/>
              <w:left w:val="single" w:sz="12" w:space="0" w:color="auto"/>
            </w:tcBorders>
          </w:tcPr>
          <w:p w:rsidR="0083463C" w:rsidRPr="002407F9" w:rsidRDefault="0083463C" w:rsidP="00BF3E57">
            <w:pPr>
              <w:pStyle w:val="TABLE-cell"/>
            </w:pPr>
            <w:r w:rsidRPr="002407F9">
              <w:t>certify</w:t>
            </w:r>
          </w:p>
        </w:tc>
        <w:tc>
          <w:tcPr>
            <w:tcW w:w="3312" w:type="dxa"/>
            <w:tcBorders>
              <w:top w:val="single" w:sz="4" w:space="0" w:color="auto"/>
            </w:tcBorders>
          </w:tcPr>
          <w:p w:rsidR="0083463C" w:rsidRPr="002407F9" w:rsidRDefault="0083463C" w:rsidP="00BF3E57">
            <w:pPr>
              <w:pStyle w:val="TABLE-cell"/>
            </w:pPr>
            <w:r w:rsidRPr="002407F9">
              <w:t>TPMS_CERTIFY_INFO</w:t>
            </w:r>
          </w:p>
        </w:tc>
        <w:tc>
          <w:tcPr>
            <w:tcW w:w="4500" w:type="dxa"/>
            <w:tcBorders>
              <w:top w:val="single" w:sz="4" w:space="0" w:color="auto"/>
              <w:right w:val="single" w:sz="12" w:space="0" w:color="auto"/>
            </w:tcBorders>
          </w:tcPr>
          <w:p w:rsidR="0083463C" w:rsidRPr="002407F9" w:rsidRDefault="0083463C" w:rsidP="00BF3E57">
            <w:pPr>
              <w:pStyle w:val="TABLE-cell"/>
            </w:pPr>
            <w:r w:rsidRPr="002407F9">
              <w:t>TPM_ST_ATTEST_CERTIFY</w:t>
            </w:r>
          </w:p>
        </w:tc>
      </w:tr>
      <w:tr w:rsidR="0083463C" w:rsidRPr="002407F9" w:rsidTr="00430BFB">
        <w:trPr>
          <w:jc w:val="center"/>
        </w:trPr>
        <w:tc>
          <w:tcPr>
            <w:tcW w:w="1548" w:type="dxa"/>
            <w:tcBorders>
              <w:top w:val="single" w:sz="4" w:space="0" w:color="auto"/>
              <w:left w:val="single" w:sz="12" w:space="0" w:color="auto"/>
            </w:tcBorders>
          </w:tcPr>
          <w:p w:rsidR="0083463C" w:rsidRPr="002407F9" w:rsidRDefault="0083463C" w:rsidP="00BF3E57">
            <w:pPr>
              <w:pStyle w:val="TABLE-cell"/>
            </w:pPr>
            <w:r w:rsidRPr="002407F9">
              <w:t>creation</w:t>
            </w:r>
          </w:p>
        </w:tc>
        <w:tc>
          <w:tcPr>
            <w:tcW w:w="3312" w:type="dxa"/>
            <w:tcBorders>
              <w:top w:val="single" w:sz="4" w:space="0" w:color="auto"/>
            </w:tcBorders>
          </w:tcPr>
          <w:p w:rsidR="0083463C" w:rsidRPr="002407F9" w:rsidRDefault="0083463C" w:rsidP="00BF3E57">
            <w:pPr>
              <w:pStyle w:val="TABLE-cell"/>
            </w:pPr>
            <w:r w:rsidRPr="002407F9">
              <w:t>TPMS_CREATION_INFO</w:t>
            </w:r>
          </w:p>
        </w:tc>
        <w:tc>
          <w:tcPr>
            <w:tcW w:w="4500" w:type="dxa"/>
            <w:tcBorders>
              <w:top w:val="single" w:sz="4" w:space="0" w:color="auto"/>
              <w:right w:val="single" w:sz="12" w:space="0" w:color="auto"/>
            </w:tcBorders>
          </w:tcPr>
          <w:p w:rsidR="0083463C" w:rsidRPr="002407F9" w:rsidRDefault="0083463C" w:rsidP="00BF3E57">
            <w:pPr>
              <w:pStyle w:val="TABLE-cell"/>
            </w:pPr>
            <w:r w:rsidRPr="002407F9">
              <w:t>TPM_ST_ATTEST_CREATION</w:t>
            </w:r>
          </w:p>
        </w:tc>
      </w:tr>
      <w:tr w:rsidR="0083463C" w:rsidRPr="002407F9" w:rsidTr="00430BFB">
        <w:trPr>
          <w:jc w:val="center"/>
        </w:trPr>
        <w:tc>
          <w:tcPr>
            <w:tcW w:w="1548" w:type="dxa"/>
            <w:tcBorders>
              <w:left w:val="single" w:sz="12" w:space="0" w:color="auto"/>
            </w:tcBorders>
          </w:tcPr>
          <w:p w:rsidR="0083463C" w:rsidRPr="002407F9" w:rsidRDefault="0083463C" w:rsidP="00BF3E57">
            <w:pPr>
              <w:pStyle w:val="TABLE-cell"/>
            </w:pPr>
            <w:r w:rsidRPr="002407F9">
              <w:t>quote</w:t>
            </w:r>
          </w:p>
        </w:tc>
        <w:tc>
          <w:tcPr>
            <w:tcW w:w="3312" w:type="dxa"/>
          </w:tcPr>
          <w:p w:rsidR="0083463C" w:rsidRPr="002407F9" w:rsidRDefault="0083463C" w:rsidP="00BF3E57">
            <w:pPr>
              <w:pStyle w:val="TABLE-cell"/>
            </w:pPr>
            <w:r w:rsidRPr="002407F9">
              <w:t>TPMS_QUOTE_INFO</w:t>
            </w:r>
          </w:p>
        </w:tc>
        <w:tc>
          <w:tcPr>
            <w:tcW w:w="4500" w:type="dxa"/>
            <w:tcBorders>
              <w:right w:val="single" w:sz="12" w:space="0" w:color="auto"/>
            </w:tcBorders>
          </w:tcPr>
          <w:p w:rsidR="0083463C" w:rsidRPr="002407F9" w:rsidRDefault="0083463C" w:rsidP="00BF3E57">
            <w:pPr>
              <w:pStyle w:val="TABLE-cell"/>
            </w:pPr>
            <w:r w:rsidRPr="002407F9">
              <w:t>TPM_ST_ATTEST_QUOTE</w:t>
            </w:r>
          </w:p>
        </w:tc>
      </w:tr>
      <w:tr w:rsidR="0083463C" w:rsidRPr="002407F9" w:rsidTr="00430BFB">
        <w:trPr>
          <w:jc w:val="center"/>
        </w:trPr>
        <w:tc>
          <w:tcPr>
            <w:tcW w:w="1548" w:type="dxa"/>
            <w:tcBorders>
              <w:left w:val="single" w:sz="12" w:space="0" w:color="auto"/>
            </w:tcBorders>
          </w:tcPr>
          <w:p w:rsidR="0083463C" w:rsidRPr="002407F9" w:rsidRDefault="0083463C" w:rsidP="00BF3E57">
            <w:pPr>
              <w:pStyle w:val="TABLE-cell"/>
            </w:pPr>
            <w:r w:rsidRPr="002407F9">
              <w:t>commandAudit</w:t>
            </w:r>
          </w:p>
        </w:tc>
        <w:tc>
          <w:tcPr>
            <w:tcW w:w="3312" w:type="dxa"/>
          </w:tcPr>
          <w:p w:rsidR="0083463C" w:rsidRPr="002407F9" w:rsidRDefault="0083463C" w:rsidP="00BF3E57">
            <w:pPr>
              <w:pStyle w:val="TABLE-cell"/>
            </w:pPr>
            <w:r w:rsidRPr="002407F9">
              <w:t>TPMS_COMMAND_AUDIT_INFO</w:t>
            </w:r>
          </w:p>
        </w:tc>
        <w:tc>
          <w:tcPr>
            <w:tcW w:w="4500" w:type="dxa"/>
            <w:tcBorders>
              <w:right w:val="single" w:sz="12" w:space="0" w:color="auto"/>
            </w:tcBorders>
          </w:tcPr>
          <w:p w:rsidR="0083463C" w:rsidRPr="002407F9" w:rsidRDefault="0083463C" w:rsidP="00BF3E57">
            <w:pPr>
              <w:pStyle w:val="TABLE-cell"/>
            </w:pPr>
            <w:r w:rsidRPr="002407F9">
              <w:t>TPM_ST_ATTEST_COMMAND_AUDIT</w:t>
            </w:r>
          </w:p>
        </w:tc>
      </w:tr>
      <w:tr w:rsidR="0083463C" w:rsidRPr="002407F9" w:rsidTr="00430BFB">
        <w:trPr>
          <w:jc w:val="center"/>
        </w:trPr>
        <w:tc>
          <w:tcPr>
            <w:tcW w:w="1548" w:type="dxa"/>
            <w:tcBorders>
              <w:left w:val="single" w:sz="12" w:space="0" w:color="auto"/>
            </w:tcBorders>
          </w:tcPr>
          <w:p w:rsidR="0083463C" w:rsidRPr="002407F9" w:rsidRDefault="0083463C" w:rsidP="00BF3E57">
            <w:pPr>
              <w:pStyle w:val="TABLE-cell"/>
            </w:pPr>
            <w:r w:rsidRPr="002407F9">
              <w:t>sessionAudit</w:t>
            </w:r>
          </w:p>
        </w:tc>
        <w:tc>
          <w:tcPr>
            <w:tcW w:w="3312" w:type="dxa"/>
          </w:tcPr>
          <w:p w:rsidR="0083463C" w:rsidRPr="002407F9" w:rsidRDefault="0083463C" w:rsidP="00BF3E57">
            <w:pPr>
              <w:pStyle w:val="TABLE-cell"/>
            </w:pPr>
            <w:r w:rsidRPr="002407F9">
              <w:t>TPMS_SESSION_AUDIT_INFO</w:t>
            </w:r>
          </w:p>
        </w:tc>
        <w:tc>
          <w:tcPr>
            <w:tcW w:w="4500" w:type="dxa"/>
            <w:tcBorders>
              <w:right w:val="single" w:sz="12" w:space="0" w:color="auto"/>
            </w:tcBorders>
          </w:tcPr>
          <w:p w:rsidR="0083463C" w:rsidRPr="002407F9" w:rsidRDefault="0083463C" w:rsidP="00BF3E57">
            <w:pPr>
              <w:pStyle w:val="TABLE-cell"/>
            </w:pPr>
            <w:r w:rsidRPr="002407F9">
              <w:t>TPM_ST_ATTEST_SESSION_AUDIT</w:t>
            </w:r>
          </w:p>
        </w:tc>
      </w:tr>
      <w:tr w:rsidR="0083463C" w:rsidRPr="002407F9" w:rsidTr="00430BFB">
        <w:trPr>
          <w:jc w:val="center"/>
        </w:trPr>
        <w:tc>
          <w:tcPr>
            <w:tcW w:w="1548" w:type="dxa"/>
            <w:tcBorders>
              <w:left w:val="single" w:sz="12" w:space="0" w:color="auto"/>
            </w:tcBorders>
          </w:tcPr>
          <w:p w:rsidR="0083463C" w:rsidRPr="002407F9" w:rsidRDefault="0083463C" w:rsidP="00BF3E57">
            <w:pPr>
              <w:pStyle w:val="TABLE-cell"/>
            </w:pPr>
            <w:r w:rsidRPr="002407F9">
              <w:t>time</w:t>
            </w:r>
          </w:p>
        </w:tc>
        <w:tc>
          <w:tcPr>
            <w:tcW w:w="3312" w:type="dxa"/>
          </w:tcPr>
          <w:p w:rsidR="0083463C" w:rsidRPr="002407F9" w:rsidRDefault="0083463C" w:rsidP="00BF3E57">
            <w:pPr>
              <w:pStyle w:val="TABLE-cell"/>
            </w:pPr>
            <w:r w:rsidRPr="002407F9">
              <w:t>TPMS_TIME_ATTEST_INFO</w:t>
            </w:r>
          </w:p>
        </w:tc>
        <w:tc>
          <w:tcPr>
            <w:tcW w:w="4500" w:type="dxa"/>
            <w:tcBorders>
              <w:right w:val="single" w:sz="12" w:space="0" w:color="auto"/>
            </w:tcBorders>
          </w:tcPr>
          <w:p w:rsidR="0083463C" w:rsidRPr="002407F9" w:rsidRDefault="0083463C" w:rsidP="00BF3E57">
            <w:pPr>
              <w:pStyle w:val="TABLE-cell"/>
            </w:pPr>
            <w:r w:rsidRPr="002407F9">
              <w:t>TPM_ST_ATTEST_TIME</w:t>
            </w:r>
          </w:p>
        </w:tc>
      </w:tr>
      <w:tr w:rsidR="0083463C" w:rsidRPr="002407F9" w:rsidTr="00430BFB">
        <w:trPr>
          <w:jc w:val="center"/>
        </w:trPr>
        <w:tc>
          <w:tcPr>
            <w:tcW w:w="1548" w:type="dxa"/>
            <w:tcBorders>
              <w:left w:val="single" w:sz="12" w:space="0" w:color="auto"/>
            </w:tcBorders>
          </w:tcPr>
          <w:p w:rsidR="0083463C" w:rsidRPr="002407F9" w:rsidRDefault="0083463C" w:rsidP="00BF3E57">
            <w:pPr>
              <w:pStyle w:val="TABLE-cell"/>
              <w:keepNext w:val="0"/>
            </w:pPr>
            <w:r w:rsidRPr="002407F9">
              <w:t>nv</w:t>
            </w:r>
          </w:p>
        </w:tc>
        <w:tc>
          <w:tcPr>
            <w:tcW w:w="3312" w:type="dxa"/>
          </w:tcPr>
          <w:p w:rsidR="0083463C" w:rsidRPr="002407F9" w:rsidRDefault="0083463C" w:rsidP="00BF3E57">
            <w:pPr>
              <w:pStyle w:val="TABLE-cell"/>
              <w:keepNext w:val="0"/>
            </w:pPr>
            <w:r w:rsidRPr="002407F9">
              <w:t>TPMS_NV_CERTIFY_INFO</w:t>
            </w:r>
          </w:p>
        </w:tc>
        <w:tc>
          <w:tcPr>
            <w:tcW w:w="4500" w:type="dxa"/>
            <w:tcBorders>
              <w:right w:val="single" w:sz="12" w:space="0" w:color="auto"/>
            </w:tcBorders>
          </w:tcPr>
          <w:p w:rsidR="0083463C" w:rsidRPr="002407F9" w:rsidRDefault="0083463C" w:rsidP="00BF3E57">
            <w:pPr>
              <w:pStyle w:val="TABLE-cell"/>
              <w:keepNext w:val="0"/>
            </w:pPr>
            <w:r w:rsidRPr="002407F9">
              <w:t>TPM_ST_ATTEST_NV</w:t>
            </w:r>
          </w:p>
        </w:tc>
      </w:tr>
      <w:tr w:rsidR="008E3574" w:rsidRPr="002407F9" w:rsidTr="00531E8C">
        <w:trPr>
          <w:jc w:val="center"/>
        </w:trPr>
        <w:tc>
          <w:tcPr>
            <w:tcW w:w="1548" w:type="dxa"/>
            <w:tcBorders>
              <w:left w:val="single" w:sz="12" w:space="0" w:color="auto"/>
              <w:bottom w:val="single" w:sz="12" w:space="0" w:color="auto"/>
            </w:tcBorders>
          </w:tcPr>
          <w:p w:rsidR="008E3574" w:rsidRPr="002407F9" w:rsidRDefault="008E3574" w:rsidP="00BF3E57">
            <w:pPr>
              <w:pStyle w:val="TABLE-cell"/>
              <w:keepNext w:val="0"/>
            </w:pPr>
            <w:r>
              <w:t>nvDigest</w:t>
            </w:r>
          </w:p>
        </w:tc>
        <w:tc>
          <w:tcPr>
            <w:tcW w:w="3312" w:type="dxa"/>
            <w:tcBorders>
              <w:bottom w:val="single" w:sz="12" w:space="0" w:color="auto"/>
            </w:tcBorders>
          </w:tcPr>
          <w:p w:rsidR="008E3574" w:rsidRPr="002407F9" w:rsidRDefault="008E3574" w:rsidP="00BF20EF">
            <w:pPr>
              <w:pStyle w:val="TABLE-cell"/>
              <w:keepNext w:val="0"/>
            </w:pPr>
            <w:r>
              <w:t>TPMS_NV</w:t>
            </w:r>
            <w:r w:rsidR="00BF20EF">
              <w:t>_DIGEST_CERTIFY_</w:t>
            </w:r>
            <w:r>
              <w:t>INFO</w:t>
            </w:r>
          </w:p>
        </w:tc>
        <w:tc>
          <w:tcPr>
            <w:tcW w:w="4500" w:type="dxa"/>
            <w:tcBorders>
              <w:bottom w:val="single" w:sz="12" w:space="0" w:color="auto"/>
              <w:right w:val="single" w:sz="12" w:space="0" w:color="auto"/>
            </w:tcBorders>
          </w:tcPr>
          <w:p w:rsidR="008E3574" w:rsidRPr="002407F9" w:rsidRDefault="008E3574" w:rsidP="00BF3E57">
            <w:pPr>
              <w:pStyle w:val="TABLE-cell"/>
              <w:keepNext w:val="0"/>
            </w:pPr>
            <w:r>
              <w:t>TPM_ST_ATTEST_NV_DIGEST</w:t>
            </w:r>
          </w:p>
        </w:tc>
      </w:tr>
    </w:tbl>
    <w:p w:rsidR="0083463C" w:rsidRPr="002407F9" w:rsidRDefault="0083463C" w:rsidP="0083463C">
      <w:pPr>
        <w:pStyle w:val="Heading3"/>
        <w:rPr>
          <w:noProof/>
        </w:rPr>
      </w:pPr>
      <w:bookmarkStart w:id="3913" w:name="_Toc286047109"/>
      <w:bookmarkStart w:id="3914" w:name="_Toc288815039"/>
      <w:bookmarkStart w:id="3915" w:name="_Toc304539280"/>
      <w:bookmarkStart w:id="3916" w:name="_Toc308709832"/>
      <w:bookmarkStart w:id="3917" w:name="_Toc380749540"/>
      <w:bookmarkStart w:id="3918" w:name="_Ref381343508"/>
      <w:bookmarkStart w:id="3919" w:name="_Toc384901846"/>
      <w:bookmarkStart w:id="3920" w:name="_Toc432512371"/>
      <w:bookmarkStart w:id="3921" w:name="_Toc443575711"/>
      <w:bookmarkStart w:id="3922" w:name="_Toc470517941"/>
      <w:bookmarkStart w:id="3923" w:name="_Toc462921160"/>
      <w:bookmarkStart w:id="3924" w:name="_Toc516154982"/>
      <w:bookmarkStart w:id="3925" w:name="_Toc20317720"/>
      <w:r w:rsidRPr="002407F9">
        <w:rPr>
          <w:noProof/>
        </w:rPr>
        <w:lastRenderedPageBreak/>
        <w:t>TPMS_ATTEST</w:t>
      </w:r>
      <w:bookmarkEnd w:id="3913"/>
      <w:bookmarkEnd w:id="3914"/>
      <w:bookmarkEnd w:id="3915"/>
      <w:bookmarkEnd w:id="3916"/>
      <w:bookmarkEnd w:id="3917"/>
      <w:bookmarkEnd w:id="3918"/>
      <w:bookmarkEnd w:id="3919"/>
      <w:bookmarkEnd w:id="3920"/>
      <w:bookmarkEnd w:id="3921"/>
      <w:bookmarkEnd w:id="3922"/>
      <w:bookmarkEnd w:id="3923"/>
      <w:bookmarkEnd w:id="3924"/>
      <w:bookmarkEnd w:id="3925"/>
    </w:p>
    <w:p w:rsidR="0083463C" w:rsidRPr="002407F9" w:rsidRDefault="0083463C" w:rsidP="0083463C">
      <w:pPr>
        <w:pStyle w:val="BodyText"/>
        <w:rPr>
          <w:noProof/>
        </w:rPr>
      </w:pPr>
      <w:r w:rsidRPr="002407F9">
        <w:rPr>
          <w:noProof/>
        </w:rPr>
        <w:t>This structure is used on each TPM-generated signed structure. The signature is over this structure.</w:t>
      </w:r>
    </w:p>
    <w:p w:rsidR="0083463C" w:rsidRPr="002407F9" w:rsidRDefault="0083463C" w:rsidP="0083463C">
      <w:pPr>
        <w:pStyle w:val="BodyText"/>
        <w:rPr>
          <w:noProof/>
        </w:rPr>
      </w:pPr>
      <w:r w:rsidRPr="002407F9">
        <w:rPr>
          <w:noProof/>
        </w:rPr>
        <w:t xml:space="preserve">When the structure is signed by a key in the Storage hierarchy, the values of </w:t>
      </w:r>
      <w:r w:rsidRPr="002407F9">
        <w:rPr>
          <w:i/>
          <w:noProof/>
        </w:rPr>
        <w:t>clockInfo.resetCount</w:t>
      </w:r>
      <w:r w:rsidRPr="002407F9">
        <w:rPr>
          <w:noProof/>
        </w:rPr>
        <w:t xml:space="preserve">, </w:t>
      </w:r>
      <w:r w:rsidRPr="002407F9">
        <w:rPr>
          <w:i/>
          <w:noProof/>
        </w:rPr>
        <w:t>clockInfo.restartCount</w:t>
      </w:r>
      <w:r w:rsidRPr="002407F9">
        <w:rPr>
          <w:noProof/>
        </w:rPr>
        <w:t xml:space="preserve">, and </w:t>
      </w:r>
      <w:r w:rsidRPr="002407F9">
        <w:rPr>
          <w:i/>
          <w:noProof/>
        </w:rPr>
        <w:t>firmwareVersion</w:t>
      </w:r>
      <w:r w:rsidRPr="002407F9">
        <w:rPr>
          <w:noProof/>
        </w:rPr>
        <w:t xml:space="preserve"> are obfuscated with a per-key obfuscation value.</w:t>
      </w:r>
    </w:p>
    <w:p w:rsidR="0083463C" w:rsidRPr="002407F9" w:rsidRDefault="0083463C" w:rsidP="0083463C">
      <w:pPr>
        <w:pStyle w:val="TABLE-title"/>
        <w:rPr>
          <w:noProof/>
        </w:rPr>
      </w:pPr>
      <w:bookmarkStart w:id="3926" w:name="_Toc380749808"/>
      <w:bookmarkStart w:id="3927" w:name="_Toc384651470"/>
      <w:bookmarkStart w:id="3928" w:name="_Toc432512616"/>
      <w:bookmarkStart w:id="3929" w:name="_Toc443575954"/>
      <w:bookmarkStart w:id="3930" w:name="_Toc470518197"/>
      <w:bookmarkStart w:id="3931" w:name="_Toc462921411"/>
      <w:bookmarkStart w:id="3932" w:name="_Toc516155242"/>
      <w:bookmarkStart w:id="3933" w:name="_Toc2137618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133</w:t>
      </w:r>
      <w:r w:rsidRPr="002407F9">
        <w:rPr>
          <w:noProof/>
        </w:rPr>
        <w:fldChar w:fldCharType="end"/>
      </w:r>
      <w:r w:rsidRPr="002407F9">
        <w:rPr>
          <w:noProof/>
        </w:rPr>
        <w:t xml:space="preserve"> — Definition of TPMS_ATTEST Structure &lt;OUT&gt;</w:t>
      </w:r>
      <w:bookmarkEnd w:id="3926"/>
      <w:bookmarkEnd w:id="3927"/>
      <w:bookmarkEnd w:id="3928"/>
      <w:bookmarkEnd w:id="3929"/>
      <w:bookmarkEnd w:id="3930"/>
      <w:bookmarkEnd w:id="3931"/>
      <w:bookmarkEnd w:id="3932"/>
      <w:bookmarkEnd w:id="393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800"/>
        <w:gridCol w:w="2358"/>
        <w:gridCol w:w="5202"/>
      </w:tblGrid>
      <w:tr w:rsidR="0083463C" w:rsidRPr="002407F9" w:rsidTr="00BF3E57">
        <w:trPr>
          <w:jc w:val="center"/>
        </w:trPr>
        <w:tc>
          <w:tcPr>
            <w:tcW w:w="180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358"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5202"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800" w:type="dxa"/>
            <w:tcBorders>
              <w:top w:val="single" w:sz="12" w:space="0" w:color="auto"/>
              <w:left w:val="single" w:sz="12" w:space="0" w:color="auto"/>
            </w:tcBorders>
          </w:tcPr>
          <w:p w:rsidR="0083463C" w:rsidRPr="002407F9" w:rsidRDefault="0083463C" w:rsidP="00BF3E57">
            <w:pPr>
              <w:pStyle w:val="TABLE-cell"/>
            </w:pPr>
            <w:r w:rsidRPr="002407F9">
              <w:t>magic</w:t>
            </w:r>
          </w:p>
        </w:tc>
        <w:tc>
          <w:tcPr>
            <w:tcW w:w="2358" w:type="dxa"/>
            <w:tcBorders>
              <w:top w:val="single" w:sz="12" w:space="0" w:color="auto"/>
            </w:tcBorders>
          </w:tcPr>
          <w:p w:rsidR="0083463C" w:rsidRPr="002407F9" w:rsidRDefault="0083463C" w:rsidP="00BF3E57">
            <w:pPr>
              <w:pStyle w:val="TABLE-cell"/>
            </w:pPr>
            <w:r w:rsidRPr="002407F9">
              <w:t>TPM_GENERATED</w:t>
            </w:r>
          </w:p>
        </w:tc>
        <w:tc>
          <w:tcPr>
            <w:tcW w:w="5202" w:type="dxa"/>
            <w:tcBorders>
              <w:top w:val="single" w:sz="12" w:space="0" w:color="auto"/>
              <w:right w:val="single" w:sz="12" w:space="0" w:color="auto"/>
            </w:tcBorders>
          </w:tcPr>
          <w:p w:rsidR="0083463C" w:rsidRPr="002407F9" w:rsidRDefault="0083463C" w:rsidP="00BF3E57">
            <w:pPr>
              <w:pStyle w:val="TABLE-cell"/>
            </w:pPr>
            <w:r w:rsidRPr="002407F9">
              <w:t>the indication that this structure was created by a TPM (always TPM_GENERATED_VALUE)</w:t>
            </w:r>
          </w:p>
        </w:tc>
      </w:tr>
      <w:tr w:rsidR="0083463C" w:rsidRPr="002407F9" w:rsidTr="00BF3E57">
        <w:trPr>
          <w:jc w:val="center"/>
        </w:trPr>
        <w:tc>
          <w:tcPr>
            <w:tcW w:w="1800" w:type="dxa"/>
            <w:tcBorders>
              <w:left w:val="single" w:sz="12" w:space="0" w:color="auto"/>
            </w:tcBorders>
          </w:tcPr>
          <w:p w:rsidR="0083463C" w:rsidRPr="002407F9" w:rsidRDefault="0083463C" w:rsidP="00BF3E57">
            <w:pPr>
              <w:pStyle w:val="TABLE-cell"/>
            </w:pPr>
            <w:r w:rsidRPr="002407F9">
              <w:t>type</w:t>
            </w:r>
          </w:p>
        </w:tc>
        <w:tc>
          <w:tcPr>
            <w:tcW w:w="2358" w:type="dxa"/>
          </w:tcPr>
          <w:p w:rsidR="0083463C" w:rsidRPr="002407F9" w:rsidRDefault="0083463C" w:rsidP="00BF3E57">
            <w:pPr>
              <w:pStyle w:val="TABLE-cell"/>
            </w:pPr>
            <w:r w:rsidRPr="002407F9">
              <w:t>TPMI_ST_ATTEST</w:t>
            </w:r>
          </w:p>
        </w:tc>
        <w:tc>
          <w:tcPr>
            <w:tcW w:w="5202" w:type="dxa"/>
            <w:tcBorders>
              <w:right w:val="single" w:sz="12" w:space="0" w:color="auto"/>
            </w:tcBorders>
          </w:tcPr>
          <w:p w:rsidR="0083463C" w:rsidRPr="002407F9" w:rsidRDefault="0083463C" w:rsidP="00BF3E57">
            <w:pPr>
              <w:pStyle w:val="TABLE-cell"/>
            </w:pPr>
            <w:r w:rsidRPr="002407F9">
              <w:t>type of the attestation structure</w:t>
            </w:r>
          </w:p>
        </w:tc>
      </w:tr>
      <w:tr w:rsidR="0083463C" w:rsidRPr="002407F9" w:rsidTr="00BF3E57">
        <w:trPr>
          <w:jc w:val="center"/>
        </w:trPr>
        <w:tc>
          <w:tcPr>
            <w:tcW w:w="1800" w:type="dxa"/>
            <w:tcBorders>
              <w:left w:val="single" w:sz="12" w:space="0" w:color="auto"/>
            </w:tcBorders>
          </w:tcPr>
          <w:p w:rsidR="0083463C" w:rsidRPr="002407F9" w:rsidRDefault="0083463C" w:rsidP="00BF3E57">
            <w:pPr>
              <w:pStyle w:val="TABLE-cell"/>
            </w:pPr>
            <w:r w:rsidRPr="002407F9">
              <w:t>qualifiedSigner</w:t>
            </w:r>
          </w:p>
        </w:tc>
        <w:tc>
          <w:tcPr>
            <w:tcW w:w="2358" w:type="dxa"/>
          </w:tcPr>
          <w:p w:rsidR="0083463C" w:rsidRPr="002407F9" w:rsidRDefault="0083463C" w:rsidP="00BF3E57">
            <w:pPr>
              <w:pStyle w:val="TABLE-cell"/>
            </w:pPr>
            <w:r w:rsidRPr="002407F9">
              <w:t>TPM2B_NAME</w:t>
            </w:r>
          </w:p>
        </w:tc>
        <w:tc>
          <w:tcPr>
            <w:tcW w:w="5202" w:type="dxa"/>
            <w:tcBorders>
              <w:right w:val="single" w:sz="12" w:space="0" w:color="auto"/>
            </w:tcBorders>
          </w:tcPr>
          <w:p w:rsidR="0083463C" w:rsidRPr="002407F9" w:rsidRDefault="0083463C" w:rsidP="00BF3E57">
            <w:pPr>
              <w:pStyle w:val="TABLE-cell"/>
            </w:pPr>
            <w:r w:rsidRPr="002407F9">
              <w:t>Qualified Name of the signing key</w:t>
            </w:r>
          </w:p>
        </w:tc>
      </w:tr>
      <w:tr w:rsidR="0083463C" w:rsidRPr="002407F9" w:rsidTr="00BF3E57">
        <w:trPr>
          <w:jc w:val="center"/>
        </w:trPr>
        <w:tc>
          <w:tcPr>
            <w:tcW w:w="1800" w:type="dxa"/>
            <w:tcBorders>
              <w:left w:val="single" w:sz="12" w:space="0" w:color="auto"/>
              <w:bottom w:val="single" w:sz="6" w:space="0" w:color="auto"/>
            </w:tcBorders>
          </w:tcPr>
          <w:p w:rsidR="0083463C" w:rsidRPr="002407F9" w:rsidRDefault="0083463C" w:rsidP="00BF3E57">
            <w:pPr>
              <w:pStyle w:val="TABLE-cell"/>
            </w:pPr>
            <w:r w:rsidRPr="002407F9">
              <w:t>extraData</w:t>
            </w:r>
          </w:p>
        </w:tc>
        <w:tc>
          <w:tcPr>
            <w:tcW w:w="2358" w:type="dxa"/>
            <w:tcBorders>
              <w:bottom w:val="single" w:sz="6" w:space="0" w:color="auto"/>
            </w:tcBorders>
          </w:tcPr>
          <w:p w:rsidR="0083463C" w:rsidRPr="002407F9" w:rsidRDefault="0083463C" w:rsidP="00BF3E57">
            <w:pPr>
              <w:pStyle w:val="TABLE-cell"/>
            </w:pPr>
            <w:r w:rsidRPr="002407F9">
              <w:t>TPM2B_DATA</w:t>
            </w:r>
          </w:p>
        </w:tc>
        <w:tc>
          <w:tcPr>
            <w:tcW w:w="5202" w:type="dxa"/>
            <w:tcBorders>
              <w:bottom w:val="single" w:sz="6" w:space="0" w:color="auto"/>
              <w:right w:val="single" w:sz="12" w:space="0" w:color="auto"/>
            </w:tcBorders>
          </w:tcPr>
          <w:p w:rsidR="0083463C" w:rsidRPr="002407F9" w:rsidRDefault="0083463C" w:rsidP="00BF3E57">
            <w:pPr>
              <w:pStyle w:val="TABLE-cell"/>
            </w:pPr>
            <w:r w:rsidRPr="002407F9">
              <w:t>external information supplied by caller</w:t>
            </w:r>
          </w:p>
          <w:p w:rsidR="0083463C" w:rsidRPr="002407F9" w:rsidRDefault="0083463C" w:rsidP="00BF3E57">
            <w:pPr>
              <w:pStyle w:val="Table-cell-note"/>
            </w:pPr>
            <w:r w:rsidRPr="002407F9">
              <w:t>NOTE</w:t>
            </w:r>
            <w:r w:rsidRPr="002407F9">
              <w:tab/>
              <w:t>A TPM2B_DATA structure provides room for a digest and a method indicator to indicate the components of the digest. The definition of this method indicator is outside the scope of this specification.</w:t>
            </w:r>
          </w:p>
        </w:tc>
      </w:tr>
      <w:tr w:rsidR="0083463C" w:rsidRPr="002407F9" w:rsidTr="00BF3E57">
        <w:trPr>
          <w:jc w:val="center"/>
        </w:trPr>
        <w:tc>
          <w:tcPr>
            <w:tcW w:w="1800" w:type="dxa"/>
            <w:tcBorders>
              <w:left w:val="single" w:sz="12" w:space="0" w:color="auto"/>
              <w:bottom w:val="single" w:sz="6" w:space="0" w:color="auto"/>
            </w:tcBorders>
          </w:tcPr>
          <w:p w:rsidR="0083463C" w:rsidRPr="002407F9" w:rsidRDefault="0083463C" w:rsidP="00BF3E57">
            <w:pPr>
              <w:pStyle w:val="TABLE-cell"/>
            </w:pPr>
            <w:r w:rsidRPr="002407F9">
              <w:t>clockInfo</w:t>
            </w:r>
          </w:p>
        </w:tc>
        <w:tc>
          <w:tcPr>
            <w:tcW w:w="2358" w:type="dxa"/>
            <w:tcBorders>
              <w:bottom w:val="single" w:sz="6" w:space="0" w:color="auto"/>
            </w:tcBorders>
          </w:tcPr>
          <w:p w:rsidR="0083463C" w:rsidRPr="002407F9" w:rsidRDefault="0083463C" w:rsidP="00BF3E57">
            <w:pPr>
              <w:pStyle w:val="TABLE-cell"/>
            </w:pPr>
            <w:r w:rsidRPr="002407F9">
              <w:t>TPMS_CLOCK_INFO</w:t>
            </w:r>
          </w:p>
        </w:tc>
        <w:tc>
          <w:tcPr>
            <w:tcW w:w="5202" w:type="dxa"/>
            <w:tcBorders>
              <w:bottom w:val="single" w:sz="6" w:space="0" w:color="auto"/>
              <w:right w:val="single" w:sz="12" w:space="0" w:color="auto"/>
            </w:tcBorders>
          </w:tcPr>
          <w:p w:rsidR="0083463C" w:rsidRPr="002407F9" w:rsidRDefault="0083463C" w:rsidP="00BF3E57">
            <w:pPr>
              <w:pStyle w:val="TABLE-cell"/>
            </w:pPr>
            <w:r w:rsidRPr="002407F9">
              <w:t>Clock, resetCount, restartCount, and Safe</w:t>
            </w:r>
          </w:p>
        </w:tc>
      </w:tr>
      <w:tr w:rsidR="0083463C" w:rsidRPr="002407F9" w:rsidTr="00BF3E57">
        <w:trPr>
          <w:jc w:val="center"/>
        </w:trPr>
        <w:tc>
          <w:tcPr>
            <w:tcW w:w="1800" w:type="dxa"/>
            <w:tcBorders>
              <w:left w:val="single" w:sz="12" w:space="0" w:color="auto"/>
              <w:bottom w:val="single" w:sz="6" w:space="0" w:color="auto"/>
            </w:tcBorders>
          </w:tcPr>
          <w:p w:rsidR="0083463C" w:rsidRPr="002407F9" w:rsidRDefault="0083463C" w:rsidP="00BF3E57">
            <w:pPr>
              <w:pStyle w:val="TABLE-cell"/>
            </w:pPr>
            <w:r w:rsidRPr="002407F9">
              <w:t>firmwareVersion</w:t>
            </w:r>
          </w:p>
        </w:tc>
        <w:tc>
          <w:tcPr>
            <w:tcW w:w="2358" w:type="dxa"/>
            <w:tcBorders>
              <w:bottom w:val="single" w:sz="6" w:space="0" w:color="auto"/>
            </w:tcBorders>
          </w:tcPr>
          <w:p w:rsidR="0083463C" w:rsidRPr="002407F9" w:rsidRDefault="0083463C" w:rsidP="00BF3E57">
            <w:pPr>
              <w:pStyle w:val="TABLE-cell"/>
            </w:pPr>
            <w:r w:rsidRPr="002407F9">
              <w:t>UINT64</w:t>
            </w:r>
          </w:p>
        </w:tc>
        <w:tc>
          <w:tcPr>
            <w:tcW w:w="5202" w:type="dxa"/>
            <w:tcBorders>
              <w:bottom w:val="single" w:sz="6" w:space="0" w:color="auto"/>
              <w:right w:val="single" w:sz="12" w:space="0" w:color="auto"/>
            </w:tcBorders>
          </w:tcPr>
          <w:p w:rsidR="0083463C" w:rsidRPr="002407F9" w:rsidRDefault="0083463C" w:rsidP="00BF3E57">
            <w:pPr>
              <w:pStyle w:val="TABLE-cell"/>
            </w:pPr>
            <w:r w:rsidRPr="002407F9">
              <w:t>TPM-vendor-specific value identifying the version number of the firmware</w:t>
            </w:r>
          </w:p>
        </w:tc>
      </w:tr>
      <w:tr w:rsidR="0083463C" w:rsidRPr="002407F9" w:rsidTr="00BF3E57">
        <w:trPr>
          <w:jc w:val="center"/>
        </w:trPr>
        <w:tc>
          <w:tcPr>
            <w:tcW w:w="1800" w:type="dxa"/>
            <w:tcBorders>
              <w:top w:val="single" w:sz="6" w:space="0" w:color="auto"/>
              <w:left w:val="single" w:sz="12" w:space="0" w:color="auto"/>
              <w:bottom w:val="single" w:sz="12" w:space="0" w:color="auto"/>
              <w:right w:val="single" w:sz="6" w:space="0" w:color="auto"/>
            </w:tcBorders>
          </w:tcPr>
          <w:p w:rsidR="0083463C" w:rsidRPr="002407F9" w:rsidRDefault="0083463C" w:rsidP="00BF3E57">
            <w:pPr>
              <w:pStyle w:val="TABLE-cell"/>
              <w:keepNext w:val="0"/>
            </w:pPr>
            <w:r w:rsidRPr="002407F9">
              <w:t>[type]attested</w:t>
            </w:r>
          </w:p>
        </w:tc>
        <w:tc>
          <w:tcPr>
            <w:tcW w:w="2358" w:type="dxa"/>
            <w:tcBorders>
              <w:top w:val="single" w:sz="6" w:space="0" w:color="auto"/>
              <w:left w:val="single" w:sz="6" w:space="0" w:color="auto"/>
              <w:bottom w:val="single" w:sz="12" w:space="0" w:color="auto"/>
              <w:right w:val="single" w:sz="6" w:space="0" w:color="auto"/>
            </w:tcBorders>
          </w:tcPr>
          <w:p w:rsidR="0083463C" w:rsidRPr="002407F9" w:rsidRDefault="0083463C" w:rsidP="00BF3E57">
            <w:pPr>
              <w:pStyle w:val="TABLE-cell"/>
              <w:keepNext w:val="0"/>
            </w:pPr>
            <w:r w:rsidRPr="002407F9">
              <w:t>TPMU_ATTEST</w:t>
            </w:r>
          </w:p>
        </w:tc>
        <w:tc>
          <w:tcPr>
            <w:tcW w:w="5202" w:type="dxa"/>
            <w:tcBorders>
              <w:top w:val="single" w:sz="6" w:space="0" w:color="auto"/>
              <w:left w:val="single" w:sz="6" w:space="0" w:color="auto"/>
              <w:bottom w:val="single" w:sz="12" w:space="0" w:color="auto"/>
              <w:right w:val="single" w:sz="12" w:space="0" w:color="auto"/>
            </w:tcBorders>
          </w:tcPr>
          <w:p w:rsidR="0083463C" w:rsidRPr="002407F9" w:rsidRDefault="0083463C" w:rsidP="00BF3E57">
            <w:pPr>
              <w:pStyle w:val="TABLE-cell"/>
              <w:keepNext w:val="0"/>
            </w:pPr>
            <w:r w:rsidRPr="002407F9">
              <w:t>the type-specific attestation information</w:t>
            </w:r>
          </w:p>
        </w:tc>
      </w:tr>
    </w:tbl>
    <w:p w:rsidR="0083463C" w:rsidRPr="002407F9" w:rsidRDefault="0083463C" w:rsidP="0083463C">
      <w:pPr>
        <w:pStyle w:val="Heading3"/>
        <w:rPr>
          <w:noProof/>
        </w:rPr>
      </w:pPr>
      <w:bookmarkStart w:id="3934" w:name="_Toc286047110"/>
      <w:bookmarkStart w:id="3935" w:name="_Toc288815040"/>
      <w:bookmarkStart w:id="3936" w:name="_Toc304539281"/>
      <w:bookmarkStart w:id="3937" w:name="_Toc308709833"/>
      <w:bookmarkStart w:id="3938" w:name="_Toc380749541"/>
      <w:bookmarkStart w:id="3939" w:name="_Toc384901847"/>
      <w:bookmarkStart w:id="3940" w:name="_Toc432512372"/>
      <w:bookmarkStart w:id="3941" w:name="_Toc443575712"/>
      <w:bookmarkStart w:id="3942" w:name="_Toc470517942"/>
      <w:bookmarkStart w:id="3943" w:name="_Toc462921161"/>
      <w:bookmarkStart w:id="3944" w:name="_Toc516154983"/>
      <w:bookmarkStart w:id="3945" w:name="_Toc20317721"/>
      <w:r w:rsidRPr="002407F9">
        <w:rPr>
          <w:noProof/>
        </w:rPr>
        <w:lastRenderedPageBreak/>
        <w:t>TPM2B_ATTEST</w:t>
      </w:r>
      <w:bookmarkEnd w:id="3934"/>
      <w:bookmarkEnd w:id="3935"/>
      <w:bookmarkEnd w:id="3936"/>
      <w:bookmarkEnd w:id="3937"/>
      <w:bookmarkEnd w:id="3938"/>
      <w:bookmarkEnd w:id="3939"/>
      <w:bookmarkEnd w:id="3940"/>
      <w:bookmarkEnd w:id="3941"/>
      <w:bookmarkEnd w:id="3942"/>
      <w:bookmarkEnd w:id="3943"/>
      <w:bookmarkEnd w:id="3944"/>
      <w:bookmarkEnd w:id="3945"/>
    </w:p>
    <w:p w:rsidR="0083463C" w:rsidRPr="002407F9" w:rsidRDefault="0083463C" w:rsidP="0083463C">
      <w:pPr>
        <w:pStyle w:val="BodyText"/>
        <w:rPr>
          <w:noProof/>
        </w:rPr>
      </w:pPr>
      <w:r w:rsidRPr="002407F9">
        <w:rPr>
          <w:noProof/>
        </w:rPr>
        <w:t xml:space="preserve">This sized buffer to contain the signed structure. The </w:t>
      </w:r>
      <w:r w:rsidRPr="002407F9">
        <w:rPr>
          <w:i/>
          <w:noProof/>
        </w:rPr>
        <w:t>attestationData</w:t>
      </w:r>
      <w:r w:rsidRPr="002407F9">
        <w:rPr>
          <w:noProof/>
        </w:rPr>
        <w:t xml:space="preserve"> is the signed portion of the structure. The </w:t>
      </w:r>
      <w:r w:rsidRPr="002407F9">
        <w:rPr>
          <w:i/>
          <w:noProof/>
        </w:rPr>
        <w:t>size</w:t>
      </w:r>
      <w:r w:rsidRPr="002407F9">
        <w:rPr>
          <w:noProof/>
        </w:rPr>
        <w:t xml:space="preserve"> parameter is not signed.</w:t>
      </w:r>
    </w:p>
    <w:p w:rsidR="0083463C" w:rsidRPr="002407F9" w:rsidRDefault="0083463C" w:rsidP="0083463C">
      <w:pPr>
        <w:pStyle w:val="TABLE-title"/>
        <w:rPr>
          <w:noProof/>
        </w:rPr>
      </w:pPr>
      <w:bookmarkStart w:id="3946" w:name="_Toc380749809"/>
      <w:bookmarkStart w:id="3947" w:name="_Toc384651471"/>
      <w:bookmarkStart w:id="3948" w:name="_Toc432512617"/>
      <w:bookmarkStart w:id="3949" w:name="_Toc443575955"/>
      <w:bookmarkStart w:id="3950" w:name="_Toc470518198"/>
      <w:bookmarkStart w:id="3951" w:name="_Toc462921412"/>
      <w:bookmarkStart w:id="3952" w:name="_Toc516155243"/>
      <w:bookmarkStart w:id="3953" w:name="_Toc2137618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134</w:t>
      </w:r>
      <w:r w:rsidRPr="002407F9">
        <w:rPr>
          <w:noProof/>
        </w:rPr>
        <w:fldChar w:fldCharType="end"/>
      </w:r>
      <w:r w:rsidRPr="002407F9">
        <w:rPr>
          <w:noProof/>
        </w:rPr>
        <w:t xml:space="preserve"> — Definition of TPM2B_ATTEST Structure &lt;OUT&gt;</w:t>
      </w:r>
      <w:bookmarkEnd w:id="3946"/>
      <w:bookmarkEnd w:id="3947"/>
      <w:bookmarkEnd w:id="3948"/>
      <w:bookmarkEnd w:id="3949"/>
      <w:bookmarkEnd w:id="3950"/>
      <w:bookmarkEnd w:id="3951"/>
      <w:bookmarkEnd w:id="3952"/>
      <w:bookmarkEnd w:id="395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960"/>
        <w:gridCol w:w="1890"/>
        <w:gridCol w:w="3510"/>
      </w:tblGrid>
      <w:tr w:rsidR="0083463C" w:rsidRPr="002407F9" w:rsidTr="00BF3E57">
        <w:trPr>
          <w:cantSplit/>
          <w:jc w:val="center"/>
        </w:trPr>
        <w:tc>
          <w:tcPr>
            <w:tcW w:w="396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89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51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cantSplit/>
          <w:jc w:val="center"/>
        </w:trPr>
        <w:tc>
          <w:tcPr>
            <w:tcW w:w="3960" w:type="dxa"/>
            <w:tcBorders>
              <w:top w:val="single" w:sz="12" w:space="0" w:color="auto"/>
              <w:left w:val="single" w:sz="12" w:space="0" w:color="auto"/>
              <w:bottom w:val="single" w:sz="6" w:space="0" w:color="auto"/>
            </w:tcBorders>
          </w:tcPr>
          <w:p w:rsidR="0083463C" w:rsidRPr="002407F9" w:rsidRDefault="0083463C" w:rsidP="00BF3E57">
            <w:pPr>
              <w:pStyle w:val="TABLE-cell"/>
            </w:pPr>
            <w:r w:rsidRPr="002407F9">
              <w:t>size</w:t>
            </w:r>
          </w:p>
        </w:tc>
        <w:tc>
          <w:tcPr>
            <w:tcW w:w="1890" w:type="dxa"/>
            <w:tcBorders>
              <w:top w:val="single" w:sz="12" w:space="0" w:color="auto"/>
              <w:bottom w:val="single" w:sz="6" w:space="0" w:color="auto"/>
            </w:tcBorders>
          </w:tcPr>
          <w:p w:rsidR="0083463C" w:rsidRPr="002407F9" w:rsidRDefault="0083463C" w:rsidP="00BF3E57">
            <w:pPr>
              <w:pStyle w:val="TABLE-cell"/>
            </w:pPr>
            <w:r w:rsidRPr="002407F9">
              <w:t>UINT16</w:t>
            </w:r>
          </w:p>
        </w:tc>
        <w:tc>
          <w:tcPr>
            <w:tcW w:w="3510" w:type="dxa"/>
            <w:tcBorders>
              <w:top w:val="single" w:sz="12" w:space="0" w:color="auto"/>
              <w:bottom w:val="single" w:sz="6" w:space="0" w:color="auto"/>
              <w:right w:val="single" w:sz="12" w:space="0" w:color="auto"/>
            </w:tcBorders>
          </w:tcPr>
          <w:p w:rsidR="0083463C" w:rsidRPr="002407F9" w:rsidRDefault="0083463C" w:rsidP="00BF3E57">
            <w:pPr>
              <w:pStyle w:val="TABLE-cell"/>
            </w:pPr>
            <w:r w:rsidRPr="002407F9">
              <w:t xml:space="preserve">size of the </w:t>
            </w:r>
            <w:r w:rsidRPr="002407F9">
              <w:rPr>
                <w:i/>
              </w:rPr>
              <w:t xml:space="preserve">attestationData </w:t>
            </w:r>
            <w:r w:rsidRPr="002407F9">
              <w:t>structure</w:t>
            </w:r>
          </w:p>
        </w:tc>
      </w:tr>
      <w:tr w:rsidR="0083463C" w:rsidRPr="002407F9" w:rsidTr="00BF3E57">
        <w:trPr>
          <w:cantSplit/>
          <w:jc w:val="center"/>
        </w:trPr>
        <w:tc>
          <w:tcPr>
            <w:tcW w:w="3960" w:type="dxa"/>
            <w:tcBorders>
              <w:left w:val="single" w:sz="12" w:space="0" w:color="auto"/>
              <w:bottom w:val="single" w:sz="12" w:space="0" w:color="auto"/>
            </w:tcBorders>
          </w:tcPr>
          <w:p w:rsidR="0083463C" w:rsidRPr="002407F9" w:rsidRDefault="0083463C" w:rsidP="00BF3E57">
            <w:pPr>
              <w:pStyle w:val="TABLE-cell"/>
            </w:pPr>
            <w:r w:rsidRPr="002407F9">
              <w:t>attestationData[size]{:sizeof(TPMS_ATTEST)}</w:t>
            </w:r>
          </w:p>
        </w:tc>
        <w:tc>
          <w:tcPr>
            <w:tcW w:w="1890" w:type="dxa"/>
            <w:tcBorders>
              <w:bottom w:val="single" w:sz="12" w:space="0" w:color="auto"/>
            </w:tcBorders>
          </w:tcPr>
          <w:p w:rsidR="0083463C" w:rsidRPr="002407F9" w:rsidRDefault="0083463C" w:rsidP="00BF3E57">
            <w:pPr>
              <w:pStyle w:val="TABLE-cell"/>
            </w:pPr>
            <w:r w:rsidRPr="002407F9">
              <w:t>BYTE</w:t>
            </w:r>
          </w:p>
        </w:tc>
        <w:tc>
          <w:tcPr>
            <w:tcW w:w="3510" w:type="dxa"/>
            <w:tcBorders>
              <w:bottom w:val="single" w:sz="12" w:space="0" w:color="auto"/>
              <w:right w:val="single" w:sz="12" w:space="0" w:color="auto"/>
            </w:tcBorders>
          </w:tcPr>
          <w:p w:rsidR="0083463C" w:rsidRPr="002407F9" w:rsidRDefault="0083463C" w:rsidP="00BF3E57">
            <w:pPr>
              <w:pStyle w:val="TABLE-cell"/>
            </w:pPr>
            <w:r w:rsidRPr="002407F9">
              <w:t xml:space="preserve">the signed structure </w:t>
            </w:r>
          </w:p>
        </w:tc>
      </w:tr>
    </w:tbl>
    <w:p w:rsidR="0083463C" w:rsidRPr="002407F9" w:rsidRDefault="0083463C" w:rsidP="0083463C">
      <w:pPr>
        <w:pStyle w:val="Heading2"/>
        <w:rPr>
          <w:noProof/>
        </w:rPr>
      </w:pPr>
      <w:bookmarkStart w:id="3954" w:name="_Toc286047111"/>
      <w:bookmarkStart w:id="3955" w:name="_Toc288815041"/>
      <w:bookmarkStart w:id="3956" w:name="_Toc304539282"/>
      <w:bookmarkStart w:id="3957" w:name="_Toc308709834"/>
      <w:bookmarkStart w:id="3958" w:name="_Toc380749542"/>
      <w:bookmarkStart w:id="3959" w:name="_Toc384901848"/>
      <w:bookmarkStart w:id="3960" w:name="_Toc432512373"/>
      <w:bookmarkStart w:id="3961" w:name="_Toc443575713"/>
      <w:bookmarkStart w:id="3962" w:name="_Ref446421377"/>
      <w:bookmarkStart w:id="3963" w:name="_Toc470517943"/>
      <w:bookmarkStart w:id="3964" w:name="_Toc462921162"/>
      <w:bookmarkStart w:id="3965" w:name="_Toc516154984"/>
      <w:bookmarkStart w:id="3966" w:name="_Toc20317722"/>
      <w:r w:rsidRPr="002407F9">
        <w:rPr>
          <w:noProof/>
        </w:rPr>
        <w:t>Authorization Structures</w:t>
      </w:r>
      <w:bookmarkEnd w:id="3954"/>
      <w:bookmarkEnd w:id="3955"/>
      <w:bookmarkEnd w:id="3956"/>
      <w:bookmarkEnd w:id="3957"/>
      <w:bookmarkEnd w:id="3958"/>
      <w:bookmarkEnd w:id="3959"/>
      <w:bookmarkEnd w:id="3960"/>
      <w:bookmarkEnd w:id="3961"/>
      <w:bookmarkEnd w:id="3962"/>
      <w:bookmarkEnd w:id="3963"/>
      <w:bookmarkEnd w:id="3964"/>
      <w:bookmarkEnd w:id="3965"/>
      <w:bookmarkEnd w:id="3966"/>
    </w:p>
    <w:p w:rsidR="00EA7982" w:rsidRDefault="0083463C" w:rsidP="0083463C">
      <w:pPr>
        <w:pStyle w:val="Heading3"/>
        <w:rPr>
          <w:noProof/>
        </w:rPr>
      </w:pPr>
      <w:bookmarkStart w:id="3967" w:name="_Toc470517944"/>
      <w:bookmarkStart w:id="3968" w:name="_Toc462921163"/>
      <w:bookmarkStart w:id="3969" w:name="_Toc516154985"/>
      <w:bookmarkStart w:id="3970" w:name="_Toc20317723"/>
      <w:r w:rsidRPr="002407F9">
        <w:rPr>
          <w:noProof/>
        </w:rPr>
        <w:t>Introduction</w:t>
      </w:r>
      <w:bookmarkEnd w:id="3967"/>
      <w:bookmarkEnd w:id="3968"/>
      <w:bookmarkEnd w:id="3969"/>
      <w:bookmarkEnd w:id="3970"/>
    </w:p>
    <w:p w:rsidR="0083463C" w:rsidRPr="002407F9" w:rsidRDefault="0083463C" w:rsidP="0083463C">
      <w:pPr>
        <w:pStyle w:val="BodyText"/>
        <w:rPr>
          <w:noProof/>
        </w:rPr>
      </w:pPr>
      <w:r w:rsidRPr="002407F9">
        <w:rPr>
          <w:noProof/>
        </w:rPr>
        <w:t xml:space="preserve">The structures in </w:t>
      </w:r>
      <w:r w:rsidRPr="002407F9">
        <w:rPr>
          <w:noProof/>
        </w:rPr>
        <w:fldChar w:fldCharType="begin"/>
      </w:r>
      <w:r w:rsidRPr="002407F9">
        <w:rPr>
          <w:noProof/>
        </w:rPr>
        <w:instrText xml:space="preserve"> REF _Ref446421377 \r \h </w:instrText>
      </w:r>
      <w:r w:rsidRPr="002407F9">
        <w:rPr>
          <w:noProof/>
        </w:rPr>
      </w:r>
      <w:r w:rsidRPr="002407F9">
        <w:rPr>
          <w:noProof/>
        </w:rPr>
        <w:fldChar w:fldCharType="separate"/>
      </w:r>
      <w:r w:rsidR="00AE7D6E">
        <w:rPr>
          <w:noProof/>
        </w:rPr>
        <w:t>10.13</w:t>
      </w:r>
      <w:r w:rsidRPr="002407F9">
        <w:rPr>
          <w:noProof/>
        </w:rPr>
        <w:fldChar w:fldCharType="end"/>
      </w:r>
      <w:r w:rsidRPr="002407F9">
        <w:rPr>
          <w:noProof/>
        </w:rPr>
        <w:t xml:space="preserve"> are used for all authorizations. One or more of these structures will be present in a command or response that has a tag of TPM_ST_SESSIONS.</w:t>
      </w:r>
    </w:p>
    <w:p w:rsidR="0083463C" w:rsidRPr="002407F9" w:rsidRDefault="0083463C" w:rsidP="0083463C">
      <w:pPr>
        <w:pStyle w:val="Heading3"/>
        <w:rPr>
          <w:noProof/>
        </w:rPr>
      </w:pPr>
      <w:bookmarkStart w:id="3971" w:name="_Toc286047112"/>
      <w:bookmarkStart w:id="3972" w:name="_Toc288815042"/>
      <w:bookmarkStart w:id="3973" w:name="_Toc304539283"/>
      <w:bookmarkStart w:id="3974" w:name="_Toc308709835"/>
      <w:bookmarkStart w:id="3975" w:name="_Toc380749543"/>
      <w:bookmarkStart w:id="3976" w:name="_Toc384901849"/>
      <w:bookmarkStart w:id="3977" w:name="_Toc432512374"/>
      <w:bookmarkStart w:id="3978" w:name="_Toc443575714"/>
      <w:bookmarkStart w:id="3979" w:name="_Toc470517945"/>
      <w:bookmarkStart w:id="3980" w:name="_Toc462921164"/>
      <w:bookmarkStart w:id="3981" w:name="_Toc516154986"/>
      <w:bookmarkStart w:id="3982" w:name="_Toc20317724"/>
      <w:r w:rsidRPr="002407F9">
        <w:rPr>
          <w:noProof/>
        </w:rPr>
        <w:t>TPMS_AUTH_COMMAND</w:t>
      </w:r>
      <w:bookmarkEnd w:id="3971"/>
      <w:bookmarkEnd w:id="3972"/>
      <w:bookmarkEnd w:id="3973"/>
      <w:bookmarkEnd w:id="3974"/>
      <w:bookmarkEnd w:id="3975"/>
      <w:bookmarkEnd w:id="3976"/>
      <w:bookmarkEnd w:id="3977"/>
      <w:bookmarkEnd w:id="3978"/>
      <w:bookmarkEnd w:id="3979"/>
      <w:bookmarkEnd w:id="3980"/>
      <w:bookmarkEnd w:id="3981"/>
      <w:bookmarkEnd w:id="3982"/>
    </w:p>
    <w:p w:rsidR="0083463C" w:rsidRPr="002407F9" w:rsidRDefault="0083463C" w:rsidP="0083463C">
      <w:pPr>
        <w:pStyle w:val="BodyText"/>
        <w:rPr>
          <w:noProof/>
        </w:rPr>
      </w:pPr>
      <w:r w:rsidRPr="002407F9">
        <w:rPr>
          <w:noProof/>
        </w:rPr>
        <w:t>This is the format used for each of the authorizations in the session area of a command.</w:t>
      </w:r>
    </w:p>
    <w:p w:rsidR="0083463C" w:rsidRPr="002407F9" w:rsidRDefault="0083463C" w:rsidP="0083463C">
      <w:pPr>
        <w:pStyle w:val="TABLE-title"/>
        <w:rPr>
          <w:noProof/>
        </w:rPr>
      </w:pPr>
      <w:bookmarkStart w:id="3983" w:name="_Toc380749810"/>
      <w:bookmarkStart w:id="3984" w:name="_Toc384651472"/>
      <w:bookmarkStart w:id="3985" w:name="_Toc432512618"/>
      <w:bookmarkStart w:id="3986" w:name="_Toc443575956"/>
      <w:bookmarkStart w:id="3987" w:name="_Toc470518199"/>
      <w:bookmarkStart w:id="3988" w:name="_Toc462921413"/>
      <w:bookmarkStart w:id="3989" w:name="_Toc516155244"/>
      <w:bookmarkStart w:id="3990" w:name="_Toc2137618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135</w:t>
      </w:r>
      <w:r w:rsidRPr="002407F9">
        <w:rPr>
          <w:noProof/>
        </w:rPr>
        <w:fldChar w:fldCharType="end"/>
      </w:r>
      <w:r w:rsidRPr="002407F9">
        <w:rPr>
          <w:noProof/>
        </w:rPr>
        <w:t xml:space="preserve"> — Definition of </w:t>
      </w:r>
      <w:r w:rsidRPr="002407F9">
        <w:rPr>
          <w:noProof/>
          <w:lang w:eastAsia="en-US"/>
        </w:rPr>
        <w:t xml:space="preserve">TPMS_AUTH_COMMAND </w:t>
      </w:r>
      <w:r w:rsidRPr="002407F9">
        <w:rPr>
          <w:noProof/>
        </w:rPr>
        <w:t>Structure &lt;IN&gt;</w:t>
      </w:r>
      <w:bookmarkEnd w:id="3983"/>
      <w:bookmarkEnd w:id="3984"/>
      <w:bookmarkEnd w:id="3985"/>
      <w:bookmarkEnd w:id="3986"/>
      <w:bookmarkEnd w:id="3987"/>
      <w:bookmarkEnd w:id="3988"/>
      <w:bookmarkEnd w:id="3989"/>
      <w:bookmarkEnd w:id="3990"/>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890"/>
        <w:gridCol w:w="2700"/>
        <w:gridCol w:w="4770"/>
      </w:tblGrid>
      <w:tr w:rsidR="0083463C" w:rsidRPr="002407F9" w:rsidTr="00BF3E57">
        <w:trPr>
          <w:jc w:val="center"/>
        </w:trPr>
        <w:tc>
          <w:tcPr>
            <w:tcW w:w="189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70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77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890" w:type="dxa"/>
            <w:tcBorders>
              <w:top w:val="single" w:sz="12" w:space="0" w:color="auto"/>
            </w:tcBorders>
          </w:tcPr>
          <w:p w:rsidR="0083463C" w:rsidRPr="002407F9" w:rsidRDefault="0083463C" w:rsidP="00BF3E57">
            <w:pPr>
              <w:pStyle w:val="TABLE-cell"/>
            </w:pPr>
            <w:r w:rsidRPr="002407F9">
              <w:t>sessionHandle</w:t>
            </w:r>
          </w:p>
        </w:tc>
        <w:tc>
          <w:tcPr>
            <w:tcW w:w="2700" w:type="dxa"/>
            <w:tcBorders>
              <w:top w:val="single" w:sz="12" w:space="0" w:color="auto"/>
            </w:tcBorders>
          </w:tcPr>
          <w:p w:rsidR="0083463C" w:rsidRPr="002407F9" w:rsidRDefault="0083463C" w:rsidP="00BF3E57">
            <w:pPr>
              <w:pStyle w:val="TABLE-cell"/>
            </w:pPr>
            <w:r w:rsidRPr="002407F9">
              <w:t>TPMI_SH_AUTH_SESSION+</w:t>
            </w:r>
          </w:p>
        </w:tc>
        <w:tc>
          <w:tcPr>
            <w:tcW w:w="4770" w:type="dxa"/>
            <w:tcBorders>
              <w:top w:val="single" w:sz="12" w:space="0" w:color="auto"/>
            </w:tcBorders>
          </w:tcPr>
          <w:p w:rsidR="0083463C" w:rsidRPr="002407F9" w:rsidRDefault="0083463C" w:rsidP="00BF3E57">
            <w:pPr>
              <w:pStyle w:val="TABLE-cell"/>
            </w:pPr>
            <w:r w:rsidRPr="002407F9">
              <w:t>the session handle</w:t>
            </w:r>
          </w:p>
        </w:tc>
      </w:tr>
      <w:tr w:rsidR="0083463C" w:rsidRPr="002407F9" w:rsidTr="00BF3E57">
        <w:trPr>
          <w:jc w:val="center"/>
        </w:trPr>
        <w:tc>
          <w:tcPr>
            <w:tcW w:w="1890" w:type="dxa"/>
          </w:tcPr>
          <w:p w:rsidR="0083463C" w:rsidRPr="002407F9" w:rsidRDefault="0083463C" w:rsidP="00BF3E57">
            <w:pPr>
              <w:pStyle w:val="TABLE-cell"/>
            </w:pPr>
            <w:r w:rsidRPr="002407F9">
              <w:t>nonce</w:t>
            </w:r>
          </w:p>
        </w:tc>
        <w:tc>
          <w:tcPr>
            <w:tcW w:w="2700" w:type="dxa"/>
          </w:tcPr>
          <w:p w:rsidR="0083463C" w:rsidRPr="002407F9" w:rsidRDefault="0083463C" w:rsidP="00BF3E57">
            <w:pPr>
              <w:pStyle w:val="TABLE-cell"/>
            </w:pPr>
            <w:r w:rsidRPr="002407F9">
              <w:t>TPM2B_NONCE</w:t>
            </w:r>
          </w:p>
        </w:tc>
        <w:tc>
          <w:tcPr>
            <w:tcW w:w="4770" w:type="dxa"/>
          </w:tcPr>
          <w:p w:rsidR="0083463C" w:rsidRPr="002407F9" w:rsidRDefault="0083463C" w:rsidP="00BF3E57">
            <w:pPr>
              <w:pStyle w:val="TABLE-cell"/>
            </w:pPr>
            <w:r w:rsidRPr="002407F9">
              <w:t>the session nonce, may be the Empty Buffer</w:t>
            </w:r>
          </w:p>
        </w:tc>
      </w:tr>
      <w:tr w:rsidR="0083463C" w:rsidRPr="002407F9" w:rsidTr="00BF3E57">
        <w:trPr>
          <w:jc w:val="center"/>
        </w:trPr>
        <w:tc>
          <w:tcPr>
            <w:tcW w:w="1890" w:type="dxa"/>
          </w:tcPr>
          <w:p w:rsidR="0083463C" w:rsidRPr="002407F9" w:rsidRDefault="0083463C" w:rsidP="00BF3E57">
            <w:pPr>
              <w:pStyle w:val="TABLE-cell"/>
            </w:pPr>
            <w:r w:rsidRPr="002407F9">
              <w:t>sessionAttributes</w:t>
            </w:r>
          </w:p>
        </w:tc>
        <w:tc>
          <w:tcPr>
            <w:tcW w:w="2700" w:type="dxa"/>
          </w:tcPr>
          <w:p w:rsidR="0083463C" w:rsidRPr="002407F9" w:rsidRDefault="0083463C" w:rsidP="00BF3E57">
            <w:pPr>
              <w:pStyle w:val="TABLE-cell"/>
            </w:pPr>
            <w:r w:rsidRPr="002407F9">
              <w:t>TPMA_SESSION</w:t>
            </w:r>
          </w:p>
        </w:tc>
        <w:tc>
          <w:tcPr>
            <w:tcW w:w="4770" w:type="dxa"/>
          </w:tcPr>
          <w:p w:rsidR="0083463C" w:rsidRPr="002407F9" w:rsidRDefault="0083463C" w:rsidP="00BF3E57">
            <w:pPr>
              <w:pStyle w:val="TABLE-cell"/>
            </w:pPr>
            <w:r w:rsidRPr="002407F9">
              <w:t>the session attributes</w:t>
            </w:r>
          </w:p>
        </w:tc>
      </w:tr>
      <w:tr w:rsidR="0083463C" w:rsidRPr="002407F9" w:rsidTr="00BF3E57">
        <w:trPr>
          <w:jc w:val="center"/>
        </w:trPr>
        <w:tc>
          <w:tcPr>
            <w:tcW w:w="1890" w:type="dxa"/>
          </w:tcPr>
          <w:p w:rsidR="0083463C" w:rsidRPr="002407F9" w:rsidRDefault="0083463C" w:rsidP="00BF3E57">
            <w:pPr>
              <w:pStyle w:val="TABLE-cell"/>
              <w:keepNext w:val="0"/>
            </w:pPr>
            <w:r w:rsidRPr="002407F9">
              <w:t>hmac</w:t>
            </w:r>
          </w:p>
        </w:tc>
        <w:tc>
          <w:tcPr>
            <w:tcW w:w="2700" w:type="dxa"/>
          </w:tcPr>
          <w:p w:rsidR="0083463C" w:rsidRPr="002407F9" w:rsidRDefault="0083463C" w:rsidP="00BF3E57">
            <w:pPr>
              <w:pStyle w:val="TABLE-cell"/>
              <w:keepNext w:val="0"/>
            </w:pPr>
            <w:r w:rsidRPr="002407F9">
              <w:t>TPM2B_AUTH</w:t>
            </w:r>
          </w:p>
        </w:tc>
        <w:tc>
          <w:tcPr>
            <w:tcW w:w="4770" w:type="dxa"/>
          </w:tcPr>
          <w:p w:rsidR="0083463C" w:rsidRPr="002407F9" w:rsidRDefault="0083463C" w:rsidP="00BF3E57">
            <w:pPr>
              <w:pStyle w:val="TABLE-cell"/>
              <w:keepNext w:val="0"/>
            </w:pPr>
            <w:r w:rsidRPr="002407F9">
              <w:t>either an HMAC, a password, or an EmptyAuth</w:t>
            </w:r>
          </w:p>
        </w:tc>
      </w:tr>
    </w:tbl>
    <w:p w:rsidR="0083463C" w:rsidRPr="002407F9" w:rsidRDefault="0083463C" w:rsidP="0083463C">
      <w:pPr>
        <w:pStyle w:val="Heading3"/>
        <w:rPr>
          <w:noProof/>
        </w:rPr>
      </w:pPr>
      <w:bookmarkStart w:id="3991" w:name="_Toc286047113"/>
      <w:bookmarkStart w:id="3992" w:name="_Toc288815043"/>
      <w:bookmarkStart w:id="3993" w:name="_Toc304539284"/>
      <w:bookmarkStart w:id="3994" w:name="_Toc308709836"/>
      <w:bookmarkStart w:id="3995" w:name="_Toc380749544"/>
      <w:bookmarkStart w:id="3996" w:name="_Toc384901850"/>
      <w:bookmarkStart w:id="3997" w:name="_Toc432512375"/>
      <w:bookmarkStart w:id="3998" w:name="_Toc443575715"/>
      <w:bookmarkStart w:id="3999" w:name="_Toc470517946"/>
      <w:bookmarkStart w:id="4000" w:name="_Toc462921165"/>
      <w:bookmarkStart w:id="4001" w:name="_Toc516154987"/>
      <w:bookmarkStart w:id="4002" w:name="_Toc20317725"/>
      <w:r w:rsidRPr="002407F9">
        <w:rPr>
          <w:noProof/>
        </w:rPr>
        <w:t>TPMS_AUTH_RESPONSE</w:t>
      </w:r>
      <w:bookmarkEnd w:id="3991"/>
      <w:bookmarkEnd w:id="3992"/>
      <w:bookmarkEnd w:id="3993"/>
      <w:bookmarkEnd w:id="3994"/>
      <w:bookmarkEnd w:id="3995"/>
      <w:bookmarkEnd w:id="3996"/>
      <w:bookmarkEnd w:id="3997"/>
      <w:bookmarkEnd w:id="3998"/>
      <w:bookmarkEnd w:id="3999"/>
      <w:bookmarkEnd w:id="4000"/>
      <w:bookmarkEnd w:id="4001"/>
      <w:bookmarkEnd w:id="4002"/>
    </w:p>
    <w:p w:rsidR="0083463C" w:rsidRPr="002407F9" w:rsidRDefault="0083463C" w:rsidP="0083463C">
      <w:pPr>
        <w:pStyle w:val="BodyText"/>
        <w:rPr>
          <w:noProof/>
        </w:rPr>
      </w:pPr>
      <w:r w:rsidRPr="002407F9">
        <w:rPr>
          <w:noProof/>
        </w:rPr>
        <w:t>This is the format for each of the authorizations in the session area of the response. If the TPM returns TPM_RC_SUCCESS, then the session area of the response contains the same number of authorizations as the command and the authorizations are in the same order.</w:t>
      </w:r>
    </w:p>
    <w:p w:rsidR="0083463C" w:rsidRPr="002407F9" w:rsidRDefault="0083463C" w:rsidP="0083463C">
      <w:pPr>
        <w:pStyle w:val="TABLE-title"/>
        <w:rPr>
          <w:noProof/>
        </w:rPr>
      </w:pPr>
      <w:bookmarkStart w:id="4003" w:name="_Toc380749811"/>
      <w:bookmarkStart w:id="4004" w:name="_Toc384651473"/>
      <w:bookmarkStart w:id="4005" w:name="_Toc432512619"/>
      <w:bookmarkStart w:id="4006" w:name="_Toc443575957"/>
      <w:bookmarkStart w:id="4007" w:name="_Toc470518200"/>
      <w:bookmarkStart w:id="4008" w:name="_Toc462921414"/>
      <w:bookmarkStart w:id="4009" w:name="_Toc516155245"/>
      <w:bookmarkStart w:id="4010" w:name="_Toc2137618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136</w:t>
      </w:r>
      <w:r w:rsidRPr="002407F9">
        <w:rPr>
          <w:noProof/>
        </w:rPr>
        <w:fldChar w:fldCharType="end"/>
      </w:r>
      <w:r w:rsidRPr="002407F9">
        <w:rPr>
          <w:noProof/>
        </w:rPr>
        <w:t xml:space="preserve"> — Definition of </w:t>
      </w:r>
      <w:r w:rsidRPr="002407F9">
        <w:rPr>
          <w:noProof/>
          <w:lang w:eastAsia="en-US"/>
        </w:rPr>
        <w:t xml:space="preserve">TPMS_AUTH_RESPONSE </w:t>
      </w:r>
      <w:r w:rsidRPr="002407F9">
        <w:rPr>
          <w:noProof/>
        </w:rPr>
        <w:t>Structure &lt;OUT&gt;</w:t>
      </w:r>
      <w:bookmarkEnd w:id="4003"/>
      <w:bookmarkEnd w:id="4004"/>
      <w:bookmarkEnd w:id="4005"/>
      <w:bookmarkEnd w:id="4006"/>
      <w:bookmarkEnd w:id="4007"/>
      <w:bookmarkEnd w:id="4008"/>
      <w:bookmarkEnd w:id="4009"/>
      <w:bookmarkEnd w:id="4010"/>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890"/>
        <w:gridCol w:w="2700"/>
        <w:gridCol w:w="4770"/>
      </w:tblGrid>
      <w:tr w:rsidR="0083463C" w:rsidRPr="002407F9" w:rsidTr="00BF3E57">
        <w:trPr>
          <w:jc w:val="center"/>
        </w:trPr>
        <w:tc>
          <w:tcPr>
            <w:tcW w:w="189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70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77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890" w:type="dxa"/>
          </w:tcPr>
          <w:p w:rsidR="0083463C" w:rsidRPr="002407F9" w:rsidRDefault="0083463C" w:rsidP="00BF3E57">
            <w:pPr>
              <w:pStyle w:val="TABLE-cell"/>
            </w:pPr>
            <w:r w:rsidRPr="002407F9">
              <w:t>nonce</w:t>
            </w:r>
          </w:p>
        </w:tc>
        <w:tc>
          <w:tcPr>
            <w:tcW w:w="2700" w:type="dxa"/>
          </w:tcPr>
          <w:p w:rsidR="0083463C" w:rsidRPr="002407F9" w:rsidRDefault="0083463C" w:rsidP="00BF3E57">
            <w:pPr>
              <w:pStyle w:val="TABLE-cell"/>
            </w:pPr>
            <w:r w:rsidRPr="002407F9">
              <w:t>TPM2B_NONCE</w:t>
            </w:r>
          </w:p>
        </w:tc>
        <w:tc>
          <w:tcPr>
            <w:tcW w:w="4770" w:type="dxa"/>
          </w:tcPr>
          <w:p w:rsidR="0083463C" w:rsidRPr="002407F9" w:rsidRDefault="0083463C" w:rsidP="00BF3E57">
            <w:pPr>
              <w:pStyle w:val="TABLE-cell"/>
            </w:pPr>
            <w:r w:rsidRPr="002407F9">
              <w:t>the session nonce, may be the Empty Buffer</w:t>
            </w:r>
          </w:p>
        </w:tc>
      </w:tr>
      <w:tr w:rsidR="0083463C" w:rsidRPr="002407F9" w:rsidTr="00BF3E57">
        <w:trPr>
          <w:jc w:val="center"/>
        </w:trPr>
        <w:tc>
          <w:tcPr>
            <w:tcW w:w="1890" w:type="dxa"/>
          </w:tcPr>
          <w:p w:rsidR="0083463C" w:rsidRPr="002407F9" w:rsidRDefault="0083463C" w:rsidP="00BF3E57">
            <w:pPr>
              <w:pStyle w:val="TABLE-cell"/>
            </w:pPr>
            <w:r w:rsidRPr="002407F9">
              <w:t>sessionAttributes</w:t>
            </w:r>
          </w:p>
        </w:tc>
        <w:tc>
          <w:tcPr>
            <w:tcW w:w="2700" w:type="dxa"/>
          </w:tcPr>
          <w:p w:rsidR="0083463C" w:rsidRPr="002407F9" w:rsidRDefault="0083463C" w:rsidP="00BF3E57">
            <w:pPr>
              <w:pStyle w:val="TABLE-cell"/>
            </w:pPr>
            <w:r w:rsidRPr="002407F9">
              <w:t>TPMA_SESSION</w:t>
            </w:r>
          </w:p>
        </w:tc>
        <w:tc>
          <w:tcPr>
            <w:tcW w:w="4770" w:type="dxa"/>
          </w:tcPr>
          <w:p w:rsidR="0083463C" w:rsidRPr="002407F9" w:rsidRDefault="0083463C" w:rsidP="00BF3E57">
            <w:pPr>
              <w:pStyle w:val="Table-cell-note"/>
            </w:pPr>
            <w:r w:rsidRPr="002407F9">
              <w:t>the session attributes</w:t>
            </w:r>
          </w:p>
        </w:tc>
      </w:tr>
      <w:tr w:rsidR="0083463C" w:rsidRPr="002407F9" w:rsidTr="00BF3E57">
        <w:trPr>
          <w:jc w:val="center"/>
        </w:trPr>
        <w:tc>
          <w:tcPr>
            <w:tcW w:w="1890" w:type="dxa"/>
          </w:tcPr>
          <w:p w:rsidR="0083463C" w:rsidRPr="002407F9" w:rsidRDefault="0083463C" w:rsidP="00BF3E57">
            <w:pPr>
              <w:pStyle w:val="TABLE-cell"/>
              <w:keepNext w:val="0"/>
            </w:pPr>
            <w:r w:rsidRPr="002407F9">
              <w:t>hmac</w:t>
            </w:r>
          </w:p>
        </w:tc>
        <w:tc>
          <w:tcPr>
            <w:tcW w:w="2700" w:type="dxa"/>
          </w:tcPr>
          <w:p w:rsidR="0083463C" w:rsidRPr="002407F9" w:rsidRDefault="0083463C" w:rsidP="00BF3E57">
            <w:pPr>
              <w:pStyle w:val="TABLE-cell"/>
              <w:keepNext w:val="0"/>
            </w:pPr>
            <w:r w:rsidRPr="002407F9">
              <w:t>TPM2B_AUTH</w:t>
            </w:r>
          </w:p>
        </w:tc>
        <w:tc>
          <w:tcPr>
            <w:tcW w:w="4770" w:type="dxa"/>
          </w:tcPr>
          <w:p w:rsidR="0083463C" w:rsidRPr="002407F9" w:rsidRDefault="0083463C" w:rsidP="00BF3E57">
            <w:pPr>
              <w:pStyle w:val="TABLE-cell"/>
              <w:keepNext w:val="0"/>
            </w:pPr>
            <w:r w:rsidRPr="002407F9">
              <w:t>either an HMAC or an EmptyAuth</w:t>
            </w:r>
          </w:p>
        </w:tc>
      </w:tr>
    </w:tbl>
    <w:p w:rsidR="0083463C" w:rsidRPr="002407F9" w:rsidRDefault="0083463C" w:rsidP="0083463C">
      <w:pPr>
        <w:pStyle w:val="Heading1"/>
        <w:rPr>
          <w:noProof/>
        </w:rPr>
      </w:pPr>
      <w:bookmarkStart w:id="4011" w:name="_Toc246780546"/>
      <w:bookmarkStart w:id="4012" w:name="_Toc247872521"/>
      <w:bookmarkStart w:id="4013" w:name="_Toc247960276"/>
      <w:bookmarkStart w:id="4014" w:name="_Toc247961286"/>
      <w:bookmarkStart w:id="4015" w:name="_Toc246780548"/>
      <w:bookmarkStart w:id="4016" w:name="_Toc247872523"/>
      <w:bookmarkStart w:id="4017" w:name="_Toc247960278"/>
      <w:bookmarkStart w:id="4018" w:name="_Toc247961288"/>
      <w:bookmarkStart w:id="4019" w:name="_Toc246780571"/>
      <w:bookmarkStart w:id="4020" w:name="_Toc247872546"/>
      <w:bookmarkStart w:id="4021" w:name="_Toc247960301"/>
      <w:bookmarkStart w:id="4022" w:name="_Toc247961311"/>
      <w:bookmarkStart w:id="4023" w:name="_Toc246780590"/>
      <w:bookmarkStart w:id="4024" w:name="_Toc247872565"/>
      <w:bookmarkStart w:id="4025" w:name="_Toc247960320"/>
      <w:bookmarkStart w:id="4026" w:name="_Toc247961330"/>
      <w:bookmarkStart w:id="4027" w:name="_Toc246780613"/>
      <w:bookmarkStart w:id="4028" w:name="_Toc247872588"/>
      <w:bookmarkStart w:id="4029" w:name="_Toc247960343"/>
      <w:bookmarkStart w:id="4030" w:name="_Toc247961353"/>
      <w:bookmarkStart w:id="4031" w:name="_Toc246780630"/>
      <w:bookmarkStart w:id="4032" w:name="_Toc247872605"/>
      <w:bookmarkStart w:id="4033" w:name="_Toc247960360"/>
      <w:bookmarkStart w:id="4034" w:name="_Toc247961370"/>
      <w:bookmarkStart w:id="4035" w:name="_Toc246780632"/>
      <w:bookmarkStart w:id="4036" w:name="_Toc247872607"/>
      <w:bookmarkStart w:id="4037" w:name="_Toc247960362"/>
      <w:bookmarkStart w:id="4038" w:name="_Toc247961372"/>
      <w:bookmarkStart w:id="4039" w:name="_Toc246780633"/>
      <w:bookmarkStart w:id="4040" w:name="_Toc247872608"/>
      <w:bookmarkStart w:id="4041" w:name="_Toc247960363"/>
      <w:bookmarkStart w:id="4042" w:name="_Toc247961373"/>
      <w:bookmarkStart w:id="4043" w:name="_Toc246780634"/>
      <w:bookmarkStart w:id="4044" w:name="_Toc247872609"/>
      <w:bookmarkStart w:id="4045" w:name="_Toc247960364"/>
      <w:bookmarkStart w:id="4046" w:name="_Toc247961374"/>
      <w:bookmarkStart w:id="4047" w:name="_Toc246780643"/>
      <w:bookmarkStart w:id="4048" w:name="_Toc247872618"/>
      <w:bookmarkStart w:id="4049" w:name="_Toc247960373"/>
      <w:bookmarkStart w:id="4050" w:name="_Toc247961383"/>
      <w:bookmarkStart w:id="4051" w:name="_Toc246780645"/>
      <w:bookmarkStart w:id="4052" w:name="_Toc247872620"/>
      <w:bookmarkStart w:id="4053" w:name="_Toc247960375"/>
      <w:bookmarkStart w:id="4054" w:name="_Toc247961385"/>
      <w:bookmarkStart w:id="4055" w:name="_Toc246780654"/>
      <w:bookmarkStart w:id="4056" w:name="_Toc247872629"/>
      <w:bookmarkStart w:id="4057" w:name="_Toc247960384"/>
      <w:bookmarkStart w:id="4058" w:name="_Toc247961394"/>
      <w:bookmarkStart w:id="4059" w:name="_Toc246780656"/>
      <w:bookmarkStart w:id="4060" w:name="_Toc247872631"/>
      <w:bookmarkStart w:id="4061" w:name="_Toc247960386"/>
      <w:bookmarkStart w:id="4062" w:name="_Toc247961396"/>
      <w:bookmarkStart w:id="4063" w:name="_Toc246780665"/>
      <w:bookmarkStart w:id="4064" w:name="_Toc247872640"/>
      <w:bookmarkStart w:id="4065" w:name="_Toc247960395"/>
      <w:bookmarkStart w:id="4066" w:name="_Toc247961405"/>
      <w:bookmarkStart w:id="4067" w:name="_Toc246780666"/>
      <w:bookmarkStart w:id="4068" w:name="_Toc247872641"/>
      <w:bookmarkStart w:id="4069" w:name="_Toc247960396"/>
      <w:bookmarkStart w:id="4070" w:name="_Toc247961406"/>
      <w:bookmarkStart w:id="4071" w:name="_Toc283839070"/>
      <w:bookmarkStart w:id="4072" w:name="_Toc283839475"/>
      <w:bookmarkStart w:id="4073" w:name="_Toc283839879"/>
      <w:bookmarkStart w:id="4074" w:name="_Toc283840398"/>
      <w:bookmarkStart w:id="4075" w:name="_Toc283840835"/>
      <w:bookmarkStart w:id="4076" w:name="_Toc283984089"/>
      <w:bookmarkStart w:id="4077" w:name="_Toc284103270"/>
      <w:bookmarkStart w:id="4078" w:name="_Toc286918320"/>
      <w:bookmarkStart w:id="4079" w:name="_Toc286918321"/>
      <w:bookmarkStart w:id="4080" w:name="_Toc286918322"/>
      <w:bookmarkStart w:id="4081" w:name="_Toc286918323"/>
      <w:bookmarkStart w:id="4082" w:name="_Toc286918324"/>
      <w:bookmarkStart w:id="4083" w:name="_Toc286918325"/>
      <w:bookmarkStart w:id="4084" w:name="_Toc286918326"/>
      <w:bookmarkStart w:id="4085" w:name="_Toc286918339"/>
      <w:bookmarkStart w:id="4086" w:name="_Toc286918340"/>
      <w:bookmarkStart w:id="4087" w:name="_Toc286918341"/>
      <w:bookmarkStart w:id="4088" w:name="_Toc206229574"/>
      <w:bookmarkStart w:id="4089" w:name="_Toc204156712"/>
      <w:bookmarkStart w:id="4090" w:name="_Toc204157412"/>
      <w:bookmarkStart w:id="4091" w:name="_Toc204158089"/>
      <w:bookmarkStart w:id="4092" w:name="_Toc204156713"/>
      <w:bookmarkStart w:id="4093" w:name="_Toc204157413"/>
      <w:bookmarkStart w:id="4094" w:name="_Toc204158090"/>
      <w:bookmarkStart w:id="4095" w:name="_Toc204156714"/>
      <w:bookmarkStart w:id="4096" w:name="_Toc204157414"/>
      <w:bookmarkStart w:id="4097" w:name="_Toc204158091"/>
      <w:bookmarkStart w:id="4098" w:name="_Toc204156715"/>
      <w:bookmarkStart w:id="4099" w:name="_Toc204157415"/>
      <w:bookmarkStart w:id="4100" w:name="_Toc204158092"/>
      <w:bookmarkStart w:id="4101" w:name="_Toc204156716"/>
      <w:bookmarkStart w:id="4102" w:name="_Toc204157416"/>
      <w:bookmarkStart w:id="4103" w:name="_Toc204158093"/>
      <w:bookmarkStart w:id="4104" w:name="_Toc204156717"/>
      <w:bookmarkStart w:id="4105" w:name="_Toc204157417"/>
      <w:bookmarkStart w:id="4106" w:name="_Toc204158094"/>
      <w:bookmarkStart w:id="4107" w:name="_Toc204156718"/>
      <w:bookmarkStart w:id="4108" w:name="_Toc204157418"/>
      <w:bookmarkStart w:id="4109" w:name="_Toc204158095"/>
      <w:bookmarkStart w:id="4110" w:name="_Toc204156719"/>
      <w:bookmarkStart w:id="4111" w:name="_Toc204157419"/>
      <w:bookmarkStart w:id="4112" w:name="_Toc204158096"/>
      <w:bookmarkStart w:id="4113" w:name="_Toc204156720"/>
      <w:bookmarkStart w:id="4114" w:name="_Toc204157420"/>
      <w:bookmarkStart w:id="4115" w:name="_Toc204158097"/>
      <w:bookmarkStart w:id="4116" w:name="_Toc204156721"/>
      <w:bookmarkStart w:id="4117" w:name="_Toc204157421"/>
      <w:bookmarkStart w:id="4118" w:name="_Toc204158098"/>
      <w:bookmarkStart w:id="4119" w:name="_Toc204156722"/>
      <w:bookmarkStart w:id="4120" w:name="_Toc204157422"/>
      <w:bookmarkStart w:id="4121" w:name="_Toc204158099"/>
      <w:bookmarkStart w:id="4122" w:name="_Toc204156723"/>
      <w:bookmarkStart w:id="4123" w:name="_Toc204157423"/>
      <w:bookmarkStart w:id="4124" w:name="_Toc204158100"/>
      <w:bookmarkStart w:id="4125" w:name="_Toc204156724"/>
      <w:bookmarkStart w:id="4126" w:name="_Toc204157424"/>
      <w:bookmarkStart w:id="4127" w:name="_Toc204158101"/>
      <w:bookmarkStart w:id="4128" w:name="_Toc204156725"/>
      <w:bookmarkStart w:id="4129" w:name="_Toc204157425"/>
      <w:bookmarkStart w:id="4130" w:name="_Toc204158102"/>
      <w:bookmarkStart w:id="4131" w:name="_Toc204156726"/>
      <w:bookmarkStart w:id="4132" w:name="_Toc204157426"/>
      <w:bookmarkStart w:id="4133" w:name="_Toc204158103"/>
      <w:bookmarkStart w:id="4134" w:name="_Toc204156727"/>
      <w:bookmarkStart w:id="4135" w:name="_Toc204157427"/>
      <w:bookmarkStart w:id="4136" w:name="_Toc204158104"/>
      <w:bookmarkStart w:id="4137" w:name="_Toc204156728"/>
      <w:bookmarkStart w:id="4138" w:name="_Toc204157428"/>
      <w:bookmarkStart w:id="4139" w:name="_Toc204158105"/>
      <w:bookmarkStart w:id="4140" w:name="_Toc204156729"/>
      <w:bookmarkStart w:id="4141" w:name="_Toc204157429"/>
      <w:bookmarkStart w:id="4142" w:name="_Toc204158106"/>
      <w:bookmarkStart w:id="4143" w:name="_Toc204156730"/>
      <w:bookmarkStart w:id="4144" w:name="_Toc204157430"/>
      <w:bookmarkStart w:id="4145" w:name="_Toc204158107"/>
      <w:bookmarkStart w:id="4146" w:name="_Toc204156731"/>
      <w:bookmarkStart w:id="4147" w:name="_Toc204157431"/>
      <w:bookmarkStart w:id="4148" w:name="_Toc204158108"/>
      <w:bookmarkStart w:id="4149" w:name="_Toc204156732"/>
      <w:bookmarkStart w:id="4150" w:name="_Toc204157432"/>
      <w:bookmarkStart w:id="4151" w:name="_Toc204158109"/>
      <w:bookmarkStart w:id="4152" w:name="_Toc204156733"/>
      <w:bookmarkStart w:id="4153" w:name="_Toc204157433"/>
      <w:bookmarkStart w:id="4154" w:name="_Toc204158110"/>
      <w:bookmarkStart w:id="4155" w:name="_Toc204156734"/>
      <w:bookmarkStart w:id="4156" w:name="_Toc204157434"/>
      <w:bookmarkStart w:id="4157" w:name="_Toc204158111"/>
      <w:bookmarkStart w:id="4158" w:name="_Toc204156735"/>
      <w:bookmarkStart w:id="4159" w:name="_Toc204157435"/>
      <w:bookmarkStart w:id="4160" w:name="_Toc204158112"/>
      <w:bookmarkStart w:id="4161" w:name="_Toc204156736"/>
      <w:bookmarkStart w:id="4162" w:name="_Toc204157436"/>
      <w:bookmarkStart w:id="4163" w:name="_Toc204158113"/>
      <w:bookmarkStart w:id="4164" w:name="_Toc286047121"/>
      <w:bookmarkStart w:id="4165" w:name="_Toc288815048"/>
      <w:bookmarkStart w:id="4166" w:name="_Toc304539289"/>
      <w:bookmarkStart w:id="4167" w:name="_Toc308709841"/>
      <w:bookmarkStart w:id="4168" w:name="_Toc380749545"/>
      <w:bookmarkStart w:id="4169" w:name="_Toc384901851"/>
      <w:bookmarkStart w:id="4170" w:name="_Toc432512376"/>
      <w:bookmarkStart w:id="4171" w:name="_Toc443575716"/>
      <w:bookmarkStart w:id="4172" w:name="_Toc470517947"/>
      <w:bookmarkStart w:id="4173" w:name="_Toc462921166"/>
      <w:bookmarkStart w:id="4174" w:name="_Toc516154988"/>
      <w:bookmarkStart w:id="4175" w:name="_Toc20317726"/>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r w:rsidRPr="002407F9">
        <w:rPr>
          <w:noProof/>
        </w:rPr>
        <w:lastRenderedPageBreak/>
        <w:t>Algorithm Parameters and Structures</w:t>
      </w:r>
      <w:bookmarkEnd w:id="4164"/>
      <w:bookmarkEnd w:id="4165"/>
      <w:bookmarkEnd w:id="4166"/>
      <w:bookmarkEnd w:id="4167"/>
      <w:bookmarkEnd w:id="4168"/>
      <w:bookmarkEnd w:id="4169"/>
      <w:bookmarkEnd w:id="4170"/>
      <w:bookmarkEnd w:id="4171"/>
      <w:bookmarkEnd w:id="4172"/>
      <w:bookmarkEnd w:id="4173"/>
      <w:bookmarkEnd w:id="4174"/>
      <w:bookmarkEnd w:id="4175"/>
    </w:p>
    <w:p w:rsidR="0083463C" w:rsidRPr="002407F9" w:rsidRDefault="0083463C" w:rsidP="0083463C">
      <w:pPr>
        <w:pStyle w:val="Heading2"/>
        <w:rPr>
          <w:noProof/>
        </w:rPr>
      </w:pPr>
      <w:bookmarkStart w:id="4176" w:name="_Toc286047122"/>
      <w:bookmarkStart w:id="4177" w:name="_Toc288815049"/>
      <w:bookmarkStart w:id="4178" w:name="_Toc304539290"/>
      <w:bookmarkStart w:id="4179" w:name="_Toc308709842"/>
      <w:bookmarkStart w:id="4180" w:name="_Toc380749546"/>
      <w:bookmarkStart w:id="4181" w:name="_Toc384901852"/>
      <w:bookmarkStart w:id="4182" w:name="_Toc432512377"/>
      <w:bookmarkStart w:id="4183" w:name="_Toc443575717"/>
      <w:bookmarkStart w:id="4184" w:name="_Ref446420994"/>
      <w:bookmarkStart w:id="4185" w:name="_Toc470517948"/>
      <w:bookmarkStart w:id="4186" w:name="_Toc462921167"/>
      <w:bookmarkStart w:id="4187" w:name="_Toc516154989"/>
      <w:bookmarkStart w:id="4188" w:name="_Toc20317727"/>
      <w:r w:rsidRPr="002407F9">
        <w:rPr>
          <w:noProof/>
        </w:rPr>
        <w:t>Symmetric</w:t>
      </w:r>
      <w:bookmarkEnd w:id="4176"/>
      <w:bookmarkEnd w:id="4177"/>
      <w:bookmarkEnd w:id="4178"/>
      <w:bookmarkEnd w:id="4179"/>
      <w:bookmarkEnd w:id="4180"/>
      <w:bookmarkEnd w:id="4181"/>
      <w:bookmarkEnd w:id="4182"/>
      <w:bookmarkEnd w:id="4183"/>
      <w:bookmarkEnd w:id="4184"/>
      <w:bookmarkEnd w:id="4185"/>
      <w:bookmarkEnd w:id="4186"/>
      <w:bookmarkEnd w:id="4187"/>
      <w:bookmarkEnd w:id="4188"/>
    </w:p>
    <w:p w:rsidR="0083463C" w:rsidRPr="002407F9" w:rsidRDefault="0083463C" w:rsidP="0083463C">
      <w:pPr>
        <w:pStyle w:val="Heading3"/>
        <w:rPr>
          <w:noProof/>
        </w:rPr>
      </w:pPr>
      <w:bookmarkStart w:id="4189" w:name="_Toc288815050"/>
      <w:bookmarkStart w:id="4190" w:name="_Toc304539291"/>
      <w:bookmarkStart w:id="4191" w:name="_Toc308709843"/>
      <w:bookmarkStart w:id="4192" w:name="_Toc380749547"/>
      <w:bookmarkStart w:id="4193" w:name="_Toc384901853"/>
      <w:bookmarkStart w:id="4194" w:name="_Toc432512378"/>
      <w:bookmarkStart w:id="4195" w:name="_Toc443575718"/>
      <w:bookmarkStart w:id="4196" w:name="_Toc470517949"/>
      <w:bookmarkStart w:id="4197" w:name="_Toc462921168"/>
      <w:bookmarkStart w:id="4198" w:name="_Toc516154990"/>
      <w:bookmarkStart w:id="4199" w:name="_Toc20317728"/>
      <w:r w:rsidRPr="002407F9">
        <w:rPr>
          <w:noProof/>
        </w:rPr>
        <w:t>Introduction</w:t>
      </w:r>
      <w:bookmarkEnd w:id="4189"/>
      <w:bookmarkEnd w:id="4190"/>
      <w:bookmarkEnd w:id="4191"/>
      <w:bookmarkEnd w:id="4192"/>
      <w:bookmarkEnd w:id="4193"/>
      <w:bookmarkEnd w:id="4194"/>
      <w:bookmarkEnd w:id="4195"/>
      <w:bookmarkEnd w:id="4196"/>
      <w:bookmarkEnd w:id="4197"/>
      <w:bookmarkEnd w:id="4198"/>
      <w:bookmarkEnd w:id="4199"/>
    </w:p>
    <w:p w:rsidR="0083463C" w:rsidRPr="002407F9" w:rsidRDefault="0083463C" w:rsidP="0083463C">
      <w:pPr>
        <w:pStyle w:val="BodyText"/>
        <w:rPr>
          <w:noProof/>
        </w:rPr>
      </w:pPr>
      <w:r w:rsidRPr="002407F9">
        <w:rPr>
          <w:noProof/>
        </w:rPr>
        <w:t xml:space="preserve">Clause </w:t>
      </w:r>
      <w:r w:rsidRPr="002407F9">
        <w:rPr>
          <w:noProof/>
        </w:rPr>
        <w:fldChar w:fldCharType="begin"/>
      </w:r>
      <w:r w:rsidRPr="002407F9">
        <w:rPr>
          <w:noProof/>
        </w:rPr>
        <w:instrText xml:space="preserve"> REF _Ref446420994 \r \h </w:instrText>
      </w:r>
      <w:r w:rsidRPr="002407F9">
        <w:rPr>
          <w:noProof/>
        </w:rPr>
      </w:r>
      <w:r w:rsidRPr="002407F9">
        <w:rPr>
          <w:noProof/>
        </w:rPr>
        <w:fldChar w:fldCharType="separate"/>
      </w:r>
      <w:r w:rsidR="00AE7D6E">
        <w:rPr>
          <w:noProof/>
        </w:rPr>
        <w:t>11.1</w:t>
      </w:r>
      <w:r w:rsidRPr="002407F9">
        <w:rPr>
          <w:noProof/>
        </w:rPr>
        <w:fldChar w:fldCharType="end"/>
      </w:r>
      <w:r w:rsidRPr="002407F9">
        <w:rPr>
          <w:noProof/>
        </w:rPr>
        <w:t xml:space="preserve"> defines the parameters and structures for describing symmetric algorithms.</w:t>
      </w:r>
    </w:p>
    <w:p w:rsidR="00EA7982" w:rsidRDefault="0083463C" w:rsidP="0083463C">
      <w:pPr>
        <w:pStyle w:val="Heading3"/>
        <w:rPr>
          <w:noProof/>
        </w:rPr>
      </w:pPr>
      <w:bookmarkStart w:id="4200" w:name="_Toc277337480"/>
      <w:bookmarkStart w:id="4201" w:name="_Toc277601304"/>
      <w:bookmarkStart w:id="4202" w:name="_Toc277337481"/>
      <w:bookmarkStart w:id="4203" w:name="_Toc277601305"/>
      <w:bookmarkStart w:id="4204" w:name="_Toc277337482"/>
      <w:bookmarkStart w:id="4205" w:name="_Toc277601306"/>
      <w:bookmarkStart w:id="4206" w:name="_Toc277337483"/>
      <w:bookmarkStart w:id="4207" w:name="_Toc277601307"/>
      <w:bookmarkStart w:id="4208" w:name="_Toc277337525"/>
      <w:bookmarkStart w:id="4209" w:name="_Toc277601349"/>
      <w:bookmarkStart w:id="4210" w:name="_Toc277337526"/>
      <w:bookmarkStart w:id="4211" w:name="_Toc277601350"/>
      <w:bookmarkStart w:id="4212" w:name="_Toc277337527"/>
      <w:bookmarkStart w:id="4213" w:name="_Toc277601351"/>
      <w:bookmarkStart w:id="4214" w:name="_Toc277337528"/>
      <w:bookmarkStart w:id="4215" w:name="_Toc277601352"/>
      <w:bookmarkStart w:id="4216" w:name="_Toc432512379"/>
      <w:bookmarkStart w:id="4217" w:name="_Toc443575719"/>
      <w:bookmarkStart w:id="4218" w:name="_Toc470517950"/>
      <w:bookmarkStart w:id="4219" w:name="_Toc462921169"/>
      <w:bookmarkStart w:id="4220" w:name="_Toc516154991"/>
      <w:bookmarkStart w:id="4221" w:name="_Toc20317729"/>
      <w:bookmarkStart w:id="4222" w:name="_Toc286047124"/>
      <w:bookmarkStart w:id="4223" w:name="_Toc288815052"/>
      <w:bookmarkStart w:id="4224" w:name="_Toc304539292"/>
      <w:bookmarkStart w:id="4225" w:name="_Toc308709844"/>
      <w:bookmarkStart w:id="4226" w:name="_Toc380749548"/>
      <w:bookmarkStart w:id="4227" w:name="_Toc384901854"/>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r w:rsidRPr="002407F9">
        <w:rPr>
          <w:noProof/>
        </w:rPr>
        <w:t>TPMI_!ALG.S_KEY_BITS</w:t>
      </w:r>
      <w:bookmarkEnd w:id="4216"/>
      <w:bookmarkEnd w:id="4217"/>
      <w:bookmarkEnd w:id="4218"/>
      <w:bookmarkEnd w:id="4219"/>
      <w:bookmarkEnd w:id="4220"/>
      <w:bookmarkEnd w:id="4221"/>
      <w:bookmarkEnd w:id="4222"/>
      <w:bookmarkEnd w:id="4223"/>
      <w:bookmarkEnd w:id="4224"/>
      <w:bookmarkEnd w:id="4225"/>
      <w:bookmarkEnd w:id="4226"/>
      <w:bookmarkEnd w:id="4227"/>
    </w:p>
    <w:p w:rsidR="0083463C" w:rsidRPr="002407F9" w:rsidRDefault="0083463C" w:rsidP="0083463C">
      <w:pPr>
        <w:pStyle w:val="BodyText"/>
        <w:rPr>
          <w:noProof/>
        </w:rPr>
      </w:pPr>
      <w:r w:rsidRPr="002407F9">
        <w:rPr>
          <w:noProof/>
        </w:rPr>
        <w:t>This interface type defines the supported key sizes for a symmetric algorithm. This type is used to allow the unmarshaling routine to generate the proper validation code for the supported key sizes. An implementation that supports different key sizes would have a different set of selections.</w:t>
      </w:r>
    </w:p>
    <w:p w:rsidR="0083463C" w:rsidRPr="002407F9" w:rsidRDefault="0083463C" w:rsidP="0083463C">
      <w:pPr>
        <w:pStyle w:val="BodyText"/>
        <w:rPr>
          <w:noProof/>
        </w:rPr>
      </w:pPr>
      <w:r w:rsidRPr="002407F9">
        <w:rPr>
          <w:noProof/>
        </w:rPr>
        <w:t>Each implemented algorithm would have a value for the implemented key sizes for that implemented algorithm. That value would have a name in the form !ALG_KEY_SIZES_BITS where “</w:t>
      </w:r>
      <w:r w:rsidR="000969C5">
        <w:rPr>
          <w:noProof/>
        </w:rPr>
        <w:t>!</w:t>
      </w:r>
      <w:r w:rsidRPr="002407F9">
        <w:rPr>
          <w:noProof/>
        </w:rPr>
        <w:t>ALG” would represent the characteristic name of the algorithm (such as  “AES).</w:t>
      </w:r>
    </w:p>
    <w:p w:rsidR="0083463C" w:rsidRPr="002407F9" w:rsidRDefault="0083463C" w:rsidP="0083463C">
      <w:pPr>
        <w:pStyle w:val="NOTE"/>
        <w:keepNext/>
        <w:rPr>
          <w:noProof/>
        </w:rPr>
      </w:pPr>
      <w:r w:rsidRPr="002407F9">
        <w:rPr>
          <w:noProof/>
        </w:rPr>
        <w:t>NOTE 1</w:t>
      </w:r>
      <w:r w:rsidRPr="002407F9">
        <w:rPr>
          <w:noProof/>
        </w:rPr>
        <w:tab/>
        <w:t>Key size is expressed in bits.</w:t>
      </w:r>
    </w:p>
    <w:p w:rsidR="0083463C" w:rsidRPr="002407F9" w:rsidRDefault="0083463C" w:rsidP="0083463C">
      <w:pPr>
        <w:pStyle w:val="TABLE-title"/>
        <w:rPr>
          <w:noProof/>
        </w:rPr>
      </w:pPr>
      <w:bookmarkStart w:id="4228" w:name="_Toc384651474"/>
      <w:bookmarkStart w:id="4229" w:name="_Toc432512620"/>
      <w:bookmarkStart w:id="4230" w:name="_Toc443575958"/>
      <w:bookmarkStart w:id="4231" w:name="_Toc470518201"/>
      <w:bookmarkStart w:id="4232" w:name="_Toc462921415"/>
      <w:bookmarkStart w:id="4233" w:name="_Toc516155246"/>
      <w:bookmarkStart w:id="4234" w:name="_Toc21376184"/>
      <w:bookmarkStart w:id="4235" w:name="_Ref307310116"/>
      <w:bookmarkStart w:id="4236" w:name="_Ref365140414"/>
      <w:bookmarkStart w:id="4237" w:name="_Toc38074981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137</w:t>
      </w:r>
      <w:r w:rsidRPr="002407F9">
        <w:rPr>
          <w:noProof/>
        </w:rPr>
        <w:fldChar w:fldCharType="end"/>
      </w:r>
      <w:r w:rsidRPr="002407F9">
        <w:rPr>
          <w:noProof/>
        </w:rPr>
        <w:t xml:space="preserve"> — Definition of </w:t>
      </w:r>
      <w:r w:rsidRPr="002407F9">
        <w:rPr>
          <w:noProof/>
          <w:color w:val="00B050"/>
        </w:rPr>
        <w:t xml:space="preserve"> </w:t>
      </w:r>
      <w:r w:rsidRPr="002407F9">
        <w:rPr>
          <w:noProof/>
        </w:rPr>
        <w:t>{</w:t>
      </w:r>
      <w:r w:rsidRPr="002407F9">
        <w:rPr>
          <w:noProof/>
          <w:color w:val="00B050"/>
        </w:rPr>
        <w:t>!ALG.S}</w:t>
      </w:r>
      <w:r w:rsidRPr="002407F9">
        <w:rPr>
          <w:noProof/>
        </w:rPr>
        <w:t xml:space="preserve"> (TPM_KEY_BITS) TPMI_!ALG.S_KEY_BITS Type</w:t>
      </w:r>
      <w:bookmarkEnd w:id="4228"/>
      <w:bookmarkEnd w:id="4229"/>
      <w:bookmarkEnd w:id="4230"/>
      <w:bookmarkEnd w:id="4231"/>
      <w:bookmarkEnd w:id="4232"/>
      <w:bookmarkEnd w:id="4233"/>
      <w:bookmarkEnd w:id="423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00"/>
        <w:gridCol w:w="6660"/>
      </w:tblGrid>
      <w:tr w:rsidR="0083463C" w:rsidRPr="002407F9" w:rsidTr="00BF3E57">
        <w:trPr>
          <w:jc w:val="center"/>
        </w:trPr>
        <w:tc>
          <w:tcPr>
            <w:tcW w:w="270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666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700" w:type="dxa"/>
            <w:tcBorders>
              <w:top w:val="single" w:sz="12" w:space="0" w:color="auto"/>
              <w:left w:val="single" w:sz="12" w:space="0" w:color="auto"/>
              <w:bottom w:val="single" w:sz="6" w:space="0" w:color="auto"/>
            </w:tcBorders>
          </w:tcPr>
          <w:p w:rsidR="0083463C" w:rsidRPr="002407F9" w:rsidRDefault="0083463C" w:rsidP="00BF3E57">
            <w:pPr>
              <w:pStyle w:val="TABLE-cell"/>
            </w:pPr>
            <w:r w:rsidRPr="002407F9">
              <w:t>$!ALG.S_KEY_SIZES_BITS</w:t>
            </w:r>
          </w:p>
        </w:tc>
        <w:tc>
          <w:tcPr>
            <w:tcW w:w="6660" w:type="dxa"/>
            <w:tcBorders>
              <w:top w:val="single" w:sz="12" w:space="0" w:color="auto"/>
              <w:bottom w:val="single" w:sz="6" w:space="0" w:color="auto"/>
              <w:right w:val="single" w:sz="12" w:space="0" w:color="auto"/>
            </w:tcBorders>
          </w:tcPr>
          <w:p w:rsidR="0083463C" w:rsidRPr="002407F9" w:rsidRDefault="0083463C" w:rsidP="00BF3E57">
            <w:pPr>
              <w:pStyle w:val="TABLE-cell"/>
            </w:pPr>
            <w:r w:rsidRPr="002407F9">
              <w:t>number of bits in the key</w:t>
            </w:r>
          </w:p>
        </w:tc>
      </w:tr>
      <w:tr w:rsidR="0083463C" w:rsidRPr="002407F9" w:rsidTr="00BF3E57">
        <w:trPr>
          <w:jc w:val="center"/>
        </w:trPr>
        <w:tc>
          <w:tcPr>
            <w:tcW w:w="2700" w:type="dxa"/>
            <w:tcBorders>
              <w:top w:val="single" w:sz="6" w:space="0" w:color="auto"/>
              <w:left w:val="single" w:sz="12" w:space="0" w:color="auto"/>
              <w:bottom w:val="single" w:sz="12" w:space="0" w:color="auto"/>
            </w:tcBorders>
          </w:tcPr>
          <w:p w:rsidR="0083463C" w:rsidRPr="002407F9" w:rsidRDefault="0083463C" w:rsidP="00BF3E57">
            <w:pPr>
              <w:pStyle w:val="TABLE-cell"/>
              <w:keepNext w:val="0"/>
            </w:pPr>
            <w:r w:rsidRPr="002407F9">
              <w:t>#TPM_RC_VALUE</w:t>
            </w:r>
          </w:p>
        </w:tc>
        <w:tc>
          <w:tcPr>
            <w:tcW w:w="6660" w:type="dxa"/>
            <w:tcBorders>
              <w:top w:val="single" w:sz="6" w:space="0" w:color="auto"/>
              <w:bottom w:val="single" w:sz="12" w:space="0" w:color="auto"/>
              <w:right w:val="single" w:sz="12" w:space="0" w:color="auto"/>
            </w:tcBorders>
          </w:tcPr>
          <w:p w:rsidR="0083463C" w:rsidRPr="002407F9" w:rsidRDefault="0083463C" w:rsidP="00BF3E57">
            <w:pPr>
              <w:pStyle w:val="TABLE-cell"/>
              <w:keepNext w:val="0"/>
            </w:pPr>
            <w:r w:rsidRPr="002407F9">
              <w:t>error when key size is not supported</w:t>
            </w:r>
          </w:p>
        </w:tc>
      </w:tr>
    </w:tbl>
    <w:p w:rsidR="0083463C" w:rsidRPr="002407F9" w:rsidRDefault="0083463C" w:rsidP="0083463C">
      <w:pPr>
        <w:pStyle w:val="Heading3"/>
        <w:rPr>
          <w:noProof/>
        </w:rPr>
      </w:pPr>
      <w:bookmarkStart w:id="4238" w:name="_Toc384383001"/>
      <w:bookmarkStart w:id="4239" w:name="_Toc285820436"/>
      <w:bookmarkStart w:id="4240" w:name="_Toc285820740"/>
      <w:bookmarkStart w:id="4241" w:name="_Toc285821324"/>
      <w:bookmarkStart w:id="4242" w:name="_Toc286043026"/>
      <w:bookmarkStart w:id="4243" w:name="_Toc286047125"/>
      <w:bookmarkStart w:id="4244" w:name="_Toc285820437"/>
      <w:bookmarkStart w:id="4245" w:name="_Toc285820741"/>
      <w:bookmarkStart w:id="4246" w:name="_Toc285821325"/>
      <w:bookmarkStart w:id="4247" w:name="_Toc286043027"/>
      <w:bookmarkStart w:id="4248" w:name="_Toc286047126"/>
      <w:bookmarkStart w:id="4249" w:name="_Toc285820438"/>
      <w:bookmarkStart w:id="4250" w:name="_Toc285820742"/>
      <w:bookmarkStart w:id="4251" w:name="_Toc285821326"/>
      <w:bookmarkStart w:id="4252" w:name="_Toc286043028"/>
      <w:bookmarkStart w:id="4253" w:name="_Toc286047127"/>
      <w:bookmarkStart w:id="4254" w:name="_Toc285820439"/>
      <w:bookmarkStart w:id="4255" w:name="_Toc285820743"/>
      <w:bookmarkStart w:id="4256" w:name="_Toc285821327"/>
      <w:bookmarkStart w:id="4257" w:name="_Toc286043029"/>
      <w:bookmarkStart w:id="4258" w:name="_Toc286047128"/>
      <w:bookmarkStart w:id="4259" w:name="_Toc384383011"/>
      <w:bookmarkStart w:id="4260" w:name="_Toc384383012"/>
      <w:bookmarkStart w:id="4261" w:name="_Toc384383013"/>
      <w:bookmarkStart w:id="4262" w:name="_Toc384383014"/>
      <w:bookmarkStart w:id="4263" w:name="_Toc285820441"/>
      <w:bookmarkStart w:id="4264" w:name="_Toc285820745"/>
      <w:bookmarkStart w:id="4265" w:name="_Toc285821329"/>
      <w:bookmarkStart w:id="4266" w:name="_Toc286043031"/>
      <w:bookmarkStart w:id="4267" w:name="_Toc286047130"/>
      <w:bookmarkStart w:id="4268" w:name="_Toc285820442"/>
      <w:bookmarkStart w:id="4269" w:name="_Toc285820746"/>
      <w:bookmarkStart w:id="4270" w:name="_Toc285821330"/>
      <w:bookmarkStart w:id="4271" w:name="_Toc286043032"/>
      <w:bookmarkStart w:id="4272" w:name="_Toc286047131"/>
      <w:bookmarkStart w:id="4273" w:name="_Toc285820443"/>
      <w:bookmarkStart w:id="4274" w:name="_Toc285820747"/>
      <w:bookmarkStart w:id="4275" w:name="_Toc285821331"/>
      <w:bookmarkStart w:id="4276" w:name="_Toc286043033"/>
      <w:bookmarkStart w:id="4277" w:name="_Toc286047132"/>
      <w:bookmarkStart w:id="4278" w:name="_Toc285820444"/>
      <w:bookmarkStart w:id="4279" w:name="_Toc285820748"/>
      <w:bookmarkStart w:id="4280" w:name="_Toc285821332"/>
      <w:bookmarkStart w:id="4281" w:name="_Toc286043034"/>
      <w:bookmarkStart w:id="4282" w:name="_Toc286047133"/>
      <w:bookmarkStart w:id="4283" w:name="_Toc385066242"/>
      <w:bookmarkStart w:id="4284" w:name="_Toc385066243"/>
      <w:bookmarkStart w:id="4285" w:name="_Toc385066244"/>
      <w:bookmarkStart w:id="4286" w:name="_Toc385066245"/>
      <w:bookmarkStart w:id="4287" w:name="_Toc304539294"/>
      <w:bookmarkStart w:id="4288" w:name="_Toc308709846"/>
      <w:bookmarkStart w:id="4289" w:name="_Toc380749550"/>
      <w:bookmarkStart w:id="4290" w:name="_Toc384901856"/>
      <w:bookmarkStart w:id="4291" w:name="_Toc432512380"/>
      <w:bookmarkStart w:id="4292" w:name="_Toc443575720"/>
      <w:bookmarkStart w:id="4293" w:name="_Toc470517951"/>
      <w:bookmarkStart w:id="4294" w:name="_Toc462921170"/>
      <w:bookmarkStart w:id="4295" w:name="_Toc516154992"/>
      <w:bookmarkStart w:id="4296" w:name="_Toc20317730"/>
      <w:bookmarkStart w:id="4297" w:name="_Toc286047134"/>
      <w:bookmarkStart w:id="4298" w:name="_Toc28881505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r w:rsidRPr="002407F9">
        <w:rPr>
          <w:noProof/>
        </w:rPr>
        <w:t>TPMU_SYM_KEY_BITS</w:t>
      </w:r>
      <w:bookmarkEnd w:id="4287"/>
      <w:bookmarkEnd w:id="4288"/>
      <w:bookmarkEnd w:id="4289"/>
      <w:bookmarkEnd w:id="4290"/>
      <w:bookmarkEnd w:id="4291"/>
      <w:bookmarkEnd w:id="4292"/>
      <w:bookmarkEnd w:id="4293"/>
      <w:bookmarkEnd w:id="4294"/>
      <w:bookmarkEnd w:id="4295"/>
      <w:bookmarkEnd w:id="4296"/>
    </w:p>
    <w:p w:rsidR="0083463C" w:rsidRPr="002407F9" w:rsidRDefault="0083463C" w:rsidP="0083463C">
      <w:pPr>
        <w:pStyle w:val="BodyText"/>
        <w:rPr>
          <w:noProof/>
        </w:rPr>
      </w:pPr>
      <w:r w:rsidRPr="002407F9">
        <w:rPr>
          <w:noProof/>
        </w:rPr>
        <w:t>This union is used to collect the symmetric encryption key sizes.</w:t>
      </w:r>
    </w:p>
    <w:p w:rsidR="0083463C" w:rsidRPr="002407F9" w:rsidRDefault="0083463C" w:rsidP="0083463C">
      <w:pPr>
        <w:pStyle w:val="BodyText"/>
        <w:rPr>
          <w:noProof/>
        </w:rPr>
      </w:pPr>
      <w:r w:rsidRPr="002407F9">
        <w:rPr>
          <w:noProof/>
        </w:rPr>
        <w:t xml:space="preserve">The </w:t>
      </w:r>
      <w:r w:rsidRPr="002407F9">
        <w:rPr>
          <w:i/>
          <w:noProof/>
        </w:rPr>
        <w:t>xor</w:t>
      </w:r>
      <w:r w:rsidRPr="002407F9">
        <w:rPr>
          <w:noProof/>
        </w:rPr>
        <w:t xml:space="preserve"> entry is a hash algorithms selector and not a key size in bits. This overload is used in order to avoid an additional level of indirection with another union and another set of selectors.</w:t>
      </w:r>
    </w:p>
    <w:p w:rsidR="0083463C" w:rsidRPr="002407F9" w:rsidRDefault="0083463C" w:rsidP="0083463C">
      <w:pPr>
        <w:pStyle w:val="BodyText"/>
        <w:rPr>
          <w:noProof/>
        </w:rPr>
      </w:pPr>
      <w:r w:rsidRPr="002407F9">
        <w:rPr>
          <w:noProof/>
        </w:rPr>
        <w:t xml:space="preserve">The </w:t>
      </w:r>
      <w:r w:rsidRPr="002407F9">
        <w:rPr>
          <w:i/>
          <w:noProof/>
        </w:rPr>
        <w:t>xor</w:t>
      </w:r>
      <w:r w:rsidRPr="002407F9">
        <w:rPr>
          <w:noProof/>
        </w:rPr>
        <w:t xml:space="preserve"> entry is only selected in a TPMT_SYM_DEF, which is used to select the parameter encryption value.</w:t>
      </w:r>
    </w:p>
    <w:p w:rsidR="0083463C" w:rsidRPr="002407F9" w:rsidRDefault="0083463C" w:rsidP="0083463C">
      <w:pPr>
        <w:pStyle w:val="TABLE-title"/>
        <w:rPr>
          <w:noProof/>
        </w:rPr>
      </w:pPr>
      <w:bookmarkStart w:id="4299" w:name="_Toc380749814"/>
      <w:bookmarkStart w:id="4300" w:name="_Toc384651476"/>
      <w:bookmarkStart w:id="4301" w:name="_Toc432512621"/>
      <w:bookmarkStart w:id="4302" w:name="_Toc443575959"/>
      <w:bookmarkStart w:id="4303" w:name="_Toc470518202"/>
      <w:bookmarkStart w:id="4304" w:name="_Toc462921416"/>
      <w:bookmarkStart w:id="4305" w:name="_Toc516155247"/>
      <w:bookmarkStart w:id="4306" w:name="_Toc2137618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138</w:t>
      </w:r>
      <w:r w:rsidRPr="002407F9">
        <w:rPr>
          <w:noProof/>
        </w:rPr>
        <w:fldChar w:fldCharType="end"/>
      </w:r>
      <w:r w:rsidRPr="002407F9">
        <w:rPr>
          <w:noProof/>
        </w:rPr>
        <w:t xml:space="preserve"> — Definition of TPMU_SYM_KEY_BITS Union</w:t>
      </w:r>
      <w:bookmarkEnd w:id="4299"/>
      <w:bookmarkEnd w:id="4300"/>
      <w:bookmarkEnd w:id="4301"/>
      <w:bookmarkEnd w:id="4302"/>
      <w:bookmarkEnd w:id="4303"/>
      <w:bookmarkEnd w:id="4304"/>
      <w:bookmarkEnd w:id="4305"/>
      <w:bookmarkEnd w:id="430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890"/>
        <w:gridCol w:w="2430"/>
        <w:gridCol w:w="1980"/>
        <w:gridCol w:w="3060"/>
      </w:tblGrid>
      <w:tr w:rsidR="0083463C" w:rsidRPr="002407F9" w:rsidTr="00BF3E57">
        <w:trPr>
          <w:jc w:val="center"/>
        </w:trPr>
        <w:tc>
          <w:tcPr>
            <w:tcW w:w="189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43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19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Selector</w:t>
            </w:r>
          </w:p>
        </w:tc>
        <w:tc>
          <w:tcPr>
            <w:tcW w:w="306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890" w:type="dxa"/>
            <w:tcBorders>
              <w:top w:val="single" w:sz="4" w:space="0" w:color="auto"/>
              <w:left w:val="single" w:sz="12" w:space="0" w:color="auto"/>
              <w:bottom w:val="single" w:sz="6" w:space="0" w:color="auto"/>
            </w:tcBorders>
          </w:tcPr>
          <w:p w:rsidR="0083463C" w:rsidRPr="002407F9" w:rsidRDefault="0083463C" w:rsidP="00BF3E57">
            <w:pPr>
              <w:pStyle w:val="TABLE-cell"/>
            </w:pPr>
            <w:r w:rsidRPr="002407F9">
              <w:t>!ALG.S</w:t>
            </w:r>
          </w:p>
        </w:tc>
        <w:tc>
          <w:tcPr>
            <w:tcW w:w="2430" w:type="dxa"/>
            <w:tcBorders>
              <w:top w:val="single" w:sz="4" w:space="0" w:color="auto"/>
              <w:bottom w:val="single" w:sz="6" w:space="0" w:color="auto"/>
            </w:tcBorders>
          </w:tcPr>
          <w:p w:rsidR="0083463C" w:rsidRPr="002407F9" w:rsidRDefault="0083463C" w:rsidP="00BF3E57">
            <w:pPr>
              <w:pStyle w:val="TABLE-cell"/>
            </w:pPr>
            <w:r w:rsidRPr="002407F9">
              <w:t>TPMI_!ALG.S_KEY_BITS</w:t>
            </w:r>
          </w:p>
        </w:tc>
        <w:tc>
          <w:tcPr>
            <w:tcW w:w="1980" w:type="dxa"/>
            <w:tcBorders>
              <w:top w:val="single" w:sz="4" w:space="0" w:color="auto"/>
              <w:bottom w:val="single" w:sz="6" w:space="0" w:color="auto"/>
            </w:tcBorders>
          </w:tcPr>
          <w:p w:rsidR="0083463C" w:rsidRPr="002407F9" w:rsidRDefault="0083463C" w:rsidP="00BF3E57">
            <w:pPr>
              <w:pStyle w:val="TABLE-cell"/>
            </w:pPr>
            <w:r w:rsidRPr="002407F9">
              <w:t>TPM_ALG_!ALG.S</w:t>
            </w:r>
          </w:p>
        </w:tc>
        <w:tc>
          <w:tcPr>
            <w:tcW w:w="3060" w:type="dxa"/>
            <w:tcBorders>
              <w:top w:val="single" w:sz="4" w:space="0" w:color="auto"/>
              <w:bottom w:val="single" w:sz="6" w:space="0" w:color="auto"/>
              <w:right w:val="single" w:sz="12" w:space="0" w:color="auto"/>
            </w:tcBorders>
          </w:tcPr>
          <w:p w:rsidR="0083463C" w:rsidRPr="002407F9" w:rsidRDefault="0083463C" w:rsidP="00BF3E57">
            <w:pPr>
              <w:pStyle w:val="TABLE-cell"/>
            </w:pPr>
            <w:r w:rsidRPr="002407F9">
              <w:t>all symmetric algorithms</w:t>
            </w:r>
          </w:p>
        </w:tc>
      </w:tr>
      <w:tr w:rsidR="0083463C" w:rsidRPr="002407F9" w:rsidTr="00BF3E57">
        <w:trPr>
          <w:jc w:val="center"/>
        </w:trPr>
        <w:tc>
          <w:tcPr>
            <w:tcW w:w="1890" w:type="dxa"/>
            <w:tcBorders>
              <w:top w:val="single" w:sz="6" w:space="0" w:color="auto"/>
              <w:left w:val="single" w:sz="12" w:space="0" w:color="auto"/>
              <w:bottom w:val="single" w:sz="6" w:space="0" w:color="auto"/>
            </w:tcBorders>
          </w:tcPr>
          <w:p w:rsidR="0083463C" w:rsidRPr="002407F9" w:rsidRDefault="0083463C" w:rsidP="00BF3E57">
            <w:pPr>
              <w:pStyle w:val="TABLE-cell"/>
            </w:pPr>
            <w:r w:rsidRPr="002407F9">
              <w:t>sym</w:t>
            </w:r>
          </w:p>
        </w:tc>
        <w:tc>
          <w:tcPr>
            <w:tcW w:w="2430" w:type="dxa"/>
            <w:tcBorders>
              <w:top w:val="single" w:sz="6" w:space="0" w:color="auto"/>
              <w:bottom w:val="single" w:sz="6" w:space="0" w:color="auto"/>
            </w:tcBorders>
          </w:tcPr>
          <w:p w:rsidR="0083463C" w:rsidRPr="002407F9" w:rsidRDefault="0083463C" w:rsidP="00BF3E57">
            <w:pPr>
              <w:pStyle w:val="TABLE-cell"/>
            </w:pPr>
            <w:r w:rsidRPr="002407F9">
              <w:t>TPM_KEY_BITS</w:t>
            </w:r>
          </w:p>
        </w:tc>
        <w:tc>
          <w:tcPr>
            <w:tcW w:w="1980" w:type="dxa"/>
            <w:tcBorders>
              <w:top w:val="single" w:sz="6" w:space="0" w:color="auto"/>
              <w:bottom w:val="single" w:sz="6" w:space="0" w:color="auto"/>
            </w:tcBorders>
          </w:tcPr>
          <w:p w:rsidR="0083463C" w:rsidRPr="002407F9" w:rsidRDefault="0083463C" w:rsidP="00BF3E57">
            <w:pPr>
              <w:pStyle w:val="TABLE-cell"/>
            </w:pPr>
          </w:p>
        </w:tc>
        <w:tc>
          <w:tcPr>
            <w:tcW w:w="3060" w:type="dxa"/>
            <w:tcBorders>
              <w:top w:val="single" w:sz="6" w:space="0" w:color="auto"/>
              <w:bottom w:val="single" w:sz="6" w:space="0" w:color="auto"/>
              <w:right w:val="single" w:sz="12" w:space="0" w:color="auto"/>
            </w:tcBorders>
          </w:tcPr>
          <w:p w:rsidR="0083463C" w:rsidRPr="002407F9" w:rsidRDefault="00407046" w:rsidP="00BF3E57">
            <w:pPr>
              <w:pStyle w:val="TABLE-cell"/>
            </w:pPr>
            <w:r w:rsidRPr="002407F9">
              <w:t>this entry is used by the reference code to refer to the key bits field in a way that is independent of the symmetric algorithm</w:t>
            </w:r>
          </w:p>
        </w:tc>
      </w:tr>
      <w:tr w:rsidR="0083463C" w:rsidRPr="002407F9" w:rsidTr="00BF3E57">
        <w:trPr>
          <w:jc w:val="center"/>
        </w:trPr>
        <w:tc>
          <w:tcPr>
            <w:tcW w:w="1890" w:type="dxa"/>
            <w:tcBorders>
              <w:top w:val="single" w:sz="6" w:space="0" w:color="auto"/>
              <w:left w:val="single" w:sz="12" w:space="0" w:color="auto"/>
              <w:bottom w:val="single" w:sz="6" w:space="0" w:color="auto"/>
            </w:tcBorders>
          </w:tcPr>
          <w:p w:rsidR="0083463C" w:rsidRPr="002407F9" w:rsidRDefault="0083463C" w:rsidP="00BF3E57">
            <w:pPr>
              <w:pStyle w:val="TABLE-cell"/>
            </w:pPr>
            <w:r w:rsidRPr="002407F9">
              <w:t>xor</w:t>
            </w:r>
          </w:p>
        </w:tc>
        <w:tc>
          <w:tcPr>
            <w:tcW w:w="2430" w:type="dxa"/>
            <w:tcBorders>
              <w:top w:val="single" w:sz="6" w:space="0" w:color="auto"/>
              <w:bottom w:val="single" w:sz="6" w:space="0" w:color="auto"/>
            </w:tcBorders>
          </w:tcPr>
          <w:p w:rsidR="0083463C" w:rsidRPr="002407F9" w:rsidRDefault="0083463C" w:rsidP="00BF3E57">
            <w:pPr>
              <w:pStyle w:val="TABLE-cell"/>
            </w:pPr>
            <w:r w:rsidRPr="002407F9">
              <w:t>TPMI_ALG_HASH</w:t>
            </w:r>
          </w:p>
        </w:tc>
        <w:tc>
          <w:tcPr>
            <w:tcW w:w="1980" w:type="dxa"/>
            <w:tcBorders>
              <w:top w:val="single" w:sz="6" w:space="0" w:color="auto"/>
              <w:bottom w:val="single" w:sz="6" w:space="0" w:color="auto"/>
            </w:tcBorders>
          </w:tcPr>
          <w:p w:rsidR="0083463C" w:rsidRPr="002407F9" w:rsidRDefault="0083463C" w:rsidP="00BF3E57">
            <w:pPr>
              <w:pStyle w:val="TABLE-cell"/>
            </w:pPr>
            <w:r w:rsidRPr="002407F9">
              <w:t>TPM_ALG_XOR</w:t>
            </w:r>
          </w:p>
        </w:tc>
        <w:tc>
          <w:tcPr>
            <w:tcW w:w="3060" w:type="dxa"/>
            <w:tcBorders>
              <w:top w:val="single" w:sz="6" w:space="0" w:color="auto"/>
              <w:bottom w:val="single" w:sz="6" w:space="0" w:color="auto"/>
              <w:right w:val="single" w:sz="12" w:space="0" w:color="auto"/>
            </w:tcBorders>
          </w:tcPr>
          <w:p w:rsidR="0083463C" w:rsidRPr="002407F9" w:rsidRDefault="0083463C" w:rsidP="00BF3E57">
            <w:pPr>
              <w:pStyle w:val="TABLE-cell"/>
            </w:pPr>
            <w:r w:rsidRPr="002407F9">
              <w:t xml:space="preserve">overload for using </w:t>
            </w:r>
            <w:r w:rsidRPr="002407F9">
              <w:rPr>
                <w:i/>
              </w:rPr>
              <w:t>xor</w:t>
            </w:r>
          </w:p>
          <w:p w:rsidR="0083463C" w:rsidRPr="002407F9" w:rsidRDefault="0083463C" w:rsidP="00BF3E57">
            <w:pPr>
              <w:pStyle w:val="Table-cell-note"/>
            </w:pPr>
            <w:r w:rsidRPr="002407F9">
              <w:t>NOTE</w:t>
            </w:r>
            <w:r w:rsidRPr="002407F9">
              <w:tab/>
              <w:t>TPM_ALG_NULL is not allowed</w:t>
            </w:r>
          </w:p>
        </w:tc>
      </w:tr>
      <w:tr w:rsidR="0083463C" w:rsidRPr="002407F9" w:rsidTr="00BF3E57">
        <w:trPr>
          <w:jc w:val="center"/>
        </w:trPr>
        <w:tc>
          <w:tcPr>
            <w:tcW w:w="1890" w:type="dxa"/>
            <w:tcBorders>
              <w:top w:val="single" w:sz="6" w:space="0" w:color="auto"/>
              <w:left w:val="single" w:sz="12" w:space="0" w:color="auto"/>
              <w:bottom w:val="single" w:sz="12" w:space="0" w:color="auto"/>
            </w:tcBorders>
          </w:tcPr>
          <w:p w:rsidR="0083463C" w:rsidRPr="002407F9" w:rsidRDefault="0083463C" w:rsidP="00BF3E57">
            <w:pPr>
              <w:pStyle w:val="TABLE-cell"/>
              <w:keepNext w:val="0"/>
            </w:pPr>
            <w:r w:rsidRPr="002407F9">
              <w:t>null</w:t>
            </w:r>
          </w:p>
        </w:tc>
        <w:tc>
          <w:tcPr>
            <w:tcW w:w="2430" w:type="dxa"/>
            <w:tcBorders>
              <w:top w:val="single" w:sz="6" w:space="0" w:color="auto"/>
              <w:bottom w:val="single" w:sz="12" w:space="0" w:color="auto"/>
            </w:tcBorders>
          </w:tcPr>
          <w:p w:rsidR="0083463C" w:rsidRPr="002407F9" w:rsidRDefault="0083463C" w:rsidP="00BF3E57">
            <w:pPr>
              <w:pStyle w:val="TABLE-cell"/>
              <w:keepNext w:val="0"/>
            </w:pPr>
          </w:p>
        </w:tc>
        <w:tc>
          <w:tcPr>
            <w:tcW w:w="1980" w:type="dxa"/>
            <w:tcBorders>
              <w:top w:val="single" w:sz="6" w:space="0" w:color="auto"/>
              <w:bottom w:val="single" w:sz="12" w:space="0" w:color="auto"/>
            </w:tcBorders>
          </w:tcPr>
          <w:p w:rsidR="0083463C" w:rsidRPr="002407F9" w:rsidRDefault="0083463C" w:rsidP="00BF3E57">
            <w:pPr>
              <w:pStyle w:val="TABLE-cell"/>
              <w:keepNext w:val="0"/>
            </w:pPr>
            <w:r w:rsidRPr="002407F9">
              <w:t>TPM_ALG_NULL</w:t>
            </w:r>
          </w:p>
        </w:tc>
        <w:tc>
          <w:tcPr>
            <w:tcW w:w="3060" w:type="dxa"/>
            <w:tcBorders>
              <w:top w:val="single" w:sz="6" w:space="0" w:color="auto"/>
              <w:bottom w:val="single" w:sz="12" w:space="0" w:color="auto"/>
              <w:right w:val="single" w:sz="12" w:space="0" w:color="auto"/>
            </w:tcBorders>
          </w:tcPr>
          <w:p w:rsidR="0083463C" w:rsidRPr="002407F9" w:rsidRDefault="0083463C" w:rsidP="00BF3E57">
            <w:pPr>
              <w:pStyle w:val="TABLE-cell"/>
              <w:keepNext w:val="0"/>
            </w:pPr>
          </w:p>
        </w:tc>
      </w:tr>
    </w:tbl>
    <w:p w:rsidR="0083463C" w:rsidRPr="002407F9" w:rsidRDefault="0083463C" w:rsidP="0083463C">
      <w:pPr>
        <w:pStyle w:val="Heading3"/>
        <w:rPr>
          <w:noProof/>
        </w:rPr>
      </w:pPr>
      <w:bookmarkStart w:id="4307" w:name="_Toc286047135"/>
      <w:bookmarkStart w:id="4308" w:name="_Toc288815055"/>
      <w:bookmarkStart w:id="4309" w:name="_Toc304539295"/>
      <w:bookmarkStart w:id="4310" w:name="_Toc308709847"/>
      <w:bookmarkStart w:id="4311" w:name="_Toc380749551"/>
      <w:bookmarkStart w:id="4312" w:name="_Toc384901857"/>
      <w:bookmarkStart w:id="4313" w:name="_Toc432512381"/>
      <w:bookmarkStart w:id="4314" w:name="_Toc443575721"/>
      <w:bookmarkStart w:id="4315" w:name="_Toc470517952"/>
      <w:bookmarkStart w:id="4316" w:name="_Toc462921171"/>
      <w:bookmarkStart w:id="4317" w:name="_Toc516154993"/>
      <w:bookmarkStart w:id="4318" w:name="_Toc20317731"/>
      <w:bookmarkEnd w:id="4297"/>
      <w:bookmarkEnd w:id="4298"/>
      <w:r w:rsidRPr="002407F9">
        <w:rPr>
          <w:noProof/>
        </w:rPr>
        <w:lastRenderedPageBreak/>
        <w:t>TPMU_SYM_</w:t>
      </w:r>
      <w:bookmarkEnd w:id="4307"/>
      <w:bookmarkEnd w:id="4308"/>
      <w:r w:rsidRPr="002407F9">
        <w:rPr>
          <w:noProof/>
        </w:rPr>
        <w:t>MODE</w:t>
      </w:r>
      <w:bookmarkEnd w:id="4309"/>
      <w:bookmarkEnd w:id="4310"/>
      <w:bookmarkEnd w:id="4311"/>
      <w:bookmarkEnd w:id="4312"/>
      <w:bookmarkEnd w:id="4313"/>
      <w:bookmarkEnd w:id="4314"/>
      <w:bookmarkEnd w:id="4315"/>
      <w:bookmarkEnd w:id="4316"/>
      <w:bookmarkEnd w:id="4317"/>
      <w:bookmarkEnd w:id="4318"/>
    </w:p>
    <w:p w:rsidR="00EA7982" w:rsidRDefault="0083463C" w:rsidP="00290278">
      <w:pPr>
        <w:pStyle w:val="BodyText"/>
        <w:rPr>
          <w:noProof/>
        </w:rPr>
      </w:pPr>
      <w:r w:rsidRPr="002407F9">
        <w:rPr>
          <w:noProof/>
        </w:rPr>
        <w:t xml:space="preserve">This </w:t>
      </w:r>
      <w:r w:rsidR="00307507" w:rsidRPr="002407F9">
        <w:rPr>
          <w:noProof/>
        </w:rPr>
        <w:t xml:space="preserve">is the </w:t>
      </w:r>
      <w:r w:rsidRPr="002407F9">
        <w:rPr>
          <w:noProof/>
        </w:rPr>
        <w:t xml:space="preserve">union </w:t>
      </w:r>
      <w:r w:rsidR="00B6570A" w:rsidRPr="002407F9">
        <w:rPr>
          <w:noProof/>
        </w:rPr>
        <w:t>of all modes</w:t>
      </w:r>
      <w:r w:rsidR="00307507" w:rsidRPr="002407F9">
        <w:rPr>
          <w:noProof/>
        </w:rPr>
        <w:t xml:space="preserve"> for all symmetric algorithms.</w:t>
      </w:r>
      <w:bookmarkStart w:id="4319" w:name="_Toc470518203"/>
    </w:p>
    <w:p w:rsidR="0083463C" w:rsidRPr="002407F9" w:rsidRDefault="00307507" w:rsidP="00315E43">
      <w:pPr>
        <w:pStyle w:val="NOTE"/>
        <w:keepNext/>
        <w:rPr>
          <w:noProof/>
        </w:rPr>
      </w:pPr>
      <w:r w:rsidRPr="002407F9">
        <w:rPr>
          <w:noProof/>
        </w:rPr>
        <w:t xml:space="preserve">NOTE </w:t>
      </w:r>
      <w:r w:rsidRPr="002407F9">
        <w:rPr>
          <w:noProof/>
        </w:rPr>
        <w:tab/>
        <w:t xml:space="preserve">This union definition </w:t>
      </w:r>
      <w:r w:rsidR="0083463C" w:rsidRPr="002407F9">
        <w:rPr>
          <w:noProof/>
        </w:rPr>
        <w:t>allows the mode value in a TPMT_SYM_DEF to be empty</w:t>
      </w:r>
      <w:r w:rsidRPr="002407F9">
        <w:rPr>
          <w:noProof/>
        </w:rPr>
        <w:t xml:space="preserve"> when the selector is TPM_ALG_XOR because the XOR algorithm does not have a mode</w:t>
      </w:r>
      <w:r w:rsidR="0083463C" w:rsidRPr="002407F9">
        <w:rPr>
          <w:noProof/>
        </w:rPr>
        <w:t>.</w:t>
      </w:r>
    </w:p>
    <w:p w:rsidR="0083463C" w:rsidRPr="002407F9" w:rsidRDefault="0083463C" w:rsidP="0083463C">
      <w:pPr>
        <w:pStyle w:val="TABLE-title"/>
        <w:rPr>
          <w:noProof/>
        </w:rPr>
      </w:pPr>
      <w:bookmarkStart w:id="4320" w:name="_Toc380749815"/>
      <w:bookmarkStart w:id="4321" w:name="_Toc384651477"/>
      <w:bookmarkStart w:id="4322" w:name="_Toc432512622"/>
      <w:bookmarkStart w:id="4323" w:name="_Toc443575960"/>
      <w:bookmarkStart w:id="4324" w:name="_Toc462921417"/>
      <w:bookmarkStart w:id="4325" w:name="_Toc516155248"/>
      <w:bookmarkStart w:id="4326" w:name="_Toc21376186"/>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139</w:t>
      </w:r>
      <w:r w:rsidRPr="002407F9">
        <w:rPr>
          <w:noProof/>
        </w:rPr>
        <w:fldChar w:fldCharType="end"/>
      </w:r>
      <w:r w:rsidRPr="002407F9">
        <w:rPr>
          <w:noProof/>
        </w:rPr>
        <w:t xml:space="preserve"> — Definition of TPMU_SYM_MODE Union</w:t>
      </w:r>
      <w:bookmarkEnd w:id="4319"/>
      <w:bookmarkEnd w:id="4320"/>
      <w:bookmarkEnd w:id="4321"/>
      <w:bookmarkEnd w:id="4322"/>
      <w:bookmarkEnd w:id="4323"/>
      <w:bookmarkEnd w:id="4324"/>
      <w:bookmarkEnd w:id="4325"/>
      <w:bookmarkEnd w:id="432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890"/>
        <w:gridCol w:w="2430"/>
        <w:gridCol w:w="1980"/>
        <w:gridCol w:w="3060"/>
      </w:tblGrid>
      <w:tr w:rsidR="0083463C" w:rsidRPr="002407F9" w:rsidTr="00BF3E57">
        <w:trPr>
          <w:jc w:val="center"/>
        </w:trPr>
        <w:tc>
          <w:tcPr>
            <w:tcW w:w="189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43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19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Selector</w:t>
            </w:r>
          </w:p>
        </w:tc>
        <w:tc>
          <w:tcPr>
            <w:tcW w:w="306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890" w:type="dxa"/>
            <w:tcBorders>
              <w:top w:val="single" w:sz="4" w:space="0" w:color="auto"/>
              <w:left w:val="single" w:sz="12" w:space="0" w:color="auto"/>
              <w:bottom w:val="single" w:sz="6" w:space="0" w:color="auto"/>
            </w:tcBorders>
          </w:tcPr>
          <w:p w:rsidR="0083463C" w:rsidRPr="002407F9" w:rsidRDefault="0083463C" w:rsidP="00BF3E57">
            <w:pPr>
              <w:pStyle w:val="TABLE-cell"/>
            </w:pPr>
            <w:r w:rsidRPr="002407F9">
              <w:t>!ALG.S</w:t>
            </w:r>
          </w:p>
        </w:tc>
        <w:tc>
          <w:tcPr>
            <w:tcW w:w="2430" w:type="dxa"/>
            <w:tcBorders>
              <w:top w:val="single" w:sz="4" w:space="0" w:color="auto"/>
              <w:bottom w:val="single" w:sz="6" w:space="0" w:color="auto"/>
            </w:tcBorders>
          </w:tcPr>
          <w:p w:rsidR="0083463C" w:rsidRPr="002407F9" w:rsidRDefault="0083463C" w:rsidP="00BF3E57">
            <w:pPr>
              <w:pStyle w:val="TABLE-cell"/>
            </w:pPr>
            <w:r w:rsidRPr="002407F9">
              <w:t>TPMI_ALG_SYM_MODE+</w:t>
            </w:r>
          </w:p>
        </w:tc>
        <w:tc>
          <w:tcPr>
            <w:tcW w:w="1980" w:type="dxa"/>
            <w:tcBorders>
              <w:top w:val="single" w:sz="4" w:space="0" w:color="auto"/>
              <w:bottom w:val="single" w:sz="6" w:space="0" w:color="auto"/>
            </w:tcBorders>
          </w:tcPr>
          <w:p w:rsidR="0083463C" w:rsidRPr="002407F9" w:rsidRDefault="0083463C" w:rsidP="00BF3E57">
            <w:pPr>
              <w:pStyle w:val="TABLE-cell"/>
            </w:pPr>
            <w:r w:rsidRPr="002407F9">
              <w:t>TPM_ALG_!ALG.S</w:t>
            </w:r>
          </w:p>
        </w:tc>
        <w:tc>
          <w:tcPr>
            <w:tcW w:w="3060" w:type="dxa"/>
            <w:tcBorders>
              <w:top w:val="single" w:sz="4" w:space="0" w:color="auto"/>
              <w:bottom w:val="single" w:sz="6" w:space="0" w:color="auto"/>
              <w:right w:val="single" w:sz="12" w:space="0" w:color="auto"/>
            </w:tcBorders>
          </w:tcPr>
          <w:p w:rsidR="0083463C" w:rsidRPr="002407F9" w:rsidRDefault="0083463C" w:rsidP="00BF3E57">
            <w:pPr>
              <w:pStyle w:val="Table-cell-note"/>
            </w:pPr>
          </w:p>
        </w:tc>
      </w:tr>
      <w:tr w:rsidR="0083463C" w:rsidRPr="002407F9" w:rsidTr="00BF3E57">
        <w:trPr>
          <w:jc w:val="center"/>
        </w:trPr>
        <w:tc>
          <w:tcPr>
            <w:tcW w:w="1890" w:type="dxa"/>
            <w:tcBorders>
              <w:top w:val="single" w:sz="4" w:space="0" w:color="auto"/>
              <w:left w:val="single" w:sz="12" w:space="0" w:color="auto"/>
              <w:bottom w:val="single" w:sz="6" w:space="0" w:color="auto"/>
            </w:tcBorders>
          </w:tcPr>
          <w:p w:rsidR="0083463C" w:rsidRPr="002407F9" w:rsidRDefault="0083463C" w:rsidP="00BF3E57">
            <w:pPr>
              <w:pStyle w:val="TABLE-cell"/>
            </w:pPr>
            <w:r w:rsidRPr="002407F9">
              <w:t>sym</w:t>
            </w:r>
          </w:p>
        </w:tc>
        <w:tc>
          <w:tcPr>
            <w:tcW w:w="2430" w:type="dxa"/>
            <w:tcBorders>
              <w:top w:val="single" w:sz="4" w:space="0" w:color="auto"/>
              <w:bottom w:val="single" w:sz="6" w:space="0" w:color="auto"/>
            </w:tcBorders>
          </w:tcPr>
          <w:p w:rsidR="0083463C" w:rsidRPr="002407F9" w:rsidRDefault="0083463C" w:rsidP="00BF3E57">
            <w:pPr>
              <w:pStyle w:val="TABLE-cell"/>
            </w:pPr>
            <w:r w:rsidRPr="002407F9">
              <w:t>TPMI_ALG_SYM_MODE+</w:t>
            </w:r>
          </w:p>
        </w:tc>
        <w:tc>
          <w:tcPr>
            <w:tcW w:w="1980" w:type="dxa"/>
            <w:tcBorders>
              <w:top w:val="single" w:sz="4" w:space="0" w:color="auto"/>
              <w:bottom w:val="single" w:sz="6" w:space="0" w:color="auto"/>
            </w:tcBorders>
          </w:tcPr>
          <w:p w:rsidR="0083463C" w:rsidRPr="002407F9" w:rsidRDefault="0083463C" w:rsidP="00BF3E57">
            <w:pPr>
              <w:pStyle w:val="TABLE-cell"/>
            </w:pPr>
          </w:p>
        </w:tc>
        <w:tc>
          <w:tcPr>
            <w:tcW w:w="3060" w:type="dxa"/>
            <w:tcBorders>
              <w:top w:val="single" w:sz="4" w:space="0" w:color="auto"/>
              <w:bottom w:val="single" w:sz="6" w:space="0" w:color="auto"/>
              <w:right w:val="single" w:sz="12" w:space="0" w:color="auto"/>
            </w:tcBorders>
          </w:tcPr>
          <w:p w:rsidR="0083463C" w:rsidRPr="002407F9" w:rsidRDefault="00407046" w:rsidP="00BF3E57">
            <w:pPr>
              <w:pStyle w:val="TABLE-cell"/>
            </w:pPr>
            <w:r w:rsidRPr="002407F9">
              <w:t>this entry is used by the reference code to refer to the mode field in a way that is independent</w:t>
            </w:r>
            <w:r w:rsidR="0083463C" w:rsidRPr="002407F9">
              <w:t xml:space="preserve"> of the symmetric </w:t>
            </w:r>
            <w:r w:rsidRPr="002407F9">
              <w:t xml:space="preserve">algorithm </w:t>
            </w:r>
          </w:p>
        </w:tc>
      </w:tr>
      <w:tr w:rsidR="0083463C" w:rsidRPr="002407F9" w:rsidTr="00BF3E57">
        <w:trPr>
          <w:jc w:val="center"/>
        </w:trPr>
        <w:tc>
          <w:tcPr>
            <w:tcW w:w="1890" w:type="dxa"/>
            <w:tcBorders>
              <w:top w:val="single" w:sz="4" w:space="0" w:color="auto"/>
              <w:left w:val="single" w:sz="12" w:space="0" w:color="auto"/>
              <w:bottom w:val="single" w:sz="6" w:space="0" w:color="auto"/>
            </w:tcBorders>
          </w:tcPr>
          <w:p w:rsidR="0083463C" w:rsidRPr="002407F9" w:rsidRDefault="0083463C" w:rsidP="00BF3E57">
            <w:pPr>
              <w:pStyle w:val="TABLE-cell"/>
            </w:pPr>
            <w:r w:rsidRPr="002407F9">
              <w:t>xor</w:t>
            </w:r>
          </w:p>
        </w:tc>
        <w:tc>
          <w:tcPr>
            <w:tcW w:w="2430" w:type="dxa"/>
            <w:tcBorders>
              <w:top w:val="single" w:sz="4" w:space="0" w:color="auto"/>
              <w:bottom w:val="single" w:sz="6" w:space="0" w:color="auto"/>
            </w:tcBorders>
          </w:tcPr>
          <w:p w:rsidR="0083463C" w:rsidRPr="002407F9" w:rsidRDefault="0083463C" w:rsidP="00BF3E57">
            <w:pPr>
              <w:pStyle w:val="TABLE-cell"/>
            </w:pPr>
          </w:p>
        </w:tc>
        <w:tc>
          <w:tcPr>
            <w:tcW w:w="1980" w:type="dxa"/>
            <w:tcBorders>
              <w:top w:val="single" w:sz="4" w:space="0" w:color="auto"/>
              <w:bottom w:val="single" w:sz="6" w:space="0" w:color="auto"/>
            </w:tcBorders>
          </w:tcPr>
          <w:p w:rsidR="0083463C" w:rsidRPr="002407F9" w:rsidRDefault="0083463C" w:rsidP="00BF3E57">
            <w:pPr>
              <w:pStyle w:val="TABLE-cell"/>
            </w:pPr>
            <w:r w:rsidRPr="002407F9">
              <w:t>TPM_ALG_XOR</w:t>
            </w:r>
          </w:p>
        </w:tc>
        <w:tc>
          <w:tcPr>
            <w:tcW w:w="3060" w:type="dxa"/>
            <w:tcBorders>
              <w:top w:val="single" w:sz="4" w:space="0" w:color="auto"/>
              <w:bottom w:val="single" w:sz="6" w:space="0" w:color="auto"/>
              <w:right w:val="single" w:sz="12" w:space="0" w:color="auto"/>
            </w:tcBorders>
          </w:tcPr>
          <w:p w:rsidR="0083463C" w:rsidRPr="002407F9" w:rsidRDefault="0083463C" w:rsidP="00BF3E57">
            <w:pPr>
              <w:pStyle w:val="TABLE-cell"/>
            </w:pPr>
            <w:r w:rsidRPr="002407F9">
              <w:t xml:space="preserve">no mode selector </w:t>
            </w:r>
          </w:p>
        </w:tc>
      </w:tr>
      <w:tr w:rsidR="0083463C" w:rsidRPr="002407F9" w:rsidTr="00BF3E57">
        <w:trPr>
          <w:jc w:val="center"/>
        </w:trPr>
        <w:tc>
          <w:tcPr>
            <w:tcW w:w="1890" w:type="dxa"/>
            <w:tcBorders>
              <w:left w:val="single" w:sz="12" w:space="0" w:color="auto"/>
              <w:bottom w:val="single" w:sz="12" w:space="0" w:color="auto"/>
            </w:tcBorders>
          </w:tcPr>
          <w:p w:rsidR="0083463C" w:rsidRPr="002407F9" w:rsidRDefault="0083463C" w:rsidP="00BF3E57">
            <w:pPr>
              <w:pStyle w:val="TABLE-cell"/>
              <w:keepNext w:val="0"/>
            </w:pPr>
            <w:r w:rsidRPr="002407F9">
              <w:t>null</w:t>
            </w:r>
          </w:p>
        </w:tc>
        <w:tc>
          <w:tcPr>
            <w:tcW w:w="2430" w:type="dxa"/>
            <w:tcBorders>
              <w:bottom w:val="single" w:sz="12" w:space="0" w:color="auto"/>
            </w:tcBorders>
          </w:tcPr>
          <w:p w:rsidR="0083463C" w:rsidRPr="002407F9" w:rsidRDefault="0083463C" w:rsidP="00BF3E57">
            <w:pPr>
              <w:pStyle w:val="TABLE-cell"/>
              <w:keepNext w:val="0"/>
            </w:pPr>
          </w:p>
        </w:tc>
        <w:tc>
          <w:tcPr>
            <w:tcW w:w="1980" w:type="dxa"/>
            <w:tcBorders>
              <w:bottom w:val="single" w:sz="12" w:space="0" w:color="auto"/>
            </w:tcBorders>
          </w:tcPr>
          <w:p w:rsidR="0083463C" w:rsidRPr="002407F9" w:rsidRDefault="0083463C" w:rsidP="00BF3E57">
            <w:pPr>
              <w:pStyle w:val="TABLE-cell"/>
              <w:keepNext w:val="0"/>
            </w:pPr>
            <w:r w:rsidRPr="002407F9">
              <w:t>TPM_ALG_NULL</w:t>
            </w:r>
          </w:p>
        </w:tc>
        <w:tc>
          <w:tcPr>
            <w:tcW w:w="3060" w:type="dxa"/>
            <w:tcBorders>
              <w:bottom w:val="single" w:sz="12" w:space="0" w:color="auto"/>
              <w:right w:val="single" w:sz="12" w:space="0" w:color="auto"/>
            </w:tcBorders>
          </w:tcPr>
          <w:p w:rsidR="0083463C" w:rsidRPr="002407F9" w:rsidRDefault="0083463C" w:rsidP="00BF3E57">
            <w:pPr>
              <w:pStyle w:val="TABLE-cell"/>
              <w:keepNext w:val="0"/>
            </w:pPr>
            <w:r w:rsidRPr="002407F9">
              <w:t>no mode selector</w:t>
            </w:r>
          </w:p>
        </w:tc>
      </w:tr>
    </w:tbl>
    <w:p w:rsidR="0083463C" w:rsidRPr="002407F9" w:rsidRDefault="0083463C" w:rsidP="0083463C">
      <w:pPr>
        <w:pStyle w:val="Heading3"/>
        <w:rPr>
          <w:noProof/>
        </w:rPr>
      </w:pPr>
      <w:bookmarkStart w:id="4327" w:name="_Toc470517953"/>
      <w:bookmarkStart w:id="4328" w:name="_Toc304539296"/>
      <w:bookmarkStart w:id="4329" w:name="_Toc308709848"/>
      <w:bookmarkStart w:id="4330" w:name="_Toc380749552"/>
      <w:bookmarkStart w:id="4331" w:name="_Toc384901858"/>
      <w:bookmarkStart w:id="4332" w:name="_Toc432512382"/>
      <w:bookmarkStart w:id="4333" w:name="_Toc443575722"/>
      <w:bookmarkStart w:id="4334" w:name="_Toc462921172"/>
      <w:bookmarkStart w:id="4335" w:name="_Toc516154994"/>
      <w:bookmarkStart w:id="4336" w:name="_Toc20317732"/>
      <w:bookmarkStart w:id="4337" w:name="_Toc286047136"/>
      <w:bookmarkStart w:id="4338" w:name="_Toc288815056"/>
      <w:r w:rsidRPr="002407F9">
        <w:rPr>
          <w:noProof/>
        </w:rPr>
        <w:t>TPMU_SYM_DETAILS</w:t>
      </w:r>
      <w:bookmarkEnd w:id="4327"/>
      <w:bookmarkEnd w:id="4328"/>
      <w:bookmarkEnd w:id="4329"/>
      <w:bookmarkEnd w:id="4330"/>
      <w:bookmarkEnd w:id="4331"/>
      <w:bookmarkEnd w:id="4332"/>
      <w:bookmarkEnd w:id="4333"/>
      <w:bookmarkEnd w:id="4334"/>
      <w:bookmarkEnd w:id="4335"/>
      <w:bookmarkEnd w:id="4336"/>
    </w:p>
    <w:p w:rsidR="0083463C" w:rsidRPr="002407F9" w:rsidRDefault="0083463C" w:rsidP="0083463C">
      <w:pPr>
        <w:pStyle w:val="BodyText"/>
        <w:rPr>
          <w:noProof/>
        </w:rPr>
      </w:pPr>
      <w:r w:rsidRPr="002407F9">
        <w:rPr>
          <w:noProof/>
        </w:rPr>
        <w:t>This union allows additional parameters to be added for a symmetric cipher. Currently, no additional parameters are required for any of the symmetric algorithms.</w:t>
      </w:r>
    </w:p>
    <w:p w:rsidR="0083463C" w:rsidRPr="002407F9" w:rsidRDefault="0083463C" w:rsidP="0083463C">
      <w:pPr>
        <w:pStyle w:val="NOTE"/>
        <w:keepNext/>
        <w:rPr>
          <w:noProof/>
        </w:rPr>
      </w:pPr>
      <w:r w:rsidRPr="002407F9">
        <w:rPr>
          <w:noProof/>
        </w:rPr>
        <w:t>NOTE</w:t>
      </w:r>
      <w:r w:rsidRPr="002407F9">
        <w:rPr>
          <w:noProof/>
        </w:rPr>
        <w:tab/>
        <w:t>The “x” character in the table title will suppress generation of this type as the parser is not, at this time, able to generate the proper values (a union of all empty data types). When an algorithm is added that requires additional parameterization, the Type column will contain a value and the “x” may be removed.</w:t>
      </w:r>
    </w:p>
    <w:p w:rsidR="0083463C" w:rsidRPr="002407F9" w:rsidRDefault="0083463C" w:rsidP="0083463C">
      <w:pPr>
        <w:pStyle w:val="TABLE-title"/>
        <w:rPr>
          <w:noProof/>
        </w:rPr>
      </w:pPr>
      <w:bookmarkStart w:id="4339" w:name="_Toc380749816"/>
      <w:bookmarkStart w:id="4340" w:name="_Toc384651478"/>
      <w:bookmarkStart w:id="4341" w:name="_Toc432512623"/>
      <w:bookmarkStart w:id="4342" w:name="_Toc443575961"/>
      <w:bookmarkStart w:id="4343" w:name="_Toc470518204"/>
      <w:bookmarkStart w:id="4344" w:name="_Toc462921418"/>
      <w:bookmarkStart w:id="4345" w:name="_Toc516155249"/>
      <w:bookmarkStart w:id="4346" w:name="_Toc21376187"/>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140</w:t>
      </w:r>
      <w:r w:rsidRPr="002407F9">
        <w:rPr>
          <w:noProof/>
        </w:rPr>
        <w:fldChar w:fldCharType="end"/>
      </w:r>
      <w:r w:rsidRPr="002407F9">
        <w:rPr>
          <w:noProof/>
        </w:rPr>
        <w:t xml:space="preserve"> —xDefinition of TPMU_SYM_DETAILS Union</w:t>
      </w:r>
      <w:bookmarkEnd w:id="4339"/>
      <w:bookmarkEnd w:id="4340"/>
      <w:bookmarkEnd w:id="4341"/>
      <w:bookmarkEnd w:id="4342"/>
      <w:bookmarkEnd w:id="4343"/>
      <w:bookmarkEnd w:id="4344"/>
      <w:bookmarkEnd w:id="4345"/>
      <w:bookmarkEnd w:id="434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980"/>
        <w:gridCol w:w="2340"/>
        <w:gridCol w:w="1980"/>
        <w:gridCol w:w="3060"/>
      </w:tblGrid>
      <w:tr w:rsidR="0083463C" w:rsidRPr="002407F9" w:rsidTr="00BF3E57">
        <w:trPr>
          <w:jc w:val="center"/>
        </w:trPr>
        <w:tc>
          <w:tcPr>
            <w:tcW w:w="198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34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19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Selector</w:t>
            </w:r>
          </w:p>
        </w:tc>
        <w:tc>
          <w:tcPr>
            <w:tcW w:w="306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980" w:type="dxa"/>
            <w:tcBorders>
              <w:top w:val="single" w:sz="4" w:space="0" w:color="auto"/>
              <w:left w:val="single" w:sz="12" w:space="0" w:color="auto"/>
              <w:bottom w:val="single" w:sz="6" w:space="0" w:color="auto"/>
            </w:tcBorders>
          </w:tcPr>
          <w:p w:rsidR="0083463C" w:rsidRPr="002407F9" w:rsidRDefault="0083463C" w:rsidP="00BF3E57">
            <w:pPr>
              <w:pStyle w:val="TABLE-cell"/>
            </w:pPr>
            <w:r w:rsidRPr="002407F9">
              <w:t>!ALG.S</w:t>
            </w:r>
          </w:p>
        </w:tc>
        <w:tc>
          <w:tcPr>
            <w:tcW w:w="2340" w:type="dxa"/>
            <w:tcBorders>
              <w:top w:val="single" w:sz="4" w:space="0" w:color="auto"/>
              <w:bottom w:val="single" w:sz="6" w:space="0" w:color="auto"/>
            </w:tcBorders>
          </w:tcPr>
          <w:p w:rsidR="0083463C" w:rsidRPr="002407F9" w:rsidRDefault="0083463C" w:rsidP="00BF3E57">
            <w:pPr>
              <w:pStyle w:val="TABLE-cell"/>
            </w:pPr>
          </w:p>
        </w:tc>
        <w:tc>
          <w:tcPr>
            <w:tcW w:w="1980" w:type="dxa"/>
            <w:tcBorders>
              <w:top w:val="single" w:sz="4" w:space="0" w:color="auto"/>
              <w:bottom w:val="single" w:sz="6" w:space="0" w:color="auto"/>
            </w:tcBorders>
          </w:tcPr>
          <w:p w:rsidR="0083463C" w:rsidRPr="002407F9" w:rsidRDefault="0083463C" w:rsidP="00BF3E57">
            <w:pPr>
              <w:pStyle w:val="TABLE-cell"/>
            </w:pPr>
            <w:r w:rsidRPr="002407F9">
              <w:t>TPM_ALG_!ALG</w:t>
            </w:r>
          </w:p>
        </w:tc>
        <w:tc>
          <w:tcPr>
            <w:tcW w:w="3060" w:type="dxa"/>
            <w:tcBorders>
              <w:top w:val="single" w:sz="4" w:space="0" w:color="auto"/>
              <w:bottom w:val="single" w:sz="6"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1980" w:type="dxa"/>
            <w:tcBorders>
              <w:top w:val="single" w:sz="4" w:space="0" w:color="auto"/>
              <w:left w:val="single" w:sz="12" w:space="0" w:color="auto"/>
              <w:bottom w:val="single" w:sz="6" w:space="0" w:color="auto"/>
            </w:tcBorders>
          </w:tcPr>
          <w:p w:rsidR="0083463C" w:rsidRPr="002407F9" w:rsidRDefault="0083463C" w:rsidP="00BF3E57">
            <w:pPr>
              <w:pStyle w:val="TABLE-cell"/>
            </w:pPr>
            <w:r w:rsidRPr="002407F9">
              <w:t>sym</w:t>
            </w:r>
          </w:p>
        </w:tc>
        <w:tc>
          <w:tcPr>
            <w:tcW w:w="2340" w:type="dxa"/>
            <w:tcBorders>
              <w:top w:val="single" w:sz="4" w:space="0" w:color="auto"/>
              <w:bottom w:val="single" w:sz="6" w:space="0" w:color="auto"/>
            </w:tcBorders>
          </w:tcPr>
          <w:p w:rsidR="0083463C" w:rsidRPr="002407F9" w:rsidRDefault="0083463C" w:rsidP="00BF3E57">
            <w:pPr>
              <w:pStyle w:val="TABLE-cell"/>
            </w:pPr>
          </w:p>
        </w:tc>
        <w:tc>
          <w:tcPr>
            <w:tcW w:w="1980" w:type="dxa"/>
            <w:tcBorders>
              <w:top w:val="single" w:sz="4" w:space="0" w:color="auto"/>
              <w:bottom w:val="single" w:sz="6" w:space="0" w:color="auto"/>
            </w:tcBorders>
          </w:tcPr>
          <w:p w:rsidR="0083463C" w:rsidRPr="002407F9" w:rsidRDefault="0083463C" w:rsidP="00BF3E57">
            <w:pPr>
              <w:pStyle w:val="TABLE-cell"/>
            </w:pPr>
          </w:p>
        </w:tc>
        <w:tc>
          <w:tcPr>
            <w:tcW w:w="3060" w:type="dxa"/>
            <w:tcBorders>
              <w:top w:val="single" w:sz="4" w:space="0" w:color="auto"/>
              <w:bottom w:val="single" w:sz="6" w:space="0" w:color="auto"/>
              <w:right w:val="single" w:sz="12" w:space="0" w:color="auto"/>
            </w:tcBorders>
          </w:tcPr>
          <w:p w:rsidR="0083463C" w:rsidRPr="002407F9" w:rsidRDefault="00407046" w:rsidP="00BF3E57">
            <w:pPr>
              <w:pStyle w:val="TABLE-cell"/>
            </w:pPr>
            <w:r w:rsidRPr="002407F9">
              <w:t>this entry is used by the reference code to refer to the details field in a way that is independent</w:t>
            </w:r>
            <w:r w:rsidR="0083463C" w:rsidRPr="002407F9">
              <w:t xml:space="preserve"> of the symmetric </w:t>
            </w:r>
            <w:r w:rsidRPr="002407F9">
              <w:t>algorithm</w:t>
            </w:r>
          </w:p>
        </w:tc>
      </w:tr>
      <w:tr w:rsidR="0083463C" w:rsidRPr="002407F9" w:rsidTr="00BF3E57">
        <w:trPr>
          <w:jc w:val="center"/>
        </w:trPr>
        <w:tc>
          <w:tcPr>
            <w:tcW w:w="1980" w:type="dxa"/>
            <w:tcBorders>
              <w:top w:val="single" w:sz="4" w:space="0" w:color="auto"/>
              <w:left w:val="single" w:sz="12" w:space="0" w:color="auto"/>
              <w:bottom w:val="single" w:sz="6" w:space="0" w:color="auto"/>
            </w:tcBorders>
          </w:tcPr>
          <w:p w:rsidR="0083463C" w:rsidRPr="002407F9" w:rsidRDefault="0083463C" w:rsidP="00BF3E57">
            <w:pPr>
              <w:pStyle w:val="TABLE-cell"/>
            </w:pPr>
            <w:r w:rsidRPr="002407F9">
              <w:t>xor</w:t>
            </w:r>
          </w:p>
        </w:tc>
        <w:tc>
          <w:tcPr>
            <w:tcW w:w="2340" w:type="dxa"/>
            <w:tcBorders>
              <w:top w:val="single" w:sz="4" w:space="0" w:color="auto"/>
              <w:bottom w:val="single" w:sz="6" w:space="0" w:color="auto"/>
            </w:tcBorders>
          </w:tcPr>
          <w:p w:rsidR="0083463C" w:rsidRPr="002407F9" w:rsidRDefault="0083463C" w:rsidP="00BF3E57">
            <w:pPr>
              <w:pStyle w:val="TABLE-cell"/>
            </w:pPr>
          </w:p>
        </w:tc>
        <w:tc>
          <w:tcPr>
            <w:tcW w:w="1980" w:type="dxa"/>
            <w:tcBorders>
              <w:top w:val="single" w:sz="4" w:space="0" w:color="auto"/>
              <w:bottom w:val="single" w:sz="6" w:space="0" w:color="auto"/>
            </w:tcBorders>
          </w:tcPr>
          <w:p w:rsidR="0083463C" w:rsidRPr="002407F9" w:rsidRDefault="0083463C" w:rsidP="00BF3E57">
            <w:pPr>
              <w:pStyle w:val="TABLE-cell"/>
            </w:pPr>
            <w:r w:rsidRPr="002407F9">
              <w:t>TPM_ALG_XOR</w:t>
            </w:r>
          </w:p>
        </w:tc>
        <w:tc>
          <w:tcPr>
            <w:tcW w:w="3060" w:type="dxa"/>
            <w:tcBorders>
              <w:top w:val="single" w:sz="4" w:space="0" w:color="auto"/>
              <w:bottom w:val="single" w:sz="6"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1980" w:type="dxa"/>
            <w:tcBorders>
              <w:left w:val="single" w:sz="12" w:space="0" w:color="auto"/>
              <w:bottom w:val="single" w:sz="12" w:space="0" w:color="auto"/>
            </w:tcBorders>
          </w:tcPr>
          <w:p w:rsidR="0083463C" w:rsidRPr="002407F9" w:rsidRDefault="0083463C" w:rsidP="00315E43">
            <w:pPr>
              <w:pStyle w:val="TABLE-cell"/>
              <w:keepNext w:val="0"/>
            </w:pPr>
            <w:r w:rsidRPr="002407F9">
              <w:t>null</w:t>
            </w:r>
          </w:p>
        </w:tc>
        <w:tc>
          <w:tcPr>
            <w:tcW w:w="2340" w:type="dxa"/>
            <w:tcBorders>
              <w:bottom w:val="single" w:sz="12" w:space="0" w:color="auto"/>
            </w:tcBorders>
          </w:tcPr>
          <w:p w:rsidR="0083463C" w:rsidRPr="002407F9" w:rsidRDefault="0083463C" w:rsidP="00315E43">
            <w:pPr>
              <w:pStyle w:val="TABLE-cell"/>
              <w:keepNext w:val="0"/>
            </w:pPr>
          </w:p>
        </w:tc>
        <w:tc>
          <w:tcPr>
            <w:tcW w:w="1980" w:type="dxa"/>
            <w:tcBorders>
              <w:bottom w:val="single" w:sz="12" w:space="0" w:color="auto"/>
            </w:tcBorders>
          </w:tcPr>
          <w:p w:rsidR="0083463C" w:rsidRPr="002407F9" w:rsidRDefault="0083463C" w:rsidP="00315E43">
            <w:pPr>
              <w:pStyle w:val="TABLE-cell"/>
              <w:keepNext w:val="0"/>
            </w:pPr>
            <w:r w:rsidRPr="002407F9">
              <w:t>TPM_ALG_NULL</w:t>
            </w:r>
          </w:p>
        </w:tc>
        <w:tc>
          <w:tcPr>
            <w:tcW w:w="3060" w:type="dxa"/>
            <w:tcBorders>
              <w:bottom w:val="single" w:sz="12" w:space="0" w:color="auto"/>
              <w:right w:val="single" w:sz="12" w:space="0" w:color="auto"/>
            </w:tcBorders>
          </w:tcPr>
          <w:p w:rsidR="0083463C" w:rsidRPr="002407F9" w:rsidRDefault="0083463C" w:rsidP="00315E43">
            <w:pPr>
              <w:pStyle w:val="TABLE-cell"/>
              <w:keepNext w:val="0"/>
            </w:pPr>
          </w:p>
        </w:tc>
      </w:tr>
    </w:tbl>
    <w:p w:rsidR="0083463C" w:rsidRPr="002407F9" w:rsidRDefault="0083463C" w:rsidP="0083463C">
      <w:pPr>
        <w:pStyle w:val="Heading3"/>
        <w:rPr>
          <w:noProof/>
        </w:rPr>
      </w:pPr>
      <w:bookmarkStart w:id="4347" w:name="_Toc304539297"/>
      <w:bookmarkStart w:id="4348" w:name="_Toc308709849"/>
      <w:bookmarkStart w:id="4349" w:name="_Toc380749553"/>
      <w:bookmarkStart w:id="4350" w:name="_Toc384901859"/>
      <w:bookmarkStart w:id="4351" w:name="_Toc432512383"/>
      <w:bookmarkStart w:id="4352" w:name="_Toc443575723"/>
      <w:bookmarkStart w:id="4353" w:name="_Toc470517954"/>
      <w:bookmarkStart w:id="4354" w:name="_Toc462921173"/>
      <w:bookmarkStart w:id="4355" w:name="_Toc516154995"/>
      <w:bookmarkStart w:id="4356" w:name="_Toc20317733"/>
      <w:r w:rsidRPr="002407F9">
        <w:rPr>
          <w:noProof/>
        </w:rPr>
        <w:lastRenderedPageBreak/>
        <w:t>TPMT_SYM_DEF</w:t>
      </w:r>
      <w:bookmarkEnd w:id="4337"/>
      <w:bookmarkEnd w:id="4338"/>
      <w:bookmarkEnd w:id="4347"/>
      <w:bookmarkEnd w:id="4348"/>
      <w:bookmarkEnd w:id="4349"/>
      <w:bookmarkEnd w:id="4350"/>
      <w:bookmarkEnd w:id="4351"/>
      <w:bookmarkEnd w:id="4352"/>
      <w:bookmarkEnd w:id="4353"/>
      <w:bookmarkEnd w:id="4354"/>
      <w:bookmarkEnd w:id="4355"/>
      <w:bookmarkEnd w:id="4356"/>
    </w:p>
    <w:p w:rsidR="0083463C" w:rsidRPr="002407F9" w:rsidRDefault="0083463C" w:rsidP="0083463C">
      <w:pPr>
        <w:pStyle w:val="BodyText"/>
        <w:rPr>
          <w:noProof/>
        </w:rPr>
      </w:pPr>
      <w:r w:rsidRPr="002407F9">
        <w:rPr>
          <w:noProof/>
        </w:rPr>
        <w:t>The TPMT_SYM_DEF structure is used to select an algorithm to be used for parameter encryption in those cases when different symmetric algorithms may be selected.</w:t>
      </w:r>
    </w:p>
    <w:p w:rsidR="0083463C" w:rsidRPr="002407F9" w:rsidRDefault="0083463C" w:rsidP="0083463C">
      <w:pPr>
        <w:pStyle w:val="TABLE-title"/>
        <w:rPr>
          <w:noProof/>
        </w:rPr>
      </w:pPr>
      <w:bookmarkStart w:id="4357" w:name="_Ref416449301"/>
      <w:bookmarkStart w:id="4358" w:name="_Toc380749817"/>
      <w:bookmarkStart w:id="4359" w:name="_Toc384651479"/>
      <w:bookmarkStart w:id="4360" w:name="_Toc432512624"/>
      <w:bookmarkStart w:id="4361" w:name="_Toc443575962"/>
      <w:bookmarkStart w:id="4362" w:name="_Toc470518205"/>
      <w:bookmarkStart w:id="4363" w:name="_Toc462921419"/>
      <w:bookmarkStart w:id="4364" w:name="_Toc516155250"/>
      <w:bookmarkStart w:id="4365" w:name="_Toc2137618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141</w:t>
      </w:r>
      <w:r w:rsidRPr="002407F9">
        <w:rPr>
          <w:noProof/>
        </w:rPr>
        <w:fldChar w:fldCharType="end"/>
      </w:r>
      <w:bookmarkEnd w:id="4357"/>
      <w:r w:rsidRPr="002407F9">
        <w:rPr>
          <w:noProof/>
        </w:rPr>
        <w:t xml:space="preserve"> — Definition of TPMT_SYM_DEF Structure</w:t>
      </w:r>
      <w:bookmarkEnd w:id="4358"/>
      <w:bookmarkEnd w:id="4359"/>
      <w:bookmarkEnd w:id="4360"/>
      <w:bookmarkEnd w:id="4361"/>
      <w:bookmarkEnd w:id="4362"/>
      <w:bookmarkEnd w:id="4363"/>
      <w:bookmarkEnd w:id="4364"/>
      <w:bookmarkEnd w:id="436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980"/>
        <w:gridCol w:w="2880"/>
        <w:gridCol w:w="4500"/>
      </w:tblGrid>
      <w:tr w:rsidR="0083463C" w:rsidRPr="002407F9" w:rsidTr="00315E43">
        <w:trPr>
          <w:cantSplit/>
          <w:jc w:val="center"/>
        </w:trPr>
        <w:tc>
          <w:tcPr>
            <w:tcW w:w="198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8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50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315E43">
        <w:trPr>
          <w:cantSplit/>
          <w:jc w:val="center"/>
        </w:trPr>
        <w:tc>
          <w:tcPr>
            <w:tcW w:w="1980" w:type="dxa"/>
            <w:tcBorders>
              <w:left w:val="single" w:sz="12" w:space="0" w:color="auto"/>
            </w:tcBorders>
          </w:tcPr>
          <w:p w:rsidR="0083463C" w:rsidRPr="002407F9" w:rsidRDefault="0083463C" w:rsidP="00BF3E57">
            <w:pPr>
              <w:pStyle w:val="TABLE-cell"/>
            </w:pPr>
            <w:r w:rsidRPr="002407F9">
              <w:t>algorithm</w:t>
            </w:r>
          </w:p>
        </w:tc>
        <w:tc>
          <w:tcPr>
            <w:tcW w:w="2880" w:type="dxa"/>
          </w:tcPr>
          <w:p w:rsidR="0083463C" w:rsidRPr="002407F9" w:rsidRDefault="0083463C" w:rsidP="00BF3E57">
            <w:pPr>
              <w:pStyle w:val="TABLE-cell"/>
            </w:pPr>
            <w:r w:rsidRPr="002407F9">
              <w:t>+TPMI_ALG_SYM</w:t>
            </w:r>
          </w:p>
        </w:tc>
        <w:tc>
          <w:tcPr>
            <w:tcW w:w="4500" w:type="dxa"/>
            <w:tcBorders>
              <w:right w:val="single" w:sz="12" w:space="0" w:color="auto"/>
            </w:tcBorders>
          </w:tcPr>
          <w:p w:rsidR="0083463C" w:rsidRPr="002407F9" w:rsidRDefault="0083463C" w:rsidP="00BF3E57">
            <w:pPr>
              <w:pStyle w:val="TABLE-cell"/>
            </w:pPr>
            <w:r w:rsidRPr="002407F9">
              <w:t xml:space="preserve">indicates a symmetric algorithm </w:t>
            </w:r>
          </w:p>
        </w:tc>
      </w:tr>
      <w:tr w:rsidR="0083463C" w:rsidRPr="002407F9" w:rsidTr="00315E43">
        <w:trPr>
          <w:cantSplit/>
          <w:jc w:val="center"/>
        </w:trPr>
        <w:tc>
          <w:tcPr>
            <w:tcW w:w="1980" w:type="dxa"/>
            <w:tcBorders>
              <w:left w:val="single" w:sz="12" w:space="0" w:color="auto"/>
            </w:tcBorders>
          </w:tcPr>
          <w:p w:rsidR="0083463C" w:rsidRPr="002407F9" w:rsidRDefault="0083463C" w:rsidP="00BF3E57">
            <w:pPr>
              <w:pStyle w:val="TABLE-cell"/>
            </w:pPr>
            <w:r w:rsidRPr="002407F9">
              <w:t>[algorithm]keyBits</w:t>
            </w:r>
          </w:p>
        </w:tc>
        <w:tc>
          <w:tcPr>
            <w:tcW w:w="2880" w:type="dxa"/>
          </w:tcPr>
          <w:p w:rsidR="0083463C" w:rsidRPr="002407F9" w:rsidRDefault="0083463C" w:rsidP="00BF3E57">
            <w:pPr>
              <w:pStyle w:val="TABLE-cell"/>
            </w:pPr>
            <w:r w:rsidRPr="002407F9">
              <w:t>TPMU_SYM_KEY_BITS</w:t>
            </w:r>
          </w:p>
        </w:tc>
        <w:tc>
          <w:tcPr>
            <w:tcW w:w="4500" w:type="dxa"/>
            <w:tcBorders>
              <w:right w:val="single" w:sz="12" w:space="0" w:color="auto"/>
            </w:tcBorders>
          </w:tcPr>
          <w:p w:rsidR="0083463C" w:rsidRPr="002407F9" w:rsidRDefault="0083463C" w:rsidP="00BF3E57">
            <w:pPr>
              <w:pStyle w:val="TABLE-cell"/>
            </w:pPr>
            <w:r w:rsidRPr="002407F9">
              <w:t>a supported key size</w:t>
            </w:r>
          </w:p>
        </w:tc>
      </w:tr>
      <w:tr w:rsidR="0083463C" w:rsidRPr="002407F9" w:rsidTr="00315E43">
        <w:trPr>
          <w:cantSplit/>
          <w:jc w:val="center"/>
        </w:trPr>
        <w:tc>
          <w:tcPr>
            <w:tcW w:w="1980" w:type="dxa"/>
            <w:tcBorders>
              <w:left w:val="single" w:sz="12" w:space="0" w:color="auto"/>
            </w:tcBorders>
          </w:tcPr>
          <w:p w:rsidR="0083463C" w:rsidRPr="002407F9" w:rsidRDefault="0083463C" w:rsidP="00BF3E57">
            <w:pPr>
              <w:pStyle w:val="TABLE-cell"/>
            </w:pPr>
            <w:r w:rsidRPr="002407F9">
              <w:t>[algorithm]mode</w:t>
            </w:r>
          </w:p>
        </w:tc>
        <w:tc>
          <w:tcPr>
            <w:tcW w:w="2880" w:type="dxa"/>
          </w:tcPr>
          <w:p w:rsidR="0083463C" w:rsidRPr="002407F9" w:rsidRDefault="0083463C" w:rsidP="00656D29">
            <w:pPr>
              <w:pStyle w:val="TABLE-cell"/>
            </w:pPr>
            <w:r w:rsidRPr="002407F9">
              <w:t>TPMU_SYM_MODE</w:t>
            </w:r>
          </w:p>
        </w:tc>
        <w:tc>
          <w:tcPr>
            <w:tcW w:w="4500" w:type="dxa"/>
            <w:tcBorders>
              <w:right w:val="single" w:sz="12" w:space="0" w:color="auto"/>
            </w:tcBorders>
          </w:tcPr>
          <w:p w:rsidR="0083463C" w:rsidRPr="002407F9" w:rsidRDefault="0083463C" w:rsidP="00BF3E57">
            <w:pPr>
              <w:pStyle w:val="TABLE-cell"/>
            </w:pPr>
            <w:r w:rsidRPr="002407F9">
              <w:t>the mode for the key</w:t>
            </w:r>
          </w:p>
        </w:tc>
      </w:tr>
      <w:tr w:rsidR="0083463C" w:rsidRPr="002407F9" w:rsidTr="00315E43">
        <w:trPr>
          <w:cantSplit/>
          <w:jc w:val="center"/>
        </w:trPr>
        <w:tc>
          <w:tcPr>
            <w:tcW w:w="1980" w:type="dxa"/>
            <w:tcBorders>
              <w:left w:val="single" w:sz="12" w:space="0" w:color="auto"/>
              <w:bottom w:val="single" w:sz="12" w:space="0" w:color="auto"/>
            </w:tcBorders>
          </w:tcPr>
          <w:p w:rsidR="0083463C" w:rsidRPr="002407F9" w:rsidRDefault="0083463C" w:rsidP="00BF3E57">
            <w:pPr>
              <w:pStyle w:val="TABLE-cell"/>
              <w:keepNext w:val="0"/>
            </w:pPr>
            <w:r w:rsidRPr="002407F9">
              <w:t>//[algorithm]details</w:t>
            </w:r>
          </w:p>
        </w:tc>
        <w:tc>
          <w:tcPr>
            <w:tcW w:w="2880" w:type="dxa"/>
            <w:tcBorders>
              <w:bottom w:val="single" w:sz="12" w:space="0" w:color="auto"/>
            </w:tcBorders>
          </w:tcPr>
          <w:p w:rsidR="0083463C" w:rsidRPr="002407F9" w:rsidRDefault="0083463C" w:rsidP="00BF3E57">
            <w:pPr>
              <w:pStyle w:val="TABLE-cell"/>
              <w:keepNext w:val="0"/>
            </w:pPr>
            <w:r w:rsidRPr="002407F9">
              <w:t>TPMU_SYM_DETAILS</w:t>
            </w:r>
          </w:p>
        </w:tc>
        <w:tc>
          <w:tcPr>
            <w:tcW w:w="4500" w:type="dxa"/>
            <w:tcBorders>
              <w:bottom w:val="single" w:sz="12" w:space="0" w:color="auto"/>
              <w:right w:val="single" w:sz="12" w:space="0" w:color="auto"/>
            </w:tcBorders>
          </w:tcPr>
          <w:p w:rsidR="0083463C" w:rsidRPr="002407F9" w:rsidRDefault="0083463C" w:rsidP="00BF3E57">
            <w:pPr>
              <w:pStyle w:val="TABLE-cell"/>
              <w:keepNext w:val="0"/>
            </w:pPr>
            <w:r w:rsidRPr="002407F9">
              <w:t>contains additional algorithm details</w:t>
            </w:r>
          </w:p>
          <w:p w:rsidR="0083463C" w:rsidRPr="002407F9" w:rsidRDefault="0083463C" w:rsidP="00BF3E57">
            <w:pPr>
              <w:pStyle w:val="Table-cell-note"/>
              <w:keepNext w:val="0"/>
              <w:ind w:left="0" w:firstLine="0"/>
            </w:pPr>
            <w:r w:rsidRPr="002407F9">
              <w:t>NOTE</w:t>
            </w:r>
            <w:r w:rsidRPr="002407F9">
              <w:tab/>
              <w:t>This is commented out at this time as the parser may not produce the proper code for a union if none of the selectors produces any data.</w:t>
            </w:r>
          </w:p>
        </w:tc>
      </w:tr>
    </w:tbl>
    <w:p w:rsidR="0083463C" w:rsidRPr="002407F9" w:rsidRDefault="0083463C" w:rsidP="0083463C">
      <w:pPr>
        <w:pStyle w:val="Heading3"/>
        <w:rPr>
          <w:noProof/>
        </w:rPr>
      </w:pPr>
      <w:bookmarkStart w:id="4366" w:name="_Toc286047137"/>
      <w:bookmarkStart w:id="4367" w:name="_Toc288815057"/>
      <w:bookmarkStart w:id="4368" w:name="_Toc304539298"/>
      <w:bookmarkStart w:id="4369" w:name="_Toc308709850"/>
      <w:bookmarkStart w:id="4370" w:name="_Toc380749554"/>
      <w:bookmarkStart w:id="4371" w:name="_Toc384901860"/>
      <w:bookmarkStart w:id="4372" w:name="_Ref432685092"/>
      <w:bookmarkStart w:id="4373" w:name="_Toc432512384"/>
      <w:bookmarkStart w:id="4374" w:name="_Toc443575724"/>
      <w:bookmarkStart w:id="4375" w:name="_Toc470517955"/>
      <w:bookmarkStart w:id="4376" w:name="_Toc462921174"/>
      <w:bookmarkStart w:id="4377" w:name="_Toc516154996"/>
      <w:bookmarkStart w:id="4378" w:name="_Toc20317734"/>
      <w:r w:rsidRPr="002407F9">
        <w:rPr>
          <w:noProof/>
        </w:rPr>
        <w:t>TPMT_SYM_DEF_OBJECT</w:t>
      </w:r>
      <w:bookmarkEnd w:id="4366"/>
      <w:bookmarkEnd w:id="4367"/>
      <w:bookmarkEnd w:id="4368"/>
      <w:bookmarkEnd w:id="4369"/>
      <w:bookmarkEnd w:id="4370"/>
      <w:bookmarkEnd w:id="4371"/>
      <w:bookmarkEnd w:id="4372"/>
      <w:bookmarkEnd w:id="4373"/>
      <w:bookmarkEnd w:id="4374"/>
      <w:bookmarkEnd w:id="4375"/>
      <w:bookmarkEnd w:id="4376"/>
      <w:bookmarkEnd w:id="4377"/>
      <w:bookmarkEnd w:id="4378"/>
    </w:p>
    <w:p w:rsidR="0083463C" w:rsidRPr="002407F9" w:rsidRDefault="0083463C" w:rsidP="0083463C">
      <w:pPr>
        <w:pStyle w:val="BodyText"/>
        <w:rPr>
          <w:noProof/>
        </w:rPr>
      </w:pPr>
      <w:r w:rsidRPr="002407F9">
        <w:rPr>
          <w:noProof/>
        </w:rPr>
        <w:t xml:space="preserve">This structure is used when different symmetric block cipher (not XOR) algorithms may be selected. If the Object can be an ordinary parent (not a derivation parent), this must be the first field in the Object's parameter (see </w:t>
      </w:r>
      <w:r w:rsidRPr="002407F9">
        <w:rPr>
          <w:noProof/>
        </w:rPr>
        <w:fldChar w:fldCharType="begin"/>
      </w:r>
      <w:r w:rsidRPr="002407F9">
        <w:rPr>
          <w:noProof/>
        </w:rPr>
        <w:instrText xml:space="preserve"> REF _Ref432684851 \r \h </w:instrText>
      </w:r>
      <w:r w:rsidRPr="002407F9">
        <w:rPr>
          <w:noProof/>
        </w:rPr>
      </w:r>
      <w:r w:rsidRPr="002407F9">
        <w:rPr>
          <w:noProof/>
        </w:rPr>
        <w:fldChar w:fldCharType="separate"/>
      </w:r>
      <w:r w:rsidR="00AE7D6E">
        <w:rPr>
          <w:noProof/>
        </w:rPr>
        <w:t>12.2.3.7</w:t>
      </w:r>
      <w:r w:rsidRPr="002407F9">
        <w:rPr>
          <w:noProof/>
        </w:rPr>
        <w:fldChar w:fldCharType="end"/>
      </w:r>
      <w:r w:rsidRPr="002407F9">
        <w:rPr>
          <w:noProof/>
        </w:rPr>
        <w:t>) field.</w:t>
      </w:r>
    </w:p>
    <w:p w:rsidR="0083463C" w:rsidRPr="002407F9" w:rsidRDefault="0083463C" w:rsidP="0083463C">
      <w:pPr>
        <w:pStyle w:val="TABLE-title"/>
        <w:rPr>
          <w:noProof/>
        </w:rPr>
      </w:pPr>
      <w:bookmarkStart w:id="4379" w:name="_Toc380749818"/>
      <w:bookmarkStart w:id="4380" w:name="_Toc384651480"/>
      <w:bookmarkStart w:id="4381" w:name="_Ref419111163"/>
      <w:bookmarkStart w:id="4382" w:name="_Toc432512625"/>
      <w:bookmarkStart w:id="4383" w:name="_Toc443575963"/>
      <w:bookmarkStart w:id="4384" w:name="_Toc470518206"/>
      <w:bookmarkStart w:id="4385" w:name="_Toc462921420"/>
      <w:bookmarkStart w:id="4386" w:name="_Toc516155251"/>
      <w:bookmarkStart w:id="4387" w:name="_Toc2137618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142</w:t>
      </w:r>
      <w:r w:rsidRPr="002407F9">
        <w:rPr>
          <w:noProof/>
        </w:rPr>
        <w:fldChar w:fldCharType="end"/>
      </w:r>
      <w:r w:rsidRPr="002407F9">
        <w:rPr>
          <w:noProof/>
        </w:rPr>
        <w:t xml:space="preserve"> — Definition of TPMT_SYM_DEF_OBJECT Structure</w:t>
      </w:r>
      <w:bookmarkEnd w:id="4379"/>
      <w:bookmarkEnd w:id="4380"/>
      <w:bookmarkEnd w:id="4381"/>
      <w:bookmarkEnd w:id="4382"/>
      <w:bookmarkEnd w:id="4383"/>
      <w:bookmarkEnd w:id="4384"/>
      <w:bookmarkEnd w:id="4385"/>
      <w:bookmarkEnd w:id="4386"/>
      <w:bookmarkEnd w:id="438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980"/>
        <w:gridCol w:w="2880"/>
        <w:gridCol w:w="4500"/>
      </w:tblGrid>
      <w:tr w:rsidR="0083463C" w:rsidRPr="002407F9" w:rsidTr="00BF3E57">
        <w:trPr>
          <w:jc w:val="center"/>
        </w:trPr>
        <w:tc>
          <w:tcPr>
            <w:tcW w:w="198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8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50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980" w:type="dxa"/>
            <w:tcBorders>
              <w:left w:val="single" w:sz="12" w:space="0" w:color="auto"/>
            </w:tcBorders>
          </w:tcPr>
          <w:p w:rsidR="0083463C" w:rsidRPr="002407F9" w:rsidRDefault="0083463C" w:rsidP="00BF3E57">
            <w:pPr>
              <w:pStyle w:val="TABLE-cell"/>
            </w:pPr>
            <w:r w:rsidRPr="002407F9">
              <w:t>algorithm</w:t>
            </w:r>
          </w:p>
        </w:tc>
        <w:tc>
          <w:tcPr>
            <w:tcW w:w="2880" w:type="dxa"/>
          </w:tcPr>
          <w:p w:rsidR="0083463C" w:rsidRPr="002407F9" w:rsidRDefault="0083463C" w:rsidP="00BF3E57">
            <w:pPr>
              <w:pStyle w:val="TABLE-cell"/>
            </w:pPr>
            <w:r w:rsidRPr="002407F9">
              <w:t>+TPMI_ALG_SYM_OBJECT</w:t>
            </w:r>
          </w:p>
        </w:tc>
        <w:tc>
          <w:tcPr>
            <w:tcW w:w="4500" w:type="dxa"/>
            <w:tcBorders>
              <w:right w:val="single" w:sz="12" w:space="0" w:color="auto"/>
            </w:tcBorders>
          </w:tcPr>
          <w:p w:rsidR="00EA7982" w:rsidRDefault="0083463C" w:rsidP="00BF3E57">
            <w:pPr>
              <w:pStyle w:val="TABLE-cell"/>
            </w:pPr>
            <w:r w:rsidRPr="002407F9">
              <w:t>selects a symmetric block cipher</w:t>
            </w:r>
          </w:p>
          <w:p w:rsidR="0049104A" w:rsidRPr="002407F9" w:rsidRDefault="0049104A" w:rsidP="00BF3E57">
            <w:pPr>
              <w:pStyle w:val="TABLE-cell"/>
            </w:pPr>
            <w:r w:rsidRPr="002407F9">
              <w:t>When used in the parameter area of a parent object, this shall be a supported block cipher and not TPM_ALG_NULL</w:t>
            </w:r>
          </w:p>
        </w:tc>
      </w:tr>
      <w:tr w:rsidR="0083463C" w:rsidRPr="002407F9" w:rsidTr="00BF3E57">
        <w:trPr>
          <w:jc w:val="center"/>
        </w:trPr>
        <w:tc>
          <w:tcPr>
            <w:tcW w:w="1980" w:type="dxa"/>
            <w:tcBorders>
              <w:left w:val="single" w:sz="12" w:space="0" w:color="auto"/>
            </w:tcBorders>
          </w:tcPr>
          <w:p w:rsidR="0083463C" w:rsidRPr="002407F9" w:rsidRDefault="0083463C" w:rsidP="00BF3E57">
            <w:pPr>
              <w:pStyle w:val="TABLE-cell"/>
            </w:pPr>
            <w:r w:rsidRPr="002407F9">
              <w:t>[algorithm]keyBits</w:t>
            </w:r>
          </w:p>
        </w:tc>
        <w:tc>
          <w:tcPr>
            <w:tcW w:w="2880" w:type="dxa"/>
          </w:tcPr>
          <w:p w:rsidR="0083463C" w:rsidRPr="002407F9" w:rsidRDefault="0083463C" w:rsidP="00BF3E57">
            <w:pPr>
              <w:pStyle w:val="TABLE-cell"/>
            </w:pPr>
            <w:r w:rsidRPr="002407F9">
              <w:t>TPMU_SYM_KEY_BITS</w:t>
            </w:r>
          </w:p>
        </w:tc>
        <w:tc>
          <w:tcPr>
            <w:tcW w:w="4500" w:type="dxa"/>
            <w:tcBorders>
              <w:right w:val="single" w:sz="12" w:space="0" w:color="auto"/>
            </w:tcBorders>
          </w:tcPr>
          <w:p w:rsidR="0083463C" w:rsidRPr="002407F9" w:rsidRDefault="0083463C" w:rsidP="00BF3E57">
            <w:pPr>
              <w:pStyle w:val="TABLE-cell"/>
            </w:pPr>
            <w:r w:rsidRPr="002407F9">
              <w:t>the key size</w:t>
            </w:r>
          </w:p>
        </w:tc>
      </w:tr>
      <w:tr w:rsidR="0083463C" w:rsidRPr="002407F9" w:rsidTr="00BF3E57">
        <w:trPr>
          <w:jc w:val="center"/>
        </w:trPr>
        <w:tc>
          <w:tcPr>
            <w:tcW w:w="1980" w:type="dxa"/>
            <w:tcBorders>
              <w:left w:val="single" w:sz="12" w:space="0" w:color="auto"/>
            </w:tcBorders>
          </w:tcPr>
          <w:p w:rsidR="0083463C" w:rsidRPr="002407F9" w:rsidRDefault="0083463C" w:rsidP="00BF3E57">
            <w:pPr>
              <w:pStyle w:val="TABLE-cell"/>
            </w:pPr>
            <w:r w:rsidRPr="002407F9">
              <w:t>[algorithm]mode</w:t>
            </w:r>
          </w:p>
        </w:tc>
        <w:tc>
          <w:tcPr>
            <w:tcW w:w="2880" w:type="dxa"/>
          </w:tcPr>
          <w:p w:rsidR="0083463C" w:rsidRPr="002407F9" w:rsidRDefault="0083463C" w:rsidP="00BF3E57">
            <w:pPr>
              <w:pStyle w:val="TABLE-cell"/>
            </w:pPr>
            <w:r w:rsidRPr="002407F9">
              <w:t>TPMU_SYM_MODE</w:t>
            </w:r>
          </w:p>
        </w:tc>
        <w:tc>
          <w:tcPr>
            <w:tcW w:w="4500" w:type="dxa"/>
            <w:tcBorders>
              <w:right w:val="single" w:sz="12" w:space="0" w:color="auto"/>
            </w:tcBorders>
          </w:tcPr>
          <w:p w:rsidR="0083463C" w:rsidRPr="002407F9" w:rsidRDefault="0083463C" w:rsidP="00BF3E57">
            <w:pPr>
              <w:pStyle w:val="TABLE-cell"/>
            </w:pPr>
            <w:r w:rsidRPr="002407F9">
              <w:t>default mode</w:t>
            </w:r>
          </w:p>
          <w:p w:rsidR="0049104A" w:rsidRPr="002407F9" w:rsidRDefault="0049104A" w:rsidP="00BF3E57">
            <w:pPr>
              <w:pStyle w:val="TABLE-cell"/>
            </w:pPr>
            <w:r w:rsidRPr="002407F9">
              <w:t>When used in the parameter area of a parent object, this shall be TPM_ALG_CFB.</w:t>
            </w:r>
          </w:p>
        </w:tc>
      </w:tr>
      <w:tr w:rsidR="0083463C" w:rsidRPr="002407F9" w:rsidTr="00BF3E57">
        <w:trPr>
          <w:jc w:val="center"/>
        </w:trPr>
        <w:tc>
          <w:tcPr>
            <w:tcW w:w="1980" w:type="dxa"/>
            <w:tcBorders>
              <w:left w:val="single" w:sz="12" w:space="0" w:color="auto"/>
              <w:bottom w:val="single" w:sz="12" w:space="0" w:color="auto"/>
            </w:tcBorders>
          </w:tcPr>
          <w:p w:rsidR="0083463C" w:rsidRPr="002407F9" w:rsidRDefault="0083463C" w:rsidP="00BF3E57">
            <w:pPr>
              <w:pStyle w:val="TABLE-cell"/>
              <w:keepNext w:val="0"/>
            </w:pPr>
            <w:r w:rsidRPr="002407F9">
              <w:t>//[algorithm]details</w:t>
            </w:r>
          </w:p>
        </w:tc>
        <w:tc>
          <w:tcPr>
            <w:tcW w:w="2880" w:type="dxa"/>
            <w:tcBorders>
              <w:bottom w:val="single" w:sz="12" w:space="0" w:color="auto"/>
            </w:tcBorders>
          </w:tcPr>
          <w:p w:rsidR="0083463C" w:rsidRPr="002407F9" w:rsidRDefault="0083463C" w:rsidP="00BF3E57">
            <w:pPr>
              <w:pStyle w:val="TABLE-cell"/>
              <w:keepNext w:val="0"/>
            </w:pPr>
            <w:r w:rsidRPr="002407F9">
              <w:t>TPMU_SYM_DETAILS</w:t>
            </w:r>
          </w:p>
        </w:tc>
        <w:tc>
          <w:tcPr>
            <w:tcW w:w="4500" w:type="dxa"/>
            <w:tcBorders>
              <w:bottom w:val="single" w:sz="12" w:space="0" w:color="auto"/>
              <w:right w:val="single" w:sz="12" w:space="0" w:color="auto"/>
            </w:tcBorders>
          </w:tcPr>
          <w:p w:rsidR="0083463C" w:rsidRPr="002407F9" w:rsidRDefault="0083463C" w:rsidP="00BF3E57">
            <w:pPr>
              <w:pStyle w:val="TABLE-cell"/>
              <w:keepNext w:val="0"/>
            </w:pPr>
            <w:r w:rsidRPr="002407F9">
              <w:t>contains the additional algorithm details, if any</w:t>
            </w:r>
          </w:p>
          <w:p w:rsidR="0083463C" w:rsidRPr="002407F9" w:rsidRDefault="0083463C" w:rsidP="00BF3E57">
            <w:pPr>
              <w:pStyle w:val="Table-cell-note"/>
              <w:keepNext w:val="0"/>
              <w:ind w:left="0" w:firstLine="0"/>
            </w:pPr>
            <w:r w:rsidRPr="002407F9">
              <w:t>NOTE</w:t>
            </w:r>
            <w:r w:rsidRPr="002407F9">
              <w:tab/>
              <w:t>This is commented out at this time as the parser may not produce the proper code for a union if none of the selectors produces any data.</w:t>
            </w:r>
          </w:p>
        </w:tc>
      </w:tr>
    </w:tbl>
    <w:p w:rsidR="0083463C" w:rsidRPr="002407F9" w:rsidRDefault="0083463C" w:rsidP="0083463C">
      <w:pPr>
        <w:pStyle w:val="Heading3"/>
        <w:rPr>
          <w:noProof/>
        </w:rPr>
      </w:pPr>
      <w:bookmarkStart w:id="4388" w:name="_Toc286047138"/>
      <w:bookmarkStart w:id="4389" w:name="_Toc288815058"/>
      <w:bookmarkStart w:id="4390" w:name="_Toc304539299"/>
      <w:bookmarkStart w:id="4391" w:name="_Toc308709851"/>
      <w:bookmarkStart w:id="4392" w:name="_Toc380749555"/>
      <w:bookmarkStart w:id="4393" w:name="_Toc384901861"/>
      <w:bookmarkStart w:id="4394" w:name="_Toc432512385"/>
      <w:bookmarkStart w:id="4395" w:name="_Toc443575725"/>
      <w:bookmarkStart w:id="4396" w:name="_Toc470517956"/>
      <w:bookmarkStart w:id="4397" w:name="_Toc462921175"/>
      <w:bookmarkStart w:id="4398" w:name="_Toc516154997"/>
      <w:bookmarkStart w:id="4399" w:name="_Toc20317735"/>
      <w:r w:rsidRPr="002407F9">
        <w:rPr>
          <w:noProof/>
        </w:rPr>
        <w:t>TPM2B_SYM_KEY</w:t>
      </w:r>
      <w:bookmarkEnd w:id="4388"/>
      <w:bookmarkEnd w:id="4389"/>
      <w:bookmarkEnd w:id="4390"/>
      <w:bookmarkEnd w:id="4391"/>
      <w:bookmarkEnd w:id="4392"/>
      <w:bookmarkEnd w:id="4393"/>
      <w:bookmarkEnd w:id="4394"/>
      <w:bookmarkEnd w:id="4395"/>
      <w:bookmarkEnd w:id="4396"/>
      <w:bookmarkEnd w:id="4397"/>
      <w:bookmarkEnd w:id="4398"/>
      <w:bookmarkEnd w:id="4399"/>
    </w:p>
    <w:p w:rsidR="0083463C" w:rsidRPr="002407F9" w:rsidRDefault="0083463C" w:rsidP="0083463C">
      <w:pPr>
        <w:pStyle w:val="BodyText"/>
        <w:rPr>
          <w:noProof/>
        </w:rPr>
      </w:pPr>
      <w:r w:rsidRPr="002407F9">
        <w:rPr>
          <w:noProof/>
        </w:rPr>
        <w:t>This structure is used to hold a symmetric key in the sensitive area of an asymmetric object.</w:t>
      </w:r>
    </w:p>
    <w:p w:rsidR="0083463C" w:rsidRPr="002407F9" w:rsidRDefault="0083463C" w:rsidP="0083463C">
      <w:pPr>
        <w:pStyle w:val="BodyText"/>
        <w:rPr>
          <w:noProof/>
        </w:rPr>
      </w:pPr>
      <w:r w:rsidRPr="002407F9">
        <w:rPr>
          <w:noProof/>
        </w:rPr>
        <w:t xml:space="preserve">The number of bits in the key is in </w:t>
      </w:r>
      <w:r w:rsidRPr="002407F9">
        <w:rPr>
          <w:i/>
          <w:noProof/>
        </w:rPr>
        <w:t>keyBits</w:t>
      </w:r>
      <w:r w:rsidRPr="002407F9">
        <w:rPr>
          <w:noProof/>
        </w:rPr>
        <w:t xml:space="preserve"> in the public area. When </w:t>
      </w:r>
      <w:r w:rsidRPr="002407F9">
        <w:rPr>
          <w:i/>
          <w:noProof/>
        </w:rPr>
        <w:t>keyBits</w:t>
      </w:r>
      <w:r w:rsidRPr="002407F9">
        <w:rPr>
          <w:noProof/>
        </w:rPr>
        <w:t xml:space="preserve"> is not an even multiple of 8 bits, the unused bits of </w:t>
      </w:r>
      <w:r w:rsidRPr="002407F9">
        <w:rPr>
          <w:i/>
          <w:noProof/>
        </w:rPr>
        <w:t>buffer</w:t>
      </w:r>
      <w:r w:rsidRPr="002407F9">
        <w:rPr>
          <w:noProof/>
        </w:rPr>
        <w:t xml:space="preserve"> will be the most significant bits of </w:t>
      </w:r>
      <w:r w:rsidRPr="002407F9">
        <w:rPr>
          <w:i/>
          <w:noProof/>
        </w:rPr>
        <w:t>buffer</w:t>
      </w:r>
      <w:r w:rsidRPr="002407F9">
        <w:rPr>
          <w:noProof/>
        </w:rPr>
        <w:t xml:space="preserve">[0] and </w:t>
      </w:r>
      <w:r w:rsidRPr="002407F9">
        <w:rPr>
          <w:i/>
          <w:noProof/>
        </w:rPr>
        <w:t>size</w:t>
      </w:r>
      <w:r w:rsidRPr="002407F9">
        <w:rPr>
          <w:noProof/>
        </w:rPr>
        <w:t xml:space="preserve"> will be rounded up to the number of octets required to hold all bits of the key.</w:t>
      </w:r>
    </w:p>
    <w:p w:rsidR="0083463C" w:rsidRPr="002407F9" w:rsidRDefault="0083463C" w:rsidP="0083463C">
      <w:pPr>
        <w:pStyle w:val="NOTE"/>
        <w:rPr>
          <w:noProof/>
        </w:rPr>
      </w:pPr>
      <w:bookmarkStart w:id="4400" w:name="_Toc380749819"/>
      <w:bookmarkStart w:id="4401" w:name="_Toc384651481"/>
      <w:r w:rsidRPr="002407F9">
        <w:rPr>
          <w:noProof/>
        </w:rPr>
        <w:t>NOTE</w:t>
      </w:r>
      <w:r w:rsidRPr="002407F9">
        <w:rPr>
          <w:noProof/>
        </w:rPr>
        <w:tab/>
        <w:t>MAX_SYM_KEY_BYTES will be the larger of the largest symmetric key supported by the TPM and the largest digest produced by any hashing algorithm implemented on the TPM.</w:t>
      </w:r>
    </w:p>
    <w:p w:rsidR="0083463C" w:rsidRPr="002407F9" w:rsidRDefault="0083463C" w:rsidP="0083463C">
      <w:pPr>
        <w:pStyle w:val="TABLE-title"/>
        <w:rPr>
          <w:noProof/>
        </w:rPr>
      </w:pPr>
      <w:bookmarkStart w:id="4402" w:name="_Toc432512626"/>
      <w:bookmarkStart w:id="4403" w:name="_Toc443575964"/>
      <w:bookmarkStart w:id="4404" w:name="_Toc470518207"/>
      <w:bookmarkStart w:id="4405" w:name="_Toc462921421"/>
      <w:bookmarkStart w:id="4406" w:name="_Toc516155252"/>
      <w:bookmarkStart w:id="4407" w:name="_Toc21376190"/>
      <w:r w:rsidRPr="002407F9">
        <w:rPr>
          <w:noProof/>
        </w:rPr>
        <w:lastRenderedPageBreak/>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143</w:t>
      </w:r>
      <w:r w:rsidRPr="002407F9">
        <w:rPr>
          <w:noProof/>
        </w:rPr>
        <w:fldChar w:fldCharType="end"/>
      </w:r>
      <w:r w:rsidRPr="002407F9">
        <w:rPr>
          <w:noProof/>
        </w:rPr>
        <w:t xml:space="preserve"> — Definition of TPM2B_SYM_KEY Structure</w:t>
      </w:r>
      <w:bookmarkEnd w:id="4400"/>
      <w:bookmarkEnd w:id="4401"/>
      <w:bookmarkEnd w:id="4402"/>
      <w:bookmarkEnd w:id="4403"/>
      <w:bookmarkEnd w:id="4404"/>
      <w:bookmarkEnd w:id="4405"/>
      <w:bookmarkEnd w:id="4406"/>
      <w:bookmarkEnd w:id="440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420"/>
        <w:gridCol w:w="1350"/>
        <w:gridCol w:w="4590"/>
      </w:tblGrid>
      <w:tr w:rsidR="0083463C" w:rsidRPr="002407F9" w:rsidTr="00BF3E57">
        <w:trPr>
          <w:jc w:val="center"/>
        </w:trPr>
        <w:tc>
          <w:tcPr>
            <w:tcW w:w="342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35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59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420" w:type="dxa"/>
            <w:tcBorders>
              <w:left w:val="single" w:sz="12" w:space="0" w:color="auto"/>
            </w:tcBorders>
          </w:tcPr>
          <w:p w:rsidR="0083463C" w:rsidRPr="002407F9" w:rsidRDefault="0083463C" w:rsidP="00BF3E57">
            <w:pPr>
              <w:pStyle w:val="TABLE-cell"/>
            </w:pPr>
            <w:r w:rsidRPr="002407F9">
              <w:t>size</w:t>
            </w:r>
          </w:p>
        </w:tc>
        <w:tc>
          <w:tcPr>
            <w:tcW w:w="1350" w:type="dxa"/>
          </w:tcPr>
          <w:p w:rsidR="0083463C" w:rsidRPr="002407F9" w:rsidRDefault="0083463C" w:rsidP="00BF3E57">
            <w:pPr>
              <w:pStyle w:val="TABLE-cell"/>
            </w:pPr>
            <w:r w:rsidRPr="002407F9">
              <w:t>UINT16</w:t>
            </w:r>
          </w:p>
        </w:tc>
        <w:tc>
          <w:tcPr>
            <w:tcW w:w="4590" w:type="dxa"/>
            <w:tcBorders>
              <w:right w:val="single" w:sz="12" w:space="0" w:color="auto"/>
            </w:tcBorders>
          </w:tcPr>
          <w:p w:rsidR="0083463C" w:rsidRPr="002407F9" w:rsidRDefault="0083463C" w:rsidP="00BF3E57">
            <w:pPr>
              <w:pStyle w:val="TABLE-cell"/>
            </w:pPr>
            <w:r w:rsidRPr="002407F9">
              <w:t>size, in octets, of the buffer containing the key; may be zero</w:t>
            </w:r>
          </w:p>
        </w:tc>
      </w:tr>
      <w:tr w:rsidR="0083463C" w:rsidRPr="002407F9" w:rsidTr="00BF3E57">
        <w:trPr>
          <w:jc w:val="center"/>
        </w:trPr>
        <w:tc>
          <w:tcPr>
            <w:tcW w:w="3420" w:type="dxa"/>
            <w:tcBorders>
              <w:left w:val="single" w:sz="12" w:space="0" w:color="auto"/>
              <w:bottom w:val="single" w:sz="12" w:space="0" w:color="auto"/>
            </w:tcBorders>
          </w:tcPr>
          <w:p w:rsidR="0083463C" w:rsidRPr="002407F9" w:rsidRDefault="0083463C" w:rsidP="00BF3E57">
            <w:pPr>
              <w:pStyle w:val="TABLE-cell"/>
              <w:keepNext w:val="0"/>
            </w:pPr>
            <w:r w:rsidRPr="002407F9">
              <w:t xml:space="preserve">buffer [size] {:MAX_SYM_KEY_BYTES} </w:t>
            </w:r>
          </w:p>
        </w:tc>
        <w:tc>
          <w:tcPr>
            <w:tcW w:w="1350" w:type="dxa"/>
            <w:tcBorders>
              <w:bottom w:val="single" w:sz="12" w:space="0" w:color="auto"/>
            </w:tcBorders>
          </w:tcPr>
          <w:p w:rsidR="0083463C" w:rsidRPr="002407F9" w:rsidRDefault="0083463C" w:rsidP="00BF3E57">
            <w:pPr>
              <w:pStyle w:val="TABLE-cell"/>
              <w:keepNext w:val="0"/>
            </w:pPr>
            <w:r w:rsidRPr="002407F9">
              <w:t>BYTE</w:t>
            </w:r>
          </w:p>
        </w:tc>
        <w:tc>
          <w:tcPr>
            <w:tcW w:w="4590" w:type="dxa"/>
            <w:tcBorders>
              <w:bottom w:val="single" w:sz="12" w:space="0" w:color="auto"/>
              <w:right w:val="single" w:sz="12" w:space="0" w:color="auto"/>
            </w:tcBorders>
          </w:tcPr>
          <w:p w:rsidR="0083463C" w:rsidRPr="002407F9" w:rsidRDefault="0083463C" w:rsidP="00BF3E57">
            <w:pPr>
              <w:pStyle w:val="TABLE-cell"/>
              <w:keepNext w:val="0"/>
            </w:pPr>
            <w:r w:rsidRPr="002407F9">
              <w:t>the key</w:t>
            </w:r>
          </w:p>
        </w:tc>
      </w:tr>
    </w:tbl>
    <w:p w:rsidR="0083463C" w:rsidRPr="002407F9" w:rsidRDefault="0083463C" w:rsidP="0083463C">
      <w:pPr>
        <w:pStyle w:val="Heading3"/>
        <w:rPr>
          <w:noProof/>
        </w:rPr>
      </w:pPr>
      <w:bookmarkStart w:id="4408" w:name="_Toc304539300"/>
      <w:bookmarkStart w:id="4409" w:name="_Toc308709852"/>
      <w:bookmarkStart w:id="4410" w:name="_Toc380749556"/>
      <w:bookmarkStart w:id="4411" w:name="_Toc384901862"/>
      <w:bookmarkStart w:id="4412" w:name="_Toc432512386"/>
      <w:bookmarkStart w:id="4413" w:name="_Toc443575726"/>
      <w:bookmarkStart w:id="4414" w:name="_Toc470517957"/>
      <w:bookmarkStart w:id="4415" w:name="_Toc462921176"/>
      <w:bookmarkStart w:id="4416" w:name="_Toc516154998"/>
      <w:bookmarkStart w:id="4417" w:name="_Toc20317736"/>
      <w:bookmarkStart w:id="4418" w:name="_Toc292630971"/>
      <w:bookmarkStart w:id="4419" w:name="_Toc288815059"/>
      <w:r w:rsidRPr="002407F9">
        <w:rPr>
          <w:noProof/>
        </w:rPr>
        <w:t>TPMS_SYMCIPHER_PARMS</w:t>
      </w:r>
      <w:bookmarkEnd w:id="4408"/>
      <w:bookmarkEnd w:id="4409"/>
      <w:bookmarkEnd w:id="4410"/>
      <w:bookmarkEnd w:id="4411"/>
      <w:bookmarkEnd w:id="4412"/>
      <w:bookmarkEnd w:id="4413"/>
      <w:bookmarkEnd w:id="4414"/>
      <w:bookmarkEnd w:id="4415"/>
      <w:bookmarkEnd w:id="4416"/>
      <w:bookmarkEnd w:id="4417"/>
    </w:p>
    <w:p w:rsidR="0083463C" w:rsidRPr="002407F9" w:rsidRDefault="0083463C" w:rsidP="0083463C">
      <w:pPr>
        <w:pStyle w:val="BodyText"/>
        <w:rPr>
          <w:noProof/>
        </w:rPr>
      </w:pPr>
      <w:r w:rsidRPr="002407F9">
        <w:rPr>
          <w:noProof/>
        </w:rPr>
        <w:t>This structure contains the parameters for a symmetric block cipher object.</w:t>
      </w:r>
    </w:p>
    <w:p w:rsidR="0083463C" w:rsidRPr="002407F9" w:rsidRDefault="0083463C" w:rsidP="0083463C">
      <w:pPr>
        <w:pStyle w:val="TABLE-title"/>
        <w:rPr>
          <w:noProof/>
        </w:rPr>
      </w:pPr>
      <w:bookmarkStart w:id="4420" w:name="_Toc380749820"/>
      <w:bookmarkStart w:id="4421" w:name="_Toc384651482"/>
      <w:bookmarkStart w:id="4422" w:name="_Toc432512627"/>
      <w:bookmarkStart w:id="4423" w:name="_Toc443575965"/>
      <w:bookmarkStart w:id="4424" w:name="_Toc470518208"/>
      <w:bookmarkStart w:id="4425" w:name="_Toc462921422"/>
      <w:bookmarkStart w:id="4426" w:name="_Toc516155253"/>
      <w:bookmarkStart w:id="4427" w:name="_Toc2137619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144</w:t>
      </w:r>
      <w:r w:rsidRPr="002407F9">
        <w:rPr>
          <w:noProof/>
        </w:rPr>
        <w:fldChar w:fldCharType="end"/>
      </w:r>
      <w:r w:rsidRPr="002407F9">
        <w:rPr>
          <w:noProof/>
        </w:rPr>
        <w:t xml:space="preserve"> — Definition of TPMS_SYMCIPHER_PARMS Structure</w:t>
      </w:r>
      <w:bookmarkEnd w:id="4420"/>
      <w:bookmarkEnd w:id="4421"/>
      <w:bookmarkEnd w:id="4422"/>
      <w:bookmarkEnd w:id="4423"/>
      <w:bookmarkEnd w:id="4424"/>
      <w:bookmarkEnd w:id="4425"/>
      <w:bookmarkEnd w:id="4426"/>
      <w:bookmarkEnd w:id="442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070"/>
        <w:gridCol w:w="2610"/>
        <w:gridCol w:w="4680"/>
      </w:tblGrid>
      <w:tr w:rsidR="0083463C" w:rsidRPr="002407F9" w:rsidTr="00BF3E57">
        <w:trPr>
          <w:jc w:val="center"/>
        </w:trPr>
        <w:tc>
          <w:tcPr>
            <w:tcW w:w="207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61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68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070" w:type="dxa"/>
            <w:tcBorders>
              <w:top w:val="single" w:sz="12" w:space="0" w:color="auto"/>
              <w:left w:val="single" w:sz="12" w:space="0" w:color="auto"/>
              <w:bottom w:val="single" w:sz="12" w:space="0" w:color="auto"/>
            </w:tcBorders>
          </w:tcPr>
          <w:p w:rsidR="0083463C" w:rsidRPr="002407F9" w:rsidRDefault="0083463C" w:rsidP="00BF3E57">
            <w:pPr>
              <w:pStyle w:val="TABLE-cell"/>
              <w:keepNext w:val="0"/>
            </w:pPr>
            <w:r w:rsidRPr="002407F9">
              <w:t>sym</w:t>
            </w:r>
          </w:p>
        </w:tc>
        <w:tc>
          <w:tcPr>
            <w:tcW w:w="2610" w:type="dxa"/>
            <w:tcBorders>
              <w:top w:val="single" w:sz="12" w:space="0" w:color="auto"/>
              <w:bottom w:val="single" w:sz="12" w:space="0" w:color="auto"/>
            </w:tcBorders>
          </w:tcPr>
          <w:p w:rsidR="0083463C" w:rsidRPr="002407F9" w:rsidRDefault="0083463C" w:rsidP="00BF3E57">
            <w:pPr>
              <w:pStyle w:val="TABLE-cell"/>
              <w:keepNext w:val="0"/>
            </w:pPr>
            <w:r w:rsidRPr="002407F9">
              <w:t>TPMT_SYM_DEF_OBJECT</w:t>
            </w:r>
          </w:p>
        </w:tc>
        <w:tc>
          <w:tcPr>
            <w:tcW w:w="4680" w:type="dxa"/>
            <w:tcBorders>
              <w:top w:val="single" w:sz="12" w:space="0" w:color="auto"/>
              <w:bottom w:val="single" w:sz="12" w:space="0" w:color="auto"/>
              <w:right w:val="single" w:sz="12" w:space="0" w:color="auto"/>
            </w:tcBorders>
          </w:tcPr>
          <w:p w:rsidR="0083463C" w:rsidRPr="002407F9" w:rsidRDefault="0083463C" w:rsidP="00BF3E57">
            <w:pPr>
              <w:pStyle w:val="TABLE-cell"/>
              <w:keepNext w:val="0"/>
            </w:pPr>
            <w:r w:rsidRPr="002407F9">
              <w:t>a symmetric block cipher</w:t>
            </w:r>
          </w:p>
        </w:tc>
      </w:tr>
    </w:tbl>
    <w:p w:rsidR="0083463C" w:rsidRPr="002407F9" w:rsidRDefault="0083463C" w:rsidP="0083463C">
      <w:pPr>
        <w:pStyle w:val="Heading3"/>
        <w:rPr>
          <w:noProof/>
        </w:rPr>
      </w:pPr>
      <w:bookmarkStart w:id="4428" w:name="_Toc470517958"/>
      <w:bookmarkStart w:id="4429" w:name="_Toc462921177"/>
      <w:bookmarkStart w:id="4430" w:name="_Toc516154999"/>
      <w:bookmarkStart w:id="4431" w:name="_Toc20317737"/>
      <w:bookmarkStart w:id="4432" w:name="_Toc443575966"/>
      <w:bookmarkStart w:id="4433" w:name="_Toc304539301"/>
      <w:bookmarkStart w:id="4434" w:name="_Toc308709853"/>
      <w:bookmarkStart w:id="4435" w:name="_Toc380749557"/>
      <w:bookmarkStart w:id="4436" w:name="_Toc384901863"/>
      <w:bookmarkStart w:id="4437" w:name="_Toc432512387"/>
      <w:r w:rsidRPr="002407F9">
        <w:rPr>
          <w:noProof/>
        </w:rPr>
        <w:t>TPM2B_LABEL</w:t>
      </w:r>
      <w:bookmarkEnd w:id="4428"/>
      <w:bookmarkEnd w:id="4429"/>
      <w:bookmarkEnd w:id="4430"/>
      <w:bookmarkEnd w:id="4431"/>
    </w:p>
    <w:p w:rsidR="0083463C" w:rsidRPr="002407F9" w:rsidRDefault="0083463C" w:rsidP="0083463C">
      <w:pPr>
        <w:pStyle w:val="BodyText"/>
        <w:rPr>
          <w:noProof/>
        </w:rPr>
      </w:pPr>
      <w:r w:rsidRPr="002407F9">
        <w:rPr>
          <w:noProof/>
        </w:rPr>
        <w:t xml:space="preserve">This buffer holds a </w:t>
      </w:r>
      <w:r w:rsidRPr="002407F9">
        <w:rPr>
          <w:i/>
          <w:noProof/>
        </w:rPr>
        <w:t>label</w:t>
      </w:r>
      <w:r w:rsidRPr="002407F9">
        <w:rPr>
          <w:noProof/>
        </w:rPr>
        <w:t xml:space="preserve"> or </w:t>
      </w:r>
      <w:r w:rsidRPr="002407F9">
        <w:rPr>
          <w:i/>
          <w:noProof/>
        </w:rPr>
        <w:t>context</w:t>
      </w:r>
      <w:r w:rsidRPr="002407F9">
        <w:rPr>
          <w:noProof/>
        </w:rPr>
        <w:t xml:space="preserve"> value. For interoperability and backwards compatibility, LABEL_MAX_BUFFER is the minimum of the largest digest on the device and the largest ECC parameter (MAX_ECC_KEY_BYTES) but no more than 32 bytes.</w:t>
      </w:r>
    </w:p>
    <w:p w:rsidR="0083463C" w:rsidRPr="002407F9" w:rsidRDefault="0083463C" w:rsidP="0083463C">
      <w:pPr>
        <w:pStyle w:val="BodyText"/>
        <w:rPr>
          <w:noProof/>
        </w:rPr>
      </w:pPr>
      <w:r w:rsidRPr="002407F9">
        <w:rPr>
          <w:noProof/>
        </w:rPr>
        <w:t>All implementations are required to support at least one hash algorithm that produces a digest of 32 bytes or larger; and any implementation that supports ECC is required to support at least one curve with a key size of 32-bytes or larger.</w:t>
      </w:r>
    </w:p>
    <w:p w:rsidR="0083463C" w:rsidRPr="002407F9" w:rsidRDefault="0083463C" w:rsidP="0083463C">
      <w:pPr>
        <w:pStyle w:val="NOTE"/>
        <w:rPr>
          <w:i/>
          <w:noProof/>
        </w:rPr>
      </w:pPr>
      <w:r w:rsidRPr="002407F9">
        <w:rPr>
          <w:noProof/>
        </w:rPr>
        <w:t>NOTE</w:t>
      </w:r>
      <w:r w:rsidRPr="002407F9">
        <w:rPr>
          <w:noProof/>
        </w:rPr>
        <w:tab/>
        <w:t xml:space="preserve">Although the maximum size allowed for a </w:t>
      </w:r>
      <w:r w:rsidRPr="002407F9">
        <w:rPr>
          <w:i/>
          <w:noProof/>
        </w:rPr>
        <w:t xml:space="preserve">label </w:t>
      </w:r>
      <w:r w:rsidRPr="002407F9">
        <w:rPr>
          <w:noProof/>
        </w:rPr>
        <w:t xml:space="preserve">or </w:t>
      </w:r>
      <w:r w:rsidRPr="002407F9">
        <w:rPr>
          <w:i/>
          <w:noProof/>
        </w:rPr>
        <w:t>context</w:t>
      </w:r>
      <w:r w:rsidRPr="002407F9">
        <w:rPr>
          <w:noProof/>
        </w:rPr>
        <w:t xml:space="preserve"> is 32 bytes, the object data structure needs to be sized to allow a 32-byte value.</w:t>
      </w:r>
    </w:p>
    <w:p w:rsidR="0083463C" w:rsidRPr="002407F9" w:rsidRDefault="0083463C" w:rsidP="0083463C">
      <w:pPr>
        <w:pStyle w:val="TABLE-title"/>
        <w:rPr>
          <w:noProof/>
        </w:rPr>
      </w:pPr>
      <w:bookmarkStart w:id="4438" w:name="_Toc470518209"/>
      <w:bookmarkStart w:id="4439" w:name="_Toc462921423"/>
      <w:bookmarkStart w:id="4440" w:name="_Toc516155254"/>
      <w:bookmarkStart w:id="4441" w:name="_Toc2137619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145</w:t>
      </w:r>
      <w:r w:rsidRPr="002407F9">
        <w:rPr>
          <w:noProof/>
        </w:rPr>
        <w:fldChar w:fldCharType="end"/>
      </w:r>
      <w:r w:rsidRPr="002407F9">
        <w:rPr>
          <w:noProof/>
        </w:rPr>
        <w:t xml:space="preserve"> — Definition of TPM2B_LABEL Structure</w:t>
      </w:r>
      <w:bookmarkEnd w:id="4438"/>
      <w:bookmarkEnd w:id="4439"/>
      <w:bookmarkEnd w:id="4440"/>
      <w:bookmarkEnd w:id="4441"/>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3510"/>
        <w:gridCol w:w="2250"/>
        <w:gridCol w:w="3600"/>
      </w:tblGrid>
      <w:tr w:rsidR="0083463C" w:rsidRPr="002407F9" w:rsidTr="00BF3E57">
        <w:trPr>
          <w:jc w:val="center"/>
        </w:trPr>
        <w:tc>
          <w:tcPr>
            <w:tcW w:w="351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Parameter</w:t>
            </w:r>
          </w:p>
        </w:tc>
        <w:tc>
          <w:tcPr>
            <w:tcW w:w="225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Type</w:t>
            </w:r>
          </w:p>
        </w:tc>
        <w:tc>
          <w:tcPr>
            <w:tcW w:w="360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510" w:type="dxa"/>
          </w:tcPr>
          <w:p w:rsidR="0083463C" w:rsidRPr="002407F9" w:rsidRDefault="0083463C" w:rsidP="00BF3E57">
            <w:pPr>
              <w:pStyle w:val="TABLE-cell"/>
            </w:pPr>
            <w:r w:rsidRPr="002407F9">
              <w:t>size</w:t>
            </w:r>
          </w:p>
        </w:tc>
        <w:tc>
          <w:tcPr>
            <w:tcW w:w="2250" w:type="dxa"/>
          </w:tcPr>
          <w:p w:rsidR="0083463C" w:rsidRPr="002407F9" w:rsidRDefault="0083463C" w:rsidP="00BF3E57">
            <w:pPr>
              <w:pStyle w:val="TABLE-cell"/>
            </w:pPr>
            <w:r w:rsidRPr="002407F9">
              <w:t>UINT16</w:t>
            </w:r>
          </w:p>
        </w:tc>
        <w:tc>
          <w:tcPr>
            <w:tcW w:w="3600" w:type="dxa"/>
          </w:tcPr>
          <w:p w:rsidR="0083463C" w:rsidRPr="002407F9" w:rsidRDefault="0083463C" w:rsidP="00BF3E57">
            <w:pPr>
              <w:pStyle w:val="TABLE-cell"/>
            </w:pPr>
          </w:p>
        </w:tc>
      </w:tr>
      <w:tr w:rsidR="0083463C" w:rsidRPr="002407F9" w:rsidTr="00BF3E57">
        <w:trPr>
          <w:jc w:val="center"/>
        </w:trPr>
        <w:tc>
          <w:tcPr>
            <w:tcW w:w="3510" w:type="dxa"/>
          </w:tcPr>
          <w:p w:rsidR="0083463C" w:rsidRPr="002407F9" w:rsidRDefault="0083463C" w:rsidP="00BF3E57">
            <w:pPr>
              <w:pStyle w:val="TABLE-cell"/>
              <w:keepNext w:val="0"/>
            </w:pPr>
            <w:r w:rsidRPr="002407F9">
              <w:t>buffer[size]{:LABEL_MAX_BUFFER}</w:t>
            </w:r>
          </w:p>
        </w:tc>
        <w:tc>
          <w:tcPr>
            <w:tcW w:w="2250" w:type="dxa"/>
          </w:tcPr>
          <w:p w:rsidR="0083463C" w:rsidRPr="002407F9" w:rsidRDefault="0083463C" w:rsidP="00BF3E57">
            <w:pPr>
              <w:pStyle w:val="TABLE-cell"/>
              <w:keepNext w:val="0"/>
            </w:pPr>
            <w:r w:rsidRPr="002407F9">
              <w:t>BYTE</w:t>
            </w:r>
          </w:p>
        </w:tc>
        <w:tc>
          <w:tcPr>
            <w:tcW w:w="3600" w:type="dxa"/>
          </w:tcPr>
          <w:p w:rsidR="0083463C" w:rsidRPr="002407F9" w:rsidRDefault="0083463C" w:rsidP="00BF3E57">
            <w:pPr>
              <w:pStyle w:val="TABLE-cell"/>
              <w:keepNext w:val="0"/>
            </w:pPr>
            <w:r w:rsidRPr="002407F9">
              <w:t>symmet</w:t>
            </w:r>
            <w:r w:rsidR="000F1164">
              <w:t>r</w:t>
            </w:r>
            <w:r w:rsidRPr="002407F9">
              <w:t xml:space="preserve">ic data for a created object or the </w:t>
            </w:r>
            <w:r w:rsidRPr="002407F9">
              <w:rPr>
                <w:i/>
              </w:rPr>
              <w:t>label</w:t>
            </w:r>
            <w:r w:rsidRPr="002407F9">
              <w:t xml:space="preserve"> and </w:t>
            </w:r>
            <w:r w:rsidRPr="002407F9">
              <w:rPr>
                <w:i/>
              </w:rPr>
              <w:t xml:space="preserve">context </w:t>
            </w:r>
            <w:r w:rsidRPr="002407F9">
              <w:t>for a derived object</w:t>
            </w:r>
          </w:p>
        </w:tc>
      </w:tr>
    </w:tbl>
    <w:p w:rsidR="0083463C" w:rsidRPr="002407F9" w:rsidRDefault="0083463C" w:rsidP="0083463C">
      <w:pPr>
        <w:pStyle w:val="Heading3"/>
        <w:rPr>
          <w:noProof/>
        </w:rPr>
      </w:pPr>
      <w:bookmarkStart w:id="4442" w:name="_Toc470517959"/>
      <w:bookmarkStart w:id="4443" w:name="_Toc462921178"/>
      <w:bookmarkStart w:id="4444" w:name="_Toc516155000"/>
      <w:bookmarkStart w:id="4445" w:name="_Toc20317738"/>
      <w:r w:rsidRPr="002407F9">
        <w:rPr>
          <w:noProof/>
        </w:rPr>
        <w:t>TPMS_DERIVE</w:t>
      </w:r>
      <w:bookmarkEnd w:id="4442"/>
      <w:bookmarkEnd w:id="4443"/>
      <w:bookmarkEnd w:id="4444"/>
      <w:bookmarkEnd w:id="4445"/>
    </w:p>
    <w:p w:rsidR="0083463C" w:rsidRPr="002407F9" w:rsidRDefault="0083463C" w:rsidP="0083463C">
      <w:pPr>
        <w:pStyle w:val="BodyText"/>
        <w:rPr>
          <w:noProof/>
        </w:rPr>
      </w:pPr>
      <w:r w:rsidRPr="002407F9">
        <w:rPr>
          <w:noProof/>
        </w:rPr>
        <w:t xml:space="preserve">This structure contains the </w:t>
      </w:r>
      <w:r w:rsidRPr="002407F9">
        <w:rPr>
          <w:i/>
          <w:noProof/>
        </w:rPr>
        <w:t>label</w:t>
      </w:r>
      <w:r w:rsidRPr="002407F9">
        <w:rPr>
          <w:noProof/>
        </w:rPr>
        <w:t xml:space="preserve"> and </w:t>
      </w:r>
      <w:r w:rsidRPr="002407F9">
        <w:rPr>
          <w:i/>
          <w:noProof/>
        </w:rPr>
        <w:t>context</w:t>
      </w:r>
      <w:r w:rsidRPr="002407F9">
        <w:rPr>
          <w:noProof/>
        </w:rPr>
        <w:t xml:space="preserve"> fields for a derived object. These values are used in the derivation KDF. The values in the </w:t>
      </w:r>
      <w:r w:rsidRPr="002407F9">
        <w:rPr>
          <w:i/>
          <w:noProof/>
        </w:rPr>
        <w:t>unique</w:t>
      </w:r>
      <w:r w:rsidRPr="002407F9">
        <w:rPr>
          <w:noProof/>
        </w:rPr>
        <w:t xml:space="preserve"> field of </w:t>
      </w:r>
      <w:r w:rsidRPr="002407F9">
        <w:rPr>
          <w:i/>
          <w:noProof/>
        </w:rPr>
        <w:t>inPubli</w:t>
      </w:r>
      <w:r w:rsidRPr="002407F9">
        <w:rPr>
          <w:noProof/>
        </w:rPr>
        <w:t xml:space="preserve">c area template take precedence over the values in the </w:t>
      </w:r>
      <w:r w:rsidRPr="002407F9">
        <w:rPr>
          <w:i/>
          <w:noProof/>
        </w:rPr>
        <w:t>inSensitive</w:t>
      </w:r>
      <w:r w:rsidRPr="002407F9">
        <w:rPr>
          <w:noProof/>
        </w:rPr>
        <w:t xml:space="preserve"> parameter.</w:t>
      </w:r>
    </w:p>
    <w:p w:rsidR="0083463C" w:rsidRPr="002407F9" w:rsidRDefault="0083463C" w:rsidP="0083463C">
      <w:pPr>
        <w:pStyle w:val="TABLE-title"/>
        <w:rPr>
          <w:noProof/>
        </w:rPr>
      </w:pPr>
      <w:bookmarkStart w:id="4446" w:name="_Toc470518210"/>
      <w:bookmarkStart w:id="4447" w:name="_Toc462921424"/>
      <w:bookmarkStart w:id="4448" w:name="_Toc516155255"/>
      <w:bookmarkStart w:id="4449" w:name="_Toc2137619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146</w:t>
      </w:r>
      <w:r w:rsidRPr="002407F9">
        <w:rPr>
          <w:noProof/>
        </w:rPr>
        <w:fldChar w:fldCharType="end"/>
      </w:r>
      <w:r w:rsidRPr="002407F9">
        <w:rPr>
          <w:noProof/>
        </w:rPr>
        <w:t xml:space="preserve"> — Definition of TPMS_DERIVE Structure</w:t>
      </w:r>
      <w:bookmarkEnd w:id="4446"/>
      <w:bookmarkEnd w:id="4447"/>
      <w:bookmarkEnd w:id="4448"/>
      <w:bookmarkEnd w:id="4449"/>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3510"/>
        <w:gridCol w:w="2250"/>
        <w:gridCol w:w="3600"/>
      </w:tblGrid>
      <w:tr w:rsidR="0083463C" w:rsidRPr="002407F9" w:rsidTr="00BF3E57">
        <w:trPr>
          <w:jc w:val="center"/>
        </w:trPr>
        <w:tc>
          <w:tcPr>
            <w:tcW w:w="351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Parameter</w:t>
            </w:r>
          </w:p>
        </w:tc>
        <w:tc>
          <w:tcPr>
            <w:tcW w:w="225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Type</w:t>
            </w:r>
          </w:p>
        </w:tc>
        <w:tc>
          <w:tcPr>
            <w:tcW w:w="360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510" w:type="dxa"/>
          </w:tcPr>
          <w:p w:rsidR="0083463C" w:rsidRPr="002407F9" w:rsidRDefault="0083463C" w:rsidP="00BF3E57">
            <w:pPr>
              <w:pStyle w:val="TABLE-cell"/>
            </w:pPr>
            <w:r w:rsidRPr="002407F9">
              <w:t>label</w:t>
            </w:r>
          </w:p>
        </w:tc>
        <w:tc>
          <w:tcPr>
            <w:tcW w:w="2250" w:type="dxa"/>
          </w:tcPr>
          <w:p w:rsidR="0083463C" w:rsidRPr="002407F9" w:rsidRDefault="0083463C" w:rsidP="00BF3E57">
            <w:pPr>
              <w:pStyle w:val="TABLE-cell"/>
            </w:pPr>
            <w:r w:rsidRPr="002407F9">
              <w:t>TPM2B_LABEL</w:t>
            </w:r>
          </w:p>
        </w:tc>
        <w:tc>
          <w:tcPr>
            <w:tcW w:w="3600" w:type="dxa"/>
          </w:tcPr>
          <w:p w:rsidR="0083463C" w:rsidRPr="002407F9" w:rsidRDefault="0083463C" w:rsidP="00BF3E57">
            <w:pPr>
              <w:pStyle w:val="TABLE-cell"/>
            </w:pPr>
          </w:p>
        </w:tc>
      </w:tr>
      <w:tr w:rsidR="0083463C" w:rsidRPr="002407F9" w:rsidTr="00BF3E57">
        <w:trPr>
          <w:jc w:val="center"/>
        </w:trPr>
        <w:tc>
          <w:tcPr>
            <w:tcW w:w="3510" w:type="dxa"/>
          </w:tcPr>
          <w:p w:rsidR="0083463C" w:rsidRPr="002407F9" w:rsidRDefault="0083463C" w:rsidP="00BF3E57">
            <w:pPr>
              <w:pStyle w:val="TABLE-cell"/>
              <w:keepNext w:val="0"/>
            </w:pPr>
            <w:r w:rsidRPr="002407F9">
              <w:t>context</w:t>
            </w:r>
          </w:p>
        </w:tc>
        <w:tc>
          <w:tcPr>
            <w:tcW w:w="2250" w:type="dxa"/>
          </w:tcPr>
          <w:p w:rsidR="0083463C" w:rsidRPr="002407F9" w:rsidRDefault="0083463C" w:rsidP="00BF3E57">
            <w:pPr>
              <w:pStyle w:val="TABLE-cell"/>
              <w:keepNext w:val="0"/>
            </w:pPr>
            <w:r w:rsidRPr="002407F9">
              <w:t>TPM2B_LABEL</w:t>
            </w:r>
          </w:p>
        </w:tc>
        <w:tc>
          <w:tcPr>
            <w:tcW w:w="3600" w:type="dxa"/>
          </w:tcPr>
          <w:p w:rsidR="0083463C" w:rsidRPr="002407F9" w:rsidRDefault="0083463C" w:rsidP="00BF3E57">
            <w:pPr>
              <w:pStyle w:val="TABLE-cell"/>
              <w:keepNext w:val="0"/>
            </w:pPr>
          </w:p>
        </w:tc>
      </w:tr>
    </w:tbl>
    <w:p w:rsidR="0083463C" w:rsidRPr="002407F9" w:rsidRDefault="0083463C" w:rsidP="0083463C">
      <w:pPr>
        <w:pStyle w:val="Heading3"/>
        <w:rPr>
          <w:noProof/>
        </w:rPr>
      </w:pPr>
      <w:bookmarkStart w:id="4450" w:name="_Toc470517960"/>
      <w:bookmarkStart w:id="4451" w:name="_Toc462921179"/>
      <w:bookmarkStart w:id="4452" w:name="_Toc516155001"/>
      <w:bookmarkStart w:id="4453" w:name="_Toc20317739"/>
      <w:bookmarkEnd w:id="4432"/>
      <w:r w:rsidRPr="002407F9">
        <w:rPr>
          <w:noProof/>
        </w:rPr>
        <w:lastRenderedPageBreak/>
        <w:t>TPM2B_DERIVE</w:t>
      </w:r>
      <w:bookmarkEnd w:id="4450"/>
      <w:bookmarkEnd w:id="4451"/>
      <w:bookmarkEnd w:id="4452"/>
      <w:bookmarkEnd w:id="4453"/>
    </w:p>
    <w:p w:rsidR="0083463C" w:rsidRPr="002407F9" w:rsidRDefault="0083463C" w:rsidP="0083463C">
      <w:pPr>
        <w:pStyle w:val="TABLE-title"/>
        <w:rPr>
          <w:noProof/>
        </w:rPr>
      </w:pPr>
      <w:bookmarkStart w:id="4454" w:name="_Toc470518211"/>
      <w:bookmarkStart w:id="4455" w:name="_Toc462921425"/>
      <w:bookmarkStart w:id="4456" w:name="_Toc516155256"/>
      <w:bookmarkStart w:id="4457" w:name="_Toc2137619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147</w:t>
      </w:r>
      <w:r w:rsidRPr="002407F9">
        <w:rPr>
          <w:noProof/>
        </w:rPr>
        <w:fldChar w:fldCharType="end"/>
      </w:r>
      <w:r w:rsidRPr="002407F9">
        <w:rPr>
          <w:noProof/>
        </w:rPr>
        <w:t xml:space="preserve"> — Definition of TPM2B_DERIVE Structure</w:t>
      </w:r>
      <w:bookmarkEnd w:id="4454"/>
      <w:bookmarkEnd w:id="4455"/>
      <w:bookmarkEnd w:id="4456"/>
      <w:bookmarkEnd w:id="4457"/>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3510"/>
        <w:gridCol w:w="2250"/>
        <w:gridCol w:w="3600"/>
      </w:tblGrid>
      <w:tr w:rsidR="0083463C" w:rsidRPr="002407F9" w:rsidTr="00BF3E57">
        <w:trPr>
          <w:jc w:val="center"/>
        </w:trPr>
        <w:tc>
          <w:tcPr>
            <w:tcW w:w="351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Parameter</w:t>
            </w:r>
          </w:p>
        </w:tc>
        <w:tc>
          <w:tcPr>
            <w:tcW w:w="225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Type</w:t>
            </w:r>
          </w:p>
        </w:tc>
        <w:tc>
          <w:tcPr>
            <w:tcW w:w="360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510" w:type="dxa"/>
          </w:tcPr>
          <w:p w:rsidR="0083463C" w:rsidRPr="002407F9" w:rsidRDefault="0083463C" w:rsidP="00BF3E57">
            <w:pPr>
              <w:pStyle w:val="TABLE-cell"/>
            </w:pPr>
            <w:r w:rsidRPr="002407F9">
              <w:t>size</w:t>
            </w:r>
          </w:p>
        </w:tc>
        <w:tc>
          <w:tcPr>
            <w:tcW w:w="2250" w:type="dxa"/>
          </w:tcPr>
          <w:p w:rsidR="0083463C" w:rsidRPr="002407F9" w:rsidRDefault="0083463C" w:rsidP="00BF3E57">
            <w:pPr>
              <w:pStyle w:val="TABLE-cell"/>
            </w:pPr>
            <w:r w:rsidRPr="002407F9">
              <w:t>UINT16</w:t>
            </w:r>
          </w:p>
        </w:tc>
        <w:tc>
          <w:tcPr>
            <w:tcW w:w="3600" w:type="dxa"/>
          </w:tcPr>
          <w:p w:rsidR="0083463C" w:rsidRPr="002407F9" w:rsidRDefault="0083463C" w:rsidP="00BF3E57">
            <w:pPr>
              <w:pStyle w:val="TABLE-cell"/>
            </w:pPr>
          </w:p>
        </w:tc>
      </w:tr>
      <w:tr w:rsidR="0083463C" w:rsidRPr="002407F9" w:rsidTr="00BF3E57">
        <w:trPr>
          <w:jc w:val="center"/>
        </w:trPr>
        <w:tc>
          <w:tcPr>
            <w:tcW w:w="3510" w:type="dxa"/>
          </w:tcPr>
          <w:p w:rsidR="0083463C" w:rsidRPr="002407F9" w:rsidRDefault="0083463C" w:rsidP="00BF3E57">
            <w:pPr>
              <w:pStyle w:val="TABLE-cell"/>
              <w:keepNext w:val="0"/>
              <w:rPr>
                <w:lang w:eastAsia="zh-CN"/>
              </w:rPr>
            </w:pPr>
            <w:r w:rsidRPr="002407F9">
              <w:t>buffer[size]{: sizeof(TPMS_DERIVE)}</w:t>
            </w:r>
          </w:p>
        </w:tc>
        <w:tc>
          <w:tcPr>
            <w:tcW w:w="2250" w:type="dxa"/>
          </w:tcPr>
          <w:p w:rsidR="0083463C" w:rsidRPr="002407F9" w:rsidRDefault="0083463C" w:rsidP="00BF3E57">
            <w:pPr>
              <w:pStyle w:val="TABLE-cell"/>
              <w:keepNext w:val="0"/>
              <w:rPr>
                <w:lang w:eastAsia="zh-CN"/>
              </w:rPr>
            </w:pPr>
            <w:r w:rsidRPr="002407F9">
              <w:t>BYTE</w:t>
            </w:r>
          </w:p>
        </w:tc>
        <w:tc>
          <w:tcPr>
            <w:tcW w:w="3600" w:type="dxa"/>
          </w:tcPr>
          <w:p w:rsidR="0083463C" w:rsidRPr="002407F9" w:rsidRDefault="0083463C" w:rsidP="00BF3E57">
            <w:pPr>
              <w:pStyle w:val="TABLE-cell"/>
              <w:keepNext w:val="0"/>
              <w:rPr>
                <w:lang w:eastAsia="zh-CN"/>
              </w:rPr>
            </w:pPr>
            <w:r w:rsidRPr="002407F9">
              <w:t>symmet</w:t>
            </w:r>
            <w:r w:rsidR="000F1164">
              <w:t>r</w:t>
            </w:r>
            <w:r w:rsidRPr="002407F9">
              <w:t xml:space="preserve">ic data for a created object or the </w:t>
            </w:r>
            <w:r w:rsidRPr="002407F9">
              <w:rPr>
                <w:i/>
              </w:rPr>
              <w:t>label</w:t>
            </w:r>
            <w:r w:rsidRPr="002407F9">
              <w:t xml:space="preserve"> and </w:t>
            </w:r>
            <w:r w:rsidRPr="002407F9">
              <w:rPr>
                <w:i/>
              </w:rPr>
              <w:t xml:space="preserve">context </w:t>
            </w:r>
            <w:r w:rsidRPr="002407F9">
              <w:t>for a derived object</w:t>
            </w:r>
          </w:p>
        </w:tc>
      </w:tr>
    </w:tbl>
    <w:p w:rsidR="0083463C" w:rsidRPr="002407F9" w:rsidRDefault="0083463C" w:rsidP="0083463C">
      <w:pPr>
        <w:pStyle w:val="Heading3"/>
        <w:rPr>
          <w:noProof/>
        </w:rPr>
      </w:pPr>
      <w:bookmarkStart w:id="4458" w:name="_Toc470517961"/>
      <w:bookmarkStart w:id="4459" w:name="_Toc462921180"/>
      <w:bookmarkStart w:id="4460" w:name="_Toc516155002"/>
      <w:bookmarkStart w:id="4461" w:name="_Toc20317740"/>
      <w:r w:rsidRPr="002407F9">
        <w:rPr>
          <w:noProof/>
        </w:rPr>
        <w:t>TPMU_SENSITIVE_CREATE</w:t>
      </w:r>
      <w:bookmarkEnd w:id="4458"/>
      <w:bookmarkEnd w:id="4459"/>
      <w:bookmarkEnd w:id="4460"/>
      <w:bookmarkEnd w:id="4461"/>
    </w:p>
    <w:p w:rsidR="0083463C" w:rsidRPr="002407F9" w:rsidRDefault="0083463C" w:rsidP="0083463C">
      <w:pPr>
        <w:pStyle w:val="BodyText"/>
        <w:rPr>
          <w:noProof/>
        </w:rPr>
      </w:pPr>
      <w:r w:rsidRPr="002407F9">
        <w:rPr>
          <w:noProof/>
        </w:rPr>
        <w:t>This structure allows a TPM2B_SENSITIVE_CREATE structure to carry either a TPM2B_SENSITVE_DATA</w:t>
      </w:r>
      <w:bookmarkEnd w:id="4433"/>
      <w:bookmarkEnd w:id="4434"/>
      <w:bookmarkEnd w:id="4435"/>
      <w:bookmarkEnd w:id="4436"/>
      <w:r w:rsidRPr="002407F9">
        <w:rPr>
          <w:noProof/>
        </w:rPr>
        <w:t xml:space="preserve"> or a TPM2B_DERIVE structure. The contents of the union are determined by context. When an object is being derived, the derivation values are present.</w:t>
      </w:r>
    </w:p>
    <w:p w:rsidR="0083463C" w:rsidRPr="002407F9" w:rsidRDefault="008B7ADF" w:rsidP="0083463C">
      <w:pPr>
        <w:pStyle w:val="BodyText"/>
        <w:rPr>
          <w:noProof/>
        </w:rPr>
      </w:pPr>
      <w:r>
        <w:rPr>
          <w:noProof/>
        </w:rPr>
        <w:t xml:space="preserve">For interoperability, </w:t>
      </w:r>
      <w:r w:rsidR="0083463C" w:rsidRPr="002407F9">
        <w:rPr>
          <w:noProof/>
        </w:rPr>
        <w:t>MAX_SYM_DATA sh</w:t>
      </w:r>
      <w:r>
        <w:rPr>
          <w:noProof/>
        </w:rPr>
        <w:t>ould</w:t>
      </w:r>
      <w:r w:rsidR="0083463C" w:rsidRPr="002407F9">
        <w:rPr>
          <w:noProof/>
        </w:rPr>
        <w:t xml:space="preserve"> be 128.</w:t>
      </w:r>
    </w:p>
    <w:p w:rsidR="0083463C" w:rsidRPr="002407F9" w:rsidRDefault="0083463C" w:rsidP="0083463C">
      <w:pPr>
        <w:pStyle w:val="NOTE"/>
        <w:rPr>
          <w:noProof/>
        </w:rPr>
      </w:pPr>
      <w:r w:rsidRPr="002407F9">
        <w:rPr>
          <w:noProof/>
        </w:rPr>
        <w:t>NOTE</w:t>
      </w:r>
      <w:r w:rsidRPr="002407F9">
        <w:rPr>
          <w:noProof/>
        </w:rPr>
        <w:tab/>
        <w:t>No marshaling code is automatically generated for this union as it has no selectors that would allow the code to know the context and which member to unmarshal.</w:t>
      </w:r>
    </w:p>
    <w:p w:rsidR="0083463C" w:rsidRPr="002407F9" w:rsidRDefault="0083463C" w:rsidP="0083463C">
      <w:pPr>
        <w:pStyle w:val="TABLE-title"/>
        <w:rPr>
          <w:noProof/>
        </w:rPr>
      </w:pPr>
      <w:bookmarkStart w:id="4462" w:name="_Toc470518212"/>
      <w:bookmarkStart w:id="4463" w:name="_Toc462921426"/>
      <w:bookmarkStart w:id="4464" w:name="_Toc516155257"/>
      <w:bookmarkStart w:id="4465" w:name="_Toc2137619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148</w:t>
      </w:r>
      <w:r w:rsidRPr="002407F9">
        <w:rPr>
          <w:noProof/>
        </w:rPr>
        <w:fldChar w:fldCharType="end"/>
      </w:r>
      <w:r w:rsidRPr="002407F9">
        <w:rPr>
          <w:noProof/>
        </w:rPr>
        <w:t xml:space="preserve"> — Definition of TPMU_SENSITIVE_CREATE Union &lt;&gt;</w:t>
      </w:r>
      <w:bookmarkEnd w:id="4462"/>
      <w:bookmarkEnd w:id="4463"/>
      <w:bookmarkEnd w:id="4464"/>
      <w:bookmarkEnd w:id="446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340"/>
        <w:gridCol w:w="1980"/>
        <w:gridCol w:w="1980"/>
        <w:gridCol w:w="3060"/>
      </w:tblGrid>
      <w:tr w:rsidR="0083463C" w:rsidRPr="002407F9" w:rsidTr="00BF3E57">
        <w:trPr>
          <w:jc w:val="center"/>
        </w:trPr>
        <w:tc>
          <w:tcPr>
            <w:tcW w:w="234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9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19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Selector</w:t>
            </w:r>
          </w:p>
        </w:tc>
        <w:tc>
          <w:tcPr>
            <w:tcW w:w="306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340" w:type="dxa"/>
            <w:tcBorders>
              <w:top w:val="single" w:sz="4" w:space="0" w:color="auto"/>
              <w:left w:val="single" w:sz="12" w:space="0" w:color="auto"/>
              <w:bottom w:val="single" w:sz="6" w:space="0" w:color="auto"/>
            </w:tcBorders>
          </w:tcPr>
          <w:p w:rsidR="0083463C" w:rsidRPr="002407F9" w:rsidRDefault="0083463C" w:rsidP="00BF3E57">
            <w:pPr>
              <w:pStyle w:val="TABLE-cell"/>
            </w:pPr>
            <w:r w:rsidRPr="002407F9">
              <w:t>create[MAX_SYM_DATA]</w:t>
            </w:r>
          </w:p>
        </w:tc>
        <w:tc>
          <w:tcPr>
            <w:tcW w:w="1980" w:type="dxa"/>
            <w:tcBorders>
              <w:top w:val="single" w:sz="4" w:space="0" w:color="auto"/>
              <w:bottom w:val="single" w:sz="6" w:space="0" w:color="auto"/>
            </w:tcBorders>
          </w:tcPr>
          <w:p w:rsidR="0083463C" w:rsidRPr="002407F9" w:rsidRDefault="0083463C" w:rsidP="00BF3E57">
            <w:pPr>
              <w:pStyle w:val="TABLE-cell"/>
            </w:pPr>
            <w:r w:rsidRPr="002407F9">
              <w:t>BYTE</w:t>
            </w:r>
          </w:p>
        </w:tc>
        <w:tc>
          <w:tcPr>
            <w:tcW w:w="1980" w:type="dxa"/>
            <w:tcBorders>
              <w:top w:val="single" w:sz="4" w:space="0" w:color="auto"/>
              <w:bottom w:val="single" w:sz="6" w:space="0" w:color="auto"/>
            </w:tcBorders>
          </w:tcPr>
          <w:p w:rsidR="0083463C" w:rsidRPr="002407F9" w:rsidRDefault="0083463C" w:rsidP="00BF3E57">
            <w:pPr>
              <w:pStyle w:val="TABLE-cell"/>
            </w:pPr>
          </w:p>
        </w:tc>
        <w:tc>
          <w:tcPr>
            <w:tcW w:w="3060" w:type="dxa"/>
            <w:tcBorders>
              <w:top w:val="single" w:sz="4" w:space="0" w:color="auto"/>
              <w:bottom w:val="single" w:sz="6" w:space="0" w:color="auto"/>
              <w:right w:val="single" w:sz="12" w:space="0" w:color="auto"/>
            </w:tcBorders>
          </w:tcPr>
          <w:p w:rsidR="0083463C" w:rsidRPr="002407F9" w:rsidRDefault="0083463C" w:rsidP="00BF3E57">
            <w:pPr>
              <w:pStyle w:val="TABLE-cell"/>
            </w:pPr>
            <w:r w:rsidRPr="002407F9">
              <w:t>sensitive data for a created symmetric Object</w:t>
            </w:r>
          </w:p>
        </w:tc>
      </w:tr>
      <w:tr w:rsidR="0083463C" w:rsidRPr="002407F9" w:rsidTr="00BF3E57">
        <w:trPr>
          <w:jc w:val="center"/>
        </w:trPr>
        <w:tc>
          <w:tcPr>
            <w:tcW w:w="2340" w:type="dxa"/>
            <w:tcBorders>
              <w:top w:val="single" w:sz="6" w:space="0" w:color="auto"/>
              <w:left w:val="single" w:sz="12" w:space="0" w:color="auto"/>
              <w:bottom w:val="single" w:sz="12" w:space="0" w:color="auto"/>
            </w:tcBorders>
          </w:tcPr>
          <w:p w:rsidR="0083463C" w:rsidRPr="002407F9" w:rsidRDefault="0083463C" w:rsidP="00BF3E57">
            <w:pPr>
              <w:pStyle w:val="TABLE-cell"/>
              <w:keepNext w:val="0"/>
            </w:pPr>
            <w:r w:rsidRPr="002407F9">
              <w:t>derive</w:t>
            </w:r>
          </w:p>
        </w:tc>
        <w:tc>
          <w:tcPr>
            <w:tcW w:w="1980" w:type="dxa"/>
            <w:tcBorders>
              <w:top w:val="single" w:sz="6" w:space="0" w:color="auto"/>
              <w:bottom w:val="single" w:sz="12" w:space="0" w:color="auto"/>
            </w:tcBorders>
          </w:tcPr>
          <w:p w:rsidR="0083463C" w:rsidRPr="002407F9" w:rsidRDefault="0083463C" w:rsidP="00BF3E57">
            <w:pPr>
              <w:pStyle w:val="TABLE-cell"/>
              <w:keepNext w:val="0"/>
            </w:pPr>
            <w:r w:rsidRPr="002407F9">
              <w:t>TPMS_DERIVE</w:t>
            </w:r>
          </w:p>
        </w:tc>
        <w:tc>
          <w:tcPr>
            <w:tcW w:w="1980" w:type="dxa"/>
            <w:tcBorders>
              <w:top w:val="single" w:sz="6" w:space="0" w:color="auto"/>
              <w:bottom w:val="single" w:sz="12" w:space="0" w:color="auto"/>
            </w:tcBorders>
          </w:tcPr>
          <w:p w:rsidR="0083463C" w:rsidRPr="002407F9" w:rsidRDefault="0083463C" w:rsidP="00BF3E57">
            <w:pPr>
              <w:pStyle w:val="TABLE-cell"/>
              <w:keepNext w:val="0"/>
            </w:pPr>
          </w:p>
        </w:tc>
        <w:tc>
          <w:tcPr>
            <w:tcW w:w="3060" w:type="dxa"/>
            <w:tcBorders>
              <w:top w:val="single" w:sz="6" w:space="0" w:color="auto"/>
              <w:bottom w:val="single" w:sz="12" w:space="0" w:color="auto"/>
              <w:right w:val="single" w:sz="12" w:space="0" w:color="auto"/>
            </w:tcBorders>
          </w:tcPr>
          <w:p w:rsidR="0083463C" w:rsidRPr="002407F9" w:rsidRDefault="0083463C" w:rsidP="00BF3E57">
            <w:pPr>
              <w:pStyle w:val="TABLE-cell"/>
              <w:keepNext w:val="0"/>
            </w:pPr>
            <w:r w:rsidRPr="002407F9">
              <w:rPr>
                <w:i/>
              </w:rPr>
              <w:t>label</w:t>
            </w:r>
            <w:r w:rsidRPr="002407F9">
              <w:t xml:space="preserve"> and </w:t>
            </w:r>
            <w:r w:rsidRPr="002407F9">
              <w:rPr>
                <w:i/>
              </w:rPr>
              <w:t>context</w:t>
            </w:r>
            <w:r w:rsidRPr="002407F9">
              <w:t xml:space="preserve"> for a derived Object</w:t>
            </w:r>
          </w:p>
        </w:tc>
      </w:tr>
    </w:tbl>
    <w:p w:rsidR="0083463C" w:rsidRPr="002407F9" w:rsidRDefault="0083463C" w:rsidP="0083463C">
      <w:pPr>
        <w:pStyle w:val="Heading3"/>
        <w:rPr>
          <w:noProof/>
        </w:rPr>
      </w:pPr>
      <w:bookmarkStart w:id="4466" w:name="_Toc470517962"/>
      <w:bookmarkStart w:id="4467" w:name="_Toc462921181"/>
      <w:bookmarkStart w:id="4468" w:name="_Toc516155003"/>
      <w:bookmarkStart w:id="4469" w:name="_Toc20317741"/>
      <w:r w:rsidRPr="002407F9">
        <w:rPr>
          <w:noProof/>
        </w:rPr>
        <w:t>TPM2B_SENSITIVE_DATA</w:t>
      </w:r>
      <w:bookmarkEnd w:id="4437"/>
      <w:bookmarkEnd w:id="4466"/>
      <w:bookmarkEnd w:id="4467"/>
      <w:bookmarkEnd w:id="4468"/>
      <w:bookmarkEnd w:id="4469"/>
    </w:p>
    <w:p w:rsidR="00EA7982" w:rsidRDefault="0083463C" w:rsidP="0083463C">
      <w:pPr>
        <w:pStyle w:val="BodyText"/>
        <w:rPr>
          <w:noProof/>
        </w:rPr>
      </w:pPr>
      <w:r w:rsidRPr="002407F9">
        <w:rPr>
          <w:noProof/>
        </w:rPr>
        <w:t>This buffer wraps the TPMU_SENSITIVE_CREATE structure.</w:t>
      </w:r>
      <w:bookmarkStart w:id="4470" w:name="_Toc380749821"/>
      <w:bookmarkStart w:id="4471" w:name="_Toc384651483"/>
      <w:bookmarkStart w:id="4472" w:name="_Toc432512628"/>
      <w:bookmarkStart w:id="4473" w:name="_Toc470518213"/>
      <w:bookmarkStart w:id="4474" w:name="_Toc462921427"/>
      <w:bookmarkStart w:id="4475" w:name="_Toc516155258"/>
    </w:p>
    <w:p w:rsidR="0083463C" w:rsidRPr="002407F9" w:rsidRDefault="0083463C" w:rsidP="0083463C">
      <w:pPr>
        <w:pStyle w:val="TABLE-title"/>
        <w:rPr>
          <w:noProof/>
        </w:rPr>
      </w:pPr>
      <w:bookmarkStart w:id="4476" w:name="_Toc21376196"/>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149</w:t>
      </w:r>
      <w:r w:rsidRPr="002407F9">
        <w:rPr>
          <w:noProof/>
        </w:rPr>
        <w:fldChar w:fldCharType="end"/>
      </w:r>
      <w:r w:rsidRPr="002407F9">
        <w:rPr>
          <w:noProof/>
        </w:rPr>
        <w:t xml:space="preserve"> — Definition of TPM2B_SENSITIVE_DATA Structure</w:t>
      </w:r>
      <w:bookmarkEnd w:id="4470"/>
      <w:bookmarkEnd w:id="4471"/>
      <w:bookmarkEnd w:id="4472"/>
      <w:bookmarkEnd w:id="4473"/>
      <w:bookmarkEnd w:id="4474"/>
      <w:bookmarkEnd w:id="4475"/>
      <w:bookmarkEnd w:id="4476"/>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4320"/>
        <w:gridCol w:w="1440"/>
        <w:gridCol w:w="3600"/>
      </w:tblGrid>
      <w:tr w:rsidR="0083463C" w:rsidRPr="002407F9" w:rsidTr="00BF3E57">
        <w:trPr>
          <w:jc w:val="center"/>
        </w:trPr>
        <w:tc>
          <w:tcPr>
            <w:tcW w:w="432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Parameter</w:t>
            </w:r>
          </w:p>
        </w:tc>
        <w:tc>
          <w:tcPr>
            <w:tcW w:w="144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Type</w:t>
            </w:r>
          </w:p>
        </w:tc>
        <w:tc>
          <w:tcPr>
            <w:tcW w:w="360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4320" w:type="dxa"/>
          </w:tcPr>
          <w:p w:rsidR="0083463C" w:rsidRPr="002407F9" w:rsidRDefault="0083463C" w:rsidP="00BF3E57">
            <w:pPr>
              <w:pStyle w:val="TABLE-cell"/>
            </w:pPr>
            <w:r w:rsidRPr="002407F9">
              <w:t>size</w:t>
            </w:r>
          </w:p>
        </w:tc>
        <w:tc>
          <w:tcPr>
            <w:tcW w:w="1440" w:type="dxa"/>
          </w:tcPr>
          <w:p w:rsidR="0083463C" w:rsidRPr="002407F9" w:rsidRDefault="0083463C" w:rsidP="00BF3E57">
            <w:pPr>
              <w:pStyle w:val="TABLE-cell"/>
            </w:pPr>
            <w:r w:rsidRPr="002407F9">
              <w:t>UINT16</w:t>
            </w:r>
          </w:p>
        </w:tc>
        <w:tc>
          <w:tcPr>
            <w:tcW w:w="3600" w:type="dxa"/>
          </w:tcPr>
          <w:p w:rsidR="0083463C" w:rsidRPr="002407F9" w:rsidRDefault="0083463C" w:rsidP="00BF3E57">
            <w:pPr>
              <w:pStyle w:val="TABLE-cell"/>
            </w:pPr>
          </w:p>
        </w:tc>
      </w:tr>
      <w:tr w:rsidR="0083463C" w:rsidRPr="002407F9" w:rsidTr="00BF3E57">
        <w:trPr>
          <w:jc w:val="center"/>
        </w:trPr>
        <w:tc>
          <w:tcPr>
            <w:tcW w:w="4320" w:type="dxa"/>
          </w:tcPr>
          <w:p w:rsidR="0083463C" w:rsidRPr="002407F9" w:rsidRDefault="0083463C" w:rsidP="00BF3E57">
            <w:pPr>
              <w:pStyle w:val="TABLE-cell"/>
              <w:keepNext w:val="0"/>
            </w:pPr>
            <w:r w:rsidRPr="002407F9">
              <w:t>buffer[size]{: sizeof(TPMU_SENSITIVE_CREATE)}</w:t>
            </w:r>
          </w:p>
        </w:tc>
        <w:tc>
          <w:tcPr>
            <w:tcW w:w="1440" w:type="dxa"/>
          </w:tcPr>
          <w:p w:rsidR="0083463C" w:rsidRPr="002407F9" w:rsidRDefault="0083463C" w:rsidP="00BF3E57">
            <w:pPr>
              <w:pStyle w:val="TABLE-cell"/>
              <w:keepNext w:val="0"/>
            </w:pPr>
            <w:r w:rsidRPr="002407F9">
              <w:t>BYTE</w:t>
            </w:r>
          </w:p>
        </w:tc>
        <w:tc>
          <w:tcPr>
            <w:tcW w:w="3600" w:type="dxa"/>
          </w:tcPr>
          <w:p w:rsidR="0083463C" w:rsidRPr="002407F9" w:rsidRDefault="0083463C" w:rsidP="00BF3E57">
            <w:pPr>
              <w:pStyle w:val="TABLE-cell"/>
              <w:keepNext w:val="0"/>
            </w:pPr>
            <w:r w:rsidRPr="002407F9">
              <w:t>symmet</w:t>
            </w:r>
            <w:r w:rsidR="000F1164">
              <w:t>r</w:t>
            </w:r>
            <w:r w:rsidRPr="002407F9">
              <w:t xml:space="preserve">ic data for a created object or the </w:t>
            </w:r>
            <w:r w:rsidRPr="002407F9">
              <w:rPr>
                <w:i/>
              </w:rPr>
              <w:t>label</w:t>
            </w:r>
            <w:r w:rsidRPr="002407F9">
              <w:t xml:space="preserve"> and </w:t>
            </w:r>
            <w:r w:rsidRPr="002407F9">
              <w:rPr>
                <w:i/>
              </w:rPr>
              <w:t xml:space="preserve">context </w:t>
            </w:r>
            <w:r w:rsidRPr="002407F9">
              <w:t>for a derived object</w:t>
            </w:r>
          </w:p>
        </w:tc>
      </w:tr>
    </w:tbl>
    <w:p w:rsidR="0083463C" w:rsidRPr="002407F9" w:rsidRDefault="0083463C" w:rsidP="0083463C">
      <w:pPr>
        <w:pStyle w:val="Heading3"/>
        <w:rPr>
          <w:noProof/>
        </w:rPr>
      </w:pPr>
      <w:bookmarkStart w:id="4477" w:name="_Toc304539302"/>
      <w:bookmarkStart w:id="4478" w:name="_Toc308709854"/>
      <w:bookmarkStart w:id="4479" w:name="_Toc380749558"/>
      <w:bookmarkStart w:id="4480" w:name="_Toc384901864"/>
      <w:bookmarkStart w:id="4481" w:name="_Toc432512388"/>
      <w:bookmarkStart w:id="4482" w:name="_Toc443575728"/>
      <w:bookmarkStart w:id="4483" w:name="_Toc470517963"/>
      <w:bookmarkStart w:id="4484" w:name="_Toc462921182"/>
      <w:bookmarkStart w:id="4485" w:name="_Toc516155004"/>
      <w:bookmarkStart w:id="4486" w:name="_Toc20317742"/>
      <w:bookmarkEnd w:id="4418"/>
      <w:r w:rsidRPr="002407F9">
        <w:rPr>
          <w:noProof/>
        </w:rPr>
        <w:lastRenderedPageBreak/>
        <w:t>TPMS_SENSITIVE_CREATE</w:t>
      </w:r>
      <w:bookmarkStart w:id="4487" w:name="_Toc287551034"/>
      <w:bookmarkStart w:id="4488" w:name="_Toc287727439"/>
      <w:bookmarkEnd w:id="4419"/>
      <w:bookmarkEnd w:id="4477"/>
      <w:bookmarkEnd w:id="4478"/>
      <w:bookmarkEnd w:id="4479"/>
      <w:bookmarkEnd w:id="4480"/>
      <w:bookmarkEnd w:id="4481"/>
      <w:bookmarkEnd w:id="4482"/>
      <w:bookmarkEnd w:id="4483"/>
      <w:bookmarkEnd w:id="4484"/>
      <w:bookmarkEnd w:id="4485"/>
      <w:bookmarkEnd w:id="4486"/>
      <w:bookmarkEnd w:id="4487"/>
      <w:bookmarkEnd w:id="4488"/>
    </w:p>
    <w:p w:rsidR="0083463C" w:rsidRPr="002407F9" w:rsidRDefault="0083463C" w:rsidP="0083463C">
      <w:pPr>
        <w:pStyle w:val="BodyText"/>
        <w:rPr>
          <w:noProof/>
        </w:rPr>
      </w:pPr>
      <w:r w:rsidRPr="002407F9">
        <w:rPr>
          <w:noProof/>
        </w:rPr>
        <w:t>This structure defines the values to be placed in the sensitive area of a created object. This structure is only used within a TPM2B_SENSITIVE_CREATE structure.</w:t>
      </w:r>
    </w:p>
    <w:p w:rsidR="0083463C" w:rsidRPr="002407F9" w:rsidRDefault="0083463C" w:rsidP="0083463C">
      <w:pPr>
        <w:pStyle w:val="NOTE"/>
        <w:keepNext/>
        <w:rPr>
          <w:noProof/>
        </w:rPr>
      </w:pPr>
      <w:r w:rsidRPr="002407F9">
        <w:rPr>
          <w:noProof/>
        </w:rPr>
        <w:t>NOTE</w:t>
      </w:r>
      <w:r w:rsidRPr="002407F9">
        <w:rPr>
          <w:noProof/>
        </w:rPr>
        <w:tab/>
        <w:t>When sent to the TPM or unsealed, data is usually encrypted using parameter encryption.</w:t>
      </w:r>
      <w:bookmarkStart w:id="4489" w:name="_Toc287551036"/>
      <w:bookmarkStart w:id="4490" w:name="_Toc287727441"/>
      <w:bookmarkEnd w:id="4489"/>
      <w:bookmarkEnd w:id="4490"/>
    </w:p>
    <w:p w:rsidR="0083463C" w:rsidRPr="002407F9" w:rsidRDefault="0083463C" w:rsidP="0083463C">
      <w:pPr>
        <w:pStyle w:val="BodyText"/>
        <w:rPr>
          <w:noProof/>
        </w:rPr>
      </w:pPr>
      <w:bookmarkStart w:id="4491" w:name="_Toc287551037"/>
      <w:bookmarkStart w:id="4492" w:name="_Toc287727442"/>
      <w:bookmarkEnd w:id="4491"/>
      <w:bookmarkEnd w:id="4492"/>
      <w:r w:rsidRPr="002407F9">
        <w:rPr>
          <w:noProof/>
        </w:rPr>
        <w:t xml:space="preserve">If </w:t>
      </w:r>
      <w:r w:rsidRPr="002407F9">
        <w:rPr>
          <w:i/>
          <w:noProof/>
        </w:rPr>
        <w:t>data.size</w:t>
      </w:r>
      <w:r w:rsidRPr="002407F9">
        <w:rPr>
          <w:noProof/>
        </w:rPr>
        <w:t xml:space="preserve"> is not zero, and the object is not a </w:t>
      </w:r>
      <w:r w:rsidRPr="002407F9">
        <w:rPr>
          <w:i/>
          <w:noProof/>
        </w:rPr>
        <w:t>keyedHash</w:t>
      </w:r>
      <w:r w:rsidRPr="002407F9">
        <w:rPr>
          <w:noProof/>
        </w:rPr>
        <w:t xml:space="preserve">, </w:t>
      </w:r>
      <w:r w:rsidRPr="002407F9">
        <w:rPr>
          <w:i/>
          <w:noProof/>
        </w:rPr>
        <w:t>data.size</w:t>
      </w:r>
      <w:r w:rsidRPr="002407F9">
        <w:rPr>
          <w:noProof/>
        </w:rPr>
        <w:t xml:space="preserve"> must match the size indicated in the </w:t>
      </w:r>
      <w:r w:rsidRPr="002407F9">
        <w:rPr>
          <w:i/>
          <w:noProof/>
        </w:rPr>
        <w:t>keySize</w:t>
      </w:r>
      <w:r w:rsidRPr="002407F9">
        <w:rPr>
          <w:noProof/>
        </w:rPr>
        <w:t xml:space="preserve"> </w:t>
      </w:r>
      <w:r w:rsidRPr="002407F9">
        <w:rPr>
          <w:i/>
          <w:noProof/>
        </w:rPr>
        <w:t>o</w:t>
      </w:r>
      <w:r w:rsidRPr="002407F9">
        <w:rPr>
          <w:noProof/>
        </w:rPr>
        <w:t xml:space="preserve">f </w:t>
      </w:r>
      <w:r w:rsidRPr="002407F9">
        <w:rPr>
          <w:i/>
          <w:noProof/>
        </w:rPr>
        <w:t>public.parameters.</w:t>
      </w:r>
      <w:bookmarkStart w:id="4493" w:name="_Toc287551038"/>
      <w:bookmarkStart w:id="4494" w:name="_Toc287727443"/>
      <w:bookmarkEnd w:id="4493"/>
      <w:bookmarkEnd w:id="4494"/>
      <w:r w:rsidRPr="002407F9">
        <w:rPr>
          <w:i/>
          <w:noProof/>
        </w:rPr>
        <w:t xml:space="preserve"> </w:t>
      </w:r>
      <w:r w:rsidRPr="002407F9">
        <w:rPr>
          <w:noProof/>
        </w:rPr>
        <w:t xml:space="preserve">If the object is a </w:t>
      </w:r>
      <w:r w:rsidRPr="002407F9">
        <w:rPr>
          <w:i/>
          <w:noProof/>
        </w:rPr>
        <w:t>keyedHash</w:t>
      </w:r>
      <w:r w:rsidRPr="002407F9">
        <w:rPr>
          <w:noProof/>
        </w:rPr>
        <w:t xml:space="preserve">, </w:t>
      </w:r>
      <w:r w:rsidRPr="002407F9">
        <w:rPr>
          <w:i/>
          <w:noProof/>
        </w:rPr>
        <w:t>data</w:t>
      </w:r>
      <w:r w:rsidRPr="002407F9">
        <w:rPr>
          <w:noProof/>
        </w:rPr>
        <w:t>.</w:t>
      </w:r>
      <w:r w:rsidRPr="002407F9">
        <w:rPr>
          <w:i/>
          <w:noProof/>
        </w:rPr>
        <w:t>size</w:t>
      </w:r>
      <w:r w:rsidRPr="002407F9">
        <w:rPr>
          <w:noProof/>
        </w:rPr>
        <w:t xml:space="preserve"> may be any value up to the maximum allowed in a TPM2B_SENSITIVE_DATA.</w:t>
      </w:r>
    </w:p>
    <w:p w:rsidR="0083463C" w:rsidRPr="002407F9" w:rsidRDefault="0083463C" w:rsidP="0083463C">
      <w:pPr>
        <w:pStyle w:val="BodyText"/>
        <w:rPr>
          <w:noProof/>
        </w:rPr>
      </w:pPr>
      <w:r w:rsidRPr="002407F9">
        <w:rPr>
          <w:noProof/>
        </w:rPr>
        <w:t xml:space="preserve">For an asymmetric object, data shall be an Empty Buffer and </w:t>
      </w:r>
      <w:r w:rsidRPr="002407F9">
        <w:rPr>
          <w:i/>
          <w:noProof/>
        </w:rPr>
        <w:t>sensitiveDataOrigin</w:t>
      </w:r>
      <w:r w:rsidRPr="002407F9">
        <w:rPr>
          <w:noProof/>
        </w:rPr>
        <w:t xml:space="preserve"> shall be SET.</w:t>
      </w:r>
    </w:p>
    <w:p w:rsidR="0083463C" w:rsidRPr="002407F9" w:rsidRDefault="0083463C" w:rsidP="0083463C">
      <w:pPr>
        <w:pStyle w:val="TABLE-title"/>
        <w:rPr>
          <w:noProof/>
        </w:rPr>
      </w:pPr>
      <w:bookmarkStart w:id="4495" w:name="_Toc380749822"/>
      <w:bookmarkStart w:id="4496" w:name="_Toc384651484"/>
      <w:bookmarkStart w:id="4497" w:name="_Toc432512629"/>
      <w:bookmarkStart w:id="4498" w:name="_Toc443575967"/>
      <w:bookmarkStart w:id="4499" w:name="_Toc470518214"/>
      <w:bookmarkStart w:id="4500" w:name="_Toc462921428"/>
      <w:bookmarkStart w:id="4501" w:name="_Toc516155259"/>
      <w:bookmarkStart w:id="4502" w:name="_Toc21376197"/>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150</w:t>
      </w:r>
      <w:r w:rsidRPr="002407F9">
        <w:rPr>
          <w:noProof/>
        </w:rPr>
        <w:fldChar w:fldCharType="end"/>
      </w:r>
      <w:r w:rsidRPr="002407F9">
        <w:rPr>
          <w:noProof/>
        </w:rPr>
        <w:t xml:space="preserve"> — Definition of TPMS_SENSITIVE_CREATE Structure &lt;IN&gt;</w:t>
      </w:r>
      <w:bookmarkStart w:id="4503" w:name="_Toc287551039"/>
      <w:bookmarkStart w:id="4504" w:name="_Toc287727444"/>
      <w:bookmarkEnd w:id="4495"/>
      <w:bookmarkEnd w:id="4496"/>
      <w:bookmarkEnd w:id="4497"/>
      <w:bookmarkEnd w:id="4498"/>
      <w:bookmarkEnd w:id="4499"/>
      <w:bookmarkEnd w:id="4500"/>
      <w:bookmarkEnd w:id="4501"/>
      <w:bookmarkEnd w:id="4502"/>
      <w:bookmarkEnd w:id="4503"/>
      <w:bookmarkEnd w:id="450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710"/>
        <w:gridCol w:w="2970"/>
        <w:gridCol w:w="4680"/>
      </w:tblGrid>
      <w:tr w:rsidR="0083463C" w:rsidRPr="002407F9" w:rsidTr="00BF3E57">
        <w:trPr>
          <w:jc w:val="center"/>
        </w:trPr>
        <w:tc>
          <w:tcPr>
            <w:tcW w:w="171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bookmarkStart w:id="4505" w:name="_Toc287551040"/>
            <w:bookmarkStart w:id="4506" w:name="_Toc287727445"/>
            <w:bookmarkEnd w:id="4505"/>
            <w:bookmarkEnd w:id="4506"/>
          </w:p>
        </w:tc>
        <w:tc>
          <w:tcPr>
            <w:tcW w:w="297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bookmarkStart w:id="4507" w:name="_Toc287551041"/>
            <w:bookmarkStart w:id="4508" w:name="_Toc287727446"/>
            <w:bookmarkEnd w:id="4507"/>
            <w:bookmarkEnd w:id="4508"/>
          </w:p>
        </w:tc>
        <w:tc>
          <w:tcPr>
            <w:tcW w:w="468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bookmarkStart w:id="4509" w:name="_Toc287551042"/>
            <w:bookmarkStart w:id="4510" w:name="_Toc287727447"/>
            <w:bookmarkEnd w:id="4509"/>
            <w:bookmarkEnd w:id="4510"/>
          </w:p>
        </w:tc>
        <w:bookmarkStart w:id="4511" w:name="_Toc287551043"/>
        <w:bookmarkStart w:id="4512" w:name="_Toc287727448"/>
        <w:bookmarkEnd w:id="4511"/>
        <w:bookmarkEnd w:id="4512"/>
      </w:tr>
      <w:tr w:rsidR="0083463C" w:rsidRPr="002407F9" w:rsidTr="00BF3E57">
        <w:trPr>
          <w:jc w:val="center"/>
        </w:trPr>
        <w:tc>
          <w:tcPr>
            <w:tcW w:w="1710" w:type="dxa"/>
            <w:tcBorders>
              <w:left w:val="single" w:sz="12" w:space="0" w:color="auto"/>
            </w:tcBorders>
          </w:tcPr>
          <w:p w:rsidR="0083463C" w:rsidRPr="002407F9" w:rsidRDefault="0083463C" w:rsidP="00BF3E57">
            <w:pPr>
              <w:pStyle w:val="TABLE-cell"/>
            </w:pPr>
            <w:r w:rsidRPr="002407F9">
              <w:t>userAuth</w:t>
            </w:r>
            <w:bookmarkStart w:id="4513" w:name="_Toc287551044"/>
            <w:bookmarkStart w:id="4514" w:name="_Toc287727449"/>
            <w:bookmarkEnd w:id="4513"/>
            <w:bookmarkEnd w:id="4514"/>
          </w:p>
        </w:tc>
        <w:tc>
          <w:tcPr>
            <w:tcW w:w="2970" w:type="dxa"/>
          </w:tcPr>
          <w:p w:rsidR="0083463C" w:rsidRPr="002407F9" w:rsidRDefault="0083463C" w:rsidP="00BF3E57">
            <w:pPr>
              <w:pStyle w:val="TABLE-cell"/>
            </w:pPr>
            <w:r w:rsidRPr="002407F9">
              <w:t>TPM2B_AUTH</w:t>
            </w:r>
            <w:bookmarkStart w:id="4515" w:name="_Toc287551045"/>
            <w:bookmarkStart w:id="4516" w:name="_Toc287727450"/>
            <w:bookmarkEnd w:id="4515"/>
            <w:bookmarkEnd w:id="4516"/>
          </w:p>
        </w:tc>
        <w:tc>
          <w:tcPr>
            <w:tcW w:w="4680" w:type="dxa"/>
            <w:tcBorders>
              <w:right w:val="single" w:sz="12" w:space="0" w:color="auto"/>
            </w:tcBorders>
          </w:tcPr>
          <w:p w:rsidR="0083463C" w:rsidRPr="002407F9" w:rsidRDefault="0083463C" w:rsidP="00BF3E57">
            <w:pPr>
              <w:pStyle w:val="TABLE-cell"/>
            </w:pPr>
            <w:r w:rsidRPr="002407F9">
              <w:t>the USER auth secret value</w:t>
            </w:r>
            <w:bookmarkStart w:id="4517" w:name="_Toc287551046"/>
            <w:bookmarkStart w:id="4518" w:name="_Toc287727451"/>
            <w:bookmarkEnd w:id="4517"/>
            <w:bookmarkEnd w:id="4518"/>
          </w:p>
        </w:tc>
        <w:bookmarkStart w:id="4519" w:name="_Toc287551047"/>
        <w:bookmarkStart w:id="4520" w:name="_Toc287727452"/>
        <w:bookmarkEnd w:id="4519"/>
        <w:bookmarkEnd w:id="4520"/>
      </w:tr>
      <w:tr w:rsidR="0083463C" w:rsidRPr="002407F9" w:rsidTr="00BF3E57">
        <w:trPr>
          <w:cantSplit/>
          <w:jc w:val="center"/>
        </w:trPr>
        <w:tc>
          <w:tcPr>
            <w:tcW w:w="1710" w:type="dxa"/>
            <w:tcBorders>
              <w:left w:val="single" w:sz="12" w:space="0" w:color="auto"/>
              <w:bottom w:val="single" w:sz="12" w:space="0" w:color="auto"/>
            </w:tcBorders>
          </w:tcPr>
          <w:p w:rsidR="0083463C" w:rsidRPr="002407F9" w:rsidRDefault="0083463C" w:rsidP="00BF3E57">
            <w:pPr>
              <w:pStyle w:val="TABLE-cell"/>
              <w:keepNext w:val="0"/>
            </w:pPr>
            <w:r w:rsidRPr="002407F9">
              <w:t>data</w:t>
            </w:r>
            <w:bookmarkStart w:id="4521" w:name="_Toc287551048"/>
            <w:bookmarkStart w:id="4522" w:name="_Toc287727453"/>
            <w:bookmarkEnd w:id="4521"/>
            <w:bookmarkEnd w:id="4522"/>
          </w:p>
        </w:tc>
        <w:tc>
          <w:tcPr>
            <w:tcW w:w="2970" w:type="dxa"/>
            <w:tcBorders>
              <w:bottom w:val="single" w:sz="12" w:space="0" w:color="auto"/>
            </w:tcBorders>
          </w:tcPr>
          <w:p w:rsidR="0083463C" w:rsidRPr="002407F9" w:rsidRDefault="0083463C" w:rsidP="00BF3E57">
            <w:pPr>
              <w:pStyle w:val="TABLE-cell"/>
              <w:keepNext w:val="0"/>
            </w:pPr>
            <w:r w:rsidRPr="002407F9">
              <w:t>TPM2B_SENSITIVE_DATA</w:t>
            </w:r>
          </w:p>
        </w:tc>
        <w:tc>
          <w:tcPr>
            <w:tcW w:w="4680" w:type="dxa"/>
            <w:tcBorders>
              <w:bottom w:val="single" w:sz="12" w:space="0" w:color="auto"/>
              <w:right w:val="single" w:sz="12" w:space="0" w:color="auto"/>
            </w:tcBorders>
          </w:tcPr>
          <w:p w:rsidR="0083463C" w:rsidRPr="002407F9" w:rsidRDefault="0083463C" w:rsidP="00BF3E57">
            <w:pPr>
              <w:pStyle w:val="TABLE-cell"/>
              <w:keepNext w:val="0"/>
            </w:pPr>
            <w:r w:rsidRPr="002407F9">
              <w:t>data to be sealed, a key, or derivation values</w:t>
            </w:r>
          </w:p>
        </w:tc>
        <w:bookmarkStart w:id="4523" w:name="_Toc287551051"/>
        <w:bookmarkStart w:id="4524" w:name="_Toc287727456"/>
        <w:bookmarkEnd w:id="4523"/>
        <w:bookmarkEnd w:id="4524"/>
      </w:tr>
    </w:tbl>
    <w:p w:rsidR="0083463C" w:rsidRPr="002407F9" w:rsidRDefault="0083463C" w:rsidP="0083463C">
      <w:pPr>
        <w:pStyle w:val="Heading3"/>
        <w:rPr>
          <w:noProof/>
        </w:rPr>
      </w:pPr>
      <w:bookmarkStart w:id="4525" w:name="_Toc288815060"/>
      <w:bookmarkStart w:id="4526" w:name="_Toc304539303"/>
      <w:bookmarkStart w:id="4527" w:name="_Toc308709855"/>
      <w:bookmarkStart w:id="4528" w:name="_Toc380749559"/>
      <w:bookmarkStart w:id="4529" w:name="_Toc384901865"/>
      <w:bookmarkStart w:id="4530" w:name="_Toc432512389"/>
      <w:bookmarkStart w:id="4531" w:name="_Toc443575729"/>
      <w:bookmarkStart w:id="4532" w:name="_Toc470517964"/>
      <w:bookmarkStart w:id="4533" w:name="_Toc462921183"/>
      <w:bookmarkStart w:id="4534" w:name="_Toc516155005"/>
      <w:bookmarkStart w:id="4535" w:name="_Toc20317743"/>
      <w:r w:rsidRPr="002407F9">
        <w:rPr>
          <w:noProof/>
        </w:rPr>
        <w:t>TPM2B_SENSITIVE_CREATE</w:t>
      </w:r>
      <w:bookmarkStart w:id="4536" w:name="_Toc287551052"/>
      <w:bookmarkStart w:id="4537" w:name="_Toc287727457"/>
      <w:bookmarkEnd w:id="4525"/>
      <w:bookmarkEnd w:id="4526"/>
      <w:bookmarkEnd w:id="4527"/>
      <w:bookmarkEnd w:id="4528"/>
      <w:bookmarkEnd w:id="4529"/>
      <w:bookmarkEnd w:id="4530"/>
      <w:bookmarkEnd w:id="4531"/>
      <w:bookmarkEnd w:id="4532"/>
      <w:bookmarkEnd w:id="4533"/>
      <w:bookmarkEnd w:id="4534"/>
      <w:bookmarkEnd w:id="4535"/>
      <w:bookmarkEnd w:id="4536"/>
      <w:bookmarkEnd w:id="4537"/>
    </w:p>
    <w:p w:rsidR="0083463C" w:rsidRPr="002407F9" w:rsidRDefault="0083463C" w:rsidP="0083463C">
      <w:pPr>
        <w:pStyle w:val="BodyText"/>
        <w:rPr>
          <w:noProof/>
        </w:rPr>
      </w:pPr>
      <w:r w:rsidRPr="002407F9">
        <w:rPr>
          <w:noProof/>
        </w:rPr>
        <w:t xml:space="preserve">This structure contains the sensitive creation data in a sized buffer. This structure is defined so that both the </w:t>
      </w:r>
      <w:r w:rsidRPr="002407F9">
        <w:rPr>
          <w:i/>
          <w:noProof/>
        </w:rPr>
        <w:t>userAuth</w:t>
      </w:r>
      <w:r w:rsidRPr="002407F9">
        <w:rPr>
          <w:noProof/>
        </w:rPr>
        <w:t xml:space="preserve"> and </w:t>
      </w:r>
      <w:r w:rsidRPr="002407F9">
        <w:rPr>
          <w:i/>
          <w:noProof/>
        </w:rPr>
        <w:t>data</w:t>
      </w:r>
      <w:r w:rsidRPr="002407F9">
        <w:rPr>
          <w:noProof/>
        </w:rPr>
        <w:t xml:space="preserve"> values of the TPMS_SENSITIVE_CREATE may be passed as a single parameter for parameter encryption purposes.</w:t>
      </w:r>
    </w:p>
    <w:p w:rsidR="0083463C" w:rsidRPr="002407F9" w:rsidRDefault="0083463C" w:rsidP="0083463C">
      <w:pPr>
        <w:pStyle w:val="TABLE-title"/>
        <w:rPr>
          <w:noProof/>
        </w:rPr>
      </w:pPr>
      <w:bookmarkStart w:id="4538" w:name="_Toc380749823"/>
      <w:bookmarkStart w:id="4539" w:name="_Toc384651485"/>
      <w:bookmarkStart w:id="4540" w:name="_Toc432512630"/>
      <w:bookmarkStart w:id="4541" w:name="_Toc443575968"/>
      <w:bookmarkStart w:id="4542" w:name="_Toc470518215"/>
      <w:bookmarkStart w:id="4543" w:name="_Toc462921429"/>
      <w:bookmarkStart w:id="4544" w:name="_Toc516155260"/>
      <w:bookmarkStart w:id="4545" w:name="_Toc2137619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151</w:t>
      </w:r>
      <w:r w:rsidRPr="002407F9">
        <w:rPr>
          <w:noProof/>
        </w:rPr>
        <w:fldChar w:fldCharType="end"/>
      </w:r>
      <w:r w:rsidRPr="002407F9">
        <w:rPr>
          <w:noProof/>
        </w:rPr>
        <w:t xml:space="preserve"> — Definition of TPM2B_SENSITIVE_CREATE Structure &lt;IN, S&gt;</w:t>
      </w:r>
      <w:bookmarkStart w:id="4546" w:name="_Toc287551054"/>
      <w:bookmarkStart w:id="4547" w:name="_Toc287727459"/>
      <w:bookmarkEnd w:id="4538"/>
      <w:bookmarkEnd w:id="4539"/>
      <w:bookmarkEnd w:id="4540"/>
      <w:bookmarkEnd w:id="4541"/>
      <w:bookmarkEnd w:id="4542"/>
      <w:bookmarkEnd w:id="4543"/>
      <w:bookmarkEnd w:id="4544"/>
      <w:bookmarkEnd w:id="4545"/>
      <w:bookmarkEnd w:id="4546"/>
      <w:bookmarkEnd w:id="454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710"/>
        <w:gridCol w:w="2970"/>
        <w:gridCol w:w="4680"/>
      </w:tblGrid>
      <w:tr w:rsidR="0083463C" w:rsidRPr="002407F9" w:rsidTr="00BF3E57">
        <w:trPr>
          <w:jc w:val="center"/>
        </w:trPr>
        <w:tc>
          <w:tcPr>
            <w:tcW w:w="171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bookmarkStart w:id="4548" w:name="_Toc287551055"/>
            <w:bookmarkStart w:id="4549" w:name="_Toc287727460"/>
            <w:bookmarkEnd w:id="4548"/>
            <w:bookmarkEnd w:id="4549"/>
          </w:p>
        </w:tc>
        <w:tc>
          <w:tcPr>
            <w:tcW w:w="297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bookmarkStart w:id="4550" w:name="_Toc287551056"/>
            <w:bookmarkStart w:id="4551" w:name="_Toc287727461"/>
            <w:bookmarkEnd w:id="4550"/>
            <w:bookmarkEnd w:id="4551"/>
          </w:p>
        </w:tc>
        <w:tc>
          <w:tcPr>
            <w:tcW w:w="468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bookmarkStart w:id="4552" w:name="_Toc287551057"/>
            <w:bookmarkStart w:id="4553" w:name="_Toc287727462"/>
            <w:bookmarkEnd w:id="4552"/>
            <w:bookmarkEnd w:id="4553"/>
          </w:p>
        </w:tc>
        <w:bookmarkStart w:id="4554" w:name="_Toc287551058"/>
        <w:bookmarkStart w:id="4555" w:name="_Toc287727463"/>
        <w:bookmarkEnd w:id="4554"/>
        <w:bookmarkEnd w:id="4555"/>
      </w:tr>
      <w:tr w:rsidR="0083463C" w:rsidRPr="002407F9" w:rsidTr="00BF3E57">
        <w:trPr>
          <w:jc w:val="center"/>
        </w:trPr>
        <w:tc>
          <w:tcPr>
            <w:tcW w:w="1710" w:type="dxa"/>
            <w:tcBorders>
              <w:left w:val="single" w:sz="12" w:space="0" w:color="auto"/>
              <w:bottom w:val="single" w:sz="6" w:space="0" w:color="auto"/>
            </w:tcBorders>
          </w:tcPr>
          <w:p w:rsidR="0083463C" w:rsidRPr="002407F9" w:rsidRDefault="0083463C" w:rsidP="00BF3E57">
            <w:pPr>
              <w:pStyle w:val="TABLE-cell"/>
            </w:pPr>
            <w:r w:rsidRPr="002407F9">
              <w:t>size=</w:t>
            </w:r>
            <w:bookmarkStart w:id="4556" w:name="_Toc287551059"/>
            <w:bookmarkStart w:id="4557" w:name="_Toc287727464"/>
            <w:bookmarkEnd w:id="4556"/>
            <w:bookmarkEnd w:id="4557"/>
          </w:p>
        </w:tc>
        <w:tc>
          <w:tcPr>
            <w:tcW w:w="2970" w:type="dxa"/>
            <w:tcBorders>
              <w:bottom w:val="single" w:sz="6" w:space="0" w:color="auto"/>
            </w:tcBorders>
          </w:tcPr>
          <w:p w:rsidR="0083463C" w:rsidRPr="002407F9" w:rsidRDefault="0083463C" w:rsidP="00BF3E57">
            <w:pPr>
              <w:pStyle w:val="TABLE-cell"/>
            </w:pPr>
            <w:r w:rsidRPr="002407F9">
              <w:t>UINT16</w:t>
            </w:r>
            <w:bookmarkStart w:id="4558" w:name="_Toc287551060"/>
            <w:bookmarkStart w:id="4559" w:name="_Toc287727465"/>
            <w:bookmarkEnd w:id="4558"/>
            <w:bookmarkEnd w:id="4559"/>
          </w:p>
        </w:tc>
        <w:tc>
          <w:tcPr>
            <w:tcW w:w="4680" w:type="dxa"/>
            <w:tcBorders>
              <w:bottom w:val="single" w:sz="6" w:space="0" w:color="auto"/>
              <w:right w:val="single" w:sz="12" w:space="0" w:color="auto"/>
            </w:tcBorders>
          </w:tcPr>
          <w:p w:rsidR="0083463C" w:rsidRPr="002407F9" w:rsidRDefault="0083463C" w:rsidP="00BF3E57">
            <w:pPr>
              <w:pStyle w:val="TABLE-cell"/>
            </w:pPr>
            <w:r w:rsidRPr="002407F9">
              <w:t xml:space="preserve">size of </w:t>
            </w:r>
            <w:r w:rsidRPr="002407F9">
              <w:rPr>
                <w:i/>
              </w:rPr>
              <w:t>sensitive</w:t>
            </w:r>
            <w:r w:rsidRPr="002407F9">
              <w:t xml:space="preserve"> in octets (may not be zero)</w:t>
            </w:r>
            <w:bookmarkStart w:id="4560" w:name="_Toc287551061"/>
            <w:bookmarkStart w:id="4561" w:name="_Toc287727466"/>
            <w:bookmarkEnd w:id="4560"/>
            <w:bookmarkEnd w:id="4561"/>
          </w:p>
          <w:p w:rsidR="0083463C" w:rsidRPr="002407F9" w:rsidRDefault="0083463C" w:rsidP="00BF3E57">
            <w:pPr>
              <w:pStyle w:val="Table-cell-note"/>
            </w:pPr>
            <w:r w:rsidRPr="002407F9">
              <w:t>NOTE</w:t>
            </w:r>
            <w:r w:rsidRPr="002407F9">
              <w:tab/>
              <w:t xml:space="preserve">The </w:t>
            </w:r>
            <w:r w:rsidRPr="002407F9">
              <w:rPr>
                <w:i/>
              </w:rPr>
              <w:t>userAuth</w:t>
            </w:r>
            <w:r w:rsidRPr="002407F9">
              <w:t xml:space="preserve"> and data parameters in this buffer may both be zero length but the minimum size of this parameter will be the sum of the size fields of the two parameters of the TPMS_SENSITIVE_CREATE.</w:t>
            </w:r>
            <w:bookmarkStart w:id="4562" w:name="_Toc287551062"/>
            <w:bookmarkStart w:id="4563" w:name="_Toc287727467"/>
            <w:bookmarkEnd w:id="4562"/>
            <w:bookmarkEnd w:id="4563"/>
          </w:p>
        </w:tc>
        <w:bookmarkStart w:id="4564" w:name="_Toc287551063"/>
        <w:bookmarkStart w:id="4565" w:name="_Toc287727468"/>
        <w:bookmarkEnd w:id="4564"/>
        <w:bookmarkEnd w:id="4565"/>
      </w:tr>
      <w:tr w:rsidR="0083463C" w:rsidRPr="002407F9" w:rsidTr="00BF3E57">
        <w:trPr>
          <w:jc w:val="center"/>
        </w:trPr>
        <w:tc>
          <w:tcPr>
            <w:tcW w:w="1710" w:type="dxa"/>
            <w:tcBorders>
              <w:left w:val="single" w:sz="12" w:space="0" w:color="auto"/>
              <w:bottom w:val="single" w:sz="12" w:space="0" w:color="auto"/>
            </w:tcBorders>
          </w:tcPr>
          <w:p w:rsidR="0083463C" w:rsidRPr="002407F9" w:rsidRDefault="0083463C" w:rsidP="00BF3E57">
            <w:pPr>
              <w:pStyle w:val="TABLE-cell"/>
              <w:keepNext w:val="0"/>
            </w:pPr>
            <w:r w:rsidRPr="002407F9">
              <w:t>sensitive</w:t>
            </w:r>
            <w:bookmarkStart w:id="4566" w:name="_Toc287551064"/>
            <w:bookmarkStart w:id="4567" w:name="_Toc287727469"/>
            <w:bookmarkEnd w:id="4566"/>
            <w:bookmarkEnd w:id="4567"/>
          </w:p>
        </w:tc>
        <w:tc>
          <w:tcPr>
            <w:tcW w:w="2970" w:type="dxa"/>
            <w:tcBorders>
              <w:bottom w:val="single" w:sz="12" w:space="0" w:color="auto"/>
            </w:tcBorders>
          </w:tcPr>
          <w:p w:rsidR="0083463C" w:rsidRPr="002407F9" w:rsidRDefault="0083463C" w:rsidP="00BF3E57">
            <w:pPr>
              <w:pStyle w:val="TABLE-cell"/>
              <w:keepNext w:val="0"/>
            </w:pPr>
            <w:r w:rsidRPr="002407F9">
              <w:t>TPMS_SENSITIVE_CREATE</w:t>
            </w:r>
            <w:bookmarkStart w:id="4568" w:name="_Toc287551065"/>
            <w:bookmarkStart w:id="4569" w:name="_Toc287727470"/>
            <w:bookmarkEnd w:id="4568"/>
            <w:bookmarkEnd w:id="4569"/>
          </w:p>
        </w:tc>
        <w:tc>
          <w:tcPr>
            <w:tcW w:w="4680" w:type="dxa"/>
            <w:tcBorders>
              <w:bottom w:val="single" w:sz="12" w:space="0" w:color="auto"/>
              <w:right w:val="single" w:sz="12" w:space="0" w:color="auto"/>
            </w:tcBorders>
          </w:tcPr>
          <w:p w:rsidR="0083463C" w:rsidRPr="002407F9" w:rsidRDefault="0083463C" w:rsidP="00BF3E57">
            <w:pPr>
              <w:pStyle w:val="TABLE-cell"/>
              <w:keepNext w:val="0"/>
            </w:pPr>
            <w:r w:rsidRPr="002407F9">
              <w:t>data to be sealed or a symmetric key value.</w:t>
            </w:r>
            <w:bookmarkStart w:id="4570" w:name="_Toc287551066"/>
            <w:bookmarkStart w:id="4571" w:name="_Toc287727471"/>
            <w:bookmarkEnd w:id="4570"/>
            <w:bookmarkEnd w:id="4571"/>
          </w:p>
        </w:tc>
        <w:bookmarkStart w:id="4572" w:name="_Toc287551067"/>
        <w:bookmarkStart w:id="4573" w:name="_Toc287727472"/>
        <w:bookmarkEnd w:id="4572"/>
        <w:bookmarkEnd w:id="4573"/>
      </w:tr>
    </w:tbl>
    <w:p w:rsidR="0083463C" w:rsidRPr="002407F9" w:rsidRDefault="0083463C" w:rsidP="0083463C">
      <w:pPr>
        <w:pStyle w:val="Heading3"/>
        <w:rPr>
          <w:noProof/>
        </w:rPr>
      </w:pPr>
      <w:bookmarkStart w:id="4574" w:name="_Toc308709856"/>
      <w:bookmarkStart w:id="4575" w:name="_Toc380749560"/>
      <w:bookmarkStart w:id="4576" w:name="_Toc384901866"/>
      <w:bookmarkStart w:id="4577" w:name="_Toc432512390"/>
      <w:bookmarkStart w:id="4578" w:name="_Toc443575730"/>
      <w:bookmarkStart w:id="4579" w:name="_Toc470517965"/>
      <w:bookmarkStart w:id="4580" w:name="_Toc462921184"/>
      <w:bookmarkStart w:id="4581" w:name="_Toc516155006"/>
      <w:bookmarkStart w:id="4582" w:name="_Toc20317744"/>
      <w:bookmarkStart w:id="4583" w:name="_Toc304539304"/>
      <w:bookmarkStart w:id="4584" w:name="_Toc286047139"/>
      <w:bookmarkStart w:id="4585" w:name="_Toc288815061"/>
      <w:r w:rsidRPr="002407F9">
        <w:rPr>
          <w:noProof/>
        </w:rPr>
        <w:t>TPMS_SCHEME_HASH</w:t>
      </w:r>
      <w:bookmarkEnd w:id="4574"/>
      <w:bookmarkEnd w:id="4575"/>
      <w:bookmarkEnd w:id="4576"/>
      <w:bookmarkEnd w:id="4577"/>
      <w:bookmarkEnd w:id="4578"/>
      <w:bookmarkEnd w:id="4579"/>
      <w:bookmarkEnd w:id="4580"/>
      <w:bookmarkEnd w:id="4581"/>
      <w:bookmarkEnd w:id="4582"/>
    </w:p>
    <w:p w:rsidR="0083463C" w:rsidRPr="002407F9" w:rsidRDefault="0083463C" w:rsidP="0083463C">
      <w:pPr>
        <w:pStyle w:val="BodyText"/>
        <w:rPr>
          <w:noProof/>
        </w:rPr>
      </w:pPr>
      <w:r w:rsidRPr="002407F9">
        <w:rPr>
          <w:noProof/>
        </w:rPr>
        <w:t>This structure is the scheme data for schemes that only require a hash to complete their definition.</w:t>
      </w:r>
    </w:p>
    <w:p w:rsidR="0083463C" w:rsidRPr="002407F9" w:rsidRDefault="0083463C" w:rsidP="0083463C">
      <w:pPr>
        <w:pStyle w:val="TABLE-title"/>
        <w:rPr>
          <w:noProof/>
        </w:rPr>
      </w:pPr>
      <w:bookmarkStart w:id="4586" w:name="_Toc380749824"/>
      <w:bookmarkStart w:id="4587" w:name="_Toc384651486"/>
      <w:bookmarkStart w:id="4588" w:name="_Toc432512631"/>
      <w:bookmarkStart w:id="4589" w:name="_Toc443575969"/>
      <w:bookmarkStart w:id="4590" w:name="_Toc470518216"/>
      <w:bookmarkStart w:id="4591" w:name="_Toc462921430"/>
      <w:bookmarkStart w:id="4592" w:name="_Toc516155261"/>
      <w:bookmarkStart w:id="4593" w:name="_Toc2137619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152</w:t>
      </w:r>
      <w:r w:rsidRPr="002407F9">
        <w:rPr>
          <w:noProof/>
        </w:rPr>
        <w:fldChar w:fldCharType="end"/>
      </w:r>
      <w:r w:rsidRPr="002407F9">
        <w:rPr>
          <w:noProof/>
        </w:rPr>
        <w:t xml:space="preserve"> — Definition of TPMS_SCHEME_HASH Structure</w:t>
      </w:r>
      <w:bookmarkEnd w:id="4586"/>
      <w:bookmarkEnd w:id="4587"/>
      <w:bookmarkEnd w:id="4588"/>
      <w:bookmarkEnd w:id="4589"/>
      <w:bookmarkEnd w:id="4590"/>
      <w:bookmarkEnd w:id="4591"/>
      <w:bookmarkEnd w:id="4592"/>
      <w:bookmarkEnd w:id="4593"/>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58" w:type="dxa"/>
          <w:right w:w="58" w:type="dxa"/>
        </w:tblCellMar>
        <w:tblLook w:val="0000" w:firstRow="0" w:lastRow="0" w:firstColumn="0" w:lastColumn="0" w:noHBand="0" w:noVBand="0"/>
      </w:tblPr>
      <w:tblGrid>
        <w:gridCol w:w="2250"/>
        <w:gridCol w:w="2340"/>
        <w:gridCol w:w="4770"/>
      </w:tblGrid>
      <w:tr w:rsidR="0083463C" w:rsidRPr="002407F9" w:rsidTr="00BF3E57">
        <w:trPr>
          <w:jc w:val="center"/>
        </w:trPr>
        <w:tc>
          <w:tcPr>
            <w:tcW w:w="2250" w:type="dxa"/>
          </w:tcPr>
          <w:p w:rsidR="0083463C" w:rsidRPr="002407F9" w:rsidRDefault="0083463C" w:rsidP="00BF3E57">
            <w:pPr>
              <w:pStyle w:val="TABLE-col-heading"/>
              <w:rPr>
                <w:noProof/>
              </w:rPr>
            </w:pPr>
            <w:r w:rsidRPr="002407F9">
              <w:rPr>
                <w:noProof/>
              </w:rPr>
              <w:t>Parameter</w:t>
            </w:r>
          </w:p>
        </w:tc>
        <w:tc>
          <w:tcPr>
            <w:tcW w:w="2340" w:type="dxa"/>
          </w:tcPr>
          <w:p w:rsidR="0083463C" w:rsidRPr="002407F9" w:rsidRDefault="0083463C" w:rsidP="00BF3E57">
            <w:pPr>
              <w:pStyle w:val="TABLE-col-heading"/>
              <w:rPr>
                <w:noProof/>
              </w:rPr>
            </w:pPr>
            <w:r w:rsidRPr="002407F9">
              <w:rPr>
                <w:noProof/>
              </w:rPr>
              <w:t>Type</w:t>
            </w:r>
          </w:p>
        </w:tc>
        <w:tc>
          <w:tcPr>
            <w:tcW w:w="4770" w:type="dxa"/>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250" w:type="dxa"/>
          </w:tcPr>
          <w:p w:rsidR="0083463C" w:rsidRPr="002407F9" w:rsidRDefault="0083463C" w:rsidP="00BF3E57">
            <w:pPr>
              <w:pStyle w:val="TABLE-cell"/>
              <w:keepNext w:val="0"/>
            </w:pPr>
            <w:r w:rsidRPr="002407F9">
              <w:t>hashAlg</w:t>
            </w:r>
          </w:p>
        </w:tc>
        <w:tc>
          <w:tcPr>
            <w:tcW w:w="2340" w:type="dxa"/>
          </w:tcPr>
          <w:p w:rsidR="0083463C" w:rsidRPr="002407F9" w:rsidRDefault="0083463C" w:rsidP="00BF3E57">
            <w:pPr>
              <w:pStyle w:val="TABLE-cell"/>
              <w:keepNext w:val="0"/>
            </w:pPr>
            <w:r w:rsidRPr="002407F9">
              <w:t>TPMI_ALG_HASH</w:t>
            </w:r>
          </w:p>
        </w:tc>
        <w:tc>
          <w:tcPr>
            <w:tcW w:w="4770" w:type="dxa"/>
          </w:tcPr>
          <w:p w:rsidR="0083463C" w:rsidRPr="002407F9" w:rsidRDefault="0083463C" w:rsidP="00BF3E57">
            <w:pPr>
              <w:pStyle w:val="TABLE-cell"/>
              <w:keepNext w:val="0"/>
            </w:pPr>
            <w:r w:rsidRPr="002407F9">
              <w:t>the hash algorithm used to digest the message</w:t>
            </w:r>
          </w:p>
        </w:tc>
      </w:tr>
    </w:tbl>
    <w:p w:rsidR="0083463C" w:rsidRPr="002407F9" w:rsidRDefault="0083463C" w:rsidP="0083463C">
      <w:pPr>
        <w:pStyle w:val="Heading3"/>
        <w:rPr>
          <w:noProof/>
        </w:rPr>
      </w:pPr>
      <w:bookmarkStart w:id="4594" w:name="_Toc432512391"/>
      <w:bookmarkStart w:id="4595" w:name="_Toc443575731"/>
      <w:bookmarkStart w:id="4596" w:name="_Toc470517966"/>
      <w:bookmarkStart w:id="4597" w:name="_Toc462921185"/>
      <w:bookmarkStart w:id="4598" w:name="_Toc516155007"/>
      <w:bookmarkStart w:id="4599" w:name="_Toc20317745"/>
      <w:bookmarkStart w:id="4600" w:name="_Toc308709857"/>
      <w:bookmarkStart w:id="4601" w:name="_Toc380749561"/>
      <w:r w:rsidRPr="002407F9">
        <w:rPr>
          <w:noProof/>
        </w:rPr>
        <w:lastRenderedPageBreak/>
        <w:t>TPMS_SCHEME_ECDAA</w:t>
      </w:r>
      <w:bookmarkEnd w:id="4594"/>
      <w:bookmarkEnd w:id="4595"/>
      <w:bookmarkEnd w:id="4596"/>
      <w:bookmarkEnd w:id="4597"/>
      <w:bookmarkEnd w:id="4598"/>
      <w:bookmarkEnd w:id="4599"/>
    </w:p>
    <w:p w:rsidR="0083463C" w:rsidRPr="002407F9" w:rsidRDefault="0083463C" w:rsidP="0083463C">
      <w:pPr>
        <w:pStyle w:val="BodyText"/>
        <w:rPr>
          <w:noProof/>
        </w:rPr>
      </w:pPr>
      <w:r w:rsidRPr="002407F9">
        <w:rPr>
          <w:noProof/>
        </w:rPr>
        <w:t>This definition is for split signing schemes that require a commit count.</w:t>
      </w:r>
    </w:p>
    <w:p w:rsidR="0083463C" w:rsidRPr="002407F9" w:rsidRDefault="0083463C" w:rsidP="0083463C">
      <w:pPr>
        <w:pStyle w:val="TABLE-title"/>
        <w:rPr>
          <w:noProof/>
        </w:rPr>
      </w:pPr>
      <w:bookmarkStart w:id="4602" w:name="_Toc432512632"/>
      <w:bookmarkStart w:id="4603" w:name="_Toc443575970"/>
      <w:bookmarkStart w:id="4604" w:name="_Toc470518217"/>
      <w:bookmarkStart w:id="4605" w:name="_Toc462921431"/>
      <w:bookmarkStart w:id="4606" w:name="_Toc516155262"/>
      <w:bookmarkStart w:id="4607" w:name="_Toc2137620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153</w:t>
      </w:r>
      <w:r w:rsidRPr="002407F9">
        <w:rPr>
          <w:noProof/>
        </w:rPr>
        <w:fldChar w:fldCharType="end"/>
      </w:r>
      <w:r w:rsidRPr="002407F9">
        <w:rPr>
          <w:noProof/>
        </w:rPr>
        <w:t xml:space="preserve"> — Definition of {</w:t>
      </w:r>
      <w:r w:rsidRPr="002407F9">
        <w:rPr>
          <w:noProof/>
          <w:color w:val="00B050"/>
        </w:rPr>
        <w:t>ECC</w:t>
      </w:r>
      <w:r w:rsidRPr="002407F9">
        <w:rPr>
          <w:noProof/>
        </w:rPr>
        <w:t>} TPMS_SCHEME_ECDAA Structure</w:t>
      </w:r>
      <w:bookmarkEnd w:id="4602"/>
      <w:bookmarkEnd w:id="4603"/>
      <w:bookmarkEnd w:id="4604"/>
      <w:bookmarkEnd w:id="4605"/>
      <w:bookmarkEnd w:id="4606"/>
      <w:bookmarkEnd w:id="4607"/>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58" w:type="dxa"/>
          <w:right w:w="58" w:type="dxa"/>
        </w:tblCellMar>
        <w:tblLook w:val="0000" w:firstRow="0" w:lastRow="0" w:firstColumn="0" w:lastColumn="0" w:noHBand="0" w:noVBand="0"/>
      </w:tblPr>
      <w:tblGrid>
        <w:gridCol w:w="1710"/>
        <w:gridCol w:w="1800"/>
        <w:gridCol w:w="5850"/>
      </w:tblGrid>
      <w:tr w:rsidR="0083463C" w:rsidRPr="002407F9" w:rsidTr="00BF3E57">
        <w:trPr>
          <w:jc w:val="center"/>
        </w:trPr>
        <w:tc>
          <w:tcPr>
            <w:tcW w:w="1710" w:type="dxa"/>
          </w:tcPr>
          <w:p w:rsidR="0083463C" w:rsidRPr="002407F9" w:rsidRDefault="0083463C" w:rsidP="00BF3E57">
            <w:pPr>
              <w:pStyle w:val="TABLE-col-heading"/>
              <w:rPr>
                <w:noProof/>
              </w:rPr>
            </w:pPr>
            <w:r w:rsidRPr="002407F9">
              <w:rPr>
                <w:noProof/>
              </w:rPr>
              <w:t>Parameter</w:t>
            </w:r>
          </w:p>
        </w:tc>
        <w:tc>
          <w:tcPr>
            <w:tcW w:w="1800" w:type="dxa"/>
          </w:tcPr>
          <w:p w:rsidR="0083463C" w:rsidRPr="002407F9" w:rsidRDefault="0083463C" w:rsidP="00BF3E57">
            <w:pPr>
              <w:pStyle w:val="TABLE-col-heading"/>
              <w:rPr>
                <w:noProof/>
              </w:rPr>
            </w:pPr>
            <w:r w:rsidRPr="002407F9">
              <w:rPr>
                <w:noProof/>
              </w:rPr>
              <w:t>Type</w:t>
            </w:r>
          </w:p>
        </w:tc>
        <w:tc>
          <w:tcPr>
            <w:tcW w:w="5850" w:type="dxa"/>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710" w:type="dxa"/>
            <w:tcBorders>
              <w:bottom w:val="single" w:sz="6" w:space="0" w:color="auto"/>
            </w:tcBorders>
          </w:tcPr>
          <w:p w:rsidR="0083463C" w:rsidRPr="002407F9" w:rsidRDefault="0083463C" w:rsidP="00BF3E57">
            <w:pPr>
              <w:pStyle w:val="TABLE-cell"/>
            </w:pPr>
            <w:r w:rsidRPr="002407F9">
              <w:t>hashAlg</w:t>
            </w:r>
          </w:p>
        </w:tc>
        <w:tc>
          <w:tcPr>
            <w:tcW w:w="1800" w:type="dxa"/>
            <w:tcBorders>
              <w:bottom w:val="single" w:sz="6" w:space="0" w:color="auto"/>
            </w:tcBorders>
          </w:tcPr>
          <w:p w:rsidR="0083463C" w:rsidRPr="002407F9" w:rsidRDefault="0083463C" w:rsidP="00BF3E57">
            <w:pPr>
              <w:pStyle w:val="TABLE-cell"/>
            </w:pPr>
            <w:r w:rsidRPr="002407F9">
              <w:t>TPMI_ALG_HASH</w:t>
            </w:r>
          </w:p>
        </w:tc>
        <w:tc>
          <w:tcPr>
            <w:tcW w:w="5850" w:type="dxa"/>
            <w:tcBorders>
              <w:bottom w:val="single" w:sz="6" w:space="0" w:color="auto"/>
            </w:tcBorders>
          </w:tcPr>
          <w:p w:rsidR="0083463C" w:rsidRPr="002407F9" w:rsidRDefault="0083463C" w:rsidP="00BF3E57">
            <w:pPr>
              <w:pStyle w:val="TABLE-cell"/>
            </w:pPr>
            <w:r w:rsidRPr="002407F9">
              <w:t>the hash algorithm used to digest the message</w:t>
            </w:r>
          </w:p>
        </w:tc>
      </w:tr>
      <w:tr w:rsidR="0083463C" w:rsidRPr="002407F9" w:rsidTr="00BF3E57">
        <w:trPr>
          <w:jc w:val="center"/>
        </w:trPr>
        <w:tc>
          <w:tcPr>
            <w:tcW w:w="1710" w:type="dxa"/>
            <w:tcBorders>
              <w:top w:val="single" w:sz="6" w:space="0" w:color="auto"/>
            </w:tcBorders>
          </w:tcPr>
          <w:p w:rsidR="0083463C" w:rsidRPr="002407F9" w:rsidRDefault="0083463C" w:rsidP="00BF3E57">
            <w:pPr>
              <w:pStyle w:val="TABLE-cell"/>
              <w:keepNext w:val="0"/>
            </w:pPr>
            <w:r w:rsidRPr="002407F9">
              <w:t>count</w:t>
            </w:r>
          </w:p>
        </w:tc>
        <w:tc>
          <w:tcPr>
            <w:tcW w:w="1800" w:type="dxa"/>
            <w:tcBorders>
              <w:top w:val="single" w:sz="6" w:space="0" w:color="auto"/>
            </w:tcBorders>
          </w:tcPr>
          <w:p w:rsidR="0083463C" w:rsidRPr="002407F9" w:rsidRDefault="0083463C" w:rsidP="00BF3E57">
            <w:pPr>
              <w:pStyle w:val="TABLE-cell"/>
              <w:keepNext w:val="0"/>
            </w:pPr>
            <w:r w:rsidRPr="002407F9">
              <w:t>UINT16</w:t>
            </w:r>
          </w:p>
        </w:tc>
        <w:tc>
          <w:tcPr>
            <w:tcW w:w="5850" w:type="dxa"/>
            <w:tcBorders>
              <w:top w:val="single" w:sz="6" w:space="0" w:color="auto"/>
            </w:tcBorders>
          </w:tcPr>
          <w:p w:rsidR="0083463C" w:rsidRPr="002407F9" w:rsidRDefault="0083463C" w:rsidP="00BF3E57">
            <w:pPr>
              <w:pStyle w:val="TABLE-cell"/>
              <w:keepNext w:val="0"/>
            </w:pPr>
            <w:r w:rsidRPr="002407F9">
              <w:t>the counter value that is used between TPM2_Commit() and the sign operation</w:t>
            </w:r>
          </w:p>
        </w:tc>
      </w:tr>
    </w:tbl>
    <w:p w:rsidR="0083463C" w:rsidRPr="002407F9" w:rsidRDefault="0083463C" w:rsidP="0083463C">
      <w:pPr>
        <w:pStyle w:val="Heading3"/>
        <w:rPr>
          <w:noProof/>
        </w:rPr>
      </w:pPr>
      <w:bookmarkStart w:id="4608" w:name="_Toc384901867"/>
      <w:bookmarkStart w:id="4609" w:name="_Toc432512392"/>
      <w:bookmarkStart w:id="4610" w:name="_Toc443575732"/>
      <w:bookmarkStart w:id="4611" w:name="_Toc470517967"/>
      <w:bookmarkStart w:id="4612" w:name="_Toc462921186"/>
      <w:bookmarkStart w:id="4613" w:name="_Toc516155008"/>
      <w:bookmarkStart w:id="4614" w:name="_Toc20317746"/>
      <w:r w:rsidRPr="002407F9">
        <w:rPr>
          <w:noProof/>
        </w:rPr>
        <w:t>TPMI_ALG_</w:t>
      </w:r>
      <w:r w:rsidR="009B3914" w:rsidRPr="002407F9">
        <w:rPr>
          <w:noProof/>
        </w:rPr>
        <w:t>KEYED</w:t>
      </w:r>
      <w:r w:rsidRPr="002407F9">
        <w:rPr>
          <w:noProof/>
        </w:rPr>
        <w:t>HASH_SCHEME</w:t>
      </w:r>
      <w:bookmarkEnd w:id="4600"/>
      <w:bookmarkEnd w:id="4601"/>
      <w:bookmarkEnd w:id="4608"/>
      <w:bookmarkEnd w:id="4609"/>
      <w:bookmarkEnd w:id="4610"/>
      <w:bookmarkEnd w:id="4611"/>
      <w:bookmarkEnd w:id="4612"/>
      <w:bookmarkEnd w:id="4613"/>
      <w:bookmarkEnd w:id="4614"/>
    </w:p>
    <w:p w:rsidR="0083463C" w:rsidRPr="002407F9" w:rsidRDefault="0083463C" w:rsidP="0083463C">
      <w:pPr>
        <w:pStyle w:val="BodyText"/>
        <w:rPr>
          <w:noProof/>
        </w:rPr>
      </w:pPr>
      <w:r w:rsidRPr="002407F9">
        <w:rPr>
          <w:noProof/>
        </w:rPr>
        <w:t xml:space="preserve">This is the list of values that may appear in a </w:t>
      </w:r>
      <w:r w:rsidRPr="002407F9">
        <w:rPr>
          <w:i/>
          <w:noProof/>
        </w:rPr>
        <w:t>keyedHash</w:t>
      </w:r>
      <w:r w:rsidRPr="002407F9">
        <w:rPr>
          <w:noProof/>
        </w:rPr>
        <w:t xml:space="preserve"> as the </w:t>
      </w:r>
      <w:r w:rsidRPr="002407F9">
        <w:rPr>
          <w:i/>
          <w:noProof/>
        </w:rPr>
        <w:t>scheme</w:t>
      </w:r>
      <w:r w:rsidRPr="002407F9">
        <w:rPr>
          <w:noProof/>
        </w:rPr>
        <w:t xml:space="preserve"> parameter.</w:t>
      </w:r>
    </w:p>
    <w:p w:rsidR="0083463C" w:rsidRPr="002407F9" w:rsidRDefault="0083463C" w:rsidP="0083463C">
      <w:pPr>
        <w:pStyle w:val="TABLE-title"/>
        <w:rPr>
          <w:noProof/>
        </w:rPr>
      </w:pPr>
      <w:bookmarkStart w:id="4615" w:name="_Toc380749825"/>
      <w:bookmarkStart w:id="4616" w:name="_Toc384651487"/>
      <w:bookmarkStart w:id="4617" w:name="_Toc432512633"/>
      <w:bookmarkStart w:id="4618" w:name="_Toc443575971"/>
      <w:bookmarkStart w:id="4619" w:name="_Toc470518218"/>
      <w:bookmarkStart w:id="4620" w:name="_Toc462921432"/>
      <w:bookmarkStart w:id="4621" w:name="_Toc516155263"/>
      <w:bookmarkStart w:id="4622" w:name="_Toc2137620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154</w:t>
      </w:r>
      <w:r w:rsidRPr="002407F9">
        <w:rPr>
          <w:noProof/>
        </w:rPr>
        <w:fldChar w:fldCharType="end"/>
      </w:r>
      <w:r w:rsidRPr="002407F9">
        <w:rPr>
          <w:noProof/>
        </w:rPr>
        <w:t xml:space="preserve"> — Definition of (TPM_ALG_ID) TPMI_ALG_KEYEDHASH_SCHEME Type</w:t>
      </w:r>
      <w:bookmarkEnd w:id="4615"/>
      <w:bookmarkEnd w:id="4616"/>
      <w:bookmarkEnd w:id="4617"/>
      <w:bookmarkEnd w:id="4618"/>
      <w:bookmarkEnd w:id="4619"/>
      <w:bookmarkEnd w:id="4620"/>
      <w:bookmarkEnd w:id="4621"/>
      <w:bookmarkEnd w:id="4622"/>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2947"/>
        <w:gridCol w:w="6413"/>
      </w:tblGrid>
      <w:tr w:rsidR="0083463C" w:rsidRPr="002407F9" w:rsidTr="00BF3E57">
        <w:trPr>
          <w:tblHeader/>
          <w:jc w:val="center"/>
        </w:trPr>
        <w:tc>
          <w:tcPr>
            <w:tcW w:w="1574" w:type="pct"/>
          </w:tcPr>
          <w:p w:rsidR="0083463C" w:rsidRPr="002407F9" w:rsidRDefault="0083463C" w:rsidP="00BF3E57">
            <w:pPr>
              <w:pStyle w:val="TABLE-col-heading"/>
              <w:rPr>
                <w:noProof/>
              </w:rPr>
            </w:pPr>
            <w:r w:rsidRPr="002407F9">
              <w:rPr>
                <w:noProof/>
              </w:rPr>
              <w:t>Values</w:t>
            </w:r>
          </w:p>
        </w:tc>
        <w:tc>
          <w:tcPr>
            <w:tcW w:w="3426" w:type="pct"/>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574" w:type="pct"/>
            <w:tcBorders>
              <w:bottom w:val="single" w:sz="6" w:space="0" w:color="auto"/>
            </w:tcBorders>
          </w:tcPr>
          <w:p w:rsidR="0083463C" w:rsidRPr="002407F9" w:rsidRDefault="0083463C" w:rsidP="00BF3E57">
            <w:pPr>
              <w:pStyle w:val="TABLE-cell"/>
            </w:pPr>
            <w:r w:rsidRPr="002407F9">
              <w:t>TPM_ALG_HMAC</w:t>
            </w:r>
          </w:p>
        </w:tc>
        <w:tc>
          <w:tcPr>
            <w:tcW w:w="3426" w:type="pct"/>
            <w:tcBorders>
              <w:bottom w:val="single" w:sz="6" w:space="0" w:color="auto"/>
            </w:tcBorders>
          </w:tcPr>
          <w:p w:rsidR="0083463C" w:rsidRPr="002407F9" w:rsidRDefault="0083463C" w:rsidP="00BF3E57">
            <w:pPr>
              <w:pStyle w:val="TABLE-cell"/>
            </w:pPr>
            <w:r w:rsidRPr="002407F9">
              <w:t>the "signing" scheme</w:t>
            </w:r>
          </w:p>
        </w:tc>
      </w:tr>
      <w:tr w:rsidR="0083463C" w:rsidRPr="002407F9" w:rsidTr="00BF3E57">
        <w:trPr>
          <w:jc w:val="center"/>
        </w:trPr>
        <w:tc>
          <w:tcPr>
            <w:tcW w:w="1574" w:type="pct"/>
            <w:tcBorders>
              <w:top w:val="single" w:sz="6" w:space="0" w:color="auto"/>
              <w:bottom w:val="single" w:sz="8" w:space="0" w:color="auto"/>
            </w:tcBorders>
          </w:tcPr>
          <w:p w:rsidR="0083463C" w:rsidRPr="002407F9" w:rsidRDefault="0083463C" w:rsidP="00BF3E57">
            <w:pPr>
              <w:pStyle w:val="TABLE-cell"/>
            </w:pPr>
            <w:r w:rsidRPr="002407F9">
              <w:t>TPM_ALG_XOR</w:t>
            </w:r>
          </w:p>
        </w:tc>
        <w:tc>
          <w:tcPr>
            <w:tcW w:w="3426" w:type="pct"/>
            <w:tcBorders>
              <w:top w:val="single" w:sz="6" w:space="0" w:color="auto"/>
              <w:bottom w:val="single" w:sz="8" w:space="0" w:color="auto"/>
            </w:tcBorders>
          </w:tcPr>
          <w:p w:rsidR="0083463C" w:rsidRPr="002407F9" w:rsidRDefault="0083463C" w:rsidP="00BF3E57">
            <w:pPr>
              <w:pStyle w:val="TABLE-cell"/>
            </w:pPr>
            <w:r w:rsidRPr="002407F9">
              <w:t>the "obfuscation" scheme</w:t>
            </w:r>
          </w:p>
        </w:tc>
      </w:tr>
      <w:tr w:rsidR="0083463C" w:rsidRPr="002407F9" w:rsidTr="00BF3E57">
        <w:trPr>
          <w:jc w:val="center"/>
        </w:trPr>
        <w:tc>
          <w:tcPr>
            <w:tcW w:w="1574" w:type="pct"/>
            <w:tcBorders>
              <w:top w:val="single" w:sz="8" w:space="0" w:color="auto"/>
              <w:bottom w:val="single" w:sz="8" w:space="0" w:color="auto"/>
            </w:tcBorders>
          </w:tcPr>
          <w:p w:rsidR="0083463C" w:rsidRPr="002407F9" w:rsidRDefault="0083463C" w:rsidP="00BF3E57">
            <w:pPr>
              <w:pStyle w:val="TABLE-cell"/>
            </w:pPr>
            <w:r w:rsidRPr="002407F9">
              <w:t>+TPM_ALG_NULL</w:t>
            </w:r>
          </w:p>
        </w:tc>
        <w:tc>
          <w:tcPr>
            <w:tcW w:w="3426" w:type="pct"/>
            <w:tcBorders>
              <w:top w:val="single" w:sz="8" w:space="0" w:color="auto"/>
              <w:bottom w:val="single" w:sz="8" w:space="0" w:color="auto"/>
            </w:tcBorders>
          </w:tcPr>
          <w:p w:rsidR="0083463C" w:rsidRPr="002407F9" w:rsidRDefault="0083463C" w:rsidP="00BF3E57">
            <w:pPr>
              <w:pStyle w:val="TABLE-cell"/>
            </w:pPr>
          </w:p>
        </w:tc>
      </w:tr>
      <w:tr w:rsidR="0083463C" w:rsidRPr="002407F9" w:rsidTr="00BF3E57">
        <w:trPr>
          <w:jc w:val="center"/>
        </w:trPr>
        <w:tc>
          <w:tcPr>
            <w:tcW w:w="1574" w:type="pct"/>
            <w:tcBorders>
              <w:top w:val="single" w:sz="8" w:space="0" w:color="auto"/>
              <w:bottom w:val="single" w:sz="12" w:space="0" w:color="auto"/>
            </w:tcBorders>
          </w:tcPr>
          <w:p w:rsidR="0083463C" w:rsidRPr="002407F9" w:rsidRDefault="0083463C" w:rsidP="00BF3E57">
            <w:pPr>
              <w:pStyle w:val="TABLE-cell"/>
              <w:keepNext w:val="0"/>
            </w:pPr>
            <w:r w:rsidRPr="002407F9">
              <w:t>#TPM_RC_VALUE</w:t>
            </w:r>
          </w:p>
        </w:tc>
        <w:tc>
          <w:tcPr>
            <w:tcW w:w="3426" w:type="pct"/>
            <w:tcBorders>
              <w:top w:val="single" w:sz="8" w:space="0" w:color="auto"/>
              <w:bottom w:val="single" w:sz="12" w:space="0" w:color="auto"/>
            </w:tcBorders>
          </w:tcPr>
          <w:p w:rsidR="0083463C" w:rsidRPr="002407F9" w:rsidRDefault="0083463C" w:rsidP="00BF3E57">
            <w:pPr>
              <w:pStyle w:val="TABLE-cell"/>
              <w:keepNext w:val="0"/>
            </w:pPr>
          </w:p>
        </w:tc>
      </w:tr>
    </w:tbl>
    <w:p w:rsidR="0083463C" w:rsidRPr="002407F9" w:rsidRDefault="0083463C" w:rsidP="0083463C">
      <w:pPr>
        <w:pStyle w:val="Heading3"/>
        <w:rPr>
          <w:noProof/>
        </w:rPr>
      </w:pPr>
      <w:bookmarkStart w:id="4623" w:name="_Toc308709858"/>
      <w:bookmarkStart w:id="4624" w:name="_Toc380749562"/>
      <w:bookmarkStart w:id="4625" w:name="_Toc384901868"/>
      <w:bookmarkStart w:id="4626" w:name="_Toc432512393"/>
      <w:bookmarkStart w:id="4627" w:name="_Toc443575733"/>
      <w:bookmarkStart w:id="4628" w:name="_Toc470517968"/>
      <w:bookmarkStart w:id="4629" w:name="_Toc462921187"/>
      <w:bookmarkStart w:id="4630" w:name="_Toc516155009"/>
      <w:bookmarkStart w:id="4631" w:name="_Toc20317747"/>
      <w:r w:rsidRPr="002407F9">
        <w:rPr>
          <w:noProof/>
        </w:rPr>
        <w:t>HMAC_SIG_SCHEME</w:t>
      </w:r>
      <w:bookmarkEnd w:id="4623"/>
      <w:bookmarkEnd w:id="4624"/>
      <w:bookmarkEnd w:id="4625"/>
      <w:bookmarkEnd w:id="4626"/>
      <w:bookmarkEnd w:id="4627"/>
      <w:bookmarkEnd w:id="4628"/>
      <w:bookmarkEnd w:id="4629"/>
      <w:bookmarkEnd w:id="4630"/>
      <w:bookmarkEnd w:id="4631"/>
    </w:p>
    <w:p w:rsidR="0083463C" w:rsidRPr="002407F9" w:rsidRDefault="0083463C" w:rsidP="0083463C">
      <w:pPr>
        <w:pStyle w:val="TABLE-title"/>
        <w:rPr>
          <w:noProof/>
        </w:rPr>
      </w:pPr>
      <w:bookmarkStart w:id="4632" w:name="_Toc380749826"/>
      <w:bookmarkStart w:id="4633" w:name="_Toc384651488"/>
      <w:bookmarkStart w:id="4634" w:name="_Toc432512634"/>
      <w:bookmarkStart w:id="4635" w:name="_Toc443575972"/>
      <w:bookmarkStart w:id="4636" w:name="_Toc470518219"/>
      <w:bookmarkStart w:id="4637" w:name="_Toc462921433"/>
      <w:bookmarkStart w:id="4638" w:name="_Toc516155264"/>
      <w:bookmarkStart w:id="4639" w:name="_Toc2137620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155</w:t>
      </w:r>
      <w:r w:rsidRPr="002407F9">
        <w:rPr>
          <w:noProof/>
        </w:rPr>
        <w:fldChar w:fldCharType="end"/>
      </w:r>
      <w:r w:rsidRPr="002407F9">
        <w:rPr>
          <w:noProof/>
        </w:rPr>
        <w:t xml:space="preserve"> — Definition of Types for HMAC_SIG_SCHEME</w:t>
      </w:r>
      <w:bookmarkEnd w:id="4632"/>
      <w:bookmarkEnd w:id="4633"/>
      <w:bookmarkEnd w:id="4634"/>
      <w:bookmarkEnd w:id="4635"/>
      <w:bookmarkEnd w:id="4636"/>
      <w:bookmarkEnd w:id="4637"/>
      <w:bookmarkEnd w:id="4638"/>
      <w:bookmarkEnd w:id="4639"/>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58" w:type="dxa"/>
          <w:right w:w="58" w:type="dxa"/>
        </w:tblCellMar>
        <w:tblLook w:val="0000" w:firstRow="0" w:lastRow="0" w:firstColumn="0" w:lastColumn="0" w:noHBand="0" w:noVBand="0"/>
      </w:tblPr>
      <w:tblGrid>
        <w:gridCol w:w="2700"/>
        <w:gridCol w:w="2880"/>
        <w:gridCol w:w="3780"/>
      </w:tblGrid>
      <w:tr w:rsidR="0083463C" w:rsidRPr="002407F9" w:rsidTr="00BF3E57">
        <w:trPr>
          <w:jc w:val="center"/>
        </w:trPr>
        <w:tc>
          <w:tcPr>
            <w:tcW w:w="2700" w:type="dxa"/>
          </w:tcPr>
          <w:p w:rsidR="0083463C" w:rsidRPr="002407F9" w:rsidRDefault="0083463C" w:rsidP="00BF3E57">
            <w:pPr>
              <w:pStyle w:val="TABLE-col-heading"/>
              <w:rPr>
                <w:noProof/>
              </w:rPr>
            </w:pPr>
            <w:r w:rsidRPr="002407F9">
              <w:rPr>
                <w:noProof/>
              </w:rPr>
              <w:t>Type</w:t>
            </w:r>
          </w:p>
        </w:tc>
        <w:tc>
          <w:tcPr>
            <w:tcW w:w="2880" w:type="dxa"/>
          </w:tcPr>
          <w:p w:rsidR="0083463C" w:rsidRPr="002407F9" w:rsidRDefault="0083463C" w:rsidP="00BF3E57">
            <w:pPr>
              <w:pStyle w:val="TABLE-col-heading"/>
              <w:rPr>
                <w:noProof/>
              </w:rPr>
            </w:pPr>
            <w:r w:rsidRPr="002407F9">
              <w:rPr>
                <w:noProof/>
              </w:rPr>
              <w:t>Name</w:t>
            </w:r>
          </w:p>
        </w:tc>
        <w:tc>
          <w:tcPr>
            <w:tcW w:w="3780" w:type="dxa"/>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700" w:type="dxa"/>
            <w:tcBorders>
              <w:top w:val="single" w:sz="6" w:space="0" w:color="auto"/>
              <w:bottom w:val="single" w:sz="12" w:space="0" w:color="auto"/>
            </w:tcBorders>
          </w:tcPr>
          <w:p w:rsidR="0083463C" w:rsidRPr="002407F9" w:rsidRDefault="0083463C" w:rsidP="00BF3E57">
            <w:pPr>
              <w:pStyle w:val="TABLE-cell"/>
              <w:keepNext w:val="0"/>
            </w:pPr>
            <w:r w:rsidRPr="002407F9">
              <w:t>TPMS_SCHEME_HASH</w:t>
            </w:r>
          </w:p>
        </w:tc>
        <w:tc>
          <w:tcPr>
            <w:tcW w:w="2880" w:type="dxa"/>
            <w:tcBorders>
              <w:top w:val="single" w:sz="6" w:space="0" w:color="auto"/>
              <w:bottom w:val="single" w:sz="12" w:space="0" w:color="auto"/>
            </w:tcBorders>
          </w:tcPr>
          <w:p w:rsidR="0083463C" w:rsidRPr="002407F9" w:rsidRDefault="0083463C" w:rsidP="00BF3E57">
            <w:pPr>
              <w:pStyle w:val="TABLE-cell"/>
              <w:keepNext w:val="0"/>
            </w:pPr>
            <w:r w:rsidRPr="002407F9">
              <w:t>TPMS_SCHEME_HMAC</w:t>
            </w:r>
          </w:p>
        </w:tc>
        <w:tc>
          <w:tcPr>
            <w:tcW w:w="3780" w:type="dxa"/>
            <w:tcBorders>
              <w:top w:val="single" w:sz="6" w:space="0" w:color="auto"/>
              <w:bottom w:val="single" w:sz="12" w:space="0" w:color="auto"/>
            </w:tcBorders>
          </w:tcPr>
          <w:p w:rsidR="0083463C" w:rsidRPr="002407F9" w:rsidRDefault="0083463C" w:rsidP="00BF3E57">
            <w:pPr>
              <w:pStyle w:val="TABLE-cell"/>
              <w:keepNext w:val="0"/>
            </w:pPr>
          </w:p>
        </w:tc>
      </w:tr>
    </w:tbl>
    <w:p w:rsidR="0083463C" w:rsidRPr="002407F9" w:rsidRDefault="0083463C" w:rsidP="0083463C">
      <w:pPr>
        <w:pStyle w:val="Heading3"/>
        <w:rPr>
          <w:noProof/>
        </w:rPr>
      </w:pPr>
      <w:bookmarkStart w:id="4640" w:name="_Toc308709859"/>
      <w:bookmarkStart w:id="4641" w:name="_Toc380749563"/>
      <w:bookmarkStart w:id="4642" w:name="_Toc384901869"/>
      <w:bookmarkStart w:id="4643" w:name="_Toc432512394"/>
      <w:bookmarkStart w:id="4644" w:name="_Toc443575734"/>
      <w:bookmarkStart w:id="4645" w:name="_Toc470517969"/>
      <w:bookmarkStart w:id="4646" w:name="_Toc462921188"/>
      <w:bookmarkStart w:id="4647" w:name="_Toc516155010"/>
      <w:bookmarkStart w:id="4648" w:name="_Toc20317748"/>
      <w:bookmarkStart w:id="4649" w:name="_Toc304539305"/>
      <w:bookmarkEnd w:id="4583"/>
      <w:r w:rsidRPr="002407F9">
        <w:rPr>
          <w:noProof/>
        </w:rPr>
        <w:t>TPMS_SCHEME_XOR</w:t>
      </w:r>
      <w:bookmarkEnd w:id="4640"/>
      <w:bookmarkEnd w:id="4641"/>
      <w:bookmarkEnd w:id="4642"/>
      <w:bookmarkEnd w:id="4643"/>
      <w:bookmarkEnd w:id="4644"/>
      <w:bookmarkEnd w:id="4645"/>
      <w:bookmarkEnd w:id="4646"/>
      <w:bookmarkEnd w:id="4647"/>
      <w:bookmarkEnd w:id="4648"/>
    </w:p>
    <w:p w:rsidR="0083463C" w:rsidRDefault="0083463C" w:rsidP="0083463C">
      <w:pPr>
        <w:pStyle w:val="BodyText"/>
        <w:rPr>
          <w:noProof/>
        </w:rPr>
      </w:pPr>
      <w:r w:rsidRPr="002407F9">
        <w:rPr>
          <w:noProof/>
        </w:rPr>
        <w:t>This structure is for the XOR encryption scheme.</w:t>
      </w:r>
    </w:p>
    <w:p w:rsidR="00FA5D73" w:rsidRPr="002407F9" w:rsidRDefault="00FA5D73" w:rsidP="00655818">
      <w:pPr>
        <w:pStyle w:val="NOTE"/>
        <w:rPr>
          <w:noProof/>
        </w:rPr>
      </w:pPr>
      <w:r>
        <w:rPr>
          <w:noProof/>
        </w:rPr>
        <w:t>NOTE</w:t>
      </w:r>
      <w:r>
        <w:rPr>
          <w:noProof/>
        </w:rPr>
        <w:tab/>
        <w:t xml:space="preserve">Prior to revision </w:t>
      </w:r>
      <w:r w:rsidR="00237B19">
        <w:rPr>
          <w:noProof/>
        </w:rPr>
        <w:t>0</w:t>
      </w:r>
      <w:r>
        <w:rPr>
          <w:noProof/>
        </w:rPr>
        <w:t>1</w:t>
      </w:r>
      <w:r w:rsidR="00237B19">
        <w:rPr>
          <w:noProof/>
        </w:rPr>
        <w:t>.</w:t>
      </w:r>
      <w:r>
        <w:rPr>
          <w:noProof/>
        </w:rPr>
        <w:t>47, the TPM_ALG_NULL hash algorithm was permitted</w:t>
      </w:r>
      <w:r w:rsidR="00EA7982">
        <w:rPr>
          <w:noProof/>
        </w:rPr>
        <w:t xml:space="preserve">. </w:t>
      </w:r>
      <w:r>
        <w:rPr>
          <w:noProof/>
        </w:rPr>
        <w:t>This produced a zero length key</w:t>
      </w:r>
      <w:r w:rsidR="00EA7982">
        <w:rPr>
          <w:noProof/>
        </w:rPr>
        <w:t xml:space="preserve">. </w:t>
      </w:r>
      <w:r>
        <w:rPr>
          <w:noProof/>
        </w:rPr>
        <w:t xml:space="preserve">The TPM_ALG_NULL </w:t>
      </w:r>
      <w:r w:rsidRPr="00FA5D73">
        <w:rPr>
          <w:i/>
          <w:noProof/>
        </w:rPr>
        <w:t>hashAlg</w:t>
      </w:r>
      <w:r>
        <w:rPr>
          <w:noProof/>
        </w:rPr>
        <w:t xml:space="preserve"> now returns TPM_RC_HASH.</w:t>
      </w:r>
    </w:p>
    <w:p w:rsidR="0083463C" w:rsidRPr="002407F9" w:rsidRDefault="0083463C" w:rsidP="0083463C">
      <w:pPr>
        <w:pStyle w:val="TABLE-title"/>
        <w:rPr>
          <w:noProof/>
        </w:rPr>
      </w:pPr>
      <w:bookmarkStart w:id="4650" w:name="_Toc380749827"/>
      <w:bookmarkStart w:id="4651" w:name="_Toc384651489"/>
      <w:bookmarkStart w:id="4652" w:name="_Toc432512635"/>
      <w:bookmarkStart w:id="4653" w:name="_Toc443575973"/>
      <w:bookmarkStart w:id="4654" w:name="_Toc470518220"/>
      <w:bookmarkStart w:id="4655" w:name="_Toc462921434"/>
      <w:bookmarkStart w:id="4656" w:name="_Toc516155265"/>
      <w:bookmarkStart w:id="4657" w:name="_Toc2137620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156</w:t>
      </w:r>
      <w:r w:rsidRPr="002407F9">
        <w:rPr>
          <w:noProof/>
        </w:rPr>
        <w:fldChar w:fldCharType="end"/>
      </w:r>
      <w:r w:rsidRPr="002407F9">
        <w:rPr>
          <w:noProof/>
        </w:rPr>
        <w:t xml:space="preserve"> — Definition of TPMS_SCHEME_XOR Structure</w:t>
      </w:r>
      <w:bookmarkEnd w:id="4650"/>
      <w:bookmarkEnd w:id="4651"/>
      <w:bookmarkEnd w:id="4652"/>
      <w:bookmarkEnd w:id="4653"/>
      <w:bookmarkEnd w:id="4654"/>
      <w:bookmarkEnd w:id="4655"/>
      <w:bookmarkEnd w:id="4656"/>
      <w:bookmarkEnd w:id="4657"/>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58" w:type="dxa"/>
          <w:right w:w="58" w:type="dxa"/>
        </w:tblCellMar>
        <w:tblLook w:val="0000" w:firstRow="0" w:lastRow="0" w:firstColumn="0" w:lastColumn="0" w:noHBand="0" w:noVBand="0"/>
      </w:tblPr>
      <w:tblGrid>
        <w:gridCol w:w="2250"/>
        <w:gridCol w:w="2340"/>
        <w:gridCol w:w="4770"/>
      </w:tblGrid>
      <w:tr w:rsidR="0083463C" w:rsidRPr="002407F9" w:rsidTr="00BF3E57">
        <w:trPr>
          <w:jc w:val="center"/>
        </w:trPr>
        <w:tc>
          <w:tcPr>
            <w:tcW w:w="2250" w:type="dxa"/>
          </w:tcPr>
          <w:p w:rsidR="0083463C" w:rsidRPr="002407F9" w:rsidRDefault="0083463C" w:rsidP="00BF3E57">
            <w:pPr>
              <w:pStyle w:val="TABLE-col-heading"/>
              <w:rPr>
                <w:noProof/>
              </w:rPr>
            </w:pPr>
            <w:r w:rsidRPr="002407F9">
              <w:rPr>
                <w:noProof/>
              </w:rPr>
              <w:t>Parameter</w:t>
            </w:r>
          </w:p>
        </w:tc>
        <w:tc>
          <w:tcPr>
            <w:tcW w:w="2340" w:type="dxa"/>
          </w:tcPr>
          <w:p w:rsidR="0083463C" w:rsidRPr="002407F9" w:rsidRDefault="0083463C" w:rsidP="00BF3E57">
            <w:pPr>
              <w:pStyle w:val="TABLE-col-heading"/>
              <w:rPr>
                <w:noProof/>
              </w:rPr>
            </w:pPr>
            <w:r w:rsidRPr="002407F9">
              <w:rPr>
                <w:noProof/>
              </w:rPr>
              <w:t>Type</w:t>
            </w:r>
          </w:p>
        </w:tc>
        <w:tc>
          <w:tcPr>
            <w:tcW w:w="4770" w:type="dxa"/>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250" w:type="dxa"/>
            <w:tcBorders>
              <w:bottom w:val="single" w:sz="6" w:space="0" w:color="auto"/>
            </w:tcBorders>
          </w:tcPr>
          <w:p w:rsidR="0083463C" w:rsidRPr="002407F9" w:rsidRDefault="0083463C" w:rsidP="00BF3E57">
            <w:pPr>
              <w:pStyle w:val="TABLE-cell"/>
            </w:pPr>
            <w:r w:rsidRPr="002407F9">
              <w:t>hashAlg</w:t>
            </w:r>
          </w:p>
        </w:tc>
        <w:tc>
          <w:tcPr>
            <w:tcW w:w="2340" w:type="dxa"/>
            <w:tcBorders>
              <w:bottom w:val="single" w:sz="6" w:space="0" w:color="auto"/>
            </w:tcBorders>
          </w:tcPr>
          <w:p w:rsidR="0083463C" w:rsidRPr="002407F9" w:rsidRDefault="0083463C" w:rsidP="00BF3E57">
            <w:pPr>
              <w:pStyle w:val="TABLE-cell"/>
            </w:pPr>
            <w:r w:rsidRPr="002407F9">
              <w:t>TPMI_ALG_HASH</w:t>
            </w:r>
          </w:p>
        </w:tc>
        <w:tc>
          <w:tcPr>
            <w:tcW w:w="4770" w:type="dxa"/>
            <w:tcBorders>
              <w:bottom w:val="single" w:sz="6" w:space="0" w:color="auto"/>
            </w:tcBorders>
          </w:tcPr>
          <w:p w:rsidR="0083463C" w:rsidRPr="002407F9" w:rsidRDefault="0083463C" w:rsidP="00BF3E57">
            <w:pPr>
              <w:pStyle w:val="TABLE-cell"/>
            </w:pPr>
            <w:r w:rsidRPr="002407F9">
              <w:t>the hash algorithm used to digest the message</w:t>
            </w:r>
          </w:p>
        </w:tc>
      </w:tr>
      <w:tr w:rsidR="0083463C" w:rsidRPr="002407F9" w:rsidTr="00BF3E57">
        <w:trPr>
          <w:jc w:val="center"/>
        </w:trPr>
        <w:tc>
          <w:tcPr>
            <w:tcW w:w="2250" w:type="dxa"/>
            <w:tcBorders>
              <w:top w:val="single" w:sz="6" w:space="0" w:color="auto"/>
            </w:tcBorders>
          </w:tcPr>
          <w:p w:rsidR="0083463C" w:rsidRPr="002407F9" w:rsidRDefault="0083463C" w:rsidP="00BF3E57">
            <w:pPr>
              <w:pStyle w:val="TABLE-cell"/>
              <w:keepNext w:val="0"/>
            </w:pPr>
            <w:r w:rsidRPr="002407F9">
              <w:t>kdf</w:t>
            </w:r>
          </w:p>
        </w:tc>
        <w:tc>
          <w:tcPr>
            <w:tcW w:w="2340" w:type="dxa"/>
            <w:tcBorders>
              <w:top w:val="single" w:sz="6" w:space="0" w:color="auto"/>
            </w:tcBorders>
          </w:tcPr>
          <w:p w:rsidR="0083463C" w:rsidRPr="002407F9" w:rsidRDefault="0083463C" w:rsidP="00BF3E57">
            <w:pPr>
              <w:pStyle w:val="TABLE-cell"/>
              <w:keepNext w:val="0"/>
            </w:pPr>
            <w:r w:rsidRPr="002407F9">
              <w:t>TPMI_ALG_KDF+</w:t>
            </w:r>
          </w:p>
        </w:tc>
        <w:tc>
          <w:tcPr>
            <w:tcW w:w="4770" w:type="dxa"/>
            <w:tcBorders>
              <w:top w:val="single" w:sz="6" w:space="0" w:color="auto"/>
            </w:tcBorders>
          </w:tcPr>
          <w:p w:rsidR="0083463C" w:rsidRPr="002407F9" w:rsidRDefault="0083463C" w:rsidP="00BF3E57">
            <w:pPr>
              <w:pStyle w:val="TABLE-cell"/>
              <w:keepNext w:val="0"/>
            </w:pPr>
            <w:r w:rsidRPr="002407F9">
              <w:t>the key derivation function</w:t>
            </w:r>
          </w:p>
        </w:tc>
      </w:tr>
    </w:tbl>
    <w:p w:rsidR="0083463C" w:rsidRPr="002407F9" w:rsidRDefault="0083463C" w:rsidP="0083463C">
      <w:pPr>
        <w:pStyle w:val="Heading3"/>
        <w:rPr>
          <w:noProof/>
        </w:rPr>
      </w:pPr>
      <w:bookmarkStart w:id="4658" w:name="_Toc384383039"/>
      <w:bookmarkStart w:id="4659" w:name="_Toc385066270"/>
      <w:bookmarkStart w:id="4660" w:name="_Toc308709860"/>
      <w:bookmarkStart w:id="4661" w:name="_Toc380749564"/>
      <w:bookmarkStart w:id="4662" w:name="_Toc384901870"/>
      <w:bookmarkStart w:id="4663" w:name="_Toc432512395"/>
      <w:bookmarkStart w:id="4664" w:name="_Toc443575735"/>
      <w:bookmarkStart w:id="4665" w:name="_Toc470517970"/>
      <w:bookmarkStart w:id="4666" w:name="_Toc462921189"/>
      <w:bookmarkStart w:id="4667" w:name="_Toc516155011"/>
      <w:bookmarkStart w:id="4668" w:name="_Toc20317749"/>
      <w:bookmarkEnd w:id="4658"/>
      <w:bookmarkEnd w:id="4659"/>
      <w:r w:rsidRPr="002407F9">
        <w:rPr>
          <w:noProof/>
        </w:rPr>
        <w:lastRenderedPageBreak/>
        <w:t>TPMU_SCHEME_</w:t>
      </w:r>
      <w:bookmarkEnd w:id="4660"/>
      <w:bookmarkEnd w:id="4661"/>
      <w:bookmarkEnd w:id="4662"/>
      <w:r w:rsidRPr="002407F9">
        <w:rPr>
          <w:noProof/>
        </w:rPr>
        <w:t>KEYEDHASH</w:t>
      </w:r>
      <w:bookmarkEnd w:id="4663"/>
      <w:bookmarkEnd w:id="4664"/>
      <w:bookmarkEnd w:id="4665"/>
      <w:bookmarkEnd w:id="4666"/>
      <w:bookmarkEnd w:id="4667"/>
      <w:bookmarkEnd w:id="4668"/>
    </w:p>
    <w:p w:rsidR="0083463C" w:rsidRPr="002407F9" w:rsidRDefault="0083463C" w:rsidP="0083463C">
      <w:pPr>
        <w:pStyle w:val="TABLE-title"/>
        <w:rPr>
          <w:noProof/>
        </w:rPr>
      </w:pPr>
      <w:bookmarkStart w:id="4669" w:name="_Toc380749828"/>
      <w:bookmarkStart w:id="4670" w:name="_Toc384651490"/>
      <w:bookmarkStart w:id="4671" w:name="_Toc432512636"/>
      <w:bookmarkStart w:id="4672" w:name="_Toc443575974"/>
      <w:bookmarkStart w:id="4673" w:name="_Toc470518221"/>
      <w:bookmarkStart w:id="4674" w:name="_Toc462921435"/>
      <w:bookmarkStart w:id="4675" w:name="_Toc516155266"/>
      <w:bookmarkStart w:id="4676" w:name="_Toc2137620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157</w:t>
      </w:r>
      <w:r w:rsidRPr="002407F9">
        <w:rPr>
          <w:noProof/>
        </w:rPr>
        <w:fldChar w:fldCharType="end"/>
      </w:r>
      <w:r w:rsidRPr="002407F9">
        <w:rPr>
          <w:noProof/>
        </w:rPr>
        <w:t xml:space="preserve"> — Definition of TPMU_SCHEME_KEYEDHASH Union &lt;IN/OUT</w:t>
      </w:r>
      <w:r w:rsidR="00F707AC" w:rsidRPr="002407F9" w:rsidDel="00F707AC">
        <w:rPr>
          <w:noProof/>
        </w:rPr>
        <w:t xml:space="preserve"> </w:t>
      </w:r>
      <w:r w:rsidRPr="002407F9">
        <w:rPr>
          <w:noProof/>
        </w:rPr>
        <w:t>&gt;</w:t>
      </w:r>
      <w:bookmarkEnd w:id="4669"/>
      <w:bookmarkEnd w:id="4670"/>
      <w:bookmarkEnd w:id="4671"/>
      <w:bookmarkEnd w:id="4672"/>
      <w:bookmarkEnd w:id="4673"/>
      <w:bookmarkEnd w:id="4674"/>
      <w:bookmarkEnd w:id="4675"/>
      <w:bookmarkEnd w:id="467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170"/>
        <w:gridCol w:w="2880"/>
        <w:gridCol w:w="2520"/>
        <w:gridCol w:w="2790"/>
      </w:tblGrid>
      <w:tr w:rsidR="0083463C" w:rsidRPr="002407F9" w:rsidTr="00BF3E57">
        <w:trPr>
          <w:jc w:val="center"/>
        </w:trPr>
        <w:tc>
          <w:tcPr>
            <w:tcW w:w="117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8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252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Selector</w:t>
            </w:r>
          </w:p>
        </w:tc>
        <w:tc>
          <w:tcPr>
            <w:tcW w:w="279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170" w:type="dxa"/>
            <w:tcBorders>
              <w:left w:val="single" w:sz="12" w:space="0" w:color="auto"/>
              <w:bottom w:val="single" w:sz="6" w:space="0" w:color="auto"/>
            </w:tcBorders>
          </w:tcPr>
          <w:p w:rsidR="0083463C" w:rsidRPr="002407F9" w:rsidRDefault="0083463C" w:rsidP="00BF3E57">
            <w:pPr>
              <w:pStyle w:val="TABLE-cell"/>
            </w:pPr>
            <w:r w:rsidRPr="002407F9">
              <w:t>hmac</w:t>
            </w:r>
          </w:p>
        </w:tc>
        <w:tc>
          <w:tcPr>
            <w:tcW w:w="2880" w:type="dxa"/>
            <w:tcBorders>
              <w:bottom w:val="single" w:sz="6" w:space="0" w:color="auto"/>
            </w:tcBorders>
          </w:tcPr>
          <w:p w:rsidR="0083463C" w:rsidRPr="002407F9" w:rsidRDefault="0083463C" w:rsidP="00BF3E57">
            <w:pPr>
              <w:pStyle w:val="TABLE-cell"/>
            </w:pPr>
            <w:r w:rsidRPr="002407F9">
              <w:t>TPMS_SCHEME_HMAC</w:t>
            </w:r>
          </w:p>
        </w:tc>
        <w:tc>
          <w:tcPr>
            <w:tcW w:w="2520" w:type="dxa"/>
            <w:tcBorders>
              <w:bottom w:val="single" w:sz="6" w:space="0" w:color="auto"/>
            </w:tcBorders>
          </w:tcPr>
          <w:p w:rsidR="0083463C" w:rsidRPr="002407F9" w:rsidRDefault="0083463C" w:rsidP="00BF3E57">
            <w:pPr>
              <w:pStyle w:val="TABLE-cell"/>
            </w:pPr>
            <w:r w:rsidRPr="002407F9">
              <w:t>TPM_ALG_HMAC</w:t>
            </w:r>
          </w:p>
        </w:tc>
        <w:tc>
          <w:tcPr>
            <w:tcW w:w="2790" w:type="dxa"/>
            <w:tcBorders>
              <w:bottom w:val="single" w:sz="6" w:space="0" w:color="auto"/>
              <w:right w:val="single" w:sz="12" w:space="0" w:color="auto"/>
            </w:tcBorders>
          </w:tcPr>
          <w:p w:rsidR="0083463C" w:rsidRPr="002407F9" w:rsidRDefault="0083463C" w:rsidP="00BF3E57">
            <w:pPr>
              <w:pStyle w:val="TABLE-cell"/>
            </w:pPr>
            <w:r w:rsidRPr="002407F9">
              <w:t>the "signing" scheme</w:t>
            </w:r>
          </w:p>
        </w:tc>
      </w:tr>
      <w:tr w:rsidR="0083463C" w:rsidRPr="002407F9" w:rsidTr="00BF3E57">
        <w:trPr>
          <w:jc w:val="center"/>
        </w:trPr>
        <w:tc>
          <w:tcPr>
            <w:tcW w:w="1170" w:type="dxa"/>
            <w:tcBorders>
              <w:left w:val="single" w:sz="12" w:space="0" w:color="auto"/>
              <w:bottom w:val="single" w:sz="6" w:space="0" w:color="auto"/>
            </w:tcBorders>
          </w:tcPr>
          <w:p w:rsidR="0083463C" w:rsidRPr="002407F9" w:rsidRDefault="0083463C" w:rsidP="00BF3E57">
            <w:pPr>
              <w:pStyle w:val="TABLE-cell"/>
            </w:pPr>
            <w:r w:rsidRPr="002407F9">
              <w:t>xor</w:t>
            </w:r>
          </w:p>
        </w:tc>
        <w:tc>
          <w:tcPr>
            <w:tcW w:w="2880" w:type="dxa"/>
            <w:tcBorders>
              <w:bottom w:val="single" w:sz="6" w:space="0" w:color="auto"/>
            </w:tcBorders>
          </w:tcPr>
          <w:p w:rsidR="0083463C" w:rsidRPr="002407F9" w:rsidRDefault="0083463C" w:rsidP="00BF3E57">
            <w:pPr>
              <w:pStyle w:val="TABLE-cell"/>
            </w:pPr>
            <w:r w:rsidRPr="002407F9">
              <w:t>TPMS_SCHEME_XOR</w:t>
            </w:r>
          </w:p>
        </w:tc>
        <w:tc>
          <w:tcPr>
            <w:tcW w:w="2520" w:type="dxa"/>
            <w:tcBorders>
              <w:bottom w:val="single" w:sz="6" w:space="0" w:color="auto"/>
            </w:tcBorders>
          </w:tcPr>
          <w:p w:rsidR="0083463C" w:rsidRPr="002407F9" w:rsidRDefault="0083463C" w:rsidP="00BF3E57">
            <w:pPr>
              <w:pStyle w:val="TABLE-cell"/>
            </w:pPr>
            <w:r w:rsidRPr="002407F9">
              <w:t>TPM_ALG_XOR</w:t>
            </w:r>
          </w:p>
        </w:tc>
        <w:tc>
          <w:tcPr>
            <w:tcW w:w="2790" w:type="dxa"/>
            <w:tcBorders>
              <w:bottom w:val="single" w:sz="6" w:space="0" w:color="auto"/>
              <w:right w:val="single" w:sz="12" w:space="0" w:color="auto"/>
            </w:tcBorders>
          </w:tcPr>
          <w:p w:rsidR="0083463C" w:rsidRPr="002407F9" w:rsidRDefault="0083463C" w:rsidP="00BF3E57">
            <w:pPr>
              <w:pStyle w:val="TABLE-cell"/>
            </w:pPr>
            <w:r w:rsidRPr="002407F9">
              <w:t>the "obfuscation" scheme</w:t>
            </w:r>
          </w:p>
        </w:tc>
      </w:tr>
      <w:tr w:rsidR="0083463C" w:rsidRPr="002407F9" w:rsidTr="00BF3E57">
        <w:trPr>
          <w:jc w:val="center"/>
        </w:trPr>
        <w:tc>
          <w:tcPr>
            <w:tcW w:w="1170" w:type="dxa"/>
            <w:tcBorders>
              <w:left w:val="single" w:sz="12" w:space="0" w:color="auto"/>
              <w:bottom w:val="single" w:sz="12" w:space="0" w:color="auto"/>
            </w:tcBorders>
          </w:tcPr>
          <w:p w:rsidR="0083463C" w:rsidRPr="002407F9" w:rsidRDefault="0083463C" w:rsidP="00BF3E57">
            <w:pPr>
              <w:pStyle w:val="TABLE-cell"/>
              <w:keepNext w:val="0"/>
            </w:pPr>
            <w:r w:rsidRPr="002407F9">
              <w:t>null</w:t>
            </w:r>
          </w:p>
        </w:tc>
        <w:tc>
          <w:tcPr>
            <w:tcW w:w="2880" w:type="dxa"/>
            <w:tcBorders>
              <w:bottom w:val="single" w:sz="12" w:space="0" w:color="auto"/>
            </w:tcBorders>
          </w:tcPr>
          <w:p w:rsidR="0083463C" w:rsidRPr="002407F9" w:rsidRDefault="0083463C" w:rsidP="00BF3E57">
            <w:pPr>
              <w:pStyle w:val="TABLE-cell"/>
              <w:keepNext w:val="0"/>
            </w:pPr>
          </w:p>
        </w:tc>
        <w:tc>
          <w:tcPr>
            <w:tcW w:w="2520" w:type="dxa"/>
            <w:tcBorders>
              <w:bottom w:val="single" w:sz="12" w:space="0" w:color="auto"/>
            </w:tcBorders>
          </w:tcPr>
          <w:p w:rsidR="0083463C" w:rsidRPr="002407F9" w:rsidRDefault="0083463C" w:rsidP="00BF3E57">
            <w:pPr>
              <w:pStyle w:val="TABLE-cell"/>
              <w:keepNext w:val="0"/>
            </w:pPr>
            <w:r w:rsidRPr="002407F9">
              <w:t>TPM_ALG_NULL</w:t>
            </w:r>
          </w:p>
        </w:tc>
        <w:tc>
          <w:tcPr>
            <w:tcW w:w="2790" w:type="dxa"/>
            <w:tcBorders>
              <w:bottom w:val="single" w:sz="12" w:space="0" w:color="auto"/>
              <w:right w:val="single" w:sz="12" w:space="0" w:color="auto"/>
            </w:tcBorders>
          </w:tcPr>
          <w:p w:rsidR="0083463C" w:rsidRPr="002407F9" w:rsidRDefault="0083463C" w:rsidP="00BF3E57">
            <w:pPr>
              <w:pStyle w:val="TABLE-cell"/>
              <w:keepNext w:val="0"/>
            </w:pPr>
          </w:p>
        </w:tc>
      </w:tr>
    </w:tbl>
    <w:p w:rsidR="0083463C" w:rsidRPr="002407F9" w:rsidRDefault="0083463C" w:rsidP="0083463C">
      <w:pPr>
        <w:pStyle w:val="Heading3"/>
        <w:rPr>
          <w:noProof/>
        </w:rPr>
      </w:pPr>
      <w:bookmarkStart w:id="4677" w:name="_Toc308709861"/>
      <w:bookmarkStart w:id="4678" w:name="_Toc380749565"/>
      <w:bookmarkStart w:id="4679" w:name="_Toc384901871"/>
      <w:bookmarkStart w:id="4680" w:name="_Toc432512396"/>
      <w:bookmarkStart w:id="4681" w:name="_Toc443575736"/>
      <w:bookmarkStart w:id="4682" w:name="_Toc470517971"/>
      <w:bookmarkStart w:id="4683" w:name="_Toc462921190"/>
      <w:bookmarkStart w:id="4684" w:name="_Toc516155012"/>
      <w:bookmarkStart w:id="4685" w:name="_Toc20317750"/>
      <w:r w:rsidRPr="002407F9">
        <w:rPr>
          <w:noProof/>
        </w:rPr>
        <w:t>TPMT_KEYEDHASH_SCHEME</w:t>
      </w:r>
      <w:bookmarkEnd w:id="4677"/>
      <w:bookmarkEnd w:id="4678"/>
      <w:bookmarkEnd w:id="4679"/>
      <w:bookmarkEnd w:id="4680"/>
      <w:bookmarkEnd w:id="4681"/>
      <w:bookmarkEnd w:id="4682"/>
      <w:bookmarkEnd w:id="4683"/>
      <w:bookmarkEnd w:id="4684"/>
      <w:bookmarkEnd w:id="4685"/>
    </w:p>
    <w:p w:rsidR="0083463C" w:rsidRPr="002407F9" w:rsidRDefault="0083463C" w:rsidP="0083463C">
      <w:pPr>
        <w:pStyle w:val="BodyText"/>
        <w:rPr>
          <w:noProof/>
        </w:rPr>
      </w:pPr>
      <w:r w:rsidRPr="002407F9">
        <w:rPr>
          <w:noProof/>
        </w:rPr>
        <w:t>This structure is used for a hash signing object.</w:t>
      </w:r>
    </w:p>
    <w:p w:rsidR="0083463C" w:rsidRPr="002407F9" w:rsidRDefault="0083463C" w:rsidP="0083463C">
      <w:pPr>
        <w:pStyle w:val="TABLE-title"/>
        <w:rPr>
          <w:noProof/>
        </w:rPr>
      </w:pPr>
      <w:bookmarkStart w:id="4686" w:name="_Toc380749829"/>
      <w:bookmarkStart w:id="4687" w:name="_Toc384651491"/>
      <w:bookmarkStart w:id="4688" w:name="_Toc432512637"/>
      <w:bookmarkStart w:id="4689" w:name="_Toc443575975"/>
      <w:bookmarkStart w:id="4690" w:name="_Toc470518222"/>
      <w:bookmarkStart w:id="4691" w:name="_Toc462921436"/>
      <w:bookmarkStart w:id="4692" w:name="_Toc516155267"/>
      <w:bookmarkStart w:id="4693" w:name="_Toc2137620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158</w:t>
      </w:r>
      <w:r w:rsidRPr="002407F9">
        <w:rPr>
          <w:noProof/>
        </w:rPr>
        <w:fldChar w:fldCharType="end"/>
      </w:r>
      <w:r w:rsidRPr="002407F9">
        <w:rPr>
          <w:noProof/>
        </w:rPr>
        <w:t xml:space="preserve"> — Definition of TPMT_KEYEDHASH_SCHEME Structure</w:t>
      </w:r>
      <w:bookmarkEnd w:id="4686"/>
      <w:bookmarkEnd w:id="4687"/>
      <w:bookmarkEnd w:id="4688"/>
      <w:bookmarkEnd w:id="4689"/>
      <w:bookmarkEnd w:id="4690"/>
      <w:bookmarkEnd w:id="4691"/>
      <w:bookmarkEnd w:id="4692"/>
      <w:bookmarkEnd w:id="469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980"/>
        <w:gridCol w:w="3330"/>
        <w:gridCol w:w="4050"/>
      </w:tblGrid>
      <w:tr w:rsidR="0083463C" w:rsidRPr="002407F9" w:rsidTr="00BF3E57">
        <w:trPr>
          <w:jc w:val="center"/>
        </w:trPr>
        <w:tc>
          <w:tcPr>
            <w:tcW w:w="198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333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05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980" w:type="dxa"/>
            <w:tcBorders>
              <w:left w:val="single" w:sz="12" w:space="0" w:color="auto"/>
              <w:bottom w:val="single" w:sz="6" w:space="0" w:color="auto"/>
            </w:tcBorders>
          </w:tcPr>
          <w:p w:rsidR="0083463C" w:rsidRPr="002407F9" w:rsidRDefault="0083463C" w:rsidP="00BF3E57">
            <w:pPr>
              <w:pStyle w:val="TABLE-cell"/>
            </w:pPr>
            <w:r w:rsidRPr="002407F9">
              <w:t>scheme</w:t>
            </w:r>
            <w:r w:rsidRPr="002407F9">
              <w:tab/>
            </w:r>
          </w:p>
        </w:tc>
        <w:tc>
          <w:tcPr>
            <w:tcW w:w="3330" w:type="dxa"/>
            <w:tcBorders>
              <w:bottom w:val="single" w:sz="6" w:space="0" w:color="auto"/>
            </w:tcBorders>
          </w:tcPr>
          <w:p w:rsidR="0083463C" w:rsidRPr="002407F9" w:rsidRDefault="0083463C" w:rsidP="00BF3E57">
            <w:pPr>
              <w:pStyle w:val="TABLE-cell"/>
            </w:pPr>
            <w:r w:rsidRPr="002407F9">
              <w:t>+TPMI_ALG_KEYEDHASH_SCHEME</w:t>
            </w:r>
          </w:p>
        </w:tc>
        <w:tc>
          <w:tcPr>
            <w:tcW w:w="4050" w:type="dxa"/>
            <w:tcBorders>
              <w:bottom w:val="single" w:sz="6" w:space="0" w:color="auto"/>
              <w:right w:val="single" w:sz="12" w:space="0" w:color="auto"/>
            </w:tcBorders>
          </w:tcPr>
          <w:p w:rsidR="0083463C" w:rsidRPr="002407F9" w:rsidRDefault="0083463C" w:rsidP="00BF3E57">
            <w:pPr>
              <w:pStyle w:val="TABLE-cell"/>
            </w:pPr>
            <w:r w:rsidRPr="002407F9">
              <w:t xml:space="preserve">selects the scheme </w:t>
            </w:r>
          </w:p>
        </w:tc>
      </w:tr>
      <w:tr w:rsidR="0083463C" w:rsidRPr="002407F9" w:rsidTr="00BF3E57">
        <w:trPr>
          <w:jc w:val="center"/>
        </w:trPr>
        <w:tc>
          <w:tcPr>
            <w:tcW w:w="1980" w:type="dxa"/>
            <w:tcBorders>
              <w:left w:val="single" w:sz="12" w:space="0" w:color="auto"/>
              <w:bottom w:val="single" w:sz="12" w:space="0" w:color="auto"/>
            </w:tcBorders>
          </w:tcPr>
          <w:p w:rsidR="0083463C" w:rsidRPr="002407F9" w:rsidRDefault="0083463C" w:rsidP="00BF3E57">
            <w:pPr>
              <w:pStyle w:val="TABLE-cell"/>
              <w:keepNext w:val="0"/>
            </w:pPr>
            <w:r w:rsidRPr="002407F9">
              <w:t>[scheme]details</w:t>
            </w:r>
          </w:p>
        </w:tc>
        <w:tc>
          <w:tcPr>
            <w:tcW w:w="3330" w:type="dxa"/>
            <w:tcBorders>
              <w:bottom w:val="single" w:sz="12" w:space="0" w:color="auto"/>
            </w:tcBorders>
          </w:tcPr>
          <w:p w:rsidR="0083463C" w:rsidRPr="002407F9" w:rsidRDefault="0083463C" w:rsidP="00BF3E57">
            <w:pPr>
              <w:pStyle w:val="TABLE-cell"/>
              <w:keepNext w:val="0"/>
            </w:pPr>
            <w:r w:rsidRPr="002407F9">
              <w:t>TPMU_SCHEME_KEYEDHASH</w:t>
            </w:r>
          </w:p>
        </w:tc>
        <w:tc>
          <w:tcPr>
            <w:tcW w:w="4050" w:type="dxa"/>
            <w:tcBorders>
              <w:bottom w:val="single" w:sz="12" w:space="0" w:color="auto"/>
              <w:right w:val="single" w:sz="12" w:space="0" w:color="auto"/>
            </w:tcBorders>
          </w:tcPr>
          <w:p w:rsidR="0083463C" w:rsidRPr="002407F9" w:rsidRDefault="0083463C" w:rsidP="00BF3E57">
            <w:pPr>
              <w:pStyle w:val="TABLE-cell"/>
              <w:keepNext w:val="0"/>
            </w:pPr>
            <w:r w:rsidRPr="002407F9">
              <w:t>the scheme parameters</w:t>
            </w:r>
          </w:p>
        </w:tc>
      </w:tr>
    </w:tbl>
    <w:p w:rsidR="0083463C" w:rsidRPr="002407F9" w:rsidRDefault="0083463C" w:rsidP="0083463C">
      <w:pPr>
        <w:pStyle w:val="Heading2"/>
        <w:pageBreakBefore/>
        <w:rPr>
          <w:noProof/>
        </w:rPr>
      </w:pPr>
      <w:bookmarkStart w:id="4694" w:name="_Toc308709862"/>
      <w:bookmarkStart w:id="4695" w:name="_Toc380749566"/>
      <w:bookmarkStart w:id="4696" w:name="_Toc384901872"/>
      <w:bookmarkStart w:id="4697" w:name="_Toc432512397"/>
      <w:bookmarkStart w:id="4698" w:name="_Toc443575737"/>
      <w:bookmarkStart w:id="4699" w:name="_Toc470517972"/>
      <w:bookmarkStart w:id="4700" w:name="_Toc462921191"/>
      <w:bookmarkStart w:id="4701" w:name="_Toc516155013"/>
      <w:bookmarkStart w:id="4702" w:name="_Toc20317751"/>
      <w:r w:rsidRPr="002407F9">
        <w:rPr>
          <w:noProof/>
        </w:rPr>
        <w:lastRenderedPageBreak/>
        <w:t>Asymmetric</w:t>
      </w:r>
      <w:bookmarkEnd w:id="4584"/>
      <w:bookmarkEnd w:id="4585"/>
      <w:bookmarkEnd w:id="4649"/>
      <w:bookmarkEnd w:id="4694"/>
      <w:bookmarkEnd w:id="4695"/>
      <w:bookmarkEnd w:id="4696"/>
      <w:bookmarkEnd w:id="4697"/>
      <w:bookmarkEnd w:id="4698"/>
      <w:bookmarkEnd w:id="4699"/>
      <w:bookmarkEnd w:id="4700"/>
      <w:bookmarkEnd w:id="4701"/>
      <w:bookmarkEnd w:id="4702"/>
    </w:p>
    <w:p w:rsidR="0083463C" w:rsidRPr="002407F9" w:rsidRDefault="0083463C" w:rsidP="0083463C">
      <w:pPr>
        <w:pStyle w:val="Heading3"/>
        <w:rPr>
          <w:noProof/>
        </w:rPr>
      </w:pPr>
      <w:bookmarkStart w:id="4703" w:name="_Toc283465739"/>
      <w:bookmarkStart w:id="4704" w:name="_Toc283470881"/>
      <w:bookmarkStart w:id="4705" w:name="_Toc283540017"/>
      <w:bookmarkStart w:id="4706" w:name="_Toc283540461"/>
      <w:bookmarkStart w:id="4707" w:name="_Toc283839084"/>
      <w:bookmarkStart w:id="4708" w:name="_Toc283839489"/>
      <w:bookmarkStart w:id="4709" w:name="_Toc283839893"/>
      <w:bookmarkStart w:id="4710" w:name="_Toc283840412"/>
      <w:bookmarkStart w:id="4711" w:name="_Toc283840849"/>
      <w:bookmarkStart w:id="4712" w:name="_Toc283984103"/>
      <w:bookmarkStart w:id="4713" w:name="_Toc284103284"/>
      <w:bookmarkStart w:id="4714" w:name="_Toc283465740"/>
      <w:bookmarkStart w:id="4715" w:name="_Toc283470882"/>
      <w:bookmarkStart w:id="4716" w:name="_Toc283540018"/>
      <w:bookmarkStart w:id="4717" w:name="_Toc283540462"/>
      <w:bookmarkStart w:id="4718" w:name="_Toc283839085"/>
      <w:bookmarkStart w:id="4719" w:name="_Toc283839490"/>
      <w:bookmarkStart w:id="4720" w:name="_Toc283839894"/>
      <w:bookmarkStart w:id="4721" w:name="_Toc283840413"/>
      <w:bookmarkStart w:id="4722" w:name="_Toc283840850"/>
      <w:bookmarkStart w:id="4723" w:name="_Toc283984104"/>
      <w:bookmarkStart w:id="4724" w:name="_Toc284103285"/>
      <w:bookmarkStart w:id="4725" w:name="_Toc283465741"/>
      <w:bookmarkStart w:id="4726" w:name="_Toc283470883"/>
      <w:bookmarkStart w:id="4727" w:name="_Toc283540019"/>
      <w:bookmarkStart w:id="4728" w:name="_Toc283540463"/>
      <w:bookmarkStart w:id="4729" w:name="_Toc283839086"/>
      <w:bookmarkStart w:id="4730" w:name="_Toc283839491"/>
      <w:bookmarkStart w:id="4731" w:name="_Toc283839895"/>
      <w:bookmarkStart w:id="4732" w:name="_Toc283840414"/>
      <w:bookmarkStart w:id="4733" w:name="_Toc283840851"/>
      <w:bookmarkStart w:id="4734" w:name="_Toc283984105"/>
      <w:bookmarkStart w:id="4735" w:name="_Toc284103286"/>
      <w:bookmarkStart w:id="4736" w:name="_Toc286047140"/>
      <w:bookmarkStart w:id="4737" w:name="_Toc288815062"/>
      <w:bookmarkStart w:id="4738" w:name="_Toc304539306"/>
      <w:bookmarkStart w:id="4739" w:name="_Toc308709863"/>
      <w:bookmarkStart w:id="4740" w:name="_Toc380749567"/>
      <w:bookmarkStart w:id="4741" w:name="_Toc384901873"/>
      <w:bookmarkStart w:id="4742" w:name="_Toc432512398"/>
      <w:bookmarkStart w:id="4743" w:name="_Toc443575738"/>
      <w:bookmarkStart w:id="4744" w:name="_Toc470517973"/>
      <w:bookmarkStart w:id="4745" w:name="_Toc462921192"/>
      <w:bookmarkStart w:id="4746" w:name="_Toc516155014"/>
      <w:bookmarkStart w:id="4747" w:name="_Toc2031775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r w:rsidRPr="002407F9">
        <w:rPr>
          <w:noProof/>
        </w:rPr>
        <w:t>Signing Schemes</w:t>
      </w:r>
      <w:bookmarkEnd w:id="4736"/>
      <w:bookmarkEnd w:id="4737"/>
      <w:bookmarkEnd w:id="4738"/>
      <w:bookmarkEnd w:id="4739"/>
      <w:bookmarkEnd w:id="4740"/>
      <w:bookmarkEnd w:id="4741"/>
      <w:bookmarkEnd w:id="4742"/>
      <w:bookmarkEnd w:id="4743"/>
      <w:bookmarkEnd w:id="4744"/>
      <w:bookmarkEnd w:id="4745"/>
      <w:bookmarkEnd w:id="4746"/>
      <w:bookmarkEnd w:id="4747"/>
    </w:p>
    <w:p w:rsidR="0083463C" w:rsidRPr="002407F9" w:rsidRDefault="0083463C" w:rsidP="0083463C">
      <w:pPr>
        <w:pStyle w:val="Heading4"/>
        <w:rPr>
          <w:noProof/>
        </w:rPr>
      </w:pPr>
      <w:bookmarkStart w:id="4748" w:name="_Toc286047141"/>
      <w:bookmarkStart w:id="4749" w:name="_Toc288815063"/>
      <w:bookmarkStart w:id="4750" w:name="_Toc304539307"/>
      <w:bookmarkStart w:id="4751" w:name="_Toc308709864"/>
      <w:bookmarkStart w:id="4752" w:name="_Toc380749568"/>
      <w:bookmarkStart w:id="4753" w:name="_Toc384901874"/>
      <w:bookmarkStart w:id="4754" w:name="_Toc432512399"/>
      <w:bookmarkStart w:id="4755" w:name="_Toc443575739"/>
      <w:bookmarkStart w:id="4756" w:name="_Toc470517974"/>
      <w:bookmarkStart w:id="4757" w:name="_Toc462921193"/>
      <w:bookmarkStart w:id="4758" w:name="_Toc516155015"/>
      <w:bookmarkStart w:id="4759" w:name="_Toc20317753"/>
      <w:r w:rsidRPr="002407F9">
        <w:rPr>
          <w:noProof/>
        </w:rPr>
        <w:t>Introduction</w:t>
      </w:r>
      <w:bookmarkEnd w:id="4748"/>
      <w:bookmarkEnd w:id="4749"/>
      <w:bookmarkEnd w:id="4750"/>
      <w:bookmarkEnd w:id="4751"/>
      <w:bookmarkEnd w:id="4752"/>
      <w:bookmarkEnd w:id="4753"/>
      <w:bookmarkEnd w:id="4754"/>
      <w:bookmarkEnd w:id="4755"/>
      <w:bookmarkEnd w:id="4756"/>
      <w:bookmarkEnd w:id="4757"/>
      <w:bookmarkEnd w:id="4758"/>
      <w:bookmarkEnd w:id="4759"/>
    </w:p>
    <w:p w:rsidR="0083463C" w:rsidRPr="002407F9" w:rsidRDefault="0083463C" w:rsidP="0083463C">
      <w:pPr>
        <w:pStyle w:val="BodyText"/>
        <w:rPr>
          <w:noProof/>
        </w:rPr>
      </w:pPr>
      <w:r w:rsidRPr="002407F9">
        <w:rPr>
          <w:noProof/>
        </w:rPr>
        <w:t>These structures are used to define the method in which the signature is to be created. These schemes would appear in an object’s public area and in commands where the signing scheme is variable.</w:t>
      </w:r>
    </w:p>
    <w:p w:rsidR="0083463C" w:rsidRPr="002407F9" w:rsidRDefault="0083463C" w:rsidP="0083463C">
      <w:pPr>
        <w:pStyle w:val="BodyText"/>
        <w:rPr>
          <w:noProof/>
        </w:rPr>
      </w:pPr>
      <w:r w:rsidRPr="002407F9">
        <w:rPr>
          <w:noProof/>
        </w:rPr>
        <w:t>Every scheme is required to indicate a hash that is used in digesting the message.</w:t>
      </w:r>
    </w:p>
    <w:p w:rsidR="0083463C" w:rsidRPr="002407F9" w:rsidRDefault="0083463C" w:rsidP="0083463C">
      <w:pPr>
        <w:pStyle w:val="Heading4"/>
        <w:rPr>
          <w:noProof/>
        </w:rPr>
      </w:pPr>
      <w:bookmarkStart w:id="4760" w:name="_Toc432512400"/>
      <w:bookmarkStart w:id="4761" w:name="_Toc443575740"/>
      <w:bookmarkStart w:id="4762" w:name="_Toc470517975"/>
      <w:bookmarkStart w:id="4763" w:name="_Toc462921194"/>
      <w:bookmarkStart w:id="4764" w:name="_Toc516155016"/>
      <w:bookmarkStart w:id="4765" w:name="_Toc20317754"/>
      <w:r w:rsidRPr="002407F9">
        <w:rPr>
          <w:noProof/>
        </w:rPr>
        <w:t>RSA Signature Schemes</w:t>
      </w:r>
      <w:bookmarkEnd w:id="4760"/>
      <w:bookmarkEnd w:id="4761"/>
      <w:bookmarkEnd w:id="4762"/>
      <w:bookmarkEnd w:id="4763"/>
      <w:bookmarkEnd w:id="4764"/>
      <w:bookmarkEnd w:id="4765"/>
    </w:p>
    <w:p w:rsidR="0083463C" w:rsidRPr="002407F9" w:rsidRDefault="0083463C" w:rsidP="0083463C">
      <w:pPr>
        <w:pStyle w:val="BodyText"/>
        <w:rPr>
          <w:noProof/>
        </w:rPr>
      </w:pPr>
      <w:r w:rsidRPr="002407F9">
        <w:rPr>
          <w:noProof/>
        </w:rPr>
        <w:t>These are the RSA schemes that only need a hash algorithm as a scheme parameter.</w:t>
      </w:r>
    </w:p>
    <w:p w:rsidR="0083463C" w:rsidRPr="002407F9" w:rsidRDefault="0083463C" w:rsidP="0083463C">
      <w:pPr>
        <w:pStyle w:val="BodyText"/>
        <w:rPr>
          <w:noProof/>
        </w:rPr>
      </w:pPr>
      <w:r w:rsidRPr="002407F9">
        <w:rPr>
          <w:noProof/>
        </w:rPr>
        <w:t>For the TPM_ALG_RSAPSS signing scheme, the same hash algorithm is used for digesting TPM-generated data (an attestation structure) and in the KDF used for the masking operation. The salt size is always the largest salt value that will fit into the available space.</w:t>
      </w:r>
    </w:p>
    <w:p w:rsidR="0083463C" w:rsidRPr="002407F9" w:rsidRDefault="0083463C" w:rsidP="0083463C">
      <w:pPr>
        <w:pStyle w:val="TABLE-title"/>
        <w:rPr>
          <w:noProof/>
        </w:rPr>
      </w:pPr>
      <w:bookmarkStart w:id="4766" w:name="_Ref386448866"/>
      <w:bookmarkStart w:id="4767" w:name="_Toc432512638"/>
      <w:bookmarkStart w:id="4768" w:name="_Toc443575976"/>
      <w:bookmarkStart w:id="4769" w:name="_Toc470518223"/>
      <w:bookmarkStart w:id="4770" w:name="_Toc462921437"/>
      <w:bookmarkStart w:id="4771" w:name="_Toc516155268"/>
      <w:bookmarkStart w:id="4772" w:name="_Toc21376206"/>
      <w:bookmarkStart w:id="4773" w:name="_Toc380749830"/>
      <w:bookmarkStart w:id="4774" w:name="_Toc38465149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159</w:t>
      </w:r>
      <w:r w:rsidRPr="002407F9">
        <w:rPr>
          <w:noProof/>
        </w:rPr>
        <w:fldChar w:fldCharType="end"/>
      </w:r>
      <w:bookmarkEnd w:id="4766"/>
      <w:r w:rsidRPr="002407F9">
        <w:rPr>
          <w:noProof/>
        </w:rPr>
        <w:t xml:space="preserve"> — Definition of {RSA} Types for RSA Signature Schemes</w:t>
      </w:r>
      <w:bookmarkEnd w:id="4767"/>
      <w:bookmarkEnd w:id="4768"/>
      <w:bookmarkEnd w:id="4769"/>
      <w:bookmarkEnd w:id="4770"/>
      <w:bookmarkEnd w:id="4771"/>
      <w:bookmarkEnd w:id="4772"/>
      <w:r w:rsidRPr="002407F9" w:rsidDel="00D9588C">
        <w:rPr>
          <w:noProof/>
        </w:rPr>
        <w:t xml:space="preserve"> </w:t>
      </w:r>
      <w:bookmarkEnd w:id="4773"/>
      <w:bookmarkEnd w:id="4774"/>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58" w:type="dxa"/>
          <w:right w:w="58" w:type="dxa"/>
        </w:tblCellMar>
        <w:tblLook w:val="0000" w:firstRow="0" w:lastRow="0" w:firstColumn="0" w:lastColumn="0" w:noHBand="0" w:noVBand="0"/>
      </w:tblPr>
      <w:tblGrid>
        <w:gridCol w:w="2407"/>
        <w:gridCol w:w="2764"/>
        <w:gridCol w:w="4189"/>
      </w:tblGrid>
      <w:tr w:rsidR="0083463C" w:rsidRPr="002407F9" w:rsidTr="00BF3E57">
        <w:trPr>
          <w:jc w:val="center"/>
        </w:trPr>
        <w:tc>
          <w:tcPr>
            <w:tcW w:w="2407" w:type="dxa"/>
            <w:tcBorders>
              <w:bottom w:val="single" w:sz="12" w:space="0" w:color="auto"/>
            </w:tcBorders>
          </w:tcPr>
          <w:p w:rsidR="0083463C" w:rsidRPr="002407F9" w:rsidRDefault="0083463C" w:rsidP="00BF3E57">
            <w:pPr>
              <w:pStyle w:val="TABLE-col-heading"/>
              <w:rPr>
                <w:noProof/>
              </w:rPr>
            </w:pPr>
            <w:r w:rsidRPr="002407F9">
              <w:rPr>
                <w:noProof/>
              </w:rPr>
              <w:t>Type</w:t>
            </w:r>
          </w:p>
        </w:tc>
        <w:tc>
          <w:tcPr>
            <w:tcW w:w="2764" w:type="dxa"/>
            <w:tcBorders>
              <w:bottom w:val="single" w:sz="12" w:space="0" w:color="auto"/>
            </w:tcBorders>
          </w:tcPr>
          <w:p w:rsidR="0083463C" w:rsidRPr="002407F9" w:rsidRDefault="0083463C" w:rsidP="00BF3E57">
            <w:pPr>
              <w:pStyle w:val="TABLE-col-heading"/>
              <w:rPr>
                <w:noProof/>
              </w:rPr>
            </w:pPr>
            <w:r w:rsidRPr="002407F9">
              <w:rPr>
                <w:noProof/>
              </w:rPr>
              <w:t>Name</w:t>
            </w:r>
          </w:p>
        </w:tc>
        <w:tc>
          <w:tcPr>
            <w:tcW w:w="4189" w:type="dxa"/>
            <w:tcBorders>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32627D" w:rsidTr="00BF3E57">
        <w:trPr>
          <w:jc w:val="center"/>
        </w:trPr>
        <w:tc>
          <w:tcPr>
            <w:tcW w:w="2407" w:type="dxa"/>
            <w:tcBorders>
              <w:top w:val="single" w:sz="6" w:space="0" w:color="auto"/>
              <w:bottom w:val="single" w:sz="12" w:space="0" w:color="auto"/>
            </w:tcBorders>
          </w:tcPr>
          <w:p w:rsidR="0083463C" w:rsidRPr="002407F9" w:rsidRDefault="0083463C" w:rsidP="00BF3E57">
            <w:pPr>
              <w:pStyle w:val="TABLE-cell"/>
              <w:keepNext w:val="0"/>
            </w:pPr>
            <w:bookmarkStart w:id="4775" w:name="_Toc308709866"/>
            <w:bookmarkStart w:id="4776" w:name="_Toc380749570"/>
            <w:bookmarkStart w:id="4777" w:name="_Toc286047144"/>
            <w:bookmarkStart w:id="4778" w:name="_Toc288815066"/>
            <w:bookmarkStart w:id="4779" w:name="_Toc304539310"/>
            <w:r w:rsidRPr="002407F9">
              <w:t>TPMS_SCHEME_HASH</w:t>
            </w:r>
          </w:p>
        </w:tc>
        <w:tc>
          <w:tcPr>
            <w:tcW w:w="2764" w:type="dxa"/>
            <w:tcBorders>
              <w:top w:val="single" w:sz="6" w:space="0" w:color="auto"/>
              <w:bottom w:val="single" w:sz="12" w:space="0" w:color="auto"/>
            </w:tcBorders>
          </w:tcPr>
          <w:p w:rsidR="0083463C" w:rsidRPr="009B13D0" w:rsidRDefault="0083463C" w:rsidP="00BF3E57">
            <w:pPr>
              <w:pStyle w:val="TABLE-cell"/>
              <w:keepNext w:val="0"/>
              <w:rPr>
                <w:lang w:val="de-DE"/>
              </w:rPr>
            </w:pPr>
            <w:r w:rsidRPr="009B13D0">
              <w:rPr>
                <w:lang w:val="de-DE"/>
              </w:rPr>
              <w:t>TPMS_SIG_SCHEME_!ALG.AX</w:t>
            </w:r>
          </w:p>
        </w:tc>
        <w:tc>
          <w:tcPr>
            <w:tcW w:w="4189" w:type="dxa"/>
            <w:tcBorders>
              <w:top w:val="single" w:sz="6" w:space="0" w:color="auto"/>
              <w:bottom w:val="single" w:sz="12" w:space="0" w:color="auto"/>
            </w:tcBorders>
          </w:tcPr>
          <w:p w:rsidR="0083463C" w:rsidRPr="009B13D0" w:rsidRDefault="0083463C" w:rsidP="00BF3E57">
            <w:pPr>
              <w:pStyle w:val="TABLE-cell"/>
              <w:keepNext w:val="0"/>
              <w:rPr>
                <w:lang w:val="de-DE"/>
              </w:rPr>
            </w:pPr>
          </w:p>
        </w:tc>
      </w:tr>
    </w:tbl>
    <w:p w:rsidR="00EA7982" w:rsidRDefault="0083463C" w:rsidP="0083463C">
      <w:pPr>
        <w:pStyle w:val="Heading4"/>
        <w:rPr>
          <w:noProof/>
        </w:rPr>
      </w:pPr>
      <w:bookmarkStart w:id="4780" w:name="_Toc432512401"/>
      <w:bookmarkStart w:id="4781" w:name="_Toc443575741"/>
      <w:bookmarkStart w:id="4782" w:name="_Toc470517976"/>
      <w:bookmarkStart w:id="4783" w:name="_Toc462921195"/>
      <w:bookmarkStart w:id="4784" w:name="_Toc516155017"/>
      <w:bookmarkStart w:id="4785" w:name="_Toc20317755"/>
      <w:bookmarkStart w:id="4786" w:name="_Toc384901876"/>
      <w:r w:rsidRPr="002407F9">
        <w:rPr>
          <w:noProof/>
        </w:rPr>
        <w:t>ECC Signature Schemes</w:t>
      </w:r>
      <w:bookmarkEnd w:id="4775"/>
      <w:bookmarkEnd w:id="4776"/>
      <w:bookmarkEnd w:id="4780"/>
      <w:bookmarkEnd w:id="4781"/>
      <w:bookmarkEnd w:id="4782"/>
      <w:bookmarkEnd w:id="4783"/>
      <w:bookmarkEnd w:id="4784"/>
      <w:bookmarkEnd w:id="4785"/>
      <w:bookmarkEnd w:id="4786"/>
    </w:p>
    <w:p w:rsidR="0083463C" w:rsidRPr="002407F9" w:rsidRDefault="0083463C" w:rsidP="0083463C">
      <w:pPr>
        <w:pStyle w:val="BodyText"/>
        <w:rPr>
          <w:noProof/>
        </w:rPr>
      </w:pPr>
      <w:r w:rsidRPr="002407F9">
        <w:rPr>
          <w:noProof/>
        </w:rPr>
        <w:t>Most of the ECC signature schemes only require a hash algorithm to complete the definition and can be typed as TPMS_SCHEME_HASH. Anonymous algorithms also require a count value so they are typed to be TPMS_SCHEME_ECDAA.</w:t>
      </w:r>
    </w:p>
    <w:p w:rsidR="0083463C" w:rsidRPr="002407F9" w:rsidRDefault="0083463C" w:rsidP="0083463C">
      <w:pPr>
        <w:pStyle w:val="TABLE-title"/>
        <w:ind w:left="720"/>
        <w:rPr>
          <w:noProof/>
        </w:rPr>
      </w:pPr>
      <w:bookmarkStart w:id="4787" w:name="_Ref386448781"/>
      <w:bookmarkStart w:id="4788" w:name="_Ref386448774"/>
      <w:bookmarkStart w:id="4789" w:name="_Toc432512639"/>
      <w:bookmarkStart w:id="4790" w:name="_Toc443575977"/>
      <w:bookmarkStart w:id="4791" w:name="_Toc470518224"/>
      <w:bookmarkStart w:id="4792" w:name="_Toc462921438"/>
      <w:bookmarkStart w:id="4793" w:name="_Toc516155269"/>
      <w:bookmarkStart w:id="4794" w:name="_Toc21376207"/>
      <w:bookmarkStart w:id="4795" w:name="_Toc380749831"/>
      <w:bookmarkStart w:id="4796" w:name="_Toc38465149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160</w:t>
      </w:r>
      <w:r w:rsidRPr="002407F9">
        <w:rPr>
          <w:noProof/>
        </w:rPr>
        <w:fldChar w:fldCharType="end"/>
      </w:r>
      <w:bookmarkEnd w:id="4787"/>
      <w:r w:rsidRPr="002407F9">
        <w:rPr>
          <w:noProof/>
        </w:rPr>
        <w:t xml:space="preserve"> — Definition of {ECC} Types for ECC Signature Schemes</w:t>
      </w:r>
      <w:bookmarkEnd w:id="4788"/>
      <w:bookmarkEnd w:id="4789"/>
      <w:bookmarkEnd w:id="4790"/>
      <w:bookmarkEnd w:id="4791"/>
      <w:bookmarkEnd w:id="4792"/>
      <w:bookmarkEnd w:id="4793"/>
      <w:bookmarkEnd w:id="4794"/>
      <w:r w:rsidRPr="002407F9" w:rsidDel="00D9588C">
        <w:rPr>
          <w:noProof/>
        </w:rPr>
        <w:t xml:space="preserve"> </w:t>
      </w:r>
      <w:bookmarkEnd w:id="4795"/>
      <w:bookmarkEnd w:id="4796"/>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58" w:type="dxa"/>
          <w:right w:w="58" w:type="dxa"/>
        </w:tblCellMar>
        <w:tblLook w:val="0000" w:firstRow="0" w:lastRow="0" w:firstColumn="0" w:lastColumn="0" w:noHBand="0" w:noVBand="0"/>
      </w:tblPr>
      <w:tblGrid>
        <w:gridCol w:w="2430"/>
        <w:gridCol w:w="3060"/>
        <w:gridCol w:w="3870"/>
      </w:tblGrid>
      <w:tr w:rsidR="0083463C" w:rsidRPr="002407F9" w:rsidTr="00BF3E57">
        <w:trPr>
          <w:jc w:val="center"/>
        </w:trPr>
        <w:tc>
          <w:tcPr>
            <w:tcW w:w="243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0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387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430" w:type="dxa"/>
            <w:tcBorders>
              <w:top w:val="single" w:sz="6" w:space="0" w:color="auto"/>
              <w:bottom w:val="single" w:sz="6" w:space="0" w:color="auto"/>
            </w:tcBorders>
          </w:tcPr>
          <w:p w:rsidR="0083463C" w:rsidRPr="002407F9" w:rsidRDefault="0083463C" w:rsidP="00BF3E57">
            <w:pPr>
              <w:pStyle w:val="TABLE-cell"/>
            </w:pPr>
            <w:bookmarkStart w:id="4797" w:name="_Toc283465762"/>
            <w:bookmarkStart w:id="4798" w:name="_Toc283470904"/>
            <w:bookmarkStart w:id="4799" w:name="_Toc283540040"/>
            <w:bookmarkStart w:id="4800" w:name="_Toc283540484"/>
            <w:bookmarkStart w:id="4801" w:name="_Toc283839107"/>
            <w:bookmarkStart w:id="4802" w:name="_Toc283839512"/>
            <w:bookmarkStart w:id="4803" w:name="_Toc283839916"/>
            <w:bookmarkStart w:id="4804" w:name="_Toc283840435"/>
            <w:bookmarkStart w:id="4805" w:name="_Toc283840872"/>
            <w:bookmarkStart w:id="4806" w:name="_Toc283984126"/>
            <w:bookmarkStart w:id="4807" w:name="_Toc284103307"/>
            <w:bookmarkStart w:id="4808" w:name="_Toc283465763"/>
            <w:bookmarkStart w:id="4809" w:name="_Toc283470905"/>
            <w:bookmarkStart w:id="4810" w:name="_Toc283540041"/>
            <w:bookmarkStart w:id="4811" w:name="_Toc283540485"/>
            <w:bookmarkStart w:id="4812" w:name="_Toc283839108"/>
            <w:bookmarkStart w:id="4813" w:name="_Toc283839513"/>
            <w:bookmarkStart w:id="4814" w:name="_Toc283839917"/>
            <w:bookmarkStart w:id="4815" w:name="_Toc283840436"/>
            <w:bookmarkStart w:id="4816" w:name="_Toc283840873"/>
            <w:bookmarkStart w:id="4817" w:name="_Toc283984127"/>
            <w:bookmarkStart w:id="4818" w:name="_Toc284103308"/>
            <w:bookmarkStart w:id="4819" w:name="_Toc283465764"/>
            <w:bookmarkStart w:id="4820" w:name="_Toc283470906"/>
            <w:bookmarkStart w:id="4821" w:name="_Toc283540042"/>
            <w:bookmarkStart w:id="4822" w:name="_Toc283540486"/>
            <w:bookmarkStart w:id="4823" w:name="_Toc283839109"/>
            <w:bookmarkStart w:id="4824" w:name="_Toc283839514"/>
            <w:bookmarkStart w:id="4825" w:name="_Toc283839918"/>
            <w:bookmarkStart w:id="4826" w:name="_Toc283840437"/>
            <w:bookmarkStart w:id="4827" w:name="_Toc283840874"/>
            <w:bookmarkStart w:id="4828" w:name="_Toc283984128"/>
            <w:bookmarkStart w:id="4829" w:name="_Toc284103309"/>
            <w:bookmarkStart w:id="4830" w:name="_Toc384383051"/>
            <w:bookmarkStart w:id="4831" w:name="_Toc384383052"/>
            <w:bookmarkStart w:id="4832" w:name="_Toc286047146"/>
            <w:bookmarkStart w:id="4833" w:name="_Toc288815069"/>
            <w:bookmarkStart w:id="4834" w:name="_Toc304539313"/>
            <w:bookmarkStart w:id="4835" w:name="_Toc308709869"/>
            <w:bookmarkStart w:id="4836" w:name="_Toc380749572"/>
            <w:bookmarkEnd w:id="4777"/>
            <w:bookmarkEnd w:id="4778"/>
            <w:bookmarkEnd w:id="4779"/>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r w:rsidRPr="002407F9">
              <w:t>TPMS_SCHEME_HASH</w:t>
            </w:r>
          </w:p>
        </w:tc>
        <w:tc>
          <w:tcPr>
            <w:tcW w:w="3060" w:type="dxa"/>
            <w:tcBorders>
              <w:top w:val="single" w:sz="6" w:space="0" w:color="auto"/>
              <w:bottom w:val="single" w:sz="6" w:space="0" w:color="auto"/>
            </w:tcBorders>
          </w:tcPr>
          <w:p w:rsidR="0083463C" w:rsidRPr="009B13D0" w:rsidRDefault="0083463C" w:rsidP="00BF3E57">
            <w:pPr>
              <w:pStyle w:val="TABLE-cell"/>
              <w:rPr>
                <w:lang w:val="de-DE"/>
              </w:rPr>
            </w:pPr>
            <w:r w:rsidRPr="009B13D0">
              <w:rPr>
                <w:lang w:val="de-DE"/>
              </w:rPr>
              <w:t>TPMS_SIG_SCHEME_!ALG.AX</w:t>
            </w:r>
          </w:p>
        </w:tc>
        <w:tc>
          <w:tcPr>
            <w:tcW w:w="3870" w:type="dxa"/>
            <w:tcBorders>
              <w:top w:val="single" w:sz="6" w:space="0" w:color="auto"/>
              <w:bottom w:val="single" w:sz="6" w:space="0" w:color="auto"/>
            </w:tcBorders>
          </w:tcPr>
          <w:p w:rsidR="0083463C" w:rsidRPr="002407F9" w:rsidRDefault="0083463C" w:rsidP="00BF3E57">
            <w:pPr>
              <w:pStyle w:val="TABLE-cell"/>
            </w:pPr>
            <w:r w:rsidRPr="002407F9">
              <w:t>all asymmetric signing schemes</w:t>
            </w:r>
          </w:p>
        </w:tc>
      </w:tr>
      <w:tr w:rsidR="0083463C" w:rsidRPr="002407F9" w:rsidTr="00BF3E57">
        <w:trPr>
          <w:jc w:val="center"/>
        </w:trPr>
        <w:tc>
          <w:tcPr>
            <w:tcW w:w="2430" w:type="dxa"/>
            <w:tcBorders>
              <w:top w:val="single" w:sz="6" w:space="0" w:color="auto"/>
              <w:bottom w:val="single" w:sz="12" w:space="0" w:color="auto"/>
            </w:tcBorders>
          </w:tcPr>
          <w:p w:rsidR="0083463C" w:rsidRPr="002407F9" w:rsidRDefault="0083463C" w:rsidP="00BF3E57">
            <w:pPr>
              <w:pStyle w:val="TABLE-cell"/>
              <w:keepNext w:val="0"/>
            </w:pPr>
            <w:r w:rsidRPr="002407F9">
              <w:t>TPMS_SCHEME_ECDAA</w:t>
            </w:r>
          </w:p>
        </w:tc>
        <w:tc>
          <w:tcPr>
            <w:tcW w:w="3060" w:type="dxa"/>
            <w:tcBorders>
              <w:top w:val="single" w:sz="6" w:space="0" w:color="auto"/>
              <w:bottom w:val="single" w:sz="12" w:space="0" w:color="auto"/>
            </w:tcBorders>
          </w:tcPr>
          <w:p w:rsidR="0083463C" w:rsidRPr="009B13D0" w:rsidRDefault="0083463C" w:rsidP="00BF3E57">
            <w:pPr>
              <w:pStyle w:val="TABLE-cell"/>
              <w:keepNext w:val="0"/>
              <w:rPr>
                <w:lang w:val="de-DE"/>
              </w:rPr>
            </w:pPr>
            <w:r w:rsidRPr="009B13D0">
              <w:rPr>
                <w:lang w:val="de-DE"/>
              </w:rPr>
              <w:t>TPMS_SIG_SCHEME_!ALG.AXN</w:t>
            </w:r>
          </w:p>
        </w:tc>
        <w:tc>
          <w:tcPr>
            <w:tcW w:w="3870" w:type="dxa"/>
            <w:tcBorders>
              <w:top w:val="single" w:sz="6" w:space="0" w:color="auto"/>
              <w:bottom w:val="single" w:sz="12" w:space="0" w:color="auto"/>
            </w:tcBorders>
          </w:tcPr>
          <w:p w:rsidR="0083463C" w:rsidRPr="002407F9" w:rsidRDefault="0083463C" w:rsidP="00BF3E57">
            <w:pPr>
              <w:pStyle w:val="TABLE-cell"/>
              <w:keepNext w:val="0"/>
            </w:pPr>
            <w:r w:rsidRPr="002407F9">
              <w:t>schemes that need a hash and a count</w:t>
            </w:r>
          </w:p>
        </w:tc>
      </w:tr>
    </w:tbl>
    <w:p w:rsidR="0083463C" w:rsidRPr="002407F9" w:rsidRDefault="0083463C" w:rsidP="0083463C">
      <w:pPr>
        <w:pStyle w:val="Heading4"/>
        <w:rPr>
          <w:noProof/>
        </w:rPr>
      </w:pPr>
      <w:bookmarkStart w:id="4837" w:name="_Toc385066278"/>
      <w:bookmarkStart w:id="4838" w:name="_Toc384901878"/>
      <w:bookmarkStart w:id="4839" w:name="_Toc432512402"/>
      <w:bookmarkStart w:id="4840" w:name="_Toc443575742"/>
      <w:bookmarkStart w:id="4841" w:name="_Toc470517977"/>
      <w:bookmarkStart w:id="4842" w:name="_Toc462921196"/>
      <w:bookmarkStart w:id="4843" w:name="_Toc516155018"/>
      <w:bookmarkStart w:id="4844" w:name="_Toc20317756"/>
      <w:bookmarkEnd w:id="4837"/>
      <w:r w:rsidRPr="002407F9">
        <w:rPr>
          <w:noProof/>
        </w:rPr>
        <w:lastRenderedPageBreak/>
        <w:t>TPMU_SIG_SCHEME</w:t>
      </w:r>
      <w:bookmarkEnd w:id="4832"/>
      <w:bookmarkEnd w:id="4833"/>
      <w:bookmarkEnd w:id="4834"/>
      <w:bookmarkEnd w:id="4835"/>
      <w:bookmarkEnd w:id="4836"/>
      <w:bookmarkEnd w:id="4838"/>
      <w:bookmarkEnd w:id="4839"/>
      <w:bookmarkEnd w:id="4840"/>
      <w:bookmarkEnd w:id="4841"/>
      <w:bookmarkEnd w:id="4842"/>
      <w:bookmarkEnd w:id="4843"/>
      <w:bookmarkEnd w:id="4844"/>
    </w:p>
    <w:p w:rsidR="0083463C" w:rsidRPr="002407F9" w:rsidRDefault="0083463C" w:rsidP="0083463C">
      <w:pPr>
        <w:pStyle w:val="BodyText"/>
        <w:rPr>
          <w:noProof/>
        </w:rPr>
      </w:pPr>
      <w:r w:rsidRPr="002407F9">
        <w:rPr>
          <w:noProof/>
        </w:rPr>
        <w:t>Th</w:t>
      </w:r>
      <w:r w:rsidR="004C1AEE" w:rsidRPr="002407F9">
        <w:rPr>
          <w:noProof/>
        </w:rPr>
        <w:t>is is th</w:t>
      </w:r>
      <w:r w:rsidRPr="002407F9">
        <w:rPr>
          <w:noProof/>
        </w:rPr>
        <w:t>e union of all of the signature schemes.</w:t>
      </w:r>
    </w:p>
    <w:p w:rsidR="0083463C" w:rsidRPr="002407F9" w:rsidRDefault="0083463C" w:rsidP="0083463C">
      <w:pPr>
        <w:pStyle w:val="NOTE"/>
        <w:keepNext/>
        <w:rPr>
          <w:noProof/>
        </w:rPr>
      </w:pPr>
      <w:r w:rsidRPr="002407F9">
        <w:rPr>
          <w:noProof/>
        </w:rPr>
        <w:t>NOTE</w:t>
      </w:r>
      <w:r w:rsidRPr="002407F9">
        <w:rPr>
          <w:noProof/>
        </w:rPr>
        <w:tab/>
        <w:t xml:space="preserve">The TPMS_SIG_SCHEME_!ALG is determined by </w:t>
      </w:r>
      <w:r w:rsidRPr="002407F9">
        <w:rPr>
          <w:noProof/>
        </w:rPr>
        <w:fldChar w:fldCharType="begin"/>
      </w:r>
      <w:r w:rsidRPr="002407F9">
        <w:rPr>
          <w:noProof/>
        </w:rPr>
        <w:instrText xml:space="preserve"> REF _Ref386448866 \h </w:instrText>
      </w:r>
      <w:r w:rsidRPr="002407F9">
        <w:rPr>
          <w:noProof/>
        </w:rPr>
      </w:r>
      <w:r w:rsidRPr="002407F9">
        <w:rPr>
          <w:noProof/>
        </w:rPr>
        <w:fldChar w:fldCharType="separate"/>
      </w:r>
      <w:r w:rsidR="00AE7D6E" w:rsidRPr="002407F9">
        <w:rPr>
          <w:noProof/>
        </w:rPr>
        <w:t xml:space="preserve">Table </w:t>
      </w:r>
      <w:r w:rsidR="00AE7D6E">
        <w:rPr>
          <w:noProof/>
        </w:rPr>
        <w:t>159</w:t>
      </w:r>
      <w:r w:rsidRPr="002407F9">
        <w:rPr>
          <w:noProof/>
        </w:rPr>
        <w:fldChar w:fldCharType="end"/>
      </w:r>
      <w:r w:rsidRPr="002407F9">
        <w:rPr>
          <w:noProof/>
        </w:rPr>
        <w:t xml:space="preserve"> or </w:t>
      </w:r>
      <w:r w:rsidRPr="002407F9">
        <w:rPr>
          <w:noProof/>
        </w:rPr>
        <w:fldChar w:fldCharType="begin"/>
      </w:r>
      <w:r w:rsidRPr="002407F9">
        <w:rPr>
          <w:noProof/>
        </w:rPr>
        <w:instrText xml:space="preserve"> REF _Ref386448781 \h </w:instrText>
      </w:r>
      <w:r w:rsidRPr="002407F9">
        <w:rPr>
          <w:noProof/>
        </w:rPr>
      </w:r>
      <w:r w:rsidRPr="002407F9">
        <w:rPr>
          <w:noProof/>
        </w:rPr>
        <w:fldChar w:fldCharType="separate"/>
      </w:r>
      <w:r w:rsidR="00AE7D6E" w:rsidRPr="002407F9">
        <w:rPr>
          <w:noProof/>
        </w:rPr>
        <w:t xml:space="preserve">Table </w:t>
      </w:r>
      <w:r w:rsidR="00AE7D6E">
        <w:rPr>
          <w:noProof/>
        </w:rPr>
        <w:t>160</w:t>
      </w:r>
      <w:r w:rsidRPr="002407F9">
        <w:rPr>
          <w:noProof/>
        </w:rPr>
        <w:fldChar w:fldCharType="end"/>
      </w:r>
      <w:r w:rsidRPr="002407F9">
        <w:rPr>
          <w:noProof/>
        </w:rPr>
        <w:t xml:space="preserve"> and will be either a TPMS_SCHEME_HASH or a TPMS_SCHEME_ECDAA.</w:t>
      </w:r>
    </w:p>
    <w:p w:rsidR="0083463C" w:rsidRPr="002407F9" w:rsidRDefault="0083463C" w:rsidP="0083463C">
      <w:pPr>
        <w:pStyle w:val="TABLE-title"/>
        <w:rPr>
          <w:noProof/>
        </w:rPr>
      </w:pPr>
      <w:bookmarkStart w:id="4845" w:name="_Toc380749833"/>
      <w:bookmarkStart w:id="4846" w:name="_Toc384651495"/>
      <w:bookmarkStart w:id="4847" w:name="_Toc432512640"/>
      <w:bookmarkStart w:id="4848" w:name="_Toc443575978"/>
      <w:bookmarkStart w:id="4849" w:name="_Toc470518225"/>
      <w:bookmarkStart w:id="4850" w:name="_Toc462921439"/>
      <w:bookmarkStart w:id="4851" w:name="_Toc516155270"/>
      <w:bookmarkStart w:id="4852" w:name="_Toc2137620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161</w:t>
      </w:r>
      <w:r w:rsidRPr="002407F9">
        <w:rPr>
          <w:noProof/>
        </w:rPr>
        <w:fldChar w:fldCharType="end"/>
      </w:r>
      <w:r w:rsidRPr="002407F9">
        <w:rPr>
          <w:noProof/>
        </w:rPr>
        <w:t xml:space="preserve"> — Definition of TPMU_SIG_SCHEME Union &lt;IN/OUT</w:t>
      </w:r>
      <w:r w:rsidR="00F707AC" w:rsidRPr="002407F9" w:rsidDel="00F707AC">
        <w:rPr>
          <w:noProof/>
        </w:rPr>
        <w:t xml:space="preserve"> </w:t>
      </w:r>
      <w:r w:rsidRPr="002407F9">
        <w:rPr>
          <w:noProof/>
        </w:rPr>
        <w:t>&gt;</w:t>
      </w:r>
      <w:bookmarkEnd w:id="4845"/>
      <w:bookmarkEnd w:id="4846"/>
      <w:bookmarkEnd w:id="4847"/>
      <w:bookmarkEnd w:id="4848"/>
      <w:bookmarkEnd w:id="4849"/>
      <w:bookmarkEnd w:id="4850"/>
      <w:bookmarkEnd w:id="4851"/>
      <w:bookmarkEnd w:id="485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170"/>
        <w:gridCol w:w="3240"/>
        <w:gridCol w:w="2340"/>
        <w:gridCol w:w="2610"/>
      </w:tblGrid>
      <w:tr w:rsidR="0083463C" w:rsidRPr="002407F9" w:rsidTr="00BF3E57">
        <w:trPr>
          <w:jc w:val="center"/>
        </w:trPr>
        <w:tc>
          <w:tcPr>
            <w:tcW w:w="117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324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234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Selector</w:t>
            </w:r>
          </w:p>
        </w:tc>
        <w:tc>
          <w:tcPr>
            <w:tcW w:w="261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170" w:type="dxa"/>
            <w:tcBorders>
              <w:left w:val="single" w:sz="12" w:space="0" w:color="auto"/>
            </w:tcBorders>
          </w:tcPr>
          <w:p w:rsidR="0083463C" w:rsidRPr="002407F9" w:rsidRDefault="0083463C" w:rsidP="00BF3E57">
            <w:pPr>
              <w:pStyle w:val="TABLE-cell"/>
            </w:pPr>
            <w:r w:rsidRPr="002407F9">
              <w:t>!ALG.ax</w:t>
            </w:r>
          </w:p>
        </w:tc>
        <w:tc>
          <w:tcPr>
            <w:tcW w:w="3240" w:type="dxa"/>
          </w:tcPr>
          <w:p w:rsidR="0083463C" w:rsidRPr="002407F9" w:rsidRDefault="0083463C" w:rsidP="00BF3E57">
            <w:pPr>
              <w:pStyle w:val="TABLE-cell"/>
            </w:pPr>
            <w:r w:rsidRPr="002407F9">
              <w:t>TPMS_SIG_SCHEME_!ALG</w:t>
            </w:r>
          </w:p>
        </w:tc>
        <w:tc>
          <w:tcPr>
            <w:tcW w:w="2340" w:type="dxa"/>
          </w:tcPr>
          <w:p w:rsidR="0083463C" w:rsidRPr="002407F9" w:rsidRDefault="0083463C" w:rsidP="00BF3E57">
            <w:pPr>
              <w:pStyle w:val="TABLE-cell"/>
            </w:pPr>
            <w:r w:rsidRPr="002407F9">
              <w:t>TPM_ALG_!ALG</w:t>
            </w:r>
          </w:p>
        </w:tc>
        <w:tc>
          <w:tcPr>
            <w:tcW w:w="2610" w:type="dxa"/>
            <w:tcBorders>
              <w:right w:val="single" w:sz="12" w:space="0" w:color="auto"/>
            </w:tcBorders>
          </w:tcPr>
          <w:p w:rsidR="0083463C" w:rsidRPr="002407F9" w:rsidRDefault="0083463C" w:rsidP="00BF3E57">
            <w:pPr>
              <w:pStyle w:val="TABLE-cell"/>
            </w:pPr>
            <w:r w:rsidRPr="002407F9">
              <w:t>all signing schemes including anonymous schemes</w:t>
            </w:r>
          </w:p>
        </w:tc>
      </w:tr>
      <w:tr w:rsidR="0083463C" w:rsidRPr="002407F9" w:rsidTr="00BF3E57">
        <w:trPr>
          <w:jc w:val="center"/>
        </w:trPr>
        <w:tc>
          <w:tcPr>
            <w:tcW w:w="1170" w:type="dxa"/>
            <w:tcBorders>
              <w:left w:val="single" w:sz="12" w:space="0" w:color="auto"/>
            </w:tcBorders>
          </w:tcPr>
          <w:p w:rsidR="0083463C" w:rsidRPr="002407F9" w:rsidRDefault="0083463C" w:rsidP="00BF3E57">
            <w:pPr>
              <w:pStyle w:val="TABLE-cell"/>
            </w:pPr>
            <w:r w:rsidRPr="002407F9">
              <w:t>hmac</w:t>
            </w:r>
          </w:p>
        </w:tc>
        <w:tc>
          <w:tcPr>
            <w:tcW w:w="3240" w:type="dxa"/>
          </w:tcPr>
          <w:p w:rsidR="0083463C" w:rsidRPr="002407F9" w:rsidRDefault="0083463C" w:rsidP="00BF3E57">
            <w:pPr>
              <w:pStyle w:val="TABLE-cell"/>
            </w:pPr>
            <w:r w:rsidRPr="002407F9">
              <w:t>TPMS_SCHEME_HMAC</w:t>
            </w:r>
          </w:p>
        </w:tc>
        <w:tc>
          <w:tcPr>
            <w:tcW w:w="2340" w:type="dxa"/>
          </w:tcPr>
          <w:p w:rsidR="0083463C" w:rsidRPr="002407F9" w:rsidRDefault="0083463C" w:rsidP="00BF3E57">
            <w:pPr>
              <w:pStyle w:val="TABLE-cell"/>
            </w:pPr>
            <w:r w:rsidRPr="002407F9">
              <w:t>TPM_ALG_HMAC</w:t>
            </w:r>
          </w:p>
        </w:tc>
        <w:tc>
          <w:tcPr>
            <w:tcW w:w="2610" w:type="dxa"/>
            <w:tcBorders>
              <w:right w:val="single" w:sz="12" w:space="0" w:color="auto"/>
            </w:tcBorders>
          </w:tcPr>
          <w:p w:rsidR="0083463C" w:rsidRPr="002407F9" w:rsidRDefault="0083463C" w:rsidP="00BF3E57">
            <w:pPr>
              <w:pStyle w:val="TABLE-cell"/>
            </w:pPr>
            <w:r w:rsidRPr="002407F9">
              <w:t>the HMAC scheme</w:t>
            </w:r>
          </w:p>
        </w:tc>
      </w:tr>
      <w:tr w:rsidR="0083463C" w:rsidRPr="002407F9" w:rsidTr="00BF3E57">
        <w:trPr>
          <w:jc w:val="center"/>
        </w:trPr>
        <w:tc>
          <w:tcPr>
            <w:tcW w:w="1170" w:type="dxa"/>
            <w:tcBorders>
              <w:left w:val="single" w:sz="12" w:space="0" w:color="auto"/>
            </w:tcBorders>
          </w:tcPr>
          <w:p w:rsidR="0083463C" w:rsidRPr="002407F9" w:rsidRDefault="0083463C" w:rsidP="00BF3E57">
            <w:pPr>
              <w:pStyle w:val="TABLE-cell"/>
            </w:pPr>
            <w:r w:rsidRPr="002407F9">
              <w:t>any</w:t>
            </w:r>
          </w:p>
        </w:tc>
        <w:tc>
          <w:tcPr>
            <w:tcW w:w="3240" w:type="dxa"/>
          </w:tcPr>
          <w:p w:rsidR="0083463C" w:rsidRPr="002407F9" w:rsidRDefault="0083463C" w:rsidP="00BF3E57">
            <w:pPr>
              <w:pStyle w:val="TABLE-cell"/>
            </w:pPr>
            <w:r w:rsidRPr="002407F9">
              <w:t>TPMS_SCHEME_HASH</w:t>
            </w:r>
          </w:p>
        </w:tc>
        <w:tc>
          <w:tcPr>
            <w:tcW w:w="2340" w:type="dxa"/>
          </w:tcPr>
          <w:p w:rsidR="0083463C" w:rsidRPr="002407F9" w:rsidRDefault="0083463C" w:rsidP="00BF3E57">
            <w:pPr>
              <w:pStyle w:val="TABLE-cell"/>
            </w:pPr>
          </w:p>
        </w:tc>
        <w:tc>
          <w:tcPr>
            <w:tcW w:w="2610" w:type="dxa"/>
            <w:tcBorders>
              <w:right w:val="single" w:sz="12" w:space="0" w:color="auto"/>
            </w:tcBorders>
          </w:tcPr>
          <w:p w:rsidR="0083463C" w:rsidRPr="002407F9" w:rsidRDefault="0083463C" w:rsidP="00BF3E57">
            <w:pPr>
              <w:pStyle w:val="TABLE-cell"/>
            </w:pPr>
            <w:r w:rsidRPr="002407F9">
              <w:t>selector that allows access to digest for any signing scheme</w:t>
            </w:r>
          </w:p>
        </w:tc>
      </w:tr>
      <w:tr w:rsidR="0083463C" w:rsidRPr="002407F9" w:rsidTr="00BF3E57">
        <w:trPr>
          <w:jc w:val="center"/>
        </w:trPr>
        <w:tc>
          <w:tcPr>
            <w:tcW w:w="1170" w:type="dxa"/>
            <w:tcBorders>
              <w:left w:val="single" w:sz="12" w:space="0" w:color="auto"/>
              <w:bottom w:val="single" w:sz="12" w:space="0" w:color="auto"/>
            </w:tcBorders>
          </w:tcPr>
          <w:p w:rsidR="0083463C" w:rsidRPr="002407F9" w:rsidRDefault="0083463C" w:rsidP="00BF3E57">
            <w:pPr>
              <w:pStyle w:val="TABLE-cell"/>
              <w:keepNext w:val="0"/>
            </w:pPr>
            <w:r w:rsidRPr="002407F9">
              <w:t>null</w:t>
            </w:r>
          </w:p>
        </w:tc>
        <w:tc>
          <w:tcPr>
            <w:tcW w:w="3240" w:type="dxa"/>
            <w:tcBorders>
              <w:bottom w:val="single" w:sz="12" w:space="0" w:color="auto"/>
            </w:tcBorders>
          </w:tcPr>
          <w:p w:rsidR="0083463C" w:rsidRPr="002407F9" w:rsidRDefault="0083463C" w:rsidP="00BF3E57">
            <w:pPr>
              <w:pStyle w:val="TABLE-cell"/>
              <w:keepNext w:val="0"/>
            </w:pPr>
          </w:p>
        </w:tc>
        <w:tc>
          <w:tcPr>
            <w:tcW w:w="2340" w:type="dxa"/>
            <w:tcBorders>
              <w:bottom w:val="single" w:sz="12" w:space="0" w:color="auto"/>
            </w:tcBorders>
          </w:tcPr>
          <w:p w:rsidR="0083463C" w:rsidRPr="002407F9" w:rsidRDefault="0083463C" w:rsidP="00BF3E57">
            <w:pPr>
              <w:pStyle w:val="TABLE-cell"/>
              <w:keepNext w:val="0"/>
            </w:pPr>
            <w:r w:rsidRPr="002407F9">
              <w:t>TPM_ALG_NULL</w:t>
            </w:r>
          </w:p>
        </w:tc>
        <w:tc>
          <w:tcPr>
            <w:tcW w:w="2610" w:type="dxa"/>
            <w:tcBorders>
              <w:bottom w:val="single" w:sz="12" w:space="0" w:color="auto"/>
              <w:right w:val="single" w:sz="12" w:space="0" w:color="auto"/>
            </w:tcBorders>
          </w:tcPr>
          <w:p w:rsidR="0083463C" w:rsidRPr="002407F9" w:rsidRDefault="0083463C" w:rsidP="00BF3E57">
            <w:pPr>
              <w:pStyle w:val="TABLE-cell"/>
              <w:keepNext w:val="0"/>
            </w:pPr>
            <w:r w:rsidRPr="002407F9">
              <w:t>no scheme or default</w:t>
            </w:r>
          </w:p>
        </w:tc>
      </w:tr>
    </w:tbl>
    <w:p w:rsidR="0083463C" w:rsidRPr="002407F9" w:rsidRDefault="0083463C" w:rsidP="0083463C">
      <w:pPr>
        <w:pStyle w:val="Heading4"/>
        <w:rPr>
          <w:noProof/>
        </w:rPr>
      </w:pPr>
      <w:bookmarkStart w:id="4853" w:name="_Toc286047147"/>
      <w:bookmarkStart w:id="4854" w:name="_Toc288815070"/>
      <w:bookmarkStart w:id="4855" w:name="_Toc304539314"/>
      <w:bookmarkStart w:id="4856" w:name="_Toc308709870"/>
      <w:bookmarkStart w:id="4857" w:name="_Toc380749573"/>
      <w:bookmarkStart w:id="4858" w:name="_Toc384901879"/>
      <w:bookmarkStart w:id="4859" w:name="_Toc432512403"/>
      <w:bookmarkStart w:id="4860" w:name="_Toc443575743"/>
      <w:bookmarkStart w:id="4861" w:name="_Toc470517978"/>
      <w:bookmarkStart w:id="4862" w:name="_Toc462921197"/>
      <w:bookmarkStart w:id="4863" w:name="_Toc516155019"/>
      <w:bookmarkStart w:id="4864" w:name="_Toc20317757"/>
      <w:r w:rsidRPr="002407F9">
        <w:rPr>
          <w:noProof/>
        </w:rPr>
        <w:t>TPMT_SIG_SCHEME</w:t>
      </w:r>
      <w:bookmarkEnd w:id="4853"/>
      <w:bookmarkEnd w:id="4854"/>
      <w:bookmarkEnd w:id="4855"/>
      <w:bookmarkEnd w:id="4856"/>
      <w:bookmarkEnd w:id="4857"/>
      <w:bookmarkEnd w:id="4858"/>
      <w:bookmarkEnd w:id="4859"/>
      <w:bookmarkEnd w:id="4860"/>
      <w:bookmarkEnd w:id="4861"/>
      <w:bookmarkEnd w:id="4862"/>
      <w:bookmarkEnd w:id="4863"/>
      <w:bookmarkEnd w:id="4864"/>
    </w:p>
    <w:p w:rsidR="0083463C" w:rsidRPr="002407F9" w:rsidRDefault="0083463C" w:rsidP="0083463C">
      <w:pPr>
        <w:pStyle w:val="TABLE-title"/>
        <w:rPr>
          <w:noProof/>
        </w:rPr>
      </w:pPr>
      <w:bookmarkStart w:id="4865" w:name="_Toc380749834"/>
      <w:bookmarkStart w:id="4866" w:name="_Toc384651496"/>
      <w:bookmarkStart w:id="4867" w:name="_Toc432512641"/>
      <w:bookmarkStart w:id="4868" w:name="_Toc443575979"/>
      <w:bookmarkStart w:id="4869" w:name="_Toc470518226"/>
      <w:bookmarkStart w:id="4870" w:name="_Toc462921440"/>
      <w:bookmarkStart w:id="4871" w:name="_Toc516155271"/>
      <w:bookmarkStart w:id="4872" w:name="_Toc2137620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162</w:t>
      </w:r>
      <w:r w:rsidRPr="002407F9">
        <w:rPr>
          <w:noProof/>
        </w:rPr>
        <w:fldChar w:fldCharType="end"/>
      </w:r>
      <w:r w:rsidRPr="002407F9">
        <w:rPr>
          <w:noProof/>
        </w:rPr>
        <w:t xml:space="preserve"> — Definition of TPMT_SIG_SCHEME Structure</w:t>
      </w:r>
      <w:bookmarkEnd w:id="4865"/>
      <w:bookmarkEnd w:id="4866"/>
      <w:bookmarkEnd w:id="4867"/>
      <w:bookmarkEnd w:id="4868"/>
      <w:bookmarkEnd w:id="4869"/>
      <w:bookmarkEnd w:id="4870"/>
      <w:bookmarkEnd w:id="4871"/>
      <w:bookmarkEnd w:id="487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530"/>
        <w:gridCol w:w="3258"/>
        <w:gridCol w:w="4572"/>
      </w:tblGrid>
      <w:tr w:rsidR="0083463C" w:rsidRPr="002407F9" w:rsidTr="00BF3E57">
        <w:trPr>
          <w:jc w:val="center"/>
        </w:trPr>
        <w:tc>
          <w:tcPr>
            <w:tcW w:w="153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3258"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572"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530" w:type="dxa"/>
            <w:tcBorders>
              <w:top w:val="single" w:sz="12" w:space="0" w:color="auto"/>
              <w:left w:val="single" w:sz="12" w:space="0" w:color="auto"/>
              <w:bottom w:val="single" w:sz="6" w:space="0" w:color="auto"/>
            </w:tcBorders>
          </w:tcPr>
          <w:p w:rsidR="0083463C" w:rsidRPr="002407F9" w:rsidRDefault="0083463C" w:rsidP="00BF3E57">
            <w:pPr>
              <w:pStyle w:val="TABLE-cell"/>
            </w:pPr>
            <w:r w:rsidRPr="002407F9">
              <w:t>scheme</w:t>
            </w:r>
          </w:p>
        </w:tc>
        <w:tc>
          <w:tcPr>
            <w:tcW w:w="3258" w:type="dxa"/>
            <w:tcBorders>
              <w:top w:val="single" w:sz="12" w:space="0" w:color="auto"/>
              <w:bottom w:val="single" w:sz="6" w:space="0" w:color="auto"/>
            </w:tcBorders>
          </w:tcPr>
          <w:p w:rsidR="0083463C" w:rsidRPr="002407F9" w:rsidRDefault="0083463C" w:rsidP="00BF3E57">
            <w:pPr>
              <w:pStyle w:val="TABLE-cell"/>
            </w:pPr>
            <w:r w:rsidRPr="002407F9">
              <w:t>+TPMI_ALG_SIG_SCHEME</w:t>
            </w:r>
          </w:p>
        </w:tc>
        <w:tc>
          <w:tcPr>
            <w:tcW w:w="4572" w:type="dxa"/>
            <w:tcBorders>
              <w:top w:val="single" w:sz="12" w:space="0" w:color="auto"/>
              <w:bottom w:val="single" w:sz="6" w:space="0" w:color="auto"/>
              <w:right w:val="single" w:sz="12" w:space="0" w:color="auto"/>
            </w:tcBorders>
          </w:tcPr>
          <w:p w:rsidR="0083463C" w:rsidRPr="002407F9" w:rsidRDefault="0083463C" w:rsidP="00BF3E57">
            <w:pPr>
              <w:pStyle w:val="TABLE-cell"/>
            </w:pPr>
            <w:r w:rsidRPr="002407F9">
              <w:t xml:space="preserve">scheme selector </w:t>
            </w:r>
          </w:p>
        </w:tc>
      </w:tr>
      <w:tr w:rsidR="0083463C" w:rsidRPr="002407F9" w:rsidTr="00BF3E57">
        <w:trPr>
          <w:jc w:val="center"/>
        </w:trPr>
        <w:tc>
          <w:tcPr>
            <w:tcW w:w="1530" w:type="dxa"/>
            <w:tcBorders>
              <w:left w:val="single" w:sz="12" w:space="0" w:color="auto"/>
              <w:bottom w:val="single" w:sz="12" w:space="0" w:color="auto"/>
            </w:tcBorders>
          </w:tcPr>
          <w:p w:rsidR="0083463C" w:rsidRPr="002407F9" w:rsidRDefault="0083463C" w:rsidP="00BF3E57">
            <w:pPr>
              <w:pStyle w:val="TABLE-cell"/>
              <w:keepNext w:val="0"/>
            </w:pPr>
            <w:r w:rsidRPr="002407F9">
              <w:t>[scheme]details</w:t>
            </w:r>
          </w:p>
        </w:tc>
        <w:tc>
          <w:tcPr>
            <w:tcW w:w="3258" w:type="dxa"/>
            <w:tcBorders>
              <w:bottom w:val="single" w:sz="12" w:space="0" w:color="auto"/>
            </w:tcBorders>
          </w:tcPr>
          <w:p w:rsidR="0083463C" w:rsidRPr="002407F9" w:rsidRDefault="0083463C" w:rsidP="00BF3E57">
            <w:pPr>
              <w:pStyle w:val="TABLE-cell"/>
              <w:keepNext w:val="0"/>
            </w:pPr>
            <w:r w:rsidRPr="002407F9">
              <w:t>TPMU_SIG_SCHEME</w:t>
            </w:r>
          </w:p>
        </w:tc>
        <w:tc>
          <w:tcPr>
            <w:tcW w:w="4572" w:type="dxa"/>
            <w:tcBorders>
              <w:bottom w:val="single" w:sz="12" w:space="0" w:color="auto"/>
              <w:right w:val="single" w:sz="12" w:space="0" w:color="auto"/>
            </w:tcBorders>
          </w:tcPr>
          <w:p w:rsidR="0083463C" w:rsidRPr="002407F9" w:rsidRDefault="0083463C" w:rsidP="00BF3E57">
            <w:pPr>
              <w:pStyle w:val="TABLE-cell"/>
              <w:keepNext w:val="0"/>
            </w:pPr>
            <w:r w:rsidRPr="002407F9">
              <w:t>scheme parameters</w:t>
            </w:r>
          </w:p>
        </w:tc>
      </w:tr>
    </w:tbl>
    <w:p w:rsidR="0083463C" w:rsidRPr="002407F9" w:rsidRDefault="0083463C" w:rsidP="0083463C">
      <w:pPr>
        <w:pStyle w:val="Heading3"/>
        <w:rPr>
          <w:noProof/>
        </w:rPr>
      </w:pPr>
      <w:bookmarkStart w:id="4873" w:name="_Toc304539315"/>
      <w:bookmarkStart w:id="4874" w:name="_Toc308709871"/>
      <w:bookmarkStart w:id="4875" w:name="_Toc380749574"/>
      <w:bookmarkStart w:id="4876" w:name="_Toc384901880"/>
      <w:bookmarkStart w:id="4877" w:name="_Toc432512404"/>
      <w:bookmarkStart w:id="4878" w:name="_Toc443575744"/>
      <w:bookmarkStart w:id="4879" w:name="_Toc470517979"/>
      <w:bookmarkStart w:id="4880" w:name="_Toc462921198"/>
      <w:bookmarkStart w:id="4881" w:name="_Toc516155020"/>
      <w:bookmarkStart w:id="4882" w:name="_Toc20317758"/>
      <w:bookmarkStart w:id="4883" w:name="_Toc286047148"/>
      <w:bookmarkStart w:id="4884" w:name="_Toc288815071"/>
      <w:r w:rsidRPr="002407F9">
        <w:rPr>
          <w:noProof/>
        </w:rPr>
        <w:t>Encryption Schemes</w:t>
      </w:r>
      <w:bookmarkEnd w:id="4873"/>
      <w:bookmarkEnd w:id="4874"/>
      <w:bookmarkEnd w:id="4875"/>
      <w:bookmarkEnd w:id="4876"/>
      <w:bookmarkEnd w:id="4877"/>
      <w:bookmarkEnd w:id="4878"/>
      <w:bookmarkEnd w:id="4879"/>
      <w:bookmarkEnd w:id="4880"/>
      <w:bookmarkEnd w:id="4881"/>
      <w:bookmarkEnd w:id="4882"/>
    </w:p>
    <w:p w:rsidR="0083463C" w:rsidRPr="002407F9" w:rsidRDefault="0083463C" w:rsidP="0083463C">
      <w:pPr>
        <w:pStyle w:val="Heading4"/>
        <w:rPr>
          <w:noProof/>
        </w:rPr>
      </w:pPr>
      <w:bookmarkStart w:id="4885" w:name="_Toc304539316"/>
      <w:bookmarkStart w:id="4886" w:name="_Toc308709872"/>
      <w:bookmarkStart w:id="4887" w:name="_Toc380749575"/>
      <w:bookmarkStart w:id="4888" w:name="_Toc384901881"/>
      <w:bookmarkStart w:id="4889" w:name="_Toc432512405"/>
      <w:bookmarkStart w:id="4890" w:name="_Toc443575745"/>
      <w:bookmarkStart w:id="4891" w:name="_Toc470517980"/>
      <w:bookmarkStart w:id="4892" w:name="_Toc462921199"/>
      <w:bookmarkStart w:id="4893" w:name="_Toc516155021"/>
      <w:bookmarkStart w:id="4894" w:name="_Toc20317759"/>
      <w:r w:rsidRPr="002407F9">
        <w:rPr>
          <w:noProof/>
        </w:rPr>
        <w:t>Introduction</w:t>
      </w:r>
      <w:bookmarkEnd w:id="4885"/>
      <w:bookmarkEnd w:id="4886"/>
      <w:bookmarkEnd w:id="4887"/>
      <w:bookmarkEnd w:id="4888"/>
      <w:bookmarkEnd w:id="4889"/>
      <w:bookmarkEnd w:id="4890"/>
      <w:bookmarkEnd w:id="4891"/>
      <w:bookmarkEnd w:id="4892"/>
      <w:bookmarkEnd w:id="4893"/>
      <w:bookmarkEnd w:id="4894"/>
    </w:p>
    <w:p w:rsidR="0083463C" w:rsidRPr="002407F9" w:rsidRDefault="0083463C" w:rsidP="0083463C">
      <w:pPr>
        <w:pStyle w:val="BodyText"/>
        <w:rPr>
          <w:noProof/>
        </w:rPr>
      </w:pPr>
      <w:r w:rsidRPr="002407F9">
        <w:rPr>
          <w:noProof/>
        </w:rPr>
        <w:t>These structures are used to indicate the algorithm used for the encrypting process. These schemes would appear in an object’s public area.</w:t>
      </w:r>
    </w:p>
    <w:p w:rsidR="0083463C" w:rsidRPr="002407F9" w:rsidRDefault="0083463C" w:rsidP="0083463C">
      <w:pPr>
        <w:pStyle w:val="NOTE"/>
        <w:rPr>
          <w:noProof/>
        </w:rPr>
      </w:pPr>
      <w:r w:rsidRPr="002407F9">
        <w:rPr>
          <w:noProof/>
        </w:rPr>
        <w:t>NOTE</w:t>
      </w:r>
      <w:r w:rsidRPr="002407F9">
        <w:rPr>
          <w:noProof/>
        </w:rPr>
        <w:tab/>
        <w:t>With ECC, the only encryption is with a key exchange of a symmetric key or seed.</w:t>
      </w:r>
    </w:p>
    <w:p w:rsidR="0083463C" w:rsidRPr="002407F9" w:rsidRDefault="0083463C" w:rsidP="0083463C">
      <w:pPr>
        <w:pStyle w:val="Heading4"/>
        <w:rPr>
          <w:noProof/>
        </w:rPr>
      </w:pPr>
      <w:bookmarkStart w:id="4895" w:name="_Toc432512406"/>
      <w:bookmarkStart w:id="4896" w:name="_Toc443575746"/>
      <w:bookmarkStart w:id="4897" w:name="_Toc470517981"/>
      <w:bookmarkStart w:id="4898" w:name="_Toc462921200"/>
      <w:bookmarkStart w:id="4899" w:name="_Toc516155022"/>
      <w:bookmarkStart w:id="4900" w:name="_Toc20317760"/>
      <w:r w:rsidRPr="002407F9">
        <w:rPr>
          <w:noProof/>
        </w:rPr>
        <w:t>RSA Encryption Schemes</w:t>
      </w:r>
      <w:bookmarkEnd w:id="4895"/>
      <w:bookmarkEnd w:id="4896"/>
      <w:bookmarkEnd w:id="4897"/>
      <w:bookmarkEnd w:id="4898"/>
      <w:bookmarkEnd w:id="4899"/>
      <w:bookmarkEnd w:id="4900"/>
    </w:p>
    <w:p w:rsidR="0083463C" w:rsidRPr="002407F9" w:rsidRDefault="0083463C" w:rsidP="0083463C">
      <w:pPr>
        <w:pStyle w:val="BodyText"/>
        <w:rPr>
          <w:noProof/>
        </w:rPr>
      </w:pPr>
      <w:bookmarkStart w:id="4901" w:name="_Toc384901883"/>
      <w:bookmarkStart w:id="4902" w:name="_Toc304539318"/>
      <w:bookmarkStart w:id="4903" w:name="_Toc308709874"/>
      <w:bookmarkStart w:id="4904" w:name="_Toc380749577"/>
      <w:r w:rsidRPr="002407F9">
        <w:rPr>
          <w:noProof/>
        </w:rPr>
        <w:t>These are the RSA encryption schemes that only need a hash algorithm as a controlling parameter.</w:t>
      </w:r>
    </w:p>
    <w:p w:rsidR="0083463C" w:rsidRPr="002407F9" w:rsidRDefault="0083463C" w:rsidP="0083463C">
      <w:pPr>
        <w:pStyle w:val="NOTE"/>
        <w:keepNext/>
        <w:rPr>
          <w:noProof/>
        </w:rPr>
      </w:pPr>
      <w:r w:rsidRPr="002407F9">
        <w:rPr>
          <w:noProof/>
        </w:rPr>
        <w:t>NOTE:</w:t>
      </w:r>
      <w:r w:rsidRPr="002407F9">
        <w:rPr>
          <w:noProof/>
        </w:rPr>
        <w:tab/>
        <w:t>These types do not appear in the reference code in the specification but are used in the unmarshaling code.</w:t>
      </w:r>
    </w:p>
    <w:p w:rsidR="0083463C" w:rsidRPr="002407F9" w:rsidRDefault="0083463C" w:rsidP="0083463C">
      <w:pPr>
        <w:pStyle w:val="TABLE-title"/>
        <w:ind w:left="720"/>
        <w:rPr>
          <w:noProof/>
        </w:rPr>
      </w:pPr>
      <w:bookmarkStart w:id="4905" w:name="_Toc432512642"/>
      <w:bookmarkStart w:id="4906" w:name="_Toc443575980"/>
      <w:bookmarkStart w:id="4907" w:name="_Toc470518227"/>
      <w:bookmarkStart w:id="4908" w:name="_Toc462921441"/>
      <w:bookmarkStart w:id="4909" w:name="_Toc516155272"/>
      <w:bookmarkStart w:id="4910" w:name="_Toc2137621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163</w:t>
      </w:r>
      <w:r w:rsidRPr="002407F9">
        <w:rPr>
          <w:noProof/>
        </w:rPr>
        <w:fldChar w:fldCharType="end"/>
      </w:r>
      <w:r w:rsidRPr="002407F9">
        <w:rPr>
          <w:noProof/>
        </w:rPr>
        <w:t xml:space="preserve"> — Definition of Types for {RSA} Encryption Schemes</w:t>
      </w:r>
      <w:bookmarkEnd w:id="4905"/>
      <w:bookmarkEnd w:id="4906"/>
      <w:bookmarkEnd w:id="4907"/>
      <w:bookmarkEnd w:id="4908"/>
      <w:bookmarkEnd w:id="4909"/>
      <w:bookmarkEnd w:id="4910"/>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58" w:type="dxa"/>
          <w:right w:w="58" w:type="dxa"/>
        </w:tblCellMar>
        <w:tblLook w:val="0000" w:firstRow="0" w:lastRow="0" w:firstColumn="0" w:lastColumn="0" w:noHBand="0" w:noVBand="0"/>
      </w:tblPr>
      <w:tblGrid>
        <w:gridCol w:w="2430"/>
        <w:gridCol w:w="3150"/>
        <w:gridCol w:w="3780"/>
      </w:tblGrid>
      <w:tr w:rsidR="0083463C" w:rsidRPr="002407F9" w:rsidTr="00BF3E57">
        <w:trPr>
          <w:jc w:val="center"/>
        </w:trPr>
        <w:tc>
          <w:tcPr>
            <w:tcW w:w="2430" w:type="dxa"/>
            <w:tcBorders>
              <w:bottom w:val="single" w:sz="12" w:space="0" w:color="auto"/>
            </w:tcBorders>
          </w:tcPr>
          <w:p w:rsidR="0083463C" w:rsidRPr="002407F9" w:rsidRDefault="0083463C" w:rsidP="00BF3E57">
            <w:pPr>
              <w:pStyle w:val="TABLE-col-heading"/>
              <w:rPr>
                <w:noProof/>
              </w:rPr>
            </w:pPr>
            <w:r w:rsidRPr="002407F9">
              <w:rPr>
                <w:noProof/>
              </w:rPr>
              <w:t>Type</w:t>
            </w:r>
          </w:p>
        </w:tc>
        <w:tc>
          <w:tcPr>
            <w:tcW w:w="3150" w:type="dxa"/>
            <w:tcBorders>
              <w:bottom w:val="single" w:sz="12" w:space="0" w:color="auto"/>
            </w:tcBorders>
          </w:tcPr>
          <w:p w:rsidR="0083463C" w:rsidRPr="002407F9" w:rsidRDefault="0083463C" w:rsidP="00BF3E57">
            <w:pPr>
              <w:pStyle w:val="TABLE-col-heading"/>
              <w:rPr>
                <w:noProof/>
              </w:rPr>
            </w:pPr>
            <w:r w:rsidRPr="002407F9">
              <w:rPr>
                <w:noProof/>
              </w:rPr>
              <w:t>Name</w:t>
            </w:r>
          </w:p>
        </w:tc>
        <w:tc>
          <w:tcPr>
            <w:tcW w:w="3780" w:type="dxa"/>
            <w:tcBorders>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430" w:type="dxa"/>
            <w:tcBorders>
              <w:top w:val="single" w:sz="6" w:space="0" w:color="auto"/>
              <w:bottom w:val="single" w:sz="6" w:space="0" w:color="auto"/>
            </w:tcBorders>
          </w:tcPr>
          <w:p w:rsidR="0083463C" w:rsidRPr="002407F9" w:rsidRDefault="0083463C" w:rsidP="00BF3E57">
            <w:pPr>
              <w:pStyle w:val="TABLE-cell"/>
            </w:pPr>
            <w:r w:rsidRPr="002407F9">
              <w:t>TPMS_SCHEME_HASH</w:t>
            </w:r>
          </w:p>
        </w:tc>
        <w:tc>
          <w:tcPr>
            <w:tcW w:w="3150" w:type="dxa"/>
            <w:tcBorders>
              <w:top w:val="single" w:sz="6" w:space="0" w:color="auto"/>
              <w:bottom w:val="single" w:sz="6" w:space="0" w:color="auto"/>
            </w:tcBorders>
          </w:tcPr>
          <w:p w:rsidR="0083463C" w:rsidRPr="002407F9" w:rsidRDefault="0083463C" w:rsidP="00BF3E57">
            <w:pPr>
              <w:pStyle w:val="TABLE-cell"/>
            </w:pPr>
            <w:r w:rsidRPr="002407F9">
              <w:t>TPMS_ENC_SCHEME_!ALG.AEH</w:t>
            </w:r>
          </w:p>
        </w:tc>
        <w:tc>
          <w:tcPr>
            <w:tcW w:w="3780" w:type="dxa"/>
            <w:tcBorders>
              <w:top w:val="single" w:sz="6" w:space="0" w:color="auto"/>
              <w:bottom w:val="single" w:sz="6" w:space="0" w:color="auto"/>
            </w:tcBorders>
          </w:tcPr>
          <w:p w:rsidR="0083463C" w:rsidRPr="002407F9" w:rsidRDefault="0083463C" w:rsidP="00BF3E57">
            <w:pPr>
              <w:pStyle w:val="TABLE-cell"/>
            </w:pPr>
            <w:r w:rsidRPr="002407F9">
              <w:t>schemes that only need a hash</w:t>
            </w:r>
          </w:p>
        </w:tc>
      </w:tr>
      <w:tr w:rsidR="0083463C" w:rsidRPr="002407F9" w:rsidTr="00BF3E57">
        <w:trPr>
          <w:jc w:val="center"/>
        </w:trPr>
        <w:tc>
          <w:tcPr>
            <w:tcW w:w="2430" w:type="dxa"/>
            <w:tcBorders>
              <w:top w:val="single" w:sz="6" w:space="0" w:color="auto"/>
              <w:bottom w:val="single" w:sz="12" w:space="0" w:color="auto"/>
            </w:tcBorders>
          </w:tcPr>
          <w:p w:rsidR="0083463C" w:rsidRPr="002407F9" w:rsidRDefault="0083463C" w:rsidP="00BF3E57">
            <w:pPr>
              <w:pStyle w:val="TABLE-cell"/>
              <w:keepNext w:val="0"/>
            </w:pPr>
            <w:r w:rsidRPr="002407F9">
              <w:t>TPMS_EMPTY</w:t>
            </w:r>
          </w:p>
        </w:tc>
        <w:tc>
          <w:tcPr>
            <w:tcW w:w="3150" w:type="dxa"/>
            <w:tcBorders>
              <w:top w:val="single" w:sz="6" w:space="0" w:color="auto"/>
              <w:bottom w:val="single" w:sz="12" w:space="0" w:color="auto"/>
            </w:tcBorders>
          </w:tcPr>
          <w:p w:rsidR="0083463C" w:rsidRPr="002407F9" w:rsidRDefault="0083463C" w:rsidP="00BF3E57">
            <w:pPr>
              <w:pStyle w:val="TABLE-cell"/>
              <w:keepNext w:val="0"/>
            </w:pPr>
            <w:r w:rsidRPr="002407F9">
              <w:t>TPMS_ENC_SCHEME_!ALG.AE</w:t>
            </w:r>
          </w:p>
        </w:tc>
        <w:tc>
          <w:tcPr>
            <w:tcW w:w="3780" w:type="dxa"/>
            <w:tcBorders>
              <w:top w:val="single" w:sz="6" w:space="0" w:color="auto"/>
              <w:bottom w:val="single" w:sz="12" w:space="0" w:color="auto"/>
            </w:tcBorders>
          </w:tcPr>
          <w:p w:rsidR="0083463C" w:rsidRPr="002407F9" w:rsidRDefault="0083463C" w:rsidP="00BF3E57">
            <w:pPr>
              <w:pStyle w:val="TABLE-cell"/>
              <w:keepNext w:val="0"/>
            </w:pPr>
            <w:r w:rsidRPr="002407F9">
              <w:t>schemes that need nothing</w:t>
            </w:r>
          </w:p>
        </w:tc>
      </w:tr>
    </w:tbl>
    <w:p w:rsidR="0083463C" w:rsidRPr="002407F9" w:rsidRDefault="0083463C" w:rsidP="0083463C">
      <w:pPr>
        <w:pStyle w:val="Heading4"/>
        <w:rPr>
          <w:noProof/>
        </w:rPr>
      </w:pPr>
      <w:bookmarkStart w:id="4911" w:name="_Toc385066297"/>
      <w:bookmarkStart w:id="4912" w:name="_Toc385066298"/>
      <w:bookmarkStart w:id="4913" w:name="_Toc385066299"/>
      <w:bookmarkStart w:id="4914" w:name="_Toc432512407"/>
      <w:bookmarkStart w:id="4915" w:name="_Toc443575747"/>
      <w:bookmarkStart w:id="4916" w:name="_Toc470517982"/>
      <w:bookmarkStart w:id="4917" w:name="_Toc462921201"/>
      <w:bookmarkStart w:id="4918" w:name="_Toc516155023"/>
      <w:bookmarkStart w:id="4919" w:name="_Toc20317761"/>
      <w:bookmarkEnd w:id="4901"/>
      <w:bookmarkEnd w:id="4911"/>
      <w:bookmarkEnd w:id="4912"/>
      <w:bookmarkEnd w:id="4913"/>
      <w:r w:rsidRPr="002407F9">
        <w:rPr>
          <w:noProof/>
        </w:rPr>
        <w:lastRenderedPageBreak/>
        <w:t>ECC Key Exchange Schemes</w:t>
      </w:r>
      <w:bookmarkEnd w:id="4914"/>
      <w:bookmarkEnd w:id="4915"/>
      <w:bookmarkEnd w:id="4916"/>
      <w:bookmarkEnd w:id="4917"/>
      <w:bookmarkEnd w:id="4918"/>
      <w:bookmarkEnd w:id="4919"/>
    </w:p>
    <w:p w:rsidR="0083463C" w:rsidRPr="002407F9" w:rsidRDefault="0083463C" w:rsidP="0083463C">
      <w:pPr>
        <w:pStyle w:val="BodyText"/>
        <w:rPr>
          <w:noProof/>
        </w:rPr>
      </w:pPr>
      <w:r w:rsidRPr="002407F9">
        <w:rPr>
          <w:noProof/>
        </w:rPr>
        <w:t>These are the ECC schemes that only need a hash algorithm as a controlling parameter.</w:t>
      </w:r>
    </w:p>
    <w:p w:rsidR="0083463C" w:rsidRPr="002407F9" w:rsidRDefault="0083463C" w:rsidP="0083463C">
      <w:pPr>
        <w:pStyle w:val="NOTE"/>
        <w:keepNext/>
        <w:rPr>
          <w:noProof/>
        </w:rPr>
      </w:pPr>
      <w:r w:rsidRPr="002407F9">
        <w:rPr>
          <w:noProof/>
        </w:rPr>
        <w:t>NOTE:</w:t>
      </w:r>
      <w:r w:rsidRPr="002407F9">
        <w:rPr>
          <w:noProof/>
        </w:rPr>
        <w:tab/>
        <w:t>These types do not appear in the reference code in the specification but are used in the unmarshaling code.</w:t>
      </w:r>
    </w:p>
    <w:p w:rsidR="0083463C" w:rsidRPr="002407F9" w:rsidRDefault="0083463C" w:rsidP="0083463C">
      <w:pPr>
        <w:pStyle w:val="TABLE-title"/>
        <w:rPr>
          <w:noProof/>
        </w:rPr>
      </w:pPr>
      <w:bookmarkStart w:id="4920" w:name="_Toc432512643"/>
      <w:bookmarkStart w:id="4921" w:name="_Toc443575981"/>
      <w:bookmarkStart w:id="4922" w:name="_Toc470518228"/>
      <w:bookmarkStart w:id="4923" w:name="_Toc462921442"/>
      <w:bookmarkStart w:id="4924" w:name="_Toc516155273"/>
      <w:bookmarkStart w:id="4925" w:name="_Toc2137621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164</w:t>
      </w:r>
      <w:r w:rsidRPr="002407F9">
        <w:rPr>
          <w:noProof/>
        </w:rPr>
        <w:fldChar w:fldCharType="end"/>
      </w:r>
      <w:r w:rsidRPr="002407F9">
        <w:rPr>
          <w:noProof/>
        </w:rPr>
        <w:t xml:space="preserve"> — Definition of Types for {ECC} ECC Key Exchange</w:t>
      </w:r>
      <w:bookmarkEnd w:id="4920"/>
      <w:bookmarkEnd w:id="4921"/>
      <w:bookmarkEnd w:id="4922"/>
      <w:bookmarkEnd w:id="4923"/>
      <w:bookmarkEnd w:id="4924"/>
      <w:bookmarkEnd w:id="4925"/>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58" w:type="dxa"/>
          <w:right w:w="58" w:type="dxa"/>
        </w:tblCellMar>
        <w:tblLook w:val="0000" w:firstRow="0" w:lastRow="0" w:firstColumn="0" w:lastColumn="0" w:noHBand="0" w:noVBand="0"/>
      </w:tblPr>
      <w:tblGrid>
        <w:gridCol w:w="2430"/>
        <w:gridCol w:w="3150"/>
        <w:gridCol w:w="3780"/>
      </w:tblGrid>
      <w:tr w:rsidR="0083463C" w:rsidRPr="002407F9" w:rsidTr="00BF3E57">
        <w:trPr>
          <w:jc w:val="center"/>
        </w:trPr>
        <w:tc>
          <w:tcPr>
            <w:tcW w:w="2430" w:type="dxa"/>
            <w:tcBorders>
              <w:bottom w:val="single" w:sz="12" w:space="0" w:color="auto"/>
            </w:tcBorders>
          </w:tcPr>
          <w:p w:rsidR="0083463C" w:rsidRPr="002407F9" w:rsidRDefault="0083463C" w:rsidP="00BF3E57">
            <w:pPr>
              <w:pStyle w:val="TABLE-col-heading"/>
              <w:rPr>
                <w:noProof/>
              </w:rPr>
            </w:pPr>
            <w:r w:rsidRPr="002407F9">
              <w:rPr>
                <w:noProof/>
              </w:rPr>
              <w:t>Type</w:t>
            </w:r>
          </w:p>
        </w:tc>
        <w:tc>
          <w:tcPr>
            <w:tcW w:w="3150" w:type="dxa"/>
            <w:tcBorders>
              <w:bottom w:val="single" w:sz="12" w:space="0" w:color="auto"/>
            </w:tcBorders>
          </w:tcPr>
          <w:p w:rsidR="0083463C" w:rsidRPr="002407F9" w:rsidRDefault="0083463C" w:rsidP="00BF3E57">
            <w:pPr>
              <w:pStyle w:val="TABLE-col-heading"/>
              <w:rPr>
                <w:noProof/>
              </w:rPr>
            </w:pPr>
            <w:r w:rsidRPr="002407F9">
              <w:rPr>
                <w:noProof/>
              </w:rPr>
              <w:t>Name</w:t>
            </w:r>
          </w:p>
        </w:tc>
        <w:tc>
          <w:tcPr>
            <w:tcW w:w="3780" w:type="dxa"/>
            <w:tcBorders>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430" w:type="dxa"/>
            <w:tcBorders>
              <w:top w:val="single" w:sz="12" w:space="0" w:color="auto"/>
              <w:bottom w:val="single" w:sz="12" w:space="0" w:color="auto"/>
            </w:tcBorders>
          </w:tcPr>
          <w:p w:rsidR="0083463C" w:rsidRPr="002407F9" w:rsidRDefault="0083463C" w:rsidP="00BF3E57">
            <w:pPr>
              <w:pStyle w:val="TABLE-cell"/>
              <w:keepNext w:val="0"/>
            </w:pPr>
            <w:r w:rsidRPr="002407F9">
              <w:t>TPMS_SCHEME_HASH</w:t>
            </w:r>
          </w:p>
        </w:tc>
        <w:tc>
          <w:tcPr>
            <w:tcW w:w="3150" w:type="dxa"/>
            <w:tcBorders>
              <w:top w:val="single" w:sz="12" w:space="0" w:color="auto"/>
              <w:bottom w:val="single" w:sz="12" w:space="0" w:color="auto"/>
            </w:tcBorders>
          </w:tcPr>
          <w:p w:rsidR="0083463C" w:rsidRPr="002407F9" w:rsidRDefault="0083463C" w:rsidP="00BF3E57">
            <w:pPr>
              <w:pStyle w:val="TABLE-cell"/>
              <w:keepNext w:val="0"/>
            </w:pPr>
            <w:r w:rsidRPr="002407F9">
              <w:t>TPMS_KEY_SCHEME_!ALG.AM</w:t>
            </w:r>
          </w:p>
        </w:tc>
        <w:tc>
          <w:tcPr>
            <w:tcW w:w="3780" w:type="dxa"/>
            <w:tcBorders>
              <w:top w:val="single" w:sz="12" w:space="0" w:color="auto"/>
              <w:bottom w:val="single" w:sz="12" w:space="0" w:color="auto"/>
            </w:tcBorders>
          </w:tcPr>
          <w:p w:rsidR="0083463C" w:rsidRPr="002407F9" w:rsidRDefault="0083463C" w:rsidP="00BF3E57">
            <w:pPr>
              <w:pStyle w:val="TABLE-cell"/>
              <w:keepNext w:val="0"/>
            </w:pPr>
            <w:r w:rsidRPr="002407F9">
              <w:t>schemes that need a hash</w:t>
            </w:r>
          </w:p>
        </w:tc>
      </w:tr>
    </w:tbl>
    <w:p w:rsidR="0083463C" w:rsidRPr="002407F9" w:rsidRDefault="0083463C" w:rsidP="0083463C">
      <w:pPr>
        <w:pStyle w:val="Heading3"/>
        <w:rPr>
          <w:noProof/>
        </w:rPr>
      </w:pPr>
      <w:bookmarkStart w:id="4926" w:name="_Toc384383070"/>
      <w:bookmarkStart w:id="4927" w:name="_Toc384383071"/>
      <w:bookmarkStart w:id="4928" w:name="_Toc384383072"/>
      <w:bookmarkStart w:id="4929" w:name="_Toc304539319"/>
      <w:bookmarkStart w:id="4930" w:name="_Toc308709875"/>
      <w:bookmarkStart w:id="4931" w:name="_Toc380749578"/>
      <w:bookmarkStart w:id="4932" w:name="_Toc384901884"/>
      <w:bookmarkStart w:id="4933" w:name="_Toc432512408"/>
      <w:bookmarkStart w:id="4934" w:name="_Toc443575748"/>
      <w:bookmarkStart w:id="4935" w:name="_Toc470517983"/>
      <w:bookmarkStart w:id="4936" w:name="_Toc462921202"/>
      <w:bookmarkStart w:id="4937" w:name="_Toc516155024"/>
      <w:bookmarkStart w:id="4938" w:name="_Toc20317762"/>
      <w:bookmarkEnd w:id="4902"/>
      <w:bookmarkEnd w:id="4903"/>
      <w:bookmarkEnd w:id="4904"/>
      <w:bookmarkEnd w:id="4926"/>
      <w:bookmarkEnd w:id="4927"/>
      <w:bookmarkEnd w:id="4928"/>
      <w:r w:rsidRPr="002407F9">
        <w:rPr>
          <w:noProof/>
        </w:rPr>
        <w:t>Key Derivation Schemes</w:t>
      </w:r>
      <w:bookmarkEnd w:id="4883"/>
      <w:bookmarkEnd w:id="4884"/>
      <w:bookmarkEnd w:id="4929"/>
      <w:bookmarkEnd w:id="4930"/>
      <w:bookmarkEnd w:id="4931"/>
      <w:bookmarkEnd w:id="4932"/>
      <w:bookmarkEnd w:id="4933"/>
      <w:bookmarkEnd w:id="4934"/>
      <w:bookmarkEnd w:id="4935"/>
      <w:bookmarkEnd w:id="4936"/>
      <w:bookmarkEnd w:id="4937"/>
      <w:bookmarkEnd w:id="4938"/>
    </w:p>
    <w:p w:rsidR="0083463C" w:rsidRPr="002407F9" w:rsidRDefault="0083463C" w:rsidP="0083463C">
      <w:pPr>
        <w:pStyle w:val="Heading4"/>
        <w:rPr>
          <w:noProof/>
        </w:rPr>
      </w:pPr>
      <w:bookmarkStart w:id="4939" w:name="_Toc286047149"/>
      <w:bookmarkStart w:id="4940" w:name="_Toc288815072"/>
      <w:bookmarkStart w:id="4941" w:name="_Toc304539320"/>
      <w:bookmarkStart w:id="4942" w:name="_Toc308709876"/>
      <w:bookmarkStart w:id="4943" w:name="_Toc380749579"/>
      <w:bookmarkStart w:id="4944" w:name="_Toc384901885"/>
      <w:bookmarkStart w:id="4945" w:name="_Toc432512409"/>
      <w:bookmarkStart w:id="4946" w:name="_Toc443575749"/>
      <w:bookmarkStart w:id="4947" w:name="_Toc470517984"/>
      <w:bookmarkStart w:id="4948" w:name="_Toc462921203"/>
      <w:bookmarkStart w:id="4949" w:name="_Toc516155025"/>
      <w:bookmarkStart w:id="4950" w:name="_Toc20317763"/>
      <w:r w:rsidRPr="002407F9">
        <w:rPr>
          <w:noProof/>
        </w:rPr>
        <w:t>Introduction</w:t>
      </w:r>
      <w:bookmarkEnd w:id="4939"/>
      <w:bookmarkEnd w:id="4940"/>
      <w:bookmarkEnd w:id="4941"/>
      <w:bookmarkEnd w:id="4942"/>
      <w:bookmarkEnd w:id="4943"/>
      <w:bookmarkEnd w:id="4944"/>
      <w:bookmarkEnd w:id="4945"/>
      <w:bookmarkEnd w:id="4946"/>
      <w:bookmarkEnd w:id="4947"/>
      <w:bookmarkEnd w:id="4948"/>
      <w:bookmarkEnd w:id="4949"/>
      <w:bookmarkEnd w:id="4950"/>
    </w:p>
    <w:p w:rsidR="0083463C" w:rsidRPr="002407F9" w:rsidRDefault="0083463C" w:rsidP="0083463C">
      <w:pPr>
        <w:pStyle w:val="BodyText"/>
        <w:rPr>
          <w:noProof/>
        </w:rPr>
      </w:pPr>
      <w:r w:rsidRPr="002407F9">
        <w:rPr>
          <w:noProof/>
        </w:rPr>
        <w:t xml:space="preserve">These structures are used to define the key derivation for symmetric secret sharing using asymmetric methods. A secret sharing scheme is required in any asymmetric key with the </w:t>
      </w:r>
      <w:r w:rsidRPr="002407F9">
        <w:rPr>
          <w:i/>
          <w:noProof/>
        </w:rPr>
        <w:t>decrypt</w:t>
      </w:r>
      <w:r w:rsidRPr="002407F9">
        <w:rPr>
          <w:noProof/>
        </w:rPr>
        <w:t xml:space="preserve"> attribute SET.</w:t>
      </w:r>
    </w:p>
    <w:p w:rsidR="0083463C" w:rsidRPr="002407F9" w:rsidRDefault="0083463C" w:rsidP="0083463C">
      <w:pPr>
        <w:pStyle w:val="BodyText"/>
        <w:rPr>
          <w:noProof/>
        </w:rPr>
      </w:pPr>
      <w:r w:rsidRPr="002407F9">
        <w:rPr>
          <w:noProof/>
        </w:rPr>
        <w:t>These schemes would appear in an object’s public area and in commands where the secret sharing scheme is variable.</w:t>
      </w:r>
    </w:p>
    <w:p w:rsidR="0083463C" w:rsidRPr="002407F9" w:rsidRDefault="0083463C" w:rsidP="0083463C">
      <w:pPr>
        <w:pStyle w:val="BodyText"/>
        <w:rPr>
          <w:noProof/>
        </w:rPr>
      </w:pPr>
      <w:r w:rsidRPr="002407F9">
        <w:rPr>
          <w:noProof/>
        </w:rPr>
        <w:t>Each scheme includes a symmetric algorithm and a KDF selection.</w:t>
      </w:r>
    </w:p>
    <w:p w:rsidR="0083463C" w:rsidRPr="002407F9" w:rsidRDefault="0083463C" w:rsidP="0083463C">
      <w:pPr>
        <w:pStyle w:val="BodyText"/>
        <w:rPr>
          <w:noProof/>
        </w:rPr>
      </w:pPr>
      <w:bookmarkStart w:id="4951" w:name="_Toc384901890"/>
      <w:bookmarkStart w:id="4952" w:name="_Toc286047151"/>
      <w:bookmarkStart w:id="4953" w:name="_Toc288815074"/>
      <w:bookmarkStart w:id="4954" w:name="_Toc304539322"/>
      <w:bookmarkStart w:id="4955" w:name="_Toc308709878"/>
      <w:bookmarkStart w:id="4956" w:name="_Toc380749581"/>
      <w:r w:rsidRPr="002407F9">
        <w:rPr>
          <w:noProof/>
        </w:rPr>
        <w:t xml:space="preserve">The qualifying value for each of the </w:t>
      </w:r>
      <w:r w:rsidR="004C1AEE" w:rsidRPr="002407F9">
        <w:rPr>
          <w:noProof/>
        </w:rPr>
        <w:t xml:space="preserve">KDF </w:t>
      </w:r>
      <w:r w:rsidRPr="002407F9">
        <w:rPr>
          <w:noProof/>
        </w:rPr>
        <w:t>schemes is the hash algorithm.</w:t>
      </w:r>
    </w:p>
    <w:p w:rsidR="0083463C" w:rsidRPr="002407F9" w:rsidRDefault="0083463C" w:rsidP="0083463C">
      <w:pPr>
        <w:pStyle w:val="NOTE"/>
        <w:keepNext/>
        <w:rPr>
          <w:noProof/>
        </w:rPr>
      </w:pPr>
      <w:r w:rsidRPr="002407F9">
        <w:rPr>
          <w:noProof/>
        </w:rPr>
        <w:t>NOTE:</w:t>
      </w:r>
      <w:r w:rsidRPr="002407F9">
        <w:rPr>
          <w:noProof/>
        </w:rPr>
        <w:tab/>
        <w:t>These types do not appear in the reference code in the specification but are used in the unmarshaling code.</w:t>
      </w:r>
    </w:p>
    <w:p w:rsidR="0083463C" w:rsidRPr="002407F9" w:rsidRDefault="0083463C" w:rsidP="0083463C">
      <w:pPr>
        <w:pStyle w:val="TABLE-title"/>
        <w:rPr>
          <w:noProof/>
        </w:rPr>
      </w:pPr>
      <w:bookmarkStart w:id="4957" w:name="_Toc432512644"/>
      <w:bookmarkStart w:id="4958" w:name="_Toc443575982"/>
      <w:bookmarkStart w:id="4959" w:name="_Toc470518229"/>
      <w:bookmarkStart w:id="4960" w:name="_Toc462921443"/>
      <w:bookmarkStart w:id="4961" w:name="_Toc516155274"/>
      <w:bookmarkStart w:id="4962" w:name="_Toc2137621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165</w:t>
      </w:r>
      <w:r w:rsidRPr="002407F9">
        <w:rPr>
          <w:noProof/>
        </w:rPr>
        <w:fldChar w:fldCharType="end"/>
      </w:r>
      <w:r w:rsidRPr="002407F9">
        <w:rPr>
          <w:noProof/>
        </w:rPr>
        <w:t xml:space="preserve"> — Definition of Types for KDF Schemes</w:t>
      </w:r>
      <w:bookmarkEnd w:id="4957"/>
      <w:bookmarkEnd w:id="4958"/>
      <w:bookmarkEnd w:id="4959"/>
      <w:bookmarkEnd w:id="4960"/>
      <w:bookmarkEnd w:id="4961"/>
      <w:bookmarkEnd w:id="4962"/>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58" w:type="dxa"/>
          <w:right w:w="58" w:type="dxa"/>
        </w:tblCellMar>
        <w:tblLook w:val="0000" w:firstRow="0" w:lastRow="0" w:firstColumn="0" w:lastColumn="0" w:noHBand="0" w:noVBand="0"/>
      </w:tblPr>
      <w:tblGrid>
        <w:gridCol w:w="2430"/>
        <w:gridCol w:w="2970"/>
        <w:gridCol w:w="3960"/>
      </w:tblGrid>
      <w:tr w:rsidR="0083463C" w:rsidRPr="002407F9" w:rsidTr="00BF3E57">
        <w:trPr>
          <w:jc w:val="center"/>
        </w:trPr>
        <w:tc>
          <w:tcPr>
            <w:tcW w:w="2430" w:type="dxa"/>
            <w:tcBorders>
              <w:bottom w:val="single" w:sz="12" w:space="0" w:color="auto"/>
            </w:tcBorders>
          </w:tcPr>
          <w:p w:rsidR="0083463C" w:rsidRPr="002407F9" w:rsidRDefault="0083463C" w:rsidP="00BF3E57">
            <w:pPr>
              <w:pStyle w:val="TABLE-col-heading"/>
              <w:rPr>
                <w:noProof/>
              </w:rPr>
            </w:pPr>
            <w:r w:rsidRPr="002407F9">
              <w:rPr>
                <w:noProof/>
              </w:rPr>
              <w:t>Type</w:t>
            </w:r>
          </w:p>
        </w:tc>
        <w:tc>
          <w:tcPr>
            <w:tcW w:w="2970" w:type="dxa"/>
            <w:tcBorders>
              <w:bottom w:val="single" w:sz="12" w:space="0" w:color="auto"/>
            </w:tcBorders>
          </w:tcPr>
          <w:p w:rsidR="0083463C" w:rsidRPr="002407F9" w:rsidRDefault="0083463C" w:rsidP="00BF3E57">
            <w:pPr>
              <w:pStyle w:val="TABLE-col-heading"/>
              <w:rPr>
                <w:noProof/>
              </w:rPr>
            </w:pPr>
            <w:r w:rsidRPr="002407F9">
              <w:rPr>
                <w:noProof/>
              </w:rPr>
              <w:t>Name</w:t>
            </w:r>
          </w:p>
        </w:tc>
        <w:tc>
          <w:tcPr>
            <w:tcW w:w="3960" w:type="dxa"/>
            <w:tcBorders>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430" w:type="dxa"/>
            <w:tcBorders>
              <w:top w:val="single" w:sz="12" w:space="0" w:color="auto"/>
              <w:bottom w:val="single" w:sz="12" w:space="0" w:color="auto"/>
            </w:tcBorders>
          </w:tcPr>
          <w:p w:rsidR="0083463C" w:rsidRPr="002407F9" w:rsidRDefault="0083463C" w:rsidP="00BF3E57">
            <w:pPr>
              <w:pStyle w:val="TABLE-cell"/>
            </w:pPr>
            <w:r w:rsidRPr="002407F9">
              <w:t>TPMS_SCHEME_HASH</w:t>
            </w:r>
          </w:p>
        </w:tc>
        <w:tc>
          <w:tcPr>
            <w:tcW w:w="2970" w:type="dxa"/>
            <w:tcBorders>
              <w:top w:val="single" w:sz="12" w:space="0" w:color="auto"/>
              <w:bottom w:val="single" w:sz="12" w:space="0" w:color="auto"/>
            </w:tcBorders>
          </w:tcPr>
          <w:p w:rsidR="0083463C" w:rsidRPr="002407F9" w:rsidRDefault="0083463C" w:rsidP="00BF3E57">
            <w:pPr>
              <w:pStyle w:val="TABLE-cell"/>
            </w:pPr>
            <w:r w:rsidRPr="002407F9">
              <w:t>TPMS_</w:t>
            </w:r>
            <w:ins w:id="4963" w:author="David Wooten" w:date="2019-11-16T12:50:00Z">
              <w:r w:rsidR="00BA268B">
                <w:t>KDF_</w:t>
              </w:r>
            </w:ins>
            <w:r w:rsidRPr="002407F9">
              <w:t>SCHEME_!ALG.HM</w:t>
            </w:r>
          </w:p>
        </w:tc>
        <w:tc>
          <w:tcPr>
            <w:tcW w:w="3960" w:type="dxa"/>
            <w:tcBorders>
              <w:top w:val="single" w:sz="12" w:space="0" w:color="auto"/>
              <w:bottom w:val="single" w:sz="12" w:space="0" w:color="auto"/>
            </w:tcBorders>
          </w:tcPr>
          <w:p w:rsidR="0083463C" w:rsidRPr="002407F9" w:rsidRDefault="0083463C" w:rsidP="00BF3E57">
            <w:pPr>
              <w:pStyle w:val="TABLE-cell"/>
            </w:pPr>
            <w:r w:rsidRPr="002407F9">
              <w:t>hash-based key- or mask-generation functions</w:t>
            </w:r>
          </w:p>
        </w:tc>
      </w:tr>
    </w:tbl>
    <w:p w:rsidR="0083463C" w:rsidRPr="002407F9" w:rsidRDefault="0083463C" w:rsidP="0083463C">
      <w:pPr>
        <w:pStyle w:val="Heading4"/>
        <w:rPr>
          <w:noProof/>
        </w:rPr>
      </w:pPr>
      <w:bookmarkStart w:id="4964" w:name="_Toc432512410"/>
      <w:bookmarkStart w:id="4965" w:name="_Toc443575750"/>
      <w:bookmarkStart w:id="4966" w:name="_Toc470517985"/>
      <w:bookmarkStart w:id="4967" w:name="_Toc462921204"/>
      <w:bookmarkStart w:id="4968" w:name="_Toc516155026"/>
      <w:bookmarkStart w:id="4969" w:name="_Toc20317764"/>
      <w:r w:rsidRPr="002407F9">
        <w:rPr>
          <w:noProof/>
        </w:rPr>
        <w:t>TPMU_KDF_SCHEME</w:t>
      </w:r>
      <w:bookmarkEnd w:id="4951"/>
      <w:bookmarkEnd w:id="4964"/>
      <w:bookmarkEnd w:id="4965"/>
      <w:bookmarkEnd w:id="4966"/>
      <w:bookmarkEnd w:id="4967"/>
      <w:bookmarkEnd w:id="4968"/>
      <w:bookmarkEnd w:id="4969"/>
    </w:p>
    <w:p w:rsidR="0083463C" w:rsidRPr="002407F9" w:rsidRDefault="0083463C" w:rsidP="0083463C">
      <w:pPr>
        <w:pStyle w:val="TABLE-title"/>
        <w:rPr>
          <w:noProof/>
        </w:rPr>
      </w:pPr>
      <w:bookmarkStart w:id="4970" w:name="_Toc432512645"/>
      <w:bookmarkStart w:id="4971" w:name="_Toc443575983"/>
      <w:bookmarkStart w:id="4972" w:name="_Toc470518230"/>
      <w:bookmarkStart w:id="4973" w:name="_Toc462921444"/>
      <w:bookmarkStart w:id="4974" w:name="_Toc516155275"/>
      <w:bookmarkStart w:id="4975" w:name="_Toc2137621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166</w:t>
      </w:r>
      <w:r w:rsidRPr="002407F9">
        <w:rPr>
          <w:noProof/>
        </w:rPr>
        <w:fldChar w:fldCharType="end"/>
      </w:r>
      <w:r w:rsidRPr="002407F9">
        <w:rPr>
          <w:noProof/>
        </w:rPr>
        <w:t xml:space="preserve"> — Definition of TPMU_KDF_SCHEME Union &lt;IN/OUT&gt;</w:t>
      </w:r>
      <w:bookmarkEnd w:id="4970"/>
      <w:bookmarkEnd w:id="4971"/>
      <w:bookmarkEnd w:id="4972"/>
      <w:bookmarkEnd w:id="4973"/>
      <w:bookmarkEnd w:id="4974"/>
      <w:bookmarkEnd w:id="497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530"/>
        <w:gridCol w:w="3240"/>
        <w:gridCol w:w="2610"/>
        <w:gridCol w:w="1980"/>
      </w:tblGrid>
      <w:tr w:rsidR="0083463C" w:rsidRPr="002407F9" w:rsidTr="00BF3E57">
        <w:trPr>
          <w:jc w:val="center"/>
        </w:trPr>
        <w:tc>
          <w:tcPr>
            <w:tcW w:w="153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324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261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Selector</w:t>
            </w:r>
          </w:p>
        </w:tc>
        <w:tc>
          <w:tcPr>
            <w:tcW w:w="198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530" w:type="dxa"/>
            <w:tcBorders>
              <w:left w:val="single" w:sz="12" w:space="0" w:color="auto"/>
            </w:tcBorders>
          </w:tcPr>
          <w:p w:rsidR="0083463C" w:rsidRPr="002407F9" w:rsidRDefault="0083463C" w:rsidP="00BF3E57">
            <w:pPr>
              <w:pStyle w:val="TABLE-cell"/>
            </w:pPr>
            <w:r w:rsidRPr="002407F9">
              <w:t>!ALG.HM</w:t>
            </w:r>
          </w:p>
        </w:tc>
        <w:tc>
          <w:tcPr>
            <w:tcW w:w="3240" w:type="dxa"/>
          </w:tcPr>
          <w:p w:rsidR="0083463C" w:rsidRPr="002407F9" w:rsidRDefault="0083463C" w:rsidP="00BF3E57">
            <w:pPr>
              <w:pStyle w:val="TABLE-cell"/>
            </w:pPr>
            <w:r w:rsidRPr="002407F9">
              <w:t>TPMS_</w:t>
            </w:r>
            <w:ins w:id="4976" w:author="David Wooten" w:date="2019-11-16T12:52:00Z">
              <w:r w:rsidR="00D75340">
                <w:t>KDF_</w:t>
              </w:r>
            </w:ins>
            <w:r w:rsidRPr="002407F9">
              <w:t>SCHEME_!ALG.HM</w:t>
            </w:r>
          </w:p>
        </w:tc>
        <w:tc>
          <w:tcPr>
            <w:tcW w:w="2610" w:type="dxa"/>
          </w:tcPr>
          <w:p w:rsidR="0083463C" w:rsidRPr="002407F9" w:rsidRDefault="0083463C" w:rsidP="00BF3E57">
            <w:pPr>
              <w:pStyle w:val="TABLE-cell"/>
            </w:pPr>
            <w:r w:rsidRPr="002407F9">
              <w:t>TPM_ALG_!ALG.HM</w:t>
            </w:r>
          </w:p>
        </w:tc>
        <w:tc>
          <w:tcPr>
            <w:tcW w:w="1980" w:type="dxa"/>
            <w:tcBorders>
              <w:right w:val="single" w:sz="12" w:space="0" w:color="auto"/>
            </w:tcBorders>
          </w:tcPr>
          <w:p w:rsidR="0083463C" w:rsidRPr="002407F9" w:rsidRDefault="0083463C" w:rsidP="00BF3E57">
            <w:pPr>
              <w:pStyle w:val="TABLE-cell"/>
            </w:pPr>
          </w:p>
        </w:tc>
      </w:tr>
      <w:tr w:rsidR="0083463C" w:rsidRPr="002407F9" w:rsidTr="00BF3E57">
        <w:trPr>
          <w:jc w:val="center"/>
        </w:trPr>
        <w:tc>
          <w:tcPr>
            <w:tcW w:w="1530" w:type="dxa"/>
            <w:tcBorders>
              <w:left w:val="single" w:sz="12" w:space="0" w:color="auto"/>
              <w:bottom w:val="single" w:sz="12" w:space="0" w:color="auto"/>
            </w:tcBorders>
          </w:tcPr>
          <w:p w:rsidR="0083463C" w:rsidRPr="002407F9" w:rsidRDefault="0083463C" w:rsidP="00BF3E57">
            <w:pPr>
              <w:pStyle w:val="TABLE-cell"/>
            </w:pPr>
            <w:r w:rsidRPr="002407F9">
              <w:t>null</w:t>
            </w:r>
          </w:p>
        </w:tc>
        <w:tc>
          <w:tcPr>
            <w:tcW w:w="3240" w:type="dxa"/>
            <w:tcBorders>
              <w:bottom w:val="single" w:sz="12" w:space="0" w:color="auto"/>
            </w:tcBorders>
          </w:tcPr>
          <w:p w:rsidR="0083463C" w:rsidRPr="002407F9" w:rsidRDefault="0083463C" w:rsidP="00BF3E57">
            <w:pPr>
              <w:pStyle w:val="TABLE-cell"/>
            </w:pPr>
          </w:p>
        </w:tc>
        <w:tc>
          <w:tcPr>
            <w:tcW w:w="2610" w:type="dxa"/>
            <w:tcBorders>
              <w:bottom w:val="single" w:sz="12" w:space="0" w:color="auto"/>
            </w:tcBorders>
          </w:tcPr>
          <w:p w:rsidR="0083463C" w:rsidRPr="002407F9" w:rsidRDefault="0083463C" w:rsidP="00BF3E57">
            <w:pPr>
              <w:pStyle w:val="TABLE-cell"/>
            </w:pPr>
            <w:r w:rsidRPr="002407F9">
              <w:t>TPM_ALG_NULL</w:t>
            </w:r>
          </w:p>
        </w:tc>
        <w:tc>
          <w:tcPr>
            <w:tcW w:w="1980" w:type="dxa"/>
            <w:tcBorders>
              <w:bottom w:val="single" w:sz="12" w:space="0" w:color="auto"/>
              <w:right w:val="single" w:sz="12" w:space="0" w:color="auto"/>
            </w:tcBorders>
          </w:tcPr>
          <w:p w:rsidR="0083463C" w:rsidRPr="002407F9" w:rsidRDefault="0083463C" w:rsidP="00BF3E57">
            <w:pPr>
              <w:pStyle w:val="TABLE-cell"/>
            </w:pPr>
          </w:p>
        </w:tc>
      </w:tr>
    </w:tbl>
    <w:p w:rsidR="0083463C" w:rsidRPr="002407F9" w:rsidRDefault="0083463C" w:rsidP="0083463C">
      <w:pPr>
        <w:pStyle w:val="Heading4"/>
        <w:rPr>
          <w:noProof/>
        </w:rPr>
      </w:pPr>
      <w:bookmarkStart w:id="4977" w:name="_Toc286047155"/>
      <w:bookmarkStart w:id="4978" w:name="_Toc288815078"/>
      <w:bookmarkStart w:id="4979" w:name="_Toc304539326"/>
      <w:bookmarkStart w:id="4980" w:name="_Toc308709882"/>
      <w:bookmarkStart w:id="4981" w:name="_Toc380749585"/>
      <w:bookmarkStart w:id="4982" w:name="_Toc384901891"/>
      <w:bookmarkStart w:id="4983" w:name="_Toc432512411"/>
      <w:bookmarkStart w:id="4984" w:name="_Toc443575751"/>
      <w:bookmarkStart w:id="4985" w:name="_Toc470517986"/>
      <w:bookmarkStart w:id="4986" w:name="_Toc462921205"/>
      <w:bookmarkStart w:id="4987" w:name="_Toc516155027"/>
      <w:bookmarkStart w:id="4988" w:name="_Toc20317765"/>
      <w:bookmarkEnd w:id="4952"/>
      <w:bookmarkEnd w:id="4953"/>
      <w:bookmarkEnd w:id="4954"/>
      <w:bookmarkEnd w:id="4955"/>
      <w:bookmarkEnd w:id="4956"/>
      <w:r w:rsidRPr="002407F9">
        <w:rPr>
          <w:noProof/>
        </w:rPr>
        <w:t>TPMT_KDF_SCHEME</w:t>
      </w:r>
      <w:bookmarkEnd w:id="4977"/>
      <w:bookmarkEnd w:id="4978"/>
      <w:bookmarkEnd w:id="4979"/>
      <w:bookmarkEnd w:id="4980"/>
      <w:bookmarkEnd w:id="4981"/>
      <w:bookmarkEnd w:id="4982"/>
      <w:bookmarkEnd w:id="4983"/>
      <w:bookmarkEnd w:id="4984"/>
      <w:bookmarkEnd w:id="4985"/>
      <w:bookmarkEnd w:id="4986"/>
      <w:bookmarkEnd w:id="4987"/>
      <w:bookmarkEnd w:id="4988"/>
    </w:p>
    <w:p w:rsidR="0083463C" w:rsidRPr="002407F9" w:rsidRDefault="0083463C" w:rsidP="0083463C">
      <w:pPr>
        <w:pStyle w:val="TABLE-title"/>
        <w:rPr>
          <w:noProof/>
        </w:rPr>
      </w:pPr>
      <w:bookmarkStart w:id="4989" w:name="_Toc380749842"/>
      <w:bookmarkStart w:id="4990" w:name="_Toc384651504"/>
      <w:bookmarkStart w:id="4991" w:name="_Toc432512646"/>
      <w:bookmarkStart w:id="4992" w:name="_Toc443575984"/>
      <w:bookmarkStart w:id="4993" w:name="_Toc470518231"/>
      <w:bookmarkStart w:id="4994" w:name="_Toc462921445"/>
      <w:bookmarkStart w:id="4995" w:name="_Toc516155276"/>
      <w:bookmarkStart w:id="4996" w:name="_Toc2137621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167</w:t>
      </w:r>
      <w:r w:rsidRPr="002407F9">
        <w:rPr>
          <w:noProof/>
        </w:rPr>
        <w:fldChar w:fldCharType="end"/>
      </w:r>
      <w:r w:rsidRPr="002407F9">
        <w:rPr>
          <w:noProof/>
        </w:rPr>
        <w:t xml:space="preserve"> — Definition of TPMT_KDF_SCHEME Structure</w:t>
      </w:r>
      <w:bookmarkEnd w:id="4989"/>
      <w:bookmarkEnd w:id="4990"/>
      <w:bookmarkEnd w:id="4991"/>
      <w:bookmarkEnd w:id="4992"/>
      <w:bookmarkEnd w:id="4993"/>
      <w:bookmarkEnd w:id="4994"/>
      <w:bookmarkEnd w:id="4995"/>
      <w:bookmarkEnd w:id="499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530"/>
        <w:gridCol w:w="3258"/>
        <w:gridCol w:w="4572"/>
      </w:tblGrid>
      <w:tr w:rsidR="0083463C" w:rsidRPr="002407F9" w:rsidTr="00BF3E57">
        <w:trPr>
          <w:jc w:val="center"/>
        </w:trPr>
        <w:tc>
          <w:tcPr>
            <w:tcW w:w="153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3258"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572"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530" w:type="dxa"/>
            <w:tcBorders>
              <w:top w:val="single" w:sz="12" w:space="0" w:color="auto"/>
              <w:left w:val="single" w:sz="12" w:space="0" w:color="auto"/>
              <w:bottom w:val="single" w:sz="6" w:space="0" w:color="auto"/>
            </w:tcBorders>
          </w:tcPr>
          <w:p w:rsidR="0083463C" w:rsidRPr="002407F9" w:rsidRDefault="0083463C" w:rsidP="00BF3E57">
            <w:pPr>
              <w:pStyle w:val="TABLE-cell"/>
            </w:pPr>
            <w:r w:rsidRPr="002407F9">
              <w:t>scheme</w:t>
            </w:r>
          </w:p>
        </w:tc>
        <w:tc>
          <w:tcPr>
            <w:tcW w:w="3258" w:type="dxa"/>
            <w:tcBorders>
              <w:top w:val="single" w:sz="12" w:space="0" w:color="auto"/>
              <w:bottom w:val="single" w:sz="6" w:space="0" w:color="auto"/>
            </w:tcBorders>
          </w:tcPr>
          <w:p w:rsidR="0083463C" w:rsidRPr="002407F9" w:rsidRDefault="0083463C" w:rsidP="00BF3E57">
            <w:pPr>
              <w:pStyle w:val="TABLE-cell"/>
            </w:pPr>
            <w:r w:rsidRPr="002407F9">
              <w:t>+TPMI_ALG_KDF</w:t>
            </w:r>
          </w:p>
        </w:tc>
        <w:tc>
          <w:tcPr>
            <w:tcW w:w="4572" w:type="dxa"/>
            <w:tcBorders>
              <w:top w:val="single" w:sz="12" w:space="0" w:color="auto"/>
              <w:bottom w:val="single" w:sz="6" w:space="0" w:color="auto"/>
              <w:right w:val="single" w:sz="12" w:space="0" w:color="auto"/>
            </w:tcBorders>
          </w:tcPr>
          <w:p w:rsidR="0083463C" w:rsidRPr="002407F9" w:rsidRDefault="0083463C" w:rsidP="00BF3E57">
            <w:pPr>
              <w:pStyle w:val="TABLE-cell"/>
            </w:pPr>
            <w:r w:rsidRPr="002407F9">
              <w:t xml:space="preserve">scheme selector </w:t>
            </w:r>
          </w:p>
        </w:tc>
      </w:tr>
      <w:tr w:rsidR="0083463C" w:rsidRPr="002407F9" w:rsidTr="00BF3E57">
        <w:trPr>
          <w:jc w:val="center"/>
        </w:trPr>
        <w:tc>
          <w:tcPr>
            <w:tcW w:w="1530" w:type="dxa"/>
            <w:tcBorders>
              <w:left w:val="single" w:sz="12" w:space="0" w:color="auto"/>
              <w:bottom w:val="single" w:sz="12" w:space="0" w:color="auto"/>
            </w:tcBorders>
          </w:tcPr>
          <w:p w:rsidR="0083463C" w:rsidRPr="002407F9" w:rsidRDefault="0083463C" w:rsidP="00BF3E57">
            <w:pPr>
              <w:pStyle w:val="TABLE-cell"/>
              <w:keepNext w:val="0"/>
            </w:pPr>
            <w:r w:rsidRPr="002407F9">
              <w:t>[scheme]details</w:t>
            </w:r>
          </w:p>
        </w:tc>
        <w:tc>
          <w:tcPr>
            <w:tcW w:w="3258" w:type="dxa"/>
            <w:tcBorders>
              <w:bottom w:val="single" w:sz="12" w:space="0" w:color="auto"/>
            </w:tcBorders>
          </w:tcPr>
          <w:p w:rsidR="0083463C" w:rsidRPr="002407F9" w:rsidRDefault="0083463C" w:rsidP="00BF3E57">
            <w:pPr>
              <w:pStyle w:val="TABLE-cell"/>
              <w:keepNext w:val="0"/>
            </w:pPr>
            <w:r w:rsidRPr="002407F9">
              <w:t>TPMU_KDF_SCHEME</w:t>
            </w:r>
          </w:p>
        </w:tc>
        <w:tc>
          <w:tcPr>
            <w:tcW w:w="4572" w:type="dxa"/>
            <w:tcBorders>
              <w:bottom w:val="single" w:sz="12" w:space="0" w:color="auto"/>
              <w:right w:val="single" w:sz="12" w:space="0" w:color="auto"/>
            </w:tcBorders>
          </w:tcPr>
          <w:p w:rsidR="0083463C" w:rsidRPr="002407F9" w:rsidRDefault="0083463C" w:rsidP="00BF3E57">
            <w:pPr>
              <w:pStyle w:val="TABLE-cell"/>
              <w:keepNext w:val="0"/>
            </w:pPr>
            <w:r w:rsidRPr="002407F9">
              <w:t>scheme parameters</w:t>
            </w:r>
          </w:p>
        </w:tc>
      </w:tr>
    </w:tbl>
    <w:p w:rsidR="0083463C" w:rsidRPr="002407F9" w:rsidRDefault="0083463C" w:rsidP="0083463C">
      <w:pPr>
        <w:pStyle w:val="Heading4"/>
        <w:rPr>
          <w:noProof/>
        </w:rPr>
      </w:pPr>
      <w:bookmarkStart w:id="4997" w:name="_Toc304539327"/>
      <w:bookmarkStart w:id="4998" w:name="_Toc308709883"/>
      <w:bookmarkStart w:id="4999" w:name="_Toc380749586"/>
      <w:bookmarkStart w:id="5000" w:name="_Toc384901892"/>
      <w:bookmarkStart w:id="5001" w:name="_Toc432512412"/>
      <w:bookmarkStart w:id="5002" w:name="_Toc443575752"/>
      <w:bookmarkStart w:id="5003" w:name="_Toc470517987"/>
      <w:bookmarkStart w:id="5004" w:name="_Toc462921206"/>
      <w:bookmarkStart w:id="5005" w:name="_Toc516155028"/>
      <w:bookmarkStart w:id="5006" w:name="_Toc20317766"/>
      <w:bookmarkStart w:id="5007" w:name="_Toc292631009"/>
      <w:bookmarkStart w:id="5008" w:name="_Toc286047156"/>
      <w:bookmarkStart w:id="5009" w:name="_Toc288815079"/>
      <w:r w:rsidRPr="002407F9">
        <w:rPr>
          <w:noProof/>
        </w:rPr>
        <w:lastRenderedPageBreak/>
        <w:t>TPMI_ALG_ASYM_SCHEME</w:t>
      </w:r>
      <w:bookmarkEnd w:id="4997"/>
      <w:bookmarkEnd w:id="4998"/>
      <w:bookmarkEnd w:id="4999"/>
      <w:bookmarkEnd w:id="5000"/>
      <w:bookmarkEnd w:id="5001"/>
      <w:bookmarkEnd w:id="5002"/>
      <w:bookmarkEnd w:id="5003"/>
      <w:bookmarkEnd w:id="5004"/>
      <w:bookmarkEnd w:id="5005"/>
      <w:bookmarkEnd w:id="5006"/>
    </w:p>
    <w:p w:rsidR="00EA7982" w:rsidRDefault="0083463C" w:rsidP="0083463C">
      <w:pPr>
        <w:pStyle w:val="BodyText"/>
        <w:rPr>
          <w:noProof/>
        </w:rPr>
      </w:pPr>
      <w:r w:rsidRPr="002407F9">
        <w:rPr>
          <w:noProof/>
        </w:rPr>
        <w:t>List of all of the scheme types for any asymmetric algorithm.</w:t>
      </w:r>
    </w:p>
    <w:p w:rsidR="0083463C" w:rsidRPr="002407F9" w:rsidRDefault="0083463C" w:rsidP="0083463C">
      <w:pPr>
        <w:pStyle w:val="NOTE"/>
        <w:rPr>
          <w:noProof/>
        </w:rPr>
      </w:pPr>
      <w:r w:rsidRPr="002407F9">
        <w:rPr>
          <w:noProof/>
        </w:rPr>
        <w:t>NOTE 1</w:t>
      </w:r>
      <w:r w:rsidRPr="002407F9">
        <w:rPr>
          <w:noProof/>
        </w:rPr>
        <w:tab/>
        <w:t>This is the selector value used to define TPMT_ASYM_SCHEME.</w:t>
      </w:r>
    </w:p>
    <w:p w:rsidR="0083463C" w:rsidRPr="002407F9" w:rsidRDefault="0083463C" w:rsidP="0083463C">
      <w:pPr>
        <w:pStyle w:val="NOTE"/>
        <w:rPr>
          <w:noProof/>
        </w:rPr>
      </w:pPr>
      <w:r w:rsidRPr="002407F9">
        <w:rPr>
          <w:noProof/>
        </w:rPr>
        <w:t>NOTE 2</w:t>
      </w:r>
      <w:r w:rsidRPr="002407F9">
        <w:rPr>
          <w:noProof/>
        </w:rPr>
        <w:tab/>
        <w:t>Most tokens are exclusive in order to filter out SM2 and other multi-protocol algorithm identifiers. The inclusive token “ax” will include those algorithms.</w:t>
      </w:r>
    </w:p>
    <w:p w:rsidR="0083463C" w:rsidRPr="002407F9" w:rsidRDefault="0083463C" w:rsidP="0083463C">
      <w:pPr>
        <w:pStyle w:val="TABLE-title"/>
        <w:rPr>
          <w:noProof/>
        </w:rPr>
      </w:pPr>
      <w:bookmarkStart w:id="5010" w:name="_Toc380749843"/>
      <w:bookmarkStart w:id="5011" w:name="_Toc384651505"/>
      <w:bookmarkStart w:id="5012" w:name="_Toc432512647"/>
      <w:bookmarkStart w:id="5013" w:name="_Toc443575985"/>
      <w:bookmarkStart w:id="5014" w:name="_Toc470518232"/>
      <w:bookmarkStart w:id="5015" w:name="_Toc462921446"/>
      <w:bookmarkStart w:id="5016" w:name="_Toc516155277"/>
      <w:bookmarkStart w:id="5017" w:name="_Toc2137621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168</w:t>
      </w:r>
      <w:r w:rsidRPr="002407F9">
        <w:rPr>
          <w:noProof/>
        </w:rPr>
        <w:fldChar w:fldCharType="end"/>
      </w:r>
      <w:r w:rsidRPr="002407F9">
        <w:rPr>
          <w:noProof/>
        </w:rPr>
        <w:t xml:space="preserve"> — Definition of (TPM_ALG_ID) TPMI_ALG_ASYM_SCHEME Type &lt;</w:t>
      </w:r>
      <w:r w:rsidR="00114551">
        <w:rPr>
          <w:noProof/>
        </w:rPr>
        <w:t>IO</w:t>
      </w:r>
      <w:r w:rsidRPr="002407F9">
        <w:rPr>
          <w:noProof/>
        </w:rPr>
        <w:t>&gt;</w:t>
      </w:r>
      <w:bookmarkEnd w:id="5010"/>
      <w:bookmarkEnd w:id="5011"/>
      <w:bookmarkEnd w:id="5012"/>
      <w:bookmarkEnd w:id="5013"/>
      <w:bookmarkEnd w:id="5014"/>
      <w:bookmarkEnd w:id="5015"/>
      <w:bookmarkEnd w:id="5016"/>
      <w:bookmarkEnd w:id="5017"/>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3137"/>
        <w:gridCol w:w="6223"/>
      </w:tblGrid>
      <w:tr w:rsidR="0083463C" w:rsidRPr="002407F9" w:rsidTr="00BF3E57">
        <w:trPr>
          <w:tblHeader/>
          <w:jc w:val="center"/>
        </w:trPr>
        <w:tc>
          <w:tcPr>
            <w:tcW w:w="1676" w:type="pct"/>
          </w:tcPr>
          <w:p w:rsidR="0083463C" w:rsidRPr="002407F9" w:rsidRDefault="0083463C" w:rsidP="00BF3E57">
            <w:pPr>
              <w:pStyle w:val="TABLE-col-heading"/>
              <w:rPr>
                <w:noProof/>
              </w:rPr>
            </w:pPr>
            <w:r w:rsidRPr="002407F9">
              <w:rPr>
                <w:noProof/>
              </w:rPr>
              <w:t>Values</w:t>
            </w:r>
          </w:p>
        </w:tc>
        <w:tc>
          <w:tcPr>
            <w:tcW w:w="3324" w:type="pct"/>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676" w:type="pct"/>
            <w:tcBorders>
              <w:top w:val="single" w:sz="8" w:space="0" w:color="auto"/>
              <w:bottom w:val="single" w:sz="8" w:space="0" w:color="auto"/>
            </w:tcBorders>
          </w:tcPr>
          <w:p w:rsidR="0083463C" w:rsidRPr="002407F9" w:rsidRDefault="0083463C" w:rsidP="00BF3E57">
            <w:pPr>
              <w:pStyle w:val="TABLE-cell"/>
            </w:pPr>
            <w:r w:rsidRPr="002407F9">
              <w:t>TPM_ALG_!ALG.am</w:t>
            </w:r>
          </w:p>
        </w:tc>
        <w:tc>
          <w:tcPr>
            <w:tcW w:w="3324" w:type="pct"/>
            <w:tcBorders>
              <w:top w:val="single" w:sz="8" w:space="0" w:color="auto"/>
              <w:bottom w:val="single" w:sz="8" w:space="0" w:color="auto"/>
            </w:tcBorders>
          </w:tcPr>
          <w:p w:rsidR="0083463C" w:rsidRPr="002407F9" w:rsidRDefault="0083463C" w:rsidP="00BF3E57">
            <w:pPr>
              <w:pStyle w:val="TABLE-cell"/>
            </w:pPr>
            <w:r w:rsidRPr="002407F9">
              <w:t>key exchange methods</w:t>
            </w:r>
          </w:p>
        </w:tc>
      </w:tr>
      <w:tr w:rsidR="0083463C" w:rsidRPr="002407F9" w:rsidTr="00BF3E57">
        <w:trPr>
          <w:jc w:val="center"/>
        </w:trPr>
        <w:tc>
          <w:tcPr>
            <w:tcW w:w="1676" w:type="pct"/>
            <w:tcBorders>
              <w:top w:val="single" w:sz="8" w:space="0" w:color="auto"/>
              <w:bottom w:val="single" w:sz="8" w:space="0" w:color="auto"/>
            </w:tcBorders>
          </w:tcPr>
          <w:p w:rsidR="0083463C" w:rsidRPr="002407F9" w:rsidRDefault="0083463C" w:rsidP="00BF3E57">
            <w:pPr>
              <w:pStyle w:val="TABLE-cell"/>
            </w:pPr>
            <w:r w:rsidRPr="002407F9">
              <w:t>TPM_ALG_!ALG.ax</w:t>
            </w:r>
          </w:p>
        </w:tc>
        <w:tc>
          <w:tcPr>
            <w:tcW w:w="3324" w:type="pct"/>
            <w:tcBorders>
              <w:top w:val="single" w:sz="8" w:space="0" w:color="auto"/>
              <w:bottom w:val="single" w:sz="8" w:space="0" w:color="auto"/>
            </w:tcBorders>
          </w:tcPr>
          <w:p w:rsidR="0083463C" w:rsidRPr="002407F9" w:rsidRDefault="0083463C" w:rsidP="00BF3E57">
            <w:pPr>
              <w:pStyle w:val="TABLE-cell"/>
            </w:pPr>
            <w:r w:rsidRPr="002407F9">
              <w:t>all signing including anonymous</w:t>
            </w:r>
          </w:p>
        </w:tc>
      </w:tr>
      <w:tr w:rsidR="0083463C" w:rsidRPr="002407F9" w:rsidTr="00BF3E57">
        <w:trPr>
          <w:jc w:val="center"/>
        </w:trPr>
        <w:tc>
          <w:tcPr>
            <w:tcW w:w="1676" w:type="pct"/>
            <w:tcBorders>
              <w:top w:val="single" w:sz="8" w:space="0" w:color="auto"/>
              <w:bottom w:val="single" w:sz="8" w:space="0" w:color="auto"/>
            </w:tcBorders>
          </w:tcPr>
          <w:p w:rsidR="0083463C" w:rsidRPr="002407F9" w:rsidRDefault="0083463C" w:rsidP="00BF3E57">
            <w:pPr>
              <w:pStyle w:val="TABLE-cell"/>
            </w:pPr>
            <w:r w:rsidRPr="002407F9">
              <w:t>TPM_ALG_!ALG.ae</w:t>
            </w:r>
          </w:p>
        </w:tc>
        <w:tc>
          <w:tcPr>
            <w:tcW w:w="3324" w:type="pct"/>
            <w:tcBorders>
              <w:top w:val="single" w:sz="8" w:space="0" w:color="auto"/>
              <w:bottom w:val="single" w:sz="8" w:space="0" w:color="auto"/>
            </w:tcBorders>
          </w:tcPr>
          <w:p w:rsidR="0083463C" w:rsidRPr="002407F9" w:rsidRDefault="0083463C" w:rsidP="00BF3E57">
            <w:pPr>
              <w:pStyle w:val="TABLE-cell"/>
            </w:pPr>
            <w:r w:rsidRPr="002407F9">
              <w:t>encrypting schemes</w:t>
            </w:r>
          </w:p>
        </w:tc>
      </w:tr>
      <w:tr w:rsidR="0083463C" w:rsidRPr="002407F9" w:rsidTr="00BF3E57">
        <w:trPr>
          <w:jc w:val="center"/>
        </w:trPr>
        <w:tc>
          <w:tcPr>
            <w:tcW w:w="1676" w:type="pct"/>
            <w:tcBorders>
              <w:top w:val="single" w:sz="8" w:space="0" w:color="auto"/>
              <w:bottom w:val="single" w:sz="8" w:space="0" w:color="auto"/>
            </w:tcBorders>
          </w:tcPr>
          <w:p w:rsidR="0083463C" w:rsidRPr="002407F9" w:rsidRDefault="0083463C" w:rsidP="00BF3E57">
            <w:pPr>
              <w:pStyle w:val="TABLE-cell"/>
            </w:pPr>
            <w:r w:rsidRPr="002407F9">
              <w:t>+TPM_ALG_NULL</w:t>
            </w:r>
          </w:p>
        </w:tc>
        <w:tc>
          <w:tcPr>
            <w:tcW w:w="3324" w:type="pct"/>
            <w:tcBorders>
              <w:top w:val="single" w:sz="8" w:space="0" w:color="auto"/>
              <w:bottom w:val="single" w:sz="8" w:space="0" w:color="auto"/>
            </w:tcBorders>
          </w:tcPr>
          <w:p w:rsidR="0083463C" w:rsidRPr="002407F9" w:rsidRDefault="0083463C" w:rsidP="00BF3E57">
            <w:pPr>
              <w:pStyle w:val="TABLE-cell"/>
            </w:pPr>
          </w:p>
        </w:tc>
      </w:tr>
      <w:tr w:rsidR="0083463C" w:rsidRPr="002407F9" w:rsidTr="00BF3E57">
        <w:trPr>
          <w:jc w:val="center"/>
        </w:trPr>
        <w:tc>
          <w:tcPr>
            <w:tcW w:w="1676" w:type="pct"/>
            <w:tcBorders>
              <w:top w:val="single" w:sz="8" w:space="0" w:color="auto"/>
              <w:bottom w:val="single" w:sz="12" w:space="0" w:color="auto"/>
            </w:tcBorders>
          </w:tcPr>
          <w:p w:rsidR="0083463C" w:rsidRPr="002407F9" w:rsidRDefault="0083463C" w:rsidP="00BF3E57">
            <w:pPr>
              <w:pStyle w:val="TABLE-cell"/>
              <w:keepNext w:val="0"/>
            </w:pPr>
            <w:r w:rsidRPr="002407F9">
              <w:t>#TPM_RC_VALUE</w:t>
            </w:r>
          </w:p>
        </w:tc>
        <w:tc>
          <w:tcPr>
            <w:tcW w:w="3324" w:type="pct"/>
            <w:tcBorders>
              <w:top w:val="single" w:sz="8" w:space="0" w:color="auto"/>
              <w:bottom w:val="single" w:sz="12" w:space="0" w:color="auto"/>
            </w:tcBorders>
          </w:tcPr>
          <w:p w:rsidR="0083463C" w:rsidRPr="002407F9" w:rsidRDefault="0083463C" w:rsidP="00BF3E57">
            <w:pPr>
              <w:pStyle w:val="TABLE-cell"/>
              <w:keepNext w:val="0"/>
            </w:pPr>
          </w:p>
        </w:tc>
      </w:tr>
    </w:tbl>
    <w:p w:rsidR="0083463C" w:rsidRPr="002407F9" w:rsidRDefault="0083463C" w:rsidP="0083463C">
      <w:pPr>
        <w:pStyle w:val="Heading4"/>
        <w:rPr>
          <w:noProof/>
        </w:rPr>
      </w:pPr>
      <w:bookmarkStart w:id="5018" w:name="_Toc304539328"/>
      <w:bookmarkStart w:id="5019" w:name="_Toc308709884"/>
      <w:bookmarkStart w:id="5020" w:name="_Toc380749587"/>
      <w:bookmarkStart w:id="5021" w:name="_Toc384901893"/>
      <w:bookmarkStart w:id="5022" w:name="_Toc432512413"/>
      <w:bookmarkStart w:id="5023" w:name="_Toc443575753"/>
      <w:bookmarkStart w:id="5024" w:name="_Toc470517988"/>
      <w:bookmarkStart w:id="5025" w:name="_Toc462921207"/>
      <w:bookmarkStart w:id="5026" w:name="_Toc516155029"/>
      <w:bookmarkStart w:id="5027" w:name="_Toc20317767"/>
      <w:r w:rsidRPr="002407F9">
        <w:rPr>
          <w:noProof/>
        </w:rPr>
        <w:t>TPMU_ASYM_SCHEME</w:t>
      </w:r>
      <w:bookmarkEnd w:id="5018"/>
      <w:bookmarkEnd w:id="5019"/>
      <w:bookmarkEnd w:id="5020"/>
      <w:bookmarkEnd w:id="5021"/>
      <w:bookmarkEnd w:id="5022"/>
      <w:bookmarkEnd w:id="5023"/>
      <w:bookmarkEnd w:id="5024"/>
      <w:bookmarkEnd w:id="5025"/>
      <w:bookmarkEnd w:id="5026"/>
      <w:bookmarkEnd w:id="5027"/>
    </w:p>
    <w:p w:rsidR="0083463C" w:rsidRPr="002407F9" w:rsidRDefault="0083463C" w:rsidP="0083463C">
      <w:pPr>
        <w:pStyle w:val="BodyText"/>
        <w:rPr>
          <w:noProof/>
        </w:rPr>
      </w:pPr>
      <w:r w:rsidRPr="002407F9">
        <w:rPr>
          <w:noProof/>
        </w:rPr>
        <w:t>This union of all asymmetric schemes is used in each of the asymmetric scheme structures. The actual scheme structure is defined by the interface type used for the selector (TPMI_ALG_ASYM_SCHEME).</w:t>
      </w:r>
    </w:p>
    <w:p w:rsidR="0083463C" w:rsidRPr="002407F9" w:rsidRDefault="0083463C" w:rsidP="0083463C">
      <w:pPr>
        <w:pStyle w:val="NOTE"/>
        <w:keepNext/>
        <w:rPr>
          <w:noProof/>
        </w:rPr>
      </w:pPr>
      <w:r w:rsidRPr="002407F9">
        <w:rPr>
          <w:noProof/>
        </w:rPr>
        <w:t>EXAMPLE</w:t>
      </w:r>
      <w:r w:rsidRPr="002407F9">
        <w:rPr>
          <w:noProof/>
        </w:rPr>
        <w:tab/>
        <w:t>The TPMT_RSA_SCHEME structure uses the TPMU_ASYM_SCHEME union but the selector type is TPMI_ALG_RSA_SCHEME. This means that the only elements of the union that can be selected for the TPMT_RSA_SCHEME are those that are in TPMI_RSA_SCHEME.</w:t>
      </w:r>
    </w:p>
    <w:p w:rsidR="0083463C" w:rsidRPr="002407F9" w:rsidRDefault="0083463C" w:rsidP="0083463C">
      <w:pPr>
        <w:pStyle w:val="TABLE-title"/>
        <w:rPr>
          <w:noProof/>
        </w:rPr>
      </w:pPr>
      <w:bookmarkStart w:id="5028" w:name="_Toc380749844"/>
      <w:bookmarkStart w:id="5029" w:name="_Toc384651506"/>
      <w:bookmarkStart w:id="5030" w:name="_Toc432512648"/>
      <w:bookmarkStart w:id="5031" w:name="_Toc443575986"/>
      <w:bookmarkStart w:id="5032" w:name="_Toc470518233"/>
      <w:bookmarkStart w:id="5033" w:name="_Toc462921447"/>
      <w:bookmarkStart w:id="5034" w:name="_Toc516155278"/>
      <w:bookmarkStart w:id="5035" w:name="_Toc21376216"/>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169</w:t>
      </w:r>
      <w:r w:rsidRPr="002407F9">
        <w:rPr>
          <w:noProof/>
        </w:rPr>
        <w:fldChar w:fldCharType="end"/>
      </w:r>
      <w:r w:rsidRPr="002407F9">
        <w:rPr>
          <w:noProof/>
        </w:rPr>
        <w:t xml:space="preserve"> — Definition of TPMU_ASYM_SCHEME Union</w:t>
      </w:r>
      <w:bookmarkEnd w:id="5028"/>
      <w:bookmarkEnd w:id="5029"/>
      <w:bookmarkEnd w:id="5030"/>
      <w:bookmarkEnd w:id="5031"/>
      <w:bookmarkEnd w:id="5032"/>
      <w:bookmarkEnd w:id="5033"/>
      <w:bookmarkEnd w:id="5034"/>
      <w:bookmarkEnd w:id="503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185"/>
        <w:gridCol w:w="2955"/>
        <w:gridCol w:w="2250"/>
        <w:gridCol w:w="2970"/>
      </w:tblGrid>
      <w:tr w:rsidR="0083463C" w:rsidRPr="002407F9" w:rsidTr="00BF3E57">
        <w:trPr>
          <w:jc w:val="center"/>
        </w:trPr>
        <w:tc>
          <w:tcPr>
            <w:tcW w:w="1185"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955"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225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Selector</w:t>
            </w:r>
          </w:p>
        </w:tc>
        <w:tc>
          <w:tcPr>
            <w:tcW w:w="297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185" w:type="dxa"/>
            <w:tcBorders>
              <w:left w:val="single" w:sz="12" w:space="0" w:color="auto"/>
            </w:tcBorders>
          </w:tcPr>
          <w:p w:rsidR="0083463C" w:rsidRPr="002407F9" w:rsidRDefault="0083463C" w:rsidP="00BF3E57">
            <w:pPr>
              <w:pStyle w:val="TABLE-cell"/>
            </w:pPr>
            <w:r w:rsidRPr="002407F9">
              <w:t>!ALG.am</w:t>
            </w:r>
          </w:p>
        </w:tc>
        <w:tc>
          <w:tcPr>
            <w:tcW w:w="2955" w:type="dxa"/>
          </w:tcPr>
          <w:p w:rsidR="0083463C" w:rsidRPr="002407F9" w:rsidRDefault="0083463C" w:rsidP="00BF3E57">
            <w:pPr>
              <w:pStyle w:val="TABLE-cell"/>
            </w:pPr>
            <w:r w:rsidRPr="002407F9">
              <w:t>TPMS_KEY_SCHEME_!ALG</w:t>
            </w:r>
          </w:p>
        </w:tc>
        <w:tc>
          <w:tcPr>
            <w:tcW w:w="2250" w:type="dxa"/>
          </w:tcPr>
          <w:p w:rsidR="0083463C" w:rsidRPr="002407F9" w:rsidRDefault="0083463C" w:rsidP="00BF3E57">
            <w:pPr>
              <w:pStyle w:val="TABLE-cell"/>
            </w:pPr>
            <w:r w:rsidRPr="002407F9">
              <w:t>TPM_ALG_!ALG</w:t>
            </w:r>
          </w:p>
        </w:tc>
        <w:tc>
          <w:tcPr>
            <w:tcW w:w="2970" w:type="dxa"/>
            <w:tcBorders>
              <w:right w:val="single" w:sz="12" w:space="0" w:color="auto"/>
            </w:tcBorders>
          </w:tcPr>
          <w:p w:rsidR="0083463C" w:rsidRPr="002407F9" w:rsidRDefault="0083463C" w:rsidP="00BF3E57">
            <w:pPr>
              <w:pStyle w:val="TABLE-cell"/>
            </w:pPr>
          </w:p>
        </w:tc>
      </w:tr>
      <w:tr w:rsidR="0083463C" w:rsidRPr="002407F9" w:rsidTr="00BF3E57">
        <w:trPr>
          <w:jc w:val="center"/>
        </w:trPr>
        <w:tc>
          <w:tcPr>
            <w:tcW w:w="1185" w:type="dxa"/>
            <w:tcBorders>
              <w:left w:val="single" w:sz="12" w:space="0" w:color="auto"/>
            </w:tcBorders>
          </w:tcPr>
          <w:p w:rsidR="0083463C" w:rsidRPr="002407F9" w:rsidRDefault="0083463C" w:rsidP="00BF3E57">
            <w:pPr>
              <w:pStyle w:val="TABLE-cell"/>
            </w:pPr>
            <w:r w:rsidRPr="002407F9">
              <w:t>!ALG.ax</w:t>
            </w:r>
          </w:p>
        </w:tc>
        <w:tc>
          <w:tcPr>
            <w:tcW w:w="2955" w:type="dxa"/>
          </w:tcPr>
          <w:p w:rsidR="0083463C" w:rsidRPr="002407F9" w:rsidRDefault="0083463C" w:rsidP="00BF3E57">
            <w:pPr>
              <w:pStyle w:val="TABLE-cell"/>
            </w:pPr>
            <w:r w:rsidRPr="002407F9">
              <w:t>TPMS_SIG_SCHEME_!ALG</w:t>
            </w:r>
          </w:p>
        </w:tc>
        <w:tc>
          <w:tcPr>
            <w:tcW w:w="2250" w:type="dxa"/>
          </w:tcPr>
          <w:p w:rsidR="0083463C" w:rsidRPr="002407F9" w:rsidRDefault="0083463C" w:rsidP="00BF3E57">
            <w:pPr>
              <w:pStyle w:val="TABLE-cell"/>
            </w:pPr>
            <w:r w:rsidRPr="002407F9">
              <w:t>TPM_ALG_!ALG</w:t>
            </w:r>
          </w:p>
        </w:tc>
        <w:tc>
          <w:tcPr>
            <w:tcW w:w="2970" w:type="dxa"/>
            <w:tcBorders>
              <w:right w:val="single" w:sz="12" w:space="0" w:color="auto"/>
            </w:tcBorders>
          </w:tcPr>
          <w:p w:rsidR="0083463C" w:rsidRPr="002407F9" w:rsidRDefault="0083463C" w:rsidP="00BF3E57">
            <w:pPr>
              <w:pStyle w:val="TABLE-cell"/>
            </w:pPr>
            <w:r w:rsidRPr="002407F9">
              <w:t>signing and anonymous signing</w:t>
            </w:r>
          </w:p>
        </w:tc>
      </w:tr>
      <w:tr w:rsidR="0083463C" w:rsidRPr="002407F9" w:rsidTr="00BF3E57">
        <w:trPr>
          <w:jc w:val="center"/>
        </w:trPr>
        <w:tc>
          <w:tcPr>
            <w:tcW w:w="1185" w:type="dxa"/>
            <w:tcBorders>
              <w:left w:val="single" w:sz="12" w:space="0" w:color="auto"/>
            </w:tcBorders>
          </w:tcPr>
          <w:p w:rsidR="0083463C" w:rsidRPr="002407F9" w:rsidRDefault="0083463C" w:rsidP="00BF3E57">
            <w:pPr>
              <w:pStyle w:val="TABLE-cell"/>
            </w:pPr>
            <w:r w:rsidRPr="002407F9">
              <w:t>!ALG.ae</w:t>
            </w:r>
          </w:p>
        </w:tc>
        <w:tc>
          <w:tcPr>
            <w:tcW w:w="2955" w:type="dxa"/>
          </w:tcPr>
          <w:p w:rsidR="0083463C" w:rsidRPr="002407F9" w:rsidRDefault="0083463C" w:rsidP="00BF3E57">
            <w:pPr>
              <w:pStyle w:val="TABLE-cell"/>
            </w:pPr>
            <w:r w:rsidRPr="002407F9">
              <w:t>TPMS_ENC_SCHEME_!ALG</w:t>
            </w:r>
          </w:p>
        </w:tc>
        <w:tc>
          <w:tcPr>
            <w:tcW w:w="2250" w:type="dxa"/>
          </w:tcPr>
          <w:p w:rsidR="0083463C" w:rsidRPr="002407F9" w:rsidRDefault="0083463C" w:rsidP="00BF3E57">
            <w:pPr>
              <w:pStyle w:val="TABLE-cell"/>
            </w:pPr>
            <w:r w:rsidRPr="002407F9">
              <w:t>TPM_ALG_!ALG</w:t>
            </w:r>
          </w:p>
        </w:tc>
        <w:tc>
          <w:tcPr>
            <w:tcW w:w="2970" w:type="dxa"/>
            <w:tcBorders>
              <w:right w:val="single" w:sz="12" w:space="0" w:color="auto"/>
            </w:tcBorders>
          </w:tcPr>
          <w:p w:rsidR="0083463C" w:rsidRPr="002407F9" w:rsidRDefault="0083463C" w:rsidP="00BF3E57">
            <w:pPr>
              <w:pStyle w:val="TABLE-cell"/>
            </w:pPr>
            <w:r w:rsidRPr="002407F9">
              <w:t>schemes with no hash</w:t>
            </w:r>
          </w:p>
        </w:tc>
      </w:tr>
      <w:tr w:rsidR="00BD40CD" w:rsidRPr="002407F9" w:rsidTr="00BF3E57">
        <w:trPr>
          <w:jc w:val="center"/>
          <w:ins w:id="5036" w:author="David Wooten" w:date="2019-11-16T12:28:00Z"/>
        </w:trPr>
        <w:tc>
          <w:tcPr>
            <w:tcW w:w="1185" w:type="dxa"/>
            <w:tcBorders>
              <w:left w:val="single" w:sz="12" w:space="0" w:color="auto"/>
            </w:tcBorders>
          </w:tcPr>
          <w:p w:rsidR="00BD40CD" w:rsidRPr="002407F9" w:rsidRDefault="00F741F8" w:rsidP="00BF3E57">
            <w:pPr>
              <w:pStyle w:val="TABLE-cell"/>
              <w:rPr>
                <w:ins w:id="5037" w:author="David Wooten" w:date="2019-11-16T12:28:00Z"/>
              </w:rPr>
            </w:pPr>
            <w:ins w:id="5038" w:author="David Wooten" w:date="2019-11-16T12:28:00Z">
              <w:r>
                <w:t>!ALG</w:t>
              </w:r>
            </w:ins>
            <w:ins w:id="5039" w:author="David Wooten" w:date="2019-11-16T13:04:00Z">
              <w:r>
                <w:t>.</w:t>
              </w:r>
            </w:ins>
            <w:ins w:id="5040" w:author="David Wooten" w:date="2019-11-16T13:00:00Z">
              <w:r w:rsidR="00404DEF">
                <w:t>HM</w:t>
              </w:r>
            </w:ins>
          </w:p>
        </w:tc>
        <w:tc>
          <w:tcPr>
            <w:tcW w:w="2955" w:type="dxa"/>
          </w:tcPr>
          <w:p w:rsidR="00BD40CD" w:rsidRPr="002407F9" w:rsidRDefault="00BD40CD" w:rsidP="00BF3E57">
            <w:pPr>
              <w:pStyle w:val="TABLE-cell"/>
              <w:rPr>
                <w:ins w:id="5041" w:author="David Wooten" w:date="2019-11-16T12:28:00Z"/>
              </w:rPr>
            </w:pPr>
            <w:ins w:id="5042" w:author="David Wooten" w:date="2019-11-16T12:29:00Z">
              <w:r>
                <w:t>TPMS_</w:t>
              </w:r>
            </w:ins>
            <w:ins w:id="5043" w:author="David Wooten" w:date="2019-11-16T12:46:00Z">
              <w:r w:rsidR="00F20D94">
                <w:t>KDF_SCHEME</w:t>
              </w:r>
            </w:ins>
            <w:ins w:id="5044" w:author="David Wooten" w:date="2019-11-16T12:48:00Z">
              <w:r w:rsidR="00F20D94">
                <w:t>_!ALG</w:t>
              </w:r>
            </w:ins>
          </w:p>
        </w:tc>
        <w:tc>
          <w:tcPr>
            <w:tcW w:w="2250" w:type="dxa"/>
          </w:tcPr>
          <w:p w:rsidR="00BD40CD" w:rsidRPr="002407F9" w:rsidRDefault="00F20D94" w:rsidP="00BF3E57">
            <w:pPr>
              <w:pStyle w:val="TABLE-cell"/>
              <w:rPr>
                <w:ins w:id="5045" w:author="David Wooten" w:date="2019-11-16T12:28:00Z"/>
              </w:rPr>
            </w:pPr>
            <w:ins w:id="5046" w:author="David Wooten" w:date="2019-11-16T12:48:00Z">
              <w:r>
                <w:t>TPM_ALG_!ALG</w:t>
              </w:r>
            </w:ins>
          </w:p>
        </w:tc>
        <w:tc>
          <w:tcPr>
            <w:tcW w:w="2970" w:type="dxa"/>
            <w:tcBorders>
              <w:right w:val="single" w:sz="12" w:space="0" w:color="auto"/>
            </w:tcBorders>
          </w:tcPr>
          <w:p w:rsidR="00BD40CD" w:rsidRPr="002407F9" w:rsidRDefault="00F20D94" w:rsidP="00BF3E57">
            <w:pPr>
              <w:pStyle w:val="TABLE-cell"/>
              <w:rPr>
                <w:ins w:id="5047" w:author="David Wooten" w:date="2019-11-16T12:28:00Z"/>
              </w:rPr>
            </w:pPr>
            <w:ins w:id="5048" w:author="David Wooten" w:date="2019-11-16T12:48:00Z">
              <w:r>
                <w:t>kdf schemes</w:t>
              </w:r>
            </w:ins>
          </w:p>
        </w:tc>
      </w:tr>
      <w:tr w:rsidR="0083463C" w:rsidRPr="002407F9" w:rsidTr="00BF3E57">
        <w:trPr>
          <w:jc w:val="center"/>
        </w:trPr>
        <w:tc>
          <w:tcPr>
            <w:tcW w:w="1185" w:type="dxa"/>
            <w:tcBorders>
              <w:left w:val="single" w:sz="12" w:space="0" w:color="auto"/>
            </w:tcBorders>
          </w:tcPr>
          <w:p w:rsidR="0083463C" w:rsidRPr="002407F9" w:rsidRDefault="0083463C" w:rsidP="00BF3E57">
            <w:pPr>
              <w:pStyle w:val="TABLE-cell"/>
            </w:pPr>
            <w:r w:rsidRPr="002407F9">
              <w:t>anySig</w:t>
            </w:r>
          </w:p>
        </w:tc>
        <w:tc>
          <w:tcPr>
            <w:tcW w:w="2955" w:type="dxa"/>
          </w:tcPr>
          <w:p w:rsidR="0083463C" w:rsidRPr="002407F9" w:rsidRDefault="0083463C" w:rsidP="00BF3E57">
            <w:pPr>
              <w:pStyle w:val="TABLE-cell"/>
            </w:pPr>
            <w:r w:rsidRPr="002407F9">
              <w:t>TPMS_SCHEME_HASH</w:t>
            </w:r>
          </w:p>
        </w:tc>
        <w:tc>
          <w:tcPr>
            <w:tcW w:w="2250" w:type="dxa"/>
          </w:tcPr>
          <w:p w:rsidR="0083463C" w:rsidRPr="002407F9" w:rsidRDefault="0083463C" w:rsidP="00BF3E57">
            <w:pPr>
              <w:pStyle w:val="TABLE-cell"/>
            </w:pPr>
          </w:p>
        </w:tc>
        <w:tc>
          <w:tcPr>
            <w:tcW w:w="2970" w:type="dxa"/>
            <w:tcBorders>
              <w:right w:val="single" w:sz="12" w:space="0" w:color="auto"/>
            </w:tcBorders>
          </w:tcPr>
          <w:p w:rsidR="0083463C" w:rsidRPr="002407F9" w:rsidRDefault="0083463C" w:rsidP="00BF3E57">
            <w:pPr>
              <w:pStyle w:val="TABLE-cell"/>
            </w:pPr>
          </w:p>
        </w:tc>
      </w:tr>
      <w:tr w:rsidR="0083463C" w:rsidRPr="002407F9" w:rsidTr="00BF3E57">
        <w:trPr>
          <w:jc w:val="center"/>
        </w:trPr>
        <w:tc>
          <w:tcPr>
            <w:tcW w:w="1185" w:type="dxa"/>
            <w:tcBorders>
              <w:left w:val="single" w:sz="12" w:space="0" w:color="auto"/>
              <w:bottom w:val="single" w:sz="12" w:space="0" w:color="auto"/>
            </w:tcBorders>
          </w:tcPr>
          <w:p w:rsidR="0083463C" w:rsidRPr="002407F9" w:rsidRDefault="0083463C" w:rsidP="00BF3E57">
            <w:pPr>
              <w:pStyle w:val="TABLE-cell"/>
              <w:keepNext w:val="0"/>
            </w:pPr>
            <w:r w:rsidRPr="002407F9">
              <w:t>null</w:t>
            </w:r>
          </w:p>
        </w:tc>
        <w:tc>
          <w:tcPr>
            <w:tcW w:w="2955" w:type="dxa"/>
            <w:tcBorders>
              <w:bottom w:val="single" w:sz="12" w:space="0" w:color="auto"/>
            </w:tcBorders>
          </w:tcPr>
          <w:p w:rsidR="0083463C" w:rsidRPr="002407F9" w:rsidRDefault="0083463C" w:rsidP="00BF3E57">
            <w:pPr>
              <w:pStyle w:val="TABLE-cell"/>
              <w:keepNext w:val="0"/>
            </w:pPr>
          </w:p>
        </w:tc>
        <w:tc>
          <w:tcPr>
            <w:tcW w:w="2250" w:type="dxa"/>
            <w:tcBorders>
              <w:bottom w:val="single" w:sz="12" w:space="0" w:color="auto"/>
            </w:tcBorders>
          </w:tcPr>
          <w:p w:rsidR="0083463C" w:rsidRPr="002407F9" w:rsidRDefault="0083463C" w:rsidP="00BF3E57">
            <w:pPr>
              <w:pStyle w:val="TABLE-cell"/>
              <w:keepNext w:val="0"/>
            </w:pPr>
            <w:r w:rsidRPr="002407F9">
              <w:t>TPM_ALG_NULL</w:t>
            </w:r>
          </w:p>
        </w:tc>
        <w:tc>
          <w:tcPr>
            <w:tcW w:w="2970" w:type="dxa"/>
            <w:tcBorders>
              <w:bottom w:val="single" w:sz="12" w:space="0" w:color="auto"/>
              <w:right w:val="single" w:sz="12" w:space="0" w:color="auto"/>
            </w:tcBorders>
          </w:tcPr>
          <w:p w:rsidR="0083463C" w:rsidRPr="002407F9" w:rsidRDefault="0083463C" w:rsidP="00BF3E57">
            <w:pPr>
              <w:pStyle w:val="TABLE-cell"/>
              <w:keepNext w:val="0"/>
            </w:pPr>
            <w:r w:rsidRPr="002407F9">
              <w:t>no scheme or default</w:t>
            </w:r>
          </w:p>
          <w:p w:rsidR="0083463C" w:rsidRPr="002407F9" w:rsidRDefault="0083463C" w:rsidP="00BF3E57">
            <w:pPr>
              <w:pStyle w:val="TABLE-cell"/>
              <w:keepNext w:val="0"/>
            </w:pPr>
            <w:r w:rsidRPr="002407F9">
              <w:t>This selects the NULL Signature.</w:t>
            </w:r>
          </w:p>
        </w:tc>
      </w:tr>
    </w:tbl>
    <w:p w:rsidR="0083463C" w:rsidRPr="002407F9" w:rsidRDefault="0083463C" w:rsidP="0083463C">
      <w:pPr>
        <w:pStyle w:val="Heading4"/>
        <w:rPr>
          <w:noProof/>
        </w:rPr>
      </w:pPr>
      <w:bookmarkStart w:id="5049" w:name="_Toc304539329"/>
      <w:bookmarkStart w:id="5050" w:name="_Toc308709885"/>
      <w:bookmarkStart w:id="5051" w:name="_Toc380749588"/>
      <w:bookmarkStart w:id="5052" w:name="_Toc384901894"/>
      <w:bookmarkStart w:id="5053" w:name="_Toc432512414"/>
      <w:bookmarkStart w:id="5054" w:name="_Toc443575754"/>
      <w:bookmarkStart w:id="5055" w:name="_Toc470517989"/>
      <w:bookmarkStart w:id="5056" w:name="_Toc462921208"/>
      <w:bookmarkStart w:id="5057" w:name="_Toc516155030"/>
      <w:bookmarkStart w:id="5058" w:name="_Toc20317768"/>
      <w:r w:rsidRPr="002407F9">
        <w:rPr>
          <w:noProof/>
        </w:rPr>
        <w:t>TPMT_ASYM_SCHEME</w:t>
      </w:r>
      <w:bookmarkEnd w:id="5049"/>
      <w:bookmarkEnd w:id="5050"/>
      <w:bookmarkEnd w:id="5051"/>
      <w:bookmarkEnd w:id="5052"/>
      <w:bookmarkEnd w:id="5053"/>
      <w:bookmarkEnd w:id="5054"/>
      <w:bookmarkEnd w:id="5055"/>
      <w:bookmarkEnd w:id="5056"/>
      <w:bookmarkEnd w:id="5057"/>
      <w:bookmarkEnd w:id="5058"/>
    </w:p>
    <w:p w:rsidR="0083463C" w:rsidRPr="002407F9" w:rsidRDefault="0083463C" w:rsidP="0083463C">
      <w:pPr>
        <w:pStyle w:val="BodyText"/>
        <w:rPr>
          <w:noProof/>
        </w:rPr>
      </w:pPr>
      <w:r w:rsidRPr="002407F9">
        <w:rPr>
          <w:noProof/>
        </w:rPr>
        <w:t>This structure is defined to allow overlay of all of the schemes for any asymmetric object. This structure is not sent on the interface. It is defined so that common functions may operate on any similar scheme structure.</w:t>
      </w:r>
    </w:p>
    <w:p w:rsidR="0083463C" w:rsidRPr="002407F9" w:rsidRDefault="0083463C" w:rsidP="0083463C">
      <w:pPr>
        <w:pStyle w:val="NOTE"/>
        <w:rPr>
          <w:noProof/>
        </w:rPr>
      </w:pPr>
      <w:r w:rsidRPr="002407F9">
        <w:rPr>
          <w:noProof/>
        </w:rPr>
        <w:t>EXAMPLE</w:t>
      </w:r>
      <w:r w:rsidRPr="002407F9">
        <w:rPr>
          <w:noProof/>
        </w:rPr>
        <w:tab/>
        <w:t>Since many schemes have a hash algorithm as their defining parameter, a common function can use the digest selector to select the hash of the scheme without a need to cast or use a large switch statement.</w:t>
      </w:r>
    </w:p>
    <w:p w:rsidR="0083463C" w:rsidRPr="002407F9" w:rsidRDefault="0083463C" w:rsidP="0083463C">
      <w:pPr>
        <w:pStyle w:val="TABLE-title"/>
        <w:rPr>
          <w:noProof/>
        </w:rPr>
      </w:pPr>
      <w:bookmarkStart w:id="5059" w:name="_Toc380749845"/>
      <w:bookmarkStart w:id="5060" w:name="_Toc384651507"/>
      <w:bookmarkStart w:id="5061" w:name="_Toc432512649"/>
      <w:bookmarkStart w:id="5062" w:name="_Toc443575987"/>
      <w:bookmarkStart w:id="5063" w:name="_Toc470518234"/>
      <w:bookmarkStart w:id="5064" w:name="_Toc462921448"/>
      <w:bookmarkStart w:id="5065" w:name="_Toc516155279"/>
      <w:bookmarkStart w:id="5066" w:name="_Toc21376217"/>
      <w:r w:rsidRPr="002407F9">
        <w:rPr>
          <w:noProof/>
        </w:rPr>
        <w:lastRenderedPageBreak/>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170</w:t>
      </w:r>
      <w:r w:rsidRPr="002407F9">
        <w:rPr>
          <w:noProof/>
        </w:rPr>
        <w:fldChar w:fldCharType="end"/>
      </w:r>
      <w:r w:rsidRPr="002407F9">
        <w:rPr>
          <w:noProof/>
        </w:rPr>
        <w:t xml:space="preserve"> — Definition of TPMT_ASYM_SCHEME Structure &lt;&gt;</w:t>
      </w:r>
      <w:bookmarkEnd w:id="5059"/>
      <w:bookmarkEnd w:id="5060"/>
      <w:bookmarkEnd w:id="5061"/>
      <w:bookmarkEnd w:id="5062"/>
      <w:bookmarkEnd w:id="5063"/>
      <w:bookmarkEnd w:id="5064"/>
      <w:bookmarkEnd w:id="5065"/>
      <w:bookmarkEnd w:id="506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970"/>
        <w:gridCol w:w="3420"/>
        <w:gridCol w:w="2970"/>
      </w:tblGrid>
      <w:tr w:rsidR="0083463C" w:rsidRPr="002407F9" w:rsidTr="00BF3E57">
        <w:trPr>
          <w:jc w:val="center"/>
        </w:trPr>
        <w:tc>
          <w:tcPr>
            <w:tcW w:w="297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342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297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970" w:type="dxa"/>
            <w:tcBorders>
              <w:top w:val="single" w:sz="12" w:space="0" w:color="auto"/>
              <w:left w:val="single" w:sz="12" w:space="0" w:color="auto"/>
              <w:bottom w:val="single" w:sz="6" w:space="0" w:color="auto"/>
            </w:tcBorders>
          </w:tcPr>
          <w:p w:rsidR="0083463C" w:rsidRPr="002407F9" w:rsidRDefault="0083463C" w:rsidP="00BF3E57">
            <w:pPr>
              <w:pStyle w:val="TABLE-cell"/>
            </w:pPr>
            <w:r w:rsidRPr="002407F9">
              <w:t>scheme</w:t>
            </w:r>
          </w:p>
        </w:tc>
        <w:tc>
          <w:tcPr>
            <w:tcW w:w="3420" w:type="dxa"/>
            <w:tcBorders>
              <w:top w:val="single" w:sz="12" w:space="0" w:color="auto"/>
              <w:bottom w:val="single" w:sz="6" w:space="0" w:color="auto"/>
            </w:tcBorders>
          </w:tcPr>
          <w:p w:rsidR="0083463C" w:rsidRPr="002407F9" w:rsidRDefault="0083463C" w:rsidP="00BF3E57">
            <w:pPr>
              <w:pStyle w:val="TABLE-cell"/>
            </w:pPr>
            <w:r w:rsidRPr="002407F9">
              <w:t>+TPMI_ALG_ASYM_SCHEME</w:t>
            </w:r>
          </w:p>
        </w:tc>
        <w:tc>
          <w:tcPr>
            <w:tcW w:w="2970" w:type="dxa"/>
            <w:tcBorders>
              <w:top w:val="single" w:sz="12" w:space="0" w:color="auto"/>
              <w:bottom w:val="single" w:sz="6" w:space="0" w:color="auto"/>
              <w:right w:val="single" w:sz="12" w:space="0" w:color="auto"/>
            </w:tcBorders>
          </w:tcPr>
          <w:p w:rsidR="0083463C" w:rsidRPr="002407F9" w:rsidRDefault="0083463C" w:rsidP="00BF3E57">
            <w:pPr>
              <w:pStyle w:val="TABLE-cell"/>
            </w:pPr>
            <w:r w:rsidRPr="002407F9">
              <w:t xml:space="preserve">scheme selector </w:t>
            </w:r>
          </w:p>
        </w:tc>
      </w:tr>
      <w:tr w:rsidR="0083463C" w:rsidRPr="002407F9" w:rsidTr="00BF3E57">
        <w:trPr>
          <w:jc w:val="center"/>
        </w:trPr>
        <w:tc>
          <w:tcPr>
            <w:tcW w:w="2970" w:type="dxa"/>
            <w:tcBorders>
              <w:left w:val="single" w:sz="12" w:space="0" w:color="auto"/>
              <w:bottom w:val="single" w:sz="12" w:space="0" w:color="auto"/>
            </w:tcBorders>
          </w:tcPr>
          <w:p w:rsidR="0083463C" w:rsidRPr="002407F9" w:rsidRDefault="0083463C" w:rsidP="00BF3E57">
            <w:pPr>
              <w:pStyle w:val="TABLE-cell"/>
              <w:keepNext w:val="0"/>
            </w:pPr>
            <w:r w:rsidRPr="002407F9">
              <w:t>[scheme]details</w:t>
            </w:r>
          </w:p>
        </w:tc>
        <w:tc>
          <w:tcPr>
            <w:tcW w:w="3420" w:type="dxa"/>
            <w:tcBorders>
              <w:bottom w:val="single" w:sz="12" w:space="0" w:color="auto"/>
            </w:tcBorders>
          </w:tcPr>
          <w:p w:rsidR="0083463C" w:rsidRPr="002407F9" w:rsidRDefault="0083463C" w:rsidP="00BF3E57">
            <w:pPr>
              <w:pStyle w:val="TABLE-cell"/>
              <w:keepNext w:val="0"/>
            </w:pPr>
            <w:r w:rsidRPr="002407F9">
              <w:t>TPMU_ASYM_SCHEME</w:t>
            </w:r>
          </w:p>
        </w:tc>
        <w:tc>
          <w:tcPr>
            <w:tcW w:w="2970" w:type="dxa"/>
            <w:tcBorders>
              <w:bottom w:val="single" w:sz="12" w:space="0" w:color="auto"/>
              <w:right w:val="single" w:sz="12" w:space="0" w:color="auto"/>
            </w:tcBorders>
          </w:tcPr>
          <w:p w:rsidR="0083463C" w:rsidRPr="002407F9" w:rsidRDefault="0083463C" w:rsidP="00BF3E57">
            <w:pPr>
              <w:pStyle w:val="TABLE-cell"/>
              <w:keepNext w:val="0"/>
            </w:pPr>
            <w:r w:rsidRPr="002407F9">
              <w:t>scheme parameters</w:t>
            </w:r>
          </w:p>
        </w:tc>
      </w:tr>
    </w:tbl>
    <w:p w:rsidR="0083463C" w:rsidRPr="002407F9" w:rsidRDefault="0083463C" w:rsidP="0083463C">
      <w:pPr>
        <w:pStyle w:val="Heading3"/>
        <w:rPr>
          <w:noProof/>
        </w:rPr>
      </w:pPr>
      <w:bookmarkStart w:id="5067" w:name="_Toc304539331"/>
      <w:bookmarkStart w:id="5068" w:name="_Toc308709886"/>
      <w:bookmarkStart w:id="5069" w:name="_Toc380749589"/>
      <w:bookmarkStart w:id="5070" w:name="_Toc384901895"/>
      <w:bookmarkStart w:id="5071" w:name="_Toc432512415"/>
      <w:bookmarkStart w:id="5072" w:name="_Toc443575755"/>
      <w:bookmarkStart w:id="5073" w:name="_Toc470517990"/>
      <w:bookmarkStart w:id="5074" w:name="_Toc462921209"/>
      <w:bookmarkStart w:id="5075" w:name="_Toc516155031"/>
      <w:bookmarkStart w:id="5076" w:name="_Toc20317769"/>
      <w:bookmarkEnd w:id="5007"/>
      <w:r w:rsidRPr="002407F9">
        <w:rPr>
          <w:noProof/>
        </w:rPr>
        <w:t>RSA</w:t>
      </w:r>
      <w:bookmarkEnd w:id="5008"/>
      <w:bookmarkEnd w:id="5009"/>
      <w:bookmarkEnd w:id="5067"/>
      <w:bookmarkEnd w:id="5068"/>
      <w:bookmarkEnd w:id="5069"/>
      <w:bookmarkEnd w:id="5070"/>
      <w:bookmarkEnd w:id="5071"/>
      <w:bookmarkEnd w:id="5072"/>
      <w:bookmarkEnd w:id="5073"/>
      <w:bookmarkEnd w:id="5074"/>
      <w:bookmarkEnd w:id="5075"/>
      <w:bookmarkEnd w:id="5076"/>
    </w:p>
    <w:p w:rsidR="0083463C" w:rsidRPr="002407F9" w:rsidRDefault="0083463C" w:rsidP="0083463C">
      <w:pPr>
        <w:pStyle w:val="Heading4"/>
        <w:rPr>
          <w:noProof/>
        </w:rPr>
      </w:pPr>
      <w:bookmarkStart w:id="5077" w:name="_Toc304539332"/>
      <w:bookmarkStart w:id="5078" w:name="_Toc308709887"/>
      <w:bookmarkStart w:id="5079" w:name="_Toc380749590"/>
      <w:bookmarkStart w:id="5080" w:name="_Toc384901896"/>
      <w:bookmarkStart w:id="5081" w:name="_Toc432512416"/>
      <w:bookmarkStart w:id="5082" w:name="_Toc443575756"/>
      <w:bookmarkStart w:id="5083" w:name="_Toc470517991"/>
      <w:bookmarkStart w:id="5084" w:name="_Toc462921210"/>
      <w:bookmarkStart w:id="5085" w:name="_Toc516155032"/>
      <w:bookmarkStart w:id="5086" w:name="_Toc20317770"/>
      <w:bookmarkStart w:id="5087" w:name="_Toc286047157"/>
      <w:bookmarkStart w:id="5088" w:name="_Toc288815080"/>
      <w:r w:rsidRPr="002407F9">
        <w:rPr>
          <w:noProof/>
        </w:rPr>
        <w:t>TPMI_ALG_RSA_SCHEME</w:t>
      </w:r>
      <w:bookmarkEnd w:id="5077"/>
      <w:bookmarkEnd w:id="5078"/>
      <w:bookmarkEnd w:id="5079"/>
      <w:bookmarkEnd w:id="5080"/>
      <w:bookmarkEnd w:id="5081"/>
      <w:bookmarkEnd w:id="5082"/>
      <w:bookmarkEnd w:id="5083"/>
      <w:bookmarkEnd w:id="5084"/>
      <w:bookmarkEnd w:id="5085"/>
      <w:bookmarkEnd w:id="5086"/>
    </w:p>
    <w:p w:rsidR="0083463C" w:rsidRPr="002407F9" w:rsidRDefault="0083463C" w:rsidP="0083463C">
      <w:pPr>
        <w:pStyle w:val="BodyText"/>
        <w:rPr>
          <w:noProof/>
        </w:rPr>
      </w:pPr>
      <w:r w:rsidRPr="002407F9">
        <w:rPr>
          <w:noProof/>
        </w:rPr>
        <w:t>The list of values that may appear in the scheme parameter of a TPMS_RSA_PARMS structure.</w:t>
      </w:r>
    </w:p>
    <w:p w:rsidR="0083463C" w:rsidRPr="002407F9" w:rsidRDefault="0083463C" w:rsidP="0083463C">
      <w:pPr>
        <w:pStyle w:val="TABLE-title"/>
        <w:rPr>
          <w:noProof/>
        </w:rPr>
      </w:pPr>
      <w:bookmarkStart w:id="5089" w:name="_Toc380749846"/>
      <w:bookmarkStart w:id="5090" w:name="_Toc384651508"/>
      <w:bookmarkStart w:id="5091" w:name="_Toc432512650"/>
      <w:bookmarkStart w:id="5092" w:name="_Toc443575988"/>
      <w:bookmarkStart w:id="5093" w:name="_Toc470518235"/>
      <w:bookmarkStart w:id="5094" w:name="_Toc462921449"/>
      <w:bookmarkStart w:id="5095" w:name="_Toc516155280"/>
      <w:bookmarkStart w:id="5096" w:name="_Toc2137621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171</w:t>
      </w:r>
      <w:r w:rsidRPr="002407F9">
        <w:rPr>
          <w:noProof/>
        </w:rPr>
        <w:fldChar w:fldCharType="end"/>
      </w:r>
      <w:r w:rsidRPr="002407F9">
        <w:rPr>
          <w:noProof/>
        </w:rPr>
        <w:t xml:space="preserve"> — Definition of (TPM_ALG_ID) {</w:t>
      </w:r>
      <w:r w:rsidRPr="002407F9">
        <w:rPr>
          <w:noProof/>
          <w:color w:val="00B050"/>
        </w:rPr>
        <w:t>RSA</w:t>
      </w:r>
      <w:r w:rsidRPr="002407F9">
        <w:rPr>
          <w:noProof/>
        </w:rPr>
        <w:t>} TPMI_ALG_RSA_SCHEME Type</w:t>
      </w:r>
      <w:bookmarkEnd w:id="5089"/>
      <w:bookmarkEnd w:id="5090"/>
      <w:bookmarkEnd w:id="5091"/>
      <w:bookmarkEnd w:id="5092"/>
      <w:bookmarkEnd w:id="5093"/>
      <w:bookmarkEnd w:id="5094"/>
      <w:bookmarkEnd w:id="5095"/>
      <w:bookmarkEnd w:id="5096"/>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2947"/>
        <w:gridCol w:w="6413"/>
      </w:tblGrid>
      <w:tr w:rsidR="0083463C" w:rsidRPr="002407F9" w:rsidTr="00BF3E57">
        <w:trPr>
          <w:tblHeader/>
          <w:jc w:val="center"/>
        </w:trPr>
        <w:tc>
          <w:tcPr>
            <w:tcW w:w="1574" w:type="pct"/>
          </w:tcPr>
          <w:p w:rsidR="0083463C" w:rsidRPr="002407F9" w:rsidRDefault="0083463C" w:rsidP="00BF3E57">
            <w:pPr>
              <w:pStyle w:val="TABLE-col-heading"/>
              <w:rPr>
                <w:noProof/>
              </w:rPr>
            </w:pPr>
            <w:r w:rsidRPr="002407F9">
              <w:rPr>
                <w:noProof/>
              </w:rPr>
              <w:t>Values</w:t>
            </w:r>
          </w:p>
        </w:tc>
        <w:tc>
          <w:tcPr>
            <w:tcW w:w="3426" w:type="pct"/>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574" w:type="pct"/>
            <w:tcBorders>
              <w:top w:val="single" w:sz="8" w:space="0" w:color="auto"/>
              <w:bottom w:val="single" w:sz="8" w:space="0" w:color="auto"/>
            </w:tcBorders>
          </w:tcPr>
          <w:p w:rsidR="0083463C" w:rsidRPr="009B13D0" w:rsidRDefault="0083463C" w:rsidP="00BF3E57">
            <w:pPr>
              <w:pStyle w:val="TABLE-cell"/>
              <w:rPr>
                <w:lang w:val="de-DE"/>
              </w:rPr>
            </w:pPr>
            <w:r w:rsidRPr="009B13D0">
              <w:rPr>
                <w:lang w:val="de-DE"/>
              </w:rPr>
              <w:t>TPM_ALG_!ALG.ae.ax</w:t>
            </w:r>
          </w:p>
        </w:tc>
        <w:tc>
          <w:tcPr>
            <w:tcW w:w="3426" w:type="pct"/>
            <w:tcBorders>
              <w:top w:val="single" w:sz="8" w:space="0" w:color="auto"/>
              <w:bottom w:val="single" w:sz="8" w:space="0" w:color="auto"/>
            </w:tcBorders>
          </w:tcPr>
          <w:p w:rsidR="0083463C" w:rsidRPr="002407F9" w:rsidRDefault="0083463C" w:rsidP="00BF3E57">
            <w:pPr>
              <w:pStyle w:val="TABLE-cell"/>
            </w:pPr>
            <w:r w:rsidRPr="002407F9">
              <w:t>encrypting  and signing algorithms</w:t>
            </w:r>
          </w:p>
        </w:tc>
      </w:tr>
      <w:tr w:rsidR="0083463C" w:rsidRPr="002407F9" w:rsidTr="00BF3E57">
        <w:trPr>
          <w:jc w:val="center"/>
        </w:trPr>
        <w:tc>
          <w:tcPr>
            <w:tcW w:w="1574" w:type="pct"/>
            <w:tcBorders>
              <w:top w:val="single" w:sz="8" w:space="0" w:color="auto"/>
              <w:bottom w:val="single" w:sz="8" w:space="0" w:color="auto"/>
            </w:tcBorders>
          </w:tcPr>
          <w:p w:rsidR="0083463C" w:rsidRPr="002407F9" w:rsidRDefault="0083463C" w:rsidP="00BF3E57">
            <w:pPr>
              <w:pStyle w:val="TABLE-cell"/>
            </w:pPr>
            <w:r w:rsidRPr="002407F9">
              <w:t>+TPM_ALG_NULL</w:t>
            </w:r>
          </w:p>
        </w:tc>
        <w:tc>
          <w:tcPr>
            <w:tcW w:w="3426" w:type="pct"/>
            <w:tcBorders>
              <w:top w:val="single" w:sz="8" w:space="0" w:color="auto"/>
              <w:bottom w:val="single" w:sz="8" w:space="0" w:color="auto"/>
            </w:tcBorders>
          </w:tcPr>
          <w:p w:rsidR="0083463C" w:rsidRPr="002407F9" w:rsidRDefault="0083463C" w:rsidP="00BF3E57">
            <w:pPr>
              <w:pStyle w:val="TABLE-cell"/>
            </w:pPr>
          </w:p>
        </w:tc>
      </w:tr>
      <w:tr w:rsidR="0083463C" w:rsidRPr="002407F9" w:rsidTr="00BF3E57">
        <w:trPr>
          <w:jc w:val="center"/>
        </w:trPr>
        <w:tc>
          <w:tcPr>
            <w:tcW w:w="1574" w:type="pct"/>
            <w:tcBorders>
              <w:top w:val="single" w:sz="8" w:space="0" w:color="auto"/>
              <w:bottom w:val="single" w:sz="12" w:space="0" w:color="auto"/>
            </w:tcBorders>
          </w:tcPr>
          <w:p w:rsidR="0083463C" w:rsidRPr="002407F9" w:rsidRDefault="0083463C" w:rsidP="00BF3E57">
            <w:pPr>
              <w:pStyle w:val="TABLE-cell"/>
              <w:keepNext w:val="0"/>
            </w:pPr>
            <w:r w:rsidRPr="002407F9">
              <w:t>#TPM_RC_VALUE</w:t>
            </w:r>
          </w:p>
        </w:tc>
        <w:tc>
          <w:tcPr>
            <w:tcW w:w="3426" w:type="pct"/>
            <w:tcBorders>
              <w:top w:val="single" w:sz="8" w:space="0" w:color="auto"/>
              <w:bottom w:val="single" w:sz="12" w:space="0" w:color="auto"/>
            </w:tcBorders>
          </w:tcPr>
          <w:p w:rsidR="0083463C" w:rsidRPr="002407F9" w:rsidRDefault="0083463C" w:rsidP="00BF3E57">
            <w:pPr>
              <w:pStyle w:val="TABLE-cell"/>
              <w:keepNext w:val="0"/>
            </w:pPr>
          </w:p>
        </w:tc>
      </w:tr>
    </w:tbl>
    <w:p w:rsidR="0083463C" w:rsidRPr="002407F9" w:rsidRDefault="0083463C" w:rsidP="0083463C">
      <w:pPr>
        <w:pStyle w:val="Heading4"/>
        <w:rPr>
          <w:noProof/>
        </w:rPr>
      </w:pPr>
      <w:bookmarkStart w:id="5097" w:name="_Toc304539333"/>
      <w:bookmarkStart w:id="5098" w:name="_Toc308709888"/>
      <w:bookmarkStart w:id="5099" w:name="_Toc380749591"/>
      <w:bookmarkStart w:id="5100" w:name="_Toc384901897"/>
      <w:bookmarkStart w:id="5101" w:name="_Toc432512417"/>
      <w:bookmarkStart w:id="5102" w:name="_Toc443575757"/>
      <w:bookmarkStart w:id="5103" w:name="_Toc470517992"/>
      <w:bookmarkStart w:id="5104" w:name="_Toc462921211"/>
      <w:bookmarkStart w:id="5105" w:name="_Toc516155033"/>
      <w:bookmarkStart w:id="5106" w:name="_Toc20317771"/>
      <w:r w:rsidRPr="002407F9">
        <w:rPr>
          <w:noProof/>
        </w:rPr>
        <w:t>TPMT_RSA_SCHEME</w:t>
      </w:r>
      <w:bookmarkEnd w:id="5097"/>
      <w:bookmarkEnd w:id="5098"/>
      <w:bookmarkEnd w:id="5099"/>
      <w:bookmarkEnd w:id="5100"/>
      <w:bookmarkEnd w:id="5101"/>
      <w:bookmarkEnd w:id="5102"/>
      <w:bookmarkEnd w:id="5103"/>
      <w:bookmarkEnd w:id="5104"/>
      <w:bookmarkEnd w:id="5105"/>
      <w:bookmarkEnd w:id="5106"/>
    </w:p>
    <w:p w:rsidR="0083463C" w:rsidRPr="002407F9" w:rsidRDefault="0083463C" w:rsidP="0083463C">
      <w:pPr>
        <w:pStyle w:val="TABLE-title"/>
        <w:rPr>
          <w:noProof/>
        </w:rPr>
      </w:pPr>
      <w:bookmarkStart w:id="5107" w:name="_Toc380749847"/>
      <w:bookmarkStart w:id="5108" w:name="_Toc384651509"/>
      <w:bookmarkStart w:id="5109" w:name="_Toc432512651"/>
      <w:bookmarkStart w:id="5110" w:name="_Toc443575989"/>
      <w:bookmarkStart w:id="5111" w:name="_Toc470518236"/>
      <w:bookmarkStart w:id="5112" w:name="_Toc462921450"/>
      <w:bookmarkStart w:id="5113" w:name="_Toc516155281"/>
      <w:bookmarkStart w:id="5114" w:name="_Toc2137621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172</w:t>
      </w:r>
      <w:r w:rsidRPr="002407F9">
        <w:rPr>
          <w:noProof/>
        </w:rPr>
        <w:fldChar w:fldCharType="end"/>
      </w:r>
      <w:r w:rsidRPr="002407F9">
        <w:rPr>
          <w:noProof/>
        </w:rPr>
        <w:t xml:space="preserve"> — Definition of {</w:t>
      </w:r>
      <w:r w:rsidRPr="002407F9">
        <w:rPr>
          <w:noProof/>
          <w:color w:val="00B050"/>
        </w:rPr>
        <w:t>RSA</w:t>
      </w:r>
      <w:r w:rsidRPr="002407F9">
        <w:rPr>
          <w:noProof/>
        </w:rPr>
        <w:t>} TPMT_RSA_SCHEME Structure</w:t>
      </w:r>
      <w:bookmarkEnd w:id="5107"/>
      <w:bookmarkEnd w:id="5108"/>
      <w:bookmarkEnd w:id="5109"/>
      <w:bookmarkEnd w:id="5110"/>
      <w:bookmarkEnd w:id="5111"/>
      <w:bookmarkEnd w:id="5112"/>
      <w:bookmarkEnd w:id="5113"/>
      <w:bookmarkEnd w:id="5114"/>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970"/>
        <w:gridCol w:w="3420"/>
        <w:gridCol w:w="2970"/>
      </w:tblGrid>
      <w:tr w:rsidR="0083463C" w:rsidRPr="002407F9" w:rsidTr="00BF3E57">
        <w:trPr>
          <w:jc w:val="center"/>
        </w:trPr>
        <w:tc>
          <w:tcPr>
            <w:tcW w:w="297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342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297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970" w:type="dxa"/>
            <w:tcBorders>
              <w:top w:val="single" w:sz="12" w:space="0" w:color="auto"/>
              <w:left w:val="single" w:sz="12" w:space="0" w:color="auto"/>
              <w:bottom w:val="single" w:sz="6" w:space="0" w:color="auto"/>
            </w:tcBorders>
          </w:tcPr>
          <w:p w:rsidR="0083463C" w:rsidRPr="002407F9" w:rsidRDefault="0083463C" w:rsidP="00BF3E57">
            <w:pPr>
              <w:pStyle w:val="TABLE-cell"/>
            </w:pPr>
            <w:r w:rsidRPr="002407F9">
              <w:t>scheme</w:t>
            </w:r>
          </w:p>
        </w:tc>
        <w:tc>
          <w:tcPr>
            <w:tcW w:w="3420" w:type="dxa"/>
            <w:tcBorders>
              <w:top w:val="single" w:sz="12" w:space="0" w:color="auto"/>
              <w:bottom w:val="single" w:sz="6" w:space="0" w:color="auto"/>
            </w:tcBorders>
          </w:tcPr>
          <w:p w:rsidR="0083463C" w:rsidRPr="002407F9" w:rsidRDefault="0083463C" w:rsidP="00BF3E57">
            <w:pPr>
              <w:pStyle w:val="TABLE-cell"/>
            </w:pPr>
            <w:r w:rsidRPr="002407F9">
              <w:t>+TPMI_ALG_RSA_SCHEME</w:t>
            </w:r>
          </w:p>
        </w:tc>
        <w:tc>
          <w:tcPr>
            <w:tcW w:w="2970" w:type="dxa"/>
            <w:tcBorders>
              <w:top w:val="single" w:sz="12" w:space="0" w:color="auto"/>
              <w:bottom w:val="single" w:sz="6" w:space="0" w:color="auto"/>
              <w:right w:val="single" w:sz="12" w:space="0" w:color="auto"/>
            </w:tcBorders>
          </w:tcPr>
          <w:p w:rsidR="0083463C" w:rsidRPr="002407F9" w:rsidRDefault="0083463C" w:rsidP="00BF3E57">
            <w:pPr>
              <w:pStyle w:val="TABLE-cell"/>
            </w:pPr>
            <w:r w:rsidRPr="002407F9">
              <w:t xml:space="preserve">scheme selector </w:t>
            </w:r>
          </w:p>
        </w:tc>
      </w:tr>
      <w:tr w:rsidR="0083463C" w:rsidRPr="002407F9" w:rsidTr="00BF3E57">
        <w:trPr>
          <w:jc w:val="center"/>
        </w:trPr>
        <w:tc>
          <w:tcPr>
            <w:tcW w:w="2970" w:type="dxa"/>
            <w:tcBorders>
              <w:left w:val="single" w:sz="12" w:space="0" w:color="auto"/>
              <w:bottom w:val="single" w:sz="12" w:space="0" w:color="auto"/>
            </w:tcBorders>
          </w:tcPr>
          <w:p w:rsidR="0083463C" w:rsidRPr="002407F9" w:rsidRDefault="0083463C" w:rsidP="00BF3E57">
            <w:pPr>
              <w:pStyle w:val="TABLE-cell"/>
              <w:keepNext w:val="0"/>
            </w:pPr>
            <w:r w:rsidRPr="002407F9">
              <w:t>[scheme]details</w:t>
            </w:r>
          </w:p>
        </w:tc>
        <w:tc>
          <w:tcPr>
            <w:tcW w:w="3420" w:type="dxa"/>
            <w:tcBorders>
              <w:bottom w:val="single" w:sz="12" w:space="0" w:color="auto"/>
            </w:tcBorders>
          </w:tcPr>
          <w:p w:rsidR="0083463C" w:rsidRPr="002407F9" w:rsidRDefault="0083463C" w:rsidP="00BF3E57">
            <w:pPr>
              <w:pStyle w:val="TABLE-cell"/>
              <w:keepNext w:val="0"/>
            </w:pPr>
            <w:r w:rsidRPr="002407F9">
              <w:t>TPMU_ASYM_SCHEME</w:t>
            </w:r>
          </w:p>
        </w:tc>
        <w:tc>
          <w:tcPr>
            <w:tcW w:w="2970" w:type="dxa"/>
            <w:tcBorders>
              <w:bottom w:val="single" w:sz="12" w:space="0" w:color="auto"/>
              <w:right w:val="single" w:sz="12" w:space="0" w:color="auto"/>
            </w:tcBorders>
          </w:tcPr>
          <w:p w:rsidR="0083463C" w:rsidRPr="002407F9" w:rsidRDefault="0083463C" w:rsidP="00BF3E57">
            <w:pPr>
              <w:pStyle w:val="TABLE-cell"/>
              <w:keepNext w:val="0"/>
            </w:pPr>
            <w:r w:rsidRPr="002407F9">
              <w:t>scheme parameters</w:t>
            </w:r>
          </w:p>
        </w:tc>
      </w:tr>
    </w:tbl>
    <w:p w:rsidR="0083463C" w:rsidRPr="002407F9" w:rsidRDefault="0083463C" w:rsidP="0083463C">
      <w:pPr>
        <w:pStyle w:val="Heading4"/>
        <w:rPr>
          <w:noProof/>
        </w:rPr>
      </w:pPr>
      <w:bookmarkStart w:id="5115" w:name="_Toc304539334"/>
      <w:bookmarkStart w:id="5116" w:name="_Toc308709889"/>
      <w:bookmarkStart w:id="5117" w:name="_Toc380749592"/>
      <w:bookmarkStart w:id="5118" w:name="_Toc384901898"/>
      <w:bookmarkStart w:id="5119" w:name="_Toc432512418"/>
      <w:bookmarkStart w:id="5120" w:name="_Toc443575758"/>
      <w:bookmarkStart w:id="5121" w:name="_Toc470517993"/>
      <w:bookmarkStart w:id="5122" w:name="_Toc462921212"/>
      <w:bookmarkStart w:id="5123" w:name="_Toc516155034"/>
      <w:bookmarkStart w:id="5124" w:name="_Toc20317772"/>
      <w:r w:rsidRPr="002407F9">
        <w:rPr>
          <w:noProof/>
        </w:rPr>
        <w:t>TPMI_ALG_RSA_DECRYPT</w:t>
      </w:r>
      <w:bookmarkEnd w:id="5087"/>
      <w:bookmarkEnd w:id="5088"/>
      <w:bookmarkEnd w:id="5115"/>
      <w:bookmarkEnd w:id="5116"/>
      <w:bookmarkEnd w:id="5117"/>
      <w:bookmarkEnd w:id="5118"/>
      <w:bookmarkEnd w:id="5119"/>
      <w:bookmarkEnd w:id="5120"/>
      <w:bookmarkEnd w:id="5121"/>
      <w:bookmarkEnd w:id="5122"/>
      <w:bookmarkEnd w:id="5123"/>
      <w:bookmarkEnd w:id="5124"/>
    </w:p>
    <w:p w:rsidR="0083463C" w:rsidRPr="002407F9" w:rsidRDefault="0083463C" w:rsidP="0083463C">
      <w:pPr>
        <w:pStyle w:val="BodyText"/>
        <w:rPr>
          <w:noProof/>
        </w:rPr>
      </w:pPr>
      <w:r w:rsidRPr="002407F9">
        <w:rPr>
          <w:noProof/>
        </w:rPr>
        <w:t>The list of values that are allowed in a decryption scheme selection as used in TPM2_RSA_Encrypt() and TPM2_RSA_Decrypt().</w:t>
      </w:r>
    </w:p>
    <w:p w:rsidR="0083463C" w:rsidRPr="002407F9" w:rsidRDefault="0083463C" w:rsidP="0083463C">
      <w:pPr>
        <w:pStyle w:val="TABLE-title"/>
        <w:rPr>
          <w:noProof/>
        </w:rPr>
      </w:pPr>
      <w:bookmarkStart w:id="5125" w:name="_Ref365138834"/>
      <w:bookmarkStart w:id="5126" w:name="_Toc380749848"/>
      <w:bookmarkStart w:id="5127" w:name="_Toc384651510"/>
      <w:bookmarkStart w:id="5128" w:name="_Toc432512652"/>
      <w:bookmarkStart w:id="5129" w:name="_Toc443575990"/>
      <w:bookmarkStart w:id="5130" w:name="_Toc470518237"/>
      <w:bookmarkStart w:id="5131" w:name="_Toc462921451"/>
      <w:bookmarkStart w:id="5132" w:name="_Toc516155282"/>
      <w:bookmarkStart w:id="5133" w:name="_Toc2137622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173</w:t>
      </w:r>
      <w:r w:rsidRPr="002407F9">
        <w:rPr>
          <w:noProof/>
        </w:rPr>
        <w:fldChar w:fldCharType="end"/>
      </w:r>
      <w:r w:rsidRPr="002407F9">
        <w:rPr>
          <w:noProof/>
        </w:rPr>
        <w:t xml:space="preserve"> — Definition of (TPM_ALG_ID) {</w:t>
      </w:r>
      <w:r w:rsidRPr="002407F9">
        <w:rPr>
          <w:noProof/>
          <w:color w:val="00B050"/>
        </w:rPr>
        <w:t>RSA</w:t>
      </w:r>
      <w:r w:rsidRPr="002407F9">
        <w:rPr>
          <w:noProof/>
        </w:rPr>
        <w:t>} TPMI_ALG_RSA_DECRYPT Type</w:t>
      </w:r>
      <w:bookmarkEnd w:id="5125"/>
      <w:bookmarkEnd w:id="5126"/>
      <w:bookmarkEnd w:id="5127"/>
      <w:bookmarkEnd w:id="5128"/>
      <w:bookmarkEnd w:id="5129"/>
      <w:bookmarkEnd w:id="5130"/>
      <w:bookmarkEnd w:id="5131"/>
      <w:bookmarkEnd w:id="5132"/>
      <w:bookmarkEnd w:id="5133"/>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2947"/>
        <w:gridCol w:w="6413"/>
      </w:tblGrid>
      <w:tr w:rsidR="0083463C" w:rsidRPr="002407F9" w:rsidTr="00BF3E57">
        <w:trPr>
          <w:tblHeader/>
          <w:jc w:val="center"/>
        </w:trPr>
        <w:tc>
          <w:tcPr>
            <w:tcW w:w="1574" w:type="pct"/>
          </w:tcPr>
          <w:p w:rsidR="0083463C" w:rsidRPr="002407F9" w:rsidRDefault="0083463C" w:rsidP="00BF3E57">
            <w:pPr>
              <w:pStyle w:val="TABLE-col-heading"/>
              <w:rPr>
                <w:noProof/>
              </w:rPr>
            </w:pPr>
            <w:r w:rsidRPr="002407F9">
              <w:rPr>
                <w:noProof/>
              </w:rPr>
              <w:t>Values</w:t>
            </w:r>
          </w:p>
        </w:tc>
        <w:tc>
          <w:tcPr>
            <w:tcW w:w="3426" w:type="pct"/>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574" w:type="pct"/>
            <w:tcBorders>
              <w:top w:val="single" w:sz="8" w:space="0" w:color="auto"/>
              <w:bottom w:val="single" w:sz="8" w:space="0" w:color="auto"/>
            </w:tcBorders>
          </w:tcPr>
          <w:p w:rsidR="0083463C" w:rsidRPr="002407F9" w:rsidRDefault="0083463C" w:rsidP="00BF3E57">
            <w:pPr>
              <w:pStyle w:val="TABLE-cell"/>
            </w:pPr>
            <w:r w:rsidRPr="002407F9">
              <w:t>TPM_ALG_!ALG.ae</w:t>
            </w:r>
          </w:p>
        </w:tc>
        <w:tc>
          <w:tcPr>
            <w:tcW w:w="3426" w:type="pct"/>
            <w:tcBorders>
              <w:top w:val="single" w:sz="8" w:space="0" w:color="auto"/>
              <w:bottom w:val="single" w:sz="8" w:space="0" w:color="auto"/>
            </w:tcBorders>
          </w:tcPr>
          <w:p w:rsidR="0083463C" w:rsidRPr="002407F9" w:rsidRDefault="0083463C" w:rsidP="00BF3E57">
            <w:pPr>
              <w:pStyle w:val="TABLE-cell"/>
            </w:pPr>
            <w:r w:rsidRPr="002407F9">
              <w:t>all RSA encryption algorithms</w:t>
            </w:r>
          </w:p>
        </w:tc>
      </w:tr>
      <w:tr w:rsidR="0083463C" w:rsidRPr="002407F9" w:rsidTr="00BF3E57">
        <w:trPr>
          <w:jc w:val="center"/>
        </w:trPr>
        <w:tc>
          <w:tcPr>
            <w:tcW w:w="1574" w:type="pct"/>
            <w:tcBorders>
              <w:top w:val="single" w:sz="8" w:space="0" w:color="auto"/>
              <w:bottom w:val="single" w:sz="8" w:space="0" w:color="auto"/>
            </w:tcBorders>
          </w:tcPr>
          <w:p w:rsidR="0083463C" w:rsidRPr="002407F9" w:rsidRDefault="0083463C" w:rsidP="00BF3E57">
            <w:pPr>
              <w:pStyle w:val="TABLE-cell"/>
            </w:pPr>
            <w:r w:rsidRPr="002407F9">
              <w:t>+TPM_ALG_NULL</w:t>
            </w:r>
          </w:p>
        </w:tc>
        <w:tc>
          <w:tcPr>
            <w:tcW w:w="3426" w:type="pct"/>
            <w:tcBorders>
              <w:top w:val="single" w:sz="8" w:space="0" w:color="auto"/>
              <w:bottom w:val="single" w:sz="8" w:space="0" w:color="auto"/>
            </w:tcBorders>
          </w:tcPr>
          <w:p w:rsidR="0083463C" w:rsidRPr="002407F9" w:rsidRDefault="0083463C" w:rsidP="00BF3E57">
            <w:pPr>
              <w:pStyle w:val="TABLE-cell"/>
            </w:pPr>
          </w:p>
        </w:tc>
      </w:tr>
      <w:tr w:rsidR="0083463C" w:rsidRPr="002407F9" w:rsidTr="00BF3E57">
        <w:trPr>
          <w:jc w:val="center"/>
        </w:trPr>
        <w:tc>
          <w:tcPr>
            <w:tcW w:w="1574" w:type="pct"/>
            <w:tcBorders>
              <w:top w:val="single" w:sz="8" w:space="0" w:color="auto"/>
              <w:bottom w:val="single" w:sz="12" w:space="0" w:color="auto"/>
            </w:tcBorders>
          </w:tcPr>
          <w:p w:rsidR="0083463C" w:rsidRPr="002407F9" w:rsidRDefault="0083463C" w:rsidP="00BF3E57">
            <w:pPr>
              <w:pStyle w:val="TABLE-cell"/>
              <w:keepNext w:val="0"/>
            </w:pPr>
            <w:r w:rsidRPr="002407F9">
              <w:t>#TPM_RC_VALUE</w:t>
            </w:r>
          </w:p>
        </w:tc>
        <w:tc>
          <w:tcPr>
            <w:tcW w:w="3426" w:type="pct"/>
            <w:tcBorders>
              <w:top w:val="single" w:sz="8" w:space="0" w:color="auto"/>
              <w:bottom w:val="single" w:sz="12" w:space="0" w:color="auto"/>
            </w:tcBorders>
          </w:tcPr>
          <w:p w:rsidR="0083463C" w:rsidRPr="002407F9" w:rsidRDefault="0083463C" w:rsidP="00BF3E57">
            <w:pPr>
              <w:pStyle w:val="TABLE-cell"/>
              <w:keepNext w:val="0"/>
            </w:pPr>
          </w:p>
        </w:tc>
      </w:tr>
    </w:tbl>
    <w:p w:rsidR="0083463C" w:rsidRPr="002407F9" w:rsidRDefault="0083463C" w:rsidP="0083463C">
      <w:pPr>
        <w:pStyle w:val="Heading4"/>
        <w:rPr>
          <w:noProof/>
        </w:rPr>
      </w:pPr>
      <w:bookmarkStart w:id="5134" w:name="_Toc286047158"/>
      <w:bookmarkStart w:id="5135" w:name="_Toc288815081"/>
      <w:bookmarkStart w:id="5136" w:name="_Toc304539335"/>
      <w:bookmarkStart w:id="5137" w:name="_Toc308709890"/>
      <w:bookmarkStart w:id="5138" w:name="_Toc380749593"/>
      <w:bookmarkStart w:id="5139" w:name="_Toc384901899"/>
      <w:bookmarkStart w:id="5140" w:name="_Toc432512419"/>
      <w:bookmarkStart w:id="5141" w:name="_Toc443575759"/>
      <w:bookmarkStart w:id="5142" w:name="_Toc470517994"/>
      <w:bookmarkStart w:id="5143" w:name="_Toc462921213"/>
      <w:bookmarkStart w:id="5144" w:name="_Toc516155035"/>
      <w:bookmarkStart w:id="5145" w:name="_Toc20317773"/>
      <w:r w:rsidRPr="002407F9">
        <w:rPr>
          <w:noProof/>
        </w:rPr>
        <w:t>TPMT_RSA_</w:t>
      </w:r>
      <w:bookmarkEnd w:id="5134"/>
      <w:bookmarkEnd w:id="5135"/>
      <w:r w:rsidRPr="002407F9">
        <w:rPr>
          <w:noProof/>
        </w:rPr>
        <w:t>DECRYPT</w:t>
      </w:r>
      <w:bookmarkEnd w:id="5136"/>
      <w:bookmarkEnd w:id="5137"/>
      <w:bookmarkEnd w:id="5138"/>
      <w:bookmarkEnd w:id="5139"/>
      <w:bookmarkEnd w:id="5140"/>
      <w:bookmarkEnd w:id="5141"/>
      <w:bookmarkEnd w:id="5142"/>
      <w:bookmarkEnd w:id="5143"/>
      <w:bookmarkEnd w:id="5144"/>
      <w:bookmarkEnd w:id="5145"/>
    </w:p>
    <w:p w:rsidR="0083463C" w:rsidRPr="002407F9" w:rsidRDefault="0083463C" w:rsidP="0083463C">
      <w:pPr>
        <w:pStyle w:val="TABLE-title"/>
        <w:rPr>
          <w:noProof/>
        </w:rPr>
      </w:pPr>
      <w:bookmarkStart w:id="5146" w:name="_Toc380749849"/>
      <w:bookmarkStart w:id="5147" w:name="_Toc384651511"/>
      <w:bookmarkStart w:id="5148" w:name="_Toc432512653"/>
      <w:bookmarkStart w:id="5149" w:name="_Toc443575991"/>
      <w:bookmarkStart w:id="5150" w:name="_Toc470518238"/>
      <w:bookmarkStart w:id="5151" w:name="_Toc462921452"/>
      <w:bookmarkStart w:id="5152" w:name="_Toc516155283"/>
      <w:bookmarkStart w:id="5153" w:name="_Toc2137622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174</w:t>
      </w:r>
      <w:r w:rsidRPr="002407F9">
        <w:rPr>
          <w:noProof/>
        </w:rPr>
        <w:fldChar w:fldCharType="end"/>
      </w:r>
      <w:r w:rsidRPr="002407F9">
        <w:rPr>
          <w:noProof/>
        </w:rPr>
        <w:t xml:space="preserve"> — Definition of {</w:t>
      </w:r>
      <w:r w:rsidRPr="002407F9">
        <w:rPr>
          <w:noProof/>
          <w:color w:val="00B050"/>
        </w:rPr>
        <w:t>RSA</w:t>
      </w:r>
      <w:r w:rsidRPr="002407F9">
        <w:rPr>
          <w:noProof/>
        </w:rPr>
        <w:t>} TPMT_RSA_DECRYPT Structure</w:t>
      </w:r>
      <w:bookmarkEnd w:id="5146"/>
      <w:bookmarkEnd w:id="5147"/>
      <w:bookmarkEnd w:id="5148"/>
      <w:bookmarkEnd w:id="5149"/>
      <w:bookmarkEnd w:id="5150"/>
      <w:bookmarkEnd w:id="5151"/>
      <w:bookmarkEnd w:id="5152"/>
      <w:bookmarkEnd w:id="515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970"/>
        <w:gridCol w:w="3420"/>
        <w:gridCol w:w="2970"/>
      </w:tblGrid>
      <w:tr w:rsidR="0083463C" w:rsidRPr="002407F9" w:rsidTr="00BF3E57">
        <w:trPr>
          <w:jc w:val="center"/>
        </w:trPr>
        <w:tc>
          <w:tcPr>
            <w:tcW w:w="297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342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297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970" w:type="dxa"/>
            <w:tcBorders>
              <w:top w:val="single" w:sz="12" w:space="0" w:color="auto"/>
              <w:left w:val="single" w:sz="12" w:space="0" w:color="auto"/>
              <w:bottom w:val="single" w:sz="6" w:space="0" w:color="auto"/>
            </w:tcBorders>
          </w:tcPr>
          <w:p w:rsidR="0083463C" w:rsidRPr="002407F9" w:rsidRDefault="0083463C" w:rsidP="00BF3E57">
            <w:pPr>
              <w:pStyle w:val="TABLE-cell"/>
            </w:pPr>
            <w:r w:rsidRPr="002407F9">
              <w:t>scheme</w:t>
            </w:r>
          </w:p>
        </w:tc>
        <w:tc>
          <w:tcPr>
            <w:tcW w:w="3420" w:type="dxa"/>
            <w:tcBorders>
              <w:top w:val="single" w:sz="12" w:space="0" w:color="auto"/>
              <w:bottom w:val="single" w:sz="6" w:space="0" w:color="auto"/>
            </w:tcBorders>
          </w:tcPr>
          <w:p w:rsidR="0083463C" w:rsidRPr="002407F9" w:rsidRDefault="0083463C" w:rsidP="00BF3E57">
            <w:pPr>
              <w:pStyle w:val="TABLE-cell"/>
            </w:pPr>
            <w:r w:rsidRPr="002407F9">
              <w:t>+TPMI_ALG_RSA_DECRYPT</w:t>
            </w:r>
          </w:p>
        </w:tc>
        <w:tc>
          <w:tcPr>
            <w:tcW w:w="2970" w:type="dxa"/>
            <w:tcBorders>
              <w:top w:val="single" w:sz="12" w:space="0" w:color="auto"/>
              <w:bottom w:val="single" w:sz="6" w:space="0" w:color="auto"/>
              <w:right w:val="single" w:sz="12" w:space="0" w:color="auto"/>
            </w:tcBorders>
          </w:tcPr>
          <w:p w:rsidR="0083463C" w:rsidRPr="002407F9" w:rsidRDefault="0083463C" w:rsidP="00BF3E57">
            <w:pPr>
              <w:pStyle w:val="TABLE-cell"/>
            </w:pPr>
            <w:r w:rsidRPr="002407F9">
              <w:t xml:space="preserve">scheme selector </w:t>
            </w:r>
          </w:p>
        </w:tc>
      </w:tr>
      <w:tr w:rsidR="0083463C" w:rsidRPr="002407F9" w:rsidTr="00BF3E57">
        <w:trPr>
          <w:jc w:val="center"/>
        </w:trPr>
        <w:tc>
          <w:tcPr>
            <w:tcW w:w="2970" w:type="dxa"/>
            <w:tcBorders>
              <w:left w:val="single" w:sz="12" w:space="0" w:color="auto"/>
              <w:bottom w:val="single" w:sz="12" w:space="0" w:color="auto"/>
            </w:tcBorders>
          </w:tcPr>
          <w:p w:rsidR="0083463C" w:rsidRPr="002407F9" w:rsidRDefault="0083463C" w:rsidP="00BF3E57">
            <w:pPr>
              <w:pStyle w:val="TABLE-cell"/>
              <w:keepNext w:val="0"/>
            </w:pPr>
            <w:r w:rsidRPr="002407F9">
              <w:t>[scheme]details</w:t>
            </w:r>
          </w:p>
        </w:tc>
        <w:tc>
          <w:tcPr>
            <w:tcW w:w="3420" w:type="dxa"/>
            <w:tcBorders>
              <w:bottom w:val="single" w:sz="12" w:space="0" w:color="auto"/>
            </w:tcBorders>
          </w:tcPr>
          <w:p w:rsidR="0083463C" w:rsidRPr="002407F9" w:rsidRDefault="0083463C" w:rsidP="00BF3E57">
            <w:pPr>
              <w:pStyle w:val="TABLE-cell"/>
              <w:keepNext w:val="0"/>
            </w:pPr>
            <w:r w:rsidRPr="002407F9">
              <w:t>TPMU_ASYM_SCHEME</w:t>
            </w:r>
          </w:p>
        </w:tc>
        <w:tc>
          <w:tcPr>
            <w:tcW w:w="2970" w:type="dxa"/>
            <w:tcBorders>
              <w:bottom w:val="single" w:sz="12" w:space="0" w:color="auto"/>
              <w:right w:val="single" w:sz="12" w:space="0" w:color="auto"/>
            </w:tcBorders>
          </w:tcPr>
          <w:p w:rsidR="0083463C" w:rsidRPr="002407F9" w:rsidRDefault="0083463C" w:rsidP="00BF3E57">
            <w:pPr>
              <w:pStyle w:val="TABLE-cell"/>
              <w:keepNext w:val="0"/>
            </w:pPr>
            <w:r w:rsidRPr="002407F9">
              <w:t>scheme parameters</w:t>
            </w:r>
          </w:p>
        </w:tc>
      </w:tr>
    </w:tbl>
    <w:p w:rsidR="0083463C" w:rsidRPr="002407F9" w:rsidRDefault="0083463C" w:rsidP="0083463C">
      <w:pPr>
        <w:pStyle w:val="Heading4"/>
        <w:rPr>
          <w:noProof/>
        </w:rPr>
      </w:pPr>
      <w:bookmarkStart w:id="5154" w:name="_Toc247960471"/>
      <w:bookmarkStart w:id="5155" w:name="_Toc247961496"/>
      <w:bookmarkStart w:id="5156" w:name="_Toc247960472"/>
      <w:bookmarkStart w:id="5157" w:name="_Toc247961497"/>
      <w:bookmarkStart w:id="5158" w:name="_Toc247960501"/>
      <w:bookmarkStart w:id="5159" w:name="_Toc247961526"/>
      <w:bookmarkStart w:id="5160" w:name="_Toc247960503"/>
      <w:bookmarkStart w:id="5161" w:name="_Toc247961528"/>
      <w:bookmarkStart w:id="5162" w:name="_Toc304539337"/>
      <w:bookmarkStart w:id="5163" w:name="_Toc308709891"/>
      <w:bookmarkStart w:id="5164" w:name="_Toc380749594"/>
      <w:bookmarkStart w:id="5165" w:name="_Toc384901900"/>
      <w:bookmarkStart w:id="5166" w:name="_Toc432512420"/>
      <w:bookmarkStart w:id="5167" w:name="_Toc443575760"/>
      <w:bookmarkStart w:id="5168" w:name="_Toc470517995"/>
      <w:bookmarkStart w:id="5169" w:name="_Toc462921214"/>
      <w:bookmarkStart w:id="5170" w:name="_Toc516155036"/>
      <w:bookmarkStart w:id="5171" w:name="_Toc20317774"/>
      <w:bookmarkEnd w:id="5154"/>
      <w:bookmarkEnd w:id="5155"/>
      <w:bookmarkEnd w:id="5156"/>
      <w:bookmarkEnd w:id="5157"/>
      <w:bookmarkEnd w:id="5158"/>
      <w:bookmarkEnd w:id="5159"/>
      <w:bookmarkEnd w:id="5160"/>
      <w:bookmarkEnd w:id="5161"/>
      <w:r w:rsidRPr="002407F9">
        <w:rPr>
          <w:noProof/>
        </w:rPr>
        <w:lastRenderedPageBreak/>
        <w:t>TPM2B_PUBLIC_KEY_RSA</w:t>
      </w:r>
      <w:bookmarkEnd w:id="5162"/>
      <w:bookmarkEnd w:id="5163"/>
      <w:bookmarkEnd w:id="5164"/>
      <w:bookmarkEnd w:id="5165"/>
      <w:bookmarkEnd w:id="5166"/>
      <w:bookmarkEnd w:id="5167"/>
      <w:bookmarkEnd w:id="5168"/>
      <w:bookmarkEnd w:id="5169"/>
      <w:bookmarkEnd w:id="5170"/>
      <w:bookmarkEnd w:id="5171"/>
    </w:p>
    <w:p w:rsidR="0083463C" w:rsidRPr="002407F9" w:rsidRDefault="0083463C" w:rsidP="0083463C">
      <w:pPr>
        <w:pStyle w:val="BodyText"/>
        <w:rPr>
          <w:noProof/>
        </w:rPr>
      </w:pPr>
      <w:r w:rsidRPr="002407F9">
        <w:rPr>
          <w:noProof/>
        </w:rPr>
        <w:t>This sized buffer holds the largest RSA public key supported by the TPM.</w:t>
      </w:r>
    </w:p>
    <w:p w:rsidR="0083463C" w:rsidRPr="002407F9" w:rsidRDefault="0083463C" w:rsidP="0083463C">
      <w:pPr>
        <w:pStyle w:val="NOTE"/>
        <w:keepNext/>
        <w:rPr>
          <w:noProof/>
        </w:rPr>
      </w:pPr>
      <w:r w:rsidRPr="002407F9">
        <w:rPr>
          <w:noProof/>
        </w:rPr>
        <w:t xml:space="preserve">NOTE </w:t>
      </w:r>
      <w:r w:rsidRPr="002407F9">
        <w:rPr>
          <w:noProof/>
        </w:rPr>
        <w:tab/>
        <w:t>The reference implementation only supports key sizes of 1,024 and 2,048 bits.</w:t>
      </w:r>
    </w:p>
    <w:p w:rsidR="0083463C" w:rsidRPr="002407F9" w:rsidRDefault="0083463C" w:rsidP="0083463C">
      <w:pPr>
        <w:pStyle w:val="TABLE-title"/>
        <w:rPr>
          <w:noProof/>
        </w:rPr>
      </w:pPr>
      <w:bookmarkStart w:id="5172" w:name="_Toc380749850"/>
      <w:bookmarkStart w:id="5173" w:name="_Toc384651512"/>
      <w:bookmarkStart w:id="5174" w:name="_Toc432512654"/>
      <w:bookmarkStart w:id="5175" w:name="_Toc443575992"/>
      <w:bookmarkStart w:id="5176" w:name="_Toc470518239"/>
      <w:bookmarkStart w:id="5177" w:name="_Toc462921453"/>
      <w:bookmarkStart w:id="5178" w:name="_Toc516155284"/>
      <w:bookmarkStart w:id="5179" w:name="_Toc2137622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175</w:t>
      </w:r>
      <w:r w:rsidRPr="002407F9">
        <w:rPr>
          <w:noProof/>
        </w:rPr>
        <w:fldChar w:fldCharType="end"/>
      </w:r>
      <w:r w:rsidRPr="002407F9">
        <w:rPr>
          <w:noProof/>
        </w:rPr>
        <w:t xml:space="preserve"> — Definition of {</w:t>
      </w:r>
      <w:r w:rsidRPr="002407F9">
        <w:rPr>
          <w:noProof/>
          <w:color w:val="00B050"/>
        </w:rPr>
        <w:t>RSA</w:t>
      </w:r>
      <w:r w:rsidRPr="002407F9">
        <w:rPr>
          <w:noProof/>
        </w:rPr>
        <w:t>} TPM2B_PUBLIC_KEY_RSA Structure</w:t>
      </w:r>
      <w:bookmarkEnd w:id="5172"/>
      <w:bookmarkEnd w:id="5173"/>
      <w:bookmarkEnd w:id="5174"/>
      <w:bookmarkEnd w:id="5175"/>
      <w:bookmarkEnd w:id="5176"/>
      <w:bookmarkEnd w:id="5177"/>
      <w:bookmarkEnd w:id="5178"/>
      <w:bookmarkEnd w:id="5179"/>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3600"/>
        <w:gridCol w:w="1440"/>
        <w:gridCol w:w="4320"/>
      </w:tblGrid>
      <w:tr w:rsidR="0083463C" w:rsidRPr="002407F9" w:rsidTr="00BF3E57">
        <w:trPr>
          <w:jc w:val="center"/>
        </w:trPr>
        <w:tc>
          <w:tcPr>
            <w:tcW w:w="360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Parameter</w:t>
            </w:r>
          </w:p>
        </w:tc>
        <w:tc>
          <w:tcPr>
            <w:tcW w:w="144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Type</w:t>
            </w:r>
          </w:p>
        </w:tc>
        <w:tc>
          <w:tcPr>
            <w:tcW w:w="432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600" w:type="dxa"/>
            <w:tcBorders>
              <w:top w:val="single" w:sz="12" w:space="0" w:color="auto"/>
            </w:tcBorders>
            <w:hideMark/>
          </w:tcPr>
          <w:p w:rsidR="0083463C" w:rsidRPr="002407F9" w:rsidRDefault="0083463C" w:rsidP="00BF3E57">
            <w:pPr>
              <w:pStyle w:val="TABLE-cell"/>
            </w:pPr>
            <w:r w:rsidRPr="002407F9">
              <w:t>size</w:t>
            </w:r>
          </w:p>
        </w:tc>
        <w:tc>
          <w:tcPr>
            <w:tcW w:w="1440" w:type="dxa"/>
            <w:tcBorders>
              <w:top w:val="single" w:sz="12" w:space="0" w:color="auto"/>
            </w:tcBorders>
            <w:hideMark/>
          </w:tcPr>
          <w:p w:rsidR="0083463C" w:rsidRPr="002407F9" w:rsidRDefault="0083463C" w:rsidP="00BF3E57">
            <w:pPr>
              <w:pStyle w:val="TABLE-cell"/>
            </w:pPr>
            <w:r w:rsidRPr="002407F9">
              <w:t>UINT16</w:t>
            </w:r>
          </w:p>
        </w:tc>
        <w:tc>
          <w:tcPr>
            <w:tcW w:w="4320" w:type="dxa"/>
            <w:tcBorders>
              <w:top w:val="single" w:sz="12" w:space="0" w:color="auto"/>
            </w:tcBorders>
            <w:hideMark/>
          </w:tcPr>
          <w:p w:rsidR="0083463C" w:rsidRPr="002407F9" w:rsidRDefault="0083463C" w:rsidP="00BF3E57">
            <w:pPr>
              <w:pStyle w:val="TABLE-cell"/>
            </w:pPr>
            <w:r w:rsidRPr="002407F9">
              <w:t>size of the buffer</w:t>
            </w:r>
          </w:p>
          <w:p w:rsidR="0083463C" w:rsidRPr="002407F9" w:rsidRDefault="0083463C" w:rsidP="00BF3E57">
            <w:pPr>
              <w:pStyle w:val="TABLE-cell"/>
            </w:pPr>
            <w:r w:rsidRPr="002407F9">
              <w:t>The value of zero is only valid for create.</w:t>
            </w:r>
          </w:p>
        </w:tc>
      </w:tr>
      <w:tr w:rsidR="0083463C" w:rsidRPr="002407F9" w:rsidTr="00BF3E57">
        <w:trPr>
          <w:jc w:val="center"/>
        </w:trPr>
        <w:tc>
          <w:tcPr>
            <w:tcW w:w="3600" w:type="dxa"/>
            <w:hideMark/>
          </w:tcPr>
          <w:p w:rsidR="0083463C" w:rsidRPr="002407F9" w:rsidRDefault="0083463C" w:rsidP="00BF3E57">
            <w:pPr>
              <w:pStyle w:val="TABLE-cell"/>
              <w:keepNext w:val="0"/>
            </w:pPr>
            <w:r w:rsidRPr="002407F9">
              <w:t>buffer[size] {: MAX_RSA_KEY_BYTES}</w:t>
            </w:r>
          </w:p>
        </w:tc>
        <w:tc>
          <w:tcPr>
            <w:tcW w:w="1440" w:type="dxa"/>
            <w:hideMark/>
          </w:tcPr>
          <w:p w:rsidR="0083463C" w:rsidRPr="002407F9" w:rsidRDefault="0083463C" w:rsidP="00BF3E57">
            <w:pPr>
              <w:pStyle w:val="TABLE-cell"/>
              <w:keepNext w:val="0"/>
            </w:pPr>
            <w:r w:rsidRPr="002407F9">
              <w:t>BYTE</w:t>
            </w:r>
          </w:p>
        </w:tc>
        <w:tc>
          <w:tcPr>
            <w:tcW w:w="4320" w:type="dxa"/>
            <w:hideMark/>
          </w:tcPr>
          <w:p w:rsidR="0083463C" w:rsidRPr="002407F9" w:rsidRDefault="0083463C" w:rsidP="00BF3E57">
            <w:pPr>
              <w:pStyle w:val="TABLE-cell"/>
              <w:keepNext w:val="0"/>
            </w:pPr>
            <w:r w:rsidRPr="002407F9">
              <w:t>Value</w:t>
            </w:r>
          </w:p>
        </w:tc>
      </w:tr>
    </w:tbl>
    <w:p w:rsidR="0083463C" w:rsidRPr="002407F9" w:rsidRDefault="0083463C" w:rsidP="0083463C">
      <w:pPr>
        <w:pStyle w:val="Heading4"/>
        <w:rPr>
          <w:noProof/>
        </w:rPr>
      </w:pPr>
      <w:bookmarkStart w:id="5180" w:name="_Toc380749595"/>
      <w:bookmarkStart w:id="5181" w:name="_Toc384901901"/>
      <w:bookmarkStart w:id="5182" w:name="_Toc432512421"/>
      <w:bookmarkStart w:id="5183" w:name="_Toc443575761"/>
      <w:bookmarkStart w:id="5184" w:name="_Toc470517996"/>
      <w:bookmarkStart w:id="5185" w:name="_Toc462921215"/>
      <w:bookmarkStart w:id="5186" w:name="_Toc516155037"/>
      <w:bookmarkStart w:id="5187" w:name="_Toc20317775"/>
      <w:bookmarkStart w:id="5188" w:name="_Toc286047167"/>
      <w:bookmarkStart w:id="5189" w:name="_Toc288815084"/>
      <w:bookmarkStart w:id="5190" w:name="_Toc304539338"/>
      <w:bookmarkStart w:id="5191" w:name="_Toc308709892"/>
      <w:r w:rsidRPr="002407F9">
        <w:rPr>
          <w:noProof/>
        </w:rPr>
        <w:t>TPMI_RSA_KEY_BITS</w:t>
      </w:r>
      <w:bookmarkEnd w:id="5180"/>
      <w:bookmarkEnd w:id="5181"/>
      <w:bookmarkEnd w:id="5182"/>
      <w:bookmarkEnd w:id="5183"/>
      <w:bookmarkEnd w:id="5184"/>
      <w:bookmarkEnd w:id="5185"/>
      <w:bookmarkEnd w:id="5186"/>
      <w:bookmarkEnd w:id="5187"/>
    </w:p>
    <w:p w:rsidR="0083463C" w:rsidRPr="002407F9" w:rsidRDefault="0083463C" w:rsidP="0083463C">
      <w:pPr>
        <w:pStyle w:val="BodyText"/>
        <w:rPr>
          <w:noProof/>
        </w:rPr>
      </w:pPr>
      <w:r w:rsidRPr="002407F9">
        <w:rPr>
          <w:noProof/>
        </w:rPr>
        <w:t>This holds the value that is the maximum size allowed for an RSA key.</w:t>
      </w:r>
    </w:p>
    <w:p w:rsidR="00EA7982" w:rsidRDefault="0083463C" w:rsidP="0083463C">
      <w:pPr>
        <w:pStyle w:val="NOTE"/>
        <w:keepNext/>
        <w:rPr>
          <w:noProof/>
        </w:rPr>
      </w:pPr>
      <w:r w:rsidRPr="002407F9">
        <w:rPr>
          <w:noProof/>
        </w:rPr>
        <w:t>NOTE 1</w:t>
      </w:r>
      <w:r w:rsidRPr="002407F9">
        <w:rPr>
          <w:noProof/>
        </w:rPr>
        <w:tab/>
        <w:t>An implementation is allowed to provide limited support for smaller RSA key sizes. That is, a TPM may be able to accept a smaller RSA key size in TPM2_LoadExternal() when only the public area is loaded but not accept that smaller key size in any command that loads both the public and private portions of an RSA key. This would allow the TPM to validate signatures using the smaller key but would prevent the TPM from using the smaller key size for any other purpose.</w:t>
      </w:r>
    </w:p>
    <w:p w:rsidR="0083463C" w:rsidRPr="002407F9" w:rsidRDefault="0083463C" w:rsidP="0083463C">
      <w:pPr>
        <w:pStyle w:val="NOTE"/>
        <w:keepNext/>
        <w:rPr>
          <w:noProof/>
        </w:rPr>
      </w:pPr>
      <w:r w:rsidRPr="002407F9">
        <w:rPr>
          <w:noProof/>
        </w:rPr>
        <w:t>NOTE 2</w:t>
      </w:r>
      <w:r w:rsidRPr="002407F9">
        <w:rPr>
          <w:noProof/>
        </w:rPr>
        <w:tab/>
        <w:t>The definition for RSA_KEY_SIZES_BITS used in the reference implementation is found in TPM 2.0 Part 4, Implementation.h</w:t>
      </w:r>
    </w:p>
    <w:p w:rsidR="0083463C" w:rsidRPr="002407F9" w:rsidRDefault="0083463C" w:rsidP="0083463C">
      <w:pPr>
        <w:pStyle w:val="TABLE-title"/>
        <w:rPr>
          <w:noProof/>
        </w:rPr>
      </w:pPr>
      <w:bookmarkStart w:id="5192" w:name="_Toc380749851"/>
      <w:bookmarkStart w:id="5193" w:name="_Toc384651513"/>
      <w:bookmarkStart w:id="5194" w:name="_Toc432512655"/>
      <w:bookmarkStart w:id="5195" w:name="_Toc443575993"/>
      <w:bookmarkStart w:id="5196" w:name="_Toc470518240"/>
      <w:bookmarkStart w:id="5197" w:name="_Toc462921454"/>
      <w:bookmarkStart w:id="5198" w:name="_Toc516155285"/>
      <w:bookmarkStart w:id="5199" w:name="_Toc2137622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176</w:t>
      </w:r>
      <w:r w:rsidRPr="002407F9">
        <w:rPr>
          <w:noProof/>
        </w:rPr>
        <w:fldChar w:fldCharType="end"/>
      </w:r>
      <w:r w:rsidRPr="002407F9">
        <w:rPr>
          <w:noProof/>
        </w:rPr>
        <w:t xml:space="preserve"> — Definition of {</w:t>
      </w:r>
      <w:r w:rsidRPr="002407F9">
        <w:rPr>
          <w:noProof/>
          <w:color w:val="00B050"/>
        </w:rPr>
        <w:t>RSA</w:t>
      </w:r>
      <w:r w:rsidRPr="002407F9">
        <w:rPr>
          <w:noProof/>
        </w:rPr>
        <w:t>} (TPM_KEY_BITS) TPMI_RSA_KEY_BITS Type</w:t>
      </w:r>
      <w:bookmarkEnd w:id="5192"/>
      <w:bookmarkEnd w:id="5193"/>
      <w:bookmarkEnd w:id="5194"/>
      <w:bookmarkEnd w:id="5195"/>
      <w:bookmarkEnd w:id="5196"/>
      <w:bookmarkEnd w:id="5197"/>
      <w:bookmarkEnd w:id="5198"/>
      <w:bookmarkEnd w:id="519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00"/>
        <w:gridCol w:w="6660"/>
      </w:tblGrid>
      <w:tr w:rsidR="0083463C" w:rsidRPr="002407F9" w:rsidTr="00BF3E57">
        <w:trPr>
          <w:jc w:val="center"/>
        </w:trPr>
        <w:tc>
          <w:tcPr>
            <w:tcW w:w="270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666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700" w:type="dxa"/>
            <w:tcBorders>
              <w:top w:val="single" w:sz="12" w:space="0" w:color="auto"/>
              <w:left w:val="single" w:sz="12" w:space="0" w:color="auto"/>
              <w:bottom w:val="single" w:sz="6" w:space="0" w:color="auto"/>
            </w:tcBorders>
          </w:tcPr>
          <w:p w:rsidR="0083463C" w:rsidRPr="002407F9" w:rsidRDefault="0083463C" w:rsidP="00BF3E57">
            <w:pPr>
              <w:pStyle w:val="TABLE-cell"/>
            </w:pPr>
            <w:r w:rsidRPr="002407F9">
              <w:t>$RSA_KEY_SIZES_BITS</w:t>
            </w:r>
          </w:p>
        </w:tc>
        <w:tc>
          <w:tcPr>
            <w:tcW w:w="6660" w:type="dxa"/>
            <w:tcBorders>
              <w:top w:val="single" w:sz="12" w:space="0" w:color="auto"/>
              <w:bottom w:val="single" w:sz="6" w:space="0" w:color="auto"/>
              <w:right w:val="single" w:sz="12" w:space="0" w:color="auto"/>
            </w:tcBorders>
          </w:tcPr>
          <w:p w:rsidR="0083463C" w:rsidRPr="002407F9" w:rsidRDefault="0083463C" w:rsidP="00BF3E57">
            <w:pPr>
              <w:pStyle w:val="TABLE-cell"/>
            </w:pPr>
            <w:r w:rsidRPr="002407F9">
              <w:t>the number of bits in the supported key</w:t>
            </w:r>
          </w:p>
        </w:tc>
      </w:tr>
      <w:tr w:rsidR="0083463C" w:rsidRPr="002407F9" w:rsidTr="00BF3E57">
        <w:trPr>
          <w:jc w:val="center"/>
        </w:trPr>
        <w:tc>
          <w:tcPr>
            <w:tcW w:w="2700" w:type="dxa"/>
            <w:tcBorders>
              <w:top w:val="single" w:sz="6" w:space="0" w:color="auto"/>
              <w:left w:val="single" w:sz="12" w:space="0" w:color="auto"/>
              <w:bottom w:val="single" w:sz="12" w:space="0" w:color="auto"/>
            </w:tcBorders>
          </w:tcPr>
          <w:p w:rsidR="0083463C" w:rsidRPr="002407F9" w:rsidRDefault="0083463C" w:rsidP="00BF3E57">
            <w:pPr>
              <w:pStyle w:val="TABLE-cell"/>
              <w:keepNext w:val="0"/>
            </w:pPr>
            <w:r w:rsidRPr="002407F9">
              <w:t>#TPM_RC_VALUE</w:t>
            </w:r>
          </w:p>
        </w:tc>
        <w:tc>
          <w:tcPr>
            <w:tcW w:w="6660" w:type="dxa"/>
            <w:tcBorders>
              <w:top w:val="single" w:sz="6" w:space="0" w:color="auto"/>
              <w:bottom w:val="single" w:sz="12" w:space="0" w:color="auto"/>
              <w:right w:val="single" w:sz="12" w:space="0" w:color="auto"/>
            </w:tcBorders>
          </w:tcPr>
          <w:p w:rsidR="0083463C" w:rsidRPr="002407F9" w:rsidRDefault="0083463C" w:rsidP="00BF3E57">
            <w:pPr>
              <w:pStyle w:val="TABLE-cell"/>
              <w:keepNext w:val="0"/>
            </w:pPr>
            <w:r w:rsidRPr="002407F9">
              <w:t>error when key size is not supported</w:t>
            </w:r>
          </w:p>
        </w:tc>
      </w:tr>
    </w:tbl>
    <w:p w:rsidR="0083463C" w:rsidRPr="002407F9" w:rsidRDefault="0083463C" w:rsidP="0083463C">
      <w:pPr>
        <w:pStyle w:val="Heading4"/>
        <w:rPr>
          <w:noProof/>
        </w:rPr>
      </w:pPr>
      <w:bookmarkStart w:id="5200" w:name="_Toc380749596"/>
      <w:bookmarkStart w:id="5201" w:name="_Toc384901902"/>
      <w:bookmarkStart w:id="5202" w:name="_Toc432512422"/>
      <w:bookmarkStart w:id="5203" w:name="_Toc443575762"/>
      <w:bookmarkStart w:id="5204" w:name="_Toc470517997"/>
      <w:bookmarkStart w:id="5205" w:name="_Toc462921216"/>
      <w:bookmarkStart w:id="5206" w:name="_Toc516155038"/>
      <w:bookmarkStart w:id="5207" w:name="_Toc20317776"/>
      <w:r w:rsidRPr="002407F9">
        <w:rPr>
          <w:noProof/>
        </w:rPr>
        <w:t>TPM2B_PRIVATE_KEY_RSA</w:t>
      </w:r>
      <w:bookmarkEnd w:id="5188"/>
      <w:bookmarkEnd w:id="5189"/>
      <w:bookmarkEnd w:id="5190"/>
      <w:bookmarkEnd w:id="5191"/>
      <w:bookmarkEnd w:id="5200"/>
      <w:bookmarkEnd w:id="5201"/>
      <w:bookmarkEnd w:id="5202"/>
      <w:bookmarkEnd w:id="5203"/>
      <w:bookmarkEnd w:id="5204"/>
      <w:bookmarkEnd w:id="5205"/>
      <w:bookmarkEnd w:id="5206"/>
      <w:bookmarkEnd w:id="5207"/>
    </w:p>
    <w:p w:rsidR="0083463C" w:rsidRPr="002407F9" w:rsidRDefault="0083463C" w:rsidP="0083463C">
      <w:pPr>
        <w:pStyle w:val="BodyText"/>
        <w:rPr>
          <w:noProof/>
        </w:rPr>
      </w:pPr>
      <w:r w:rsidRPr="002407F9">
        <w:rPr>
          <w:noProof/>
        </w:rPr>
        <w:t>This sized buffer holds the largest RSA prime number supported by the TPM.</w:t>
      </w:r>
    </w:p>
    <w:p w:rsidR="0083463C" w:rsidRDefault="0083463C" w:rsidP="0083463C">
      <w:pPr>
        <w:pStyle w:val="NOTE"/>
        <w:keepNext/>
        <w:rPr>
          <w:noProof/>
        </w:rPr>
      </w:pPr>
      <w:r w:rsidRPr="002407F9">
        <w:rPr>
          <w:noProof/>
        </w:rPr>
        <w:t xml:space="preserve">NOTE </w:t>
      </w:r>
      <w:r w:rsidR="006F28A3">
        <w:rPr>
          <w:noProof/>
        </w:rPr>
        <w:t>1</w:t>
      </w:r>
      <w:r w:rsidRPr="002407F9">
        <w:rPr>
          <w:noProof/>
        </w:rPr>
        <w:tab/>
        <w:t>All primes are required to have exactly half the number of significant bits as the public modulus, and the square of each prime is required to have the same number of significant bits as the public modulus.</w:t>
      </w:r>
    </w:p>
    <w:p w:rsidR="004733ED" w:rsidRPr="004733ED" w:rsidRDefault="006F28A3" w:rsidP="004733ED">
      <w:pPr>
        <w:pStyle w:val="NOTE"/>
        <w:keepNext/>
        <w:rPr>
          <w:noProof/>
        </w:rPr>
      </w:pPr>
      <w:r>
        <w:rPr>
          <w:noProof/>
        </w:rPr>
        <w:t>NOTE 2</w:t>
      </w:r>
      <w:r>
        <w:rPr>
          <w:noProof/>
        </w:rPr>
        <w:tab/>
        <w:t xml:space="preserve">RSA_PRIVATE_SIZE is a vendor specific value that can be (MAX_RSA_KEY_BYTES / 2) or ((MAX_RSA_KEY_BYTES * 5) ./ 2. The larger size would only apply to </w:t>
      </w:r>
      <w:r w:rsidR="004733ED">
        <w:rPr>
          <w:noProof/>
        </w:rPr>
        <w:t xml:space="preserve">keys that have </w:t>
      </w:r>
      <w:r w:rsidR="004733ED" w:rsidRPr="004733ED">
        <w:rPr>
          <w:i/>
          <w:noProof/>
        </w:rPr>
        <w:t>fixedTPM</w:t>
      </w:r>
      <w:r w:rsidR="004733ED">
        <w:rPr>
          <w:i/>
          <w:noProof/>
        </w:rPr>
        <w:t xml:space="preserve"> </w:t>
      </w:r>
      <w:r w:rsidR="004733ED">
        <w:rPr>
          <w:noProof/>
        </w:rPr>
        <w:t>parents.</w:t>
      </w:r>
      <w:r w:rsidR="00FC234E">
        <w:rPr>
          <w:noProof/>
        </w:rPr>
        <w:t xml:space="preserve"> The larger size was added in revision </w:t>
      </w:r>
      <w:r w:rsidR="00237B19">
        <w:rPr>
          <w:noProof/>
        </w:rPr>
        <w:t>0</w:t>
      </w:r>
      <w:r w:rsidR="00FC234E">
        <w:rPr>
          <w:noProof/>
        </w:rPr>
        <w:t>1</w:t>
      </w:r>
      <w:r w:rsidR="00237B19">
        <w:rPr>
          <w:noProof/>
        </w:rPr>
        <w:t>.</w:t>
      </w:r>
      <w:r w:rsidR="00FC234E">
        <w:rPr>
          <w:noProof/>
        </w:rPr>
        <w:t>53.</w:t>
      </w:r>
    </w:p>
    <w:p w:rsidR="0083463C" w:rsidRPr="002407F9" w:rsidRDefault="0083463C" w:rsidP="0083463C">
      <w:pPr>
        <w:pStyle w:val="TABLE-title"/>
        <w:rPr>
          <w:noProof/>
        </w:rPr>
      </w:pPr>
      <w:bookmarkStart w:id="5208" w:name="_Toc380749852"/>
      <w:bookmarkStart w:id="5209" w:name="_Toc384651514"/>
      <w:bookmarkStart w:id="5210" w:name="_Toc432512656"/>
      <w:bookmarkStart w:id="5211" w:name="_Toc443575994"/>
      <w:bookmarkStart w:id="5212" w:name="_Toc470518241"/>
      <w:bookmarkStart w:id="5213" w:name="_Toc462921455"/>
      <w:bookmarkStart w:id="5214" w:name="_Toc516155286"/>
      <w:bookmarkStart w:id="5215" w:name="_Toc2137622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177</w:t>
      </w:r>
      <w:r w:rsidRPr="002407F9">
        <w:rPr>
          <w:noProof/>
        </w:rPr>
        <w:fldChar w:fldCharType="end"/>
      </w:r>
      <w:r w:rsidRPr="002407F9">
        <w:rPr>
          <w:noProof/>
        </w:rPr>
        <w:t xml:space="preserve"> — Definition of {</w:t>
      </w:r>
      <w:r w:rsidRPr="002407F9">
        <w:rPr>
          <w:noProof/>
          <w:color w:val="00B050"/>
        </w:rPr>
        <w:t>RSA</w:t>
      </w:r>
      <w:r w:rsidRPr="002407F9">
        <w:rPr>
          <w:noProof/>
        </w:rPr>
        <w:t>} TPM2B_PRIVATE_KEY_RSA Structure</w:t>
      </w:r>
      <w:bookmarkEnd w:id="5208"/>
      <w:bookmarkEnd w:id="5209"/>
      <w:bookmarkEnd w:id="5210"/>
      <w:bookmarkEnd w:id="5211"/>
      <w:bookmarkEnd w:id="5212"/>
      <w:bookmarkEnd w:id="5213"/>
      <w:bookmarkEnd w:id="5214"/>
      <w:bookmarkEnd w:id="5215"/>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3600"/>
        <w:gridCol w:w="1440"/>
        <w:gridCol w:w="4320"/>
      </w:tblGrid>
      <w:tr w:rsidR="0083463C" w:rsidRPr="002407F9" w:rsidTr="00BF3E57">
        <w:trPr>
          <w:jc w:val="center"/>
        </w:trPr>
        <w:tc>
          <w:tcPr>
            <w:tcW w:w="360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Parameter</w:t>
            </w:r>
          </w:p>
        </w:tc>
        <w:tc>
          <w:tcPr>
            <w:tcW w:w="144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Type</w:t>
            </w:r>
          </w:p>
        </w:tc>
        <w:tc>
          <w:tcPr>
            <w:tcW w:w="432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600" w:type="dxa"/>
            <w:tcBorders>
              <w:top w:val="single" w:sz="12" w:space="0" w:color="auto"/>
              <w:bottom w:val="single" w:sz="6" w:space="0" w:color="auto"/>
            </w:tcBorders>
          </w:tcPr>
          <w:p w:rsidR="0083463C" w:rsidRPr="002407F9" w:rsidRDefault="0083463C" w:rsidP="00BF3E57">
            <w:pPr>
              <w:pStyle w:val="TABLE-cell"/>
            </w:pPr>
            <w:r w:rsidRPr="002407F9">
              <w:t>size</w:t>
            </w:r>
          </w:p>
        </w:tc>
        <w:tc>
          <w:tcPr>
            <w:tcW w:w="1440" w:type="dxa"/>
            <w:tcBorders>
              <w:top w:val="single" w:sz="12" w:space="0" w:color="auto"/>
              <w:bottom w:val="single" w:sz="6" w:space="0" w:color="auto"/>
            </w:tcBorders>
          </w:tcPr>
          <w:p w:rsidR="0083463C" w:rsidRPr="002407F9" w:rsidRDefault="0083463C" w:rsidP="00BF3E57">
            <w:pPr>
              <w:pStyle w:val="TABLE-cell"/>
            </w:pPr>
            <w:r w:rsidRPr="002407F9">
              <w:t>UINT16</w:t>
            </w:r>
          </w:p>
        </w:tc>
        <w:tc>
          <w:tcPr>
            <w:tcW w:w="4320" w:type="dxa"/>
            <w:tcBorders>
              <w:top w:val="single" w:sz="12" w:space="0" w:color="auto"/>
              <w:bottom w:val="single" w:sz="6" w:space="0" w:color="auto"/>
            </w:tcBorders>
          </w:tcPr>
          <w:p w:rsidR="0083463C" w:rsidRPr="002407F9" w:rsidRDefault="0083463C" w:rsidP="00BF3E57">
            <w:pPr>
              <w:pStyle w:val="TABLE-cell"/>
            </w:pPr>
          </w:p>
        </w:tc>
      </w:tr>
      <w:tr w:rsidR="0083463C" w:rsidRPr="002407F9" w:rsidTr="00BF3E57">
        <w:trPr>
          <w:jc w:val="center"/>
        </w:trPr>
        <w:tc>
          <w:tcPr>
            <w:tcW w:w="3600" w:type="dxa"/>
            <w:tcBorders>
              <w:top w:val="single" w:sz="6" w:space="0" w:color="auto"/>
            </w:tcBorders>
            <w:hideMark/>
          </w:tcPr>
          <w:p w:rsidR="0083463C" w:rsidRPr="002407F9" w:rsidRDefault="0083463C" w:rsidP="004733ED">
            <w:pPr>
              <w:pStyle w:val="TABLE-cell"/>
              <w:keepNext w:val="0"/>
            </w:pPr>
            <w:r w:rsidRPr="002407F9">
              <w:t>buffer[size]{:</w:t>
            </w:r>
            <w:r w:rsidR="006F28A3">
              <w:t>RSA_PRIVATE_SIZE</w:t>
            </w:r>
            <w:r w:rsidR="00010876" w:rsidRPr="002407F9" w:rsidDel="00010876">
              <w:t xml:space="preserve">   </w:t>
            </w:r>
            <w:r w:rsidRPr="002407F9">
              <w:t>}</w:t>
            </w:r>
          </w:p>
        </w:tc>
        <w:tc>
          <w:tcPr>
            <w:tcW w:w="1440" w:type="dxa"/>
            <w:tcBorders>
              <w:top w:val="single" w:sz="6" w:space="0" w:color="auto"/>
            </w:tcBorders>
            <w:hideMark/>
          </w:tcPr>
          <w:p w:rsidR="0083463C" w:rsidRPr="002407F9" w:rsidRDefault="0083463C" w:rsidP="00BF3E57">
            <w:pPr>
              <w:pStyle w:val="TABLE-cell"/>
              <w:keepNext w:val="0"/>
            </w:pPr>
            <w:r w:rsidRPr="002407F9">
              <w:t>BYTE</w:t>
            </w:r>
          </w:p>
        </w:tc>
        <w:tc>
          <w:tcPr>
            <w:tcW w:w="4320" w:type="dxa"/>
            <w:tcBorders>
              <w:top w:val="single" w:sz="6" w:space="0" w:color="auto"/>
            </w:tcBorders>
            <w:hideMark/>
          </w:tcPr>
          <w:p w:rsidR="0083463C" w:rsidRPr="002407F9" w:rsidRDefault="0083463C" w:rsidP="00BF3E57">
            <w:pPr>
              <w:pStyle w:val="TABLE-cell"/>
              <w:keepNext w:val="0"/>
            </w:pPr>
          </w:p>
        </w:tc>
      </w:tr>
    </w:tbl>
    <w:p w:rsidR="0083463C" w:rsidRPr="002407F9" w:rsidRDefault="0083463C" w:rsidP="0083463C">
      <w:pPr>
        <w:pStyle w:val="Heading3"/>
        <w:pageBreakBefore/>
        <w:rPr>
          <w:noProof/>
        </w:rPr>
      </w:pPr>
      <w:bookmarkStart w:id="5216" w:name="_Toc286047168"/>
      <w:bookmarkStart w:id="5217" w:name="_Toc288815085"/>
      <w:bookmarkStart w:id="5218" w:name="_Toc304539339"/>
      <w:bookmarkStart w:id="5219" w:name="_Toc308709893"/>
      <w:bookmarkStart w:id="5220" w:name="_Toc380749597"/>
      <w:bookmarkStart w:id="5221" w:name="_Toc384901903"/>
      <w:bookmarkStart w:id="5222" w:name="_Toc432512423"/>
      <w:bookmarkStart w:id="5223" w:name="_Toc443575763"/>
      <w:bookmarkStart w:id="5224" w:name="_Toc470517998"/>
      <w:bookmarkStart w:id="5225" w:name="_Toc462921217"/>
      <w:bookmarkStart w:id="5226" w:name="_Toc516155039"/>
      <w:bookmarkStart w:id="5227" w:name="_Toc20317777"/>
      <w:r w:rsidRPr="002407F9">
        <w:rPr>
          <w:noProof/>
        </w:rPr>
        <w:lastRenderedPageBreak/>
        <w:t>ECC</w:t>
      </w:r>
      <w:bookmarkEnd w:id="5216"/>
      <w:bookmarkEnd w:id="5217"/>
      <w:bookmarkEnd w:id="5218"/>
      <w:bookmarkEnd w:id="5219"/>
      <w:bookmarkEnd w:id="5220"/>
      <w:bookmarkEnd w:id="5221"/>
      <w:bookmarkEnd w:id="5222"/>
      <w:bookmarkEnd w:id="5223"/>
      <w:bookmarkEnd w:id="5224"/>
      <w:bookmarkEnd w:id="5225"/>
      <w:bookmarkEnd w:id="5226"/>
      <w:bookmarkEnd w:id="5227"/>
    </w:p>
    <w:p w:rsidR="0083463C" w:rsidRPr="002407F9" w:rsidRDefault="0083463C" w:rsidP="0083463C">
      <w:pPr>
        <w:pStyle w:val="Heading4"/>
        <w:rPr>
          <w:noProof/>
        </w:rPr>
      </w:pPr>
      <w:bookmarkStart w:id="5228" w:name="_Toc279237913"/>
      <w:bookmarkStart w:id="5229" w:name="_Toc286047170"/>
      <w:bookmarkStart w:id="5230" w:name="_Toc288815087"/>
      <w:bookmarkStart w:id="5231" w:name="_Toc304539340"/>
      <w:bookmarkStart w:id="5232" w:name="_Toc308709894"/>
      <w:bookmarkStart w:id="5233" w:name="_Toc380749598"/>
      <w:bookmarkStart w:id="5234" w:name="_Toc384901904"/>
      <w:bookmarkStart w:id="5235" w:name="_Toc432512424"/>
      <w:bookmarkStart w:id="5236" w:name="_Toc443575764"/>
      <w:bookmarkStart w:id="5237" w:name="_Toc470517999"/>
      <w:bookmarkStart w:id="5238" w:name="_Toc462921218"/>
      <w:bookmarkStart w:id="5239" w:name="_Toc516155040"/>
      <w:bookmarkStart w:id="5240" w:name="_Toc20317778"/>
      <w:bookmarkEnd w:id="5228"/>
      <w:r w:rsidRPr="002407F9">
        <w:rPr>
          <w:noProof/>
        </w:rPr>
        <w:t>TPM2B_ECC_PARAMETER</w:t>
      </w:r>
      <w:bookmarkEnd w:id="5229"/>
      <w:bookmarkEnd w:id="5230"/>
      <w:bookmarkEnd w:id="5231"/>
      <w:bookmarkEnd w:id="5232"/>
      <w:bookmarkEnd w:id="5233"/>
      <w:bookmarkEnd w:id="5234"/>
      <w:bookmarkEnd w:id="5235"/>
      <w:bookmarkEnd w:id="5236"/>
      <w:bookmarkEnd w:id="5237"/>
      <w:bookmarkEnd w:id="5238"/>
      <w:bookmarkEnd w:id="5239"/>
      <w:bookmarkEnd w:id="5240"/>
    </w:p>
    <w:p w:rsidR="0083463C" w:rsidRPr="002407F9" w:rsidRDefault="0083463C" w:rsidP="0083463C">
      <w:pPr>
        <w:pStyle w:val="BodyText"/>
        <w:rPr>
          <w:noProof/>
        </w:rPr>
      </w:pPr>
      <w:r w:rsidRPr="002407F9">
        <w:rPr>
          <w:noProof/>
        </w:rPr>
        <w:t>This sized buffer holds the largest ECC parameter (coordinate) supported by the TPM.</w:t>
      </w:r>
    </w:p>
    <w:p w:rsidR="0083463C" w:rsidRPr="002407F9" w:rsidRDefault="0083463C" w:rsidP="0083463C">
      <w:pPr>
        <w:pStyle w:val="TABLE-title"/>
        <w:rPr>
          <w:noProof/>
        </w:rPr>
      </w:pPr>
      <w:bookmarkStart w:id="5241" w:name="_Toc380749853"/>
      <w:bookmarkStart w:id="5242" w:name="_Toc384651515"/>
      <w:bookmarkStart w:id="5243" w:name="_Toc432512657"/>
      <w:bookmarkStart w:id="5244" w:name="_Toc443575995"/>
      <w:bookmarkStart w:id="5245" w:name="_Toc470518242"/>
      <w:bookmarkStart w:id="5246" w:name="_Toc462921456"/>
      <w:bookmarkStart w:id="5247" w:name="_Toc516155287"/>
      <w:bookmarkStart w:id="5248" w:name="_Toc2137622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178</w:t>
      </w:r>
      <w:r w:rsidRPr="002407F9">
        <w:rPr>
          <w:noProof/>
        </w:rPr>
        <w:fldChar w:fldCharType="end"/>
      </w:r>
      <w:r w:rsidRPr="002407F9">
        <w:rPr>
          <w:noProof/>
        </w:rPr>
        <w:t xml:space="preserve"> — Definition of TPM2B_ECC_PARAMETER Structure</w:t>
      </w:r>
      <w:bookmarkEnd w:id="5241"/>
      <w:bookmarkEnd w:id="5242"/>
      <w:bookmarkEnd w:id="5243"/>
      <w:bookmarkEnd w:id="5244"/>
      <w:bookmarkEnd w:id="5245"/>
      <w:bookmarkEnd w:id="5246"/>
      <w:bookmarkEnd w:id="5247"/>
      <w:bookmarkEnd w:id="5248"/>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3420"/>
        <w:gridCol w:w="1980"/>
        <w:gridCol w:w="3960"/>
      </w:tblGrid>
      <w:tr w:rsidR="0083463C" w:rsidRPr="002407F9" w:rsidTr="00BF3E57">
        <w:trPr>
          <w:jc w:val="center"/>
        </w:trPr>
        <w:tc>
          <w:tcPr>
            <w:tcW w:w="342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Parameter</w:t>
            </w:r>
          </w:p>
        </w:tc>
        <w:tc>
          <w:tcPr>
            <w:tcW w:w="198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Type</w:t>
            </w:r>
          </w:p>
        </w:tc>
        <w:tc>
          <w:tcPr>
            <w:tcW w:w="396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420" w:type="dxa"/>
            <w:tcBorders>
              <w:top w:val="single" w:sz="12" w:space="0" w:color="auto"/>
            </w:tcBorders>
            <w:hideMark/>
          </w:tcPr>
          <w:p w:rsidR="0083463C" w:rsidRPr="002407F9" w:rsidRDefault="0083463C" w:rsidP="00BF3E57">
            <w:pPr>
              <w:pStyle w:val="TABLE-cell"/>
            </w:pPr>
            <w:r w:rsidRPr="002407F9">
              <w:t>size</w:t>
            </w:r>
          </w:p>
        </w:tc>
        <w:tc>
          <w:tcPr>
            <w:tcW w:w="1980" w:type="dxa"/>
            <w:tcBorders>
              <w:top w:val="single" w:sz="12" w:space="0" w:color="auto"/>
            </w:tcBorders>
            <w:hideMark/>
          </w:tcPr>
          <w:p w:rsidR="0083463C" w:rsidRPr="002407F9" w:rsidRDefault="0083463C" w:rsidP="00BF3E57">
            <w:pPr>
              <w:pStyle w:val="TABLE-cell"/>
            </w:pPr>
            <w:r w:rsidRPr="002407F9">
              <w:t>UINT16</w:t>
            </w:r>
          </w:p>
        </w:tc>
        <w:tc>
          <w:tcPr>
            <w:tcW w:w="3960" w:type="dxa"/>
            <w:tcBorders>
              <w:top w:val="single" w:sz="12" w:space="0" w:color="auto"/>
            </w:tcBorders>
            <w:hideMark/>
          </w:tcPr>
          <w:p w:rsidR="0083463C" w:rsidRPr="002407F9" w:rsidRDefault="0083463C" w:rsidP="00BF3E57">
            <w:pPr>
              <w:pStyle w:val="TABLE-cell"/>
            </w:pPr>
            <w:r w:rsidRPr="002407F9">
              <w:t xml:space="preserve">size of </w:t>
            </w:r>
            <w:r w:rsidRPr="002407F9">
              <w:rPr>
                <w:i/>
              </w:rPr>
              <w:t>buffer</w:t>
            </w:r>
          </w:p>
        </w:tc>
      </w:tr>
      <w:tr w:rsidR="0083463C" w:rsidRPr="002407F9" w:rsidTr="00BF3E57">
        <w:trPr>
          <w:jc w:val="center"/>
        </w:trPr>
        <w:tc>
          <w:tcPr>
            <w:tcW w:w="3420" w:type="dxa"/>
            <w:hideMark/>
          </w:tcPr>
          <w:p w:rsidR="0083463C" w:rsidRPr="002407F9" w:rsidRDefault="0083463C" w:rsidP="00BF3E57">
            <w:pPr>
              <w:pStyle w:val="TABLE-cell"/>
              <w:keepNext w:val="0"/>
            </w:pPr>
            <w:r w:rsidRPr="002407F9">
              <w:t>buffer[size] {:MAX_ECC_KEY_BYTES}</w:t>
            </w:r>
          </w:p>
        </w:tc>
        <w:tc>
          <w:tcPr>
            <w:tcW w:w="1980" w:type="dxa"/>
            <w:hideMark/>
          </w:tcPr>
          <w:p w:rsidR="0083463C" w:rsidRPr="002407F9" w:rsidRDefault="0083463C" w:rsidP="00BF3E57">
            <w:pPr>
              <w:pStyle w:val="TABLE-cell"/>
              <w:keepNext w:val="0"/>
            </w:pPr>
            <w:r w:rsidRPr="002407F9">
              <w:t>BYTE</w:t>
            </w:r>
          </w:p>
        </w:tc>
        <w:tc>
          <w:tcPr>
            <w:tcW w:w="3960" w:type="dxa"/>
            <w:hideMark/>
          </w:tcPr>
          <w:p w:rsidR="0083463C" w:rsidRPr="002407F9" w:rsidRDefault="0083463C" w:rsidP="00BF3E57">
            <w:pPr>
              <w:pStyle w:val="TABLE-cell"/>
              <w:keepNext w:val="0"/>
            </w:pPr>
            <w:r w:rsidRPr="002407F9">
              <w:t>the parameter data</w:t>
            </w:r>
          </w:p>
        </w:tc>
      </w:tr>
    </w:tbl>
    <w:p w:rsidR="0083463C" w:rsidRPr="002407F9" w:rsidRDefault="0083463C" w:rsidP="0083463C">
      <w:pPr>
        <w:pStyle w:val="Heading4"/>
        <w:rPr>
          <w:noProof/>
        </w:rPr>
      </w:pPr>
      <w:bookmarkStart w:id="5249" w:name="_Toc286047171"/>
      <w:bookmarkStart w:id="5250" w:name="_Toc288815088"/>
      <w:bookmarkStart w:id="5251" w:name="_Toc304539341"/>
      <w:bookmarkStart w:id="5252" w:name="_Toc308709895"/>
      <w:bookmarkStart w:id="5253" w:name="_Toc380749599"/>
      <w:bookmarkStart w:id="5254" w:name="_Toc384901905"/>
      <w:bookmarkStart w:id="5255" w:name="_Toc432512425"/>
      <w:bookmarkStart w:id="5256" w:name="_Toc443575765"/>
      <w:bookmarkStart w:id="5257" w:name="_Toc470518000"/>
      <w:bookmarkStart w:id="5258" w:name="_Toc462921219"/>
      <w:bookmarkStart w:id="5259" w:name="_Toc516155041"/>
      <w:bookmarkStart w:id="5260" w:name="_Toc20317779"/>
      <w:r w:rsidRPr="002407F9">
        <w:rPr>
          <w:noProof/>
        </w:rPr>
        <w:t>TPMS_ECC_POINT</w:t>
      </w:r>
      <w:bookmarkEnd w:id="5249"/>
      <w:bookmarkEnd w:id="5250"/>
      <w:bookmarkEnd w:id="5251"/>
      <w:bookmarkEnd w:id="5252"/>
      <w:bookmarkEnd w:id="5253"/>
      <w:bookmarkEnd w:id="5254"/>
      <w:bookmarkEnd w:id="5255"/>
      <w:bookmarkEnd w:id="5256"/>
      <w:bookmarkEnd w:id="5257"/>
      <w:bookmarkEnd w:id="5258"/>
      <w:bookmarkEnd w:id="5259"/>
      <w:bookmarkEnd w:id="5260"/>
    </w:p>
    <w:p w:rsidR="0083463C" w:rsidRPr="002407F9" w:rsidRDefault="0083463C" w:rsidP="0083463C">
      <w:pPr>
        <w:pStyle w:val="BodyText"/>
        <w:rPr>
          <w:noProof/>
        </w:rPr>
      </w:pPr>
      <w:r w:rsidRPr="002407F9">
        <w:rPr>
          <w:noProof/>
        </w:rPr>
        <w:t>This structure holds two ECC coordinates that, together, make up an ECC point.</w:t>
      </w:r>
    </w:p>
    <w:p w:rsidR="0083463C" w:rsidRPr="002407F9" w:rsidRDefault="0083463C" w:rsidP="0083463C">
      <w:pPr>
        <w:pStyle w:val="TABLE-title"/>
        <w:rPr>
          <w:noProof/>
        </w:rPr>
      </w:pPr>
      <w:bookmarkStart w:id="5261" w:name="_Toc380749854"/>
      <w:bookmarkStart w:id="5262" w:name="_Toc384651516"/>
      <w:bookmarkStart w:id="5263" w:name="_Toc432512658"/>
      <w:bookmarkStart w:id="5264" w:name="_Toc443575996"/>
      <w:bookmarkStart w:id="5265" w:name="_Toc470518243"/>
      <w:bookmarkStart w:id="5266" w:name="_Toc462921457"/>
      <w:bookmarkStart w:id="5267" w:name="_Toc516155288"/>
      <w:bookmarkStart w:id="5268" w:name="_Toc21376226"/>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179</w:t>
      </w:r>
      <w:r w:rsidRPr="002407F9">
        <w:rPr>
          <w:noProof/>
        </w:rPr>
        <w:fldChar w:fldCharType="end"/>
      </w:r>
      <w:r w:rsidRPr="002407F9">
        <w:rPr>
          <w:noProof/>
        </w:rPr>
        <w:t xml:space="preserve"> — Definition of {</w:t>
      </w:r>
      <w:r w:rsidRPr="002407F9">
        <w:rPr>
          <w:noProof/>
          <w:color w:val="00B050"/>
        </w:rPr>
        <w:t>ECC</w:t>
      </w:r>
      <w:r w:rsidRPr="002407F9">
        <w:rPr>
          <w:noProof/>
        </w:rPr>
        <w:t>} TPMS_ECC_POINT Structure</w:t>
      </w:r>
      <w:bookmarkEnd w:id="5261"/>
      <w:bookmarkEnd w:id="5262"/>
      <w:bookmarkEnd w:id="5263"/>
      <w:bookmarkEnd w:id="5264"/>
      <w:bookmarkEnd w:id="5265"/>
      <w:bookmarkEnd w:id="5266"/>
      <w:bookmarkEnd w:id="5267"/>
      <w:bookmarkEnd w:id="5268"/>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2700"/>
        <w:gridCol w:w="2700"/>
        <w:gridCol w:w="3960"/>
      </w:tblGrid>
      <w:tr w:rsidR="0083463C" w:rsidRPr="002407F9" w:rsidTr="00BF3E57">
        <w:trPr>
          <w:jc w:val="center"/>
        </w:trPr>
        <w:tc>
          <w:tcPr>
            <w:tcW w:w="270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Parameter</w:t>
            </w:r>
          </w:p>
        </w:tc>
        <w:tc>
          <w:tcPr>
            <w:tcW w:w="270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Type</w:t>
            </w:r>
          </w:p>
        </w:tc>
        <w:tc>
          <w:tcPr>
            <w:tcW w:w="396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700" w:type="dxa"/>
            <w:tcBorders>
              <w:top w:val="single" w:sz="12" w:space="0" w:color="auto"/>
              <w:bottom w:val="single" w:sz="8" w:space="0" w:color="auto"/>
            </w:tcBorders>
            <w:hideMark/>
          </w:tcPr>
          <w:p w:rsidR="0083463C" w:rsidRPr="002407F9" w:rsidRDefault="0083463C" w:rsidP="00BF3E57">
            <w:pPr>
              <w:pStyle w:val="TABLE-cell"/>
            </w:pPr>
            <w:r w:rsidRPr="002407F9">
              <w:t>x</w:t>
            </w:r>
          </w:p>
        </w:tc>
        <w:tc>
          <w:tcPr>
            <w:tcW w:w="2700" w:type="dxa"/>
            <w:tcBorders>
              <w:top w:val="single" w:sz="12" w:space="0" w:color="auto"/>
              <w:bottom w:val="single" w:sz="8" w:space="0" w:color="auto"/>
            </w:tcBorders>
            <w:hideMark/>
          </w:tcPr>
          <w:p w:rsidR="0083463C" w:rsidRPr="002407F9" w:rsidRDefault="0083463C" w:rsidP="00BF3E57">
            <w:pPr>
              <w:pStyle w:val="TABLE-cell"/>
            </w:pPr>
            <w:r w:rsidRPr="002407F9">
              <w:t>TPM2B_ECC_PARAMETER</w:t>
            </w:r>
          </w:p>
        </w:tc>
        <w:tc>
          <w:tcPr>
            <w:tcW w:w="3960" w:type="dxa"/>
            <w:tcBorders>
              <w:top w:val="single" w:sz="12" w:space="0" w:color="auto"/>
              <w:bottom w:val="single" w:sz="8" w:space="0" w:color="auto"/>
            </w:tcBorders>
            <w:hideMark/>
          </w:tcPr>
          <w:p w:rsidR="0083463C" w:rsidRPr="002407F9" w:rsidRDefault="0083463C" w:rsidP="00BF3E57">
            <w:pPr>
              <w:pStyle w:val="TABLE-cell"/>
            </w:pPr>
            <w:r w:rsidRPr="002407F9">
              <w:t>X coordinate</w:t>
            </w:r>
          </w:p>
        </w:tc>
      </w:tr>
      <w:tr w:rsidR="0083463C" w:rsidRPr="002407F9" w:rsidTr="00BF3E57">
        <w:trPr>
          <w:jc w:val="center"/>
        </w:trPr>
        <w:tc>
          <w:tcPr>
            <w:tcW w:w="2700" w:type="dxa"/>
            <w:tcBorders>
              <w:top w:val="single" w:sz="8" w:space="0" w:color="auto"/>
              <w:bottom w:val="single" w:sz="12" w:space="0" w:color="auto"/>
            </w:tcBorders>
            <w:hideMark/>
          </w:tcPr>
          <w:p w:rsidR="0083463C" w:rsidRPr="002407F9" w:rsidRDefault="0083463C" w:rsidP="00BF3E57">
            <w:pPr>
              <w:pStyle w:val="TABLE-cell"/>
              <w:keepNext w:val="0"/>
            </w:pPr>
            <w:r w:rsidRPr="002407F9">
              <w:t>y</w:t>
            </w:r>
          </w:p>
        </w:tc>
        <w:tc>
          <w:tcPr>
            <w:tcW w:w="2700" w:type="dxa"/>
            <w:tcBorders>
              <w:top w:val="single" w:sz="8" w:space="0" w:color="auto"/>
              <w:bottom w:val="single" w:sz="12" w:space="0" w:color="auto"/>
            </w:tcBorders>
            <w:hideMark/>
          </w:tcPr>
          <w:p w:rsidR="0083463C" w:rsidRPr="002407F9" w:rsidRDefault="0083463C" w:rsidP="00BF3E57">
            <w:pPr>
              <w:pStyle w:val="TABLE-cell"/>
              <w:keepNext w:val="0"/>
            </w:pPr>
            <w:r w:rsidRPr="002407F9">
              <w:t>TPM2B_ECC_PARAMETER</w:t>
            </w:r>
          </w:p>
        </w:tc>
        <w:tc>
          <w:tcPr>
            <w:tcW w:w="3960" w:type="dxa"/>
            <w:tcBorders>
              <w:top w:val="single" w:sz="8" w:space="0" w:color="auto"/>
              <w:bottom w:val="single" w:sz="12" w:space="0" w:color="auto"/>
            </w:tcBorders>
            <w:hideMark/>
          </w:tcPr>
          <w:p w:rsidR="0083463C" w:rsidRPr="002407F9" w:rsidRDefault="0083463C" w:rsidP="00BF3E57">
            <w:pPr>
              <w:pStyle w:val="TABLE-cell"/>
              <w:keepNext w:val="0"/>
            </w:pPr>
            <w:r w:rsidRPr="002407F9">
              <w:t>Y coordinate</w:t>
            </w:r>
          </w:p>
        </w:tc>
      </w:tr>
    </w:tbl>
    <w:p w:rsidR="0083463C" w:rsidRPr="002407F9" w:rsidRDefault="0083463C" w:rsidP="0083463C">
      <w:pPr>
        <w:pStyle w:val="Heading4"/>
        <w:rPr>
          <w:noProof/>
        </w:rPr>
      </w:pPr>
      <w:bookmarkStart w:id="5269" w:name="_Toc286047172"/>
      <w:bookmarkStart w:id="5270" w:name="_Toc288815089"/>
      <w:bookmarkStart w:id="5271" w:name="_Toc304539342"/>
      <w:bookmarkStart w:id="5272" w:name="_Toc308709896"/>
      <w:bookmarkStart w:id="5273" w:name="_Toc380749600"/>
      <w:bookmarkStart w:id="5274" w:name="_Toc384901906"/>
      <w:bookmarkStart w:id="5275" w:name="_Toc432512426"/>
      <w:bookmarkStart w:id="5276" w:name="_Toc443575766"/>
      <w:bookmarkStart w:id="5277" w:name="_Toc470518001"/>
      <w:bookmarkStart w:id="5278" w:name="_Toc462921220"/>
      <w:bookmarkStart w:id="5279" w:name="_Toc516155042"/>
      <w:bookmarkStart w:id="5280" w:name="_Toc20317780"/>
      <w:r w:rsidRPr="002407F9">
        <w:rPr>
          <w:noProof/>
        </w:rPr>
        <w:t>TPM2B_ECC_POINT</w:t>
      </w:r>
      <w:bookmarkEnd w:id="5269"/>
      <w:bookmarkEnd w:id="5270"/>
      <w:bookmarkEnd w:id="5271"/>
      <w:bookmarkEnd w:id="5272"/>
      <w:bookmarkEnd w:id="5273"/>
      <w:bookmarkEnd w:id="5274"/>
      <w:bookmarkEnd w:id="5275"/>
      <w:bookmarkEnd w:id="5276"/>
      <w:bookmarkEnd w:id="5277"/>
      <w:bookmarkEnd w:id="5278"/>
      <w:bookmarkEnd w:id="5279"/>
      <w:bookmarkEnd w:id="5280"/>
    </w:p>
    <w:p w:rsidR="0083463C" w:rsidRPr="002407F9" w:rsidRDefault="0083463C" w:rsidP="0083463C">
      <w:pPr>
        <w:pStyle w:val="BodyText"/>
        <w:rPr>
          <w:noProof/>
        </w:rPr>
      </w:pPr>
      <w:r w:rsidRPr="002407F9">
        <w:rPr>
          <w:noProof/>
        </w:rPr>
        <w:t>This structure is defined to allow a point to be a single sized parameter so that it may be encrypted.</w:t>
      </w:r>
    </w:p>
    <w:p w:rsidR="0083463C" w:rsidRPr="002407F9" w:rsidRDefault="0083463C" w:rsidP="0083463C">
      <w:pPr>
        <w:pStyle w:val="NOTE"/>
        <w:keepNext/>
        <w:rPr>
          <w:noProof/>
        </w:rPr>
      </w:pPr>
      <w:r w:rsidRPr="002407F9">
        <w:rPr>
          <w:noProof/>
        </w:rPr>
        <w:t>NOTE</w:t>
      </w:r>
      <w:r w:rsidRPr="002407F9">
        <w:rPr>
          <w:noProof/>
        </w:rPr>
        <w:tab/>
        <w:t xml:space="preserve">If the point is to be omitted, the X and Y coordinates need to be individually set to Empty Buffers. The minimum value for size will be four. It is checked indirectly by unmarshaling of the TPMS_ECC_POINT. If the type of </w:t>
      </w:r>
      <w:r w:rsidRPr="002407F9">
        <w:rPr>
          <w:i/>
          <w:noProof/>
        </w:rPr>
        <w:t>point</w:t>
      </w:r>
      <w:r w:rsidRPr="002407F9">
        <w:rPr>
          <w:noProof/>
        </w:rPr>
        <w:t xml:space="preserve"> were BYTE, then </w:t>
      </w:r>
      <w:r w:rsidRPr="002407F9">
        <w:rPr>
          <w:i/>
          <w:noProof/>
        </w:rPr>
        <w:t>size</w:t>
      </w:r>
      <w:r w:rsidRPr="002407F9">
        <w:rPr>
          <w:noProof/>
        </w:rPr>
        <w:t xml:space="preserve"> could have been zero. However, this would complicate the process of marshaling the structure.</w:t>
      </w:r>
    </w:p>
    <w:p w:rsidR="0083463C" w:rsidRPr="002407F9" w:rsidRDefault="0083463C" w:rsidP="0083463C">
      <w:pPr>
        <w:pStyle w:val="TABLE-title"/>
        <w:rPr>
          <w:noProof/>
        </w:rPr>
      </w:pPr>
      <w:bookmarkStart w:id="5281" w:name="_Toc380749855"/>
      <w:bookmarkStart w:id="5282" w:name="_Toc384651517"/>
      <w:bookmarkStart w:id="5283" w:name="_Toc432512659"/>
      <w:bookmarkStart w:id="5284" w:name="_Toc443575997"/>
      <w:bookmarkStart w:id="5285" w:name="_Toc470518244"/>
      <w:bookmarkStart w:id="5286" w:name="_Toc462921458"/>
      <w:bookmarkStart w:id="5287" w:name="_Toc516155289"/>
      <w:bookmarkStart w:id="5288" w:name="_Toc21376227"/>
      <w:r w:rsidRPr="002407F9">
        <w:rPr>
          <w:noProof/>
        </w:rPr>
        <w:t xml:space="preserve">Table </w:t>
      </w:r>
      <w:r w:rsidRPr="002407F9">
        <w:rPr>
          <w:noProof/>
          <w:sz w:val="18"/>
        </w:rPr>
        <w:fldChar w:fldCharType="begin"/>
      </w:r>
      <w:r w:rsidRPr="002407F9">
        <w:rPr>
          <w:noProof/>
          <w:sz w:val="18"/>
        </w:rPr>
        <w:instrText xml:space="preserve"> SEQ Table \* ARABIC </w:instrText>
      </w:r>
      <w:r w:rsidRPr="002407F9">
        <w:rPr>
          <w:noProof/>
          <w:sz w:val="18"/>
        </w:rPr>
        <w:fldChar w:fldCharType="separate"/>
      </w:r>
      <w:r w:rsidR="00AE7D6E">
        <w:rPr>
          <w:noProof/>
          <w:sz w:val="18"/>
        </w:rPr>
        <w:t>180</w:t>
      </w:r>
      <w:r w:rsidRPr="002407F9">
        <w:rPr>
          <w:noProof/>
          <w:sz w:val="18"/>
        </w:rPr>
        <w:fldChar w:fldCharType="end"/>
      </w:r>
      <w:r w:rsidRPr="002407F9">
        <w:rPr>
          <w:noProof/>
        </w:rPr>
        <w:t xml:space="preserve"> — Definition of {</w:t>
      </w:r>
      <w:r w:rsidRPr="002407F9">
        <w:rPr>
          <w:noProof/>
          <w:color w:val="00B050"/>
        </w:rPr>
        <w:t>ECC</w:t>
      </w:r>
      <w:r w:rsidRPr="002407F9">
        <w:rPr>
          <w:noProof/>
        </w:rPr>
        <w:t>} TPM2B_ECC_POINT Structure</w:t>
      </w:r>
      <w:bookmarkEnd w:id="5281"/>
      <w:bookmarkEnd w:id="5282"/>
      <w:bookmarkEnd w:id="5283"/>
      <w:bookmarkEnd w:id="5284"/>
      <w:bookmarkEnd w:id="5285"/>
      <w:bookmarkEnd w:id="5286"/>
      <w:bookmarkEnd w:id="5287"/>
      <w:bookmarkEnd w:id="5288"/>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2700"/>
        <w:gridCol w:w="2700"/>
        <w:gridCol w:w="3960"/>
      </w:tblGrid>
      <w:tr w:rsidR="0083463C" w:rsidRPr="002407F9" w:rsidTr="00BF3E57">
        <w:trPr>
          <w:jc w:val="center"/>
        </w:trPr>
        <w:tc>
          <w:tcPr>
            <w:tcW w:w="270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Parameter</w:t>
            </w:r>
          </w:p>
        </w:tc>
        <w:tc>
          <w:tcPr>
            <w:tcW w:w="270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Type</w:t>
            </w:r>
          </w:p>
        </w:tc>
        <w:tc>
          <w:tcPr>
            <w:tcW w:w="396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Description</w:t>
            </w:r>
          </w:p>
        </w:tc>
      </w:tr>
      <w:tr w:rsidR="0083463C" w:rsidRPr="002407F9" w:rsidTr="00BF3E57">
        <w:trPr>
          <w:trHeight w:val="123"/>
          <w:jc w:val="center"/>
        </w:trPr>
        <w:tc>
          <w:tcPr>
            <w:tcW w:w="2700" w:type="dxa"/>
            <w:tcBorders>
              <w:top w:val="single" w:sz="12" w:space="0" w:color="auto"/>
              <w:bottom w:val="single" w:sz="8" w:space="0" w:color="auto"/>
            </w:tcBorders>
            <w:hideMark/>
          </w:tcPr>
          <w:p w:rsidR="0083463C" w:rsidRPr="002407F9" w:rsidRDefault="0083463C" w:rsidP="00BF3E57">
            <w:pPr>
              <w:pStyle w:val="TABLE-cell"/>
            </w:pPr>
            <w:r w:rsidRPr="002407F9">
              <w:t>size=</w:t>
            </w:r>
          </w:p>
        </w:tc>
        <w:tc>
          <w:tcPr>
            <w:tcW w:w="2700" w:type="dxa"/>
            <w:tcBorders>
              <w:top w:val="single" w:sz="12" w:space="0" w:color="auto"/>
              <w:bottom w:val="single" w:sz="8" w:space="0" w:color="auto"/>
            </w:tcBorders>
            <w:hideMark/>
          </w:tcPr>
          <w:p w:rsidR="0083463C" w:rsidRPr="002407F9" w:rsidRDefault="0083463C" w:rsidP="00BF3E57">
            <w:pPr>
              <w:pStyle w:val="TABLE-cell"/>
            </w:pPr>
            <w:r w:rsidRPr="002407F9">
              <w:t>UINT16</w:t>
            </w:r>
          </w:p>
        </w:tc>
        <w:tc>
          <w:tcPr>
            <w:tcW w:w="3960" w:type="dxa"/>
            <w:tcBorders>
              <w:top w:val="single" w:sz="12" w:space="0" w:color="auto"/>
              <w:bottom w:val="single" w:sz="8" w:space="0" w:color="auto"/>
            </w:tcBorders>
            <w:hideMark/>
          </w:tcPr>
          <w:p w:rsidR="0083463C" w:rsidRPr="002407F9" w:rsidRDefault="0083463C" w:rsidP="00BF3E57">
            <w:pPr>
              <w:pStyle w:val="TABLE-cell"/>
            </w:pPr>
            <w:r w:rsidRPr="002407F9">
              <w:t>size of the remainder of this structure</w:t>
            </w:r>
          </w:p>
        </w:tc>
      </w:tr>
      <w:tr w:rsidR="0083463C" w:rsidRPr="002407F9" w:rsidTr="00BF3E57">
        <w:trPr>
          <w:jc w:val="center"/>
        </w:trPr>
        <w:tc>
          <w:tcPr>
            <w:tcW w:w="2700" w:type="dxa"/>
            <w:tcBorders>
              <w:top w:val="single" w:sz="8" w:space="0" w:color="auto"/>
              <w:bottom w:val="single" w:sz="8" w:space="0" w:color="auto"/>
            </w:tcBorders>
            <w:hideMark/>
          </w:tcPr>
          <w:p w:rsidR="0083463C" w:rsidRPr="002407F9" w:rsidRDefault="0083463C" w:rsidP="00BF3E57">
            <w:pPr>
              <w:pStyle w:val="TABLE-cell"/>
            </w:pPr>
            <w:r w:rsidRPr="002407F9">
              <w:t>point</w:t>
            </w:r>
          </w:p>
        </w:tc>
        <w:tc>
          <w:tcPr>
            <w:tcW w:w="2700" w:type="dxa"/>
            <w:tcBorders>
              <w:top w:val="single" w:sz="8" w:space="0" w:color="auto"/>
              <w:bottom w:val="single" w:sz="8" w:space="0" w:color="auto"/>
            </w:tcBorders>
            <w:hideMark/>
          </w:tcPr>
          <w:p w:rsidR="0083463C" w:rsidRPr="002407F9" w:rsidRDefault="0083463C" w:rsidP="00BF3E57">
            <w:pPr>
              <w:pStyle w:val="TABLE-cell"/>
            </w:pPr>
            <w:r w:rsidRPr="002407F9">
              <w:t>TPMS_ECC_POINT</w:t>
            </w:r>
          </w:p>
        </w:tc>
        <w:tc>
          <w:tcPr>
            <w:tcW w:w="3960" w:type="dxa"/>
            <w:tcBorders>
              <w:top w:val="single" w:sz="8" w:space="0" w:color="auto"/>
              <w:bottom w:val="single" w:sz="8" w:space="0" w:color="auto"/>
            </w:tcBorders>
            <w:hideMark/>
          </w:tcPr>
          <w:p w:rsidR="0083463C" w:rsidRPr="002407F9" w:rsidRDefault="0083463C" w:rsidP="00BF3E57">
            <w:pPr>
              <w:pStyle w:val="TABLE-cell"/>
            </w:pPr>
            <w:r w:rsidRPr="002407F9">
              <w:t>coordinates</w:t>
            </w:r>
          </w:p>
        </w:tc>
      </w:tr>
      <w:tr w:rsidR="0083463C" w:rsidRPr="002407F9" w:rsidTr="00BF3E57">
        <w:tblPrEx>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Ex>
        <w:trPr>
          <w:jc w:val="center"/>
        </w:trPr>
        <w:tc>
          <w:tcPr>
            <w:tcW w:w="2700" w:type="dxa"/>
            <w:tcBorders>
              <w:left w:val="single" w:sz="12" w:space="0" w:color="auto"/>
              <w:bottom w:val="single" w:sz="12" w:space="0" w:color="auto"/>
            </w:tcBorders>
          </w:tcPr>
          <w:p w:rsidR="0083463C" w:rsidRPr="002407F9" w:rsidRDefault="0083463C" w:rsidP="00BF3E57">
            <w:pPr>
              <w:pStyle w:val="TABLE-cell"/>
              <w:keepNext w:val="0"/>
            </w:pPr>
            <w:r w:rsidRPr="002407F9">
              <w:t>#TPM_RC_SIZE</w:t>
            </w:r>
          </w:p>
        </w:tc>
        <w:tc>
          <w:tcPr>
            <w:tcW w:w="2700" w:type="dxa"/>
            <w:tcBorders>
              <w:bottom w:val="single" w:sz="12" w:space="0" w:color="auto"/>
            </w:tcBorders>
          </w:tcPr>
          <w:p w:rsidR="0083463C" w:rsidRPr="002407F9" w:rsidRDefault="0083463C" w:rsidP="00BF3E57">
            <w:pPr>
              <w:pStyle w:val="TABLE-cell"/>
              <w:keepNext w:val="0"/>
            </w:pPr>
          </w:p>
        </w:tc>
        <w:tc>
          <w:tcPr>
            <w:tcW w:w="3960" w:type="dxa"/>
            <w:tcBorders>
              <w:bottom w:val="single" w:sz="12" w:space="0" w:color="auto"/>
              <w:right w:val="single" w:sz="12" w:space="0" w:color="auto"/>
            </w:tcBorders>
          </w:tcPr>
          <w:p w:rsidR="0083463C" w:rsidRPr="002407F9" w:rsidRDefault="0083463C" w:rsidP="00BF3E57">
            <w:pPr>
              <w:pStyle w:val="TABLE-cell"/>
              <w:keepNext w:val="0"/>
            </w:pPr>
            <w:r w:rsidRPr="002407F9">
              <w:t xml:space="preserve">error returned if the unmarshaled size of </w:t>
            </w:r>
            <w:r w:rsidRPr="002407F9">
              <w:rPr>
                <w:i/>
              </w:rPr>
              <w:t>point</w:t>
            </w:r>
            <w:r w:rsidRPr="002407F9">
              <w:t xml:space="preserve"> is not exactly equal to </w:t>
            </w:r>
            <w:r w:rsidRPr="002407F9">
              <w:rPr>
                <w:i/>
              </w:rPr>
              <w:t>size</w:t>
            </w:r>
          </w:p>
        </w:tc>
      </w:tr>
    </w:tbl>
    <w:p w:rsidR="0083463C" w:rsidRPr="002407F9" w:rsidRDefault="0083463C" w:rsidP="0083463C">
      <w:pPr>
        <w:pStyle w:val="Heading4"/>
        <w:rPr>
          <w:noProof/>
        </w:rPr>
      </w:pPr>
      <w:bookmarkStart w:id="5289" w:name="_Toc286047173"/>
      <w:bookmarkStart w:id="5290" w:name="_Toc288815090"/>
      <w:bookmarkStart w:id="5291" w:name="_Toc304539343"/>
      <w:bookmarkStart w:id="5292" w:name="_Toc308709897"/>
      <w:bookmarkStart w:id="5293" w:name="_Toc380749601"/>
      <w:bookmarkStart w:id="5294" w:name="_Toc384901907"/>
      <w:bookmarkStart w:id="5295" w:name="_Toc432512427"/>
      <w:bookmarkStart w:id="5296" w:name="_Toc443575767"/>
      <w:bookmarkStart w:id="5297" w:name="_Toc470518002"/>
      <w:bookmarkStart w:id="5298" w:name="_Toc462921221"/>
      <w:bookmarkStart w:id="5299" w:name="_Toc516155043"/>
      <w:bookmarkStart w:id="5300" w:name="_Toc20317781"/>
      <w:r w:rsidRPr="002407F9">
        <w:rPr>
          <w:noProof/>
        </w:rPr>
        <w:lastRenderedPageBreak/>
        <w:t>TPMI_ALG_ECC_SCHEME</w:t>
      </w:r>
      <w:bookmarkEnd w:id="5289"/>
      <w:bookmarkEnd w:id="5290"/>
      <w:bookmarkEnd w:id="5291"/>
      <w:bookmarkEnd w:id="5292"/>
      <w:bookmarkEnd w:id="5293"/>
      <w:bookmarkEnd w:id="5294"/>
      <w:bookmarkEnd w:id="5295"/>
      <w:bookmarkEnd w:id="5296"/>
      <w:bookmarkEnd w:id="5297"/>
      <w:bookmarkEnd w:id="5298"/>
      <w:bookmarkEnd w:id="5299"/>
      <w:bookmarkEnd w:id="5300"/>
    </w:p>
    <w:p w:rsidR="0083463C" w:rsidRPr="002407F9" w:rsidRDefault="0083463C" w:rsidP="0083463C">
      <w:pPr>
        <w:pStyle w:val="TABLE-title"/>
        <w:rPr>
          <w:noProof/>
        </w:rPr>
      </w:pPr>
      <w:bookmarkStart w:id="5301" w:name="_Toc380749856"/>
      <w:bookmarkStart w:id="5302" w:name="_Toc384651518"/>
      <w:bookmarkStart w:id="5303" w:name="_Toc432512660"/>
      <w:bookmarkStart w:id="5304" w:name="_Toc443575998"/>
      <w:bookmarkStart w:id="5305" w:name="_Toc470518245"/>
      <w:bookmarkStart w:id="5306" w:name="_Toc462921459"/>
      <w:bookmarkStart w:id="5307" w:name="_Toc516155290"/>
      <w:bookmarkStart w:id="5308" w:name="_Toc2137622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181</w:t>
      </w:r>
      <w:r w:rsidRPr="002407F9">
        <w:rPr>
          <w:noProof/>
        </w:rPr>
        <w:fldChar w:fldCharType="end"/>
      </w:r>
      <w:r w:rsidRPr="002407F9">
        <w:rPr>
          <w:noProof/>
        </w:rPr>
        <w:t xml:space="preserve"> — Definition of (TPM_ALG_ID) {</w:t>
      </w:r>
      <w:r w:rsidRPr="002407F9">
        <w:rPr>
          <w:noProof/>
          <w:color w:val="00B050"/>
        </w:rPr>
        <w:t>ECC</w:t>
      </w:r>
      <w:r w:rsidRPr="002407F9">
        <w:rPr>
          <w:noProof/>
        </w:rPr>
        <w:t>} TPMI_ALG_ECC_SCHEME Type</w:t>
      </w:r>
      <w:bookmarkEnd w:id="5301"/>
      <w:bookmarkEnd w:id="5302"/>
      <w:bookmarkEnd w:id="5303"/>
      <w:bookmarkEnd w:id="5304"/>
      <w:bookmarkEnd w:id="5305"/>
      <w:bookmarkEnd w:id="5306"/>
      <w:bookmarkEnd w:id="5307"/>
      <w:bookmarkEnd w:id="5308"/>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3240"/>
        <w:gridCol w:w="6120"/>
      </w:tblGrid>
      <w:tr w:rsidR="0083463C" w:rsidRPr="002407F9" w:rsidTr="00BF3E57">
        <w:trPr>
          <w:tblHeader/>
          <w:jc w:val="center"/>
        </w:trPr>
        <w:tc>
          <w:tcPr>
            <w:tcW w:w="1731" w:type="pct"/>
          </w:tcPr>
          <w:p w:rsidR="0083463C" w:rsidRPr="002407F9" w:rsidRDefault="0083463C" w:rsidP="00BF3E57">
            <w:pPr>
              <w:pStyle w:val="TABLE-col-heading"/>
              <w:rPr>
                <w:noProof/>
              </w:rPr>
            </w:pPr>
            <w:r w:rsidRPr="002407F9">
              <w:rPr>
                <w:noProof/>
              </w:rPr>
              <w:t>Values</w:t>
            </w:r>
          </w:p>
        </w:tc>
        <w:tc>
          <w:tcPr>
            <w:tcW w:w="3269" w:type="pct"/>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731" w:type="pct"/>
            <w:tcBorders>
              <w:top w:val="single" w:sz="8" w:space="0" w:color="auto"/>
              <w:bottom w:val="single" w:sz="8" w:space="0" w:color="auto"/>
            </w:tcBorders>
          </w:tcPr>
          <w:p w:rsidR="0083463C" w:rsidRPr="002407F9" w:rsidRDefault="0083463C" w:rsidP="00BF3E57">
            <w:pPr>
              <w:pStyle w:val="TABLE-cell"/>
            </w:pPr>
            <w:r w:rsidRPr="002407F9">
              <w:t>TPM_ALG_!ALG.ax</w:t>
            </w:r>
          </w:p>
        </w:tc>
        <w:tc>
          <w:tcPr>
            <w:tcW w:w="3269" w:type="pct"/>
            <w:tcBorders>
              <w:top w:val="single" w:sz="8" w:space="0" w:color="auto"/>
              <w:bottom w:val="single" w:sz="8" w:space="0" w:color="auto"/>
            </w:tcBorders>
          </w:tcPr>
          <w:p w:rsidR="0083463C" w:rsidRPr="002407F9" w:rsidRDefault="0083463C" w:rsidP="00BF3E57">
            <w:pPr>
              <w:pStyle w:val="TABLE-cell"/>
            </w:pPr>
            <w:r w:rsidRPr="002407F9">
              <w:t>the ecc signing schemes</w:t>
            </w:r>
          </w:p>
        </w:tc>
      </w:tr>
      <w:tr w:rsidR="0083463C" w:rsidRPr="002407F9" w:rsidTr="00BF3E57">
        <w:trPr>
          <w:jc w:val="center"/>
        </w:trPr>
        <w:tc>
          <w:tcPr>
            <w:tcW w:w="1731" w:type="pct"/>
            <w:tcBorders>
              <w:top w:val="single" w:sz="8" w:space="0" w:color="auto"/>
              <w:bottom w:val="single" w:sz="8" w:space="0" w:color="auto"/>
            </w:tcBorders>
          </w:tcPr>
          <w:p w:rsidR="0083463C" w:rsidRPr="002407F9" w:rsidRDefault="0083463C" w:rsidP="00BF3E57">
            <w:pPr>
              <w:pStyle w:val="TABLE-cell"/>
            </w:pPr>
            <w:r w:rsidRPr="002407F9">
              <w:t>TPM_ALG_!ALG.am</w:t>
            </w:r>
          </w:p>
        </w:tc>
        <w:tc>
          <w:tcPr>
            <w:tcW w:w="3269" w:type="pct"/>
            <w:tcBorders>
              <w:top w:val="single" w:sz="8" w:space="0" w:color="auto"/>
              <w:bottom w:val="single" w:sz="8" w:space="0" w:color="auto"/>
            </w:tcBorders>
          </w:tcPr>
          <w:p w:rsidR="0083463C" w:rsidRPr="002407F9" w:rsidRDefault="0083463C" w:rsidP="00BF3E57">
            <w:pPr>
              <w:pStyle w:val="TABLE-cell"/>
            </w:pPr>
            <w:r w:rsidRPr="002407F9">
              <w:t>key exchange methods</w:t>
            </w:r>
          </w:p>
        </w:tc>
      </w:tr>
      <w:tr w:rsidR="0083463C" w:rsidRPr="002407F9" w:rsidTr="00BF3E57">
        <w:trPr>
          <w:jc w:val="center"/>
        </w:trPr>
        <w:tc>
          <w:tcPr>
            <w:tcW w:w="1731" w:type="pct"/>
            <w:tcBorders>
              <w:top w:val="single" w:sz="8" w:space="0" w:color="auto"/>
              <w:bottom w:val="single" w:sz="8" w:space="0" w:color="auto"/>
            </w:tcBorders>
          </w:tcPr>
          <w:p w:rsidR="0083463C" w:rsidRPr="002407F9" w:rsidRDefault="0083463C" w:rsidP="00BF3E57">
            <w:pPr>
              <w:pStyle w:val="TABLE-cell"/>
            </w:pPr>
            <w:r w:rsidRPr="002407F9">
              <w:t>+TPM_ALG_NULL</w:t>
            </w:r>
          </w:p>
        </w:tc>
        <w:tc>
          <w:tcPr>
            <w:tcW w:w="3269" w:type="pct"/>
            <w:tcBorders>
              <w:top w:val="single" w:sz="8" w:space="0" w:color="auto"/>
              <w:bottom w:val="single" w:sz="8" w:space="0" w:color="auto"/>
            </w:tcBorders>
          </w:tcPr>
          <w:p w:rsidR="0083463C" w:rsidRPr="002407F9" w:rsidRDefault="0083463C" w:rsidP="00BF3E57">
            <w:pPr>
              <w:pStyle w:val="TABLE-cell"/>
            </w:pPr>
          </w:p>
        </w:tc>
      </w:tr>
      <w:tr w:rsidR="0083463C" w:rsidRPr="002407F9" w:rsidTr="00BF3E57">
        <w:trPr>
          <w:jc w:val="center"/>
        </w:trPr>
        <w:tc>
          <w:tcPr>
            <w:tcW w:w="1731" w:type="pct"/>
            <w:tcBorders>
              <w:top w:val="single" w:sz="8" w:space="0" w:color="auto"/>
              <w:bottom w:val="single" w:sz="12" w:space="0" w:color="auto"/>
            </w:tcBorders>
          </w:tcPr>
          <w:p w:rsidR="0083463C" w:rsidRPr="002407F9" w:rsidRDefault="0083463C" w:rsidP="00BF3E57">
            <w:pPr>
              <w:pStyle w:val="TABLE-cell"/>
              <w:keepNext w:val="0"/>
            </w:pPr>
            <w:r w:rsidRPr="002407F9">
              <w:t>#TPM_RC_SCHEME</w:t>
            </w:r>
          </w:p>
        </w:tc>
        <w:tc>
          <w:tcPr>
            <w:tcW w:w="3269" w:type="pct"/>
            <w:tcBorders>
              <w:top w:val="single" w:sz="8" w:space="0" w:color="auto"/>
              <w:bottom w:val="single" w:sz="12" w:space="0" w:color="auto"/>
            </w:tcBorders>
          </w:tcPr>
          <w:p w:rsidR="0083463C" w:rsidRPr="002407F9" w:rsidRDefault="0083463C" w:rsidP="00BF3E57">
            <w:pPr>
              <w:pStyle w:val="TABLE-cell"/>
              <w:keepNext w:val="0"/>
            </w:pPr>
          </w:p>
        </w:tc>
      </w:tr>
    </w:tbl>
    <w:p w:rsidR="0083463C" w:rsidRPr="002407F9" w:rsidRDefault="0083463C" w:rsidP="0083463C">
      <w:pPr>
        <w:pStyle w:val="Heading4"/>
        <w:rPr>
          <w:noProof/>
        </w:rPr>
      </w:pPr>
      <w:bookmarkStart w:id="5309" w:name="_Toc380749602"/>
      <w:bookmarkStart w:id="5310" w:name="_Toc384901908"/>
      <w:bookmarkStart w:id="5311" w:name="_Toc432512428"/>
      <w:bookmarkStart w:id="5312" w:name="_Toc443575768"/>
      <w:bookmarkStart w:id="5313" w:name="_Toc470518003"/>
      <w:bookmarkStart w:id="5314" w:name="_Toc462921222"/>
      <w:bookmarkStart w:id="5315" w:name="_Toc516155044"/>
      <w:bookmarkStart w:id="5316" w:name="_Toc20317782"/>
      <w:bookmarkStart w:id="5317" w:name="_Toc286047174"/>
      <w:bookmarkStart w:id="5318" w:name="_Toc288815091"/>
      <w:bookmarkStart w:id="5319" w:name="_Toc304539344"/>
      <w:bookmarkStart w:id="5320" w:name="_Toc308709898"/>
      <w:r w:rsidRPr="002407F9">
        <w:rPr>
          <w:noProof/>
        </w:rPr>
        <w:t>TPMI_ECC_CURVE</w:t>
      </w:r>
      <w:bookmarkEnd w:id="5309"/>
      <w:bookmarkEnd w:id="5310"/>
      <w:bookmarkEnd w:id="5311"/>
      <w:bookmarkEnd w:id="5312"/>
      <w:bookmarkEnd w:id="5313"/>
      <w:bookmarkEnd w:id="5314"/>
      <w:bookmarkEnd w:id="5315"/>
      <w:bookmarkEnd w:id="5316"/>
    </w:p>
    <w:p w:rsidR="0083463C" w:rsidRPr="002407F9" w:rsidRDefault="0083463C" w:rsidP="0083463C">
      <w:pPr>
        <w:pStyle w:val="BodyText"/>
        <w:rPr>
          <w:noProof/>
        </w:rPr>
      </w:pPr>
      <w:r w:rsidRPr="002407F9">
        <w:rPr>
          <w:noProof/>
        </w:rPr>
        <w:t>This type enumerates the ECC curves implemented by the TPM.</w:t>
      </w:r>
    </w:p>
    <w:p w:rsidR="0083463C" w:rsidRPr="002407F9" w:rsidRDefault="0083463C" w:rsidP="0083463C">
      <w:pPr>
        <w:pStyle w:val="TABLE-title"/>
        <w:rPr>
          <w:noProof/>
        </w:rPr>
      </w:pPr>
      <w:bookmarkStart w:id="5321" w:name="_Toc380749857"/>
      <w:bookmarkStart w:id="5322" w:name="_Toc384651519"/>
      <w:bookmarkStart w:id="5323" w:name="_Toc432512661"/>
      <w:bookmarkStart w:id="5324" w:name="_Toc443575999"/>
      <w:bookmarkStart w:id="5325" w:name="_Toc470518246"/>
      <w:bookmarkStart w:id="5326" w:name="_Toc462921460"/>
      <w:bookmarkStart w:id="5327" w:name="_Toc516155291"/>
      <w:bookmarkStart w:id="5328" w:name="_Toc2137622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182</w:t>
      </w:r>
      <w:r w:rsidRPr="002407F9">
        <w:rPr>
          <w:noProof/>
        </w:rPr>
        <w:fldChar w:fldCharType="end"/>
      </w:r>
      <w:r w:rsidRPr="002407F9">
        <w:rPr>
          <w:noProof/>
        </w:rPr>
        <w:t xml:space="preserve"> — Definition of {</w:t>
      </w:r>
      <w:r w:rsidRPr="002407F9">
        <w:rPr>
          <w:noProof/>
          <w:color w:val="00B050"/>
        </w:rPr>
        <w:t>ECC</w:t>
      </w:r>
      <w:r w:rsidRPr="002407F9">
        <w:rPr>
          <w:noProof/>
        </w:rPr>
        <w:t>} (TPM_ECC_CURVE) TPMI_ECC_CURVE Type</w:t>
      </w:r>
      <w:bookmarkEnd w:id="5321"/>
      <w:bookmarkEnd w:id="5322"/>
      <w:bookmarkEnd w:id="5323"/>
      <w:bookmarkEnd w:id="5324"/>
      <w:bookmarkEnd w:id="5325"/>
      <w:bookmarkEnd w:id="5326"/>
      <w:bookmarkEnd w:id="5327"/>
      <w:bookmarkEnd w:id="532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700"/>
        <w:gridCol w:w="6660"/>
      </w:tblGrid>
      <w:tr w:rsidR="0083463C" w:rsidRPr="002407F9" w:rsidTr="00BF3E57">
        <w:trPr>
          <w:jc w:val="center"/>
        </w:trPr>
        <w:tc>
          <w:tcPr>
            <w:tcW w:w="270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666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700" w:type="dxa"/>
            <w:tcBorders>
              <w:top w:val="single" w:sz="12" w:space="0" w:color="auto"/>
              <w:left w:val="single" w:sz="12" w:space="0" w:color="auto"/>
              <w:bottom w:val="single" w:sz="6" w:space="0" w:color="auto"/>
            </w:tcBorders>
          </w:tcPr>
          <w:p w:rsidR="0083463C" w:rsidRPr="002407F9" w:rsidRDefault="0083463C" w:rsidP="00BF3E57">
            <w:pPr>
              <w:pStyle w:val="TABLE-cell"/>
            </w:pPr>
            <w:r w:rsidRPr="002407F9">
              <w:t>$ECC_CURVES</w:t>
            </w:r>
          </w:p>
        </w:tc>
        <w:tc>
          <w:tcPr>
            <w:tcW w:w="6660" w:type="dxa"/>
            <w:tcBorders>
              <w:top w:val="single" w:sz="12" w:space="0" w:color="auto"/>
              <w:bottom w:val="single" w:sz="6" w:space="0" w:color="auto"/>
              <w:right w:val="single" w:sz="12" w:space="0" w:color="auto"/>
            </w:tcBorders>
          </w:tcPr>
          <w:p w:rsidR="0083463C" w:rsidRPr="002407F9" w:rsidRDefault="0083463C" w:rsidP="00BF3E57">
            <w:pPr>
              <w:pStyle w:val="TABLE-cell"/>
            </w:pPr>
            <w:r w:rsidRPr="002407F9">
              <w:t>the list of implemented curves</w:t>
            </w:r>
          </w:p>
        </w:tc>
      </w:tr>
      <w:tr w:rsidR="0083463C" w:rsidRPr="002407F9" w:rsidTr="00BF3E57">
        <w:trPr>
          <w:jc w:val="center"/>
        </w:trPr>
        <w:tc>
          <w:tcPr>
            <w:tcW w:w="2700" w:type="dxa"/>
            <w:tcBorders>
              <w:top w:val="single" w:sz="6" w:space="0" w:color="auto"/>
              <w:left w:val="single" w:sz="12" w:space="0" w:color="auto"/>
              <w:bottom w:val="single" w:sz="12" w:space="0" w:color="auto"/>
            </w:tcBorders>
          </w:tcPr>
          <w:p w:rsidR="0083463C" w:rsidRPr="002407F9" w:rsidRDefault="0083463C" w:rsidP="00BF3E57">
            <w:pPr>
              <w:pStyle w:val="TABLE-cell"/>
              <w:keepNext w:val="0"/>
            </w:pPr>
            <w:r w:rsidRPr="002407F9">
              <w:t>#TPM_RC_CURVE</w:t>
            </w:r>
          </w:p>
        </w:tc>
        <w:tc>
          <w:tcPr>
            <w:tcW w:w="6660" w:type="dxa"/>
            <w:tcBorders>
              <w:top w:val="single" w:sz="6" w:space="0" w:color="auto"/>
              <w:bottom w:val="single" w:sz="12" w:space="0" w:color="auto"/>
              <w:right w:val="single" w:sz="12" w:space="0" w:color="auto"/>
            </w:tcBorders>
          </w:tcPr>
          <w:p w:rsidR="0083463C" w:rsidRPr="002407F9" w:rsidRDefault="0083463C" w:rsidP="00BF3E57">
            <w:pPr>
              <w:pStyle w:val="TABLE-cell"/>
              <w:keepNext w:val="0"/>
            </w:pPr>
            <w:r w:rsidRPr="002407F9">
              <w:t>error when curve is not supported</w:t>
            </w:r>
          </w:p>
        </w:tc>
      </w:tr>
    </w:tbl>
    <w:p w:rsidR="0083463C" w:rsidRPr="002407F9" w:rsidRDefault="0083463C" w:rsidP="0083463C">
      <w:pPr>
        <w:pStyle w:val="Heading4"/>
        <w:rPr>
          <w:noProof/>
        </w:rPr>
      </w:pPr>
      <w:bookmarkStart w:id="5329" w:name="_Toc380749603"/>
      <w:bookmarkStart w:id="5330" w:name="_Toc384901909"/>
      <w:bookmarkStart w:id="5331" w:name="_Toc432512429"/>
      <w:bookmarkStart w:id="5332" w:name="_Toc443575769"/>
      <w:bookmarkStart w:id="5333" w:name="_Toc470518004"/>
      <w:bookmarkStart w:id="5334" w:name="_Toc462921223"/>
      <w:bookmarkStart w:id="5335" w:name="_Toc516155045"/>
      <w:bookmarkStart w:id="5336" w:name="_Toc20317783"/>
      <w:r w:rsidRPr="002407F9">
        <w:rPr>
          <w:noProof/>
        </w:rPr>
        <w:t>TPMT_ECC_SCHEME</w:t>
      </w:r>
      <w:bookmarkEnd w:id="5317"/>
      <w:bookmarkEnd w:id="5318"/>
      <w:bookmarkEnd w:id="5319"/>
      <w:bookmarkEnd w:id="5320"/>
      <w:bookmarkEnd w:id="5329"/>
      <w:bookmarkEnd w:id="5330"/>
      <w:bookmarkEnd w:id="5331"/>
      <w:bookmarkEnd w:id="5332"/>
      <w:bookmarkEnd w:id="5333"/>
      <w:bookmarkEnd w:id="5334"/>
      <w:bookmarkEnd w:id="5335"/>
      <w:bookmarkEnd w:id="5336"/>
    </w:p>
    <w:p w:rsidR="0083463C" w:rsidRPr="002407F9" w:rsidRDefault="0083463C" w:rsidP="0083463C">
      <w:pPr>
        <w:pStyle w:val="TABLE-title"/>
        <w:rPr>
          <w:noProof/>
        </w:rPr>
      </w:pPr>
      <w:bookmarkStart w:id="5337" w:name="_Toc380749858"/>
      <w:bookmarkStart w:id="5338" w:name="_Toc384651520"/>
      <w:bookmarkStart w:id="5339" w:name="_Toc432512662"/>
      <w:bookmarkStart w:id="5340" w:name="_Toc443576000"/>
      <w:bookmarkStart w:id="5341" w:name="_Toc470518247"/>
      <w:bookmarkStart w:id="5342" w:name="_Toc462921461"/>
      <w:bookmarkStart w:id="5343" w:name="_Toc516155292"/>
      <w:bookmarkStart w:id="5344" w:name="_Toc2137623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183</w:t>
      </w:r>
      <w:r w:rsidRPr="002407F9">
        <w:rPr>
          <w:noProof/>
        </w:rPr>
        <w:fldChar w:fldCharType="end"/>
      </w:r>
      <w:r w:rsidRPr="002407F9">
        <w:rPr>
          <w:noProof/>
        </w:rPr>
        <w:t xml:space="preserve"> — Definition of (TPMT_SIG_SCHEME) {</w:t>
      </w:r>
      <w:r w:rsidRPr="002407F9">
        <w:rPr>
          <w:noProof/>
          <w:color w:val="00B050"/>
        </w:rPr>
        <w:t>ECC</w:t>
      </w:r>
      <w:r w:rsidRPr="002407F9">
        <w:rPr>
          <w:noProof/>
        </w:rPr>
        <w:t>} TPMT_ECC_SCHEME Structure</w:t>
      </w:r>
      <w:bookmarkEnd w:id="5337"/>
      <w:bookmarkEnd w:id="5338"/>
      <w:bookmarkEnd w:id="5339"/>
      <w:bookmarkEnd w:id="5340"/>
      <w:bookmarkEnd w:id="5341"/>
      <w:bookmarkEnd w:id="5342"/>
      <w:bookmarkEnd w:id="5343"/>
      <w:bookmarkEnd w:id="5344"/>
    </w:p>
    <w:tbl>
      <w:tblPr>
        <w:tblW w:w="93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00"/>
        <w:gridCol w:w="3690"/>
        <w:gridCol w:w="2970"/>
      </w:tblGrid>
      <w:tr w:rsidR="0083463C" w:rsidRPr="002407F9" w:rsidTr="00BF3E57">
        <w:tc>
          <w:tcPr>
            <w:tcW w:w="270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369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297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c>
          <w:tcPr>
            <w:tcW w:w="2700" w:type="dxa"/>
            <w:tcBorders>
              <w:top w:val="single" w:sz="12" w:space="0" w:color="auto"/>
            </w:tcBorders>
          </w:tcPr>
          <w:p w:rsidR="0083463C" w:rsidRPr="002407F9" w:rsidRDefault="0083463C" w:rsidP="00BF3E57">
            <w:pPr>
              <w:pStyle w:val="TABLE-cell"/>
            </w:pPr>
            <w:r w:rsidRPr="002407F9">
              <w:t xml:space="preserve">scheme </w:t>
            </w:r>
          </w:p>
        </w:tc>
        <w:tc>
          <w:tcPr>
            <w:tcW w:w="3690" w:type="dxa"/>
            <w:tcBorders>
              <w:top w:val="single" w:sz="12" w:space="0" w:color="auto"/>
            </w:tcBorders>
          </w:tcPr>
          <w:p w:rsidR="0083463C" w:rsidRPr="002407F9" w:rsidRDefault="0083463C" w:rsidP="00BF3E57">
            <w:pPr>
              <w:pStyle w:val="TABLE-cell"/>
            </w:pPr>
            <w:r w:rsidRPr="002407F9">
              <w:t>+TPMI_ALG_ECC_SCHEME</w:t>
            </w:r>
          </w:p>
        </w:tc>
        <w:tc>
          <w:tcPr>
            <w:tcW w:w="2970" w:type="dxa"/>
            <w:tcBorders>
              <w:top w:val="single" w:sz="12" w:space="0" w:color="auto"/>
            </w:tcBorders>
          </w:tcPr>
          <w:p w:rsidR="0083463C" w:rsidRPr="002407F9" w:rsidRDefault="0083463C" w:rsidP="00BF3E57">
            <w:pPr>
              <w:pStyle w:val="TABLE-cell"/>
            </w:pPr>
            <w:r w:rsidRPr="002407F9">
              <w:t xml:space="preserve">scheme selector </w:t>
            </w:r>
          </w:p>
        </w:tc>
      </w:tr>
      <w:tr w:rsidR="0083463C" w:rsidRPr="002407F9" w:rsidTr="00BF3E57">
        <w:tc>
          <w:tcPr>
            <w:tcW w:w="2700" w:type="dxa"/>
          </w:tcPr>
          <w:p w:rsidR="0083463C" w:rsidRPr="002407F9" w:rsidRDefault="0083463C" w:rsidP="00BF3E57">
            <w:pPr>
              <w:pStyle w:val="TABLE-cell"/>
              <w:keepNext w:val="0"/>
            </w:pPr>
            <w:r w:rsidRPr="002407F9">
              <w:t>[scheme]details</w:t>
            </w:r>
          </w:p>
        </w:tc>
        <w:tc>
          <w:tcPr>
            <w:tcW w:w="3690" w:type="dxa"/>
          </w:tcPr>
          <w:p w:rsidR="0083463C" w:rsidRPr="002407F9" w:rsidRDefault="0083463C" w:rsidP="00BF3E57">
            <w:pPr>
              <w:pStyle w:val="TABLE-cell"/>
              <w:keepNext w:val="0"/>
            </w:pPr>
            <w:r w:rsidRPr="002407F9">
              <w:t>TPMU_ASYM_SCHEME</w:t>
            </w:r>
          </w:p>
        </w:tc>
        <w:tc>
          <w:tcPr>
            <w:tcW w:w="2970" w:type="dxa"/>
          </w:tcPr>
          <w:p w:rsidR="0083463C" w:rsidRPr="002407F9" w:rsidRDefault="0083463C" w:rsidP="00BF3E57">
            <w:pPr>
              <w:pStyle w:val="TABLE-cell"/>
              <w:keepNext w:val="0"/>
            </w:pPr>
            <w:r w:rsidRPr="002407F9">
              <w:t>scheme parameters</w:t>
            </w:r>
          </w:p>
        </w:tc>
      </w:tr>
    </w:tbl>
    <w:p w:rsidR="0083463C" w:rsidRPr="002407F9" w:rsidRDefault="0083463C" w:rsidP="0083463C">
      <w:pPr>
        <w:pStyle w:val="Heading4"/>
        <w:rPr>
          <w:noProof/>
        </w:rPr>
      </w:pPr>
      <w:bookmarkStart w:id="5345" w:name="_Toc283840499"/>
      <w:bookmarkStart w:id="5346" w:name="_Toc283840937"/>
      <w:bookmarkStart w:id="5347" w:name="_Toc283984192"/>
      <w:bookmarkStart w:id="5348" w:name="_Toc284103373"/>
      <w:bookmarkStart w:id="5349" w:name="_Toc286047176"/>
      <w:bookmarkStart w:id="5350" w:name="_Toc288815093"/>
      <w:bookmarkStart w:id="5351" w:name="_Toc304539346"/>
      <w:bookmarkStart w:id="5352" w:name="_Toc308709899"/>
      <w:bookmarkStart w:id="5353" w:name="_Toc380749604"/>
      <w:bookmarkStart w:id="5354" w:name="_Toc384901910"/>
      <w:bookmarkStart w:id="5355" w:name="_Toc432512430"/>
      <w:bookmarkStart w:id="5356" w:name="_Toc443575770"/>
      <w:bookmarkStart w:id="5357" w:name="_Toc470518005"/>
      <w:bookmarkStart w:id="5358" w:name="_Toc462921224"/>
      <w:bookmarkStart w:id="5359" w:name="_Toc516155046"/>
      <w:bookmarkStart w:id="5360" w:name="_Toc20317784"/>
      <w:bookmarkEnd w:id="5345"/>
      <w:bookmarkEnd w:id="5346"/>
      <w:bookmarkEnd w:id="5347"/>
      <w:bookmarkEnd w:id="5348"/>
      <w:r w:rsidRPr="002407F9">
        <w:rPr>
          <w:noProof/>
        </w:rPr>
        <w:lastRenderedPageBreak/>
        <w:t>TPMS_ALGORITHM_DETAIL_ECC</w:t>
      </w:r>
      <w:bookmarkEnd w:id="5349"/>
      <w:bookmarkEnd w:id="5350"/>
      <w:bookmarkEnd w:id="5351"/>
      <w:bookmarkEnd w:id="5352"/>
      <w:bookmarkEnd w:id="5353"/>
      <w:bookmarkEnd w:id="5354"/>
      <w:bookmarkEnd w:id="5355"/>
      <w:bookmarkEnd w:id="5356"/>
      <w:bookmarkEnd w:id="5357"/>
      <w:bookmarkEnd w:id="5358"/>
      <w:bookmarkEnd w:id="5359"/>
      <w:bookmarkEnd w:id="5360"/>
    </w:p>
    <w:p w:rsidR="0083463C" w:rsidRPr="002407F9" w:rsidRDefault="0083463C" w:rsidP="0083463C">
      <w:pPr>
        <w:pStyle w:val="BodyText"/>
        <w:rPr>
          <w:noProof/>
        </w:rPr>
      </w:pPr>
      <w:r w:rsidRPr="002407F9">
        <w:rPr>
          <w:noProof/>
        </w:rPr>
        <w:t>This structure is used to report on the curve parameters of an ECC curve. It is returned by TPM2_ECC_Parameters().</w:t>
      </w:r>
    </w:p>
    <w:p w:rsidR="0083463C" w:rsidRPr="002407F9" w:rsidRDefault="0083463C" w:rsidP="0083463C">
      <w:pPr>
        <w:pStyle w:val="TABLE-title"/>
        <w:rPr>
          <w:noProof/>
        </w:rPr>
      </w:pPr>
      <w:bookmarkStart w:id="5361" w:name="_Toc380749859"/>
      <w:bookmarkStart w:id="5362" w:name="_Toc384651521"/>
      <w:bookmarkStart w:id="5363" w:name="_Toc432512663"/>
      <w:bookmarkStart w:id="5364" w:name="_Toc443576001"/>
      <w:bookmarkStart w:id="5365" w:name="_Toc470518248"/>
      <w:bookmarkStart w:id="5366" w:name="_Toc462921462"/>
      <w:bookmarkStart w:id="5367" w:name="_Toc516155293"/>
      <w:bookmarkStart w:id="5368" w:name="_Toc2137623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184</w:t>
      </w:r>
      <w:r w:rsidRPr="002407F9">
        <w:rPr>
          <w:noProof/>
        </w:rPr>
        <w:fldChar w:fldCharType="end"/>
      </w:r>
      <w:r w:rsidRPr="002407F9">
        <w:rPr>
          <w:noProof/>
        </w:rPr>
        <w:t xml:space="preserve"> — Definition of {</w:t>
      </w:r>
      <w:r w:rsidRPr="002407F9">
        <w:rPr>
          <w:noProof/>
          <w:color w:val="00B050"/>
        </w:rPr>
        <w:t>ECC</w:t>
      </w:r>
      <w:r w:rsidRPr="002407F9">
        <w:rPr>
          <w:noProof/>
        </w:rPr>
        <w:t>} TPMS_ALGORITHM_DETAIL_ECC Structure &lt;OUT&gt;</w:t>
      </w:r>
      <w:bookmarkEnd w:id="5361"/>
      <w:bookmarkEnd w:id="5362"/>
      <w:bookmarkEnd w:id="5363"/>
      <w:bookmarkEnd w:id="5364"/>
      <w:bookmarkEnd w:id="5365"/>
      <w:bookmarkEnd w:id="5366"/>
      <w:bookmarkEnd w:id="5367"/>
      <w:bookmarkEnd w:id="536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530"/>
        <w:gridCol w:w="2790"/>
        <w:gridCol w:w="5040"/>
      </w:tblGrid>
      <w:tr w:rsidR="0083463C" w:rsidRPr="002407F9" w:rsidTr="00BF3E57">
        <w:trPr>
          <w:jc w:val="center"/>
        </w:trPr>
        <w:tc>
          <w:tcPr>
            <w:tcW w:w="153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79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504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530" w:type="dxa"/>
            <w:tcBorders>
              <w:top w:val="single" w:sz="12" w:space="0" w:color="auto"/>
              <w:left w:val="single" w:sz="12" w:space="0" w:color="auto"/>
              <w:bottom w:val="single" w:sz="6" w:space="0" w:color="auto"/>
            </w:tcBorders>
          </w:tcPr>
          <w:p w:rsidR="0083463C" w:rsidRPr="002407F9" w:rsidRDefault="0083463C" w:rsidP="00BF3E57">
            <w:pPr>
              <w:pStyle w:val="TABLE-cell"/>
            </w:pPr>
            <w:r w:rsidRPr="002407F9">
              <w:t>curveID</w:t>
            </w:r>
          </w:p>
        </w:tc>
        <w:tc>
          <w:tcPr>
            <w:tcW w:w="2790" w:type="dxa"/>
            <w:tcBorders>
              <w:top w:val="single" w:sz="12" w:space="0" w:color="auto"/>
              <w:bottom w:val="single" w:sz="6" w:space="0" w:color="auto"/>
            </w:tcBorders>
          </w:tcPr>
          <w:p w:rsidR="0083463C" w:rsidRPr="002407F9" w:rsidRDefault="0083463C" w:rsidP="00BF3E57">
            <w:pPr>
              <w:pStyle w:val="TABLE-cell"/>
            </w:pPr>
            <w:r w:rsidRPr="002407F9">
              <w:t>TPM_ECC_CURVE</w:t>
            </w:r>
          </w:p>
        </w:tc>
        <w:tc>
          <w:tcPr>
            <w:tcW w:w="5040" w:type="dxa"/>
            <w:tcBorders>
              <w:top w:val="single" w:sz="12" w:space="0" w:color="auto"/>
              <w:bottom w:val="single" w:sz="6" w:space="0" w:color="auto"/>
              <w:right w:val="single" w:sz="12" w:space="0" w:color="auto"/>
            </w:tcBorders>
          </w:tcPr>
          <w:p w:rsidR="0083463C" w:rsidRPr="002407F9" w:rsidRDefault="0083463C" w:rsidP="00BF3E57">
            <w:pPr>
              <w:pStyle w:val="TABLE-cell"/>
            </w:pPr>
            <w:r w:rsidRPr="002407F9">
              <w:t>identifier for the curve</w:t>
            </w:r>
          </w:p>
        </w:tc>
      </w:tr>
      <w:tr w:rsidR="0083463C" w:rsidRPr="002407F9" w:rsidTr="00BF3E57">
        <w:trPr>
          <w:jc w:val="center"/>
        </w:trPr>
        <w:tc>
          <w:tcPr>
            <w:tcW w:w="1530" w:type="dxa"/>
            <w:tcBorders>
              <w:top w:val="single" w:sz="6" w:space="0" w:color="auto"/>
              <w:left w:val="single" w:sz="12" w:space="0" w:color="auto"/>
              <w:bottom w:val="single" w:sz="6" w:space="0" w:color="auto"/>
            </w:tcBorders>
          </w:tcPr>
          <w:p w:rsidR="0083463C" w:rsidRPr="002407F9" w:rsidRDefault="0083463C" w:rsidP="00BF3E57">
            <w:pPr>
              <w:pStyle w:val="TABLE-cell"/>
            </w:pPr>
            <w:r w:rsidRPr="002407F9">
              <w:t>keySize</w:t>
            </w:r>
          </w:p>
        </w:tc>
        <w:tc>
          <w:tcPr>
            <w:tcW w:w="2790" w:type="dxa"/>
            <w:tcBorders>
              <w:top w:val="single" w:sz="6" w:space="0" w:color="auto"/>
              <w:bottom w:val="single" w:sz="6" w:space="0" w:color="auto"/>
            </w:tcBorders>
          </w:tcPr>
          <w:p w:rsidR="0083463C" w:rsidRPr="002407F9" w:rsidRDefault="0083463C" w:rsidP="00BF3E57">
            <w:pPr>
              <w:pStyle w:val="TABLE-cell"/>
            </w:pPr>
            <w:r w:rsidRPr="002407F9">
              <w:t>UINT16</w:t>
            </w:r>
          </w:p>
        </w:tc>
        <w:tc>
          <w:tcPr>
            <w:tcW w:w="5040" w:type="dxa"/>
            <w:tcBorders>
              <w:top w:val="single" w:sz="6" w:space="0" w:color="auto"/>
              <w:bottom w:val="single" w:sz="6" w:space="0" w:color="auto"/>
              <w:right w:val="single" w:sz="12" w:space="0" w:color="auto"/>
            </w:tcBorders>
          </w:tcPr>
          <w:p w:rsidR="0083463C" w:rsidRPr="002407F9" w:rsidRDefault="0083463C" w:rsidP="00BF3E57">
            <w:pPr>
              <w:pStyle w:val="TABLE-cell"/>
            </w:pPr>
            <w:r w:rsidRPr="002407F9">
              <w:t>Size in bits of the key</w:t>
            </w:r>
          </w:p>
        </w:tc>
      </w:tr>
      <w:tr w:rsidR="0083463C" w:rsidRPr="002407F9" w:rsidTr="00BF3E57">
        <w:trPr>
          <w:jc w:val="center"/>
        </w:trPr>
        <w:tc>
          <w:tcPr>
            <w:tcW w:w="1530" w:type="dxa"/>
            <w:tcBorders>
              <w:top w:val="single" w:sz="6" w:space="0" w:color="auto"/>
              <w:left w:val="single" w:sz="12" w:space="0" w:color="auto"/>
              <w:bottom w:val="single" w:sz="6" w:space="0" w:color="auto"/>
            </w:tcBorders>
          </w:tcPr>
          <w:p w:rsidR="0083463C" w:rsidRPr="002407F9" w:rsidRDefault="0083463C" w:rsidP="00BF3E57">
            <w:pPr>
              <w:pStyle w:val="TABLE-cell"/>
            </w:pPr>
            <w:r w:rsidRPr="002407F9">
              <w:t>kdf</w:t>
            </w:r>
          </w:p>
        </w:tc>
        <w:tc>
          <w:tcPr>
            <w:tcW w:w="2790" w:type="dxa"/>
            <w:tcBorders>
              <w:top w:val="single" w:sz="6" w:space="0" w:color="auto"/>
              <w:bottom w:val="single" w:sz="6" w:space="0" w:color="auto"/>
            </w:tcBorders>
          </w:tcPr>
          <w:p w:rsidR="0083463C" w:rsidRPr="002407F9" w:rsidRDefault="0083463C" w:rsidP="00BF3E57">
            <w:pPr>
              <w:pStyle w:val="TABLE-cell"/>
            </w:pPr>
            <w:r w:rsidRPr="002407F9">
              <w:t>TPMT_KDF_SCHEME+</w:t>
            </w:r>
          </w:p>
        </w:tc>
        <w:tc>
          <w:tcPr>
            <w:tcW w:w="5040" w:type="dxa"/>
            <w:tcBorders>
              <w:top w:val="single" w:sz="6" w:space="0" w:color="auto"/>
              <w:bottom w:val="single" w:sz="6" w:space="0" w:color="auto"/>
              <w:right w:val="single" w:sz="12" w:space="0" w:color="auto"/>
            </w:tcBorders>
          </w:tcPr>
          <w:p w:rsidR="0083463C" w:rsidRPr="002407F9" w:rsidRDefault="0083463C" w:rsidP="00BF3E57">
            <w:pPr>
              <w:pStyle w:val="TABLE-cell"/>
            </w:pPr>
            <w:r w:rsidRPr="002407F9">
              <w:t>if not TPM_ALG_NULL, the required KDF and hash algorithm used in secret sharing operations</w:t>
            </w:r>
          </w:p>
        </w:tc>
      </w:tr>
      <w:tr w:rsidR="0083463C" w:rsidRPr="002407F9" w:rsidTr="00BF3E57">
        <w:trPr>
          <w:jc w:val="center"/>
        </w:trPr>
        <w:tc>
          <w:tcPr>
            <w:tcW w:w="1530" w:type="dxa"/>
            <w:tcBorders>
              <w:top w:val="single" w:sz="6" w:space="0" w:color="auto"/>
              <w:left w:val="single" w:sz="12" w:space="0" w:color="auto"/>
              <w:bottom w:val="single" w:sz="6" w:space="0" w:color="auto"/>
            </w:tcBorders>
          </w:tcPr>
          <w:p w:rsidR="0083463C" w:rsidRPr="002407F9" w:rsidRDefault="0083463C" w:rsidP="00BF3E57">
            <w:pPr>
              <w:pStyle w:val="TABLE-cell"/>
            </w:pPr>
            <w:r w:rsidRPr="002407F9">
              <w:t>sign</w:t>
            </w:r>
          </w:p>
        </w:tc>
        <w:tc>
          <w:tcPr>
            <w:tcW w:w="2790" w:type="dxa"/>
            <w:tcBorders>
              <w:top w:val="single" w:sz="6" w:space="0" w:color="auto"/>
              <w:bottom w:val="single" w:sz="6" w:space="0" w:color="auto"/>
            </w:tcBorders>
          </w:tcPr>
          <w:p w:rsidR="0083463C" w:rsidRPr="002407F9" w:rsidRDefault="0083463C" w:rsidP="00BF3E57">
            <w:pPr>
              <w:pStyle w:val="TABLE-cell"/>
            </w:pPr>
            <w:r w:rsidRPr="002407F9">
              <w:t>TPMT_ECC_SCHEME+</w:t>
            </w:r>
          </w:p>
        </w:tc>
        <w:tc>
          <w:tcPr>
            <w:tcW w:w="5040" w:type="dxa"/>
            <w:tcBorders>
              <w:top w:val="single" w:sz="6" w:space="0" w:color="auto"/>
              <w:bottom w:val="single" w:sz="6" w:space="0" w:color="auto"/>
              <w:right w:val="single" w:sz="12" w:space="0" w:color="auto"/>
            </w:tcBorders>
          </w:tcPr>
          <w:p w:rsidR="0083463C" w:rsidRPr="002407F9" w:rsidRDefault="0083463C" w:rsidP="00BF3E57">
            <w:pPr>
              <w:pStyle w:val="TABLE-cell"/>
            </w:pPr>
            <w:r w:rsidRPr="002407F9">
              <w:t>If not TPM_ALG_NULL, this is the mandatory signature scheme that is required to be used with this curve.</w:t>
            </w:r>
          </w:p>
        </w:tc>
      </w:tr>
      <w:tr w:rsidR="0083463C" w:rsidRPr="002407F9" w:rsidTr="00BF3E57">
        <w:trPr>
          <w:jc w:val="center"/>
        </w:trPr>
        <w:tc>
          <w:tcPr>
            <w:tcW w:w="1530" w:type="dxa"/>
            <w:tcBorders>
              <w:left w:val="single" w:sz="12" w:space="0" w:color="auto"/>
            </w:tcBorders>
          </w:tcPr>
          <w:p w:rsidR="0083463C" w:rsidRPr="002407F9" w:rsidRDefault="0083463C" w:rsidP="00BF3E57">
            <w:pPr>
              <w:pStyle w:val="TABLE-cell"/>
            </w:pPr>
            <w:r w:rsidRPr="002407F9">
              <w:t>p</w:t>
            </w:r>
          </w:p>
        </w:tc>
        <w:tc>
          <w:tcPr>
            <w:tcW w:w="2790" w:type="dxa"/>
          </w:tcPr>
          <w:p w:rsidR="0083463C" w:rsidRPr="002407F9" w:rsidRDefault="0083463C" w:rsidP="00BF3E57">
            <w:pPr>
              <w:pStyle w:val="TABLE-cell"/>
            </w:pPr>
            <w:r w:rsidRPr="002407F9">
              <w:t>TPM2B_ECC_PARAMETER</w:t>
            </w:r>
          </w:p>
        </w:tc>
        <w:tc>
          <w:tcPr>
            <w:tcW w:w="5040" w:type="dxa"/>
            <w:tcBorders>
              <w:right w:val="single" w:sz="12" w:space="0" w:color="auto"/>
            </w:tcBorders>
          </w:tcPr>
          <w:p w:rsidR="0083463C" w:rsidRPr="002407F9" w:rsidRDefault="0083463C" w:rsidP="00BF3E57">
            <w:pPr>
              <w:pStyle w:val="TABLE-cell"/>
              <w:rPr>
                <w:color w:val="000000"/>
                <w:sz w:val="20"/>
                <w:szCs w:val="18"/>
              </w:rPr>
            </w:pPr>
            <w:r w:rsidRPr="002407F9">
              <w:rPr>
                <w:rFonts w:ascii="Cambria" w:hAnsi="Cambria"/>
                <w:i/>
                <w:color w:val="000000"/>
                <w:sz w:val="20"/>
                <w:szCs w:val="18"/>
              </w:rPr>
              <w:t>F</w:t>
            </w:r>
            <w:r w:rsidRPr="002407F9">
              <w:rPr>
                <w:rFonts w:ascii="Cambria" w:hAnsi="Cambria" w:cs="Times New Roman"/>
                <w:i/>
                <w:iCs/>
                <w:szCs w:val="18"/>
              </w:rPr>
              <w:t>p</w:t>
            </w:r>
            <w:r w:rsidRPr="002407F9">
              <w:t xml:space="preserve"> (the modulus)</w:t>
            </w:r>
          </w:p>
        </w:tc>
      </w:tr>
      <w:tr w:rsidR="0083463C" w:rsidRPr="002407F9" w:rsidTr="00BF3E57">
        <w:trPr>
          <w:jc w:val="center"/>
        </w:trPr>
        <w:tc>
          <w:tcPr>
            <w:tcW w:w="1530" w:type="dxa"/>
            <w:tcBorders>
              <w:left w:val="single" w:sz="12" w:space="0" w:color="auto"/>
            </w:tcBorders>
          </w:tcPr>
          <w:p w:rsidR="0083463C" w:rsidRPr="002407F9" w:rsidRDefault="0083463C" w:rsidP="00BF3E57">
            <w:pPr>
              <w:pStyle w:val="TABLE-cell"/>
            </w:pPr>
            <w:r w:rsidRPr="002407F9">
              <w:t>a</w:t>
            </w:r>
          </w:p>
        </w:tc>
        <w:tc>
          <w:tcPr>
            <w:tcW w:w="2790" w:type="dxa"/>
          </w:tcPr>
          <w:p w:rsidR="0083463C" w:rsidRPr="002407F9" w:rsidRDefault="0083463C" w:rsidP="00BF3E57">
            <w:pPr>
              <w:pStyle w:val="TABLE-cell"/>
            </w:pPr>
            <w:r w:rsidRPr="002407F9">
              <w:t>TPM2B_ECC_PARAMETER</w:t>
            </w:r>
          </w:p>
        </w:tc>
        <w:tc>
          <w:tcPr>
            <w:tcW w:w="5040" w:type="dxa"/>
            <w:tcBorders>
              <w:right w:val="single" w:sz="12" w:space="0" w:color="auto"/>
            </w:tcBorders>
          </w:tcPr>
          <w:p w:rsidR="0083463C" w:rsidRPr="002407F9" w:rsidRDefault="0083463C" w:rsidP="00BF3E57">
            <w:pPr>
              <w:pStyle w:val="TABLE-cell"/>
            </w:pPr>
            <w:r w:rsidRPr="002407F9">
              <w:t>coefficient of the linear term in the curve equation</w:t>
            </w:r>
          </w:p>
        </w:tc>
      </w:tr>
      <w:tr w:rsidR="0083463C" w:rsidRPr="002407F9" w:rsidTr="00BF3E57">
        <w:trPr>
          <w:jc w:val="center"/>
        </w:trPr>
        <w:tc>
          <w:tcPr>
            <w:tcW w:w="1530" w:type="dxa"/>
            <w:tcBorders>
              <w:left w:val="single" w:sz="12" w:space="0" w:color="auto"/>
            </w:tcBorders>
          </w:tcPr>
          <w:p w:rsidR="0083463C" w:rsidRPr="002407F9" w:rsidRDefault="0083463C" w:rsidP="00BF3E57">
            <w:pPr>
              <w:pStyle w:val="TABLE-cell"/>
            </w:pPr>
            <w:r w:rsidRPr="002407F9">
              <w:t>b</w:t>
            </w:r>
          </w:p>
        </w:tc>
        <w:tc>
          <w:tcPr>
            <w:tcW w:w="2790" w:type="dxa"/>
          </w:tcPr>
          <w:p w:rsidR="0083463C" w:rsidRPr="002407F9" w:rsidRDefault="0083463C" w:rsidP="00BF3E57">
            <w:pPr>
              <w:pStyle w:val="TABLE-cell"/>
            </w:pPr>
            <w:r w:rsidRPr="002407F9">
              <w:t>TPM2B_ECC_PARAMETER</w:t>
            </w:r>
          </w:p>
        </w:tc>
        <w:tc>
          <w:tcPr>
            <w:tcW w:w="5040" w:type="dxa"/>
            <w:tcBorders>
              <w:right w:val="single" w:sz="12" w:space="0" w:color="auto"/>
            </w:tcBorders>
          </w:tcPr>
          <w:p w:rsidR="0083463C" w:rsidRPr="002407F9" w:rsidRDefault="0083463C" w:rsidP="00BF3E57">
            <w:pPr>
              <w:pStyle w:val="TABLE-cell"/>
            </w:pPr>
            <w:r w:rsidRPr="002407F9">
              <w:t>constant term for curve equation</w:t>
            </w:r>
          </w:p>
        </w:tc>
      </w:tr>
      <w:tr w:rsidR="0083463C" w:rsidRPr="002407F9" w:rsidTr="00BF3E57">
        <w:trPr>
          <w:jc w:val="center"/>
        </w:trPr>
        <w:tc>
          <w:tcPr>
            <w:tcW w:w="1530" w:type="dxa"/>
            <w:tcBorders>
              <w:left w:val="single" w:sz="12" w:space="0" w:color="auto"/>
            </w:tcBorders>
          </w:tcPr>
          <w:p w:rsidR="0083463C" w:rsidRPr="002407F9" w:rsidRDefault="0083463C" w:rsidP="00BF3E57">
            <w:pPr>
              <w:pStyle w:val="TABLE-cell"/>
            </w:pPr>
            <w:r w:rsidRPr="002407F9">
              <w:t>gX</w:t>
            </w:r>
          </w:p>
        </w:tc>
        <w:tc>
          <w:tcPr>
            <w:tcW w:w="2790" w:type="dxa"/>
          </w:tcPr>
          <w:p w:rsidR="0083463C" w:rsidRPr="002407F9" w:rsidRDefault="0083463C" w:rsidP="00BF3E57">
            <w:pPr>
              <w:pStyle w:val="TABLE-cell"/>
            </w:pPr>
            <w:r w:rsidRPr="002407F9">
              <w:t>TPM2B_ECC_PARAMETER</w:t>
            </w:r>
          </w:p>
        </w:tc>
        <w:tc>
          <w:tcPr>
            <w:tcW w:w="5040" w:type="dxa"/>
            <w:tcBorders>
              <w:right w:val="single" w:sz="12" w:space="0" w:color="auto"/>
            </w:tcBorders>
          </w:tcPr>
          <w:p w:rsidR="0083463C" w:rsidRPr="002407F9" w:rsidRDefault="0083463C" w:rsidP="00BF3E57">
            <w:pPr>
              <w:pStyle w:val="TABLE-cell"/>
            </w:pPr>
            <w:r w:rsidRPr="002407F9">
              <w:t>x coordinate of base point G</w:t>
            </w:r>
          </w:p>
        </w:tc>
      </w:tr>
      <w:tr w:rsidR="0083463C" w:rsidRPr="002407F9" w:rsidTr="00BF3E57">
        <w:trPr>
          <w:jc w:val="center"/>
        </w:trPr>
        <w:tc>
          <w:tcPr>
            <w:tcW w:w="1530" w:type="dxa"/>
            <w:tcBorders>
              <w:left w:val="single" w:sz="12" w:space="0" w:color="auto"/>
            </w:tcBorders>
          </w:tcPr>
          <w:p w:rsidR="0083463C" w:rsidRPr="002407F9" w:rsidRDefault="0083463C" w:rsidP="00BF3E57">
            <w:pPr>
              <w:pStyle w:val="TABLE-cell"/>
            </w:pPr>
            <w:r w:rsidRPr="002407F9">
              <w:t>gY</w:t>
            </w:r>
          </w:p>
        </w:tc>
        <w:tc>
          <w:tcPr>
            <w:tcW w:w="2790" w:type="dxa"/>
          </w:tcPr>
          <w:p w:rsidR="0083463C" w:rsidRPr="002407F9" w:rsidRDefault="0083463C" w:rsidP="00BF3E57">
            <w:pPr>
              <w:pStyle w:val="TABLE-cell"/>
            </w:pPr>
            <w:r w:rsidRPr="002407F9">
              <w:t>TPM2B_ECC_PARAMETER</w:t>
            </w:r>
          </w:p>
        </w:tc>
        <w:tc>
          <w:tcPr>
            <w:tcW w:w="5040" w:type="dxa"/>
            <w:tcBorders>
              <w:right w:val="single" w:sz="12" w:space="0" w:color="auto"/>
            </w:tcBorders>
          </w:tcPr>
          <w:p w:rsidR="0083463C" w:rsidRPr="002407F9" w:rsidRDefault="0083463C" w:rsidP="00BF3E57">
            <w:pPr>
              <w:pStyle w:val="TABLE-cell"/>
            </w:pPr>
            <w:r w:rsidRPr="002407F9">
              <w:t>y coordinate of base point G</w:t>
            </w:r>
          </w:p>
        </w:tc>
      </w:tr>
      <w:tr w:rsidR="0083463C" w:rsidRPr="002407F9" w:rsidTr="00BF3E57">
        <w:trPr>
          <w:jc w:val="center"/>
        </w:trPr>
        <w:tc>
          <w:tcPr>
            <w:tcW w:w="1530" w:type="dxa"/>
            <w:tcBorders>
              <w:left w:val="single" w:sz="12" w:space="0" w:color="auto"/>
            </w:tcBorders>
          </w:tcPr>
          <w:p w:rsidR="0083463C" w:rsidRPr="002407F9" w:rsidRDefault="0083463C" w:rsidP="00BF3E57">
            <w:pPr>
              <w:pStyle w:val="TABLE-cell"/>
            </w:pPr>
            <w:r w:rsidRPr="002407F9">
              <w:t>n</w:t>
            </w:r>
          </w:p>
        </w:tc>
        <w:tc>
          <w:tcPr>
            <w:tcW w:w="2790" w:type="dxa"/>
          </w:tcPr>
          <w:p w:rsidR="0083463C" w:rsidRPr="002407F9" w:rsidRDefault="0083463C" w:rsidP="00BF3E57">
            <w:pPr>
              <w:pStyle w:val="TABLE-cell"/>
            </w:pPr>
            <w:r w:rsidRPr="002407F9">
              <w:t>TPM2B_ECC_PARAMETER</w:t>
            </w:r>
          </w:p>
        </w:tc>
        <w:tc>
          <w:tcPr>
            <w:tcW w:w="5040" w:type="dxa"/>
            <w:tcBorders>
              <w:right w:val="single" w:sz="12" w:space="0" w:color="auto"/>
            </w:tcBorders>
          </w:tcPr>
          <w:p w:rsidR="0083463C" w:rsidRPr="002407F9" w:rsidRDefault="0083463C" w:rsidP="00BF3E57">
            <w:pPr>
              <w:pStyle w:val="TABLE-cell"/>
            </w:pPr>
            <w:r w:rsidRPr="002407F9">
              <w:t>order of G</w:t>
            </w:r>
          </w:p>
        </w:tc>
      </w:tr>
      <w:tr w:rsidR="0083463C" w:rsidRPr="002407F9" w:rsidTr="00BF3E57">
        <w:trPr>
          <w:jc w:val="center"/>
        </w:trPr>
        <w:tc>
          <w:tcPr>
            <w:tcW w:w="1530" w:type="dxa"/>
            <w:tcBorders>
              <w:left w:val="single" w:sz="12" w:space="0" w:color="auto"/>
              <w:bottom w:val="single" w:sz="12" w:space="0" w:color="auto"/>
            </w:tcBorders>
          </w:tcPr>
          <w:p w:rsidR="0083463C" w:rsidRPr="002407F9" w:rsidRDefault="0083463C" w:rsidP="00BF3E57">
            <w:pPr>
              <w:pStyle w:val="TABLE-cell"/>
              <w:keepNext w:val="0"/>
            </w:pPr>
            <w:r w:rsidRPr="002407F9">
              <w:t>h</w:t>
            </w:r>
          </w:p>
        </w:tc>
        <w:tc>
          <w:tcPr>
            <w:tcW w:w="2790" w:type="dxa"/>
            <w:tcBorders>
              <w:bottom w:val="single" w:sz="12" w:space="0" w:color="auto"/>
            </w:tcBorders>
          </w:tcPr>
          <w:p w:rsidR="0083463C" w:rsidRPr="002407F9" w:rsidRDefault="0083463C" w:rsidP="00BF3E57">
            <w:pPr>
              <w:pStyle w:val="TABLE-cell"/>
              <w:keepNext w:val="0"/>
            </w:pPr>
            <w:r w:rsidRPr="002407F9">
              <w:t>TPM2B_ECC_PARAMETER</w:t>
            </w:r>
          </w:p>
        </w:tc>
        <w:tc>
          <w:tcPr>
            <w:tcW w:w="5040" w:type="dxa"/>
            <w:tcBorders>
              <w:bottom w:val="single" w:sz="12" w:space="0" w:color="auto"/>
              <w:right w:val="single" w:sz="12" w:space="0" w:color="auto"/>
            </w:tcBorders>
          </w:tcPr>
          <w:p w:rsidR="0083463C" w:rsidRPr="002407F9" w:rsidRDefault="0083463C" w:rsidP="00BF3E57">
            <w:pPr>
              <w:pStyle w:val="TABLE-cell"/>
              <w:keepNext w:val="0"/>
            </w:pPr>
            <w:r w:rsidRPr="002407F9">
              <w:t>cofactor (a size of zero indicates a cofactor of 1)</w:t>
            </w:r>
          </w:p>
        </w:tc>
      </w:tr>
    </w:tbl>
    <w:p w:rsidR="0083463C" w:rsidRPr="002407F9" w:rsidRDefault="0083463C" w:rsidP="0083463C">
      <w:pPr>
        <w:pStyle w:val="Heading2"/>
        <w:rPr>
          <w:noProof/>
        </w:rPr>
      </w:pPr>
      <w:bookmarkStart w:id="5369" w:name="_Toc283839176"/>
      <w:bookmarkStart w:id="5370" w:name="_Toc283839581"/>
      <w:bookmarkStart w:id="5371" w:name="_Toc283839986"/>
      <w:bookmarkStart w:id="5372" w:name="_Toc283840537"/>
      <w:bookmarkStart w:id="5373" w:name="_Toc283840974"/>
      <w:bookmarkStart w:id="5374" w:name="_Toc283984229"/>
      <w:bookmarkStart w:id="5375" w:name="_Toc284103410"/>
      <w:bookmarkStart w:id="5376" w:name="_Toc283839177"/>
      <w:bookmarkStart w:id="5377" w:name="_Toc283839582"/>
      <w:bookmarkStart w:id="5378" w:name="_Toc283839987"/>
      <w:bookmarkStart w:id="5379" w:name="_Toc283840538"/>
      <w:bookmarkStart w:id="5380" w:name="_Toc283840975"/>
      <w:bookmarkStart w:id="5381" w:name="_Toc283984230"/>
      <w:bookmarkStart w:id="5382" w:name="_Toc284103411"/>
      <w:bookmarkStart w:id="5383" w:name="_Toc279503831"/>
      <w:bookmarkStart w:id="5384" w:name="_Toc288822975"/>
      <w:bookmarkStart w:id="5385" w:name="_Toc288822976"/>
      <w:bookmarkStart w:id="5386" w:name="_Toc288822977"/>
      <w:bookmarkStart w:id="5387" w:name="_Toc247960514"/>
      <w:bookmarkStart w:id="5388" w:name="_Toc247961539"/>
      <w:bookmarkStart w:id="5389" w:name="_Toc246780732"/>
      <w:bookmarkStart w:id="5390" w:name="_Toc247872708"/>
      <w:bookmarkStart w:id="5391" w:name="_Toc247960568"/>
      <w:bookmarkStart w:id="5392" w:name="_Toc247961593"/>
      <w:bookmarkStart w:id="5393" w:name="_Toc246780733"/>
      <w:bookmarkStart w:id="5394" w:name="_Toc247872709"/>
      <w:bookmarkStart w:id="5395" w:name="_Toc247960569"/>
      <w:bookmarkStart w:id="5396" w:name="_Toc247961594"/>
      <w:bookmarkStart w:id="5397" w:name="_Toc246780744"/>
      <w:bookmarkStart w:id="5398" w:name="_Toc247872720"/>
      <w:bookmarkStart w:id="5399" w:name="_Toc247960580"/>
      <w:bookmarkStart w:id="5400" w:name="_Toc247961605"/>
      <w:bookmarkStart w:id="5401" w:name="_Toc246780770"/>
      <w:bookmarkStart w:id="5402" w:name="_Toc247872746"/>
      <w:bookmarkStart w:id="5403" w:name="_Toc247960606"/>
      <w:bookmarkStart w:id="5404" w:name="_Toc247961631"/>
      <w:bookmarkStart w:id="5405" w:name="_Toc246780771"/>
      <w:bookmarkStart w:id="5406" w:name="_Toc247872747"/>
      <w:bookmarkStart w:id="5407" w:name="_Toc247960607"/>
      <w:bookmarkStart w:id="5408" w:name="_Toc247961632"/>
      <w:bookmarkStart w:id="5409" w:name="_Toc246780780"/>
      <w:bookmarkStart w:id="5410" w:name="_Toc247872756"/>
      <w:bookmarkStart w:id="5411" w:name="_Toc247960616"/>
      <w:bookmarkStart w:id="5412" w:name="_Toc247961641"/>
      <w:bookmarkStart w:id="5413" w:name="_Toc246780781"/>
      <w:bookmarkStart w:id="5414" w:name="_Toc247872757"/>
      <w:bookmarkStart w:id="5415" w:name="_Toc247960617"/>
      <w:bookmarkStart w:id="5416" w:name="_Toc247961642"/>
      <w:bookmarkStart w:id="5417" w:name="_Toc246780794"/>
      <w:bookmarkStart w:id="5418" w:name="_Toc247872770"/>
      <w:bookmarkStart w:id="5419" w:name="_Toc247960630"/>
      <w:bookmarkStart w:id="5420" w:name="_Toc247961655"/>
      <w:bookmarkStart w:id="5421" w:name="_Toc247960677"/>
      <w:bookmarkStart w:id="5422" w:name="_Toc247961702"/>
      <w:bookmarkStart w:id="5423" w:name="_Toc247960693"/>
      <w:bookmarkStart w:id="5424" w:name="_Toc247961718"/>
      <w:bookmarkStart w:id="5425" w:name="_Toc247960694"/>
      <w:bookmarkStart w:id="5426" w:name="_Toc247961719"/>
      <w:bookmarkStart w:id="5427" w:name="_Toc247960708"/>
      <w:bookmarkStart w:id="5428" w:name="_Toc247961733"/>
      <w:bookmarkStart w:id="5429" w:name="_Toc247960710"/>
      <w:bookmarkStart w:id="5430" w:name="_Toc247961735"/>
      <w:bookmarkStart w:id="5431" w:name="_Toc247960724"/>
      <w:bookmarkStart w:id="5432" w:name="_Toc247961749"/>
      <w:bookmarkStart w:id="5433" w:name="_Toc247960726"/>
      <w:bookmarkStart w:id="5434" w:name="_Toc247961751"/>
      <w:bookmarkStart w:id="5435" w:name="_Toc247960740"/>
      <w:bookmarkStart w:id="5436" w:name="_Toc247961765"/>
      <w:bookmarkStart w:id="5437" w:name="_Toc247960758"/>
      <w:bookmarkStart w:id="5438" w:name="_Toc247961783"/>
      <w:bookmarkStart w:id="5439" w:name="_Toc247960775"/>
      <w:bookmarkStart w:id="5440" w:name="_Toc247961800"/>
      <w:bookmarkStart w:id="5441" w:name="_Toc247960804"/>
      <w:bookmarkStart w:id="5442" w:name="_Toc247961829"/>
      <w:bookmarkStart w:id="5443" w:name="_Toc247960805"/>
      <w:bookmarkStart w:id="5444" w:name="_Toc247961830"/>
      <w:bookmarkStart w:id="5445" w:name="_Toc247960806"/>
      <w:bookmarkStart w:id="5446" w:name="_Toc247961831"/>
      <w:bookmarkStart w:id="5447" w:name="_Toc286047179"/>
      <w:bookmarkStart w:id="5448" w:name="_Toc288815096"/>
      <w:bookmarkStart w:id="5449" w:name="_Toc304539347"/>
      <w:bookmarkStart w:id="5450" w:name="_Toc308709900"/>
      <w:bookmarkStart w:id="5451" w:name="_Toc380749605"/>
      <w:bookmarkStart w:id="5452" w:name="_Toc384901911"/>
      <w:bookmarkStart w:id="5453" w:name="_Toc432512431"/>
      <w:bookmarkStart w:id="5454" w:name="_Toc443575771"/>
      <w:bookmarkStart w:id="5455" w:name="_Toc470518006"/>
      <w:bookmarkStart w:id="5456" w:name="_Toc462921225"/>
      <w:bookmarkStart w:id="5457" w:name="_Toc516155047"/>
      <w:bookmarkStart w:id="5458" w:name="_Toc20317785"/>
      <w:bookmarkStart w:id="5459" w:name="_Toc184444424"/>
      <w:bookmarkEnd w:id="3176"/>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r w:rsidRPr="002407F9">
        <w:rPr>
          <w:noProof/>
        </w:rPr>
        <w:t>Signatures</w:t>
      </w:r>
      <w:bookmarkEnd w:id="5447"/>
      <w:bookmarkEnd w:id="5448"/>
      <w:bookmarkEnd w:id="5449"/>
      <w:bookmarkEnd w:id="5450"/>
      <w:bookmarkEnd w:id="5451"/>
      <w:bookmarkEnd w:id="5452"/>
      <w:bookmarkEnd w:id="5453"/>
      <w:bookmarkEnd w:id="5454"/>
      <w:bookmarkEnd w:id="5455"/>
      <w:bookmarkEnd w:id="5456"/>
      <w:bookmarkEnd w:id="5457"/>
      <w:bookmarkEnd w:id="5458"/>
    </w:p>
    <w:p w:rsidR="0083463C" w:rsidRPr="002407F9" w:rsidRDefault="0083463C" w:rsidP="0083463C">
      <w:pPr>
        <w:pStyle w:val="Heading3"/>
        <w:rPr>
          <w:noProof/>
        </w:rPr>
      </w:pPr>
      <w:bookmarkStart w:id="5460" w:name="_Toc384901912"/>
      <w:bookmarkStart w:id="5461" w:name="_Toc286047180"/>
      <w:bookmarkStart w:id="5462" w:name="_Toc288815097"/>
      <w:bookmarkStart w:id="5463" w:name="_Toc304539348"/>
      <w:bookmarkStart w:id="5464" w:name="_Toc308709901"/>
      <w:bookmarkStart w:id="5465" w:name="_Toc380749606"/>
      <w:bookmarkStart w:id="5466" w:name="_Toc432512432"/>
      <w:bookmarkStart w:id="5467" w:name="_Toc443575772"/>
      <w:bookmarkStart w:id="5468" w:name="_Toc470518007"/>
      <w:bookmarkStart w:id="5469" w:name="_Toc462921226"/>
      <w:bookmarkStart w:id="5470" w:name="_Toc516155048"/>
      <w:bookmarkStart w:id="5471" w:name="_Toc20317786"/>
      <w:r w:rsidRPr="002407F9">
        <w:rPr>
          <w:noProof/>
        </w:rPr>
        <w:t>TPMS_SIGNATURE_</w:t>
      </w:r>
      <w:bookmarkEnd w:id="5460"/>
      <w:r w:rsidRPr="002407F9">
        <w:rPr>
          <w:noProof/>
        </w:rPr>
        <w:t>RSA</w:t>
      </w:r>
      <w:bookmarkEnd w:id="5461"/>
      <w:bookmarkEnd w:id="5462"/>
      <w:bookmarkEnd w:id="5463"/>
      <w:bookmarkEnd w:id="5464"/>
      <w:bookmarkEnd w:id="5465"/>
      <w:bookmarkEnd w:id="5466"/>
      <w:bookmarkEnd w:id="5467"/>
      <w:bookmarkEnd w:id="5468"/>
      <w:bookmarkEnd w:id="5469"/>
      <w:bookmarkEnd w:id="5470"/>
      <w:bookmarkEnd w:id="5471"/>
    </w:p>
    <w:p w:rsidR="0083463C" w:rsidRPr="002407F9" w:rsidRDefault="0083463C" w:rsidP="0083463C">
      <w:pPr>
        <w:pStyle w:val="TABLE-title"/>
        <w:rPr>
          <w:noProof/>
        </w:rPr>
      </w:pPr>
      <w:bookmarkStart w:id="5472" w:name="_Toc380749860"/>
      <w:bookmarkStart w:id="5473" w:name="_Toc384651522"/>
      <w:bookmarkStart w:id="5474" w:name="_Toc432512664"/>
      <w:bookmarkStart w:id="5475" w:name="_Toc443576002"/>
      <w:bookmarkStart w:id="5476" w:name="_Toc470518249"/>
      <w:bookmarkStart w:id="5477" w:name="_Toc462921463"/>
      <w:bookmarkStart w:id="5478" w:name="_Toc516155294"/>
      <w:bookmarkStart w:id="5479" w:name="_Toc2137623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185</w:t>
      </w:r>
      <w:r w:rsidRPr="002407F9">
        <w:rPr>
          <w:noProof/>
        </w:rPr>
        <w:fldChar w:fldCharType="end"/>
      </w:r>
      <w:r w:rsidRPr="002407F9">
        <w:rPr>
          <w:noProof/>
        </w:rPr>
        <w:t xml:space="preserve"> — Definition of {</w:t>
      </w:r>
      <w:r w:rsidRPr="002407F9">
        <w:rPr>
          <w:noProof/>
          <w:color w:val="00B050"/>
        </w:rPr>
        <w:t>RSA</w:t>
      </w:r>
      <w:r w:rsidRPr="002407F9">
        <w:rPr>
          <w:noProof/>
        </w:rPr>
        <w:t>} TPMS_SIGNATURE_RSA Structure</w:t>
      </w:r>
      <w:bookmarkEnd w:id="5472"/>
      <w:bookmarkEnd w:id="5473"/>
      <w:bookmarkEnd w:id="5474"/>
      <w:bookmarkEnd w:id="5475"/>
      <w:bookmarkEnd w:id="5476"/>
      <w:bookmarkEnd w:id="5477"/>
      <w:bookmarkEnd w:id="5478"/>
      <w:bookmarkEnd w:id="547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070"/>
        <w:gridCol w:w="3060"/>
        <w:gridCol w:w="4230"/>
      </w:tblGrid>
      <w:tr w:rsidR="0083463C" w:rsidRPr="002407F9" w:rsidTr="00BF3E57">
        <w:trPr>
          <w:jc w:val="center"/>
        </w:trPr>
        <w:tc>
          <w:tcPr>
            <w:tcW w:w="207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30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23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070" w:type="dxa"/>
            <w:tcBorders>
              <w:left w:val="single" w:sz="12" w:space="0" w:color="auto"/>
            </w:tcBorders>
          </w:tcPr>
          <w:p w:rsidR="0083463C" w:rsidRPr="002407F9" w:rsidRDefault="0083463C" w:rsidP="00BF3E57">
            <w:pPr>
              <w:pStyle w:val="TABLE-cell"/>
            </w:pPr>
            <w:r w:rsidRPr="002407F9">
              <w:t>hash</w:t>
            </w:r>
          </w:p>
        </w:tc>
        <w:tc>
          <w:tcPr>
            <w:tcW w:w="3060" w:type="dxa"/>
          </w:tcPr>
          <w:p w:rsidR="0083463C" w:rsidRPr="002407F9" w:rsidRDefault="0083463C" w:rsidP="00BF3E57">
            <w:pPr>
              <w:pStyle w:val="TABLE-cell"/>
            </w:pPr>
            <w:r w:rsidRPr="002407F9">
              <w:t>TPMI_ALG_HASH</w:t>
            </w:r>
          </w:p>
        </w:tc>
        <w:tc>
          <w:tcPr>
            <w:tcW w:w="4230" w:type="dxa"/>
            <w:tcBorders>
              <w:right w:val="single" w:sz="12" w:space="0" w:color="auto"/>
            </w:tcBorders>
          </w:tcPr>
          <w:p w:rsidR="0083463C" w:rsidRPr="002407F9" w:rsidRDefault="0083463C" w:rsidP="00BF3E57">
            <w:pPr>
              <w:pStyle w:val="TABLE-cell"/>
            </w:pPr>
            <w:r w:rsidRPr="002407F9">
              <w:t>the hash algorithm used to digest the message</w:t>
            </w:r>
          </w:p>
          <w:p w:rsidR="0083463C" w:rsidRPr="002407F9" w:rsidRDefault="0083463C" w:rsidP="00BF3E57">
            <w:pPr>
              <w:pStyle w:val="TABLE-cell"/>
            </w:pPr>
            <w:r w:rsidRPr="002407F9">
              <w:t>TPM_ALG_NULL is not allowed.</w:t>
            </w:r>
          </w:p>
        </w:tc>
      </w:tr>
      <w:tr w:rsidR="0083463C" w:rsidRPr="002407F9" w:rsidTr="00BF3E57">
        <w:trPr>
          <w:jc w:val="center"/>
        </w:trPr>
        <w:tc>
          <w:tcPr>
            <w:tcW w:w="2070" w:type="dxa"/>
            <w:tcBorders>
              <w:left w:val="single" w:sz="12" w:space="0" w:color="auto"/>
              <w:bottom w:val="single" w:sz="12" w:space="0" w:color="auto"/>
            </w:tcBorders>
          </w:tcPr>
          <w:p w:rsidR="0083463C" w:rsidRPr="002407F9" w:rsidRDefault="0083463C" w:rsidP="00BF3E57">
            <w:pPr>
              <w:pStyle w:val="TABLE-cell"/>
              <w:keepNext w:val="0"/>
            </w:pPr>
            <w:r w:rsidRPr="002407F9">
              <w:t>sig</w:t>
            </w:r>
          </w:p>
        </w:tc>
        <w:tc>
          <w:tcPr>
            <w:tcW w:w="3060" w:type="dxa"/>
            <w:tcBorders>
              <w:bottom w:val="single" w:sz="12" w:space="0" w:color="auto"/>
            </w:tcBorders>
          </w:tcPr>
          <w:p w:rsidR="0083463C" w:rsidRPr="002407F9" w:rsidRDefault="0083463C" w:rsidP="00BF3E57">
            <w:pPr>
              <w:pStyle w:val="TABLE-cell"/>
              <w:keepNext w:val="0"/>
            </w:pPr>
            <w:r w:rsidRPr="002407F9">
              <w:t>TPM2B_PUBLIC_KEY_RSA</w:t>
            </w:r>
          </w:p>
        </w:tc>
        <w:tc>
          <w:tcPr>
            <w:tcW w:w="4230" w:type="dxa"/>
            <w:tcBorders>
              <w:bottom w:val="single" w:sz="12" w:space="0" w:color="auto"/>
              <w:right w:val="single" w:sz="12" w:space="0" w:color="auto"/>
            </w:tcBorders>
          </w:tcPr>
          <w:p w:rsidR="0083463C" w:rsidRPr="002407F9" w:rsidRDefault="0083463C" w:rsidP="00BF3E57">
            <w:pPr>
              <w:pStyle w:val="TABLE-cell"/>
              <w:keepNext w:val="0"/>
            </w:pPr>
            <w:r w:rsidRPr="002407F9">
              <w:t>The signature is the size of a public key.</w:t>
            </w:r>
          </w:p>
        </w:tc>
      </w:tr>
    </w:tbl>
    <w:p w:rsidR="0083463C" w:rsidRPr="002407F9" w:rsidRDefault="0083463C" w:rsidP="0083463C">
      <w:pPr>
        <w:pStyle w:val="TABLE-title"/>
        <w:rPr>
          <w:noProof/>
        </w:rPr>
      </w:pPr>
      <w:bookmarkStart w:id="5480" w:name="_Toc432512665"/>
      <w:bookmarkStart w:id="5481" w:name="_Toc443576003"/>
      <w:bookmarkStart w:id="5482" w:name="_Toc470518250"/>
      <w:bookmarkStart w:id="5483" w:name="_Toc462921464"/>
      <w:bookmarkStart w:id="5484" w:name="_Toc516155295"/>
      <w:bookmarkStart w:id="5485" w:name="_Toc21376233"/>
      <w:bookmarkStart w:id="5486" w:name="_Toc380749861"/>
      <w:bookmarkStart w:id="5487" w:name="_Toc384651523"/>
      <w:bookmarkStart w:id="5488" w:name="_Toc286047181"/>
      <w:bookmarkStart w:id="5489" w:name="_Toc288815098"/>
      <w:bookmarkStart w:id="5490" w:name="_Toc304539349"/>
      <w:bookmarkStart w:id="5491" w:name="_Toc308709902"/>
      <w:bookmarkStart w:id="5492" w:name="_Toc380749607"/>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186</w:t>
      </w:r>
      <w:r w:rsidRPr="002407F9">
        <w:rPr>
          <w:noProof/>
        </w:rPr>
        <w:fldChar w:fldCharType="end"/>
      </w:r>
      <w:r w:rsidRPr="002407F9">
        <w:rPr>
          <w:noProof/>
        </w:rPr>
        <w:t xml:space="preserve"> — Definition of Types for {RSA} Signature</w:t>
      </w:r>
      <w:bookmarkEnd w:id="5480"/>
      <w:bookmarkEnd w:id="5481"/>
      <w:bookmarkEnd w:id="5482"/>
      <w:bookmarkEnd w:id="5483"/>
      <w:bookmarkEnd w:id="5484"/>
      <w:bookmarkEnd w:id="5485"/>
      <w:r w:rsidRPr="002407F9">
        <w:rPr>
          <w:noProof/>
        </w:rPr>
        <w:t xml:space="preserve">  </w:t>
      </w:r>
      <w:bookmarkEnd w:id="5486"/>
      <w:bookmarkEnd w:id="5487"/>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58" w:type="dxa"/>
          <w:right w:w="58" w:type="dxa"/>
        </w:tblCellMar>
        <w:tblLook w:val="0000" w:firstRow="0" w:lastRow="0" w:firstColumn="0" w:lastColumn="0" w:noHBand="0" w:noVBand="0"/>
      </w:tblPr>
      <w:tblGrid>
        <w:gridCol w:w="2279"/>
        <w:gridCol w:w="3120"/>
        <w:gridCol w:w="3961"/>
      </w:tblGrid>
      <w:tr w:rsidR="0083463C" w:rsidRPr="002407F9" w:rsidTr="00BF3E57">
        <w:trPr>
          <w:jc w:val="center"/>
        </w:trPr>
        <w:tc>
          <w:tcPr>
            <w:tcW w:w="2279" w:type="dxa"/>
            <w:tcBorders>
              <w:bottom w:val="single" w:sz="12" w:space="0" w:color="auto"/>
            </w:tcBorders>
          </w:tcPr>
          <w:p w:rsidR="0083463C" w:rsidRPr="002407F9" w:rsidRDefault="0083463C" w:rsidP="00BF3E57">
            <w:pPr>
              <w:pStyle w:val="TABLE-col-heading"/>
              <w:rPr>
                <w:noProof/>
              </w:rPr>
            </w:pPr>
            <w:r w:rsidRPr="002407F9">
              <w:rPr>
                <w:noProof/>
              </w:rPr>
              <w:t>Type</w:t>
            </w:r>
          </w:p>
        </w:tc>
        <w:tc>
          <w:tcPr>
            <w:tcW w:w="3120" w:type="dxa"/>
            <w:tcBorders>
              <w:bottom w:val="single" w:sz="12" w:space="0" w:color="auto"/>
            </w:tcBorders>
          </w:tcPr>
          <w:p w:rsidR="0083463C" w:rsidRPr="002407F9" w:rsidRDefault="0083463C" w:rsidP="00BF3E57">
            <w:pPr>
              <w:pStyle w:val="TABLE-col-heading"/>
              <w:rPr>
                <w:noProof/>
              </w:rPr>
            </w:pPr>
            <w:r w:rsidRPr="002407F9">
              <w:rPr>
                <w:noProof/>
              </w:rPr>
              <w:t>Name</w:t>
            </w:r>
          </w:p>
        </w:tc>
        <w:tc>
          <w:tcPr>
            <w:tcW w:w="3961" w:type="dxa"/>
            <w:tcBorders>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blPrEx>
          <w:tblBorders>
            <w:top w:val="single" w:sz="6" w:space="0" w:color="auto"/>
            <w:left w:val="single" w:sz="6" w:space="0" w:color="auto"/>
            <w:bottom w:val="single" w:sz="6" w:space="0" w:color="auto"/>
            <w:right w:val="single" w:sz="6" w:space="0" w:color="auto"/>
            <w:insideH w:val="single" w:sz="6" w:space="0" w:color="auto"/>
          </w:tblBorders>
        </w:tblPrEx>
        <w:trPr>
          <w:jc w:val="center"/>
        </w:trPr>
        <w:tc>
          <w:tcPr>
            <w:tcW w:w="2279" w:type="dxa"/>
            <w:tcBorders>
              <w:top w:val="single" w:sz="6" w:space="0" w:color="auto"/>
              <w:left w:val="single" w:sz="12" w:space="0" w:color="auto"/>
              <w:bottom w:val="single" w:sz="12" w:space="0" w:color="auto"/>
            </w:tcBorders>
          </w:tcPr>
          <w:p w:rsidR="0083463C" w:rsidRPr="002407F9" w:rsidRDefault="0083463C" w:rsidP="00BF3E57">
            <w:pPr>
              <w:pStyle w:val="TABLE-cell"/>
              <w:keepNext w:val="0"/>
            </w:pPr>
            <w:bookmarkStart w:id="5493" w:name="_Toc384383137"/>
            <w:bookmarkStart w:id="5494" w:name="_Toc384383138"/>
            <w:bookmarkStart w:id="5495" w:name="_Toc384383139"/>
            <w:bookmarkStart w:id="5496" w:name="_Toc384383140"/>
            <w:bookmarkStart w:id="5497" w:name="_Toc384383141"/>
            <w:bookmarkEnd w:id="5488"/>
            <w:bookmarkEnd w:id="5489"/>
            <w:bookmarkEnd w:id="5490"/>
            <w:bookmarkEnd w:id="5491"/>
            <w:bookmarkEnd w:id="5492"/>
            <w:bookmarkEnd w:id="5493"/>
            <w:bookmarkEnd w:id="5494"/>
            <w:bookmarkEnd w:id="5495"/>
            <w:bookmarkEnd w:id="5496"/>
            <w:bookmarkEnd w:id="5497"/>
            <w:r w:rsidRPr="002407F9">
              <w:t>TPMS_SIGNATURE_RSA</w:t>
            </w:r>
          </w:p>
        </w:tc>
        <w:tc>
          <w:tcPr>
            <w:tcW w:w="3120" w:type="dxa"/>
            <w:tcBorders>
              <w:top w:val="single" w:sz="6" w:space="0" w:color="auto"/>
              <w:bottom w:val="single" w:sz="12" w:space="0" w:color="auto"/>
            </w:tcBorders>
          </w:tcPr>
          <w:p w:rsidR="0083463C" w:rsidRPr="002407F9" w:rsidRDefault="0083463C" w:rsidP="00BF3E57">
            <w:pPr>
              <w:pStyle w:val="TABLE-cell"/>
              <w:keepNext w:val="0"/>
            </w:pPr>
            <w:r w:rsidRPr="002407F9">
              <w:t>TPMS_SIGNATURE_!ALG.ax</w:t>
            </w:r>
          </w:p>
        </w:tc>
        <w:tc>
          <w:tcPr>
            <w:tcW w:w="3961" w:type="dxa"/>
            <w:tcBorders>
              <w:top w:val="single" w:sz="6" w:space="0" w:color="auto"/>
              <w:bottom w:val="single" w:sz="12" w:space="0" w:color="auto"/>
              <w:right w:val="single" w:sz="12" w:space="0" w:color="auto"/>
            </w:tcBorders>
          </w:tcPr>
          <w:p w:rsidR="0083463C" w:rsidRPr="002407F9" w:rsidRDefault="0083463C" w:rsidP="00BF3E57">
            <w:pPr>
              <w:pStyle w:val="TABLE-cell"/>
              <w:keepNext w:val="0"/>
            </w:pPr>
          </w:p>
        </w:tc>
      </w:tr>
    </w:tbl>
    <w:p w:rsidR="0083463C" w:rsidRPr="002407F9" w:rsidRDefault="0083463C" w:rsidP="0083463C">
      <w:pPr>
        <w:pStyle w:val="Heading3"/>
        <w:rPr>
          <w:noProof/>
        </w:rPr>
      </w:pPr>
      <w:bookmarkStart w:id="5498" w:name="_Toc286047182"/>
      <w:bookmarkStart w:id="5499" w:name="_Toc288815099"/>
      <w:bookmarkStart w:id="5500" w:name="_Toc304539350"/>
      <w:bookmarkStart w:id="5501" w:name="_Toc308709903"/>
      <w:bookmarkStart w:id="5502" w:name="_Toc380749608"/>
      <w:bookmarkStart w:id="5503" w:name="_Toc384901914"/>
      <w:bookmarkStart w:id="5504" w:name="_Toc432512433"/>
      <w:bookmarkStart w:id="5505" w:name="_Toc443575773"/>
      <w:bookmarkStart w:id="5506" w:name="_Toc470518008"/>
      <w:bookmarkStart w:id="5507" w:name="_Toc462921227"/>
      <w:bookmarkStart w:id="5508" w:name="_Toc516155049"/>
      <w:bookmarkStart w:id="5509" w:name="_Toc20317787"/>
      <w:r w:rsidRPr="002407F9">
        <w:rPr>
          <w:noProof/>
        </w:rPr>
        <w:lastRenderedPageBreak/>
        <w:t>TPMS_SIGNATURE_ECC</w:t>
      </w:r>
      <w:bookmarkEnd w:id="5498"/>
      <w:bookmarkEnd w:id="5499"/>
      <w:bookmarkEnd w:id="5500"/>
      <w:bookmarkEnd w:id="5501"/>
      <w:bookmarkEnd w:id="5502"/>
      <w:bookmarkEnd w:id="5503"/>
      <w:bookmarkEnd w:id="5504"/>
      <w:bookmarkEnd w:id="5505"/>
      <w:bookmarkEnd w:id="5506"/>
      <w:bookmarkEnd w:id="5507"/>
      <w:bookmarkEnd w:id="5508"/>
      <w:bookmarkEnd w:id="5509"/>
    </w:p>
    <w:p w:rsidR="0083463C" w:rsidRPr="002407F9" w:rsidRDefault="0083463C" w:rsidP="0083463C">
      <w:pPr>
        <w:pStyle w:val="TABLE-title"/>
        <w:rPr>
          <w:noProof/>
        </w:rPr>
      </w:pPr>
      <w:bookmarkStart w:id="5510" w:name="_Toc380749862"/>
      <w:bookmarkStart w:id="5511" w:name="_Toc384651524"/>
      <w:bookmarkStart w:id="5512" w:name="_Toc432512666"/>
      <w:bookmarkStart w:id="5513" w:name="_Toc443576004"/>
      <w:bookmarkStart w:id="5514" w:name="_Toc470518251"/>
      <w:bookmarkStart w:id="5515" w:name="_Toc462921465"/>
      <w:bookmarkStart w:id="5516" w:name="_Toc516155296"/>
      <w:bookmarkStart w:id="5517" w:name="_Toc2137623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187</w:t>
      </w:r>
      <w:r w:rsidRPr="002407F9">
        <w:rPr>
          <w:noProof/>
        </w:rPr>
        <w:fldChar w:fldCharType="end"/>
      </w:r>
      <w:r w:rsidRPr="002407F9">
        <w:rPr>
          <w:noProof/>
        </w:rPr>
        <w:t xml:space="preserve"> — Definition of {</w:t>
      </w:r>
      <w:r w:rsidRPr="002407F9">
        <w:rPr>
          <w:noProof/>
          <w:color w:val="00B050"/>
        </w:rPr>
        <w:t>ECC</w:t>
      </w:r>
      <w:r w:rsidRPr="002407F9">
        <w:rPr>
          <w:noProof/>
        </w:rPr>
        <w:t>} TPMS_SIGNATURE_ECC Structure</w:t>
      </w:r>
      <w:bookmarkEnd w:id="5510"/>
      <w:bookmarkEnd w:id="5511"/>
      <w:bookmarkEnd w:id="5512"/>
      <w:bookmarkEnd w:id="5513"/>
      <w:bookmarkEnd w:id="5514"/>
      <w:bookmarkEnd w:id="5515"/>
      <w:bookmarkEnd w:id="5516"/>
      <w:bookmarkEnd w:id="551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070"/>
        <w:gridCol w:w="3060"/>
        <w:gridCol w:w="4230"/>
      </w:tblGrid>
      <w:tr w:rsidR="0083463C" w:rsidRPr="002407F9" w:rsidTr="00BF3E57">
        <w:trPr>
          <w:jc w:val="center"/>
        </w:trPr>
        <w:tc>
          <w:tcPr>
            <w:tcW w:w="207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30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23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070" w:type="dxa"/>
            <w:tcBorders>
              <w:left w:val="single" w:sz="12" w:space="0" w:color="auto"/>
            </w:tcBorders>
          </w:tcPr>
          <w:p w:rsidR="0083463C" w:rsidRPr="002407F9" w:rsidRDefault="0083463C" w:rsidP="00BF3E57">
            <w:pPr>
              <w:pStyle w:val="TABLE-cell"/>
            </w:pPr>
            <w:r w:rsidRPr="002407F9">
              <w:t>hash</w:t>
            </w:r>
          </w:p>
        </w:tc>
        <w:tc>
          <w:tcPr>
            <w:tcW w:w="3060" w:type="dxa"/>
          </w:tcPr>
          <w:p w:rsidR="0083463C" w:rsidRPr="002407F9" w:rsidRDefault="0083463C" w:rsidP="00BF3E57">
            <w:pPr>
              <w:pStyle w:val="TABLE-cell"/>
            </w:pPr>
            <w:r w:rsidRPr="002407F9">
              <w:t>TPMI_ALG_HASH</w:t>
            </w:r>
          </w:p>
        </w:tc>
        <w:tc>
          <w:tcPr>
            <w:tcW w:w="4230" w:type="dxa"/>
            <w:tcBorders>
              <w:right w:val="single" w:sz="12" w:space="0" w:color="auto"/>
            </w:tcBorders>
          </w:tcPr>
          <w:p w:rsidR="0083463C" w:rsidRPr="002407F9" w:rsidRDefault="0083463C" w:rsidP="00BF3E57">
            <w:pPr>
              <w:pStyle w:val="TABLE-cell"/>
            </w:pPr>
            <w:r w:rsidRPr="002407F9">
              <w:t>the hash algorithm used in the signature process</w:t>
            </w:r>
          </w:p>
          <w:p w:rsidR="0083463C" w:rsidRPr="002407F9" w:rsidRDefault="0083463C" w:rsidP="00BF3E57">
            <w:pPr>
              <w:pStyle w:val="TABLE-cell"/>
            </w:pPr>
            <w:r w:rsidRPr="002407F9">
              <w:t>TPM_ALG_NULL is not allowed.</w:t>
            </w:r>
          </w:p>
        </w:tc>
      </w:tr>
      <w:tr w:rsidR="0083463C" w:rsidRPr="002407F9" w:rsidTr="00BF3E57">
        <w:trPr>
          <w:jc w:val="center"/>
        </w:trPr>
        <w:tc>
          <w:tcPr>
            <w:tcW w:w="2070" w:type="dxa"/>
            <w:tcBorders>
              <w:left w:val="single" w:sz="12" w:space="0" w:color="auto"/>
              <w:bottom w:val="single" w:sz="6" w:space="0" w:color="auto"/>
            </w:tcBorders>
          </w:tcPr>
          <w:p w:rsidR="0083463C" w:rsidRPr="002407F9" w:rsidRDefault="0083463C" w:rsidP="00BF3E57">
            <w:pPr>
              <w:pStyle w:val="TABLE-cell"/>
            </w:pPr>
            <w:r w:rsidRPr="002407F9">
              <w:t>signatureR</w:t>
            </w:r>
          </w:p>
        </w:tc>
        <w:tc>
          <w:tcPr>
            <w:tcW w:w="3060" w:type="dxa"/>
            <w:tcBorders>
              <w:bottom w:val="single" w:sz="6" w:space="0" w:color="auto"/>
            </w:tcBorders>
          </w:tcPr>
          <w:p w:rsidR="0083463C" w:rsidRPr="002407F9" w:rsidRDefault="0083463C" w:rsidP="00BF3E57">
            <w:pPr>
              <w:pStyle w:val="TABLE-cell"/>
            </w:pPr>
            <w:r w:rsidRPr="002407F9">
              <w:t>TPM2B_ECC_PARAMETER</w:t>
            </w:r>
          </w:p>
        </w:tc>
        <w:tc>
          <w:tcPr>
            <w:tcW w:w="4230" w:type="dxa"/>
            <w:tcBorders>
              <w:bottom w:val="single" w:sz="6"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2070" w:type="dxa"/>
            <w:tcBorders>
              <w:left w:val="single" w:sz="12" w:space="0" w:color="auto"/>
              <w:bottom w:val="single" w:sz="12" w:space="0" w:color="auto"/>
            </w:tcBorders>
          </w:tcPr>
          <w:p w:rsidR="0083463C" w:rsidRPr="002407F9" w:rsidRDefault="0083463C" w:rsidP="00BF3E57">
            <w:pPr>
              <w:pStyle w:val="TABLE-cell"/>
              <w:keepNext w:val="0"/>
            </w:pPr>
            <w:r w:rsidRPr="002407F9">
              <w:t>signatureS</w:t>
            </w:r>
          </w:p>
        </w:tc>
        <w:tc>
          <w:tcPr>
            <w:tcW w:w="3060" w:type="dxa"/>
            <w:tcBorders>
              <w:bottom w:val="single" w:sz="12" w:space="0" w:color="auto"/>
            </w:tcBorders>
          </w:tcPr>
          <w:p w:rsidR="0083463C" w:rsidRPr="002407F9" w:rsidRDefault="0083463C" w:rsidP="00BF3E57">
            <w:pPr>
              <w:pStyle w:val="TABLE-cell"/>
              <w:keepNext w:val="0"/>
            </w:pPr>
            <w:r w:rsidRPr="002407F9">
              <w:t>TPM2B_ECC_PARAMETER</w:t>
            </w:r>
          </w:p>
        </w:tc>
        <w:tc>
          <w:tcPr>
            <w:tcW w:w="4230" w:type="dxa"/>
            <w:tcBorders>
              <w:bottom w:val="single" w:sz="12" w:space="0" w:color="auto"/>
              <w:right w:val="single" w:sz="12" w:space="0" w:color="auto"/>
            </w:tcBorders>
          </w:tcPr>
          <w:p w:rsidR="0083463C" w:rsidRPr="002407F9" w:rsidRDefault="0083463C" w:rsidP="00BF3E57">
            <w:pPr>
              <w:pStyle w:val="TABLE-cell"/>
              <w:keepNext w:val="0"/>
            </w:pPr>
          </w:p>
        </w:tc>
      </w:tr>
    </w:tbl>
    <w:p w:rsidR="0083463C" w:rsidRPr="002407F9" w:rsidRDefault="0083463C" w:rsidP="0083463C">
      <w:pPr>
        <w:pStyle w:val="TABLE-title"/>
        <w:rPr>
          <w:noProof/>
        </w:rPr>
      </w:pPr>
      <w:bookmarkStart w:id="5518" w:name="_Toc432512667"/>
      <w:bookmarkStart w:id="5519" w:name="_Toc443576005"/>
      <w:bookmarkStart w:id="5520" w:name="_Toc470518252"/>
      <w:bookmarkStart w:id="5521" w:name="_Toc462921466"/>
      <w:bookmarkStart w:id="5522" w:name="_Toc516155297"/>
      <w:bookmarkStart w:id="5523" w:name="_Toc21376235"/>
      <w:bookmarkStart w:id="5524" w:name="_Toc286047183"/>
      <w:bookmarkStart w:id="5525" w:name="_Toc288815100"/>
      <w:bookmarkStart w:id="5526" w:name="_Toc304539351"/>
      <w:bookmarkStart w:id="5527" w:name="_Toc308709904"/>
      <w:bookmarkStart w:id="5528" w:name="_Toc38074960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188</w:t>
      </w:r>
      <w:r w:rsidRPr="002407F9">
        <w:rPr>
          <w:noProof/>
        </w:rPr>
        <w:fldChar w:fldCharType="end"/>
      </w:r>
      <w:r w:rsidRPr="002407F9">
        <w:rPr>
          <w:noProof/>
        </w:rPr>
        <w:t xml:space="preserve"> — Definition of Types for {ECC} TPMS_SIGNATURE_ECC</w:t>
      </w:r>
      <w:bookmarkEnd w:id="5518"/>
      <w:bookmarkEnd w:id="5519"/>
      <w:bookmarkEnd w:id="5520"/>
      <w:bookmarkEnd w:id="5521"/>
      <w:bookmarkEnd w:id="5522"/>
      <w:bookmarkEnd w:id="5523"/>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Layout w:type="fixed"/>
        <w:tblCellMar>
          <w:left w:w="58" w:type="dxa"/>
          <w:right w:w="58" w:type="dxa"/>
        </w:tblCellMar>
        <w:tblLook w:val="0000" w:firstRow="0" w:lastRow="0" w:firstColumn="0" w:lastColumn="0" w:noHBand="0" w:noVBand="0"/>
      </w:tblPr>
      <w:tblGrid>
        <w:gridCol w:w="2430"/>
        <w:gridCol w:w="3330"/>
        <w:gridCol w:w="3600"/>
      </w:tblGrid>
      <w:tr w:rsidR="0083463C" w:rsidRPr="002407F9" w:rsidTr="00BF3E57">
        <w:trPr>
          <w:jc w:val="center"/>
        </w:trPr>
        <w:tc>
          <w:tcPr>
            <w:tcW w:w="2430" w:type="dxa"/>
            <w:tcBorders>
              <w:bottom w:val="single" w:sz="12" w:space="0" w:color="auto"/>
            </w:tcBorders>
          </w:tcPr>
          <w:p w:rsidR="0083463C" w:rsidRPr="002407F9" w:rsidRDefault="0083463C" w:rsidP="00BF3E57">
            <w:pPr>
              <w:pStyle w:val="TABLE-col-heading"/>
              <w:rPr>
                <w:noProof/>
              </w:rPr>
            </w:pPr>
            <w:r w:rsidRPr="002407F9">
              <w:rPr>
                <w:noProof/>
              </w:rPr>
              <w:t>Type</w:t>
            </w:r>
          </w:p>
        </w:tc>
        <w:tc>
          <w:tcPr>
            <w:tcW w:w="3330" w:type="dxa"/>
            <w:tcBorders>
              <w:bottom w:val="single" w:sz="12" w:space="0" w:color="auto"/>
            </w:tcBorders>
          </w:tcPr>
          <w:p w:rsidR="0083463C" w:rsidRPr="002407F9" w:rsidRDefault="0083463C" w:rsidP="00BF3E57">
            <w:pPr>
              <w:pStyle w:val="TABLE-col-heading"/>
              <w:rPr>
                <w:noProof/>
              </w:rPr>
            </w:pPr>
            <w:r w:rsidRPr="002407F9">
              <w:rPr>
                <w:noProof/>
              </w:rPr>
              <w:t>Name</w:t>
            </w:r>
          </w:p>
        </w:tc>
        <w:tc>
          <w:tcPr>
            <w:tcW w:w="3600" w:type="dxa"/>
            <w:tcBorders>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430" w:type="dxa"/>
            <w:tcBorders>
              <w:bottom w:val="single" w:sz="12" w:space="0" w:color="auto"/>
            </w:tcBorders>
          </w:tcPr>
          <w:p w:rsidR="0083463C" w:rsidRPr="002407F9" w:rsidRDefault="0083463C" w:rsidP="00BF3E57">
            <w:pPr>
              <w:pStyle w:val="TABLE-cell"/>
              <w:keepNext w:val="0"/>
            </w:pPr>
            <w:r w:rsidRPr="002407F9">
              <w:t>TPMS_SIGNATURE_ECC</w:t>
            </w:r>
          </w:p>
        </w:tc>
        <w:tc>
          <w:tcPr>
            <w:tcW w:w="3330" w:type="dxa"/>
            <w:tcBorders>
              <w:bottom w:val="single" w:sz="12" w:space="0" w:color="auto"/>
            </w:tcBorders>
          </w:tcPr>
          <w:p w:rsidR="0083463C" w:rsidRPr="002407F9" w:rsidRDefault="0083463C" w:rsidP="00BF3E57">
            <w:pPr>
              <w:pStyle w:val="TABLE-cell"/>
              <w:keepNext w:val="0"/>
            </w:pPr>
            <w:r w:rsidRPr="002407F9">
              <w:t>TPMS_SIGNATURE_!ALG.ax</w:t>
            </w:r>
          </w:p>
        </w:tc>
        <w:tc>
          <w:tcPr>
            <w:tcW w:w="3600" w:type="dxa"/>
            <w:tcBorders>
              <w:bottom w:val="single" w:sz="12" w:space="0" w:color="auto"/>
            </w:tcBorders>
          </w:tcPr>
          <w:p w:rsidR="0083463C" w:rsidRPr="002407F9" w:rsidRDefault="0083463C" w:rsidP="00BF3E57">
            <w:pPr>
              <w:pStyle w:val="TABLE-cell"/>
              <w:keepNext w:val="0"/>
            </w:pPr>
          </w:p>
        </w:tc>
      </w:tr>
    </w:tbl>
    <w:p w:rsidR="0083463C" w:rsidRPr="002407F9" w:rsidRDefault="0083463C" w:rsidP="0083463C">
      <w:pPr>
        <w:pStyle w:val="Heading3"/>
        <w:rPr>
          <w:noProof/>
        </w:rPr>
      </w:pPr>
      <w:bookmarkStart w:id="5529" w:name="_Toc384901915"/>
      <w:bookmarkStart w:id="5530" w:name="_Toc432512434"/>
      <w:bookmarkStart w:id="5531" w:name="_Toc443575774"/>
      <w:bookmarkStart w:id="5532" w:name="_Toc470518009"/>
      <w:bookmarkStart w:id="5533" w:name="_Toc462921228"/>
      <w:bookmarkStart w:id="5534" w:name="_Toc516155050"/>
      <w:bookmarkStart w:id="5535" w:name="_Toc20317788"/>
      <w:r w:rsidRPr="002407F9">
        <w:rPr>
          <w:noProof/>
        </w:rPr>
        <w:t>TPMU_SIGNATURE</w:t>
      </w:r>
      <w:bookmarkEnd w:id="5524"/>
      <w:bookmarkEnd w:id="5525"/>
      <w:bookmarkEnd w:id="5526"/>
      <w:bookmarkEnd w:id="5527"/>
      <w:bookmarkEnd w:id="5528"/>
      <w:bookmarkEnd w:id="5529"/>
      <w:bookmarkEnd w:id="5530"/>
      <w:bookmarkEnd w:id="5531"/>
      <w:bookmarkEnd w:id="5532"/>
      <w:bookmarkEnd w:id="5533"/>
      <w:bookmarkEnd w:id="5534"/>
      <w:bookmarkEnd w:id="5535"/>
    </w:p>
    <w:p w:rsidR="00EA7982" w:rsidRDefault="0083463C" w:rsidP="0083463C">
      <w:pPr>
        <w:pStyle w:val="BodyText"/>
        <w:rPr>
          <w:noProof/>
        </w:rPr>
      </w:pPr>
      <w:r w:rsidRPr="002407F9">
        <w:rPr>
          <w:noProof/>
        </w:rPr>
        <w:t>A TPMU_SIGNATURE_COMPOSITE is a union of the various signatures that are supported by a particular TPM implementation. The union allows substitution of any signature algorithm wherever a signature is required in a structure.</w:t>
      </w:r>
    </w:p>
    <w:p w:rsidR="0083463C" w:rsidRPr="002407F9" w:rsidRDefault="0083463C" w:rsidP="0083463C">
      <w:pPr>
        <w:pStyle w:val="NOTE"/>
        <w:keepNext/>
        <w:rPr>
          <w:noProof/>
        </w:rPr>
      </w:pPr>
      <w:r w:rsidRPr="002407F9">
        <w:rPr>
          <w:noProof/>
        </w:rPr>
        <w:t>NOTE</w:t>
      </w:r>
      <w:r w:rsidRPr="002407F9">
        <w:rPr>
          <w:noProof/>
        </w:rPr>
        <w:tab/>
        <w:t>All TPM are required to support a hash algorithm and the HMAC algorithm.</w:t>
      </w:r>
    </w:p>
    <w:p w:rsidR="0083463C" w:rsidRPr="002407F9" w:rsidRDefault="0083463C" w:rsidP="0083463C">
      <w:pPr>
        <w:pStyle w:val="BodyText"/>
        <w:rPr>
          <w:noProof/>
        </w:rPr>
      </w:pPr>
      <w:r w:rsidRPr="002407F9">
        <w:rPr>
          <w:noProof/>
        </w:rPr>
        <w:t>When a symmetric algorithm is used for signing, the signing algorithm is assumed to be an HMAC based on the indicated hash algorithm. The HMAC key will either be referenced as part of the usage or will be implied by context.</w:t>
      </w:r>
    </w:p>
    <w:p w:rsidR="0083463C" w:rsidRPr="002407F9" w:rsidRDefault="0083463C" w:rsidP="0083463C">
      <w:pPr>
        <w:pStyle w:val="TABLE-title"/>
        <w:rPr>
          <w:noProof/>
        </w:rPr>
      </w:pPr>
      <w:bookmarkStart w:id="5536" w:name="_Ref259714628"/>
      <w:bookmarkStart w:id="5537" w:name="_Toc380749863"/>
      <w:bookmarkStart w:id="5538" w:name="_Toc384651525"/>
      <w:bookmarkStart w:id="5539" w:name="_Ref396395181"/>
      <w:bookmarkStart w:id="5540" w:name="_Toc432512668"/>
      <w:bookmarkStart w:id="5541" w:name="_Toc443576006"/>
      <w:bookmarkStart w:id="5542" w:name="_Toc470518253"/>
      <w:bookmarkStart w:id="5543" w:name="_Toc462921467"/>
      <w:bookmarkStart w:id="5544" w:name="_Toc516155298"/>
      <w:bookmarkStart w:id="5545" w:name="_Toc21376236"/>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189</w:t>
      </w:r>
      <w:r w:rsidRPr="002407F9">
        <w:rPr>
          <w:noProof/>
        </w:rPr>
        <w:fldChar w:fldCharType="end"/>
      </w:r>
      <w:bookmarkEnd w:id="5536"/>
      <w:r w:rsidRPr="002407F9">
        <w:rPr>
          <w:noProof/>
        </w:rPr>
        <w:t xml:space="preserve"> — Definition of TPMU_SIGNATURE Union &lt;IN/OUT&gt;</w:t>
      </w:r>
      <w:bookmarkEnd w:id="5537"/>
      <w:bookmarkEnd w:id="5538"/>
      <w:bookmarkEnd w:id="5539"/>
      <w:bookmarkEnd w:id="5540"/>
      <w:bookmarkEnd w:id="5541"/>
      <w:bookmarkEnd w:id="5542"/>
      <w:bookmarkEnd w:id="5543"/>
      <w:bookmarkEnd w:id="5544"/>
      <w:bookmarkEnd w:id="554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080"/>
        <w:gridCol w:w="3060"/>
        <w:gridCol w:w="2700"/>
        <w:gridCol w:w="2520"/>
      </w:tblGrid>
      <w:tr w:rsidR="0083463C" w:rsidRPr="002407F9" w:rsidTr="00BF3E57">
        <w:trPr>
          <w:jc w:val="center"/>
        </w:trPr>
        <w:tc>
          <w:tcPr>
            <w:tcW w:w="108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30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270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Selector</w:t>
            </w:r>
          </w:p>
        </w:tc>
        <w:tc>
          <w:tcPr>
            <w:tcW w:w="252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080" w:type="dxa"/>
            <w:tcBorders>
              <w:left w:val="single" w:sz="12" w:space="0" w:color="auto"/>
            </w:tcBorders>
          </w:tcPr>
          <w:p w:rsidR="0083463C" w:rsidRPr="002407F9" w:rsidRDefault="0083463C" w:rsidP="00BF3E57">
            <w:pPr>
              <w:pStyle w:val="TABLE-cell"/>
            </w:pPr>
            <w:r w:rsidRPr="002407F9">
              <w:t>!ALG.ax</w:t>
            </w:r>
          </w:p>
        </w:tc>
        <w:tc>
          <w:tcPr>
            <w:tcW w:w="3060" w:type="dxa"/>
          </w:tcPr>
          <w:p w:rsidR="0083463C" w:rsidRPr="002407F9" w:rsidRDefault="0083463C" w:rsidP="00BF3E57">
            <w:pPr>
              <w:pStyle w:val="TABLE-cell"/>
            </w:pPr>
            <w:r w:rsidRPr="002407F9">
              <w:t>TPMS_SIGNATURE_!ALG.ax</w:t>
            </w:r>
          </w:p>
        </w:tc>
        <w:tc>
          <w:tcPr>
            <w:tcW w:w="2700" w:type="dxa"/>
          </w:tcPr>
          <w:p w:rsidR="0083463C" w:rsidRPr="002407F9" w:rsidRDefault="0083463C" w:rsidP="00BF3E57">
            <w:pPr>
              <w:pStyle w:val="TABLE-cell"/>
            </w:pPr>
            <w:r w:rsidRPr="002407F9">
              <w:t>TPM_ALG_!ALG.ax</w:t>
            </w:r>
          </w:p>
        </w:tc>
        <w:tc>
          <w:tcPr>
            <w:tcW w:w="2520" w:type="dxa"/>
            <w:tcBorders>
              <w:right w:val="single" w:sz="12" w:space="0" w:color="auto"/>
            </w:tcBorders>
          </w:tcPr>
          <w:p w:rsidR="0083463C" w:rsidRPr="002407F9" w:rsidRDefault="0083463C" w:rsidP="00BF3E57">
            <w:pPr>
              <w:pStyle w:val="TABLE-cell"/>
            </w:pPr>
            <w:r w:rsidRPr="002407F9">
              <w:t>all asymmetric signatures</w:t>
            </w:r>
          </w:p>
        </w:tc>
      </w:tr>
      <w:tr w:rsidR="0083463C" w:rsidRPr="002407F9" w:rsidTr="00BF3E57">
        <w:trPr>
          <w:jc w:val="center"/>
        </w:trPr>
        <w:tc>
          <w:tcPr>
            <w:tcW w:w="1080" w:type="dxa"/>
            <w:tcBorders>
              <w:left w:val="single" w:sz="12" w:space="0" w:color="auto"/>
              <w:bottom w:val="single" w:sz="6" w:space="0" w:color="auto"/>
            </w:tcBorders>
          </w:tcPr>
          <w:p w:rsidR="0083463C" w:rsidRPr="002407F9" w:rsidRDefault="0083463C" w:rsidP="00BF3E57">
            <w:pPr>
              <w:pStyle w:val="TABLE-cell"/>
            </w:pPr>
            <w:r w:rsidRPr="002407F9">
              <w:t>hmac</w:t>
            </w:r>
          </w:p>
        </w:tc>
        <w:tc>
          <w:tcPr>
            <w:tcW w:w="3060" w:type="dxa"/>
            <w:tcBorders>
              <w:bottom w:val="single" w:sz="6" w:space="0" w:color="auto"/>
            </w:tcBorders>
          </w:tcPr>
          <w:p w:rsidR="0083463C" w:rsidRPr="002407F9" w:rsidRDefault="0083463C" w:rsidP="00BF3E57">
            <w:pPr>
              <w:pStyle w:val="TABLE-cell"/>
            </w:pPr>
            <w:r w:rsidRPr="002407F9">
              <w:t>TPMT_HA</w:t>
            </w:r>
          </w:p>
        </w:tc>
        <w:tc>
          <w:tcPr>
            <w:tcW w:w="2700" w:type="dxa"/>
            <w:tcBorders>
              <w:bottom w:val="single" w:sz="6" w:space="0" w:color="auto"/>
            </w:tcBorders>
          </w:tcPr>
          <w:p w:rsidR="0083463C" w:rsidRPr="002407F9" w:rsidRDefault="0083463C" w:rsidP="00BF3E57">
            <w:pPr>
              <w:pStyle w:val="TABLE-cell"/>
            </w:pPr>
            <w:r w:rsidRPr="002407F9">
              <w:t>TPM_ALG_HMAC</w:t>
            </w:r>
          </w:p>
        </w:tc>
        <w:tc>
          <w:tcPr>
            <w:tcW w:w="2520" w:type="dxa"/>
            <w:tcBorders>
              <w:bottom w:val="single" w:sz="6" w:space="0" w:color="auto"/>
              <w:right w:val="single" w:sz="12" w:space="0" w:color="auto"/>
            </w:tcBorders>
          </w:tcPr>
          <w:p w:rsidR="0083463C" w:rsidRPr="002407F9" w:rsidRDefault="0083463C" w:rsidP="00BF3E57">
            <w:pPr>
              <w:pStyle w:val="TABLE-cell"/>
            </w:pPr>
            <w:r w:rsidRPr="002407F9">
              <w:t>HMAC signature (required to be supported)</w:t>
            </w:r>
          </w:p>
        </w:tc>
      </w:tr>
      <w:tr w:rsidR="0083463C" w:rsidRPr="002407F9" w:rsidTr="00BF3E57">
        <w:trPr>
          <w:jc w:val="center"/>
        </w:trPr>
        <w:tc>
          <w:tcPr>
            <w:tcW w:w="1080" w:type="dxa"/>
            <w:tcBorders>
              <w:left w:val="single" w:sz="12" w:space="0" w:color="auto"/>
              <w:bottom w:val="single" w:sz="6" w:space="0" w:color="auto"/>
            </w:tcBorders>
          </w:tcPr>
          <w:p w:rsidR="0083463C" w:rsidRPr="002407F9" w:rsidRDefault="0083463C" w:rsidP="00BF3E57">
            <w:pPr>
              <w:pStyle w:val="TABLE-cell"/>
            </w:pPr>
            <w:r w:rsidRPr="002407F9">
              <w:t>any</w:t>
            </w:r>
          </w:p>
        </w:tc>
        <w:tc>
          <w:tcPr>
            <w:tcW w:w="3060" w:type="dxa"/>
            <w:tcBorders>
              <w:bottom w:val="single" w:sz="6" w:space="0" w:color="auto"/>
            </w:tcBorders>
          </w:tcPr>
          <w:p w:rsidR="0083463C" w:rsidRPr="002407F9" w:rsidRDefault="0083463C" w:rsidP="00BF3E57">
            <w:pPr>
              <w:pStyle w:val="TABLE-cell"/>
            </w:pPr>
            <w:r w:rsidRPr="002407F9">
              <w:t>TPMS_SCHEME_HASH</w:t>
            </w:r>
          </w:p>
        </w:tc>
        <w:tc>
          <w:tcPr>
            <w:tcW w:w="2700" w:type="dxa"/>
            <w:tcBorders>
              <w:bottom w:val="single" w:sz="6" w:space="0" w:color="auto"/>
            </w:tcBorders>
          </w:tcPr>
          <w:p w:rsidR="0083463C" w:rsidRPr="002407F9" w:rsidRDefault="0083463C" w:rsidP="00BF3E57">
            <w:pPr>
              <w:pStyle w:val="TABLE-cell"/>
            </w:pPr>
          </w:p>
        </w:tc>
        <w:tc>
          <w:tcPr>
            <w:tcW w:w="2520" w:type="dxa"/>
            <w:tcBorders>
              <w:bottom w:val="single" w:sz="6" w:space="0" w:color="auto"/>
              <w:right w:val="single" w:sz="12" w:space="0" w:color="auto"/>
            </w:tcBorders>
          </w:tcPr>
          <w:p w:rsidR="0083463C" w:rsidRPr="002407F9" w:rsidRDefault="0083463C" w:rsidP="00BF3E57">
            <w:pPr>
              <w:pStyle w:val="TABLE-cell"/>
            </w:pPr>
            <w:r w:rsidRPr="002407F9">
              <w:t>used to access the hash</w:t>
            </w:r>
          </w:p>
        </w:tc>
      </w:tr>
      <w:tr w:rsidR="0083463C" w:rsidRPr="002407F9" w:rsidTr="00BF3E57">
        <w:trPr>
          <w:jc w:val="center"/>
        </w:trPr>
        <w:tc>
          <w:tcPr>
            <w:tcW w:w="1080" w:type="dxa"/>
            <w:tcBorders>
              <w:left w:val="single" w:sz="12" w:space="0" w:color="auto"/>
              <w:bottom w:val="single" w:sz="12" w:space="0" w:color="auto"/>
            </w:tcBorders>
          </w:tcPr>
          <w:p w:rsidR="0083463C" w:rsidRPr="002407F9" w:rsidRDefault="0083463C" w:rsidP="00BF3E57">
            <w:pPr>
              <w:pStyle w:val="TABLE-cell"/>
              <w:keepNext w:val="0"/>
            </w:pPr>
            <w:r w:rsidRPr="002407F9">
              <w:t>null</w:t>
            </w:r>
          </w:p>
        </w:tc>
        <w:tc>
          <w:tcPr>
            <w:tcW w:w="3060" w:type="dxa"/>
            <w:tcBorders>
              <w:bottom w:val="single" w:sz="12" w:space="0" w:color="auto"/>
            </w:tcBorders>
          </w:tcPr>
          <w:p w:rsidR="0083463C" w:rsidRPr="002407F9" w:rsidRDefault="0083463C" w:rsidP="00BF3E57">
            <w:pPr>
              <w:pStyle w:val="TABLE-cell"/>
              <w:keepNext w:val="0"/>
            </w:pPr>
          </w:p>
        </w:tc>
        <w:tc>
          <w:tcPr>
            <w:tcW w:w="2700" w:type="dxa"/>
            <w:tcBorders>
              <w:bottom w:val="single" w:sz="12" w:space="0" w:color="auto"/>
            </w:tcBorders>
          </w:tcPr>
          <w:p w:rsidR="0083463C" w:rsidRPr="002407F9" w:rsidRDefault="0083463C" w:rsidP="00BF3E57">
            <w:pPr>
              <w:pStyle w:val="TABLE-cell"/>
              <w:keepNext w:val="0"/>
            </w:pPr>
            <w:r w:rsidRPr="002407F9">
              <w:t>TPM_ALG_NULL</w:t>
            </w:r>
          </w:p>
        </w:tc>
        <w:tc>
          <w:tcPr>
            <w:tcW w:w="2520" w:type="dxa"/>
            <w:tcBorders>
              <w:bottom w:val="single" w:sz="12" w:space="0" w:color="auto"/>
              <w:right w:val="single" w:sz="12" w:space="0" w:color="auto"/>
            </w:tcBorders>
          </w:tcPr>
          <w:p w:rsidR="0083463C" w:rsidRPr="002407F9" w:rsidRDefault="0083463C" w:rsidP="00BF3E57">
            <w:pPr>
              <w:pStyle w:val="TABLE-cell"/>
              <w:keepNext w:val="0"/>
            </w:pPr>
            <w:r w:rsidRPr="002407F9">
              <w:t>the NULL signature</w:t>
            </w:r>
          </w:p>
        </w:tc>
      </w:tr>
    </w:tbl>
    <w:p w:rsidR="0083463C" w:rsidRPr="002407F9" w:rsidRDefault="0083463C" w:rsidP="0083463C">
      <w:pPr>
        <w:pStyle w:val="Heading3"/>
        <w:rPr>
          <w:noProof/>
        </w:rPr>
      </w:pPr>
      <w:bookmarkStart w:id="5546" w:name="_Toc285820489"/>
      <w:bookmarkStart w:id="5547" w:name="_Toc285820793"/>
      <w:bookmarkStart w:id="5548" w:name="_Toc285821377"/>
      <w:bookmarkStart w:id="5549" w:name="_Toc286043079"/>
      <w:bookmarkStart w:id="5550" w:name="_Toc286047184"/>
      <w:bookmarkStart w:id="5551" w:name="_Toc286047189"/>
      <w:bookmarkStart w:id="5552" w:name="_Toc288815101"/>
      <w:bookmarkStart w:id="5553" w:name="_Toc304539352"/>
      <w:bookmarkStart w:id="5554" w:name="_Toc308709905"/>
      <w:bookmarkStart w:id="5555" w:name="_Toc380749610"/>
      <w:bookmarkStart w:id="5556" w:name="_Toc384901916"/>
      <w:bookmarkStart w:id="5557" w:name="_Toc432512435"/>
      <w:bookmarkStart w:id="5558" w:name="_Toc443575775"/>
      <w:bookmarkStart w:id="5559" w:name="_Toc470518010"/>
      <w:bookmarkStart w:id="5560" w:name="_Toc462921229"/>
      <w:bookmarkStart w:id="5561" w:name="_Toc516155051"/>
      <w:bookmarkStart w:id="5562" w:name="_Toc20317789"/>
      <w:bookmarkEnd w:id="5546"/>
      <w:bookmarkEnd w:id="5547"/>
      <w:bookmarkEnd w:id="5548"/>
      <w:bookmarkEnd w:id="5549"/>
      <w:bookmarkEnd w:id="5550"/>
      <w:r w:rsidRPr="002407F9">
        <w:rPr>
          <w:noProof/>
        </w:rPr>
        <w:t>TPMT_SIGNATURE</w:t>
      </w:r>
      <w:bookmarkEnd w:id="5551"/>
      <w:bookmarkEnd w:id="5552"/>
      <w:bookmarkEnd w:id="5553"/>
      <w:bookmarkEnd w:id="5554"/>
      <w:bookmarkEnd w:id="5555"/>
      <w:bookmarkEnd w:id="5556"/>
      <w:bookmarkEnd w:id="5557"/>
      <w:bookmarkEnd w:id="5558"/>
      <w:bookmarkEnd w:id="5559"/>
      <w:bookmarkEnd w:id="5560"/>
      <w:bookmarkEnd w:id="5561"/>
      <w:bookmarkEnd w:id="5562"/>
    </w:p>
    <w:p w:rsidR="0083463C" w:rsidRPr="002407F9" w:rsidRDefault="0083463C" w:rsidP="0083463C">
      <w:pPr>
        <w:pStyle w:val="BodyText"/>
        <w:rPr>
          <w:noProof/>
        </w:rPr>
      </w:pPr>
      <w:r w:rsidRPr="002407F9">
        <w:rPr>
          <w:noProof/>
        </w:rPr>
        <w:fldChar w:fldCharType="begin"/>
      </w:r>
      <w:r w:rsidRPr="002407F9">
        <w:rPr>
          <w:noProof/>
        </w:rPr>
        <w:instrText xml:space="preserve"> REF _Ref291846412 \h </w:instrText>
      </w:r>
      <w:r w:rsidRPr="002407F9">
        <w:rPr>
          <w:noProof/>
        </w:rPr>
      </w:r>
      <w:r w:rsidRPr="002407F9">
        <w:rPr>
          <w:noProof/>
        </w:rPr>
        <w:fldChar w:fldCharType="separate"/>
      </w:r>
      <w:r w:rsidR="00AE7D6E" w:rsidRPr="002407F9">
        <w:rPr>
          <w:noProof/>
        </w:rPr>
        <w:t xml:space="preserve">Table </w:t>
      </w:r>
      <w:r w:rsidR="00AE7D6E">
        <w:rPr>
          <w:noProof/>
        </w:rPr>
        <w:t>190</w:t>
      </w:r>
      <w:r w:rsidRPr="002407F9">
        <w:rPr>
          <w:noProof/>
        </w:rPr>
        <w:fldChar w:fldCharType="end"/>
      </w:r>
      <w:r w:rsidRPr="002407F9">
        <w:rPr>
          <w:noProof/>
        </w:rPr>
        <w:t xml:space="preserve"> shows the basic algorithm-agile structure when a symmetric or asymmetric signature is indicated. The </w:t>
      </w:r>
      <w:r w:rsidRPr="002407F9">
        <w:rPr>
          <w:i/>
          <w:noProof/>
        </w:rPr>
        <w:t>sigAlg</w:t>
      </w:r>
      <w:r w:rsidRPr="002407F9">
        <w:rPr>
          <w:noProof/>
        </w:rPr>
        <w:t xml:space="preserve"> parameter indicates the algorithm used for the signature. This structure is output from </w:t>
      </w:r>
      <w:r w:rsidR="004C231E" w:rsidRPr="002407F9">
        <w:rPr>
          <w:noProof/>
        </w:rPr>
        <w:t xml:space="preserve">commands such as </w:t>
      </w:r>
      <w:r w:rsidRPr="002407F9">
        <w:rPr>
          <w:noProof/>
        </w:rPr>
        <w:t>the attestation commands</w:t>
      </w:r>
      <w:r w:rsidR="004C231E" w:rsidRPr="002407F9">
        <w:rPr>
          <w:noProof/>
        </w:rPr>
        <w:t xml:space="preserve"> and TPM2_Sign,</w:t>
      </w:r>
      <w:r w:rsidRPr="002407F9">
        <w:rPr>
          <w:noProof/>
        </w:rPr>
        <w:t xml:space="preserve"> and is an input to </w:t>
      </w:r>
      <w:r w:rsidR="004C231E" w:rsidRPr="002407F9">
        <w:rPr>
          <w:noProof/>
        </w:rPr>
        <w:t xml:space="preserve">commands such as </w:t>
      </w:r>
      <w:r w:rsidRPr="002407F9">
        <w:rPr>
          <w:noProof/>
        </w:rPr>
        <w:t>TPM2_VerifySignature(), TPM2_PolicySigned(), and TPM2_FieldUpgradeStart().</w:t>
      </w:r>
    </w:p>
    <w:p w:rsidR="0083463C" w:rsidRPr="002407F9" w:rsidRDefault="0083463C" w:rsidP="0083463C">
      <w:pPr>
        <w:pStyle w:val="TABLE-title"/>
        <w:rPr>
          <w:noProof/>
        </w:rPr>
      </w:pPr>
      <w:bookmarkStart w:id="5563" w:name="_Ref291846412"/>
      <w:bookmarkStart w:id="5564" w:name="_Toc380749864"/>
      <w:bookmarkStart w:id="5565" w:name="_Toc384651526"/>
      <w:bookmarkStart w:id="5566" w:name="_Toc432512669"/>
      <w:bookmarkStart w:id="5567" w:name="_Toc443576007"/>
      <w:bookmarkStart w:id="5568" w:name="_Toc470518254"/>
      <w:bookmarkStart w:id="5569" w:name="_Toc462921468"/>
      <w:bookmarkStart w:id="5570" w:name="_Toc516155299"/>
      <w:bookmarkStart w:id="5571" w:name="_Toc21376237"/>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190</w:t>
      </w:r>
      <w:r w:rsidRPr="002407F9">
        <w:rPr>
          <w:noProof/>
        </w:rPr>
        <w:fldChar w:fldCharType="end"/>
      </w:r>
      <w:bookmarkEnd w:id="5563"/>
      <w:r w:rsidRPr="002407F9">
        <w:rPr>
          <w:noProof/>
        </w:rPr>
        <w:t xml:space="preserve"> — Definition of TPMT_SIGNATURE Structure</w:t>
      </w:r>
      <w:bookmarkEnd w:id="5564"/>
      <w:bookmarkEnd w:id="5565"/>
      <w:bookmarkEnd w:id="5566"/>
      <w:bookmarkEnd w:id="5567"/>
      <w:bookmarkEnd w:id="5568"/>
      <w:bookmarkEnd w:id="5569"/>
      <w:bookmarkEnd w:id="5570"/>
      <w:bookmarkEnd w:id="557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530"/>
        <w:gridCol w:w="3150"/>
        <w:gridCol w:w="4680"/>
      </w:tblGrid>
      <w:tr w:rsidR="0083463C" w:rsidRPr="002407F9" w:rsidTr="00BF3E57">
        <w:trPr>
          <w:jc w:val="center"/>
        </w:trPr>
        <w:tc>
          <w:tcPr>
            <w:tcW w:w="153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315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68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530" w:type="dxa"/>
            <w:tcBorders>
              <w:top w:val="single" w:sz="12" w:space="0" w:color="auto"/>
              <w:left w:val="single" w:sz="12" w:space="0" w:color="auto"/>
            </w:tcBorders>
          </w:tcPr>
          <w:p w:rsidR="0083463C" w:rsidRPr="002407F9" w:rsidRDefault="0083463C" w:rsidP="00BF3E57">
            <w:pPr>
              <w:pStyle w:val="TABLE-cell"/>
            </w:pPr>
            <w:r w:rsidRPr="002407F9">
              <w:t>sigAlg</w:t>
            </w:r>
          </w:p>
        </w:tc>
        <w:tc>
          <w:tcPr>
            <w:tcW w:w="3150" w:type="dxa"/>
            <w:tcBorders>
              <w:top w:val="single" w:sz="12" w:space="0" w:color="auto"/>
            </w:tcBorders>
          </w:tcPr>
          <w:p w:rsidR="0083463C" w:rsidRPr="002407F9" w:rsidRDefault="0083463C" w:rsidP="00BF3E57">
            <w:pPr>
              <w:pStyle w:val="TABLE-cell"/>
            </w:pPr>
            <w:r w:rsidRPr="002407F9">
              <w:t>+TPMI_ALG_SIG_SCHEME</w:t>
            </w:r>
          </w:p>
        </w:tc>
        <w:tc>
          <w:tcPr>
            <w:tcW w:w="4680" w:type="dxa"/>
            <w:tcBorders>
              <w:top w:val="single" w:sz="12" w:space="0" w:color="auto"/>
              <w:right w:val="single" w:sz="12" w:space="0" w:color="auto"/>
            </w:tcBorders>
          </w:tcPr>
          <w:p w:rsidR="0083463C" w:rsidRPr="002407F9" w:rsidRDefault="0083463C" w:rsidP="00BF3E57">
            <w:pPr>
              <w:pStyle w:val="TABLE-cell"/>
            </w:pPr>
            <w:r w:rsidRPr="002407F9">
              <w:t>selector of the algorithm used to construct the signature</w:t>
            </w:r>
          </w:p>
        </w:tc>
      </w:tr>
      <w:tr w:rsidR="0083463C" w:rsidRPr="002407F9" w:rsidTr="00BF3E57">
        <w:trPr>
          <w:jc w:val="center"/>
        </w:trPr>
        <w:tc>
          <w:tcPr>
            <w:tcW w:w="1530" w:type="dxa"/>
            <w:tcBorders>
              <w:left w:val="single" w:sz="12" w:space="0" w:color="auto"/>
              <w:bottom w:val="single" w:sz="12" w:space="0" w:color="auto"/>
            </w:tcBorders>
          </w:tcPr>
          <w:p w:rsidR="0083463C" w:rsidRPr="002407F9" w:rsidRDefault="0083463C" w:rsidP="00BF3E57">
            <w:pPr>
              <w:pStyle w:val="TABLE-cell"/>
              <w:keepNext w:val="0"/>
            </w:pPr>
            <w:r w:rsidRPr="002407F9">
              <w:t>[sigAlg]signature</w:t>
            </w:r>
          </w:p>
        </w:tc>
        <w:tc>
          <w:tcPr>
            <w:tcW w:w="3150" w:type="dxa"/>
            <w:tcBorders>
              <w:bottom w:val="single" w:sz="12" w:space="0" w:color="auto"/>
            </w:tcBorders>
          </w:tcPr>
          <w:p w:rsidR="0083463C" w:rsidRPr="002407F9" w:rsidRDefault="0083463C" w:rsidP="00BF3E57">
            <w:pPr>
              <w:pStyle w:val="TABLE-cell"/>
              <w:keepNext w:val="0"/>
            </w:pPr>
            <w:r w:rsidRPr="002407F9">
              <w:t>TPMU_SIGNATURE</w:t>
            </w:r>
          </w:p>
        </w:tc>
        <w:tc>
          <w:tcPr>
            <w:tcW w:w="4680" w:type="dxa"/>
            <w:tcBorders>
              <w:bottom w:val="single" w:sz="12" w:space="0" w:color="auto"/>
              <w:right w:val="single" w:sz="12" w:space="0" w:color="auto"/>
            </w:tcBorders>
          </w:tcPr>
          <w:p w:rsidR="0083463C" w:rsidRPr="002407F9" w:rsidRDefault="0083463C" w:rsidP="00BF3E57">
            <w:pPr>
              <w:pStyle w:val="TABLE-cell"/>
              <w:keepNext w:val="0"/>
            </w:pPr>
            <w:r w:rsidRPr="002407F9">
              <w:t>This shall be the actual signature information.</w:t>
            </w:r>
          </w:p>
        </w:tc>
      </w:tr>
    </w:tbl>
    <w:p w:rsidR="0083463C" w:rsidRPr="002407F9" w:rsidRDefault="0083463C" w:rsidP="0083463C">
      <w:pPr>
        <w:pStyle w:val="Heading2"/>
        <w:rPr>
          <w:noProof/>
        </w:rPr>
      </w:pPr>
      <w:bookmarkStart w:id="5572" w:name="_Toc246780852"/>
      <w:bookmarkStart w:id="5573" w:name="_Toc247872828"/>
      <w:bookmarkStart w:id="5574" w:name="_Toc247960828"/>
      <w:bookmarkStart w:id="5575" w:name="_Toc247961851"/>
      <w:bookmarkStart w:id="5576" w:name="_Toc246780853"/>
      <w:bookmarkStart w:id="5577" w:name="_Toc247872829"/>
      <w:bookmarkStart w:id="5578" w:name="_Toc247960829"/>
      <w:bookmarkStart w:id="5579" w:name="_Toc247961852"/>
      <w:bookmarkStart w:id="5580" w:name="_Toc286047190"/>
      <w:bookmarkStart w:id="5581" w:name="_Toc288815102"/>
      <w:bookmarkStart w:id="5582" w:name="_Toc304539353"/>
      <w:bookmarkStart w:id="5583" w:name="_Toc308709906"/>
      <w:bookmarkStart w:id="5584" w:name="_Toc380749611"/>
      <w:bookmarkStart w:id="5585" w:name="_Toc384901917"/>
      <w:bookmarkStart w:id="5586" w:name="_Toc432512436"/>
      <w:bookmarkStart w:id="5587" w:name="_Toc443575776"/>
      <w:bookmarkStart w:id="5588" w:name="_Ref446421043"/>
      <w:bookmarkStart w:id="5589" w:name="_Toc470518011"/>
      <w:bookmarkStart w:id="5590" w:name="_Toc462921230"/>
      <w:bookmarkStart w:id="5591" w:name="_Toc516155052"/>
      <w:bookmarkStart w:id="5592" w:name="_Toc20317790"/>
      <w:bookmarkStart w:id="5593" w:name="_Toc184444455"/>
      <w:bookmarkStart w:id="5594" w:name="_Toc184444444"/>
      <w:bookmarkEnd w:id="5459"/>
      <w:bookmarkEnd w:id="5572"/>
      <w:bookmarkEnd w:id="5573"/>
      <w:bookmarkEnd w:id="5574"/>
      <w:bookmarkEnd w:id="5575"/>
      <w:bookmarkEnd w:id="5576"/>
      <w:bookmarkEnd w:id="5577"/>
      <w:bookmarkEnd w:id="5578"/>
      <w:bookmarkEnd w:id="5579"/>
      <w:r w:rsidRPr="002407F9">
        <w:rPr>
          <w:noProof/>
        </w:rPr>
        <w:lastRenderedPageBreak/>
        <w:t>Key/Secret Exchange</w:t>
      </w:r>
      <w:bookmarkEnd w:id="5580"/>
      <w:bookmarkEnd w:id="5581"/>
      <w:bookmarkEnd w:id="5582"/>
      <w:bookmarkEnd w:id="5583"/>
      <w:bookmarkEnd w:id="5584"/>
      <w:bookmarkEnd w:id="5585"/>
      <w:bookmarkEnd w:id="5586"/>
      <w:bookmarkEnd w:id="5587"/>
      <w:bookmarkEnd w:id="5588"/>
      <w:bookmarkEnd w:id="5589"/>
      <w:bookmarkEnd w:id="5590"/>
      <w:bookmarkEnd w:id="5591"/>
      <w:bookmarkEnd w:id="5592"/>
    </w:p>
    <w:p w:rsidR="0083463C" w:rsidRPr="002407F9" w:rsidRDefault="0083463C" w:rsidP="0083463C">
      <w:pPr>
        <w:pStyle w:val="Heading3"/>
        <w:rPr>
          <w:noProof/>
        </w:rPr>
      </w:pPr>
      <w:bookmarkStart w:id="5595" w:name="_Toc286047191"/>
      <w:bookmarkStart w:id="5596" w:name="_Toc288815103"/>
      <w:bookmarkStart w:id="5597" w:name="_Toc304539354"/>
      <w:bookmarkStart w:id="5598" w:name="_Toc308709907"/>
      <w:bookmarkStart w:id="5599" w:name="_Toc380749612"/>
      <w:bookmarkStart w:id="5600" w:name="_Toc384901918"/>
      <w:bookmarkStart w:id="5601" w:name="_Toc432512437"/>
      <w:bookmarkStart w:id="5602" w:name="_Toc443575777"/>
      <w:bookmarkStart w:id="5603" w:name="_Toc470518012"/>
      <w:bookmarkStart w:id="5604" w:name="_Toc462921231"/>
      <w:bookmarkStart w:id="5605" w:name="_Toc516155053"/>
      <w:bookmarkStart w:id="5606" w:name="_Toc20317791"/>
      <w:r w:rsidRPr="002407F9">
        <w:rPr>
          <w:noProof/>
        </w:rPr>
        <w:t>Introduction</w:t>
      </w:r>
      <w:bookmarkEnd w:id="5595"/>
      <w:bookmarkEnd w:id="5596"/>
      <w:bookmarkEnd w:id="5597"/>
      <w:bookmarkEnd w:id="5598"/>
      <w:bookmarkEnd w:id="5599"/>
      <w:bookmarkEnd w:id="5600"/>
      <w:bookmarkEnd w:id="5601"/>
      <w:bookmarkEnd w:id="5602"/>
      <w:bookmarkEnd w:id="5603"/>
      <w:bookmarkEnd w:id="5604"/>
      <w:bookmarkEnd w:id="5605"/>
      <w:bookmarkEnd w:id="5606"/>
    </w:p>
    <w:p w:rsidR="0083463C" w:rsidRPr="002407F9" w:rsidRDefault="0083463C" w:rsidP="0083463C">
      <w:pPr>
        <w:pStyle w:val="BodyText"/>
        <w:rPr>
          <w:noProof/>
        </w:rPr>
      </w:pPr>
      <w:r w:rsidRPr="002407F9">
        <w:rPr>
          <w:noProof/>
        </w:rPr>
        <w:t xml:space="preserve">The structures in </w:t>
      </w:r>
      <w:r w:rsidRPr="002407F9">
        <w:rPr>
          <w:noProof/>
        </w:rPr>
        <w:fldChar w:fldCharType="begin"/>
      </w:r>
      <w:r w:rsidRPr="002407F9">
        <w:rPr>
          <w:noProof/>
        </w:rPr>
        <w:instrText xml:space="preserve"> REF _Ref446421043 \r \h </w:instrText>
      </w:r>
      <w:r w:rsidRPr="002407F9">
        <w:rPr>
          <w:noProof/>
        </w:rPr>
      </w:r>
      <w:r w:rsidRPr="002407F9">
        <w:rPr>
          <w:noProof/>
        </w:rPr>
        <w:fldChar w:fldCharType="separate"/>
      </w:r>
      <w:r w:rsidR="00AE7D6E">
        <w:rPr>
          <w:noProof/>
        </w:rPr>
        <w:t>11.4</w:t>
      </w:r>
      <w:r w:rsidRPr="002407F9">
        <w:rPr>
          <w:noProof/>
        </w:rPr>
        <w:fldChar w:fldCharType="end"/>
      </w:r>
      <w:r w:rsidRPr="002407F9">
        <w:rPr>
          <w:noProof/>
        </w:rPr>
        <w:t xml:space="preserve"> are used when a key or secret is being exchanged. The exchange may be in</w:t>
      </w:r>
    </w:p>
    <w:p w:rsidR="00EA7982" w:rsidRDefault="0083463C" w:rsidP="0083463C">
      <w:pPr>
        <w:pStyle w:val="ListBullet"/>
        <w:rPr>
          <w:noProof/>
        </w:rPr>
      </w:pPr>
      <w:r w:rsidRPr="002407F9">
        <w:rPr>
          <w:noProof/>
        </w:rPr>
        <w:t>TPM2_StartAuthSession() where the secret is injected for salting the session,</w:t>
      </w:r>
    </w:p>
    <w:p w:rsidR="0083463C" w:rsidRPr="002407F9" w:rsidRDefault="0083463C" w:rsidP="0083463C">
      <w:pPr>
        <w:pStyle w:val="ListBullet"/>
        <w:rPr>
          <w:noProof/>
        </w:rPr>
      </w:pPr>
      <w:r w:rsidRPr="002407F9">
        <w:rPr>
          <w:noProof/>
        </w:rPr>
        <w:t>TPM2_Duplicate(), TPM2_Import, or TPM2_Rewrap() where the secret is the symmetric encryption key for the outer wrapper of a duplication blob, or</w:t>
      </w:r>
    </w:p>
    <w:p w:rsidR="0083463C" w:rsidRPr="002407F9" w:rsidRDefault="0083463C" w:rsidP="0083463C">
      <w:pPr>
        <w:pStyle w:val="ListBullet"/>
        <w:rPr>
          <w:noProof/>
        </w:rPr>
      </w:pPr>
      <w:r w:rsidRPr="002407F9">
        <w:rPr>
          <w:noProof/>
        </w:rPr>
        <w:t>TPM2_ActivateIdentity() or TPM2_CreateIdentity() where the secret is the symmetric encryption key for the credential blob.</w:t>
      </w:r>
    </w:p>
    <w:p w:rsidR="0083463C" w:rsidRPr="002407F9" w:rsidRDefault="0083463C" w:rsidP="0083463C">
      <w:pPr>
        <w:pStyle w:val="BodyText"/>
        <w:rPr>
          <w:noProof/>
        </w:rPr>
      </w:pPr>
      <w:r w:rsidRPr="002407F9">
        <w:rPr>
          <w:noProof/>
        </w:rPr>
        <w:t>Particulars are described in TPM 2.0 Part 1.</w:t>
      </w:r>
    </w:p>
    <w:p w:rsidR="0083463C" w:rsidRPr="002407F9" w:rsidRDefault="0083463C" w:rsidP="0083463C">
      <w:pPr>
        <w:pStyle w:val="Heading3"/>
        <w:rPr>
          <w:noProof/>
        </w:rPr>
      </w:pPr>
      <w:bookmarkStart w:id="5607" w:name="_Toc286047192"/>
      <w:bookmarkStart w:id="5608" w:name="_Toc288815104"/>
      <w:bookmarkStart w:id="5609" w:name="_Toc304539355"/>
      <w:bookmarkStart w:id="5610" w:name="_Toc308709908"/>
      <w:bookmarkStart w:id="5611" w:name="_Toc380749613"/>
      <w:bookmarkStart w:id="5612" w:name="_Toc384901919"/>
      <w:bookmarkStart w:id="5613" w:name="_Toc432512438"/>
      <w:bookmarkStart w:id="5614" w:name="_Toc443575778"/>
      <w:bookmarkStart w:id="5615" w:name="_Toc470518013"/>
      <w:bookmarkStart w:id="5616" w:name="_Toc462921232"/>
      <w:bookmarkStart w:id="5617" w:name="_Toc516155054"/>
      <w:bookmarkStart w:id="5618" w:name="_Toc20317792"/>
      <w:r w:rsidRPr="002407F9">
        <w:rPr>
          <w:noProof/>
        </w:rPr>
        <w:t>TPMU_ENCRYPTED_SECRET</w:t>
      </w:r>
      <w:bookmarkEnd w:id="5607"/>
      <w:bookmarkEnd w:id="5608"/>
      <w:bookmarkEnd w:id="5609"/>
      <w:bookmarkEnd w:id="5610"/>
      <w:bookmarkEnd w:id="5611"/>
      <w:bookmarkEnd w:id="5612"/>
      <w:bookmarkEnd w:id="5613"/>
      <w:bookmarkEnd w:id="5614"/>
      <w:bookmarkEnd w:id="5615"/>
      <w:bookmarkEnd w:id="5616"/>
      <w:bookmarkEnd w:id="5617"/>
      <w:bookmarkEnd w:id="5618"/>
    </w:p>
    <w:p w:rsidR="0083463C" w:rsidRPr="002407F9" w:rsidRDefault="0083463C" w:rsidP="0083463C">
      <w:pPr>
        <w:pStyle w:val="BodyText"/>
        <w:rPr>
          <w:noProof/>
        </w:rPr>
      </w:pPr>
      <w:r w:rsidRPr="002407F9">
        <w:rPr>
          <w:noProof/>
        </w:rPr>
        <w:t>This structure is used to hold either an ephemeral public point for ECDH, an OAEP-encrypted block for RSA, or a symmetrically encrypted value. This structure is defined for the limited purpose of determining the size of a TPM2B_ENCRYPTED_SECRET.</w:t>
      </w:r>
    </w:p>
    <w:p w:rsidR="0083463C" w:rsidRPr="002407F9" w:rsidRDefault="0083463C" w:rsidP="0083463C">
      <w:pPr>
        <w:pStyle w:val="BodyText"/>
        <w:rPr>
          <w:noProof/>
        </w:rPr>
      </w:pPr>
      <w:r w:rsidRPr="002407F9">
        <w:rPr>
          <w:noProof/>
        </w:rPr>
        <w:t>The symmetrically encrypted value may use either CFB or XOR encryption.</w:t>
      </w:r>
    </w:p>
    <w:p w:rsidR="0083463C" w:rsidRPr="002407F9" w:rsidRDefault="0083463C" w:rsidP="0083463C">
      <w:pPr>
        <w:pStyle w:val="NOTE"/>
        <w:keepNext/>
        <w:rPr>
          <w:noProof/>
        </w:rPr>
      </w:pPr>
      <w:r w:rsidRPr="002407F9">
        <w:rPr>
          <w:noProof/>
        </w:rPr>
        <w:t>NOTE</w:t>
      </w:r>
      <w:r w:rsidRPr="002407F9">
        <w:rPr>
          <w:noProof/>
        </w:rPr>
        <w:tab/>
      </w:r>
      <w:r w:rsidRPr="002407F9">
        <w:rPr>
          <w:noProof/>
        </w:rPr>
        <w:fldChar w:fldCharType="begin"/>
      </w:r>
      <w:r w:rsidRPr="002407F9">
        <w:rPr>
          <w:noProof/>
        </w:rPr>
        <w:instrText xml:space="preserve"> REF _Ref307333263 \h </w:instrText>
      </w:r>
      <w:r w:rsidRPr="002407F9">
        <w:rPr>
          <w:noProof/>
        </w:rPr>
      </w:r>
      <w:r w:rsidRPr="002407F9">
        <w:rPr>
          <w:noProof/>
        </w:rPr>
        <w:fldChar w:fldCharType="separate"/>
      </w:r>
      <w:r w:rsidR="00AE7D6E" w:rsidRPr="002407F9">
        <w:rPr>
          <w:noProof/>
        </w:rPr>
        <w:t xml:space="preserve">Table </w:t>
      </w:r>
      <w:r w:rsidR="00AE7D6E">
        <w:rPr>
          <w:noProof/>
        </w:rPr>
        <w:t>191</w:t>
      </w:r>
      <w:r w:rsidRPr="002407F9">
        <w:rPr>
          <w:noProof/>
        </w:rPr>
        <w:fldChar w:fldCharType="end"/>
      </w:r>
      <w:r w:rsidRPr="002407F9">
        <w:rPr>
          <w:noProof/>
        </w:rPr>
        <w:t xml:space="preserve"> is illustrative. It would be modified depending on the algorithms supported in the TPM.</w:t>
      </w:r>
    </w:p>
    <w:p w:rsidR="0083463C" w:rsidRPr="002407F9" w:rsidRDefault="0083463C" w:rsidP="0083463C">
      <w:pPr>
        <w:pStyle w:val="TABLE-title"/>
        <w:rPr>
          <w:noProof/>
        </w:rPr>
      </w:pPr>
      <w:bookmarkStart w:id="5619" w:name="_Ref307333263"/>
      <w:bookmarkStart w:id="5620" w:name="_Toc21376238"/>
      <w:bookmarkStart w:id="5621" w:name="_Toc380749865"/>
      <w:bookmarkStart w:id="5622" w:name="_Toc384651527"/>
      <w:bookmarkStart w:id="5623" w:name="_Toc432512670"/>
      <w:bookmarkStart w:id="5624" w:name="_Toc443576008"/>
      <w:bookmarkStart w:id="5625" w:name="_Toc470518255"/>
      <w:bookmarkStart w:id="5626" w:name="_Toc462921469"/>
      <w:bookmarkStart w:id="5627" w:name="_Toc51615530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191</w:t>
      </w:r>
      <w:r w:rsidRPr="002407F9">
        <w:rPr>
          <w:noProof/>
        </w:rPr>
        <w:fldChar w:fldCharType="end"/>
      </w:r>
      <w:bookmarkEnd w:id="5619"/>
      <w:r w:rsidRPr="002407F9">
        <w:rPr>
          <w:noProof/>
        </w:rPr>
        <w:t xml:space="preserve"> — Definition of TPMU_ENCRYPTED_SECRET Union</w:t>
      </w:r>
      <w:bookmarkEnd w:id="5620"/>
      <w:r w:rsidRPr="002407F9">
        <w:rPr>
          <w:noProof/>
        </w:rPr>
        <w:t xml:space="preserve"> </w:t>
      </w:r>
      <w:bookmarkEnd w:id="5621"/>
      <w:bookmarkEnd w:id="5622"/>
      <w:bookmarkEnd w:id="5623"/>
      <w:bookmarkEnd w:id="5624"/>
      <w:bookmarkEnd w:id="5625"/>
      <w:bookmarkEnd w:id="5626"/>
      <w:bookmarkEnd w:id="562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330"/>
        <w:gridCol w:w="1170"/>
        <w:gridCol w:w="2250"/>
        <w:gridCol w:w="2610"/>
      </w:tblGrid>
      <w:tr w:rsidR="0083463C" w:rsidRPr="002407F9" w:rsidTr="00BF3E57">
        <w:trPr>
          <w:jc w:val="center"/>
        </w:trPr>
        <w:tc>
          <w:tcPr>
            <w:tcW w:w="3330" w:type="dxa"/>
            <w:tcBorders>
              <w:top w:val="single" w:sz="12" w:space="0" w:color="auto"/>
              <w:left w:val="single" w:sz="12" w:space="0" w:color="auto"/>
              <w:bottom w:val="single" w:sz="12" w:space="0" w:color="auto"/>
              <w:right w:val="single" w:sz="8" w:space="0" w:color="auto"/>
            </w:tcBorders>
          </w:tcPr>
          <w:p w:rsidR="0083463C" w:rsidRPr="002407F9" w:rsidRDefault="0083463C" w:rsidP="00BF3E57">
            <w:pPr>
              <w:pStyle w:val="TABLE-col-heading"/>
              <w:rPr>
                <w:noProof/>
              </w:rPr>
            </w:pPr>
            <w:r w:rsidRPr="002407F9">
              <w:rPr>
                <w:noProof/>
              </w:rPr>
              <w:t>Parameter</w:t>
            </w:r>
          </w:p>
        </w:tc>
        <w:tc>
          <w:tcPr>
            <w:tcW w:w="1170" w:type="dxa"/>
            <w:tcBorders>
              <w:top w:val="single" w:sz="12" w:space="0" w:color="auto"/>
              <w:left w:val="single" w:sz="8" w:space="0" w:color="auto"/>
              <w:bottom w:val="single" w:sz="12" w:space="0" w:color="auto"/>
              <w:right w:val="single" w:sz="8" w:space="0" w:color="auto"/>
            </w:tcBorders>
          </w:tcPr>
          <w:p w:rsidR="0083463C" w:rsidRPr="002407F9" w:rsidRDefault="0083463C" w:rsidP="00BF3E57">
            <w:pPr>
              <w:pStyle w:val="TABLE-col-heading"/>
              <w:rPr>
                <w:noProof/>
              </w:rPr>
            </w:pPr>
            <w:r w:rsidRPr="002407F9">
              <w:rPr>
                <w:noProof/>
              </w:rPr>
              <w:t>Type</w:t>
            </w:r>
          </w:p>
        </w:tc>
        <w:tc>
          <w:tcPr>
            <w:tcW w:w="2250" w:type="dxa"/>
            <w:tcBorders>
              <w:top w:val="single" w:sz="12" w:space="0" w:color="auto"/>
              <w:left w:val="single" w:sz="8" w:space="0" w:color="auto"/>
              <w:bottom w:val="single" w:sz="12" w:space="0" w:color="auto"/>
              <w:right w:val="single" w:sz="8" w:space="0" w:color="auto"/>
            </w:tcBorders>
          </w:tcPr>
          <w:p w:rsidR="0083463C" w:rsidRPr="002407F9" w:rsidRDefault="0083463C" w:rsidP="00BF3E57">
            <w:pPr>
              <w:pStyle w:val="TABLE-col-heading"/>
              <w:rPr>
                <w:noProof/>
              </w:rPr>
            </w:pPr>
            <w:r w:rsidRPr="002407F9">
              <w:rPr>
                <w:noProof/>
              </w:rPr>
              <w:t>Selector</w:t>
            </w:r>
          </w:p>
        </w:tc>
        <w:tc>
          <w:tcPr>
            <w:tcW w:w="2610" w:type="dxa"/>
            <w:tcBorders>
              <w:top w:val="single" w:sz="12" w:space="0" w:color="auto"/>
              <w:left w:val="single" w:sz="8"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330" w:type="dxa"/>
            <w:tcBorders>
              <w:top w:val="single" w:sz="4" w:space="0" w:color="auto"/>
              <w:left w:val="single" w:sz="12" w:space="0" w:color="auto"/>
              <w:bottom w:val="single" w:sz="6" w:space="0" w:color="auto"/>
              <w:right w:val="single" w:sz="8" w:space="0" w:color="auto"/>
            </w:tcBorders>
          </w:tcPr>
          <w:p w:rsidR="0083463C" w:rsidRPr="002407F9" w:rsidRDefault="0083463C" w:rsidP="00BF3E57">
            <w:pPr>
              <w:pStyle w:val="TABLE-cell"/>
            </w:pPr>
            <w:r w:rsidRPr="002407F9">
              <w:t>ecc[sizeof(TPMS_ECC_POINT)]</w:t>
            </w:r>
          </w:p>
        </w:tc>
        <w:tc>
          <w:tcPr>
            <w:tcW w:w="1170" w:type="dxa"/>
            <w:tcBorders>
              <w:top w:val="single" w:sz="4" w:space="0" w:color="auto"/>
              <w:left w:val="single" w:sz="8" w:space="0" w:color="auto"/>
              <w:bottom w:val="single" w:sz="6" w:space="0" w:color="auto"/>
              <w:right w:val="single" w:sz="8" w:space="0" w:color="auto"/>
            </w:tcBorders>
          </w:tcPr>
          <w:p w:rsidR="0083463C" w:rsidRPr="002407F9" w:rsidRDefault="0083463C" w:rsidP="00BF3E57">
            <w:pPr>
              <w:pStyle w:val="TABLE-cell"/>
            </w:pPr>
            <w:r w:rsidRPr="002407F9">
              <w:t>BYTE</w:t>
            </w:r>
          </w:p>
        </w:tc>
        <w:tc>
          <w:tcPr>
            <w:tcW w:w="2250" w:type="dxa"/>
            <w:tcBorders>
              <w:top w:val="single" w:sz="4" w:space="0" w:color="auto"/>
              <w:left w:val="single" w:sz="8" w:space="0" w:color="auto"/>
              <w:bottom w:val="single" w:sz="6" w:space="0" w:color="auto"/>
              <w:right w:val="single" w:sz="8" w:space="0" w:color="auto"/>
            </w:tcBorders>
          </w:tcPr>
          <w:p w:rsidR="0083463C" w:rsidRPr="002407F9" w:rsidRDefault="0083463C" w:rsidP="00BF3E57">
            <w:pPr>
              <w:pStyle w:val="TABLE-cell"/>
            </w:pPr>
            <w:r w:rsidRPr="002407F9">
              <w:t>TPM_ALG_ECC</w:t>
            </w:r>
          </w:p>
        </w:tc>
        <w:tc>
          <w:tcPr>
            <w:tcW w:w="2610" w:type="dxa"/>
            <w:tcBorders>
              <w:top w:val="single" w:sz="4" w:space="0" w:color="auto"/>
              <w:left w:val="single" w:sz="8" w:space="0" w:color="auto"/>
              <w:bottom w:val="single" w:sz="6"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3330" w:type="dxa"/>
            <w:tcBorders>
              <w:top w:val="single" w:sz="6" w:space="0" w:color="auto"/>
              <w:left w:val="single" w:sz="12" w:space="0" w:color="auto"/>
              <w:bottom w:val="single" w:sz="8" w:space="0" w:color="auto"/>
              <w:right w:val="single" w:sz="8" w:space="0" w:color="auto"/>
            </w:tcBorders>
          </w:tcPr>
          <w:p w:rsidR="0083463C" w:rsidRPr="002407F9" w:rsidRDefault="0083463C" w:rsidP="00BF3E57">
            <w:pPr>
              <w:pStyle w:val="TABLE-cell"/>
            </w:pPr>
            <w:r w:rsidRPr="002407F9">
              <w:t>rsa[MAX_RSA_KEY_BYTES]</w:t>
            </w:r>
          </w:p>
        </w:tc>
        <w:tc>
          <w:tcPr>
            <w:tcW w:w="1170" w:type="dxa"/>
            <w:tcBorders>
              <w:top w:val="single" w:sz="6" w:space="0" w:color="auto"/>
              <w:left w:val="single" w:sz="8" w:space="0" w:color="auto"/>
              <w:bottom w:val="single" w:sz="8" w:space="0" w:color="auto"/>
              <w:right w:val="single" w:sz="8" w:space="0" w:color="auto"/>
            </w:tcBorders>
          </w:tcPr>
          <w:p w:rsidR="0083463C" w:rsidRPr="002407F9" w:rsidRDefault="0083463C" w:rsidP="00BF3E57">
            <w:pPr>
              <w:pStyle w:val="TABLE-cell"/>
            </w:pPr>
            <w:r w:rsidRPr="002407F9">
              <w:t>BYTE</w:t>
            </w:r>
          </w:p>
        </w:tc>
        <w:tc>
          <w:tcPr>
            <w:tcW w:w="2250" w:type="dxa"/>
            <w:tcBorders>
              <w:top w:val="single" w:sz="6" w:space="0" w:color="auto"/>
              <w:left w:val="single" w:sz="8" w:space="0" w:color="auto"/>
              <w:bottom w:val="single" w:sz="8" w:space="0" w:color="auto"/>
              <w:right w:val="single" w:sz="8" w:space="0" w:color="auto"/>
            </w:tcBorders>
          </w:tcPr>
          <w:p w:rsidR="0083463C" w:rsidRPr="002407F9" w:rsidRDefault="0083463C" w:rsidP="00BF3E57">
            <w:pPr>
              <w:pStyle w:val="TABLE-cell"/>
            </w:pPr>
            <w:r w:rsidRPr="002407F9">
              <w:t>TPM_ALG_RSA</w:t>
            </w:r>
          </w:p>
        </w:tc>
        <w:tc>
          <w:tcPr>
            <w:tcW w:w="2610" w:type="dxa"/>
            <w:tcBorders>
              <w:top w:val="single" w:sz="6" w:space="0" w:color="auto"/>
              <w:left w:val="single" w:sz="8" w:space="0" w:color="auto"/>
              <w:bottom w:val="single" w:sz="8"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3330" w:type="dxa"/>
            <w:tcBorders>
              <w:top w:val="single" w:sz="6" w:space="0" w:color="auto"/>
              <w:left w:val="single" w:sz="12" w:space="0" w:color="auto"/>
              <w:bottom w:val="single" w:sz="8" w:space="0" w:color="auto"/>
              <w:right w:val="single" w:sz="8" w:space="0" w:color="auto"/>
            </w:tcBorders>
          </w:tcPr>
          <w:p w:rsidR="0083463C" w:rsidRPr="002407F9" w:rsidRDefault="0083463C" w:rsidP="00BF3E57">
            <w:pPr>
              <w:pStyle w:val="TABLE-cell"/>
            </w:pPr>
            <w:r w:rsidRPr="002407F9">
              <w:t>symmetric[sizeof(TPM2B_DIGEST)]</w:t>
            </w:r>
          </w:p>
        </w:tc>
        <w:tc>
          <w:tcPr>
            <w:tcW w:w="1170" w:type="dxa"/>
            <w:tcBorders>
              <w:top w:val="single" w:sz="6" w:space="0" w:color="auto"/>
              <w:left w:val="single" w:sz="8" w:space="0" w:color="auto"/>
              <w:bottom w:val="single" w:sz="8" w:space="0" w:color="auto"/>
              <w:right w:val="single" w:sz="8" w:space="0" w:color="auto"/>
            </w:tcBorders>
          </w:tcPr>
          <w:p w:rsidR="0083463C" w:rsidRPr="002407F9" w:rsidRDefault="0083463C" w:rsidP="00BF3E57">
            <w:pPr>
              <w:pStyle w:val="TABLE-cell"/>
            </w:pPr>
            <w:r w:rsidRPr="002407F9">
              <w:t>BYTE</w:t>
            </w:r>
          </w:p>
        </w:tc>
        <w:tc>
          <w:tcPr>
            <w:tcW w:w="2250" w:type="dxa"/>
            <w:tcBorders>
              <w:top w:val="single" w:sz="6" w:space="0" w:color="auto"/>
              <w:left w:val="single" w:sz="8" w:space="0" w:color="auto"/>
              <w:bottom w:val="single" w:sz="8" w:space="0" w:color="auto"/>
              <w:right w:val="single" w:sz="8" w:space="0" w:color="auto"/>
            </w:tcBorders>
          </w:tcPr>
          <w:p w:rsidR="0083463C" w:rsidRPr="002407F9" w:rsidRDefault="0083463C" w:rsidP="00BF3E57">
            <w:pPr>
              <w:pStyle w:val="TABLE-cell"/>
            </w:pPr>
            <w:r w:rsidRPr="002407F9">
              <w:t>TPM_ALG_SYMCIPHER</w:t>
            </w:r>
          </w:p>
        </w:tc>
        <w:tc>
          <w:tcPr>
            <w:tcW w:w="2610" w:type="dxa"/>
            <w:tcBorders>
              <w:top w:val="single" w:sz="6" w:space="0" w:color="auto"/>
              <w:left w:val="single" w:sz="8" w:space="0" w:color="auto"/>
              <w:bottom w:val="single" w:sz="8"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3330" w:type="dxa"/>
            <w:tcBorders>
              <w:top w:val="single" w:sz="8" w:space="0" w:color="auto"/>
              <w:left w:val="single" w:sz="12" w:space="0" w:color="auto"/>
              <w:bottom w:val="single" w:sz="12" w:space="0" w:color="auto"/>
              <w:right w:val="single" w:sz="8" w:space="0" w:color="auto"/>
            </w:tcBorders>
          </w:tcPr>
          <w:p w:rsidR="0083463C" w:rsidRPr="002407F9" w:rsidRDefault="0083463C" w:rsidP="00BF3E57">
            <w:pPr>
              <w:pStyle w:val="TABLE-cell"/>
              <w:keepNext w:val="0"/>
            </w:pPr>
            <w:r w:rsidRPr="002407F9">
              <w:t>keyedHash[sizeof(TPM2B_DIGEST)]</w:t>
            </w:r>
          </w:p>
        </w:tc>
        <w:tc>
          <w:tcPr>
            <w:tcW w:w="1170" w:type="dxa"/>
            <w:tcBorders>
              <w:top w:val="single" w:sz="8" w:space="0" w:color="auto"/>
              <w:left w:val="single" w:sz="8" w:space="0" w:color="auto"/>
              <w:bottom w:val="single" w:sz="12" w:space="0" w:color="auto"/>
              <w:right w:val="single" w:sz="8" w:space="0" w:color="auto"/>
            </w:tcBorders>
          </w:tcPr>
          <w:p w:rsidR="0083463C" w:rsidRPr="002407F9" w:rsidRDefault="0083463C" w:rsidP="00BF3E57">
            <w:pPr>
              <w:pStyle w:val="TABLE-cell"/>
              <w:keepNext w:val="0"/>
            </w:pPr>
            <w:r w:rsidRPr="002407F9">
              <w:t>BYTE</w:t>
            </w:r>
          </w:p>
        </w:tc>
        <w:tc>
          <w:tcPr>
            <w:tcW w:w="2250" w:type="dxa"/>
            <w:tcBorders>
              <w:top w:val="single" w:sz="8" w:space="0" w:color="auto"/>
              <w:left w:val="single" w:sz="8" w:space="0" w:color="auto"/>
              <w:bottom w:val="single" w:sz="12" w:space="0" w:color="auto"/>
              <w:right w:val="single" w:sz="8" w:space="0" w:color="auto"/>
            </w:tcBorders>
          </w:tcPr>
          <w:p w:rsidR="0083463C" w:rsidRPr="002407F9" w:rsidRDefault="0083463C" w:rsidP="00BF3E57">
            <w:pPr>
              <w:pStyle w:val="TABLE-cell"/>
              <w:keepNext w:val="0"/>
            </w:pPr>
            <w:r w:rsidRPr="002407F9">
              <w:t>TPM_ALG_KEYEDHASH</w:t>
            </w:r>
          </w:p>
        </w:tc>
        <w:tc>
          <w:tcPr>
            <w:tcW w:w="2610" w:type="dxa"/>
            <w:tcBorders>
              <w:top w:val="single" w:sz="8" w:space="0" w:color="auto"/>
              <w:left w:val="single" w:sz="8" w:space="0" w:color="auto"/>
              <w:bottom w:val="single" w:sz="12" w:space="0" w:color="auto"/>
              <w:right w:val="single" w:sz="12" w:space="0" w:color="auto"/>
            </w:tcBorders>
          </w:tcPr>
          <w:p w:rsidR="0083463C" w:rsidRPr="002407F9" w:rsidRDefault="0083463C" w:rsidP="00BF3E57">
            <w:pPr>
              <w:pStyle w:val="TABLE-cell"/>
              <w:keepNext w:val="0"/>
            </w:pPr>
            <w:r w:rsidRPr="002407F9">
              <w:t>Any symmetrically encrypted secret value will be limited to be no larger than a digest.</w:t>
            </w:r>
          </w:p>
        </w:tc>
      </w:tr>
    </w:tbl>
    <w:p w:rsidR="0083463C" w:rsidRPr="002407F9" w:rsidRDefault="0083463C" w:rsidP="0083463C">
      <w:pPr>
        <w:pStyle w:val="Heading3"/>
        <w:rPr>
          <w:noProof/>
        </w:rPr>
      </w:pPr>
      <w:bookmarkStart w:id="5628" w:name="_Toc286047193"/>
      <w:bookmarkStart w:id="5629" w:name="_Toc288815105"/>
      <w:bookmarkStart w:id="5630" w:name="_Toc304539356"/>
      <w:bookmarkStart w:id="5631" w:name="_Toc308709909"/>
      <w:bookmarkStart w:id="5632" w:name="_Toc380749614"/>
      <w:bookmarkStart w:id="5633" w:name="_Toc384901920"/>
      <w:bookmarkStart w:id="5634" w:name="_Toc432512439"/>
      <w:bookmarkStart w:id="5635" w:name="_Toc443575779"/>
      <w:bookmarkStart w:id="5636" w:name="_Toc470518014"/>
      <w:bookmarkStart w:id="5637" w:name="_Toc462921233"/>
      <w:bookmarkStart w:id="5638" w:name="_Toc516155055"/>
      <w:bookmarkStart w:id="5639" w:name="_Toc20317793"/>
      <w:r w:rsidRPr="002407F9">
        <w:rPr>
          <w:noProof/>
        </w:rPr>
        <w:t>TPM2B_ENCRYPTED_SECRET</w:t>
      </w:r>
      <w:bookmarkEnd w:id="5628"/>
      <w:bookmarkEnd w:id="5629"/>
      <w:bookmarkEnd w:id="5630"/>
      <w:bookmarkEnd w:id="5631"/>
      <w:bookmarkEnd w:id="5632"/>
      <w:bookmarkEnd w:id="5633"/>
      <w:bookmarkEnd w:id="5634"/>
      <w:bookmarkEnd w:id="5635"/>
      <w:bookmarkEnd w:id="5636"/>
      <w:bookmarkEnd w:id="5637"/>
      <w:bookmarkEnd w:id="5638"/>
      <w:bookmarkEnd w:id="5639"/>
    </w:p>
    <w:p w:rsidR="0083463C" w:rsidRPr="002407F9" w:rsidRDefault="0083463C" w:rsidP="0083463C">
      <w:pPr>
        <w:pStyle w:val="TABLE-title"/>
        <w:rPr>
          <w:noProof/>
        </w:rPr>
      </w:pPr>
      <w:bookmarkStart w:id="5640" w:name="_Toc380749866"/>
      <w:bookmarkStart w:id="5641" w:name="_Toc384651528"/>
      <w:bookmarkStart w:id="5642" w:name="_Toc432512671"/>
      <w:bookmarkStart w:id="5643" w:name="_Toc443576009"/>
      <w:bookmarkStart w:id="5644" w:name="_Toc470518256"/>
      <w:bookmarkStart w:id="5645" w:name="_Toc462921470"/>
      <w:bookmarkStart w:id="5646" w:name="_Toc516155301"/>
      <w:bookmarkStart w:id="5647" w:name="_Toc2137623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192</w:t>
      </w:r>
      <w:r w:rsidRPr="002407F9">
        <w:rPr>
          <w:noProof/>
        </w:rPr>
        <w:fldChar w:fldCharType="end"/>
      </w:r>
      <w:r w:rsidRPr="002407F9">
        <w:rPr>
          <w:noProof/>
        </w:rPr>
        <w:t xml:space="preserve"> — Definition of TPM2B_ENCRYPTED_SECRET Structure</w:t>
      </w:r>
      <w:bookmarkEnd w:id="5640"/>
      <w:bookmarkEnd w:id="5641"/>
      <w:bookmarkEnd w:id="5642"/>
      <w:bookmarkEnd w:id="5643"/>
      <w:bookmarkEnd w:id="5644"/>
      <w:bookmarkEnd w:id="5645"/>
      <w:bookmarkEnd w:id="5646"/>
      <w:bookmarkEnd w:id="5647"/>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4500"/>
        <w:gridCol w:w="2250"/>
        <w:gridCol w:w="2610"/>
      </w:tblGrid>
      <w:tr w:rsidR="0083463C" w:rsidRPr="002407F9" w:rsidTr="00BF3E57">
        <w:trPr>
          <w:jc w:val="center"/>
        </w:trPr>
        <w:tc>
          <w:tcPr>
            <w:tcW w:w="4500" w:type="dxa"/>
            <w:tcBorders>
              <w:top w:val="single" w:sz="12" w:space="0" w:color="auto"/>
              <w:left w:val="single" w:sz="12" w:space="0" w:color="auto"/>
              <w:bottom w:val="single" w:sz="12" w:space="0" w:color="auto"/>
              <w:right w:val="single" w:sz="8" w:space="0" w:color="auto"/>
            </w:tcBorders>
          </w:tcPr>
          <w:p w:rsidR="0083463C" w:rsidRPr="002407F9" w:rsidRDefault="0083463C" w:rsidP="00BF3E57">
            <w:pPr>
              <w:pStyle w:val="TABLE-col-heading"/>
              <w:rPr>
                <w:noProof/>
              </w:rPr>
            </w:pPr>
            <w:r w:rsidRPr="002407F9">
              <w:rPr>
                <w:noProof/>
              </w:rPr>
              <w:t>Parameter</w:t>
            </w:r>
          </w:p>
        </w:tc>
        <w:tc>
          <w:tcPr>
            <w:tcW w:w="2250" w:type="dxa"/>
            <w:tcBorders>
              <w:top w:val="single" w:sz="12" w:space="0" w:color="auto"/>
              <w:left w:val="single" w:sz="8" w:space="0" w:color="auto"/>
              <w:bottom w:val="single" w:sz="12" w:space="0" w:color="auto"/>
              <w:right w:val="single" w:sz="8" w:space="0" w:color="auto"/>
            </w:tcBorders>
          </w:tcPr>
          <w:p w:rsidR="0083463C" w:rsidRPr="002407F9" w:rsidRDefault="0083463C" w:rsidP="00BF3E57">
            <w:pPr>
              <w:pStyle w:val="TABLE-col-heading"/>
              <w:rPr>
                <w:noProof/>
              </w:rPr>
            </w:pPr>
            <w:r w:rsidRPr="002407F9">
              <w:rPr>
                <w:noProof/>
              </w:rPr>
              <w:t>Type</w:t>
            </w:r>
          </w:p>
        </w:tc>
        <w:tc>
          <w:tcPr>
            <w:tcW w:w="2610" w:type="dxa"/>
            <w:tcBorders>
              <w:top w:val="single" w:sz="12" w:space="0" w:color="auto"/>
              <w:left w:val="single" w:sz="8"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4500" w:type="dxa"/>
            <w:tcBorders>
              <w:left w:val="single" w:sz="12" w:space="0" w:color="auto"/>
              <w:right w:val="single" w:sz="8" w:space="0" w:color="auto"/>
            </w:tcBorders>
          </w:tcPr>
          <w:p w:rsidR="0083463C" w:rsidRPr="002407F9" w:rsidRDefault="0083463C" w:rsidP="00BF3E57">
            <w:pPr>
              <w:pStyle w:val="TABLE-cell"/>
            </w:pPr>
            <w:r w:rsidRPr="002407F9">
              <w:t>size</w:t>
            </w:r>
          </w:p>
        </w:tc>
        <w:tc>
          <w:tcPr>
            <w:tcW w:w="2250" w:type="dxa"/>
            <w:tcBorders>
              <w:left w:val="single" w:sz="8" w:space="0" w:color="auto"/>
              <w:right w:val="single" w:sz="8" w:space="0" w:color="auto"/>
            </w:tcBorders>
          </w:tcPr>
          <w:p w:rsidR="0083463C" w:rsidRPr="002407F9" w:rsidRDefault="0083463C" w:rsidP="00BF3E57">
            <w:pPr>
              <w:pStyle w:val="TABLE-cell"/>
            </w:pPr>
            <w:r w:rsidRPr="002407F9">
              <w:t>UINT16</w:t>
            </w:r>
          </w:p>
        </w:tc>
        <w:tc>
          <w:tcPr>
            <w:tcW w:w="2610" w:type="dxa"/>
            <w:tcBorders>
              <w:left w:val="single" w:sz="8" w:space="0" w:color="auto"/>
              <w:right w:val="single" w:sz="12" w:space="0" w:color="auto"/>
            </w:tcBorders>
          </w:tcPr>
          <w:p w:rsidR="0083463C" w:rsidRPr="002407F9" w:rsidRDefault="0083463C" w:rsidP="00BF3E57">
            <w:pPr>
              <w:pStyle w:val="TABLE-cell"/>
            </w:pPr>
            <w:r w:rsidRPr="002407F9">
              <w:t>size of the secret value</w:t>
            </w:r>
          </w:p>
        </w:tc>
      </w:tr>
      <w:tr w:rsidR="0083463C" w:rsidRPr="002407F9" w:rsidTr="00BF3E57">
        <w:trPr>
          <w:jc w:val="center"/>
        </w:trPr>
        <w:tc>
          <w:tcPr>
            <w:tcW w:w="4500" w:type="dxa"/>
            <w:tcBorders>
              <w:left w:val="single" w:sz="12" w:space="0" w:color="auto"/>
              <w:bottom w:val="single" w:sz="12" w:space="0" w:color="auto"/>
              <w:right w:val="single" w:sz="8" w:space="0" w:color="auto"/>
            </w:tcBorders>
          </w:tcPr>
          <w:p w:rsidR="0083463C" w:rsidRPr="002407F9" w:rsidRDefault="0083463C" w:rsidP="00BF3E57">
            <w:pPr>
              <w:pStyle w:val="TABLE-cell"/>
              <w:keepNext w:val="0"/>
            </w:pPr>
            <w:r w:rsidRPr="002407F9">
              <w:t>secret[size] {:sizeof(TPMU_ENCRYPTED_SECRET)}</w:t>
            </w:r>
          </w:p>
        </w:tc>
        <w:tc>
          <w:tcPr>
            <w:tcW w:w="2250" w:type="dxa"/>
            <w:tcBorders>
              <w:left w:val="single" w:sz="8" w:space="0" w:color="auto"/>
              <w:bottom w:val="single" w:sz="12" w:space="0" w:color="auto"/>
              <w:right w:val="single" w:sz="8" w:space="0" w:color="auto"/>
            </w:tcBorders>
          </w:tcPr>
          <w:p w:rsidR="0083463C" w:rsidRPr="002407F9" w:rsidRDefault="0083463C" w:rsidP="00BF3E57">
            <w:pPr>
              <w:pStyle w:val="TABLE-cell"/>
              <w:keepNext w:val="0"/>
            </w:pPr>
            <w:r w:rsidRPr="002407F9">
              <w:t>BYTE</w:t>
            </w:r>
          </w:p>
        </w:tc>
        <w:tc>
          <w:tcPr>
            <w:tcW w:w="2610" w:type="dxa"/>
            <w:tcBorders>
              <w:left w:val="single" w:sz="8" w:space="0" w:color="auto"/>
              <w:bottom w:val="single" w:sz="12" w:space="0" w:color="auto"/>
              <w:right w:val="single" w:sz="12" w:space="0" w:color="auto"/>
            </w:tcBorders>
          </w:tcPr>
          <w:p w:rsidR="0083463C" w:rsidRPr="002407F9" w:rsidRDefault="0083463C" w:rsidP="00BF3E57">
            <w:pPr>
              <w:pStyle w:val="TABLE-cell"/>
              <w:keepNext w:val="0"/>
            </w:pPr>
            <w:r w:rsidRPr="002407F9">
              <w:t>secret</w:t>
            </w:r>
          </w:p>
        </w:tc>
      </w:tr>
    </w:tbl>
    <w:p w:rsidR="00EA7982" w:rsidRDefault="0083463C" w:rsidP="0083463C">
      <w:pPr>
        <w:pStyle w:val="Heading1"/>
        <w:rPr>
          <w:noProof/>
        </w:rPr>
      </w:pPr>
      <w:bookmarkStart w:id="5648" w:name="_Toc287551116"/>
      <w:bookmarkStart w:id="5649" w:name="_Toc287727521"/>
      <w:bookmarkStart w:id="5650" w:name="_Toc286047194"/>
      <w:bookmarkStart w:id="5651" w:name="_Toc288815106"/>
      <w:bookmarkStart w:id="5652" w:name="_Toc304539357"/>
      <w:bookmarkStart w:id="5653" w:name="_Toc308709910"/>
      <w:bookmarkStart w:id="5654" w:name="_Toc380749615"/>
      <w:bookmarkStart w:id="5655" w:name="_Toc384901921"/>
      <w:bookmarkStart w:id="5656" w:name="_Toc432512440"/>
      <w:bookmarkStart w:id="5657" w:name="_Toc443575780"/>
      <w:bookmarkStart w:id="5658" w:name="_Toc470518015"/>
      <w:bookmarkStart w:id="5659" w:name="_Toc462921234"/>
      <w:bookmarkStart w:id="5660" w:name="_Toc516155056"/>
      <w:bookmarkStart w:id="5661" w:name="_Toc20317794"/>
      <w:bookmarkEnd w:id="5648"/>
      <w:bookmarkEnd w:id="5649"/>
      <w:r w:rsidRPr="002407F9">
        <w:rPr>
          <w:noProof/>
        </w:rPr>
        <w:lastRenderedPageBreak/>
        <w:t>Key/Object Complex</w:t>
      </w:r>
      <w:bookmarkStart w:id="5662" w:name="_Toc184444456"/>
      <w:bookmarkStart w:id="5663" w:name="_Toc286047195"/>
      <w:bookmarkStart w:id="5664" w:name="_Toc288815107"/>
      <w:bookmarkStart w:id="5665" w:name="_Toc304539358"/>
      <w:bookmarkStart w:id="5666" w:name="_Toc308709911"/>
      <w:bookmarkStart w:id="5667" w:name="_Toc380749616"/>
      <w:bookmarkStart w:id="5668" w:name="_Toc384901922"/>
      <w:bookmarkStart w:id="5669" w:name="_Toc432512441"/>
      <w:bookmarkStart w:id="5670" w:name="_Toc443575781"/>
      <w:bookmarkStart w:id="5671" w:name="_Toc470518016"/>
      <w:bookmarkStart w:id="5672" w:name="_Toc462921235"/>
      <w:bookmarkStart w:id="5673" w:name="_Toc516155057"/>
      <w:bookmarkStart w:id="5674" w:name="_Toc20317795"/>
      <w:bookmarkEnd w:id="5593"/>
      <w:bookmarkEnd w:id="5650"/>
      <w:bookmarkEnd w:id="5651"/>
      <w:bookmarkEnd w:id="5652"/>
      <w:bookmarkEnd w:id="5653"/>
      <w:bookmarkEnd w:id="5654"/>
      <w:bookmarkEnd w:id="5655"/>
      <w:bookmarkEnd w:id="5656"/>
      <w:bookmarkEnd w:id="5657"/>
      <w:bookmarkEnd w:id="5658"/>
      <w:bookmarkEnd w:id="5659"/>
      <w:bookmarkEnd w:id="5660"/>
      <w:bookmarkEnd w:id="5661"/>
    </w:p>
    <w:p w:rsidR="0083463C" w:rsidRPr="002407F9" w:rsidRDefault="0083463C" w:rsidP="0083463C">
      <w:pPr>
        <w:pStyle w:val="Heading2"/>
        <w:rPr>
          <w:noProof/>
        </w:rPr>
      </w:pPr>
      <w:r w:rsidRPr="002407F9">
        <w:rPr>
          <w:noProof/>
        </w:rPr>
        <w:t>Introduction</w:t>
      </w:r>
      <w:bookmarkEnd w:id="5662"/>
      <w:bookmarkEnd w:id="5663"/>
      <w:bookmarkEnd w:id="5664"/>
      <w:bookmarkEnd w:id="5665"/>
      <w:bookmarkEnd w:id="5666"/>
      <w:bookmarkEnd w:id="5667"/>
      <w:bookmarkEnd w:id="5668"/>
      <w:bookmarkEnd w:id="5669"/>
      <w:bookmarkEnd w:id="5670"/>
      <w:bookmarkEnd w:id="5671"/>
      <w:bookmarkEnd w:id="5672"/>
      <w:bookmarkEnd w:id="5673"/>
      <w:bookmarkEnd w:id="5674"/>
    </w:p>
    <w:p w:rsidR="0083463C" w:rsidRPr="002407F9" w:rsidRDefault="0083463C" w:rsidP="0083463C">
      <w:pPr>
        <w:pStyle w:val="BodyText"/>
        <w:rPr>
          <w:noProof/>
        </w:rPr>
      </w:pPr>
      <w:r w:rsidRPr="002407F9">
        <w:rPr>
          <w:noProof/>
        </w:rPr>
        <w:t>An object description requires a TPM2B_PUBLIC structure and may require a TPMT_SENSITIVE structure. When the structure is stored off the TPM, the TPMT_SENSITIVE structure is encrypted within a TPM2B_PRIVATE structure.</w:t>
      </w:r>
    </w:p>
    <w:p w:rsidR="0083463C" w:rsidRPr="002407F9" w:rsidRDefault="0083463C" w:rsidP="0083463C">
      <w:pPr>
        <w:pStyle w:val="BodyText"/>
        <w:rPr>
          <w:noProof/>
        </w:rPr>
      </w:pPr>
      <w:r w:rsidRPr="002407F9">
        <w:rPr>
          <w:noProof/>
        </w:rPr>
        <w:t>When the object requires two components for its description, those components are loaded as separate parameters in the TPM2_Load() command. When the TPM creates an object that requires both components, the TPM will return them as separate parameters from the TPM2_Create() operation.</w:t>
      </w:r>
    </w:p>
    <w:p w:rsidR="0083463C" w:rsidRPr="002407F9" w:rsidRDefault="0083463C" w:rsidP="0083463C">
      <w:pPr>
        <w:pStyle w:val="BodyText"/>
        <w:rPr>
          <w:noProof/>
        </w:rPr>
      </w:pPr>
      <w:r w:rsidRPr="002407F9">
        <w:rPr>
          <w:noProof/>
        </w:rPr>
        <w:t>The TPM may produce multiple different TPM2B_PRIVATE structures for a single TPM2B_PUBLIC structure. Creation of a modified TPM2B_PRIVATE structure requires that the full structure be loaded with the TPM2_Load() command, modification of the TPMT_SENSITIVE data, and output of a new TPM2B_PRIVATE structure.</w:t>
      </w:r>
    </w:p>
    <w:p w:rsidR="0083463C" w:rsidRPr="002407F9" w:rsidRDefault="0083463C" w:rsidP="0083463C">
      <w:pPr>
        <w:pStyle w:val="Heading2"/>
        <w:rPr>
          <w:noProof/>
        </w:rPr>
      </w:pPr>
      <w:bookmarkStart w:id="5675" w:name="_Ref214420390"/>
      <w:bookmarkStart w:id="5676" w:name="_Toc286047196"/>
      <w:bookmarkStart w:id="5677" w:name="_Toc288815108"/>
      <w:bookmarkStart w:id="5678" w:name="_Toc304539359"/>
      <w:bookmarkStart w:id="5679" w:name="_Toc308709912"/>
      <w:bookmarkStart w:id="5680" w:name="_Toc380749617"/>
      <w:bookmarkStart w:id="5681" w:name="_Toc384901923"/>
      <w:bookmarkStart w:id="5682" w:name="_Toc432512442"/>
      <w:bookmarkStart w:id="5683" w:name="_Toc443575782"/>
      <w:bookmarkStart w:id="5684" w:name="_Toc470518017"/>
      <w:bookmarkStart w:id="5685" w:name="_Toc462921236"/>
      <w:bookmarkStart w:id="5686" w:name="_Toc516155058"/>
      <w:bookmarkStart w:id="5687" w:name="_Toc20317796"/>
      <w:r w:rsidRPr="002407F9">
        <w:rPr>
          <w:noProof/>
        </w:rPr>
        <w:t>Public Area Structures</w:t>
      </w:r>
      <w:bookmarkEnd w:id="5675"/>
      <w:bookmarkEnd w:id="5676"/>
      <w:bookmarkEnd w:id="5677"/>
      <w:bookmarkEnd w:id="5678"/>
      <w:bookmarkEnd w:id="5679"/>
      <w:bookmarkEnd w:id="5680"/>
      <w:bookmarkEnd w:id="5681"/>
      <w:bookmarkEnd w:id="5682"/>
      <w:bookmarkEnd w:id="5683"/>
      <w:bookmarkEnd w:id="5684"/>
      <w:bookmarkEnd w:id="5685"/>
      <w:bookmarkEnd w:id="5686"/>
      <w:bookmarkEnd w:id="5687"/>
    </w:p>
    <w:p w:rsidR="0083463C" w:rsidRPr="002407F9" w:rsidRDefault="0083463C" w:rsidP="0083463C">
      <w:pPr>
        <w:pStyle w:val="Heading3"/>
        <w:rPr>
          <w:noProof/>
        </w:rPr>
      </w:pPr>
      <w:bookmarkStart w:id="5688" w:name="_Toc286047197"/>
      <w:bookmarkStart w:id="5689" w:name="_Toc288815109"/>
      <w:bookmarkStart w:id="5690" w:name="_Toc304539360"/>
      <w:bookmarkStart w:id="5691" w:name="_Toc308709913"/>
      <w:bookmarkStart w:id="5692" w:name="_Toc380749618"/>
      <w:bookmarkStart w:id="5693" w:name="_Toc384901924"/>
      <w:bookmarkStart w:id="5694" w:name="_Toc432512443"/>
      <w:bookmarkStart w:id="5695" w:name="_Toc443575783"/>
      <w:bookmarkStart w:id="5696" w:name="_Toc470518018"/>
      <w:bookmarkStart w:id="5697" w:name="_Toc462921237"/>
      <w:bookmarkStart w:id="5698" w:name="_Toc516155059"/>
      <w:bookmarkStart w:id="5699" w:name="_Toc20317797"/>
      <w:r w:rsidRPr="002407F9">
        <w:rPr>
          <w:noProof/>
        </w:rPr>
        <w:t>Description</w:t>
      </w:r>
      <w:bookmarkEnd w:id="5688"/>
      <w:bookmarkEnd w:id="5689"/>
      <w:bookmarkEnd w:id="5690"/>
      <w:bookmarkEnd w:id="5691"/>
      <w:bookmarkEnd w:id="5692"/>
      <w:bookmarkEnd w:id="5693"/>
      <w:bookmarkEnd w:id="5694"/>
      <w:bookmarkEnd w:id="5695"/>
      <w:bookmarkEnd w:id="5696"/>
      <w:bookmarkEnd w:id="5697"/>
      <w:bookmarkEnd w:id="5698"/>
      <w:bookmarkEnd w:id="5699"/>
    </w:p>
    <w:p w:rsidR="0083463C" w:rsidRPr="002407F9" w:rsidRDefault="0083463C" w:rsidP="0083463C">
      <w:pPr>
        <w:pStyle w:val="BodyText"/>
        <w:rPr>
          <w:noProof/>
        </w:rPr>
      </w:pPr>
      <w:r w:rsidRPr="002407F9">
        <w:rPr>
          <w:noProof/>
        </w:rPr>
        <w:t xml:space="preserve">Clause </w:t>
      </w:r>
      <w:r w:rsidRPr="002407F9">
        <w:rPr>
          <w:noProof/>
        </w:rPr>
        <w:fldChar w:fldCharType="begin"/>
      </w:r>
      <w:r w:rsidRPr="002407F9">
        <w:rPr>
          <w:noProof/>
        </w:rPr>
        <w:instrText xml:space="preserve"> REF _Ref214420390 \r \h </w:instrText>
      </w:r>
      <w:r w:rsidRPr="002407F9">
        <w:rPr>
          <w:noProof/>
        </w:rPr>
      </w:r>
      <w:r w:rsidRPr="002407F9">
        <w:rPr>
          <w:noProof/>
        </w:rPr>
        <w:fldChar w:fldCharType="separate"/>
      </w:r>
      <w:r w:rsidR="00AE7D6E">
        <w:rPr>
          <w:noProof/>
        </w:rPr>
        <w:t>12.2</w:t>
      </w:r>
      <w:r w:rsidRPr="002407F9">
        <w:rPr>
          <w:noProof/>
        </w:rPr>
        <w:fldChar w:fldCharType="end"/>
      </w:r>
      <w:r w:rsidRPr="002407F9">
        <w:rPr>
          <w:noProof/>
        </w:rPr>
        <w:t xml:space="preserve"> defines the TPM2B_PUBLIC structure and the higher-level substructure that may be contained in a TPM2B_PUBLIC. The higher-level structures that are currently defined for inclusion in a TPM2B_PUBLIC are the</w:t>
      </w:r>
    </w:p>
    <w:p w:rsidR="0083463C" w:rsidRPr="002407F9" w:rsidRDefault="0083463C" w:rsidP="0083463C">
      <w:pPr>
        <w:pStyle w:val="ListBullet"/>
        <w:rPr>
          <w:noProof/>
        </w:rPr>
      </w:pPr>
      <w:r w:rsidRPr="002407F9">
        <w:rPr>
          <w:noProof/>
        </w:rPr>
        <w:t>structures for asymmetric keys,</w:t>
      </w:r>
    </w:p>
    <w:p w:rsidR="0083463C" w:rsidRPr="002407F9" w:rsidRDefault="0083463C" w:rsidP="0083463C">
      <w:pPr>
        <w:pStyle w:val="ListBullet"/>
        <w:rPr>
          <w:noProof/>
        </w:rPr>
      </w:pPr>
      <w:r w:rsidRPr="002407F9">
        <w:rPr>
          <w:noProof/>
        </w:rPr>
        <w:t>structures for symmetric keys, and</w:t>
      </w:r>
    </w:p>
    <w:p w:rsidR="0083463C" w:rsidRPr="002407F9" w:rsidRDefault="0083463C" w:rsidP="0083463C">
      <w:pPr>
        <w:pStyle w:val="ListBullet"/>
        <w:rPr>
          <w:noProof/>
        </w:rPr>
      </w:pPr>
      <w:r w:rsidRPr="002407F9">
        <w:rPr>
          <w:noProof/>
        </w:rPr>
        <w:t>structures for sealed data.</w:t>
      </w:r>
    </w:p>
    <w:p w:rsidR="0083463C" w:rsidRPr="002407F9" w:rsidRDefault="0083463C" w:rsidP="0083463C">
      <w:pPr>
        <w:pStyle w:val="Heading3"/>
        <w:rPr>
          <w:noProof/>
        </w:rPr>
      </w:pPr>
      <w:bookmarkStart w:id="5700" w:name="_Toc286047199"/>
      <w:bookmarkStart w:id="5701" w:name="_Toc288815111"/>
      <w:bookmarkStart w:id="5702" w:name="_Toc304539361"/>
      <w:bookmarkStart w:id="5703" w:name="_Toc308709914"/>
      <w:bookmarkStart w:id="5704" w:name="_Toc380749619"/>
      <w:bookmarkStart w:id="5705" w:name="_Toc384901925"/>
      <w:bookmarkStart w:id="5706" w:name="_Toc432512444"/>
      <w:bookmarkStart w:id="5707" w:name="_Toc443575784"/>
      <w:bookmarkStart w:id="5708" w:name="_Toc470518019"/>
      <w:bookmarkStart w:id="5709" w:name="_Toc462921238"/>
      <w:bookmarkStart w:id="5710" w:name="_Toc516155060"/>
      <w:bookmarkStart w:id="5711" w:name="_Toc20317798"/>
      <w:r w:rsidRPr="002407F9">
        <w:rPr>
          <w:noProof/>
        </w:rPr>
        <w:t>TPMI_ALG_PUBLIC</w:t>
      </w:r>
      <w:bookmarkEnd w:id="5700"/>
      <w:bookmarkEnd w:id="5701"/>
      <w:bookmarkEnd w:id="5702"/>
      <w:bookmarkEnd w:id="5703"/>
      <w:bookmarkEnd w:id="5704"/>
      <w:bookmarkEnd w:id="5705"/>
      <w:bookmarkEnd w:id="5706"/>
      <w:bookmarkEnd w:id="5707"/>
      <w:bookmarkEnd w:id="5708"/>
      <w:bookmarkEnd w:id="5709"/>
      <w:bookmarkEnd w:id="5710"/>
      <w:bookmarkEnd w:id="5711"/>
    </w:p>
    <w:p w:rsidR="0083463C" w:rsidRPr="002407F9" w:rsidRDefault="0083463C" w:rsidP="0083463C">
      <w:pPr>
        <w:pStyle w:val="TABLE-title"/>
        <w:rPr>
          <w:noProof/>
        </w:rPr>
      </w:pPr>
      <w:bookmarkStart w:id="5712" w:name="_Toc380749867"/>
      <w:bookmarkStart w:id="5713" w:name="_Toc384651529"/>
      <w:bookmarkStart w:id="5714" w:name="_Toc432512672"/>
      <w:bookmarkStart w:id="5715" w:name="_Toc443576010"/>
      <w:bookmarkStart w:id="5716" w:name="_Toc470518257"/>
      <w:bookmarkStart w:id="5717" w:name="_Toc462921471"/>
      <w:bookmarkStart w:id="5718" w:name="_Toc516155302"/>
      <w:bookmarkStart w:id="5719" w:name="_Toc2137624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193</w:t>
      </w:r>
      <w:r w:rsidRPr="002407F9">
        <w:rPr>
          <w:noProof/>
        </w:rPr>
        <w:fldChar w:fldCharType="end"/>
      </w:r>
      <w:r w:rsidRPr="002407F9">
        <w:rPr>
          <w:noProof/>
        </w:rPr>
        <w:t xml:space="preserve"> — Definition of (TPM_ALG_ID) TPMI_ALG_PUBLIC Type</w:t>
      </w:r>
      <w:bookmarkEnd w:id="5712"/>
      <w:bookmarkEnd w:id="5713"/>
      <w:bookmarkEnd w:id="5714"/>
      <w:bookmarkEnd w:id="5715"/>
      <w:bookmarkEnd w:id="5716"/>
      <w:bookmarkEnd w:id="5717"/>
      <w:bookmarkEnd w:id="5718"/>
      <w:bookmarkEnd w:id="5719"/>
    </w:p>
    <w:tbl>
      <w:tblPr>
        <w:tblW w:w="9360"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CellMar>
          <w:left w:w="58" w:type="dxa"/>
          <w:right w:w="58" w:type="dxa"/>
        </w:tblCellMar>
        <w:tblLook w:val="0000" w:firstRow="0" w:lastRow="0" w:firstColumn="0" w:lastColumn="0" w:noHBand="0" w:noVBand="0"/>
      </w:tblPr>
      <w:tblGrid>
        <w:gridCol w:w="2947"/>
        <w:gridCol w:w="6413"/>
      </w:tblGrid>
      <w:tr w:rsidR="0083463C" w:rsidRPr="002407F9" w:rsidTr="00BF3E57">
        <w:trPr>
          <w:tblHeader/>
          <w:jc w:val="center"/>
        </w:trPr>
        <w:tc>
          <w:tcPr>
            <w:tcW w:w="1574" w:type="pct"/>
          </w:tcPr>
          <w:p w:rsidR="0083463C" w:rsidRPr="002407F9" w:rsidRDefault="0083463C" w:rsidP="00BF3E57">
            <w:pPr>
              <w:pStyle w:val="TABLE-col-heading"/>
              <w:rPr>
                <w:noProof/>
              </w:rPr>
            </w:pPr>
            <w:r w:rsidRPr="002407F9">
              <w:rPr>
                <w:noProof/>
              </w:rPr>
              <w:t>Values</w:t>
            </w:r>
          </w:p>
        </w:tc>
        <w:tc>
          <w:tcPr>
            <w:tcW w:w="3426" w:type="pct"/>
          </w:tcPr>
          <w:p w:rsidR="0083463C" w:rsidRPr="002407F9" w:rsidRDefault="0083463C" w:rsidP="00BF3E57">
            <w:pPr>
              <w:pStyle w:val="TABLE-col-heading"/>
              <w:rPr>
                <w:noProof/>
              </w:rPr>
            </w:pPr>
            <w:r w:rsidRPr="002407F9">
              <w:rPr>
                <w:noProof/>
              </w:rPr>
              <w:t>Comments</w:t>
            </w:r>
          </w:p>
        </w:tc>
      </w:tr>
      <w:tr w:rsidR="0083463C" w:rsidRPr="002407F9" w:rsidTr="00BF3E57">
        <w:trPr>
          <w:jc w:val="center"/>
        </w:trPr>
        <w:tc>
          <w:tcPr>
            <w:tcW w:w="1574" w:type="pct"/>
            <w:tcBorders>
              <w:top w:val="single" w:sz="8" w:space="0" w:color="auto"/>
              <w:bottom w:val="single" w:sz="8" w:space="0" w:color="auto"/>
            </w:tcBorders>
          </w:tcPr>
          <w:p w:rsidR="0083463C" w:rsidRPr="002407F9" w:rsidRDefault="0083463C" w:rsidP="00BF3E57">
            <w:pPr>
              <w:pStyle w:val="TABLE-cell"/>
            </w:pPr>
            <w:r w:rsidRPr="002407F9">
              <w:t>TPM_ALG_!ALG.o</w:t>
            </w:r>
          </w:p>
        </w:tc>
        <w:tc>
          <w:tcPr>
            <w:tcW w:w="3426" w:type="pct"/>
            <w:tcBorders>
              <w:top w:val="single" w:sz="8" w:space="0" w:color="auto"/>
              <w:bottom w:val="single" w:sz="8" w:space="0" w:color="auto"/>
            </w:tcBorders>
          </w:tcPr>
          <w:p w:rsidR="0083463C" w:rsidRPr="002407F9" w:rsidRDefault="0083463C" w:rsidP="00BF3E57">
            <w:pPr>
              <w:pStyle w:val="TABLE-cell"/>
            </w:pPr>
            <w:r w:rsidRPr="002407F9">
              <w:t>All object types</w:t>
            </w:r>
          </w:p>
        </w:tc>
      </w:tr>
      <w:tr w:rsidR="0083463C" w:rsidRPr="002407F9" w:rsidTr="00BF3E57">
        <w:trPr>
          <w:jc w:val="center"/>
        </w:trPr>
        <w:tc>
          <w:tcPr>
            <w:tcW w:w="1574" w:type="pct"/>
            <w:tcBorders>
              <w:top w:val="single" w:sz="8" w:space="0" w:color="auto"/>
            </w:tcBorders>
          </w:tcPr>
          <w:p w:rsidR="0083463C" w:rsidRPr="002407F9" w:rsidRDefault="0083463C" w:rsidP="00BF3E57">
            <w:pPr>
              <w:pStyle w:val="TABLE-cell"/>
              <w:keepNext w:val="0"/>
            </w:pPr>
            <w:r w:rsidRPr="002407F9">
              <w:t>#TPM_RC_TYPE</w:t>
            </w:r>
          </w:p>
        </w:tc>
        <w:tc>
          <w:tcPr>
            <w:tcW w:w="3426" w:type="pct"/>
            <w:tcBorders>
              <w:top w:val="single" w:sz="8" w:space="0" w:color="auto"/>
            </w:tcBorders>
          </w:tcPr>
          <w:p w:rsidR="0083463C" w:rsidRPr="002407F9" w:rsidRDefault="0083463C" w:rsidP="00BF3E57">
            <w:pPr>
              <w:pStyle w:val="TABLE-cell"/>
              <w:keepNext w:val="0"/>
            </w:pPr>
            <w:r w:rsidRPr="002407F9">
              <w:t>response code when a public type is not supported</w:t>
            </w:r>
          </w:p>
        </w:tc>
      </w:tr>
    </w:tbl>
    <w:p w:rsidR="0083463C" w:rsidRPr="002407F9" w:rsidRDefault="0083463C" w:rsidP="0083463C">
      <w:pPr>
        <w:pStyle w:val="Heading3"/>
        <w:rPr>
          <w:noProof/>
        </w:rPr>
      </w:pPr>
      <w:bookmarkStart w:id="5720" w:name="_Toc304539362"/>
      <w:bookmarkStart w:id="5721" w:name="_Toc308709915"/>
      <w:bookmarkStart w:id="5722" w:name="_Toc380749620"/>
      <w:bookmarkStart w:id="5723" w:name="_Toc384901926"/>
      <w:bookmarkStart w:id="5724" w:name="_Toc432512445"/>
      <w:bookmarkStart w:id="5725" w:name="_Toc443575785"/>
      <w:bookmarkStart w:id="5726" w:name="_Toc470518020"/>
      <w:bookmarkStart w:id="5727" w:name="_Toc462921239"/>
      <w:bookmarkStart w:id="5728" w:name="_Toc516155061"/>
      <w:bookmarkStart w:id="5729" w:name="_Toc20317799"/>
      <w:r w:rsidRPr="002407F9">
        <w:rPr>
          <w:noProof/>
        </w:rPr>
        <w:lastRenderedPageBreak/>
        <w:t>Type-Specific Parameters</w:t>
      </w:r>
      <w:bookmarkEnd w:id="5720"/>
      <w:bookmarkEnd w:id="5721"/>
      <w:bookmarkEnd w:id="5722"/>
      <w:bookmarkEnd w:id="5723"/>
      <w:bookmarkEnd w:id="5724"/>
      <w:bookmarkEnd w:id="5725"/>
      <w:bookmarkEnd w:id="5726"/>
      <w:bookmarkEnd w:id="5727"/>
      <w:bookmarkEnd w:id="5728"/>
      <w:bookmarkEnd w:id="5729"/>
    </w:p>
    <w:p w:rsidR="0083463C" w:rsidRPr="002407F9" w:rsidRDefault="0083463C" w:rsidP="0083463C">
      <w:pPr>
        <w:pStyle w:val="Heading4"/>
        <w:rPr>
          <w:noProof/>
        </w:rPr>
      </w:pPr>
      <w:bookmarkStart w:id="5730" w:name="_Toc308709916"/>
      <w:bookmarkStart w:id="5731" w:name="_Toc380749621"/>
      <w:bookmarkStart w:id="5732" w:name="_Toc384901927"/>
      <w:bookmarkStart w:id="5733" w:name="_Toc432512446"/>
      <w:bookmarkStart w:id="5734" w:name="_Toc443575786"/>
      <w:bookmarkStart w:id="5735" w:name="_Toc470518021"/>
      <w:bookmarkStart w:id="5736" w:name="_Toc462921240"/>
      <w:bookmarkStart w:id="5737" w:name="_Toc516155062"/>
      <w:bookmarkStart w:id="5738" w:name="_Toc20317800"/>
      <w:bookmarkStart w:id="5739" w:name="_Toc304539363"/>
      <w:bookmarkStart w:id="5740" w:name="_Toc286047202"/>
      <w:bookmarkStart w:id="5741" w:name="_Toc288815114"/>
      <w:r w:rsidRPr="002407F9">
        <w:rPr>
          <w:noProof/>
        </w:rPr>
        <w:t>Description</w:t>
      </w:r>
      <w:bookmarkEnd w:id="5730"/>
      <w:bookmarkEnd w:id="5731"/>
      <w:bookmarkEnd w:id="5732"/>
      <w:bookmarkEnd w:id="5733"/>
      <w:bookmarkEnd w:id="5734"/>
      <w:bookmarkEnd w:id="5735"/>
      <w:bookmarkEnd w:id="5736"/>
      <w:bookmarkEnd w:id="5737"/>
      <w:bookmarkEnd w:id="5738"/>
    </w:p>
    <w:bookmarkEnd w:id="5739"/>
    <w:p w:rsidR="0083463C" w:rsidRPr="002407F9" w:rsidRDefault="0083463C" w:rsidP="0083463C">
      <w:pPr>
        <w:pStyle w:val="BodyText"/>
        <w:rPr>
          <w:noProof/>
        </w:rPr>
      </w:pPr>
      <w:r w:rsidRPr="002407F9">
        <w:rPr>
          <w:noProof/>
        </w:rPr>
        <w:t>The public area contains two fields (</w:t>
      </w:r>
      <w:r w:rsidRPr="002407F9">
        <w:rPr>
          <w:i/>
          <w:noProof/>
        </w:rPr>
        <w:t>parameters</w:t>
      </w:r>
      <w:r w:rsidRPr="002407F9">
        <w:rPr>
          <w:noProof/>
        </w:rPr>
        <w:t xml:space="preserve"> and </w:t>
      </w:r>
      <w:r w:rsidRPr="002407F9">
        <w:rPr>
          <w:i/>
          <w:noProof/>
        </w:rPr>
        <w:t>unique</w:t>
      </w:r>
      <w:r w:rsidRPr="002407F9">
        <w:rPr>
          <w:noProof/>
        </w:rPr>
        <w:t xml:space="preserve">) that vary by object type. The </w:t>
      </w:r>
      <w:r w:rsidRPr="002407F9">
        <w:rPr>
          <w:i/>
          <w:noProof/>
        </w:rPr>
        <w:t>parameters</w:t>
      </w:r>
      <w:r w:rsidRPr="002407F9">
        <w:rPr>
          <w:noProof/>
        </w:rPr>
        <w:t xml:space="preserve"> field varies according to the </w:t>
      </w:r>
      <w:r w:rsidRPr="002407F9">
        <w:rPr>
          <w:i/>
          <w:noProof/>
        </w:rPr>
        <w:t>type</w:t>
      </w:r>
      <w:r w:rsidRPr="002407F9">
        <w:rPr>
          <w:noProof/>
        </w:rPr>
        <w:t xml:space="preserve"> of the object but the contents may be the same across multiple instances of a particular </w:t>
      </w:r>
      <w:r w:rsidRPr="002407F9">
        <w:rPr>
          <w:i/>
          <w:noProof/>
        </w:rPr>
        <w:t>type</w:t>
      </w:r>
      <w:r w:rsidRPr="002407F9">
        <w:rPr>
          <w:noProof/>
        </w:rPr>
        <w:t>. The unique field format also varies according to the type of the object and will also be unique for each instance.</w:t>
      </w:r>
    </w:p>
    <w:p w:rsidR="0083463C" w:rsidRPr="002407F9" w:rsidRDefault="0083463C" w:rsidP="0083463C">
      <w:pPr>
        <w:pStyle w:val="BodyText"/>
        <w:rPr>
          <w:noProof/>
        </w:rPr>
      </w:pPr>
      <w:r w:rsidRPr="002407F9">
        <w:rPr>
          <w:noProof/>
        </w:rPr>
        <w:t>For a symmetric key (</w:t>
      </w:r>
      <w:r w:rsidRPr="002407F9">
        <w:rPr>
          <w:i/>
          <w:noProof/>
        </w:rPr>
        <w:t>type</w:t>
      </w:r>
      <w:r w:rsidRPr="002407F9">
        <w:rPr>
          <w:noProof/>
        </w:rPr>
        <w:t xml:space="preserve"> == TPM_ALG_SYMCIPHER), HMAC key (</w:t>
      </w:r>
      <w:r w:rsidRPr="002407F9">
        <w:rPr>
          <w:i/>
          <w:noProof/>
        </w:rPr>
        <w:t>type</w:t>
      </w:r>
      <w:r w:rsidRPr="002407F9">
        <w:rPr>
          <w:noProof/>
        </w:rPr>
        <w:t xml:space="preserve"> == TPM_ALG_KEYEDHASH) or data object (also, </w:t>
      </w:r>
      <w:r w:rsidRPr="002407F9">
        <w:rPr>
          <w:i/>
          <w:noProof/>
        </w:rPr>
        <w:t>type</w:t>
      </w:r>
      <w:r w:rsidRPr="002407F9">
        <w:rPr>
          <w:noProof/>
        </w:rPr>
        <w:t xml:space="preserve"> == TPM_ALG_KEYEDHASH), the contents of </w:t>
      </w:r>
      <w:r w:rsidRPr="002407F9">
        <w:rPr>
          <w:i/>
          <w:noProof/>
        </w:rPr>
        <w:t>unique</w:t>
      </w:r>
      <w:r w:rsidRPr="002407F9">
        <w:rPr>
          <w:noProof/>
        </w:rPr>
        <w:t xml:space="preserve"> shall be computed from components of the sensitive area of the object as follows:</w:t>
      </w:r>
    </w:p>
    <w:p w:rsidR="0083463C" w:rsidRPr="002407F9" w:rsidRDefault="0083463C" w:rsidP="0083463C">
      <w:pPr>
        <w:pStyle w:val="Equation"/>
        <w:rPr>
          <w:i w:val="0"/>
        </w:rPr>
      </w:pPr>
      <w:r w:rsidRPr="002407F9">
        <w:rPr>
          <w:i w:val="0"/>
        </w:rPr>
        <w:tab/>
      </w:r>
      <w:r w:rsidRPr="002407F9">
        <w:t>unique</w:t>
      </w:r>
      <w:r w:rsidRPr="002407F9">
        <w:rPr>
          <w:i w:val="0"/>
        </w:rPr>
        <w:t xml:space="preserve"> </w:t>
      </w:r>
      <w:r w:rsidRPr="002407F9">
        <w:rPr>
          <w:rFonts w:ascii="Cambria Math" w:hAnsi="Cambria Math"/>
          <w:i w:val="0"/>
        </w:rPr>
        <w:t>≔</w:t>
      </w:r>
      <w:r w:rsidRPr="002407F9">
        <w:rPr>
          <w:i w:val="0"/>
        </w:rPr>
        <w:t xml:space="preserve"> </w:t>
      </w:r>
      <w:r w:rsidRPr="002407F9">
        <w:rPr>
          <w:b/>
          <w:i w:val="0"/>
        </w:rPr>
        <w:t>H</w:t>
      </w:r>
      <w:r w:rsidRPr="002407F9">
        <w:rPr>
          <w:vertAlign w:val="subscript"/>
        </w:rPr>
        <w:t>nameAlg</w:t>
      </w:r>
      <w:r w:rsidRPr="002407F9">
        <w:rPr>
          <w:i w:val="0"/>
        </w:rPr>
        <w:t>(</w:t>
      </w:r>
      <w:r w:rsidRPr="002407F9">
        <w:t>seedValue</w:t>
      </w:r>
      <w:r w:rsidRPr="002407F9">
        <w:rPr>
          <w:i w:val="0"/>
        </w:rPr>
        <w:t xml:space="preserve"> || </w:t>
      </w:r>
      <w:r w:rsidRPr="002407F9">
        <w:t>sensitive</w:t>
      </w:r>
      <w:r w:rsidRPr="002407F9">
        <w:rPr>
          <w:i w:val="0"/>
        </w:rPr>
        <w:t>)</w:t>
      </w:r>
      <w:r w:rsidRPr="002407F9">
        <w:rPr>
          <w:i w:val="0"/>
        </w:rPr>
        <w:tab/>
      </w:r>
      <w:r w:rsidRPr="002407F9">
        <w:rPr>
          <w:rFonts w:ascii="Arial" w:hAnsi="Arial"/>
          <w:i w:val="0"/>
          <w:sz w:val="20"/>
        </w:rPr>
        <w:fldChar w:fldCharType="begin"/>
      </w:r>
      <w:r w:rsidRPr="002407F9">
        <w:rPr>
          <w:rFonts w:ascii="Arial" w:hAnsi="Arial"/>
          <w:i w:val="0"/>
          <w:sz w:val="20"/>
        </w:rPr>
        <w:instrText xml:space="preserve"> LISTNUM Equ </w:instrText>
      </w:r>
      <w:r w:rsidRPr="002407F9">
        <w:rPr>
          <w:rFonts w:ascii="Arial" w:hAnsi="Arial"/>
          <w:i w:val="0"/>
          <w:sz w:val="20"/>
        </w:rPr>
        <w:fldChar w:fldCharType="separate"/>
      </w:r>
      <w:r w:rsidRPr="002407F9">
        <w:rPr>
          <w:rFonts w:ascii="Arial" w:hAnsi="Arial"/>
          <w:i w:val="0"/>
          <w:sz w:val="20"/>
        </w:rPr>
        <w:t>1</w:t>
      </w:r>
      <w:r w:rsidRPr="002407F9">
        <w:rPr>
          <w:rFonts w:ascii="Arial" w:hAnsi="Arial"/>
          <w:i w:val="0"/>
          <w:sz w:val="20"/>
        </w:rPr>
        <w:fldChar w:fldCharType="end">
          <w:numberingChange w:id="5742" w:author="David Wooten" w:date="2019-11-14T19:35:00Z" w:original="(9)"/>
        </w:fldChar>
      </w:r>
    </w:p>
    <w:p w:rsidR="0083463C" w:rsidRPr="002407F9" w:rsidRDefault="0083463C" w:rsidP="0083463C">
      <w:pPr>
        <w:pStyle w:val="BodyText"/>
        <w:rPr>
          <w:noProof/>
        </w:rPr>
      </w:pPr>
      <w:r w:rsidRPr="002407F9">
        <w:rPr>
          <w:noProof/>
        </w:rPr>
        <w:t>where</w:t>
      </w:r>
    </w:p>
    <w:p w:rsidR="0083463C" w:rsidRPr="002407F9" w:rsidRDefault="0083463C" w:rsidP="0083463C">
      <w:pPr>
        <w:pStyle w:val="pList"/>
        <w:rPr>
          <w:noProof/>
        </w:rPr>
      </w:pPr>
      <w:r w:rsidRPr="002407F9">
        <w:rPr>
          <w:b/>
          <w:i w:val="0"/>
          <w:noProof/>
        </w:rPr>
        <w:t>H</w:t>
      </w:r>
      <w:r w:rsidRPr="002407F9">
        <w:rPr>
          <w:noProof/>
          <w:vertAlign w:val="subscript"/>
        </w:rPr>
        <w:t>nameAlg</w:t>
      </w:r>
      <w:r w:rsidRPr="002407F9">
        <w:rPr>
          <w:noProof/>
        </w:rPr>
        <w:t>()</w:t>
      </w:r>
      <w:r w:rsidRPr="002407F9">
        <w:rPr>
          <w:noProof/>
        </w:rPr>
        <w:tab/>
      </w:r>
      <w:r w:rsidRPr="002407F9">
        <w:rPr>
          <w:rFonts w:ascii="Arial" w:hAnsi="Arial"/>
          <w:i w:val="0"/>
          <w:noProof/>
          <w:sz w:val="20"/>
        </w:rPr>
        <w:t>the hash algorithm used to compute the Name of the object</w:t>
      </w:r>
    </w:p>
    <w:p w:rsidR="0083463C" w:rsidRPr="002407F9" w:rsidRDefault="0083463C" w:rsidP="0083463C">
      <w:pPr>
        <w:pStyle w:val="pList"/>
        <w:rPr>
          <w:rFonts w:ascii="Arial" w:hAnsi="Arial"/>
          <w:i w:val="0"/>
          <w:noProof/>
          <w:sz w:val="20"/>
        </w:rPr>
      </w:pPr>
      <w:r w:rsidRPr="002407F9">
        <w:rPr>
          <w:noProof/>
        </w:rPr>
        <w:t>seedValue</w:t>
      </w:r>
      <w:r w:rsidRPr="002407F9">
        <w:rPr>
          <w:noProof/>
        </w:rPr>
        <w:tab/>
      </w:r>
      <w:r w:rsidRPr="002407F9">
        <w:rPr>
          <w:rFonts w:ascii="Arial" w:hAnsi="Arial"/>
          <w:i w:val="0"/>
          <w:noProof/>
          <w:sz w:val="20"/>
        </w:rPr>
        <w:t>the digest-sized obfuscation value in the sensitive area of a symmetric key or symmetric data object found in a TPMT_SENSITIVE.</w:t>
      </w:r>
      <w:r w:rsidRPr="002407F9">
        <w:rPr>
          <w:rFonts w:ascii="Arial" w:hAnsi="Arial"/>
          <w:noProof/>
          <w:sz w:val="20"/>
        </w:rPr>
        <w:t>seedValue</w:t>
      </w:r>
      <w:r w:rsidRPr="002407F9">
        <w:rPr>
          <w:rFonts w:ascii="Arial" w:hAnsi="Arial"/>
          <w:i w:val="0"/>
          <w:noProof/>
          <w:sz w:val="20"/>
        </w:rPr>
        <w:t>.</w:t>
      </w:r>
      <w:r w:rsidRPr="002407F9">
        <w:rPr>
          <w:rFonts w:ascii="Arial" w:hAnsi="Arial"/>
          <w:noProof/>
          <w:sz w:val="20"/>
        </w:rPr>
        <w:t>buffer</w:t>
      </w:r>
    </w:p>
    <w:p w:rsidR="0083463C" w:rsidRPr="002407F9" w:rsidRDefault="0083463C" w:rsidP="0083463C">
      <w:pPr>
        <w:pStyle w:val="pListLast"/>
        <w:rPr>
          <w:rFonts w:ascii="Arial" w:hAnsi="Arial"/>
          <w:i w:val="0"/>
          <w:noProof/>
          <w:sz w:val="20"/>
        </w:rPr>
      </w:pPr>
      <w:r w:rsidRPr="002407F9">
        <w:rPr>
          <w:noProof/>
        </w:rPr>
        <w:t>sensitive</w:t>
      </w:r>
      <w:r w:rsidRPr="002407F9">
        <w:rPr>
          <w:noProof/>
        </w:rPr>
        <w:tab/>
      </w:r>
      <w:r w:rsidRPr="002407F9">
        <w:rPr>
          <w:rFonts w:ascii="Arial" w:hAnsi="Arial"/>
          <w:i w:val="0"/>
          <w:noProof/>
          <w:sz w:val="20"/>
        </w:rPr>
        <w:t>the secret key/data of the object in the TPMT_SENSITIVE.</w:t>
      </w:r>
      <w:r w:rsidRPr="002407F9">
        <w:rPr>
          <w:rFonts w:ascii="Arial" w:hAnsi="Arial"/>
          <w:noProof/>
          <w:sz w:val="20"/>
        </w:rPr>
        <w:t>sensitive</w:t>
      </w:r>
      <w:r w:rsidRPr="002407F9">
        <w:rPr>
          <w:rFonts w:ascii="Arial" w:hAnsi="Arial"/>
          <w:i w:val="0"/>
          <w:noProof/>
          <w:sz w:val="20"/>
        </w:rPr>
        <w:t>.</w:t>
      </w:r>
      <w:r w:rsidRPr="002407F9">
        <w:rPr>
          <w:rFonts w:ascii="Arial" w:hAnsi="Arial"/>
          <w:noProof/>
          <w:sz w:val="20"/>
        </w:rPr>
        <w:t>any</w:t>
      </w:r>
      <w:r w:rsidRPr="002407F9">
        <w:rPr>
          <w:rFonts w:ascii="Arial" w:hAnsi="Arial"/>
          <w:i w:val="0"/>
          <w:noProof/>
          <w:sz w:val="20"/>
        </w:rPr>
        <w:t>.</w:t>
      </w:r>
      <w:r w:rsidRPr="002407F9">
        <w:rPr>
          <w:rFonts w:ascii="Arial" w:hAnsi="Arial"/>
          <w:noProof/>
          <w:sz w:val="20"/>
        </w:rPr>
        <w:t>buffer</w:t>
      </w:r>
    </w:p>
    <w:p w:rsidR="0083463C" w:rsidRPr="002407F9" w:rsidRDefault="0083463C" w:rsidP="0083463C">
      <w:pPr>
        <w:pStyle w:val="Heading4"/>
        <w:rPr>
          <w:noProof/>
        </w:rPr>
      </w:pPr>
      <w:bookmarkStart w:id="5743" w:name="_Toc304539364"/>
      <w:bookmarkStart w:id="5744" w:name="_Toc308709918"/>
      <w:bookmarkStart w:id="5745" w:name="_Toc380749622"/>
      <w:bookmarkStart w:id="5746" w:name="_Toc384901928"/>
      <w:bookmarkStart w:id="5747" w:name="_Toc432512447"/>
      <w:bookmarkStart w:id="5748" w:name="_Toc443575787"/>
      <w:bookmarkStart w:id="5749" w:name="_Toc470518022"/>
      <w:bookmarkStart w:id="5750" w:name="_Toc462921241"/>
      <w:bookmarkStart w:id="5751" w:name="_Ref488740598"/>
      <w:bookmarkStart w:id="5752" w:name="_Toc516155063"/>
      <w:bookmarkStart w:id="5753" w:name="_Toc20317801"/>
      <w:r w:rsidRPr="002407F9">
        <w:rPr>
          <w:noProof/>
        </w:rPr>
        <w:t>TPMU_PUBLIC_ID</w:t>
      </w:r>
      <w:bookmarkEnd w:id="5743"/>
      <w:bookmarkEnd w:id="5744"/>
      <w:bookmarkEnd w:id="5745"/>
      <w:bookmarkEnd w:id="5746"/>
      <w:bookmarkEnd w:id="5747"/>
      <w:bookmarkEnd w:id="5748"/>
      <w:bookmarkEnd w:id="5749"/>
      <w:bookmarkEnd w:id="5750"/>
      <w:bookmarkEnd w:id="5751"/>
      <w:bookmarkEnd w:id="5752"/>
      <w:bookmarkEnd w:id="5753"/>
    </w:p>
    <w:p w:rsidR="0083463C" w:rsidRPr="002407F9" w:rsidRDefault="0083463C" w:rsidP="0083463C">
      <w:pPr>
        <w:pStyle w:val="BodyText"/>
        <w:rPr>
          <w:noProof/>
        </w:rPr>
      </w:pPr>
      <w:r w:rsidRPr="002407F9">
        <w:rPr>
          <w:noProof/>
        </w:rPr>
        <w:t xml:space="preserve">This is the union of all values allowed in in the </w:t>
      </w:r>
      <w:r w:rsidRPr="002407F9">
        <w:rPr>
          <w:i/>
          <w:noProof/>
          <w:u w:val="single"/>
        </w:rPr>
        <w:t>unique</w:t>
      </w:r>
      <w:r w:rsidRPr="002407F9">
        <w:rPr>
          <w:noProof/>
        </w:rPr>
        <w:t xml:space="preserve"> field of a TPMT_PUBLIC.</w:t>
      </w:r>
    </w:p>
    <w:p w:rsidR="00090199" w:rsidRPr="002407F9" w:rsidRDefault="00090199" w:rsidP="00090199">
      <w:pPr>
        <w:pStyle w:val="NOTE"/>
        <w:keepNext/>
        <w:rPr>
          <w:noProof/>
        </w:rPr>
      </w:pPr>
      <w:r w:rsidRPr="002407F9">
        <w:rPr>
          <w:noProof/>
        </w:rPr>
        <w:t>NOTE</w:t>
      </w:r>
      <w:r w:rsidRPr="002407F9">
        <w:rPr>
          <w:noProof/>
        </w:rPr>
        <w:tab/>
        <w:t>The derive member cannot be unmarshaled in a TPMU_PUBLIC_ID. It is placed in this structure so that the maximum size of a TPM2B_TEMPLATE will be computed correctly.</w:t>
      </w:r>
    </w:p>
    <w:p w:rsidR="0083463C" w:rsidRPr="002407F9" w:rsidRDefault="0083463C" w:rsidP="0083463C">
      <w:pPr>
        <w:pStyle w:val="TABLE-title"/>
        <w:rPr>
          <w:noProof/>
        </w:rPr>
      </w:pPr>
      <w:bookmarkStart w:id="5754" w:name="_Toc380749868"/>
      <w:bookmarkStart w:id="5755" w:name="_Toc384651530"/>
      <w:bookmarkStart w:id="5756" w:name="_Toc432512673"/>
      <w:bookmarkStart w:id="5757" w:name="_Toc443576011"/>
      <w:bookmarkStart w:id="5758" w:name="_Toc470518258"/>
      <w:bookmarkStart w:id="5759" w:name="_Toc462921472"/>
      <w:bookmarkStart w:id="5760" w:name="_Toc516155303"/>
      <w:bookmarkStart w:id="5761" w:name="_Toc2137624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194</w:t>
      </w:r>
      <w:r w:rsidRPr="002407F9">
        <w:rPr>
          <w:noProof/>
        </w:rPr>
        <w:fldChar w:fldCharType="end"/>
      </w:r>
      <w:r w:rsidRPr="002407F9">
        <w:rPr>
          <w:noProof/>
        </w:rPr>
        <w:t xml:space="preserve"> — Definition of TPMU_PUBLIC_ID Union &lt;IN/OUT&gt;</w:t>
      </w:r>
      <w:bookmarkEnd w:id="5754"/>
      <w:bookmarkEnd w:id="5755"/>
      <w:bookmarkEnd w:id="5756"/>
      <w:bookmarkEnd w:id="5757"/>
      <w:bookmarkEnd w:id="5758"/>
      <w:bookmarkEnd w:id="5759"/>
      <w:bookmarkEnd w:id="5760"/>
      <w:bookmarkEnd w:id="5761"/>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260"/>
        <w:gridCol w:w="2430"/>
        <w:gridCol w:w="2250"/>
        <w:gridCol w:w="3420"/>
      </w:tblGrid>
      <w:tr w:rsidR="0083463C" w:rsidRPr="002407F9" w:rsidTr="00BF3E57">
        <w:trPr>
          <w:jc w:val="center"/>
        </w:trPr>
        <w:tc>
          <w:tcPr>
            <w:tcW w:w="126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43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225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Selector</w:t>
            </w:r>
          </w:p>
        </w:tc>
        <w:tc>
          <w:tcPr>
            <w:tcW w:w="342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260" w:type="dxa"/>
            <w:tcBorders>
              <w:top w:val="single" w:sz="4" w:space="0" w:color="auto"/>
              <w:left w:val="single" w:sz="12" w:space="0" w:color="auto"/>
              <w:bottom w:val="single" w:sz="6" w:space="0" w:color="auto"/>
            </w:tcBorders>
          </w:tcPr>
          <w:p w:rsidR="0083463C" w:rsidRPr="002407F9" w:rsidRDefault="0083463C" w:rsidP="00BF3E57">
            <w:pPr>
              <w:pStyle w:val="TABLE-cell"/>
            </w:pPr>
            <w:r w:rsidRPr="002407F9">
              <w:t>keyedHash</w:t>
            </w:r>
          </w:p>
        </w:tc>
        <w:tc>
          <w:tcPr>
            <w:tcW w:w="2430" w:type="dxa"/>
            <w:tcBorders>
              <w:top w:val="single" w:sz="4" w:space="0" w:color="auto"/>
              <w:bottom w:val="single" w:sz="6" w:space="0" w:color="auto"/>
            </w:tcBorders>
          </w:tcPr>
          <w:p w:rsidR="0083463C" w:rsidRPr="002407F9" w:rsidRDefault="0083463C" w:rsidP="00BF3E57">
            <w:pPr>
              <w:pStyle w:val="TABLE-cell"/>
            </w:pPr>
            <w:r w:rsidRPr="002407F9">
              <w:t>TPM2B_DIGEST</w:t>
            </w:r>
          </w:p>
        </w:tc>
        <w:tc>
          <w:tcPr>
            <w:tcW w:w="2250" w:type="dxa"/>
            <w:tcBorders>
              <w:top w:val="single" w:sz="4" w:space="0" w:color="auto"/>
              <w:bottom w:val="single" w:sz="6" w:space="0" w:color="auto"/>
            </w:tcBorders>
          </w:tcPr>
          <w:p w:rsidR="0083463C" w:rsidRPr="002407F9" w:rsidRDefault="0083463C" w:rsidP="00BF3E57">
            <w:pPr>
              <w:pStyle w:val="TABLE-cell"/>
            </w:pPr>
            <w:r w:rsidRPr="002407F9">
              <w:t>TPM_ALG_KEYEDHASH</w:t>
            </w:r>
          </w:p>
        </w:tc>
        <w:tc>
          <w:tcPr>
            <w:tcW w:w="3420" w:type="dxa"/>
            <w:tcBorders>
              <w:top w:val="single" w:sz="4" w:space="0" w:color="auto"/>
              <w:bottom w:val="single" w:sz="6"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1260" w:type="dxa"/>
            <w:tcBorders>
              <w:top w:val="single" w:sz="4" w:space="0" w:color="auto"/>
              <w:left w:val="single" w:sz="12" w:space="0" w:color="auto"/>
              <w:bottom w:val="single" w:sz="6" w:space="0" w:color="auto"/>
            </w:tcBorders>
          </w:tcPr>
          <w:p w:rsidR="0083463C" w:rsidRPr="002407F9" w:rsidRDefault="0083463C" w:rsidP="00BF3E57">
            <w:pPr>
              <w:pStyle w:val="TABLE-cell"/>
            </w:pPr>
            <w:r w:rsidRPr="002407F9">
              <w:t>sym</w:t>
            </w:r>
          </w:p>
        </w:tc>
        <w:tc>
          <w:tcPr>
            <w:tcW w:w="2430" w:type="dxa"/>
            <w:tcBorders>
              <w:top w:val="single" w:sz="4" w:space="0" w:color="auto"/>
              <w:bottom w:val="single" w:sz="6" w:space="0" w:color="auto"/>
            </w:tcBorders>
          </w:tcPr>
          <w:p w:rsidR="0083463C" w:rsidRPr="002407F9" w:rsidRDefault="0083463C" w:rsidP="00BF3E57">
            <w:pPr>
              <w:pStyle w:val="TABLE-cell"/>
            </w:pPr>
            <w:r w:rsidRPr="002407F9">
              <w:t>TPM2B_DIGEST</w:t>
            </w:r>
          </w:p>
        </w:tc>
        <w:tc>
          <w:tcPr>
            <w:tcW w:w="2250" w:type="dxa"/>
            <w:tcBorders>
              <w:top w:val="single" w:sz="4" w:space="0" w:color="auto"/>
              <w:bottom w:val="single" w:sz="6" w:space="0" w:color="auto"/>
            </w:tcBorders>
          </w:tcPr>
          <w:p w:rsidR="0083463C" w:rsidRPr="002407F9" w:rsidRDefault="0083463C" w:rsidP="00BF3E57">
            <w:pPr>
              <w:pStyle w:val="TABLE-cell"/>
            </w:pPr>
            <w:r w:rsidRPr="002407F9">
              <w:t>TPM_ALG_SYMCIPHER</w:t>
            </w:r>
          </w:p>
        </w:tc>
        <w:tc>
          <w:tcPr>
            <w:tcW w:w="3420" w:type="dxa"/>
            <w:tcBorders>
              <w:top w:val="single" w:sz="4" w:space="0" w:color="auto"/>
              <w:bottom w:val="single" w:sz="6"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1260" w:type="dxa"/>
            <w:tcBorders>
              <w:top w:val="single" w:sz="4" w:space="0" w:color="auto"/>
              <w:left w:val="single" w:sz="12" w:space="0" w:color="auto"/>
              <w:bottom w:val="single" w:sz="6" w:space="0" w:color="auto"/>
            </w:tcBorders>
          </w:tcPr>
          <w:p w:rsidR="0083463C" w:rsidRPr="002407F9" w:rsidRDefault="0083463C" w:rsidP="00BF3E57">
            <w:pPr>
              <w:pStyle w:val="TABLE-cell"/>
            </w:pPr>
            <w:r w:rsidRPr="002407F9">
              <w:t>rsa</w:t>
            </w:r>
          </w:p>
        </w:tc>
        <w:tc>
          <w:tcPr>
            <w:tcW w:w="2430" w:type="dxa"/>
            <w:tcBorders>
              <w:top w:val="single" w:sz="4" w:space="0" w:color="auto"/>
              <w:bottom w:val="single" w:sz="6" w:space="0" w:color="auto"/>
            </w:tcBorders>
          </w:tcPr>
          <w:p w:rsidR="0083463C" w:rsidRPr="002407F9" w:rsidRDefault="0083463C" w:rsidP="00BF3E57">
            <w:pPr>
              <w:pStyle w:val="TABLE-cell"/>
            </w:pPr>
            <w:r w:rsidRPr="002407F9">
              <w:t>TPM2B_PUBLIC_KEY_RSA</w:t>
            </w:r>
          </w:p>
        </w:tc>
        <w:tc>
          <w:tcPr>
            <w:tcW w:w="2250" w:type="dxa"/>
            <w:tcBorders>
              <w:top w:val="single" w:sz="4" w:space="0" w:color="auto"/>
              <w:bottom w:val="single" w:sz="6" w:space="0" w:color="auto"/>
            </w:tcBorders>
          </w:tcPr>
          <w:p w:rsidR="0083463C" w:rsidRPr="002407F9" w:rsidRDefault="0083463C" w:rsidP="00BF3E57">
            <w:pPr>
              <w:pStyle w:val="TABLE-cell"/>
            </w:pPr>
            <w:r w:rsidRPr="002407F9">
              <w:t>TPM_ALG_RSA</w:t>
            </w:r>
          </w:p>
        </w:tc>
        <w:tc>
          <w:tcPr>
            <w:tcW w:w="3420" w:type="dxa"/>
            <w:tcBorders>
              <w:top w:val="single" w:sz="4" w:space="0" w:color="auto"/>
              <w:bottom w:val="single" w:sz="6" w:space="0" w:color="auto"/>
              <w:right w:val="single" w:sz="12" w:space="0" w:color="auto"/>
            </w:tcBorders>
          </w:tcPr>
          <w:p w:rsidR="0083463C" w:rsidRPr="002407F9" w:rsidRDefault="0083463C" w:rsidP="00BF3E57">
            <w:pPr>
              <w:pStyle w:val="TABLE-cell"/>
            </w:pPr>
          </w:p>
        </w:tc>
      </w:tr>
      <w:tr w:rsidR="0083463C" w:rsidRPr="002407F9" w:rsidTr="00BF3E57">
        <w:trPr>
          <w:jc w:val="center"/>
        </w:trPr>
        <w:tc>
          <w:tcPr>
            <w:tcW w:w="1260" w:type="dxa"/>
            <w:tcBorders>
              <w:left w:val="single" w:sz="12" w:space="0" w:color="auto"/>
              <w:bottom w:val="single" w:sz="4" w:space="0" w:color="auto"/>
            </w:tcBorders>
          </w:tcPr>
          <w:p w:rsidR="0083463C" w:rsidRPr="002407F9" w:rsidRDefault="0083463C" w:rsidP="00BF3E57">
            <w:pPr>
              <w:pStyle w:val="TABLE-cell"/>
              <w:keepNext w:val="0"/>
            </w:pPr>
            <w:r w:rsidRPr="002407F9">
              <w:t>ecc</w:t>
            </w:r>
          </w:p>
        </w:tc>
        <w:tc>
          <w:tcPr>
            <w:tcW w:w="2430" w:type="dxa"/>
            <w:tcBorders>
              <w:bottom w:val="single" w:sz="4" w:space="0" w:color="auto"/>
            </w:tcBorders>
          </w:tcPr>
          <w:p w:rsidR="0083463C" w:rsidRPr="002407F9" w:rsidRDefault="0083463C" w:rsidP="00BF3E57">
            <w:pPr>
              <w:pStyle w:val="TABLE-cell"/>
              <w:keepNext w:val="0"/>
            </w:pPr>
            <w:r w:rsidRPr="002407F9">
              <w:t>TPMS_ECC_POINT</w:t>
            </w:r>
          </w:p>
        </w:tc>
        <w:tc>
          <w:tcPr>
            <w:tcW w:w="2250" w:type="dxa"/>
            <w:tcBorders>
              <w:bottom w:val="single" w:sz="4" w:space="0" w:color="auto"/>
            </w:tcBorders>
          </w:tcPr>
          <w:p w:rsidR="0083463C" w:rsidRPr="002407F9" w:rsidRDefault="0083463C" w:rsidP="00BF3E57">
            <w:pPr>
              <w:pStyle w:val="TABLE-cell"/>
              <w:keepNext w:val="0"/>
            </w:pPr>
            <w:r w:rsidRPr="002407F9">
              <w:t>TPM_ALG_ECC</w:t>
            </w:r>
          </w:p>
        </w:tc>
        <w:tc>
          <w:tcPr>
            <w:tcW w:w="3420" w:type="dxa"/>
            <w:tcBorders>
              <w:bottom w:val="single" w:sz="4" w:space="0" w:color="auto"/>
              <w:right w:val="single" w:sz="12" w:space="0" w:color="auto"/>
            </w:tcBorders>
          </w:tcPr>
          <w:p w:rsidR="0083463C" w:rsidRPr="002407F9" w:rsidRDefault="0083463C" w:rsidP="00BF3E57">
            <w:pPr>
              <w:pStyle w:val="TABLE-cell"/>
              <w:keepNext w:val="0"/>
            </w:pPr>
          </w:p>
        </w:tc>
      </w:tr>
      <w:tr w:rsidR="0083463C" w:rsidRPr="002407F9" w:rsidTr="00BF3E57">
        <w:trPr>
          <w:jc w:val="center"/>
        </w:trPr>
        <w:tc>
          <w:tcPr>
            <w:tcW w:w="1260" w:type="dxa"/>
            <w:tcBorders>
              <w:top w:val="single" w:sz="4" w:space="0" w:color="auto"/>
              <w:left w:val="single" w:sz="12" w:space="0" w:color="auto"/>
              <w:bottom w:val="single" w:sz="12" w:space="0" w:color="auto"/>
              <w:right w:val="single" w:sz="6" w:space="0" w:color="auto"/>
            </w:tcBorders>
          </w:tcPr>
          <w:p w:rsidR="0083463C" w:rsidRPr="002407F9" w:rsidRDefault="0083463C" w:rsidP="00BF3E57">
            <w:pPr>
              <w:pStyle w:val="TABLE-cell"/>
              <w:keepNext w:val="0"/>
            </w:pPr>
            <w:bookmarkStart w:id="5762" w:name="_Toc308709919"/>
            <w:bookmarkStart w:id="5763" w:name="_Toc380749623"/>
            <w:bookmarkStart w:id="5764" w:name="_Toc384901929"/>
            <w:bookmarkStart w:id="5765" w:name="_Toc432512448"/>
            <w:bookmarkStart w:id="5766" w:name="_Toc443575788"/>
            <w:bookmarkStart w:id="5767" w:name="_Toc304539330"/>
            <w:bookmarkStart w:id="5768" w:name="_Toc286047205"/>
            <w:bookmarkStart w:id="5769" w:name="_Toc288815117"/>
            <w:bookmarkStart w:id="5770" w:name="_Toc292631032"/>
            <w:bookmarkStart w:id="5771" w:name="_Toc304539365"/>
            <w:bookmarkStart w:id="5772" w:name="_Toc286047206"/>
            <w:bookmarkStart w:id="5773" w:name="_Toc288815118"/>
            <w:bookmarkEnd w:id="5740"/>
            <w:bookmarkEnd w:id="5741"/>
            <w:r w:rsidRPr="002407F9">
              <w:t>derive</w:t>
            </w:r>
          </w:p>
        </w:tc>
        <w:tc>
          <w:tcPr>
            <w:tcW w:w="2430" w:type="dxa"/>
            <w:tcBorders>
              <w:top w:val="single" w:sz="4" w:space="0" w:color="auto"/>
              <w:left w:val="single" w:sz="6" w:space="0" w:color="auto"/>
              <w:bottom w:val="single" w:sz="12" w:space="0" w:color="auto"/>
              <w:right w:val="single" w:sz="6" w:space="0" w:color="auto"/>
            </w:tcBorders>
          </w:tcPr>
          <w:p w:rsidR="0083463C" w:rsidRPr="002407F9" w:rsidRDefault="0083463C" w:rsidP="00BF3E57">
            <w:pPr>
              <w:pStyle w:val="TABLE-cell"/>
              <w:keepNext w:val="0"/>
            </w:pPr>
            <w:r w:rsidRPr="002407F9">
              <w:t>TPMS_DERIVE</w:t>
            </w:r>
          </w:p>
        </w:tc>
        <w:tc>
          <w:tcPr>
            <w:tcW w:w="2250" w:type="dxa"/>
            <w:tcBorders>
              <w:top w:val="single" w:sz="4" w:space="0" w:color="auto"/>
              <w:left w:val="single" w:sz="6" w:space="0" w:color="auto"/>
              <w:bottom w:val="single" w:sz="12" w:space="0" w:color="auto"/>
              <w:right w:val="single" w:sz="6" w:space="0" w:color="auto"/>
            </w:tcBorders>
          </w:tcPr>
          <w:p w:rsidR="0083463C" w:rsidRPr="002407F9" w:rsidRDefault="0083463C" w:rsidP="00BF3E57">
            <w:pPr>
              <w:pStyle w:val="TABLE-cell"/>
              <w:keepNext w:val="0"/>
            </w:pPr>
          </w:p>
        </w:tc>
        <w:tc>
          <w:tcPr>
            <w:tcW w:w="3420" w:type="dxa"/>
            <w:tcBorders>
              <w:top w:val="single" w:sz="4" w:space="0" w:color="auto"/>
              <w:left w:val="single" w:sz="6" w:space="0" w:color="auto"/>
              <w:bottom w:val="single" w:sz="12" w:space="0" w:color="auto"/>
              <w:right w:val="single" w:sz="12" w:space="0" w:color="auto"/>
            </w:tcBorders>
          </w:tcPr>
          <w:p w:rsidR="0083463C" w:rsidRPr="002407F9" w:rsidRDefault="0083463C" w:rsidP="00BF3E57">
            <w:pPr>
              <w:pStyle w:val="TABLE-cell"/>
              <w:keepNext w:val="0"/>
            </w:pPr>
            <w:r w:rsidRPr="002407F9">
              <w:t xml:space="preserve">only allowed for TPM2_CreateLoaded when </w:t>
            </w:r>
            <w:r w:rsidRPr="002407F9">
              <w:rPr>
                <w:i/>
              </w:rPr>
              <w:t xml:space="preserve">parentHandle </w:t>
            </w:r>
            <w:r w:rsidRPr="002407F9">
              <w:t xml:space="preserve"> is a Derivation Parent.</w:t>
            </w:r>
          </w:p>
        </w:tc>
      </w:tr>
    </w:tbl>
    <w:p w:rsidR="0083463C" w:rsidRPr="002407F9" w:rsidRDefault="0083463C" w:rsidP="0083463C">
      <w:pPr>
        <w:pStyle w:val="Heading4"/>
        <w:rPr>
          <w:noProof/>
        </w:rPr>
      </w:pPr>
      <w:bookmarkStart w:id="5774" w:name="_Toc470518023"/>
      <w:bookmarkStart w:id="5775" w:name="_Toc462921242"/>
      <w:bookmarkStart w:id="5776" w:name="_Toc516155064"/>
      <w:bookmarkStart w:id="5777" w:name="_Toc20317802"/>
      <w:r w:rsidRPr="002407F9">
        <w:rPr>
          <w:noProof/>
        </w:rPr>
        <w:lastRenderedPageBreak/>
        <w:t>TPMS_KEYEDHASH_PARMS</w:t>
      </w:r>
      <w:bookmarkEnd w:id="5762"/>
      <w:bookmarkEnd w:id="5763"/>
      <w:bookmarkEnd w:id="5764"/>
      <w:bookmarkEnd w:id="5765"/>
      <w:bookmarkEnd w:id="5766"/>
      <w:bookmarkEnd w:id="5774"/>
      <w:bookmarkEnd w:id="5775"/>
      <w:bookmarkEnd w:id="5776"/>
      <w:bookmarkEnd w:id="5777"/>
    </w:p>
    <w:p w:rsidR="0083463C" w:rsidRPr="002407F9" w:rsidRDefault="0083463C" w:rsidP="0083463C">
      <w:pPr>
        <w:pStyle w:val="BodyText"/>
        <w:rPr>
          <w:noProof/>
        </w:rPr>
      </w:pPr>
      <w:r w:rsidRPr="002407F9">
        <w:rPr>
          <w:noProof/>
        </w:rPr>
        <w:t>This structure describes the parameters that would appear in the public area of a KEYEDHASH object.</w:t>
      </w:r>
    </w:p>
    <w:p w:rsidR="0083463C" w:rsidRPr="002407F9" w:rsidRDefault="0083463C" w:rsidP="0083463C">
      <w:pPr>
        <w:pStyle w:val="NOTE"/>
        <w:keepNext/>
        <w:rPr>
          <w:noProof/>
        </w:rPr>
      </w:pPr>
      <w:r w:rsidRPr="002407F9">
        <w:rPr>
          <w:noProof/>
        </w:rPr>
        <w:t>NOTE</w:t>
      </w:r>
      <w:r w:rsidRPr="002407F9">
        <w:rPr>
          <w:noProof/>
        </w:rPr>
        <w:tab/>
        <w:t>Although the names are the same, the types of the structures are not the same as for asymmetric parameter lists.</w:t>
      </w:r>
    </w:p>
    <w:p w:rsidR="0083463C" w:rsidRPr="002407F9" w:rsidRDefault="0083463C" w:rsidP="0083463C">
      <w:pPr>
        <w:pStyle w:val="TABLE-title"/>
        <w:rPr>
          <w:noProof/>
        </w:rPr>
      </w:pPr>
      <w:bookmarkStart w:id="5778" w:name="_Toc380749869"/>
      <w:bookmarkStart w:id="5779" w:name="_Toc384651531"/>
      <w:bookmarkStart w:id="5780" w:name="_Toc432512674"/>
      <w:bookmarkStart w:id="5781" w:name="_Toc443576012"/>
      <w:bookmarkStart w:id="5782" w:name="_Toc470518259"/>
      <w:bookmarkStart w:id="5783" w:name="_Toc462921473"/>
      <w:bookmarkStart w:id="5784" w:name="_Toc516155304"/>
      <w:bookmarkStart w:id="5785" w:name="_Toc2137624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195</w:t>
      </w:r>
      <w:r w:rsidRPr="002407F9">
        <w:rPr>
          <w:noProof/>
        </w:rPr>
        <w:fldChar w:fldCharType="end"/>
      </w:r>
      <w:r w:rsidRPr="002407F9">
        <w:rPr>
          <w:noProof/>
        </w:rPr>
        <w:t xml:space="preserve"> — Definition of TPMS_KEYEDHASH_PARMS Structure</w:t>
      </w:r>
      <w:bookmarkEnd w:id="5778"/>
      <w:bookmarkEnd w:id="5779"/>
      <w:bookmarkEnd w:id="5780"/>
      <w:bookmarkEnd w:id="5781"/>
      <w:bookmarkEnd w:id="5782"/>
      <w:bookmarkEnd w:id="5783"/>
      <w:bookmarkEnd w:id="5784"/>
      <w:bookmarkEnd w:id="578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080"/>
        <w:gridCol w:w="2880"/>
        <w:gridCol w:w="5400"/>
      </w:tblGrid>
      <w:tr w:rsidR="0083463C" w:rsidRPr="002407F9" w:rsidTr="00BF3E57">
        <w:trPr>
          <w:cantSplit/>
          <w:trHeight w:val="357"/>
          <w:jc w:val="center"/>
        </w:trPr>
        <w:tc>
          <w:tcPr>
            <w:tcW w:w="108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8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540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cantSplit/>
          <w:jc w:val="center"/>
        </w:trPr>
        <w:tc>
          <w:tcPr>
            <w:tcW w:w="1080" w:type="dxa"/>
            <w:tcBorders>
              <w:top w:val="single" w:sz="12" w:space="0" w:color="auto"/>
              <w:left w:val="single" w:sz="12" w:space="0" w:color="auto"/>
              <w:bottom w:val="single" w:sz="12" w:space="0" w:color="auto"/>
            </w:tcBorders>
          </w:tcPr>
          <w:p w:rsidR="0083463C" w:rsidRPr="002407F9" w:rsidRDefault="0083463C" w:rsidP="00BF3E57">
            <w:pPr>
              <w:pStyle w:val="TABLE-cell"/>
              <w:keepNext w:val="0"/>
            </w:pPr>
            <w:r w:rsidRPr="002407F9">
              <w:t>scheme</w:t>
            </w:r>
          </w:p>
        </w:tc>
        <w:tc>
          <w:tcPr>
            <w:tcW w:w="2880" w:type="dxa"/>
            <w:tcBorders>
              <w:top w:val="single" w:sz="12" w:space="0" w:color="auto"/>
              <w:bottom w:val="single" w:sz="12" w:space="0" w:color="auto"/>
            </w:tcBorders>
          </w:tcPr>
          <w:p w:rsidR="0083463C" w:rsidRPr="002407F9" w:rsidRDefault="0083463C" w:rsidP="00BF3E57">
            <w:pPr>
              <w:pStyle w:val="TABLE-cell"/>
              <w:keepNext w:val="0"/>
            </w:pPr>
            <w:r w:rsidRPr="002407F9">
              <w:t>TPMT_KEYEDHASH_SCHEME+</w:t>
            </w:r>
          </w:p>
        </w:tc>
        <w:tc>
          <w:tcPr>
            <w:tcW w:w="5400" w:type="dxa"/>
            <w:tcBorders>
              <w:top w:val="single" w:sz="12" w:space="0" w:color="auto"/>
              <w:bottom w:val="single" w:sz="12" w:space="0" w:color="auto"/>
              <w:right w:val="single" w:sz="12" w:space="0" w:color="auto"/>
            </w:tcBorders>
          </w:tcPr>
          <w:p w:rsidR="0083463C" w:rsidRPr="002407F9" w:rsidRDefault="0083463C" w:rsidP="00BF3E57">
            <w:pPr>
              <w:pStyle w:val="TABLE-cell"/>
              <w:keepNext w:val="0"/>
            </w:pPr>
            <w:r w:rsidRPr="002407F9">
              <w:t xml:space="preserve">Indicates the signing method used for a </w:t>
            </w:r>
            <w:r w:rsidRPr="002407F9">
              <w:rPr>
                <w:i/>
              </w:rPr>
              <w:t>keyedHash</w:t>
            </w:r>
            <w:r w:rsidRPr="002407F9">
              <w:t xml:space="preserve"> signing object. This field also determines the size of the data field for a data object created with TPM2_Create() or TPM2_CreatePrimary().</w:t>
            </w:r>
          </w:p>
        </w:tc>
      </w:tr>
    </w:tbl>
    <w:p w:rsidR="00EA7982" w:rsidRDefault="0083463C" w:rsidP="0083463C">
      <w:pPr>
        <w:pStyle w:val="Heading4"/>
        <w:rPr>
          <w:noProof/>
        </w:rPr>
      </w:pPr>
      <w:bookmarkStart w:id="5786" w:name="_Toc308709920"/>
      <w:bookmarkStart w:id="5787" w:name="_Toc380749624"/>
      <w:bookmarkStart w:id="5788" w:name="_Toc384901930"/>
      <w:bookmarkStart w:id="5789" w:name="_Toc432512449"/>
      <w:bookmarkStart w:id="5790" w:name="_Toc443575789"/>
      <w:bookmarkStart w:id="5791" w:name="_Toc470518024"/>
      <w:bookmarkStart w:id="5792" w:name="_Toc462921243"/>
      <w:bookmarkStart w:id="5793" w:name="_Toc516155065"/>
      <w:bookmarkStart w:id="5794" w:name="_Toc20317803"/>
      <w:r w:rsidRPr="002407F9">
        <w:rPr>
          <w:noProof/>
        </w:rPr>
        <w:t>TPMS_ASYM_PARMS</w:t>
      </w:r>
      <w:bookmarkEnd w:id="5767"/>
      <w:bookmarkEnd w:id="5786"/>
      <w:bookmarkEnd w:id="5787"/>
      <w:bookmarkEnd w:id="5788"/>
      <w:bookmarkEnd w:id="5789"/>
      <w:bookmarkEnd w:id="5790"/>
      <w:bookmarkEnd w:id="5791"/>
      <w:bookmarkEnd w:id="5792"/>
      <w:bookmarkEnd w:id="5793"/>
      <w:bookmarkEnd w:id="5794"/>
    </w:p>
    <w:p w:rsidR="0083463C" w:rsidRPr="002407F9" w:rsidRDefault="0083463C" w:rsidP="0083463C">
      <w:pPr>
        <w:pStyle w:val="BodyText"/>
        <w:rPr>
          <w:noProof/>
        </w:rPr>
      </w:pPr>
      <w:r w:rsidRPr="002407F9">
        <w:rPr>
          <w:noProof/>
        </w:rPr>
        <w:t>This structure contains the common public area parameters for an asymmetric key. The first two parameters of the parameter definition structures of an asymmetric key shall have the same two first components.</w:t>
      </w:r>
    </w:p>
    <w:p w:rsidR="0083463C" w:rsidRPr="002407F9" w:rsidRDefault="0083463C" w:rsidP="0083463C">
      <w:pPr>
        <w:pStyle w:val="NOTE"/>
        <w:rPr>
          <w:noProof/>
        </w:rPr>
      </w:pPr>
      <w:r w:rsidRPr="002407F9">
        <w:rPr>
          <w:noProof/>
        </w:rPr>
        <w:t>NOTE</w:t>
      </w:r>
      <w:r w:rsidRPr="002407F9">
        <w:rPr>
          <w:noProof/>
        </w:rPr>
        <w:tab/>
        <w:t>The sign parameter may have a different type in order to allow different schemes to be selected for each asymmetric type but the first parameter of each scheme definition shall be a TPM_ALG_ID for a valid signing scheme.</w:t>
      </w:r>
    </w:p>
    <w:p w:rsidR="0083463C" w:rsidRPr="002407F9" w:rsidRDefault="0083463C" w:rsidP="0083463C">
      <w:pPr>
        <w:pStyle w:val="TABLE-title"/>
        <w:rPr>
          <w:noProof/>
        </w:rPr>
      </w:pPr>
      <w:bookmarkStart w:id="5795" w:name="_Toc380749870"/>
      <w:bookmarkStart w:id="5796" w:name="_Toc384651532"/>
      <w:bookmarkStart w:id="5797" w:name="_Toc432512675"/>
      <w:bookmarkStart w:id="5798" w:name="_Toc443576013"/>
      <w:bookmarkStart w:id="5799" w:name="_Toc470518260"/>
      <w:bookmarkStart w:id="5800" w:name="_Toc462921474"/>
      <w:bookmarkStart w:id="5801" w:name="_Toc516155305"/>
      <w:bookmarkStart w:id="5802" w:name="_Toc2137624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196</w:t>
      </w:r>
      <w:r w:rsidRPr="002407F9">
        <w:rPr>
          <w:noProof/>
        </w:rPr>
        <w:fldChar w:fldCharType="end"/>
      </w:r>
      <w:r w:rsidRPr="002407F9">
        <w:rPr>
          <w:noProof/>
        </w:rPr>
        <w:t xml:space="preserve"> — Definition of TPMS_ASYM_PARMS Structure &lt;&gt;</w:t>
      </w:r>
      <w:bookmarkEnd w:id="5795"/>
      <w:bookmarkEnd w:id="5796"/>
      <w:bookmarkEnd w:id="5797"/>
      <w:bookmarkEnd w:id="5798"/>
      <w:bookmarkEnd w:id="5799"/>
      <w:bookmarkEnd w:id="5800"/>
      <w:bookmarkEnd w:id="5801"/>
      <w:bookmarkEnd w:id="580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070"/>
        <w:gridCol w:w="2610"/>
        <w:gridCol w:w="4680"/>
      </w:tblGrid>
      <w:tr w:rsidR="0083463C" w:rsidRPr="002407F9" w:rsidTr="00BF3E57">
        <w:trPr>
          <w:cantSplit/>
          <w:jc w:val="center"/>
        </w:trPr>
        <w:tc>
          <w:tcPr>
            <w:tcW w:w="207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61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68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cantSplit/>
          <w:jc w:val="center"/>
        </w:trPr>
        <w:tc>
          <w:tcPr>
            <w:tcW w:w="2070" w:type="dxa"/>
            <w:tcBorders>
              <w:left w:val="single" w:sz="12" w:space="0" w:color="auto"/>
              <w:bottom w:val="single" w:sz="6" w:space="0" w:color="auto"/>
            </w:tcBorders>
          </w:tcPr>
          <w:p w:rsidR="0083463C" w:rsidRPr="002407F9" w:rsidRDefault="0083463C" w:rsidP="00BF3E57">
            <w:pPr>
              <w:pStyle w:val="TABLE-cell"/>
            </w:pPr>
            <w:r w:rsidRPr="002407F9">
              <w:t>symmetric</w:t>
            </w:r>
          </w:p>
        </w:tc>
        <w:tc>
          <w:tcPr>
            <w:tcW w:w="2610" w:type="dxa"/>
            <w:tcBorders>
              <w:bottom w:val="single" w:sz="6" w:space="0" w:color="auto"/>
            </w:tcBorders>
          </w:tcPr>
          <w:p w:rsidR="0083463C" w:rsidRPr="002407F9" w:rsidRDefault="0083463C" w:rsidP="00BF3E57">
            <w:pPr>
              <w:pStyle w:val="TABLE-cell"/>
            </w:pPr>
            <w:r w:rsidRPr="002407F9">
              <w:t>TPMT_SYM_DEF_OBJECT+</w:t>
            </w:r>
          </w:p>
        </w:tc>
        <w:tc>
          <w:tcPr>
            <w:tcW w:w="4680" w:type="dxa"/>
            <w:tcBorders>
              <w:bottom w:val="single" w:sz="6" w:space="0" w:color="auto"/>
              <w:right w:val="single" w:sz="12" w:space="0" w:color="auto"/>
            </w:tcBorders>
          </w:tcPr>
          <w:p w:rsidR="0083463C" w:rsidRPr="002407F9" w:rsidRDefault="0083463C" w:rsidP="00BF3E57">
            <w:pPr>
              <w:pStyle w:val="TABLE-cell"/>
            </w:pPr>
            <w:r w:rsidRPr="002407F9">
              <w:t>the companion symmetric algorithm for a restricted decryption key and shall be set to a supported symmetric algorithm</w:t>
            </w:r>
          </w:p>
          <w:p w:rsidR="0083463C" w:rsidRPr="002407F9" w:rsidRDefault="0083463C" w:rsidP="00BF3E57">
            <w:pPr>
              <w:pStyle w:val="TABLE-cell"/>
            </w:pPr>
            <w:r w:rsidRPr="002407F9">
              <w:t>This field is optional for keys that are not decryption keys and shall be set to TPM_ALG_NULL if not used.</w:t>
            </w:r>
          </w:p>
        </w:tc>
      </w:tr>
      <w:tr w:rsidR="0083463C" w:rsidRPr="002407F9" w:rsidTr="00BF3E57">
        <w:trPr>
          <w:cantSplit/>
          <w:jc w:val="center"/>
        </w:trPr>
        <w:tc>
          <w:tcPr>
            <w:tcW w:w="2070" w:type="dxa"/>
            <w:tcBorders>
              <w:left w:val="single" w:sz="12" w:space="0" w:color="auto"/>
              <w:bottom w:val="single" w:sz="12" w:space="0" w:color="auto"/>
            </w:tcBorders>
          </w:tcPr>
          <w:p w:rsidR="0083463C" w:rsidRPr="002407F9" w:rsidRDefault="0083463C" w:rsidP="00BF3E57">
            <w:pPr>
              <w:pStyle w:val="TABLE-cell"/>
              <w:keepNext w:val="0"/>
            </w:pPr>
            <w:r w:rsidRPr="002407F9">
              <w:t>scheme</w:t>
            </w:r>
          </w:p>
        </w:tc>
        <w:tc>
          <w:tcPr>
            <w:tcW w:w="2610" w:type="dxa"/>
            <w:tcBorders>
              <w:bottom w:val="single" w:sz="12" w:space="0" w:color="auto"/>
            </w:tcBorders>
          </w:tcPr>
          <w:p w:rsidR="0083463C" w:rsidRPr="002407F9" w:rsidRDefault="0083463C" w:rsidP="00BF3E57">
            <w:pPr>
              <w:pStyle w:val="TABLE-cell"/>
              <w:keepNext w:val="0"/>
            </w:pPr>
            <w:r w:rsidRPr="002407F9">
              <w:t>TPMT_ASYM_SCHEME+</w:t>
            </w:r>
          </w:p>
        </w:tc>
        <w:tc>
          <w:tcPr>
            <w:tcW w:w="4680" w:type="dxa"/>
            <w:tcBorders>
              <w:bottom w:val="single" w:sz="12" w:space="0" w:color="auto"/>
              <w:right w:val="single" w:sz="12" w:space="0" w:color="auto"/>
            </w:tcBorders>
          </w:tcPr>
          <w:p w:rsidR="0083463C" w:rsidRPr="002407F9" w:rsidRDefault="0083463C" w:rsidP="00BF3E57">
            <w:pPr>
              <w:pStyle w:val="TABLE-cell"/>
              <w:keepNext w:val="0"/>
            </w:pPr>
            <w:r w:rsidRPr="002407F9">
              <w:t xml:space="preserve">for a key with the </w:t>
            </w:r>
            <w:r w:rsidRPr="002407F9">
              <w:rPr>
                <w:i/>
              </w:rPr>
              <w:t>sign</w:t>
            </w:r>
            <w:r w:rsidRPr="002407F9">
              <w:t xml:space="preserve"> attribute SET, a valid signing scheme for the key type</w:t>
            </w:r>
          </w:p>
          <w:p w:rsidR="0083463C" w:rsidRPr="002407F9" w:rsidRDefault="0083463C" w:rsidP="00BF3E57">
            <w:pPr>
              <w:pStyle w:val="TABLE-cell"/>
              <w:keepNext w:val="0"/>
            </w:pPr>
            <w:r w:rsidRPr="002407F9">
              <w:t xml:space="preserve">for a key with the </w:t>
            </w:r>
            <w:r w:rsidRPr="002407F9">
              <w:rPr>
                <w:i/>
              </w:rPr>
              <w:t>decrypt</w:t>
            </w:r>
            <w:r w:rsidRPr="002407F9">
              <w:t xml:space="preserve"> attribute SET, a valid key exchange protocol</w:t>
            </w:r>
          </w:p>
          <w:p w:rsidR="0083463C" w:rsidRPr="002407F9" w:rsidRDefault="0083463C" w:rsidP="00BF3E57">
            <w:pPr>
              <w:pStyle w:val="TABLE-cell"/>
              <w:keepNext w:val="0"/>
            </w:pPr>
            <w:r w:rsidRPr="002407F9">
              <w:t>for a key with sign and decrypt attributes, shall be TPM_ALG_NULL</w:t>
            </w:r>
          </w:p>
        </w:tc>
      </w:tr>
    </w:tbl>
    <w:p w:rsidR="00EA7982" w:rsidRDefault="0083463C" w:rsidP="0083463C">
      <w:pPr>
        <w:pStyle w:val="Heading4"/>
        <w:rPr>
          <w:noProof/>
        </w:rPr>
      </w:pPr>
      <w:bookmarkStart w:id="5803" w:name="_Toc286047159"/>
      <w:bookmarkStart w:id="5804" w:name="_Toc288815082"/>
      <w:bookmarkStart w:id="5805" w:name="_Toc304539336"/>
      <w:bookmarkStart w:id="5806" w:name="_Toc308709921"/>
      <w:bookmarkStart w:id="5807" w:name="_Toc380749625"/>
      <w:bookmarkStart w:id="5808" w:name="_Toc384901931"/>
      <w:bookmarkStart w:id="5809" w:name="_Toc432512450"/>
      <w:bookmarkStart w:id="5810" w:name="_Toc443575790"/>
      <w:bookmarkStart w:id="5811" w:name="_Toc470518025"/>
      <w:bookmarkStart w:id="5812" w:name="_Toc462921244"/>
      <w:bookmarkStart w:id="5813" w:name="_Toc516155066"/>
      <w:bookmarkStart w:id="5814" w:name="_Toc20317804"/>
      <w:bookmarkStart w:id="5815" w:name="_Toc286047175"/>
      <w:bookmarkStart w:id="5816" w:name="_Toc288815092"/>
      <w:bookmarkStart w:id="5817" w:name="_Toc304539345"/>
      <w:r w:rsidRPr="002407F9">
        <w:rPr>
          <w:noProof/>
        </w:rPr>
        <w:lastRenderedPageBreak/>
        <w:t>TPMS_RSA_PARMS</w:t>
      </w:r>
      <w:bookmarkEnd w:id="5803"/>
      <w:bookmarkEnd w:id="5804"/>
      <w:bookmarkEnd w:id="5805"/>
      <w:bookmarkEnd w:id="5806"/>
      <w:bookmarkEnd w:id="5807"/>
      <w:bookmarkEnd w:id="5808"/>
      <w:bookmarkEnd w:id="5809"/>
      <w:bookmarkEnd w:id="5810"/>
      <w:bookmarkEnd w:id="5811"/>
      <w:bookmarkEnd w:id="5812"/>
      <w:bookmarkEnd w:id="5813"/>
      <w:bookmarkEnd w:id="5814"/>
    </w:p>
    <w:p w:rsidR="0083463C" w:rsidRPr="002407F9" w:rsidRDefault="0083463C" w:rsidP="0083463C">
      <w:pPr>
        <w:pStyle w:val="BodyText"/>
        <w:rPr>
          <w:noProof/>
        </w:rPr>
      </w:pPr>
      <w:r w:rsidRPr="002407F9">
        <w:rPr>
          <w:noProof/>
        </w:rPr>
        <w:t xml:space="preserve">A TPM compatible with this specification and supporting RSA shall support two primes and an </w:t>
      </w:r>
      <w:r w:rsidRPr="002407F9">
        <w:rPr>
          <w:i/>
          <w:noProof/>
        </w:rPr>
        <w:t>exponent</w:t>
      </w:r>
      <w:r w:rsidRPr="002407F9">
        <w:rPr>
          <w:noProof/>
        </w:rPr>
        <w:t xml:space="preserve"> of zero. </w:t>
      </w:r>
      <w:r w:rsidR="006D583D" w:rsidRPr="002407F9">
        <w:rPr>
          <w:noProof/>
        </w:rPr>
        <w:t>An exponent of zero indicates that the exponent is the default of 2</w:t>
      </w:r>
      <w:r w:rsidR="006D583D" w:rsidRPr="002407F9">
        <w:rPr>
          <w:noProof/>
          <w:vertAlign w:val="superscript"/>
        </w:rPr>
        <w:t>16</w:t>
      </w:r>
      <w:r w:rsidR="006D583D" w:rsidRPr="002407F9">
        <w:rPr>
          <w:noProof/>
        </w:rPr>
        <w:t xml:space="preserve"> + 1. </w:t>
      </w:r>
      <w:r w:rsidRPr="002407F9">
        <w:rPr>
          <w:noProof/>
        </w:rPr>
        <w:t>Support for other values is optional. Use of other exponents in duplicated keys is not recommended because the resulting keys would not be interoperable with other TPMs.</w:t>
      </w:r>
    </w:p>
    <w:p w:rsidR="0083463C" w:rsidRPr="002407F9" w:rsidRDefault="0083463C" w:rsidP="0083463C">
      <w:pPr>
        <w:pStyle w:val="NOTE"/>
        <w:keepNext/>
        <w:rPr>
          <w:noProof/>
        </w:rPr>
      </w:pPr>
      <w:r w:rsidRPr="002407F9">
        <w:rPr>
          <w:noProof/>
        </w:rPr>
        <w:t xml:space="preserve">NOTE </w:t>
      </w:r>
      <w:r w:rsidRPr="002407F9">
        <w:rPr>
          <w:noProof/>
        </w:rPr>
        <w:tab/>
        <w:t xml:space="preserve">Implementations are not required to check that </w:t>
      </w:r>
      <w:r w:rsidRPr="002407F9">
        <w:rPr>
          <w:i/>
          <w:noProof/>
        </w:rPr>
        <w:t>exponent</w:t>
      </w:r>
      <w:r w:rsidRPr="002407F9">
        <w:rPr>
          <w:noProof/>
        </w:rPr>
        <w:t xml:space="preserve"> is the default exponent. They may fail to load the key if </w:t>
      </w:r>
      <w:r w:rsidRPr="002407F9">
        <w:rPr>
          <w:i/>
          <w:noProof/>
        </w:rPr>
        <w:t>exponent</w:t>
      </w:r>
      <w:r w:rsidRPr="002407F9">
        <w:rPr>
          <w:noProof/>
        </w:rPr>
        <w:t xml:space="preserve"> is not zero. The reference implementation allows the values listed in the table.</w:t>
      </w:r>
    </w:p>
    <w:p w:rsidR="0083463C" w:rsidRPr="002407F9" w:rsidRDefault="0083463C" w:rsidP="0083463C">
      <w:pPr>
        <w:pStyle w:val="TABLE-title"/>
        <w:rPr>
          <w:noProof/>
        </w:rPr>
      </w:pPr>
      <w:bookmarkStart w:id="5818" w:name="_Toc380749871"/>
      <w:bookmarkStart w:id="5819" w:name="_Toc384651533"/>
      <w:bookmarkStart w:id="5820" w:name="_Toc432512676"/>
      <w:bookmarkStart w:id="5821" w:name="_Toc443576014"/>
      <w:bookmarkStart w:id="5822" w:name="_Toc470518261"/>
      <w:bookmarkStart w:id="5823" w:name="_Toc462921475"/>
      <w:bookmarkStart w:id="5824" w:name="_Toc516155306"/>
      <w:bookmarkStart w:id="5825" w:name="_Toc2137624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197</w:t>
      </w:r>
      <w:r w:rsidRPr="002407F9">
        <w:rPr>
          <w:noProof/>
        </w:rPr>
        <w:fldChar w:fldCharType="end"/>
      </w:r>
      <w:r w:rsidRPr="002407F9">
        <w:rPr>
          <w:noProof/>
        </w:rPr>
        <w:t xml:space="preserve"> — Definition of {</w:t>
      </w:r>
      <w:r w:rsidRPr="002407F9">
        <w:rPr>
          <w:noProof/>
          <w:color w:val="00B050"/>
        </w:rPr>
        <w:t>RSA</w:t>
      </w:r>
      <w:r w:rsidRPr="002407F9">
        <w:rPr>
          <w:noProof/>
        </w:rPr>
        <w:t>} TPMS_RSA_PARMS Structure</w:t>
      </w:r>
      <w:bookmarkEnd w:id="5818"/>
      <w:bookmarkEnd w:id="5819"/>
      <w:bookmarkEnd w:id="5820"/>
      <w:bookmarkEnd w:id="5821"/>
      <w:bookmarkEnd w:id="5822"/>
      <w:bookmarkEnd w:id="5823"/>
      <w:bookmarkEnd w:id="5824"/>
      <w:bookmarkEnd w:id="582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340"/>
        <w:gridCol w:w="2520"/>
        <w:gridCol w:w="4500"/>
      </w:tblGrid>
      <w:tr w:rsidR="0083463C" w:rsidRPr="002407F9" w:rsidTr="00BF3E57">
        <w:trPr>
          <w:jc w:val="center"/>
        </w:trPr>
        <w:tc>
          <w:tcPr>
            <w:tcW w:w="234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bookmarkStart w:id="5826" w:name="_Toc286047160"/>
            <w:bookmarkStart w:id="5827" w:name="_Toc286047161"/>
            <w:bookmarkStart w:id="5828" w:name="_Toc286047162"/>
            <w:bookmarkStart w:id="5829" w:name="_Toc286047163"/>
            <w:bookmarkStart w:id="5830" w:name="_Toc286047164"/>
            <w:bookmarkStart w:id="5831" w:name="_Toc286047165"/>
            <w:bookmarkEnd w:id="5826"/>
            <w:bookmarkEnd w:id="5827"/>
            <w:bookmarkEnd w:id="5828"/>
            <w:bookmarkEnd w:id="5829"/>
            <w:bookmarkEnd w:id="5830"/>
            <w:bookmarkEnd w:id="5831"/>
            <w:r w:rsidRPr="002407F9">
              <w:rPr>
                <w:noProof/>
              </w:rPr>
              <w:t>Parameter</w:t>
            </w:r>
          </w:p>
        </w:tc>
        <w:tc>
          <w:tcPr>
            <w:tcW w:w="252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50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340" w:type="dxa"/>
            <w:tcBorders>
              <w:left w:val="single" w:sz="12" w:space="0" w:color="auto"/>
            </w:tcBorders>
          </w:tcPr>
          <w:p w:rsidR="0083463C" w:rsidRPr="002407F9" w:rsidRDefault="0083463C" w:rsidP="00BF3E57">
            <w:pPr>
              <w:pStyle w:val="TABLE-cell"/>
            </w:pPr>
            <w:r w:rsidRPr="002407F9">
              <w:t>symmetric</w:t>
            </w:r>
          </w:p>
        </w:tc>
        <w:tc>
          <w:tcPr>
            <w:tcW w:w="2520" w:type="dxa"/>
          </w:tcPr>
          <w:p w:rsidR="0083463C" w:rsidRPr="002407F9" w:rsidRDefault="0083463C" w:rsidP="00BF3E57">
            <w:pPr>
              <w:pStyle w:val="TABLE-cell"/>
            </w:pPr>
            <w:r w:rsidRPr="002407F9">
              <w:t>TPMT_SYM_DEF_OBJECT+</w:t>
            </w:r>
          </w:p>
        </w:tc>
        <w:tc>
          <w:tcPr>
            <w:tcW w:w="4500" w:type="dxa"/>
            <w:tcBorders>
              <w:right w:val="single" w:sz="12" w:space="0" w:color="auto"/>
            </w:tcBorders>
          </w:tcPr>
          <w:p w:rsidR="0083463C" w:rsidRPr="002407F9" w:rsidRDefault="0083463C" w:rsidP="00BF3E57">
            <w:pPr>
              <w:pStyle w:val="TABLE-cell"/>
            </w:pPr>
            <w:r w:rsidRPr="002407F9">
              <w:t>for a restricted decryption key, shall be set to a supported symmetric algorithm, key size, and mode.</w:t>
            </w:r>
          </w:p>
          <w:p w:rsidR="0083463C" w:rsidRPr="002407F9" w:rsidRDefault="0083463C" w:rsidP="00BF3E57">
            <w:pPr>
              <w:pStyle w:val="TABLE-cell"/>
            </w:pPr>
            <w:r w:rsidRPr="002407F9">
              <w:t>if the key is not a restricted decryption key, this field shall be set to TPM_ALG_NULL.</w:t>
            </w:r>
          </w:p>
        </w:tc>
      </w:tr>
      <w:tr w:rsidR="0083463C" w:rsidRPr="002407F9" w:rsidTr="00BF3E57">
        <w:trPr>
          <w:jc w:val="center"/>
        </w:trPr>
        <w:tc>
          <w:tcPr>
            <w:tcW w:w="2340" w:type="dxa"/>
            <w:tcBorders>
              <w:left w:val="single" w:sz="12" w:space="0" w:color="auto"/>
            </w:tcBorders>
          </w:tcPr>
          <w:p w:rsidR="0083463C" w:rsidRPr="002407F9" w:rsidRDefault="0083463C" w:rsidP="00BF3E57">
            <w:pPr>
              <w:pStyle w:val="TABLE-cell"/>
            </w:pPr>
            <w:r w:rsidRPr="002407F9">
              <w:t>scheme</w:t>
            </w:r>
          </w:p>
        </w:tc>
        <w:tc>
          <w:tcPr>
            <w:tcW w:w="2520" w:type="dxa"/>
          </w:tcPr>
          <w:p w:rsidR="0083463C" w:rsidRPr="002407F9" w:rsidRDefault="0083463C" w:rsidP="00BF3E57">
            <w:pPr>
              <w:pStyle w:val="TABLE-cell"/>
            </w:pPr>
            <w:r w:rsidRPr="002407F9">
              <w:t>TPMT_RSA_SCHEME+</w:t>
            </w:r>
          </w:p>
        </w:tc>
        <w:tc>
          <w:tcPr>
            <w:tcW w:w="4500" w:type="dxa"/>
            <w:tcBorders>
              <w:right w:val="single" w:sz="12" w:space="0" w:color="auto"/>
            </w:tcBorders>
          </w:tcPr>
          <w:p w:rsidR="0083463C" w:rsidRPr="002407F9" w:rsidRDefault="0083463C" w:rsidP="00BF3E57">
            <w:pPr>
              <w:pStyle w:val="TABLE-cell"/>
            </w:pPr>
            <w:r w:rsidRPr="002407F9">
              <w:t>scheme.scheme shall be:</w:t>
            </w:r>
          </w:p>
          <w:p w:rsidR="0083463C" w:rsidRPr="002407F9" w:rsidRDefault="0083463C" w:rsidP="00BF3E57">
            <w:pPr>
              <w:pStyle w:val="TABLE-cell"/>
            </w:pPr>
            <w:r w:rsidRPr="002407F9">
              <w:t>for an unrestricted signing key, either TPM_ALG_RSAPSS TPM_ALG_RSASSA or TPM_ALG_NULL</w:t>
            </w:r>
          </w:p>
          <w:p w:rsidR="0083463C" w:rsidRPr="002407F9" w:rsidRDefault="0083463C" w:rsidP="00BF3E57">
            <w:pPr>
              <w:pStyle w:val="TABLE-cell"/>
            </w:pPr>
            <w:r w:rsidRPr="002407F9">
              <w:t>for a restricted signing key, either TPM_ALG_RSAPSS or TPM_ALG_RSASSA</w:t>
            </w:r>
          </w:p>
          <w:p w:rsidR="0083463C" w:rsidRPr="002407F9" w:rsidRDefault="0083463C" w:rsidP="00BF3E57">
            <w:pPr>
              <w:pStyle w:val="TABLE-cell"/>
            </w:pPr>
            <w:r w:rsidRPr="002407F9">
              <w:t xml:space="preserve">for an unrestricted decryption key, TPM_ALG_RSAES, TPM_ALG_OAEP, or TPM_ALG_NULL unless the object also has the </w:t>
            </w:r>
            <w:r w:rsidRPr="002407F9">
              <w:rPr>
                <w:i/>
              </w:rPr>
              <w:t>sign</w:t>
            </w:r>
            <w:r w:rsidRPr="002407F9">
              <w:t xml:space="preserve"> attribute</w:t>
            </w:r>
          </w:p>
          <w:p w:rsidR="0083463C" w:rsidRPr="002407F9" w:rsidRDefault="0083463C" w:rsidP="00BF3E57">
            <w:pPr>
              <w:pStyle w:val="TABLE-cell"/>
            </w:pPr>
            <w:r w:rsidRPr="002407F9">
              <w:t>for a restricted decryption key, TPM_ALG_NULL</w:t>
            </w:r>
          </w:p>
          <w:p w:rsidR="0083463C" w:rsidRPr="002407F9" w:rsidRDefault="0083463C" w:rsidP="00BF3E57">
            <w:pPr>
              <w:pStyle w:val="Table-cell-note"/>
            </w:pPr>
            <w:r w:rsidRPr="002407F9">
              <w:t>NOTE</w:t>
            </w:r>
            <w:r w:rsidRPr="002407F9">
              <w:tab/>
              <w:t xml:space="preserve">When both sign and decrypt are SET, restricted shall be CLEAR and scheme shall be TPM_ALG_NULL. </w:t>
            </w:r>
          </w:p>
        </w:tc>
      </w:tr>
      <w:tr w:rsidR="0083463C" w:rsidRPr="002407F9" w:rsidTr="00BF3E57">
        <w:trPr>
          <w:jc w:val="center"/>
        </w:trPr>
        <w:tc>
          <w:tcPr>
            <w:tcW w:w="2340" w:type="dxa"/>
            <w:tcBorders>
              <w:left w:val="single" w:sz="12" w:space="0" w:color="auto"/>
              <w:bottom w:val="single" w:sz="6" w:space="0" w:color="auto"/>
            </w:tcBorders>
          </w:tcPr>
          <w:p w:rsidR="0083463C" w:rsidRPr="002407F9" w:rsidRDefault="0083463C" w:rsidP="00BF3E57">
            <w:pPr>
              <w:pStyle w:val="TABLE-cell"/>
            </w:pPr>
            <w:r w:rsidRPr="002407F9">
              <w:t xml:space="preserve">keyBits </w:t>
            </w:r>
          </w:p>
        </w:tc>
        <w:tc>
          <w:tcPr>
            <w:tcW w:w="2520" w:type="dxa"/>
            <w:tcBorders>
              <w:bottom w:val="single" w:sz="6" w:space="0" w:color="auto"/>
            </w:tcBorders>
          </w:tcPr>
          <w:p w:rsidR="0083463C" w:rsidRPr="002407F9" w:rsidRDefault="0083463C" w:rsidP="00BF3E57">
            <w:pPr>
              <w:pStyle w:val="TABLE-cell"/>
            </w:pPr>
            <w:r w:rsidRPr="002407F9">
              <w:t>TPMI_RSA_KEY_BITS</w:t>
            </w:r>
          </w:p>
        </w:tc>
        <w:tc>
          <w:tcPr>
            <w:tcW w:w="4500" w:type="dxa"/>
            <w:tcBorders>
              <w:bottom w:val="single" w:sz="6" w:space="0" w:color="auto"/>
              <w:right w:val="single" w:sz="12" w:space="0" w:color="auto"/>
            </w:tcBorders>
          </w:tcPr>
          <w:p w:rsidR="0083463C" w:rsidRPr="002407F9" w:rsidRDefault="0083463C" w:rsidP="00BF3E57">
            <w:pPr>
              <w:pStyle w:val="TABLE-cell"/>
            </w:pPr>
            <w:r w:rsidRPr="002407F9">
              <w:t>number of bits in the public modulus</w:t>
            </w:r>
          </w:p>
        </w:tc>
      </w:tr>
      <w:tr w:rsidR="0083463C" w:rsidRPr="002407F9" w:rsidTr="00BF3E57">
        <w:trPr>
          <w:jc w:val="center"/>
        </w:trPr>
        <w:tc>
          <w:tcPr>
            <w:tcW w:w="2340" w:type="dxa"/>
            <w:tcBorders>
              <w:left w:val="single" w:sz="12" w:space="0" w:color="auto"/>
              <w:bottom w:val="single" w:sz="12" w:space="0" w:color="auto"/>
            </w:tcBorders>
          </w:tcPr>
          <w:p w:rsidR="0083463C" w:rsidRPr="002407F9" w:rsidRDefault="0083463C" w:rsidP="00BF3E57">
            <w:pPr>
              <w:pStyle w:val="TABLE-cell"/>
              <w:keepNext w:val="0"/>
              <w:rPr>
                <w:lang w:eastAsia="zh-CN"/>
              </w:rPr>
            </w:pPr>
            <w:r w:rsidRPr="002407F9">
              <w:t>exponent</w:t>
            </w:r>
          </w:p>
        </w:tc>
        <w:tc>
          <w:tcPr>
            <w:tcW w:w="2520" w:type="dxa"/>
            <w:tcBorders>
              <w:bottom w:val="single" w:sz="12" w:space="0" w:color="auto"/>
            </w:tcBorders>
          </w:tcPr>
          <w:p w:rsidR="0083463C" w:rsidRPr="002407F9" w:rsidRDefault="0083463C" w:rsidP="00BF3E57">
            <w:pPr>
              <w:pStyle w:val="TABLE-cell"/>
              <w:keepNext w:val="0"/>
              <w:rPr>
                <w:lang w:eastAsia="zh-CN"/>
              </w:rPr>
            </w:pPr>
            <w:r w:rsidRPr="002407F9">
              <w:t>UINT32</w:t>
            </w:r>
          </w:p>
        </w:tc>
        <w:tc>
          <w:tcPr>
            <w:tcW w:w="4500" w:type="dxa"/>
            <w:tcBorders>
              <w:bottom w:val="single" w:sz="12" w:space="0" w:color="auto"/>
              <w:right w:val="single" w:sz="12" w:space="0" w:color="auto"/>
            </w:tcBorders>
          </w:tcPr>
          <w:p w:rsidR="00EA7982" w:rsidRDefault="0083463C" w:rsidP="00BF3E57">
            <w:pPr>
              <w:pStyle w:val="TABLE-cell"/>
              <w:keepNext w:val="0"/>
            </w:pPr>
            <w:r w:rsidRPr="002407F9">
              <w:t>the public exponent</w:t>
            </w:r>
          </w:p>
          <w:p w:rsidR="0083463C" w:rsidRPr="002407F9" w:rsidRDefault="0083463C" w:rsidP="006D583D">
            <w:pPr>
              <w:pStyle w:val="TABLE-cell"/>
              <w:keepNext w:val="0"/>
              <w:rPr>
                <w:lang w:eastAsia="zh-CN"/>
              </w:rPr>
            </w:pPr>
            <w:r w:rsidRPr="002407F9">
              <w:t>A prime number greater than 2.</w:t>
            </w:r>
          </w:p>
        </w:tc>
      </w:tr>
    </w:tbl>
    <w:p w:rsidR="00EA7982" w:rsidRDefault="0083463C" w:rsidP="0083463C">
      <w:pPr>
        <w:pStyle w:val="Heading4"/>
        <w:rPr>
          <w:noProof/>
        </w:rPr>
      </w:pPr>
      <w:bookmarkStart w:id="5832" w:name="_Toc308709922"/>
      <w:bookmarkStart w:id="5833" w:name="_Toc380749626"/>
      <w:bookmarkStart w:id="5834" w:name="_Toc384901932"/>
      <w:bookmarkStart w:id="5835" w:name="_Toc432512451"/>
      <w:bookmarkStart w:id="5836" w:name="_Toc443575791"/>
      <w:bookmarkStart w:id="5837" w:name="_Toc470518026"/>
      <w:bookmarkStart w:id="5838" w:name="_Toc462921245"/>
      <w:bookmarkStart w:id="5839" w:name="_Toc516155067"/>
      <w:bookmarkStart w:id="5840" w:name="_Toc20317805"/>
      <w:r w:rsidRPr="002407F9">
        <w:rPr>
          <w:noProof/>
        </w:rPr>
        <w:lastRenderedPageBreak/>
        <w:t>TPMS_ECC_PARMS</w:t>
      </w:r>
      <w:bookmarkEnd w:id="5815"/>
      <w:bookmarkEnd w:id="5816"/>
      <w:bookmarkEnd w:id="5817"/>
      <w:bookmarkEnd w:id="5832"/>
      <w:bookmarkEnd w:id="5833"/>
      <w:bookmarkEnd w:id="5834"/>
      <w:bookmarkEnd w:id="5835"/>
      <w:bookmarkEnd w:id="5836"/>
      <w:bookmarkEnd w:id="5837"/>
      <w:bookmarkEnd w:id="5838"/>
      <w:bookmarkEnd w:id="5839"/>
      <w:bookmarkEnd w:id="5840"/>
    </w:p>
    <w:p w:rsidR="0083463C" w:rsidRPr="002407F9" w:rsidRDefault="0083463C" w:rsidP="0083463C">
      <w:pPr>
        <w:pStyle w:val="BodyText"/>
        <w:rPr>
          <w:noProof/>
        </w:rPr>
      </w:pPr>
      <w:r w:rsidRPr="002407F9">
        <w:rPr>
          <w:noProof/>
        </w:rPr>
        <w:t>This structure contains the parameters for prime modulus ECC.</w:t>
      </w:r>
    </w:p>
    <w:p w:rsidR="0083463C" w:rsidRPr="002407F9" w:rsidRDefault="0083463C" w:rsidP="0083463C">
      <w:pPr>
        <w:pStyle w:val="TABLE-title"/>
        <w:rPr>
          <w:noProof/>
        </w:rPr>
      </w:pPr>
      <w:bookmarkStart w:id="5841" w:name="_Toc380749872"/>
      <w:bookmarkStart w:id="5842" w:name="_Toc384651534"/>
      <w:bookmarkStart w:id="5843" w:name="_Toc432512677"/>
      <w:bookmarkStart w:id="5844" w:name="_Toc443576015"/>
      <w:bookmarkStart w:id="5845" w:name="_Toc470518262"/>
      <w:bookmarkStart w:id="5846" w:name="_Toc462921476"/>
      <w:bookmarkStart w:id="5847" w:name="_Toc516155307"/>
      <w:bookmarkStart w:id="5848" w:name="_Toc2137624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198</w:t>
      </w:r>
      <w:r w:rsidRPr="002407F9">
        <w:rPr>
          <w:noProof/>
        </w:rPr>
        <w:fldChar w:fldCharType="end"/>
      </w:r>
      <w:r w:rsidRPr="002407F9">
        <w:rPr>
          <w:noProof/>
        </w:rPr>
        <w:t xml:space="preserve"> — Definition of {</w:t>
      </w:r>
      <w:r w:rsidRPr="002407F9">
        <w:rPr>
          <w:noProof/>
          <w:color w:val="00B050"/>
        </w:rPr>
        <w:t>ECC</w:t>
      </w:r>
      <w:r w:rsidRPr="002407F9">
        <w:rPr>
          <w:noProof/>
        </w:rPr>
        <w:t>} TPMS_ECC_PARMS Structure</w:t>
      </w:r>
      <w:bookmarkEnd w:id="5841"/>
      <w:bookmarkEnd w:id="5842"/>
      <w:bookmarkEnd w:id="5843"/>
      <w:bookmarkEnd w:id="5844"/>
      <w:bookmarkEnd w:id="5845"/>
      <w:bookmarkEnd w:id="5846"/>
      <w:bookmarkEnd w:id="5847"/>
      <w:bookmarkEnd w:id="584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530"/>
        <w:gridCol w:w="2790"/>
        <w:gridCol w:w="5040"/>
      </w:tblGrid>
      <w:tr w:rsidR="0083463C" w:rsidRPr="002407F9" w:rsidTr="00BF3E57">
        <w:trPr>
          <w:jc w:val="center"/>
        </w:trPr>
        <w:tc>
          <w:tcPr>
            <w:tcW w:w="153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bookmarkStart w:id="5849" w:name="_Toc286605922"/>
            <w:bookmarkStart w:id="5850" w:name="_Toc286821766"/>
            <w:bookmarkStart w:id="5851" w:name="_Toc286605923"/>
            <w:bookmarkStart w:id="5852" w:name="_Toc286821767"/>
            <w:bookmarkStart w:id="5853" w:name="_Toc286605924"/>
            <w:bookmarkStart w:id="5854" w:name="_Toc286821768"/>
            <w:bookmarkStart w:id="5855" w:name="_Toc286605925"/>
            <w:bookmarkStart w:id="5856" w:name="_Toc286821769"/>
            <w:bookmarkStart w:id="5857" w:name="_Toc283840502"/>
            <w:bookmarkStart w:id="5858" w:name="_Toc283840939"/>
            <w:bookmarkStart w:id="5859" w:name="_Toc283984194"/>
            <w:bookmarkStart w:id="5860" w:name="_Toc284103375"/>
            <w:bookmarkStart w:id="5861" w:name="_Toc283840503"/>
            <w:bookmarkStart w:id="5862" w:name="_Toc283840940"/>
            <w:bookmarkStart w:id="5863" w:name="_Toc283984195"/>
            <w:bookmarkStart w:id="5864" w:name="_Toc284103376"/>
            <w:bookmarkStart w:id="5865" w:name="_Toc283840504"/>
            <w:bookmarkStart w:id="5866" w:name="_Toc283840941"/>
            <w:bookmarkStart w:id="5867" w:name="_Toc283984196"/>
            <w:bookmarkStart w:id="5868" w:name="_Toc284103377"/>
            <w:bookmarkStart w:id="5869" w:name="_Toc283840521"/>
            <w:bookmarkStart w:id="5870" w:name="_Toc283840958"/>
            <w:bookmarkStart w:id="5871" w:name="_Toc283984213"/>
            <w:bookmarkStart w:id="5872" w:name="_Toc284103394"/>
            <w:bookmarkStart w:id="5873" w:name="_Toc283840522"/>
            <w:bookmarkStart w:id="5874" w:name="_Toc283840959"/>
            <w:bookmarkStart w:id="5875" w:name="_Toc283984214"/>
            <w:bookmarkStart w:id="5876" w:name="_Toc284103395"/>
            <w:bookmarkStart w:id="5877" w:name="_Toc283840523"/>
            <w:bookmarkStart w:id="5878" w:name="_Toc283840960"/>
            <w:bookmarkStart w:id="5879" w:name="_Toc283984215"/>
            <w:bookmarkStart w:id="5880" w:name="_Toc284103396"/>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r w:rsidRPr="002407F9">
              <w:rPr>
                <w:noProof/>
              </w:rPr>
              <w:t>Parameter</w:t>
            </w:r>
          </w:p>
        </w:tc>
        <w:tc>
          <w:tcPr>
            <w:tcW w:w="279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504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530" w:type="dxa"/>
            <w:tcBorders>
              <w:left w:val="single" w:sz="12" w:space="0" w:color="auto"/>
            </w:tcBorders>
          </w:tcPr>
          <w:p w:rsidR="0083463C" w:rsidRPr="002407F9" w:rsidRDefault="0083463C" w:rsidP="00BF3E57">
            <w:pPr>
              <w:pStyle w:val="TABLE-cell"/>
            </w:pPr>
            <w:r w:rsidRPr="002407F9">
              <w:t>symmetric</w:t>
            </w:r>
          </w:p>
        </w:tc>
        <w:tc>
          <w:tcPr>
            <w:tcW w:w="2790" w:type="dxa"/>
          </w:tcPr>
          <w:p w:rsidR="0083463C" w:rsidRPr="002407F9" w:rsidRDefault="0083463C" w:rsidP="00BF3E57">
            <w:pPr>
              <w:pStyle w:val="TABLE-cell"/>
            </w:pPr>
            <w:r w:rsidRPr="002407F9">
              <w:t>TPMT_SYM_DEF_OBJECT+</w:t>
            </w:r>
          </w:p>
        </w:tc>
        <w:tc>
          <w:tcPr>
            <w:tcW w:w="5040" w:type="dxa"/>
            <w:tcBorders>
              <w:right w:val="single" w:sz="12" w:space="0" w:color="auto"/>
            </w:tcBorders>
          </w:tcPr>
          <w:p w:rsidR="0083463C" w:rsidRPr="002407F9" w:rsidRDefault="0083463C" w:rsidP="00BF3E57">
            <w:pPr>
              <w:pStyle w:val="TABLE-cell"/>
            </w:pPr>
            <w:r w:rsidRPr="002407F9">
              <w:t>for a restricted decryption key, shall be set to a supported symmetric algorithm, key size. and mode.</w:t>
            </w:r>
          </w:p>
          <w:p w:rsidR="0083463C" w:rsidRPr="002407F9" w:rsidRDefault="0083463C" w:rsidP="00BF3E57">
            <w:pPr>
              <w:pStyle w:val="TABLE-cell"/>
            </w:pPr>
            <w:r w:rsidRPr="002407F9">
              <w:t>if the key is not a restricted decryption key, this field shall be set to TPM_ALG_NULL.</w:t>
            </w:r>
          </w:p>
        </w:tc>
      </w:tr>
      <w:tr w:rsidR="0083463C" w:rsidRPr="002407F9" w:rsidTr="00BF3E57">
        <w:trPr>
          <w:jc w:val="center"/>
        </w:trPr>
        <w:tc>
          <w:tcPr>
            <w:tcW w:w="1530" w:type="dxa"/>
            <w:tcBorders>
              <w:left w:val="single" w:sz="12" w:space="0" w:color="auto"/>
            </w:tcBorders>
          </w:tcPr>
          <w:p w:rsidR="0083463C" w:rsidRPr="002407F9" w:rsidRDefault="0083463C" w:rsidP="00BF3E57">
            <w:pPr>
              <w:pStyle w:val="TABLE-cell"/>
            </w:pPr>
            <w:r w:rsidRPr="002407F9">
              <w:t>scheme</w:t>
            </w:r>
          </w:p>
        </w:tc>
        <w:tc>
          <w:tcPr>
            <w:tcW w:w="2790" w:type="dxa"/>
          </w:tcPr>
          <w:p w:rsidR="0083463C" w:rsidRPr="002407F9" w:rsidRDefault="0083463C" w:rsidP="00BF3E57">
            <w:pPr>
              <w:pStyle w:val="TABLE-cell"/>
            </w:pPr>
            <w:r w:rsidRPr="002407F9">
              <w:t>TPMT_ECC_SCHEME+</w:t>
            </w:r>
          </w:p>
        </w:tc>
        <w:tc>
          <w:tcPr>
            <w:tcW w:w="5040" w:type="dxa"/>
            <w:tcBorders>
              <w:right w:val="single" w:sz="12" w:space="0" w:color="auto"/>
            </w:tcBorders>
          </w:tcPr>
          <w:p w:rsidR="0083463C" w:rsidRPr="002407F9" w:rsidRDefault="0083463C" w:rsidP="00BF3E57">
            <w:pPr>
              <w:pStyle w:val="TABLE-cell"/>
            </w:pPr>
            <w:r w:rsidRPr="002407F9">
              <w:t xml:space="preserve">If the </w:t>
            </w:r>
            <w:r w:rsidRPr="002407F9">
              <w:rPr>
                <w:i/>
              </w:rPr>
              <w:t>sign</w:t>
            </w:r>
            <w:r w:rsidRPr="002407F9">
              <w:t xml:space="preserve"> attribute of the key is SET, then this shall be a valid signing scheme.</w:t>
            </w:r>
          </w:p>
          <w:p w:rsidR="0083463C" w:rsidRPr="002407F9" w:rsidRDefault="0083463C" w:rsidP="00BF3E57">
            <w:pPr>
              <w:pStyle w:val="Table-cell-note"/>
            </w:pPr>
            <w:r w:rsidRPr="002407F9">
              <w:t>NOTE</w:t>
            </w:r>
            <w:r w:rsidRPr="002407F9">
              <w:tab/>
              <w:t xml:space="preserve">If the </w:t>
            </w:r>
            <w:r w:rsidRPr="002407F9">
              <w:rPr>
                <w:i/>
              </w:rPr>
              <w:t>sign</w:t>
            </w:r>
            <w:r w:rsidRPr="002407F9">
              <w:t xml:space="preserve"> parameter in </w:t>
            </w:r>
            <w:r w:rsidRPr="002407F9">
              <w:rPr>
                <w:i/>
              </w:rPr>
              <w:t>curveID</w:t>
            </w:r>
            <w:r w:rsidRPr="002407F9">
              <w:t xml:space="preserve"> indicates a mandatory scheme, then this field shall have the same value.</w:t>
            </w:r>
          </w:p>
          <w:p w:rsidR="0083463C" w:rsidRPr="002407F9" w:rsidRDefault="0083463C" w:rsidP="00BF3E57">
            <w:pPr>
              <w:pStyle w:val="TABLE-cell"/>
            </w:pPr>
            <w:r w:rsidRPr="002407F9">
              <w:t xml:space="preserve">If the </w:t>
            </w:r>
            <w:r w:rsidRPr="002407F9">
              <w:rPr>
                <w:i/>
              </w:rPr>
              <w:t>decrypt</w:t>
            </w:r>
            <w:r w:rsidRPr="002407F9">
              <w:t xml:space="preserve"> attribute of the key is SET, then this shall be a valid key exchange scheme or TPM_ALG_NULL.</w:t>
            </w:r>
          </w:p>
          <w:p w:rsidR="0083463C" w:rsidRPr="002407F9" w:rsidRDefault="0083463C" w:rsidP="00BF3E57">
            <w:pPr>
              <w:pStyle w:val="TABLE-cell"/>
            </w:pPr>
            <w:r w:rsidRPr="002407F9">
              <w:t xml:space="preserve">If the key is a Storage Key, then this field shall be TPM_ALG_NULL. </w:t>
            </w:r>
          </w:p>
        </w:tc>
      </w:tr>
      <w:tr w:rsidR="0083463C" w:rsidRPr="002407F9" w:rsidTr="00BF3E57">
        <w:trPr>
          <w:jc w:val="center"/>
        </w:trPr>
        <w:tc>
          <w:tcPr>
            <w:tcW w:w="1530" w:type="dxa"/>
            <w:tcBorders>
              <w:left w:val="single" w:sz="12" w:space="0" w:color="auto"/>
            </w:tcBorders>
          </w:tcPr>
          <w:p w:rsidR="0083463C" w:rsidRPr="002407F9" w:rsidRDefault="0083463C" w:rsidP="00BF3E57">
            <w:pPr>
              <w:pStyle w:val="TABLE-cell"/>
            </w:pPr>
            <w:r w:rsidRPr="002407F9">
              <w:t>curveID</w:t>
            </w:r>
          </w:p>
        </w:tc>
        <w:tc>
          <w:tcPr>
            <w:tcW w:w="2790" w:type="dxa"/>
          </w:tcPr>
          <w:p w:rsidR="0083463C" w:rsidRPr="002407F9" w:rsidRDefault="0083463C" w:rsidP="00BF3E57">
            <w:pPr>
              <w:pStyle w:val="TABLE-cell"/>
            </w:pPr>
            <w:r w:rsidRPr="002407F9">
              <w:t>TPMI_ECC_CURVE</w:t>
            </w:r>
          </w:p>
        </w:tc>
        <w:tc>
          <w:tcPr>
            <w:tcW w:w="5040" w:type="dxa"/>
            <w:tcBorders>
              <w:right w:val="single" w:sz="12" w:space="0" w:color="auto"/>
            </w:tcBorders>
          </w:tcPr>
          <w:p w:rsidR="0083463C" w:rsidRPr="002407F9" w:rsidRDefault="0083463C" w:rsidP="00BF3E57">
            <w:pPr>
              <w:pStyle w:val="TABLE-cell"/>
            </w:pPr>
            <w:r w:rsidRPr="002407F9">
              <w:t>ECC curve ID</w:t>
            </w:r>
          </w:p>
        </w:tc>
      </w:tr>
      <w:tr w:rsidR="0083463C" w:rsidRPr="002407F9" w:rsidTr="00BF3E57">
        <w:trPr>
          <w:jc w:val="center"/>
        </w:trPr>
        <w:tc>
          <w:tcPr>
            <w:tcW w:w="1530" w:type="dxa"/>
            <w:tcBorders>
              <w:top w:val="single" w:sz="6" w:space="0" w:color="auto"/>
              <w:left w:val="single" w:sz="12" w:space="0" w:color="auto"/>
              <w:bottom w:val="single" w:sz="12" w:space="0" w:color="auto"/>
              <w:right w:val="single" w:sz="6" w:space="0" w:color="auto"/>
            </w:tcBorders>
          </w:tcPr>
          <w:p w:rsidR="0083463C" w:rsidRPr="002407F9" w:rsidRDefault="0083463C" w:rsidP="00BF3E57">
            <w:pPr>
              <w:pStyle w:val="TABLE-cell"/>
              <w:keepNext w:val="0"/>
            </w:pPr>
            <w:r w:rsidRPr="002407F9">
              <w:t>kdf</w:t>
            </w:r>
          </w:p>
        </w:tc>
        <w:tc>
          <w:tcPr>
            <w:tcW w:w="2790" w:type="dxa"/>
            <w:tcBorders>
              <w:top w:val="single" w:sz="6" w:space="0" w:color="auto"/>
              <w:left w:val="single" w:sz="6" w:space="0" w:color="auto"/>
              <w:bottom w:val="single" w:sz="12" w:space="0" w:color="auto"/>
              <w:right w:val="single" w:sz="6" w:space="0" w:color="auto"/>
            </w:tcBorders>
          </w:tcPr>
          <w:p w:rsidR="0083463C" w:rsidRPr="002407F9" w:rsidRDefault="0083463C" w:rsidP="00BF3E57">
            <w:pPr>
              <w:pStyle w:val="TABLE-cell"/>
              <w:keepNext w:val="0"/>
            </w:pPr>
            <w:r w:rsidRPr="002407F9">
              <w:t>TPMT_KDF_SCHEME+</w:t>
            </w:r>
          </w:p>
        </w:tc>
        <w:tc>
          <w:tcPr>
            <w:tcW w:w="5040" w:type="dxa"/>
            <w:tcBorders>
              <w:top w:val="single" w:sz="6" w:space="0" w:color="auto"/>
              <w:left w:val="single" w:sz="6" w:space="0" w:color="auto"/>
              <w:bottom w:val="single" w:sz="12" w:space="0" w:color="auto"/>
              <w:right w:val="single" w:sz="12" w:space="0" w:color="auto"/>
            </w:tcBorders>
          </w:tcPr>
          <w:p w:rsidR="0083463C" w:rsidRPr="002407F9" w:rsidRDefault="0083463C" w:rsidP="00BF3E57">
            <w:pPr>
              <w:pStyle w:val="TABLE-cell"/>
              <w:keepNext w:val="0"/>
            </w:pPr>
            <w:r w:rsidRPr="002407F9">
              <w:t>an optional key derivation scheme for generating a symmetric key from a Z value</w:t>
            </w:r>
          </w:p>
          <w:p w:rsidR="0083463C" w:rsidRPr="002407F9" w:rsidRDefault="0083463C" w:rsidP="00BF3E57">
            <w:pPr>
              <w:pStyle w:val="TABLE-cell"/>
              <w:keepNext w:val="0"/>
            </w:pPr>
            <w:r w:rsidRPr="002407F9">
              <w:t xml:space="preserve">If the </w:t>
            </w:r>
            <w:r w:rsidRPr="002407F9">
              <w:rPr>
                <w:i/>
              </w:rPr>
              <w:t xml:space="preserve">kdf </w:t>
            </w:r>
            <w:r w:rsidRPr="002407F9">
              <w:t xml:space="preserve"> parameter associated with </w:t>
            </w:r>
            <w:r w:rsidRPr="002407F9">
              <w:rPr>
                <w:i/>
              </w:rPr>
              <w:t>curveID</w:t>
            </w:r>
            <w:r w:rsidRPr="002407F9">
              <w:t xml:space="preserve"> is not TPM_ALG_NULL then this is required to be NULL.</w:t>
            </w:r>
          </w:p>
          <w:p w:rsidR="0083463C" w:rsidRPr="002407F9" w:rsidRDefault="0083463C" w:rsidP="00BF3E57">
            <w:pPr>
              <w:pStyle w:val="Table-cell-note"/>
              <w:keepNext w:val="0"/>
              <w:ind w:left="0" w:firstLine="0"/>
            </w:pPr>
            <w:r w:rsidRPr="002407F9">
              <w:t>NOTE</w:t>
            </w:r>
            <w:r w:rsidRPr="002407F9">
              <w:tab/>
              <w:t>There are currently no commands where this parameter has effect and, in the reference code, this field needs to be set to TPM_ALG_NULL.</w:t>
            </w:r>
          </w:p>
        </w:tc>
      </w:tr>
    </w:tbl>
    <w:p w:rsidR="0083463C" w:rsidRPr="002407F9" w:rsidRDefault="0083463C" w:rsidP="0083463C">
      <w:pPr>
        <w:pStyle w:val="Heading4"/>
        <w:rPr>
          <w:noProof/>
        </w:rPr>
      </w:pPr>
      <w:bookmarkStart w:id="5881" w:name="_Toc308709923"/>
      <w:bookmarkStart w:id="5882" w:name="_Toc380749627"/>
      <w:bookmarkStart w:id="5883" w:name="_Toc384901933"/>
      <w:bookmarkStart w:id="5884" w:name="_Ref432684851"/>
      <w:bookmarkStart w:id="5885" w:name="_Toc432512452"/>
      <w:bookmarkStart w:id="5886" w:name="_Toc443575792"/>
      <w:bookmarkStart w:id="5887" w:name="_Toc470518027"/>
      <w:bookmarkStart w:id="5888" w:name="_Toc462921246"/>
      <w:bookmarkStart w:id="5889" w:name="_Toc516155068"/>
      <w:bookmarkStart w:id="5890" w:name="_Toc20317806"/>
      <w:r w:rsidRPr="002407F9">
        <w:rPr>
          <w:noProof/>
        </w:rPr>
        <w:t>TPMU_PUBLIC_PARMS</w:t>
      </w:r>
      <w:bookmarkEnd w:id="5768"/>
      <w:bookmarkEnd w:id="5769"/>
      <w:bookmarkEnd w:id="5770"/>
      <w:bookmarkEnd w:id="5771"/>
      <w:bookmarkEnd w:id="5881"/>
      <w:bookmarkEnd w:id="5882"/>
      <w:bookmarkEnd w:id="5883"/>
      <w:bookmarkEnd w:id="5884"/>
      <w:bookmarkEnd w:id="5885"/>
      <w:bookmarkEnd w:id="5886"/>
      <w:bookmarkEnd w:id="5887"/>
      <w:bookmarkEnd w:id="5888"/>
      <w:bookmarkEnd w:id="5889"/>
      <w:bookmarkEnd w:id="5890"/>
    </w:p>
    <w:p w:rsidR="0083463C" w:rsidRPr="002407F9" w:rsidRDefault="0083463C" w:rsidP="0083463C">
      <w:pPr>
        <w:pStyle w:val="BodyText"/>
        <w:rPr>
          <w:noProof/>
        </w:rPr>
      </w:pPr>
      <w:r w:rsidRPr="002407F9">
        <w:rPr>
          <w:noProof/>
        </w:rPr>
        <w:fldChar w:fldCharType="begin"/>
      </w:r>
      <w:r w:rsidRPr="002407F9">
        <w:rPr>
          <w:noProof/>
        </w:rPr>
        <w:instrText xml:space="preserve"> REF _Ref247962010 \h </w:instrText>
      </w:r>
      <w:r w:rsidRPr="002407F9">
        <w:rPr>
          <w:noProof/>
        </w:rPr>
      </w:r>
      <w:r w:rsidRPr="002407F9">
        <w:rPr>
          <w:noProof/>
        </w:rPr>
        <w:fldChar w:fldCharType="separate"/>
      </w:r>
      <w:r w:rsidR="00AE7D6E" w:rsidRPr="002407F9">
        <w:rPr>
          <w:noProof/>
        </w:rPr>
        <w:t xml:space="preserve">Table </w:t>
      </w:r>
      <w:r w:rsidR="00AE7D6E">
        <w:rPr>
          <w:noProof/>
        </w:rPr>
        <w:t>199</w:t>
      </w:r>
      <w:r w:rsidRPr="002407F9">
        <w:rPr>
          <w:noProof/>
        </w:rPr>
        <w:fldChar w:fldCharType="end"/>
      </w:r>
      <w:r w:rsidRPr="002407F9">
        <w:rPr>
          <w:noProof/>
        </w:rPr>
        <w:t xml:space="preserve"> defines the possible parameter definition structures that may be contained in the public portion of a key. If the Object can be a parent, the first field must be a TPMT_SYM_DEF_OBJECT. See </w:t>
      </w:r>
      <w:r w:rsidRPr="002407F9">
        <w:rPr>
          <w:noProof/>
        </w:rPr>
        <w:fldChar w:fldCharType="begin"/>
      </w:r>
      <w:r w:rsidRPr="002407F9">
        <w:rPr>
          <w:noProof/>
        </w:rPr>
        <w:instrText xml:space="preserve"> REF _Ref432685092 \r \h </w:instrText>
      </w:r>
      <w:r w:rsidRPr="002407F9">
        <w:rPr>
          <w:noProof/>
        </w:rPr>
      </w:r>
      <w:r w:rsidRPr="002407F9">
        <w:rPr>
          <w:noProof/>
        </w:rPr>
        <w:fldChar w:fldCharType="separate"/>
      </w:r>
      <w:r w:rsidR="00AE7D6E">
        <w:rPr>
          <w:noProof/>
        </w:rPr>
        <w:t>11.1.7</w:t>
      </w:r>
      <w:r w:rsidRPr="002407F9">
        <w:rPr>
          <w:noProof/>
        </w:rPr>
        <w:fldChar w:fldCharType="end"/>
      </w:r>
      <w:r w:rsidRPr="002407F9">
        <w:rPr>
          <w:noProof/>
        </w:rPr>
        <w:t>.</w:t>
      </w:r>
    </w:p>
    <w:p w:rsidR="0083463C" w:rsidRPr="002407F9" w:rsidRDefault="0083463C" w:rsidP="0083463C">
      <w:pPr>
        <w:pStyle w:val="TABLE-title"/>
        <w:rPr>
          <w:noProof/>
        </w:rPr>
      </w:pPr>
      <w:bookmarkStart w:id="5891" w:name="_Ref247962010"/>
      <w:bookmarkStart w:id="5892" w:name="_Toc380749873"/>
      <w:bookmarkStart w:id="5893" w:name="_Toc384651535"/>
      <w:bookmarkStart w:id="5894" w:name="_Toc432512678"/>
      <w:bookmarkStart w:id="5895" w:name="_Toc443576016"/>
      <w:bookmarkStart w:id="5896" w:name="_Toc470518263"/>
      <w:bookmarkStart w:id="5897" w:name="_Toc462921477"/>
      <w:bookmarkStart w:id="5898" w:name="_Toc516155308"/>
      <w:bookmarkStart w:id="5899" w:name="_Toc21376246"/>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199</w:t>
      </w:r>
      <w:r w:rsidRPr="002407F9">
        <w:rPr>
          <w:noProof/>
        </w:rPr>
        <w:fldChar w:fldCharType="end"/>
      </w:r>
      <w:bookmarkEnd w:id="5891"/>
      <w:r w:rsidRPr="002407F9">
        <w:rPr>
          <w:noProof/>
        </w:rPr>
        <w:t xml:space="preserve"> — Definition of TPMU_PUBLIC_PARMS Union &lt;IN/OUT&gt;</w:t>
      </w:r>
      <w:bookmarkEnd w:id="5892"/>
      <w:bookmarkEnd w:id="5893"/>
      <w:bookmarkEnd w:id="5894"/>
      <w:bookmarkEnd w:id="5895"/>
      <w:bookmarkEnd w:id="5896"/>
      <w:bookmarkEnd w:id="5897"/>
      <w:bookmarkEnd w:id="5898"/>
      <w:bookmarkEnd w:id="5899"/>
    </w:p>
    <w:tbl>
      <w:tblPr>
        <w:tblW w:w="9352" w:type="dxa"/>
        <w:jc w:val="center"/>
        <w:tblBorders>
          <w:top w:val="single" w:sz="6" w:space="0" w:color="auto"/>
          <w:left w:val="single" w:sz="12" w:space="0" w:color="auto"/>
          <w:bottom w:val="single" w:sz="6" w:space="0" w:color="auto"/>
          <w:right w:val="single" w:sz="6"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526"/>
        <w:gridCol w:w="3051"/>
        <w:gridCol w:w="2349"/>
        <w:gridCol w:w="2426"/>
      </w:tblGrid>
      <w:tr w:rsidR="0083463C" w:rsidRPr="002407F9" w:rsidTr="00BF3E57">
        <w:trPr>
          <w:cantSplit/>
          <w:jc w:val="center"/>
        </w:trPr>
        <w:tc>
          <w:tcPr>
            <w:tcW w:w="816" w:type="pct"/>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631" w:type="pct"/>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1256" w:type="pct"/>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Selector</w:t>
            </w:r>
          </w:p>
        </w:tc>
        <w:tc>
          <w:tcPr>
            <w:tcW w:w="1297" w:type="pct"/>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r w:rsidRPr="002407F9">
              <w:rPr>
                <w:noProof/>
                <w:vertAlign w:val="superscript"/>
              </w:rPr>
              <w:t>(1)</w:t>
            </w:r>
          </w:p>
        </w:tc>
      </w:tr>
      <w:tr w:rsidR="0083463C" w:rsidRPr="002407F9" w:rsidTr="00BF3E57">
        <w:trPr>
          <w:cantSplit/>
          <w:jc w:val="center"/>
        </w:trPr>
        <w:tc>
          <w:tcPr>
            <w:tcW w:w="816" w:type="pct"/>
            <w:tcBorders>
              <w:top w:val="single" w:sz="12" w:space="0" w:color="auto"/>
              <w:bottom w:val="single" w:sz="4" w:space="0" w:color="auto"/>
            </w:tcBorders>
          </w:tcPr>
          <w:p w:rsidR="0083463C" w:rsidRPr="002407F9" w:rsidRDefault="0083463C" w:rsidP="00BF3E57">
            <w:pPr>
              <w:pStyle w:val="TABLE-cell"/>
            </w:pPr>
            <w:r w:rsidRPr="002407F9">
              <w:t>keyedHashDetail</w:t>
            </w:r>
          </w:p>
        </w:tc>
        <w:tc>
          <w:tcPr>
            <w:tcW w:w="1631" w:type="pct"/>
            <w:tcBorders>
              <w:top w:val="single" w:sz="12" w:space="0" w:color="auto"/>
              <w:bottom w:val="single" w:sz="4" w:space="0" w:color="auto"/>
            </w:tcBorders>
          </w:tcPr>
          <w:p w:rsidR="0083463C" w:rsidRPr="002407F9" w:rsidRDefault="0083463C" w:rsidP="00BF3E57">
            <w:pPr>
              <w:pStyle w:val="TABLE-cell"/>
            </w:pPr>
            <w:r w:rsidRPr="002407F9">
              <w:t>TPMS_KEYEDHASH_PARMS</w:t>
            </w:r>
          </w:p>
        </w:tc>
        <w:tc>
          <w:tcPr>
            <w:tcW w:w="1256" w:type="pct"/>
            <w:tcBorders>
              <w:top w:val="single" w:sz="12" w:space="0" w:color="auto"/>
              <w:bottom w:val="single" w:sz="4" w:space="0" w:color="auto"/>
            </w:tcBorders>
          </w:tcPr>
          <w:p w:rsidR="0083463C" w:rsidRPr="002407F9" w:rsidRDefault="0083463C" w:rsidP="00BF3E57">
            <w:pPr>
              <w:pStyle w:val="TABLE-cell"/>
            </w:pPr>
            <w:r w:rsidRPr="002407F9">
              <w:t>TPM_ALG_KEYEDHASH</w:t>
            </w:r>
          </w:p>
        </w:tc>
        <w:tc>
          <w:tcPr>
            <w:tcW w:w="1297" w:type="pct"/>
            <w:tcBorders>
              <w:top w:val="single" w:sz="12" w:space="0" w:color="auto"/>
              <w:bottom w:val="single" w:sz="4" w:space="0" w:color="auto"/>
              <w:right w:val="single" w:sz="12" w:space="0" w:color="auto"/>
            </w:tcBorders>
          </w:tcPr>
          <w:p w:rsidR="0083463C" w:rsidRPr="002407F9" w:rsidRDefault="0083463C" w:rsidP="00BF3E57">
            <w:pPr>
              <w:pStyle w:val="TABLE-cell"/>
            </w:pPr>
            <w:r w:rsidRPr="002407F9">
              <w:t>sign | decrypt | neither</w:t>
            </w:r>
            <w:r w:rsidR="004C1AEE" w:rsidRPr="002407F9">
              <w:rPr>
                <w:vertAlign w:val="superscript"/>
              </w:rPr>
              <w:t>(2)</w:t>
            </w:r>
          </w:p>
        </w:tc>
      </w:tr>
      <w:tr w:rsidR="0083463C" w:rsidRPr="002407F9" w:rsidTr="00BF3E57">
        <w:trPr>
          <w:cantSplit/>
          <w:jc w:val="center"/>
        </w:trPr>
        <w:tc>
          <w:tcPr>
            <w:tcW w:w="816" w:type="pct"/>
            <w:tcBorders>
              <w:top w:val="single" w:sz="4" w:space="0" w:color="auto"/>
              <w:bottom w:val="single" w:sz="4" w:space="0" w:color="auto"/>
            </w:tcBorders>
          </w:tcPr>
          <w:p w:rsidR="0083463C" w:rsidRPr="002407F9" w:rsidRDefault="0083463C" w:rsidP="00BF3E57">
            <w:pPr>
              <w:pStyle w:val="TABLE-cell"/>
            </w:pPr>
            <w:r w:rsidRPr="002407F9">
              <w:t>symDetail</w:t>
            </w:r>
          </w:p>
        </w:tc>
        <w:tc>
          <w:tcPr>
            <w:tcW w:w="1631" w:type="pct"/>
            <w:tcBorders>
              <w:top w:val="single" w:sz="4" w:space="0" w:color="auto"/>
              <w:bottom w:val="single" w:sz="4" w:space="0" w:color="auto"/>
            </w:tcBorders>
          </w:tcPr>
          <w:p w:rsidR="0083463C" w:rsidRPr="002407F9" w:rsidRDefault="0083463C" w:rsidP="00BF3E57">
            <w:pPr>
              <w:pStyle w:val="TABLE-cell"/>
            </w:pPr>
            <w:r w:rsidRPr="002407F9">
              <w:t>TPMS_SYMCIPHER_PARMS</w:t>
            </w:r>
          </w:p>
        </w:tc>
        <w:tc>
          <w:tcPr>
            <w:tcW w:w="1256" w:type="pct"/>
            <w:tcBorders>
              <w:top w:val="single" w:sz="4" w:space="0" w:color="auto"/>
              <w:bottom w:val="single" w:sz="4" w:space="0" w:color="auto"/>
            </w:tcBorders>
          </w:tcPr>
          <w:p w:rsidR="0083463C" w:rsidRPr="002407F9" w:rsidRDefault="0083463C" w:rsidP="00BF3E57">
            <w:pPr>
              <w:pStyle w:val="TABLE-cell"/>
            </w:pPr>
            <w:r w:rsidRPr="002407F9">
              <w:t>TPM_ALG_SYMCIPHER</w:t>
            </w:r>
          </w:p>
        </w:tc>
        <w:tc>
          <w:tcPr>
            <w:tcW w:w="1297" w:type="pct"/>
            <w:tcBorders>
              <w:top w:val="single" w:sz="4" w:space="0" w:color="auto"/>
              <w:bottom w:val="single" w:sz="4" w:space="0" w:color="auto"/>
              <w:right w:val="single" w:sz="12" w:space="0" w:color="auto"/>
            </w:tcBorders>
          </w:tcPr>
          <w:p w:rsidR="0083463C" w:rsidRPr="002407F9" w:rsidRDefault="004C1AEE" w:rsidP="00BF3E57">
            <w:pPr>
              <w:pStyle w:val="TABLE-cell"/>
            </w:pPr>
            <w:r w:rsidRPr="002407F9">
              <w:t>sign | decrypt | neither</w:t>
            </w:r>
            <w:r w:rsidRPr="002407F9">
              <w:rPr>
                <w:vertAlign w:val="superscript"/>
              </w:rPr>
              <w:t>(2)</w:t>
            </w:r>
          </w:p>
        </w:tc>
      </w:tr>
      <w:tr w:rsidR="0083463C" w:rsidRPr="002407F9" w:rsidTr="00BF3E57">
        <w:trPr>
          <w:cantSplit/>
          <w:jc w:val="center"/>
        </w:trPr>
        <w:tc>
          <w:tcPr>
            <w:tcW w:w="816" w:type="pct"/>
            <w:tcBorders>
              <w:top w:val="single" w:sz="4" w:space="0" w:color="auto"/>
              <w:bottom w:val="single" w:sz="4" w:space="0" w:color="auto"/>
            </w:tcBorders>
          </w:tcPr>
          <w:p w:rsidR="0083463C" w:rsidRPr="002407F9" w:rsidRDefault="0083463C" w:rsidP="00BF3E57">
            <w:pPr>
              <w:pStyle w:val="TABLE-cell"/>
            </w:pPr>
            <w:r w:rsidRPr="002407F9">
              <w:t>rsaDetail</w:t>
            </w:r>
          </w:p>
        </w:tc>
        <w:tc>
          <w:tcPr>
            <w:tcW w:w="1631" w:type="pct"/>
            <w:tcBorders>
              <w:top w:val="single" w:sz="4" w:space="0" w:color="auto"/>
              <w:bottom w:val="single" w:sz="4" w:space="0" w:color="auto"/>
            </w:tcBorders>
          </w:tcPr>
          <w:p w:rsidR="0083463C" w:rsidRPr="002407F9" w:rsidRDefault="0083463C" w:rsidP="00BF3E57">
            <w:pPr>
              <w:pStyle w:val="TABLE-cell"/>
            </w:pPr>
            <w:r w:rsidRPr="002407F9">
              <w:t>TPMS_RSA_PARMS</w:t>
            </w:r>
          </w:p>
        </w:tc>
        <w:tc>
          <w:tcPr>
            <w:tcW w:w="1256" w:type="pct"/>
            <w:tcBorders>
              <w:top w:val="single" w:sz="4" w:space="0" w:color="auto"/>
              <w:bottom w:val="single" w:sz="4" w:space="0" w:color="auto"/>
            </w:tcBorders>
          </w:tcPr>
          <w:p w:rsidR="0083463C" w:rsidRPr="002407F9" w:rsidRDefault="0083463C" w:rsidP="00BF3E57">
            <w:pPr>
              <w:pStyle w:val="TABLE-cell"/>
            </w:pPr>
            <w:r w:rsidRPr="002407F9">
              <w:t>TPM_ALG_RSA</w:t>
            </w:r>
          </w:p>
        </w:tc>
        <w:tc>
          <w:tcPr>
            <w:tcW w:w="1297" w:type="pct"/>
            <w:tcBorders>
              <w:top w:val="single" w:sz="4" w:space="0" w:color="auto"/>
              <w:bottom w:val="single" w:sz="4" w:space="0" w:color="auto"/>
              <w:right w:val="single" w:sz="12" w:space="0" w:color="auto"/>
            </w:tcBorders>
          </w:tcPr>
          <w:p w:rsidR="0083463C" w:rsidRPr="002407F9" w:rsidRDefault="0083463C" w:rsidP="00BF3E57">
            <w:pPr>
              <w:pStyle w:val="TABLE-cell"/>
            </w:pPr>
            <w:r w:rsidRPr="002407F9">
              <w:t>decrypt + sign</w:t>
            </w:r>
            <w:r w:rsidRPr="002407F9">
              <w:rPr>
                <w:vertAlign w:val="superscript"/>
              </w:rPr>
              <w:t>(2)</w:t>
            </w:r>
          </w:p>
        </w:tc>
      </w:tr>
      <w:tr w:rsidR="0083463C" w:rsidRPr="002407F9" w:rsidTr="00BF3E57">
        <w:trPr>
          <w:cantSplit/>
          <w:jc w:val="center"/>
        </w:trPr>
        <w:tc>
          <w:tcPr>
            <w:tcW w:w="816" w:type="pct"/>
            <w:tcBorders>
              <w:top w:val="single" w:sz="4" w:space="0" w:color="auto"/>
              <w:bottom w:val="single" w:sz="4" w:space="0" w:color="auto"/>
            </w:tcBorders>
          </w:tcPr>
          <w:p w:rsidR="0083463C" w:rsidRPr="002407F9" w:rsidRDefault="0083463C" w:rsidP="00BF3E57">
            <w:pPr>
              <w:pStyle w:val="TABLE-cell"/>
            </w:pPr>
            <w:r w:rsidRPr="002407F9">
              <w:t>eccDetail</w:t>
            </w:r>
          </w:p>
        </w:tc>
        <w:tc>
          <w:tcPr>
            <w:tcW w:w="1631" w:type="pct"/>
            <w:tcBorders>
              <w:top w:val="single" w:sz="4" w:space="0" w:color="auto"/>
              <w:bottom w:val="single" w:sz="4" w:space="0" w:color="auto"/>
            </w:tcBorders>
          </w:tcPr>
          <w:p w:rsidR="0083463C" w:rsidRPr="002407F9" w:rsidRDefault="0083463C" w:rsidP="00BF3E57">
            <w:pPr>
              <w:pStyle w:val="TABLE-cell"/>
            </w:pPr>
            <w:r w:rsidRPr="002407F9">
              <w:t>TPMS_ECC_PARMS</w:t>
            </w:r>
          </w:p>
        </w:tc>
        <w:tc>
          <w:tcPr>
            <w:tcW w:w="1256" w:type="pct"/>
            <w:tcBorders>
              <w:top w:val="single" w:sz="4" w:space="0" w:color="auto"/>
              <w:bottom w:val="single" w:sz="4" w:space="0" w:color="auto"/>
            </w:tcBorders>
          </w:tcPr>
          <w:p w:rsidR="0083463C" w:rsidRPr="002407F9" w:rsidRDefault="0083463C" w:rsidP="00BF3E57">
            <w:pPr>
              <w:pStyle w:val="TABLE-cell"/>
            </w:pPr>
            <w:r w:rsidRPr="002407F9">
              <w:t>TPM_ALG_ECC</w:t>
            </w:r>
          </w:p>
        </w:tc>
        <w:tc>
          <w:tcPr>
            <w:tcW w:w="1297" w:type="pct"/>
            <w:tcBorders>
              <w:top w:val="single" w:sz="4" w:space="0" w:color="auto"/>
              <w:bottom w:val="single" w:sz="4" w:space="0" w:color="auto"/>
              <w:right w:val="single" w:sz="12" w:space="0" w:color="auto"/>
            </w:tcBorders>
          </w:tcPr>
          <w:p w:rsidR="0083463C" w:rsidRPr="002407F9" w:rsidRDefault="0083463C" w:rsidP="00BF3E57">
            <w:pPr>
              <w:pStyle w:val="TABLE-cell"/>
            </w:pPr>
            <w:r w:rsidRPr="002407F9">
              <w:t>decrypt + sign</w:t>
            </w:r>
            <w:r w:rsidRPr="002407F9">
              <w:rPr>
                <w:vertAlign w:val="superscript"/>
              </w:rPr>
              <w:t>(2)</w:t>
            </w:r>
          </w:p>
        </w:tc>
      </w:tr>
      <w:tr w:rsidR="0083463C" w:rsidRPr="002407F9" w:rsidTr="00BF3E57">
        <w:trPr>
          <w:cantSplit/>
          <w:jc w:val="center"/>
        </w:trPr>
        <w:tc>
          <w:tcPr>
            <w:tcW w:w="816" w:type="pct"/>
            <w:tcBorders>
              <w:top w:val="single" w:sz="4" w:space="0" w:color="auto"/>
              <w:bottom w:val="single" w:sz="4" w:space="0" w:color="auto"/>
            </w:tcBorders>
          </w:tcPr>
          <w:p w:rsidR="0083463C" w:rsidRPr="002407F9" w:rsidRDefault="0083463C" w:rsidP="00BF3E57">
            <w:pPr>
              <w:pStyle w:val="TABLE-cell"/>
            </w:pPr>
            <w:r w:rsidRPr="002407F9">
              <w:t>asymDetail</w:t>
            </w:r>
          </w:p>
        </w:tc>
        <w:tc>
          <w:tcPr>
            <w:tcW w:w="1631" w:type="pct"/>
            <w:tcBorders>
              <w:top w:val="single" w:sz="4" w:space="0" w:color="auto"/>
              <w:bottom w:val="single" w:sz="4" w:space="0" w:color="auto"/>
            </w:tcBorders>
          </w:tcPr>
          <w:p w:rsidR="0083463C" w:rsidRPr="002407F9" w:rsidRDefault="0083463C" w:rsidP="00BF3E57">
            <w:pPr>
              <w:pStyle w:val="TABLE-cell"/>
            </w:pPr>
            <w:r w:rsidRPr="002407F9">
              <w:t>TPMS_ASYM_PARMS</w:t>
            </w:r>
          </w:p>
        </w:tc>
        <w:tc>
          <w:tcPr>
            <w:tcW w:w="1256" w:type="pct"/>
            <w:tcBorders>
              <w:top w:val="single" w:sz="4" w:space="0" w:color="auto"/>
              <w:bottom w:val="single" w:sz="4" w:space="0" w:color="auto"/>
            </w:tcBorders>
          </w:tcPr>
          <w:p w:rsidR="0083463C" w:rsidRPr="002407F9" w:rsidRDefault="0083463C" w:rsidP="00BF3E57">
            <w:pPr>
              <w:pStyle w:val="TABLE-cell"/>
            </w:pPr>
          </w:p>
        </w:tc>
        <w:tc>
          <w:tcPr>
            <w:tcW w:w="1297" w:type="pct"/>
            <w:tcBorders>
              <w:top w:val="single" w:sz="4" w:space="0" w:color="auto"/>
              <w:bottom w:val="single" w:sz="4" w:space="0" w:color="auto"/>
              <w:right w:val="single" w:sz="12" w:space="0" w:color="auto"/>
            </w:tcBorders>
          </w:tcPr>
          <w:p w:rsidR="0083463C" w:rsidRPr="002407F9" w:rsidRDefault="0083463C" w:rsidP="00BF3E57">
            <w:pPr>
              <w:pStyle w:val="TABLE-cell"/>
            </w:pPr>
            <w:r w:rsidRPr="002407F9">
              <w:t>common scheme structure for RSA and ECC keys</w:t>
            </w:r>
          </w:p>
        </w:tc>
      </w:tr>
      <w:tr w:rsidR="0083463C" w:rsidRPr="002407F9" w:rsidTr="00BF3E57">
        <w:trPr>
          <w:cantSplit/>
          <w:jc w:val="center"/>
        </w:trPr>
        <w:tc>
          <w:tcPr>
            <w:tcW w:w="5000" w:type="pct"/>
            <w:gridSpan w:val="4"/>
            <w:tcBorders>
              <w:top w:val="single" w:sz="12" w:space="0" w:color="auto"/>
              <w:bottom w:val="single" w:sz="12" w:space="0" w:color="auto"/>
              <w:right w:val="single" w:sz="12" w:space="0" w:color="auto"/>
            </w:tcBorders>
          </w:tcPr>
          <w:p w:rsidR="0083463C" w:rsidRPr="002407F9" w:rsidRDefault="0083463C" w:rsidP="00BF3E57">
            <w:pPr>
              <w:pStyle w:val="Table-cell-note"/>
              <w:keepNext w:val="0"/>
              <w:ind w:left="0" w:firstLine="0"/>
            </w:pPr>
            <w:r w:rsidRPr="002407F9">
              <w:t>NOTES</w:t>
            </w:r>
          </w:p>
          <w:p w:rsidR="0083463C" w:rsidRPr="002407F9" w:rsidRDefault="0083463C" w:rsidP="00BF3E57">
            <w:pPr>
              <w:pStyle w:val="TABLE-cell-footnote"/>
              <w:keepNext w:val="0"/>
              <w:ind w:left="0" w:firstLine="0"/>
            </w:pPr>
            <w:r w:rsidRPr="002407F9">
              <w:t>1)</w:t>
            </w:r>
            <w:r w:rsidRPr="002407F9">
              <w:tab/>
              <w:t xml:space="preserve"> Description column indicates which of TPMA_OBJECT.</w:t>
            </w:r>
            <w:r w:rsidRPr="002407F9">
              <w:rPr>
                <w:i/>
              </w:rPr>
              <w:t>decrypt</w:t>
            </w:r>
            <w:r w:rsidRPr="002407F9">
              <w:t xml:space="preserve"> or TPMA_OBJECT.</w:t>
            </w:r>
            <w:r w:rsidRPr="002407F9">
              <w:rPr>
                <w:i/>
              </w:rPr>
              <w:t>sign</w:t>
            </w:r>
            <w:r w:rsidRPr="002407F9">
              <w:t xml:space="preserve"> may be set.</w:t>
            </w:r>
          </w:p>
          <w:p w:rsidR="0083463C" w:rsidRPr="002407F9" w:rsidRDefault="0083463C" w:rsidP="00BF3E57">
            <w:pPr>
              <w:pStyle w:val="TABLE-cell-footnote"/>
              <w:keepNext w:val="0"/>
              <w:ind w:left="0" w:firstLine="0"/>
            </w:pPr>
            <w:r w:rsidRPr="002407F9">
              <w:t>2)</w:t>
            </w:r>
            <w:r w:rsidRPr="002407F9">
              <w:tab/>
              <w:t xml:space="preserve"> “+” indicates that both may be set but one shall be set. “|” indicates the optional settings.</w:t>
            </w:r>
          </w:p>
        </w:tc>
      </w:tr>
    </w:tbl>
    <w:p w:rsidR="0083463C" w:rsidRPr="002407F9" w:rsidRDefault="0083463C" w:rsidP="0083463C">
      <w:pPr>
        <w:pStyle w:val="Heading4"/>
        <w:rPr>
          <w:noProof/>
        </w:rPr>
      </w:pPr>
      <w:bookmarkStart w:id="5900" w:name="_Toc286047207"/>
      <w:bookmarkStart w:id="5901" w:name="_Toc288815119"/>
      <w:bookmarkStart w:id="5902" w:name="_Toc304539366"/>
      <w:bookmarkStart w:id="5903" w:name="_Toc308709924"/>
      <w:bookmarkStart w:id="5904" w:name="_Toc380749628"/>
      <w:bookmarkStart w:id="5905" w:name="_Toc384901934"/>
      <w:bookmarkStart w:id="5906" w:name="_Toc432512453"/>
      <w:bookmarkStart w:id="5907" w:name="_Toc443575793"/>
      <w:bookmarkStart w:id="5908" w:name="_Toc470518028"/>
      <w:bookmarkStart w:id="5909" w:name="_Toc462921247"/>
      <w:bookmarkStart w:id="5910" w:name="_Toc516155069"/>
      <w:bookmarkStart w:id="5911" w:name="_Toc20317807"/>
      <w:bookmarkEnd w:id="5772"/>
      <w:bookmarkEnd w:id="5773"/>
      <w:r w:rsidRPr="002407F9">
        <w:rPr>
          <w:noProof/>
        </w:rPr>
        <w:lastRenderedPageBreak/>
        <w:t>TPMT_PUBLIC</w:t>
      </w:r>
      <w:bookmarkEnd w:id="5900"/>
      <w:r w:rsidRPr="002407F9">
        <w:rPr>
          <w:noProof/>
        </w:rPr>
        <w:t>_PARMS</w:t>
      </w:r>
      <w:bookmarkEnd w:id="5901"/>
      <w:bookmarkEnd w:id="5902"/>
      <w:bookmarkEnd w:id="5903"/>
      <w:bookmarkEnd w:id="5904"/>
      <w:bookmarkEnd w:id="5905"/>
      <w:bookmarkEnd w:id="5906"/>
      <w:bookmarkEnd w:id="5907"/>
      <w:bookmarkEnd w:id="5908"/>
      <w:bookmarkEnd w:id="5909"/>
      <w:bookmarkEnd w:id="5910"/>
      <w:bookmarkEnd w:id="5911"/>
    </w:p>
    <w:p w:rsidR="0083463C" w:rsidRPr="002407F9" w:rsidRDefault="0083463C" w:rsidP="0083463C">
      <w:pPr>
        <w:pStyle w:val="BodyText"/>
        <w:rPr>
          <w:noProof/>
        </w:rPr>
      </w:pPr>
      <w:r w:rsidRPr="002407F9">
        <w:rPr>
          <w:noProof/>
        </w:rPr>
        <w:t>This structure is used in TPM2_TestParms() to validate that a set of algorithm parameters is supported by the TPM.</w:t>
      </w:r>
    </w:p>
    <w:p w:rsidR="0083463C" w:rsidRPr="002407F9" w:rsidRDefault="0083463C" w:rsidP="0083463C">
      <w:pPr>
        <w:pStyle w:val="TABLE-title"/>
        <w:rPr>
          <w:noProof/>
        </w:rPr>
      </w:pPr>
      <w:bookmarkStart w:id="5912" w:name="_Ref307337336"/>
      <w:bookmarkStart w:id="5913" w:name="_Toc380749874"/>
      <w:bookmarkStart w:id="5914" w:name="_Toc384651536"/>
      <w:bookmarkStart w:id="5915" w:name="_Toc432512679"/>
      <w:bookmarkStart w:id="5916" w:name="_Toc443576017"/>
      <w:bookmarkStart w:id="5917" w:name="_Toc470518264"/>
      <w:bookmarkStart w:id="5918" w:name="_Toc462921478"/>
      <w:bookmarkStart w:id="5919" w:name="_Toc516155309"/>
      <w:bookmarkStart w:id="5920" w:name="_Toc21376247"/>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200</w:t>
      </w:r>
      <w:r w:rsidRPr="002407F9">
        <w:rPr>
          <w:noProof/>
        </w:rPr>
        <w:fldChar w:fldCharType="end"/>
      </w:r>
      <w:bookmarkEnd w:id="5912"/>
      <w:r w:rsidRPr="002407F9">
        <w:rPr>
          <w:noProof/>
        </w:rPr>
        <w:t xml:space="preserve"> — Definition of TPMT_PUBLIC_PARMS Structure</w:t>
      </w:r>
      <w:bookmarkEnd w:id="5913"/>
      <w:bookmarkEnd w:id="5914"/>
      <w:bookmarkEnd w:id="5915"/>
      <w:bookmarkEnd w:id="5916"/>
      <w:bookmarkEnd w:id="5917"/>
      <w:bookmarkEnd w:id="5918"/>
      <w:bookmarkEnd w:id="5919"/>
      <w:bookmarkEnd w:id="592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530"/>
        <w:gridCol w:w="2160"/>
        <w:gridCol w:w="5670"/>
      </w:tblGrid>
      <w:tr w:rsidR="0083463C" w:rsidRPr="002407F9" w:rsidTr="00BF3E57">
        <w:trPr>
          <w:jc w:val="center"/>
        </w:trPr>
        <w:tc>
          <w:tcPr>
            <w:tcW w:w="1530" w:type="dxa"/>
            <w:tcBorders>
              <w:top w:val="single" w:sz="12" w:space="0" w:color="auto"/>
              <w:left w:val="single" w:sz="12" w:space="0" w:color="auto"/>
              <w:bottom w:val="single" w:sz="12" w:space="0" w:color="auto"/>
              <w:right w:val="single" w:sz="6" w:space="0" w:color="auto"/>
            </w:tcBorders>
          </w:tcPr>
          <w:p w:rsidR="0083463C" w:rsidRPr="002407F9" w:rsidRDefault="0083463C" w:rsidP="00BF3E57">
            <w:pPr>
              <w:pStyle w:val="TABLE-col-heading"/>
              <w:rPr>
                <w:noProof/>
              </w:rPr>
            </w:pPr>
            <w:r w:rsidRPr="002407F9">
              <w:rPr>
                <w:noProof/>
              </w:rPr>
              <w:t>Parameter</w:t>
            </w:r>
          </w:p>
        </w:tc>
        <w:tc>
          <w:tcPr>
            <w:tcW w:w="2160" w:type="dxa"/>
            <w:tcBorders>
              <w:top w:val="single" w:sz="12" w:space="0" w:color="auto"/>
              <w:left w:val="single" w:sz="6" w:space="0" w:color="auto"/>
              <w:bottom w:val="single" w:sz="12" w:space="0" w:color="auto"/>
              <w:right w:val="single" w:sz="6" w:space="0" w:color="auto"/>
            </w:tcBorders>
          </w:tcPr>
          <w:p w:rsidR="0083463C" w:rsidRPr="002407F9" w:rsidRDefault="0083463C" w:rsidP="00BF3E57">
            <w:pPr>
              <w:pStyle w:val="TABLE-col-heading"/>
              <w:rPr>
                <w:noProof/>
              </w:rPr>
            </w:pPr>
            <w:r w:rsidRPr="002407F9">
              <w:rPr>
                <w:noProof/>
              </w:rPr>
              <w:t>Type</w:t>
            </w:r>
          </w:p>
        </w:tc>
        <w:tc>
          <w:tcPr>
            <w:tcW w:w="5670" w:type="dxa"/>
            <w:tcBorders>
              <w:top w:val="single" w:sz="12" w:space="0" w:color="auto"/>
              <w:left w:val="single" w:sz="6"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530" w:type="dxa"/>
            <w:tcBorders>
              <w:top w:val="single" w:sz="12" w:space="0" w:color="auto"/>
              <w:left w:val="single" w:sz="12" w:space="0" w:color="auto"/>
            </w:tcBorders>
          </w:tcPr>
          <w:p w:rsidR="0083463C" w:rsidRPr="002407F9" w:rsidRDefault="0083463C" w:rsidP="00BF3E57">
            <w:pPr>
              <w:pStyle w:val="TABLE-cell"/>
            </w:pPr>
            <w:r w:rsidRPr="002407F9">
              <w:t>type</w:t>
            </w:r>
          </w:p>
        </w:tc>
        <w:tc>
          <w:tcPr>
            <w:tcW w:w="2160" w:type="dxa"/>
            <w:tcBorders>
              <w:top w:val="single" w:sz="12" w:space="0" w:color="auto"/>
            </w:tcBorders>
          </w:tcPr>
          <w:p w:rsidR="0083463C" w:rsidRPr="002407F9" w:rsidRDefault="0083463C" w:rsidP="00BF3E57">
            <w:pPr>
              <w:pStyle w:val="TABLE-cell"/>
            </w:pPr>
            <w:r w:rsidRPr="002407F9">
              <w:t>TPMI_ALG_PUBLIC</w:t>
            </w:r>
          </w:p>
        </w:tc>
        <w:tc>
          <w:tcPr>
            <w:tcW w:w="5670" w:type="dxa"/>
            <w:tcBorders>
              <w:top w:val="single" w:sz="12" w:space="0" w:color="auto"/>
              <w:right w:val="single" w:sz="12" w:space="0" w:color="auto"/>
            </w:tcBorders>
          </w:tcPr>
          <w:p w:rsidR="0083463C" w:rsidRPr="002407F9" w:rsidRDefault="0083463C" w:rsidP="00BF3E57">
            <w:pPr>
              <w:pStyle w:val="TABLE-cell"/>
            </w:pPr>
            <w:r w:rsidRPr="002407F9">
              <w:t>the algorithm to be tested</w:t>
            </w:r>
          </w:p>
        </w:tc>
      </w:tr>
      <w:tr w:rsidR="0083463C" w:rsidRPr="002407F9" w:rsidTr="00BF3E57">
        <w:trPr>
          <w:jc w:val="center"/>
        </w:trPr>
        <w:tc>
          <w:tcPr>
            <w:tcW w:w="1530" w:type="dxa"/>
            <w:tcBorders>
              <w:left w:val="single" w:sz="12" w:space="0" w:color="auto"/>
              <w:bottom w:val="single" w:sz="12" w:space="0" w:color="auto"/>
            </w:tcBorders>
          </w:tcPr>
          <w:p w:rsidR="0083463C" w:rsidRPr="002407F9" w:rsidRDefault="0083463C" w:rsidP="00BF3E57">
            <w:pPr>
              <w:pStyle w:val="TABLE-cell"/>
              <w:keepNext w:val="0"/>
            </w:pPr>
            <w:r w:rsidRPr="002407F9">
              <w:t>[type]parameters</w:t>
            </w:r>
          </w:p>
        </w:tc>
        <w:tc>
          <w:tcPr>
            <w:tcW w:w="2160" w:type="dxa"/>
            <w:tcBorders>
              <w:bottom w:val="single" w:sz="12" w:space="0" w:color="auto"/>
            </w:tcBorders>
          </w:tcPr>
          <w:p w:rsidR="0083463C" w:rsidRPr="002407F9" w:rsidRDefault="0083463C" w:rsidP="00BF3E57">
            <w:pPr>
              <w:pStyle w:val="TABLE-cell"/>
              <w:keepNext w:val="0"/>
            </w:pPr>
            <w:r w:rsidRPr="002407F9">
              <w:t>TPMU_PUBLIC_PARMS</w:t>
            </w:r>
          </w:p>
        </w:tc>
        <w:tc>
          <w:tcPr>
            <w:tcW w:w="5670" w:type="dxa"/>
            <w:tcBorders>
              <w:bottom w:val="single" w:sz="12" w:space="0" w:color="auto"/>
              <w:right w:val="single" w:sz="12" w:space="0" w:color="auto"/>
            </w:tcBorders>
          </w:tcPr>
          <w:p w:rsidR="0083463C" w:rsidRPr="002407F9" w:rsidRDefault="0083463C" w:rsidP="00BF3E57">
            <w:pPr>
              <w:pStyle w:val="TABLE-cell"/>
              <w:keepNext w:val="0"/>
            </w:pPr>
            <w:r w:rsidRPr="002407F9">
              <w:t>the algorithm details</w:t>
            </w:r>
          </w:p>
        </w:tc>
      </w:tr>
    </w:tbl>
    <w:p w:rsidR="0083463C" w:rsidRPr="002407F9" w:rsidRDefault="0083463C" w:rsidP="0083463C">
      <w:pPr>
        <w:pStyle w:val="Heading3"/>
        <w:rPr>
          <w:noProof/>
        </w:rPr>
      </w:pPr>
      <w:bookmarkStart w:id="5921" w:name="_Toc288815120"/>
      <w:bookmarkStart w:id="5922" w:name="_Toc304539367"/>
      <w:bookmarkStart w:id="5923" w:name="_Toc308709925"/>
      <w:bookmarkStart w:id="5924" w:name="_Toc380749629"/>
      <w:bookmarkStart w:id="5925" w:name="_Toc384901935"/>
      <w:bookmarkStart w:id="5926" w:name="_Toc432512454"/>
      <w:bookmarkStart w:id="5927" w:name="_Toc443575794"/>
      <w:bookmarkStart w:id="5928" w:name="_Toc470518029"/>
      <w:bookmarkStart w:id="5929" w:name="_Toc462921248"/>
      <w:bookmarkStart w:id="5930" w:name="_Toc516155070"/>
      <w:bookmarkStart w:id="5931" w:name="_Toc20317808"/>
      <w:r w:rsidRPr="002407F9">
        <w:rPr>
          <w:noProof/>
        </w:rPr>
        <w:t>TPMT_PUBLIC</w:t>
      </w:r>
      <w:bookmarkEnd w:id="5921"/>
      <w:bookmarkEnd w:id="5922"/>
      <w:bookmarkEnd w:id="5923"/>
      <w:bookmarkEnd w:id="5924"/>
      <w:bookmarkEnd w:id="5925"/>
      <w:bookmarkEnd w:id="5926"/>
      <w:bookmarkEnd w:id="5927"/>
      <w:bookmarkEnd w:id="5928"/>
      <w:bookmarkEnd w:id="5929"/>
      <w:bookmarkEnd w:id="5930"/>
      <w:bookmarkEnd w:id="5931"/>
    </w:p>
    <w:p w:rsidR="0083463C" w:rsidRPr="002407F9" w:rsidRDefault="0083463C" w:rsidP="0083463C">
      <w:pPr>
        <w:pStyle w:val="BodyText"/>
        <w:rPr>
          <w:noProof/>
        </w:rPr>
      </w:pPr>
      <w:r w:rsidRPr="002407F9">
        <w:rPr>
          <w:noProof/>
        </w:rPr>
        <w:fldChar w:fldCharType="begin"/>
      </w:r>
      <w:r w:rsidRPr="002407F9">
        <w:rPr>
          <w:noProof/>
        </w:rPr>
        <w:instrText xml:space="preserve"> REF _Ref246771133 \h </w:instrText>
      </w:r>
      <w:r w:rsidRPr="002407F9">
        <w:rPr>
          <w:noProof/>
        </w:rPr>
      </w:r>
      <w:r w:rsidRPr="002407F9">
        <w:rPr>
          <w:noProof/>
        </w:rPr>
        <w:fldChar w:fldCharType="separate"/>
      </w:r>
      <w:r w:rsidR="00AE7D6E" w:rsidRPr="002407F9">
        <w:rPr>
          <w:noProof/>
        </w:rPr>
        <w:t xml:space="preserve">Table </w:t>
      </w:r>
      <w:r w:rsidR="00AE7D6E">
        <w:rPr>
          <w:noProof/>
        </w:rPr>
        <w:t>201</w:t>
      </w:r>
      <w:r w:rsidRPr="002407F9">
        <w:rPr>
          <w:noProof/>
        </w:rPr>
        <w:fldChar w:fldCharType="end"/>
      </w:r>
      <w:r w:rsidRPr="002407F9">
        <w:rPr>
          <w:noProof/>
        </w:rPr>
        <w:t xml:space="preserve"> defines the public area structure. The Name of the object is </w:t>
      </w:r>
      <w:r w:rsidRPr="002407F9">
        <w:rPr>
          <w:i/>
          <w:noProof/>
        </w:rPr>
        <w:t>nameAlg</w:t>
      </w:r>
      <w:r w:rsidRPr="002407F9">
        <w:rPr>
          <w:noProof/>
        </w:rPr>
        <w:t xml:space="preserve"> concatenated with the digest of this structure using </w:t>
      </w:r>
      <w:r w:rsidRPr="002407F9">
        <w:rPr>
          <w:i/>
          <w:noProof/>
        </w:rPr>
        <w:t>nameAlg</w:t>
      </w:r>
      <w:r w:rsidRPr="002407F9">
        <w:rPr>
          <w:noProof/>
        </w:rPr>
        <w:t>.</w:t>
      </w:r>
    </w:p>
    <w:p w:rsidR="0083463C" w:rsidRPr="002407F9" w:rsidRDefault="0083463C" w:rsidP="0083463C">
      <w:pPr>
        <w:pStyle w:val="TABLE-title"/>
        <w:rPr>
          <w:noProof/>
        </w:rPr>
      </w:pPr>
      <w:bookmarkStart w:id="5932" w:name="_Ref246771133"/>
      <w:bookmarkStart w:id="5933" w:name="_Toc380749875"/>
      <w:bookmarkStart w:id="5934" w:name="_Toc384651537"/>
      <w:bookmarkStart w:id="5935" w:name="_Toc432512680"/>
      <w:bookmarkStart w:id="5936" w:name="_Toc443576018"/>
      <w:bookmarkStart w:id="5937" w:name="_Toc470518265"/>
      <w:bookmarkStart w:id="5938" w:name="_Toc462921479"/>
      <w:bookmarkStart w:id="5939" w:name="_Toc516155310"/>
      <w:bookmarkStart w:id="5940" w:name="_Toc2137624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201</w:t>
      </w:r>
      <w:r w:rsidRPr="002407F9">
        <w:rPr>
          <w:noProof/>
        </w:rPr>
        <w:fldChar w:fldCharType="end"/>
      </w:r>
      <w:bookmarkEnd w:id="5932"/>
      <w:r w:rsidRPr="002407F9">
        <w:rPr>
          <w:noProof/>
        </w:rPr>
        <w:t xml:space="preserve"> — Definition of TPMT_PUBLIC Structure</w:t>
      </w:r>
      <w:bookmarkEnd w:id="5933"/>
      <w:bookmarkEnd w:id="5934"/>
      <w:bookmarkEnd w:id="5935"/>
      <w:bookmarkEnd w:id="5936"/>
      <w:bookmarkEnd w:id="5937"/>
      <w:bookmarkEnd w:id="5938"/>
      <w:bookmarkEnd w:id="5939"/>
      <w:bookmarkEnd w:id="594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530"/>
        <w:gridCol w:w="2160"/>
        <w:gridCol w:w="5670"/>
      </w:tblGrid>
      <w:tr w:rsidR="0083463C" w:rsidRPr="002407F9" w:rsidTr="00BF3E57">
        <w:trPr>
          <w:cantSplit/>
          <w:jc w:val="center"/>
        </w:trPr>
        <w:tc>
          <w:tcPr>
            <w:tcW w:w="1530" w:type="dxa"/>
            <w:tcBorders>
              <w:top w:val="single" w:sz="12" w:space="0" w:color="auto"/>
              <w:left w:val="single" w:sz="12" w:space="0" w:color="auto"/>
              <w:bottom w:val="single" w:sz="12" w:space="0" w:color="auto"/>
              <w:right w:val="single" w:sz="6" w:space="0" w:color="auto"/>
            </w:tcBorders>
          </w:tcPr>
          <w:p w:rsidR="0083463C" w:rsidRPr="002407F9" w:rsidRDefault="0083463C" w:rsidP="00BF3E57">
            <w:pPr>
              <w:pStyle w:val="TABLE-col-heading"/>
              <w:rPr>
                <w:noProof/>
              </w:rPr>
            </w:pPr>
            <w:r w:rsidRPr="002407F9">
              <w:rPr>
                <w:noProof/>
              </w:rPr>
              <w:t>Parameter</w:t>
            </w:r>
          </w:p>
        </w:tc>
        <w:tc>
          <w:tcPr>
            <w:tcW w:w="2160" w:type="dxa"/>
            <w:tcBorders>
              <w:top w:val="single" w:sz="12" w:space="0" w:color="auto"/>
              <w:left w:val="single" w:sz="6" w:space="0" w:color="auto"/>
              <w:bottom w:val="single" w:sz="12" w:space="0" w:color="auto"/>
              <w:right w:val="single" w:sz="6" w:space="0" w:color="auto"/>
            </w:tcBorders>
          </w:tcPr>
          <w:p w:rsidR="0083463C" w:rsidRPr="002407F9" w:rsidRDefault="0083463C" w:rsidP="00BF3E57">
            <w:pPr>
              <w:pStyle w:val="TABLE-col-heading"/>
              <w:rPr>
                <w:noProof/>
              </w:rPr>
            </w:pPr>
            <w:r w:rsidRPr="002407F9">
              <w:rPr>
                <w:noProof/>
              </w:rPr>
              <w:t>Type</w:t>
            </w:r>
          </w:p>
        </w:tc>
        <w:tc>
          <w:tcPr>
            <w:tcW w:w="5670" w:type="dxa"/>
            <w:tcBorders>
              <w:top w:val="single" w:sz="12" w:space="0" w:color="auto"/>
              <w:left w:val="single" w:sz="6"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cantSplit/>
          <w:jc w:val="center"/>
        </w:trPr>
        <w:tc>
          <w:tcPr>
            <w:tcW w:w="1530" w:type="dxa"/>
            <w:tcBorders>
              <w:top w:val="single" w:sz="12" w:space="0" w:color="auto"/>
              <w:left w:val="single" w:sz="12" w:space="0" w:color="auto"/>
            </w:tcBorders>
          </w:tcPr>
          <w:p w:rsidR="0083463C" w:rsidRPr="002407F9" w:rsidRDefault="0083463C" w:rsidP="00BF3E57">
            <w:pPr>
              <w:pStyle w:val="TABLE-cell"/>
            </w:pPr>
            <w:r w:rsidRPr="002407F9">
              <w:t>type</w:t>
            </w:r>
          </w:p>
        </w:tc>
        <w:tc>
          <w:tcPr>
            <w:tcW w:w="2160" w:type="dxa"/>
            <w:tcBorders>
              <w:top w:val="single" w:sz="12" w:space="0" w:color="auto"/>
            </w:tcBorders>
          </w:tcPr>
          <w:p w:rsidR="0083463C" w:rsidRPr="002407F9" w:rsidRDefault="0083463C" w:rsidP="00BF3E57">
            <w:pPr>
              <w:pStyle w:val="TABLE-cell"/>
            </w:pPr>
            <w:r w:rsidRPr="002407F9">
              <w:t>TPMI_ALG_PUBLIC</w:t>
            </w:r>
          </w:p>
        </w:tc>
        <w:tc>
          <w:tcPr>
            <w:tcW w:w="5670" w:type="dxa"/>
            <w:tcBorders>
              <w:top w:val="single" w:sz="12" w:space="0" w:color="auto"/>
              <w:right w:val="single" w:sz="12" w:space="0" w:color="auto"/>
            </w:tcBorders>
          </w:tcPr>
          <w:p w:rsidR="0083463C" w:rsidRPr="002407F9" w:rsidRDefault="0083463C" w:rsidP="00BF3E57">
            <w:pPr>
              <w:pStyle w:val="TABLE-cell"/>
            </w:pPr>
            <w:r w:rsidRPr="002407F9">
              <w:t>“algorithm” associated with this object</w:t>
            </w:r>
          </w:p>
        </w:tc>
      </w:tr>
      <w:tr w:rsidR="0083463C" w:rsidRPr="002407F9" w:rsidTr="00BF3E57">
        <w:trPr>
          <w:cantSplit/>
          <w:jc w:val="center"/>
        </w:trPr>
        <w:tc>
          <w:tcPr>
            <w:tcW w:w="1530" w:type="dxa"/>
            <w:tcBorders>
              <w:left w:val="single" w:sz="12" w:space="0" w:color="auto"/>
            </w:tcBorders>
          </w:tcPr>
          <w:p w:rsidR="0083463C" w:rsidRPr="002407F9" w:rsidRDefault="0083463C" w:rsidP="00BF3E57">
            <w:pPr>
              <w:pStyle w:val="TABLE-cell"/>
            </w:pPr>
            <w:r w:rsidRPr="002407F9">
              <w:t>nameAlg</w:t>
            </w:r>
          </w:p>
        </w:tc>
        <w:tc>
          <w:tcPr>
            <w:tcW w:w="2160" w:type="dxa"/>
          </w:tcPr>
          <w:p w:rsidR="0083463C" w:rsidRPr="002407F9" w:rsidRDefault="0083463C" w:rsidP="00BF3E57">
            <w:pPr>
              <w:pStyle w:val="TABLE-cell"/>
            </w:pPr>
            <w:r w:rsidRPr="002407F9">
              <w:t>+TPMI_ALG_HASH</w:t>
            </w:r>
          </w:p>
        </w:tc>
        <w:tc>
          <w:tcPr>
            <w:tcW w:w="5670" w:type="dxa"/>
            <w:tcBorders>
              <w:right w:val="single" w:sz="12" w:space="0" w:color="auto"/>
            </w:tcBorders>
          </w:tcPr>
          <w:p w:rsidR="0083463C" w:rsidRPr="002407F9" w:rsidRDefault="0083463C" w:rsidP="00BF3E57">
            <w:pPr>
              <w:pStyle w:val="TABLE-cell"/>
            </w:pPr>
            <w:r w:rsidRPr="002407F9">
              <w:t>algorithm used for computing the Name of the object</w:t>
            </w:r>
          </w:p>
          <w:p w:rsidR="0083463C" w:rsidRPr="002407F9" w:rsidRDefault="0083463C" w:rsidP="00BF3E57">
            <w:pPr>
              <w:pStyle w:val="Table-cell-note"/>
            </w:pPr>
            <w:r w:rsidRPr="002407F9">
              <w:t>NOTE</w:t>
            </w:r>
            <w:r w:rsidRPr="002407F9">
              <w:tab/>
              <w:t xml:space="preserve">The "+" indicates that the instance of a TPMT_PUBLIC may have a "+" to indicate that the </w:t>
            </w:r>
            <w:r w:rsidRPr="002407F9">
              <w:rPr>
                <w:i/>
              </w:rPr>
              <w:t>nameAlg</w:t>
            </w:r>
            <w:r w:rsidRPr="002407F9">
              <w:t xml:space="preserve"> may be TPM_ALG_NULL.</w:t>
            </w:r>
          </w:p>
        </w:tc>
      </w:tr>
      <w:tr w:rsidR="0083463C" w:rsidRPr="002407F9" w:rsidTr="00BF3E57">
        <w:trPr>
          <w:cantSplit/>
          <w:jc w:val="center"/>
        </w:trPr>
        <w:tc>
          <w:tcPr>
            <w:tcW w:w="1530" w:type="dxa"/>
            <w:tcBorders>
              <w:left w:val="single" w:sz="12" w:space="0" w:color="auto"/>
            </w:tcBorders>
          </w:tcPr>
          <w:p w:rsidR="0083463C" w:rsidRPr="002407F9" w:rsidRDefault="0083463C" w:rsidP="00BF3E57">
            <w:pPr>
              <w:pStyle w:val="TABLE-cell"/>
            </w:pPr>
            <w:r w:rsidRPr="002407F9">
              <w:t>objectAttributes</w:t>
            </w:r>
          </w:p>
        </w:tc>
        <w:tc>
          <w:tcPr>
            <w:tcW w:w="2160" w:type="dxa"/>
          </w:tcPr>
          <w:p w:rsidR="0083463C" w:rsidRPr="002407F9" w:rsidRDefault="0083463C" w:rsidP="00BF3E57">
            <w:pPr>
              <w:pStyle w:val="TABLE-cell"/>
            </w:pPr>
            <w:r w:rsidRPr="002407F9">
              <w:t>TPMA_OBJECT</w:t>
            </w:r>
          </w:p>
        </w:tc>
        <w:tc>
          <w:tcPr>
            <w:tcW w:w="5670" w:type="dxa"/>
            <w:tcBorders>
              <w:right w:val="single" w:sz="12" w:space="0" w:color="auto"/>
            </w:tcBorders>
          </w:tcPr>
          <w:p w:rsidR="0083463C" w:rsidRPr="002407F9" w:rsidRDefault="0083463C" w:rsidP="00BF3E57">
            <w:pPr>
              <w:pStyle w:val="TABLE-cell"/>
            </w:pPr>
            <w:r w:rsidRPr="002407F9">
              <w:t xml:space="preserve">attributes that, along with </w:t>
            </w:r>
            <w:r w:rsidRPr="002407F9">
              <w:rPr>
                <w:i/>
              </w:rPr>
              <w:t>type</w:t>
            </w:r>
            <w:r w:rsidRPr="002407F9">
              <w:t>, determine the manipulations of this object</w:t>
            </w:r>
          </w:p>
        </w:tc>
      </w:tr>
      <w:tr w:rsidR="0083463C" w:rsidRPr="002407F9" w:rsidTr="00BF3E57">
        <w:trPr>
          <w:cantSplit/>
          <w:jc w:val="center"/>
        </w:trPr>
        <w:tc>
          <w:tcPr>
            <w:tcW w:w="1530" w:type="dxa"/>
            <w:tcBorders>
              <w:left w:val="single" w:sz="12" w:space="0" w:color="auto"/>
              <w:bottom w:val="single" w:sz="6" w:space="0" w:color="auto"/>
            </w:tcBorders>
          </w:tcPr>
          <w:p w:rsidR="0083463C" w:rsidRPr="002407F9" w:rsidRDefault="0083463C" w:rsidP="00BF3E57">
            <w:pPr>
              <w:pStyle w:val="TABLE-cell"/>
            </w:pPr>
            <w:r w:rsidRPr="002407F9">
              <w:t>authPolicy</w:t>
            </w:r>
          </w:p>
        </w:tc>
        <w:tc>
          <w:tcPr>
            <w:tcW w:w="2160" w:type="dxa"/>
            <w:tcBorders>
              <w:bottom w:val="single" w:sz="6" w:space="0" w:color="auto"/>
            </w:tcBorders>
          </w:tcPr>
          <w:p w:rsidR="0083463C" w:rsidRPr="002407F9" w:rsidRDefault="0083463C" w:rsidP="00BF3E57">
            <w:pPr>
              <w:pStyle w:val="TABLE-cell"/>
            </w:pPr>
            <w:r w:rsidRPr="002407F9">
              <w:t>TPM2B_DIGEST</w:t>
            </w:r>
          </w:p>
        </w:tc>
        <w:tc>
          <w:tcPr>
            <w:tcW w:w="5670" w:type="dxa"/>
            <w:tcBorders>
              <w:bottom w:val="single" w:sz="6" w:space="0" w:color="auto"/>
              <w:right w:val="single" w:sz="12" w:space="0" w:color="auto"/>
            </w:tcBorders>
          </w:tcPr>
          <w:p w:rsidR="0083463C" w:rsidRPr="002407F9" w:rsidRDefault="0083463C" w:rsidP="00BF3E57">
            <w:pPr>
              <w:pStyle w:val="TABLE-cell"/>
            </w:pPr>
            <w:r w:rsidRPr="002407F9">
              <w:t>optional policy for using this key</w:t>
            </w:r>
          </w:p>
          <w:p w:rsidR="0083463C" w:rsidRPr="002407F9" w:rsidRDefault="0083463C" w:rsidP="00BF3E57">
            <w:pPr>
              <w:pStyle w:val="TABLE-cell"/>
            </w:pPr>
            <w:r w:rsidRPr="002407F9">
              <w:t xml:space="preserve">The policy is computed using the </w:t>
            </w:r>
            <w:r w:rsidRPr="002407F9">
              <w:rPr>
                <w:i/>
              </w:rPr>
              <w:t>nameAlg</w:t>
            </w:r>
            <w:r w:rsidRPr="002407F9">
              <w:t xml:space="preserve"> of the object.</w:t>
            </w:r>
          </w:p>
          <w:p w:rsidR="0083463C" w:rsidRPr="002407F9" w:rsidRDefault="0083463C" w:rsidP="00BF3E57">
            <w:pPr>
              <w:pStyle w:val="Table-cell-note"/>
            </w:pPr>
            <w:r w:rsidRPr="002407F9">
              <w:t xml:space="preserve">NOTE </w:t>
            </w:r>
            <w:r w:rsidRPr="002407F9">
              <w:tab/>
              <w:t>Shall be the Empty Policy if no authorization policy is present.</w:t>
            </w:r>
          </w:p>
        </w:tc>
      </w:tr>
      <w:tr w:rsidR="0083463C" w:rsidRPr="002407F9" w:rsidTr="00BF3E57">
        <w:trPr>
          <w:cantSplit/>
          <w:jc w:val="center"/>
        </w:trPr>
        <w:tc>
          <w:tcPr>
            <w:tcW w:w="1530" w:type="dxa"/>
            <w:tcBorders>
              <w:left w:val="single" w:sz="12" w:space="0" w:color="auto"/>
            </w:tcBorders>
          </w:tcPr>
          <w:p w:rsidR="0083463C" w:rsidRPr="002407F9" w:rsidRDefault="0083463C" w:rsidP="00BF3E57">
            <w:pPr>
              <w:pStyle w:val="TABLE-cell"/>
            </w:pPr>
            <w:r w:rsidRPr="002407F9">
              <w:t>[type]parameters</w:t>
            </w:r>
          </w:p>
        </w:tc>
        <w:tc>
          <w:tcPr>
            <w:tcW w:w="2160" w:type="dxa"/>
          </w:tcPr>
          <w:p w:rsidR="0083463C" w:rsidRPr="002407F9" w:rsidRDefault="0083463C" w:rsidP="00BF3E57">
            <w:pPr>
              <w:pStyle w:val="TABLE-cell"/>
            </w:pPr>
            <w:r w:rsidRPr="002407F9">
              <w:t>TPMU_PUBLIC_PARMS</w:t>
            </w:r>
          </w:p>
        </w:tc>
        <w:tc>
          <w:tcPr>
            <w:tcW w:w="5670" w:type="dxa"/>
            <w:tcBorders>
              <w:right w:val="single" w:sz="12" w:space="0" w:color="auto"/>
            </w:tcBorders>
          </w:tcPr>
          <w:p w:rsidR="0083463C" w:rsidRPr="002407F9" w:rsidRDefault="0083463C" w:rsidP="00BF3E57">
            <w:pPr>
              <w:pStyle w:val="TABLE-cell"/>
            </w:pPr>
            <w:r w:rsidRPr="002407F9">
              <w:t>the algorithm or structure details</w:t>
            </w:r>
          </w:p>
        </w:tc>
      </w:tr>
      <w:tr w:rsidR="0083463C" w:rsidRPr="002407F9" w:rsidTr="00BF3E57">
        <w:trPr>
          <w:cantSplit/>
          <w:jc w:val="center"/>
        </w:trPr>
        <w:tc>
          <w:tcPr>
            <w:tcW w:w="1530" w:type="dxa"/>
            <w:tcBorders>
              <w:left w:val="single" w:sz="12" w:space="0" w:color="auto"/>
              <w:bottom w:val="single" w:sz="12" w:space="0" w:color="auto"/>
            </w:tcBorders>
          </w:tcPr>
          <w:p w:rsidR="0083463C" w:rsidRPr="002407F9" w:rsidRDefault="0083463C" w:rsidP="00BF3E57">
            <w:pPr>
              <w:pStyle w:val="TABLE-cell"/>
              <w:keepNext w:val="0"/>
            </w:pPr>
            <w:r w:rsidRPr="002407F9">
              <w:t>[type]unique</w:t>
            </w:r>
          </w:p>
        </w:tc>
        <w:tc>
          <w:tcPr>
            <w:tcW w:w="2160" w:type="dxa"/>
            <w:tcBorders>
              <w:bottom w:val="single" w:sz="12" w:space="0" w:color="auto"/>
            </w:tcBorders>
          </w:tcPr>
          <w:p w:rsidR="0083463C" w:rsidRPr="002407F9" w:rsidRDefault="0083463C" w:rsidP="00BF3E57">
            <w:pPr>
              <w:pStyle w:val="TABLE-cell"/>
              <w:keepNext w:val="0"/>
            </w:pPr>
            <w:r w:rsidRPr="002407F9">
              <w:t>TPMU_PUBLIC_ID</w:t>
            </w:r>
          </w:p>
        </w:tc>
        <w:tc>
          <w:tcPr>
            <w:tcW w:w="5670" w:type="dxa"/>
            <w:tcBorders>
              <w:bottom w:val="single" w:sz="12" w:space="0" w:color="auto"/>
              <w:right w:val="single" w:sz="12" w:space="0" w:color="auto"/>
            </w:tcBorders>
          </w:tcPr>
          <w:p w:rsidR="0083463C" w:rsidRPr="002407F9" w:rsidRDefault="0083463C" w:rsidP="00BF3E57">
            <w:pPr>
              <w:pStyle w:val="TABLE-cell"/>
              <w:keepNext w:val="0"/>
            </w:pPr>
            <w:r w:rsidRPr="002407F9">
              <w:t>the unique identifier of the structure</w:t>
            </w:r>
          </w:p>
          <w:p w:rsidR="0083463C" w:rsidRPr="002407F9" w:rsidRDefault="0083463C" w:rsidP="00BF3E57">
            <w:pPr>
              <w:pStyle w:val="TABLE-cell"/>
              <w:keepNext w:val="0"/>
            </w:pPr>
            <w:r w:rsidRPr="002407F9">
              <w:t>For an asymmetric key, this would be the public key.</w:t>
            </w:r>
          </w:p>
        </w:tc>
      </w:tr>
    </w:tbl>
    <w:p w:rsidR="0083463C" w:rsidRPr="002407F9" w:rsidRDefault="0083463C" w:rsidP="0083463C">
      <w:pPr>
        <w:pStyle w:val="Heading3"/>
        <w:rPr>
          <w:noProof/>
        </w:rPr>
      </w:pPr>
      <w:bookmarkStart w:id="5941" w:name="_Toc286605953"/>
      <w:bookmarkStart w:id="5942" w:name="_Toc286821798"/>
      <w:bookmarkStart w:id="5943" w:name="_Toc286605954"/>
      <w:bookmarkStart w:id="5944" w:name="_Toc286821799"/>
      <w:bookmarkStart w:id="5945" w:name="_Toc286605955"/>
      <w:bookmarkStart w:id="5946" w:name="_Toc286821800"/>
      <w:bookmarkStart w:id="5947" w:name="_Toc286605956"/>
      <w:bookmarkStart w:id="5948" w:name="_Toc286821801"/>
      <w:bookmarkStart w:id="5949" w:name="_Toc286605957"/>
      <w:bookmarkStart w:id="5950" w:name="_Toc286821802"/>
      <w:bookmarkStart w:id="5951" w:name="_Toc286605958"/>
      <w:bookmarkStart w:id="5952" w:name="_Toc286821803"/>
      <w:bookmarkStart w:id="5953" w:name="_Toc286605959"/>
      <w:bookmarkStart w:id="5954" w:name="_Toc286821804"/>
      <w:bookmarkStart w:id="5955" w:name="_Toc286605960"/>
      <w:bookmarkStart w:id="5956" w:name="_Toc286821805"/>
      <w:bookmarkStart w:id="5957" w:name="_Toc286605961"/>
      <w:bookmarkStart w:id="5958" w:name="_Toc286821806"/>
      <w:bookmarkStart w:id="5959" w:name="_Toc286605962"/>
      <w:bookmarkStart w:id="5960" w:name="_Toc286821807"/>
      <w:bookmarkStart w:id="5961" w:name="_Toc286605963"/>
      <w:bookmarkStart w:id="5962" w:name="_Toc286821808"/>
      <w:bookmarkStart w:id="5963" w:name="_Toc286605964"/>
      <w:bookmarkStart w:id="5964" w:name="_Toc286821809"/>
      <w:bookmarkStart w:id="5965" w:name="_Toc286605965"/>
      <w:bookmarkStart w:id="5966" w:name="_Toc286821810"/>
      <w:bookmarkStart w:id="5967" w:name="_Toc286605966"/>
      <w:bookmarkStart w:id="5968" w:name="_Toc286821811"/>
      <w:bookmarkStart w:id="5969" w:name="_Toc286605967"/>
      <w:bookmarkStart w:id="5970" w:name="_Toc286821812"/>
      <w:bookmarkStart w:id="5971" w:name="_Toc286605968"/>
      <w:bookmarkStart w:id="5972" w:name="_Toc286821813"/>
      <w:bookmarkStart w:id="5973" w:name="_Toc286605969"/>
      <w:bookmarkStart w:id="5974" w:name="_Toc286821814"/>
      <w:bookmarkStart w:id="5975" w:name="_Toc286605970"/>
      <w:bookmarkStart w:id="5976" w:name="_Toc286821815"/>
      <w:bookmarkStart w:id="5977" w:name="_Toc286605971"/>
      <w:bookmarkStart w:id="5978" w:name="_Toc286821816"/>
      <w:bookmarkStart w:id="5979" w:name="_Toc286605972"/>
      <w:bookmarkStart w:id="5980" w:name="_Toc286821817"/>
      <w:bookmarkStart w:id="5981" w:name="_Toc286605973"/>
      <w:bookmarkStart w:id="5982" w:name="_Toc286821818"/>
      <w:bookmarkStart w:id="5983" w:name="_Toc286605974"/>
      <w:bookmarkStart w:id="5984" w:name="_Toc286821819"/>
      <w:bookmarkStart w:id="5985" w:name="_Toc286047208"/>
      <w:bookmarkStart w:id="5986" w:name="_Toc288815121"/>
      <w:bookmarkStart w:id="5987" w:name="_Toc304539368"/>
      <w:bookmarkStart w:id="5988" w:name="_Toc308709926"/>
      <w:bookmarkStart w:id="5989" w:name="_Toc380749630"/>
      <w:bookmarkStart w:id="5990" w:name="_Toc384901936"/>
      <w:bookmarkStart w:id="5991" w:name="_Toc432512455"/>
      <w:bookmarkStart w:id="5992" w:name="_Toc443575795"/>
      <w:bookmarkStart w:id="5993" w:name="_Toc470518030"/>
      <w:bookmarkStart w:id="5994" w:name="_Toc462921249"/>
      <w:bookmarkStart w:id="5995" w:name="_Toc516155071"/>
      <w:bookmarkStart w:id="5996" w:name="_Toc20317809"/>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r w:rsidRPr="002407F9">
        <w:rPr>
          <w:noProof/>
        </w:rPr>
        <w:t>TPM2B_PUBLIC</w:t>
      </w:r>
      <w:bookmarkEnd w:id="5985"/>
      <w:bookmarkEnd w:id="5986"/>
      <w:bookmarkEnd w:id="5987"/>
      <w:bookmarkEnd w:id="5988"/>
      <w:bookmarkEnd w:id="5989"/>
      <w:bookmarkEnd w:id="5990"/>
      <w:bookmarkEnd w:id="5991"/>
      <w:bookmarkEnd w:id="5992"/>
      <w:bookmarkEnd w:id="5993"/>
      <w:bookmarkEnd w:id="5994"/>
      <w:bookmarkEnd w:id="5995"/>
      <w:bookmarkEnd w:id="5996"/>
    </w:p>
    <w:p w:rsidR="0083463C" w:rsidRPr="002407F9" w:rsidRDefault="0083463C" w:rsidP="0083463C">
      <w:pPr>
        <w:pStyle w:val="BodyText"/>
        <w:rPr>
          <w:noProof/>
        </w:rPr>
      </w:pPr>
      <w:r w:rsidRPr="002407F9">
        <w:rPr>
          <w:noProof/>
        </w:rPr>
        <w:t>This sized buffer is used to embed a TPMT_PUBLIC in a load command and in any response that returns a public area.</w:t>
      </w:r>
    </w:p>
    <w:p w:rsidR="0083463C" w:rsidRPr="002407F9" w:rsidRDefault="0083463C" w:rsidP="0083463C">
      <w:pPr>
        <w:pStyle w:val="TABLE-title"/>
        <w:rPr>
          <w:noProof/>
        </w:rPr>
      </w:pPr>
      <w:bookmarkStart w:id="5997" w:name="_Ref214420523"/>
      <w:bookmarkStart w:id="5998" w:name="_Toc380749876"/>
      <w:bookmarkStart w:id="5999" w:name="_Toc384651538"/>
      <w:bookmarkStart w:id="6000" w:name="_Toc432512681"/>
      <w:bookmarkStart w:id="6001" w:name="_Toc443576019"/>
      <w:bookmarkStart w:id="6002" w:name="_Toc470518266"/>
      <w:bookmarkStart w:id="6003" w:name="_Toc462921480"/>
      <w:bookmarkStart w:id="6004" w:name="_Toc516155311"/>
      <w:bookmarkStart w:id="6005" w:name="_Toc2137624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202</w:t>
      </w:r>
      <w:r w:rsidRPr="002407F9">
        <w:rPr>
          <w:noProof/>
        </w:rPr>
        <w:fldChar w:fldCharType="end"/>
      </w:r>
      <w:bookmarkEnd w:id="5997"/>
      <w:r w:rsidRPr="002407F9">
        <w:rPr>
          <w:noProof/>
        </w:rPr>
        <w:t xml:space="preserve"> — Definition of TPM2B_PUBLIC Structure</w:t>
      </w:r>
      <w:bookmarkEnd w:id="5998"/>
      <w:bookmarkEnd w:id="5999"/>
      <w:bookmarkEnd w:id="6000"/>
      <w:bookmarkEnd w:id="6001"/>
      <w:bookmarkEnd w:id="6002"/>
      <w:bookmarkEnd w:id="6003"/>
      <w:bookmarkEnd w:id="6004"/>
      <w:bookmarkEnd w:id="600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060"/>
        <w:gridCol w:w="1530"/>
        <w:gridCol w:w="4770"/>
      </w:tblGrid>
      <w:tr w:rsidR="0083463C" w:rsidRPr="002407F9" w:rsidTr="00BF3E57">
        <w:trPr>
          <w:cantSplit/>
          <w:trHeight w:val="123"/>
          <w:jc w:val="center"/>
        </w:trPr>
        <w:tc>
          <w:tcPr>
            <w:tcW w:w="306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53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77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cantSplit/>
          <w:jc w:val="center"/>
        </w:trPr>
        <w:tc>
          <w:tcPr>
            <w:tcW w:w="3060" w:type="dxa"/>
            <w:tcBorders>
              <w:left w:val="single" w:sz="12" w:space="0" w:color="auto"/>
              <w:bottom w:val="single" w:sz="6" w:space="0" w:color="auto"/>
            </w:tcBorders>
          </w:tcPr>
          <w:p w:rsidR="0083463C" w:rsidRPr="002407F9" w:rsidRDefault="0083463C" w:rsidP="00BF3E57">
            <w:pPr>
              <w:pStyle w:val="TABLE-cell"/>
            </w:pPr>
            <w:r w:rsidRPr="002407F9">
              <w:t>size=</w:t>
            </w:r>
          </w:p>
        </w:tc>
        <w:tc>
          <w:tcPr>
            <w:tcW w:w="1530" w:type="dxa"/>
            <w:tcBorders>
              <w:bottom w:val="single" w:sz="6" w:space="0" w:color="auto"/>
            </w:tcBorders>
          </w:tcPr>
          <w:p w:rsidR="0083463C" w:rsidRPr="002407F9" w:rsidRDefault="0083463C" w:rsidP="00BF3E57">
            <w:pPr>
              <w:pStyle w:val="TABLE-cell"/>
            </w:pPr>
            <w:r w:rsidRPr="002407F9">
              <w:t>UINT16</w:t>
            </w:r>
          </w:p>
        </w:tc>
        <w:tc>
          <w:tcPr>
            <w:tcW w:w="4770" w:type="dxa"/>
            <w:tcBorders>
              <w:bottom w:val="single" w:sz="6" w:space="0" w:color="auto"/>
              <w:right w:val="single" w:sz="12" w:space="0" w:color="auto"/>
            </w:tcBorders>
          </w:tcPr>
          <w:p w:rsidR="0083463C" w:rsidRPr="002407F9" w:rsidRDefault="0083463C" w:rsidP="00BF3E57">
            <w:pPr>
              <w:pStyle w:val="TABLE-cell"/>
            </w:pPr>
            <w:r w:rsidRPr="002407F9">
              <w:t>size of publicArea</w:t>
            </w:r>
          </w:p>
          <w:p w:rsidR="0083463C" w:rsidRPr="002407F9" w:rsidRDefault="0083463C" w:rsidP="00BF3E57">
            <w:pPr>
              <w:pStyle w:val="Table-cell-note"/>
            </w:pPr>
            <w:r w:rsidRPr="002407F9">
              <w:t>NOTE</w:t>
            </w:r>
            <w:r w:rsidRPr="002407F9">
              <w:tab/>
              <w:t xml:space="preserve">The “=” will force the TPM to try to unmarshal a TPMT_PUBLIC and check that the unmarshaled size matches the value of </w:t>
            </w:r>
            <w:r w:rsidRPr="002407F9">
              <w:rPr>
                <w:i/>
              </w:rPr>
              <w:t xml:space="preserve">size. </w:t>
            </w:r>
            <w:r w:rsidRPr="002407F9">
              <w:t>If all the required fields of a TPMT_PUBLIC are not present, the TPM will return an error (generally TPM_RC_SIZE) when attempting to unmarshal the TPMT_PUBLIC.</w:t>
            </w:r>
          </w:p>
        </w:tc>
      </w:tr>
      <w:tr w:rsidR="0083463C" w:rsidRPr="002407F9" w:rsidTr="00BF3E57">
        <w:trPr>
          <w:cantSplit/>
          <w:jc w:val="center"/>
        </w:trPr>
        <w:tc>
          <w:tcPr>
            <w:tcW w:w="3060" w:type="dxa"/>
            <w:tcBorders>
              <w:left w:val="single" w:sz="12" w:space="0" w:color="auto"/>
              <w:bottom w:val="single" w:sz="12" w:space="0" w:color="auto"/>
            </w:tcBorders>
          </w:tcPr>
          <w:p w:rsidR="0083463C" w:rsidRPr="002407F9" w:rsidRDefault="0083463C" w:rsidP="00BF3E57">
            <w:pPr>
              <w:pStyle w:val="TABLE-cell"/>
              <w:keepNext w:val="0"/>
            </w:pPr>
            <w:r w:rsidRPr="002407F9">
              <w:t>publicArea</w:t>
            </w:r>
          </w:p>
        </w:tc>
        <w:tc>
          <w:tcPr>
            <w:tcW w:w="1530" w:type="dxa"/>
            <w:tcBorders>
              <w:bottom w:val="single" w:sz="12" w:space="0" w:color="auto"/>
            </w:tcBorders>
          </w:tcPr>
          <w:p w:rsidR="0083463C" w:rsidRPr="002407F9" w:rsidRDefault="0083463C" w:rsidP="00BF3E57">
            <w:pPr>
              <w:pStyle w:val="TABLE-cell"/>
              <w:keepNext w:val="0"/>
            </w:pPr>
            <w:r w:rsidRPr="002407F9">
              <w:t>+TPMT_PUBLIC</w:t>
            </w:r>
          </w:p>
        </w:tc>
        <w:tc>
          <w:tcPr>
            <w:tcW w:w="4770" w:type="dxa"/>
            <w:tcBorders>
              <w:bottom w:val="single" w:sz="12" w:space="0" w:color="auto"/>
              <w:right w:val="single" w:sz="12" w:space="0" w:color="auto"/>
            </w:tcBorders>
          </w:tcPr>
          <w:p w:rsidR="00EA7982" w:rsidRDefault="0083463C" w:rsidP="00BF3E57">
            <w:pPr>
              <w:pStyle w:val="TABLE-cell"/>
              <w:keepNext w:val="0"/>
            </w:pPr>
            <w:r w:rsidRPr="002407F9">
              <w:t>the public area</w:t>
            </w:r>
          </w:p>
          <w:p w:rsidR="0083463C" w:rsidRPr="002407F9" w:rsidRDefault="0083463C" w:rsidP="00BF3E57">
            <w:pPr>
              <w:pStyle w:val="Table-cell-note"/>
              <w:keepNext w:val="0"/>
              <w:ind w:left="0" w:firstLine="0"/>
            </w:pPr>
            <w:r w:rsidRPr="002407F9">
              <w:t>NOTE</w:t>
            </w:r>
            <w:r w:rsidRPr="002407F9">
              <w:tab/>
              <w:t xml:space="preserve">The “+” indicates that the caller may specify that use of TPM_ALG_NULL is allowed for </w:t>
            </w:r>
            <w:r w:rsidRPr="002407F9">
              <w:rPr>
                <w:i/>
              </w:rPr>
              <w:t>nameAlg.</w:t>
            </w:r>
          </w:p>
        </w:tc>
      </w:tr>
    </w:tbl>
    <w:p w:rsidR="0083463C" w:rsidRPr="002407F9" w:rsidRDefault="0083463C" w:rsidP="0083463C">
      <w:pPr>
        <w:pStyle w:val="Heading3"/>
        <w:rPr>
          <w:noProof/>
        </w:rPr>
      </w:pPr>
      <w:bookmarkStart w:id="6006" w:name="_Toc283540107"/>
      <w:bookmarkStart w:id="6007" w:name="_Toc283540551"/>
      <w:bookmarkStart w:id="6008" w:name="_Toc283839221"/>
      <w:bookmarkStart w:id="6009" w:name="_Toc283839626"/>
      <w:bookmarkStart w:id="6010" w:name="_Toc283840031"/>
      <w:bookmarkStart w:id="6011" w:name="_Toc283840582"/>
      <w:bookmarkStart w:id="6012" w:name="_Toc283841019"/>
      <w:bookmarkStart w:id="6013" w:name="_Toc283984274"/>
      <w:bookmarkStart w:id="6014" w:name="_Toc284103455"/>
      <w:bookmarkStart w:id="6015" w:name="_Toc204271698"/>
      <w:bookmarkStart w:id="6016" w:name="_Toc204271707"/>
      <w:bookmarkStart w:id="6017" w:name="_Toc204271714"/>
      <w:bookmarkStart w:id="6018" w:name="_Toc204271718"/>
      <w:bookmarkStart w:id="6019" w:name="_Toc204271722"/>
      <w:bookmarkStart w:id="6020" w:name="_Toc204271725"/>
      <w:bookmarkStart w:id="6021" w:name="_Toc204271727"/>
      <w:bookmarkStart w:id="6022" w:name="_Toc204271729"/>
      <w:bookmarkStart w:id="6023" w:name="_Toc204271730"/>
      <w:bookmarkStart w:id="6024" w:name="_Toc204833301"/>
      <w:bookmarkStart w:id="6025" w:name="_Toc206229674"/>
      <w:bookmarkStart w:id="6026" w:name="_Toc204833302"/>
      <w:bookmarkStart w:id="6027" w:name="_Toc206229675"/>
      <w:bookmarkStart w:id="6028" w:name="_Toc432512457"/>
      <w:bookmarkStart w:id="6029" w:name="_Toc470518031"/>
      <w:bookmarkStart w:id="6030" w:name="_Toc462921250"/>
      <w:bookmarkStart w:id="6031" w:name="_Toc516155072"/>
      <w:bookmarkStart w:id="6032" w:name="_Toc20317810"/>
      <w:bookmarkStart w:id="6033" w:name="_Ref214592394"/>
      <w:bookmarkStart w:id="6034" w:name="_Toc286047209"/>
      <w:bookmarkStart w:id="6035" w:name="_Toc288815122"/>
      <w:bookmarkStart w:id="6036" w:name="_Toc304539369"/>
      <w:bookmarkStart w:id="6037" w:name="_Toc308709927"/>
      <w:bookmarkStart w:id="6038" w:name="_Toc380749631"/>
      <w:bookmarkStart w:id="6039" w:name="_Toc384901937"/>
      <w:bookmarkStart w:id="6040" w:name="_Toc184444470"/>
      <w:bookmarkStart w:id="6041" w:name="_Toc156227757"/>
      <w:bookmarkStart w:id="6042" w:name="_Toc156725964"/>
      <w:bookmarkStart w:id="6043" w:name="_Toc156727598"/>
      <w:bookmarkStart w:id="6044" w:name="_Toc156831467"/>
      <w:bookmarkStart w:id="6045" w:name="_Toc157430442"/>
      <w:bookmarkStart w:id="6046" w:name="_Toc157615505"/>
      <w:bookmarkStart w:id="6047" w:name="_Toc157679499"/>
      <w:bookmarkStart w:id="6048" w:name="_Toc158714125"/>
      <w:bookmarkStart w:id="6049" w:name="_Toc158714325"/>
      <w:bookmarkStart w:id="6050" w:name="_Toc158724182"/>
      <w:bookmarkStart w:id="6051" w:name="_Toc184444464"/>
      <w:bookmarkStart w:id="6052" w:name="_Toc184444463"/>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r w:rsidRPr="002407F9">
        <w:rPr>
          <w:noProof/>
        </w:rPr>
        <w:lastRenderedPageBreak/>
        <w:t>TPM2B_</w:t>
      </w:r>
      <w:bookmarkEnd w:id="6028"/>
      <w:r w:rsidRPr="002407F9">
        <w:rPr>
          <w:noProof/>
        </w:rPr>
        <w:t>TEMPLATE</w:t>
      </w:r>
      <w:bookmarkEnd w:id="6029"/>
      <w:bookmarkEnd w:id="6030"/>
      <w:bookmarkEnd w:id="6031"/>
      <w:bookmarkEnd w:id="6032"/>
    </w:p>
    <w:p w:rsidR="0083463C" w:rsidRPr="002407F9" w:rsidRDefault="0083463C" w:rsidP="0083463C">
      <w:pPr>
        <w:pStyle w:val="BodyText"/>
        <w:rPr>
          <w:noProof/>
        </w:rPr>
      </w:pPr>
      <w:r w:rsidRPr="002407F9">
        <w:rPr>
          <w:noProof/>
        </w:rPr>
        <w:t>This sized buffer is used to embed a TPMT_TEMPLATE for TPM2_CreateLoaded().</w:t>
      </w:r>
    </w:p>
    <w:p w:rsidR="0083463C" w:rsidRDefault="0083463C" w:rsidP="0083463C">
      <w:pPr>
        <w:pStyle w:val="BodyText"/>
        <w:rPr>
          <w:noProof/>
        </w:rPr>
      </w:pPr>
      <w:r w:rsidRPr="002407F9">
        <w:rPr>
          <w:noProof/>
        </w:rPr>
        <w:t>Unmarshaling of this structure is fairly complex due to requirements for backwards compatibility. Unlike a TPM2B_PUBLIC, this structure is unmarshaled as an array of bytes that is passed to the action code. The action code will then unmarshal the embedded structure.</w:t>
      </w:r>
    </w:p>
    <w:p w:rsidR="007A2206" w:rsidRPr="002407F9" w:rsidRDefault="007A2206" w:rsidP="0083463C">
      <w:pPr>
        <w:pStyle w:val="BodyText"/>
        <w:rPr>
          <w:noProof/>
        </w:rPr>
      </w:pPr>
      <w:r>
        <w:rPr>
          <w:noProof/>
        </w:rPr>
        <w:t>If the parent is not a derivation parent, this structure is unmarshaled normally</w:t>
      </w:r>
      <w:r w:rsidR="00EA7982">
        <w:rPr>
          <w:noProof/>
        </w:rPr>
        <w:t xml:space="preserve">. </w:t>
      </w:r>
      <w:r>
        <w:rPr>
          <w:noProof/>
        </w:rPr>
        <w:t xml:space="preserve">If the parent is a derivation parent, </w:t>
      </w:r>
      <w:r w:rsidRPr="007A2206">
        <w:rPr>
          <w:i/>
          <w:noProof/>
        </w:rPr>
        <w:t>unique</w:t>
      </w:r>
      <w:r>
        <w:rPr>
          <w:noProof/>
        </w:rPr>
        <w:t xml:space="preserve"> is unmarshaled as a TPMS_DERIVE structure (</w:t>
      </w:r>
      <w:r w:rsidRPr="007A2206">
        <w:rPr>
          <w:i/>
          <w:noProof/>
        </w:rPr>
        <w:t>label</w:t>
      </w:r>
      <w:r>
        <w:rPr>
          <w:noProof/>
        </w:rPr>
        <w:t xml:space="preserve"> and </w:t>
      </w:r>
      <w:r w:rsidRPr="007A2206">
        <w:rPr>
          <w:i/>
          <w:noProof/>
        </w:rPr>
        <w:t>context</w:t>
      </w:r>
      <w:r>
        <w:rPr>
          <w:noProof/>
        </w:rPr>
        <w:t>)</w:t>
      </w:r>
      <w:r w:rsidR="00EA7982">
        <w:rPr>
          <w:noProof/>
        </w:rPr>
        <w:t xml:space="preserve">. </w:t>
      </w:r>
      <w:r>
        <w:rPr>
          <w:noProof/>
        </w:rPr>
        <w:t xml:space="preserve">See </w:t>
      </w:r>
      <w:r>
        <w:rPr>
          <w:noProof/>
        </w:rPr>
        <w:fldChar w:fldCharType="begin"/>
      </w:r>
      <w:r>
        <w:rPr>
          <w:noProof/>
        </w:rPr>
        <w:instrText xml:space="preserve"> REF _Ref488740598 \r \h </w:instrText>
      </w:r>
      <w:r>
        <w:rPr>
          <w:noProof/>
        </w:rPr>
      </w:r>
      <w:r>
        <w:rPr>
          <w:noProof/>
        </w:rPr>
        <w:fldChar w:fldCharType="separate"/>
      </w:r>
      <w:r w:rsidR="00AE7D6E">
        <w:rPr>
          <w:noProof/>
        </w:rPr>
        <w:t>12.2.3.2</w:t>
      </w:r>
      <w:r>
        <w:rPr>
          <w:noProof/>
        </w:rPr>
        <w:fldChar w:fldCharType="end"/>
      </w:r>
      <w:r>
        <w:rPr>
          <w:noProof/>
        </w:rPr>
        <w:t>.</w:t>
      </w:r>
    </w:p>
    <w:p w:rsidR="0083463C" w:rsidRPr="002407F9" w:rsidRDefault="0083463C" w:rsidP="0083463C">
      <w:pPr>
        <w:pStyle w:val="TABLE-title"/>
        <w:rPr>
          <w:noProof/>
        </w:rPr>
      </w:pPr>
      <w:bookmarkStart w:id="6053" w:name="_Ref428437970"/>
      <w:bookmarkStart w:id="6054" w:name="_Toc432512683"/>
      <w:bookmarkStart w:id="6055" w:name="_Toc470518267"/>
      <w:bookmarkStart w:id="6056" w:name="_Toc462921481"/>
      <w:bookmarkStart w:id="6057" w:name="_Toc516155312"/>
      <w:bookmarkStart w:id="6058" w:name="_Toc2137625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203</w:t>
      </w:r>
      <w:r w:rsidRPr="002407F9">
        <w:rPr>
          <w:noProof/>
        </w:rPr>
        <w:fldChar w:fldCharType="end"/>
      </w:r>
      <w:bookmarkEnd w:id="6053"/>
      <w:r w:rsidRPr="002407F9">
        <w:rPr>
          <w:noProof/>
        </w:rPr>
        <w:t xml:space="preserve"> — Definition of TPM2B_TEMPLATE Structure</w:t>
      </w:r>
      <w:bookmarkEnd w:id="6054"/>
      <w:bookmarkEnd w:id="6055"/>
      <w:bookmarkEnd w:id="6056"/>
      <w:bookmarkEnd w:id="6057"/>
      <w:bookmarkEnd w:id="6058"/>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510"/>
        <w:gridCol w:w="1260"/>
        <w:gridCol w:w="4590"/>
      </w:tblGrid>
      <w:tr w:rsidR="0083463C" w:rsidRPr="002407F9" w:rsidTr="00BF3E57">
        <w:trPr>
          <w:cantSplit/>
          <w:trHeight w:val="123"/>
          <w:jc w:val="center"/>
        </w:trPr>
        <w:tc>
          <w:tcPr>
            <w:tcW w:w="351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2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59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cantSplit/>
          <w:jc w:val="center"/>
        </w:trPr>
        <w:tc>
          <w:tcPr>
            <w:tcW w:w="3510" w:type="dxa"/>
            <w:tcBorders>
              <w:left w:val="single" w:sz="12" w:space="0" w:color="auto"/>
              <w:bottom w:val="single" w:sz="6" w:space="0" w:color="auto"/>
            </w:tcBorders>
          </w:tcPr>
          <w:p w:rsidR="0083463C" w:rsidRPr="002407F9" w:rsidRDefault="0083463C" w:rsidP="00BF3E57">
            <w:pPr>
              <w:pStyle w:val="TABLE-cell"/>
            </w:pPr>
            <w:r w:rsidRPr="002407F9">
              <w:t>size</w:t>
            </w:r>
          </w:p>
        </w:tc>
        <w:tc>
          <w:tcPr>
            <w:tcW w:w="1260" w:type="dxa"/>
            <w:tcBorders>
              <w:bottom w:val="single" w:sz="6" w:space="0" w:color="auto"/>
            </w:tcBorders>
          </w:tcPr>
          <w:p w:rsidR="0083463C" w:rsidRPr="002407F9" w:rsidRDefault="0083463C" w:rsidP="00BF3E57">
            <w:pPr>
              <w:pStyle w:val="TABLE-cell"/>
            </w:pPr>
            <w:r w:rsidRPr="002407F9">
              <w:t>UINT16</w:t>
            </w:r>
          </w:p>
        </w:tc>
        <w:tc>
          <w:tcPr>
            <w:tcW w:w="4590" w:type="dxa"/>
            <w:tcBorders>
              <w:bottom w:val="single" w:sz="6" w:space="0" w:color="auto"/>
              <w:right w:val="single" w:sz="12" w:space="0" w:color="auto"/>
            </w:tcBorders>
          </w:tcPr>
          <w:p w:rsidR="0083463C" w:rsidRPr="002407F9" w:rsidRDefault="0083463C" w:rsidP="00BF3E57">
            <w:pPr>
              <w:pStyle w:val="TABLE-cell"/>
            </w:pPr>
            <w:r w:rsidRPr="002407F9">
              <w:t>size of publicArea</w:t>
            </w:r>
          </w:p>
        </w:tc>
      </w:tr>
      <w:tr w:rsidR="0083463C" w:rsidRPr="002407F9" w:rsidTr="00BF3E57">
        <w:trPr>
          <w:cantSplit/>
          <w:jc w:val="center"/>
        </w:trPr>
        <w:tc>
          <w:tcPr>
            <w:tcW w:w="3510" w:type="dxa"/>
            <w:tcBorders>
              <w:left w:val="single" w:sz="12" w:space="0" w:color="auto"/>
              <w:bottom w:val="single" w:sz="12" w:space="0" w:color="auto"/>
            </w:tcBorders>
          </w:tcPr>
          <w:p w:rsidR="0083463C" w:rsidRPr="002407F9" w:rsidRDefault="0083463C" w:rsidP="00BF3E57">
            <w:pPr>
              <w:pStyle w:val="TABLE-cell"/>
              <w:keepNext w:val="0"/>
            </w:pPr>
            <w:r w:rsidRPr="002407F9">
              <w:t>buffer[size]{:sizeof(TPMT_PUBLIC)}</w:t>
            </w:r>
          </w:p>
        </w:tc>
        <w:tc>
          <w:tcPr>
            <w:tcW w:w="1260" w:type="dxa"/>
            <w:tcBorders>
              <w:bottom w:val="single" w:sz="12" w:space="0" w:color="auto"/>
            </w:tcBorders>
          </w:tcPr>
          <w:p w:rsidR="0083463C" w:rsidRPr="002407F9" w:rsidRDefault="0083463C" w:rsidP="00BF3E57">
            <w:pPr>
              <w:pStyle w:val="TABLE-cell"/>
              <w:keepNext w:val="0"/>
            </w:pPr>
            <w:r w:rsidRPr="002407F9">
              <w:t>BYTE</w:t>
            </w:r>
          </w:p>
        </w:tc>
        <w:tc>
          <w:tcPr>
            <w:tcW w:w="4590" w:type="dxa"/>
            <w:tcBorders>
              <w:bottom w:val="single" w:sz="12" w:space="0" w:color="auto"/>
              <w:right w:val="single" w:sz="12" w:space="0" w:color="auto"/>
            </w:tcBorders>
          </w:tcPr>
          <w:p w:rsidR="0083463C" w:rsidRPr="002407F9" w:rsidRDefault="0083463C" w:rsidP="00BF3E57">
            <w:pPr>
              <w:pStyle w:val="TABLE-cell"/>
              <w:keepNext w:val="0"/>
            </w:pPr>
            <w:r w:rsidRPr="002407F9">
              <w:t xml:space="preserve">the public area </w:t>
            </w:r>
          </w:p>
        </w:tc>
      </w:tr>
    </w:tbl>
    <w:p w:rsidR="0083463C" w:rsidRPr="002407F9" w:rsidRDefault="0083463C" w:rsidP="0083463C">
      <w:pPr>
        <w:pStyle w:val="Heading2"/>
        <w:rPr>
          <w:noProof/>
        </w:rPr>
      </w:pPr>
      <w:bookmarkStart w:id="6059" w:name="_Ref428438109"/>
      <w:bookmarkStart w:id="6060" w:name="_Ref428438115"/>
      <w:bookmarkStart w:id="6061" w:name="_Toc432512458"/>
      <w:bookmarkStart w:id="6062" w:name="_Toc443575796"/>
      <w:bookmarkStart w:id="6063" w:name="_Toc470518032"/>
      <w:bookmarkStart w:id="6064" w:name="_Toc462921251"/>
      <w:bookmarkStart w:id="6065" w:name="_Toc516155073"/>
      <w:bookmarkStart w:id="6066" w:name="_Toc20317811"/>
      <w:r w:rsidRPr="002407F9">
        <w:rPr>
          <w:noProof/>
        </w:rPr>
        <w:t>Private Area Structures</w:t>
      </w:r>
      <w:bookmarkEnd w:id="6033"/>
      <w:bookmarkEnd w:id="6034"/>
      <w:bookmarkEnd w:id="6035"/>
      <w:bookmarkEnd w:id="6036"/>
      <w:bookmarkEnd w:id="6037"/>
      <w:bookmarkEnd w:id="6038"/>
      <w:bookmarkEnd w:id="6039"/>
      <w:bookmarkEnd w:id="6059"/>
      <w:bookmarkEnd w:id="6060"/>
      <w:bookmarkEnd w:id="6061"/>
      <w:bookmarkEnd w:id="6062"/>
      <w:bookmarkEnd w:id="6063"/>
      <w:bookmarkEnd w:id="6064"/>
      <w:bookmarkEnd w:id="6065"/>
      <w:bookmarkEnd w:id="6066"/>
    </w:p>
    <w:p w:rsidR="0083463C" w:rsidRPr="002407F9" w:rsidRDefault="0083463C" w:rsidP="0083463C">
      <w:pPr>
        <w:pStyle w:val="Heading3"/>
        <w:rPr>
          <w:noProof/>
        </w:rPr>
      </w:pPr>
      <w:bookmarkStart w:id="6067" w:name="_Toc286047210"/>
      <w:bookmarkStart w:id="6068" w:name="_Toc288815123"/>
      <w:bookmarkStart w:id="6069" w:name="_Toc304539370"/>
      <w:bookmarkStart w:id="6070" w:name="_Toc308709928"/>
      <w:bookmarkStart w:id="6071" w:name="_Toc380749632"/>
      <w:bookmarkStart w:id="6072" w:name="_Toc384901938"/>
      <w:bookmarkStart w:id="6073" w:name="_Toc432512459"/>
      <w:bookmarkStart w:id="6074" w:name="_Toc443575797"/>
      <w:bookmarkStart w:id="6075" w:name="_Toc470518033"/>
      <w:bookmarkStart w:id="6076" w:name="_Toc462921252"/>
      <w:bookmarkStart w:id="6077" w:name="_Toc516155074"/>
      <w:bookmarkStart w:id="6078" w:name="_Toc20317812"/>
      <w:r w:rsidRPr="002407F9">
        <w:rPr>
          <w:noProof/>
        </w:rPr>
        <w:t>Introduction</w:t>
      </w:r>
      <w:bookmarkEnd w:id="6067"/>
      <w:bookmarkEnd w:id="6068"/>
      <w:bookmarkEnd w:id="6069"/>
      <w:bookmarkEnd w:id="6070"/>
      <w:bookmarkEnd w:id="6071"/>
      <w:bookmarkEnd w:id="6072"/>
      <w:bookmarkEnd w:id="6073"/>
      <w:bookmarkEnd w:id="6074"/>
      <w:bookmarkEnd w:id="6075"/>
      <w:bookmarkEnd w:id="6076"/>
      <w:bookmarkEnd w:id="6077"/>
      <w:bookmarkEnd w:id="6078"/>
    </w:p>
    <w:p w:rsidR="0083463C" w:rsidRPr="002407F9" w:rsidRDefault="0083463C" w:rsidP="0083463C">
      <w:pPr>
        <w:pStyle w:val="BodyText"/>
        <w:rPr>
          <w:noProof/>
        </w:rPr>
      </w:pPr>
      <w:r w:rsidRPr="002407F9">
        <w:rPr>
          <w:noProof/>
        </w:rPr>
        <w:t xml:space="preserve">The structures in </w:t>
      </w:r>
      <w:r w:rsidRPr="002407F9">
        <w:rPr>
          <w:noProof/>
        </w:rPr>
        <w:fldChar w:fldCharType="begin"/>
      </w:r>
      <w:r w:rsidRPr="002407F9">
        <w:rPr>
          <w:noProof/>
        </w:rPr>
        <w:instrText xml:space="preserve"> REF _Ref214592394 \r \h </w:instrText>
      </w:r>
      <w:r w:rsidRPr="002407F9">
        <w:rPr>
          <w:noProof/>
        </w:rPr>
      </w:r>
      <w:r w:rsidRPr="002407F9">
        <w:rPr>
          <w:noProof/>
        </w:rPr>
        <w:fldChar w:fldCharType="separate"/>
      </w:r>
      <w:r w:rsidR="00AE7D6E">
        <w:rPr>
          <w:noProof/>
        </w:rPr>
        <w:t>12.2.6</w:t>
      </w:r>
      <w:r w:rsidRPr="002407F9">
        <w:rPr>
          <w:noProof/>
        </w:rPr>
        <w:fldChar w:fldCharType="end"/>
      </w:r>
      <w:r w:rsidRPr="002407F9">
        <w:rPr>
          <w:noProof/>
        </w:rPr>
        <w:t xml:space="preserve"> define the contents and construction of the private portion of a TPM object. A TPM2B_PRIVATE along with a TPM2B_PUBLIC are needed to describe a TPM object.</w:t>
      </w:r>
    </w:p>
    <w:p w:rsidR="0083463C" w:rsidRPr="002407F9" w:rsidRDefault="0083463C" w:rsidP="0083463C">
      <w:pPr>
        <w:pStyle w:val="BodyText"/>
        <w:rPr>
          <w:noProof/>
        </w:rPr>
      </w:pPr>
      <w:r w:rsidRPr="002407F9">
        <w:rPr>
          <w:noProof/>
        </w:rPr>
        <w:t>A TPM2B_PRIVATE area may be encrypted by different symmetric algorithms or, in some cases, not encrypted at all.</w:t>
      </w:r>
    </w:p>
    <w:p w:rsidR="0083463C" w:rsidRPr="002407F9" w:rsidRDefault="0083463C" w:rsidP="0083463C">
      <w:pPr>
        <w:pStyle w:val="Heading3"/>
        <w:rPr>
          <w:noProof/>
        </w:rPr>
      </w:pPr>
      <w:bookmarkStart w:id="6079" w:name="_Ref214592604"/>
      <w:bookmarkStart w:id="6080" w:name="_Toc286047211"/>
      <w:bookmarkStart w:id="6081" w:name="_Toc288815124"/>
      <w:bookmarkStart w:id="6082" w:name="_Toc304539371"/>
      <w:bookmarkStart w:id="6083" w:name="_Toc308709929"/>
      <w:bookmarkStart w:id="6084" w:name="_Toc380749633"/>
      <w:bookmarkStart w:id="6085" w:name="_Toc384901939"/>
      <w:bookmarkStart w:id="6086" w:name="_Toc432512460"/>
      <w:bookmarkStart w:id="6087" w:name="_Toc443575798"/>
      <w:bookmarkStart w:id="6088" w:name="_Toc470518034"/>
      <w:bookmarkStart w:id="6089" w:name="_Toc462921253"/>
      <w:bookmarkStart w:id="6090" w:name="_Toc516155075"/>
      <w:bookmarkStart w:id="6091" w:name="_Toc20317813"/>
      <w:r w:rsidRPr="002407F9">
        <w:rPr>
          <w:noProof/>
        </w:rPr>
        <w:t>Sensitive Data Structures</w:t>
      </w:r>
      <w:bookmarkEnd w:id="6040"/>
      <w:bookmarkEnd w:id="6079"/>
      <w:bookmarkEnd w:id="6080"/>
      <w:bookmarkEnd w:id="6081"/>
      <w:bookmarkEnd w:id="6082"/>
      <w:bookmarkEnd w:id="6083"/>
      <w:bookmarkEnd w:id="6084"/>
      <w:bookmarkEnd w:id="6085"/>
      <w:bookmarkEnd w:id="6086"/>
      <w:bookmarkEnd w:id="6087"/>
      <w:bookmarkEnd w:id="6088"/>
      <w:bookmarkEnd w:id="6089"/>
      <w:bookmarkEnd w:id="6090"/>
      <w:bookmarkEnd w:id="6091"/>
    </w:p>
    <w:p w:rsidR="0083463C" w:rsidRPr="002407F9" w:rsidRDefault="0083463C" w:rsidP="0083463C">
      <w:pPr>
        <w:pStyle w:val="Heading4"/>
        <w:rPr>
          <w:noProof/>
        </w:rPr>
      </w:pPr>
      <w:bookmarkStart w:id="6092" w:name="_Toc286047212"/>
      <w:bookmarkStart w:id="6093" w:name="_Toc288815125"/>
      <w:bookmarkStart w:id="6094" w:name="_Toc304539372"/>
      <w:bookmarkStart w:id="6095" w:name="_Toc308709930"/>
      <w:bookmarkStart w:id="6096" w:name="_Toc380749634"/>
      <w:bookmarkStart w:id="6097" w:name="_Toc384901940"/>
      <w:bookmarkStart w:id="6098" w:name="_Toc432512461"/>
      <w:bookmarkStart w:id="6099" w:name="_Toc443575799"/>
      <w:bookmarkStart w:id="6100" w:name="_Toc470518035"/>
      <w:bookmarkStart w:id="6101" w:name="_Toc462921254"/>
      <w:bookmarkStart w:id="6102" w:name="_Toc516155076"/>
      <w:bookmarkStart w:id="6103" w:name="_Toc20317814"/>
      <w:r w:rsidRPr="002407F9">
        <w:rPr>
          <w:noProof/>
        </w:rPr>
        <w:t>Introduction</w:t>
      </w:r>
      <w:bookmarkEnd w:id="6092"/>
      <w:bookmarkEnd w:id="6093"/>
      <w:bookmarkEnd w:id="6094"/>
      <w:bookmarkEnd w:id="6095"/>
      <w:bookmarkEnd w:id="6096"/>
      <w:bookmarkEnd w:id="6097"/>
      <w:bookmarkEnd w:id="6098"/>
      <w:bookmarkEnd w:id="6099"/>
      <w:bookmarkEnd w:id="6100"/>
      <w:bookmarkEnd w:id="6101"/>
      <w:bookmarkEnd w:id="6102"/>
      <w:bookmarkEnd w:id="6103"/>
    </w:p>
    <w:p w:rsidR="0083463C" w:rsidRPr="002407F9" w:rsidRDefault="0083463C" w:rsidP="0083463C">
      <w:pPr>
        <w:pStyle w:val="BodyText"/>
        <w:rPr>
          <w:noProof/>
        </w:rPr>
      </w:pPr>
      <w:r w:rsidRPr="002407F9">
        <w:rPr>
          <w:noProof/>
        </w:rPr>
        <w:t xml:space="preserve">The structures in </w:t>
      </w:r>
      <w:r w:rsidRPr="002407F9">
        <w:rPr>
          <w:noProof/>
        </w:rPr>
        <w:fldChar w:fldCharType="begin"/>
      </w:r>
      <w:r w:rsidRPr="002407F9">
        <w:rPr>
          <w:noProof/>
        </w:rPr>
        <w:instrText xml:space="preserve"> REF _Ref214592604 \r \h  \* MERGEFORMAT </w:instrText>
      </w:r>
      <w:r w:rsidRPr="002407F9">
        <w:rPr>
          <w:noProof/>
        </w:rPr>
      </w:r>
      <w:r w:rsidRPr="002407F9">
        <w:rPr>
          <w:noProof/>
        </w:rPr>
        <w:fldChar w:fldCharType="separate"/>
      </w:r>
      <w:r w:rsidR="00AE7D6E">
        <w:rPr>
          <w:noProof/>
        </w:rPr>
        <w:t>12.3.2</w:t>
      </w:r>
      <w:r w:rsidRPr="002407F9">
        <w:rPr>
          <w:noProof/>
        </w:rPr>
        <w:fldChar w:fldCharType="end"/>
      </w:r>
      <w:r w:rsidRPr="002407F9">
        <w:rPr>
          <w:noProof/>
        </w:rPr>
        <w:t xml:space="preserve"> define the presumptive internal representations of the sensitive areas of the various entities. A TPM may store the sensitive information in any desired format but when constructing a TPM_PRIVATE, the formats in </w:t>
      </w:r>
      <w:r w:rsidRPr="002407F9">
        <w:rPr>
          <w:noProof/>
        </w:rPr>
        <w:fldChar w:fldCharType="begin"/>
      </w:r>
      <w:r w:rsidRPr="002407F9">
        <w:rPr>
          <w:noProof/>
        </w:rPr>
        <w:instrText xml:space="preserve"> REF _Ref214592604 \r \h </w:instrText>
      </w:r>
      <w:r w:rsidRPr="002407F9">
        <w:rPr>
          <w:noProof/>
        </w:rPr>
      </w:r>
      <w:r w:rsidRPr="002407F9">
        <w:rPr>
          <w:noProof/>
        </w:rPr>
        <w:fldChar w:fldCharType="separate"/>
      </w:r>
      <w:r w:rsidR="00AE7D6E">
        <w:rPr>
          <w:noProof/>
        </w:rPr>
        <w:t>12.3.2</w:t>
      </w:r>
      <w:r w:rsidRPr="002407F9">
        <w:rPr>
          <w:noProof/>
        </w:rPr>
        <w:fldChar w:fldCharType="end"/>
      </w:r>
      <w:r w:rsidRPr="002407F9">
        <w:rPr>
          <w:noProof/>
        </w:rPr>
        <w:t xml:space="preserve"> shall be used.</w:t>
      </w:r>
    </w:p>
    <w:p w:rsidR="0083463C" w:rsidRPr="002407F9" w:rsidRDefault="0083463C" w:rsidP="0083463C">
      <w:pPr>
        <w:pStyle w:val="Heading4"/>
        <w:rPr>
          <w:noProof/>
        </w:rPr>
      </w:pPr>
      <w:bookmarkStart w:id="6104" w:name="_Toc380749635"/>
      <w:bookmarkStart w:id="6105" w:name="_Toc384901941"/>
      <w:bookmarkStart w:id="6106" w:name="_Toc432512462"/>
      <w:bookmarkStart w:id="6107" w:name="_Toc443575800"/>
      <w:bookmarkStart w:id="6108" w:name="_Toc470518036"/>
      <w:bookmarkStart w:id="6109" w:name="_Toc462921255"/>
      <w:bookmarkStart w:id="6110" w:name="_Toc516155077"/>
      <w:bookmarkStart w:id="6111" w:name="_Toc20317815"/>
      <w:r w:rsidRPr="002407F9">
        <w:rPr>
          <w:noProof/>
        </w:rPr>
        <w:t>TPM2B_PRIVATE_VENDOR_SPECIFIC</w:t>
      </w:r>
      <w:bookmarkEnd w:id="6104"/>
      <w:bookmarkEnd w:id="6105"/>
      <w:bookmarkEnd w:id="6106"/>
      <w:bookmarkEnd w:id="6107"/>
      <w:bookmarkEnd w:id="6108"/>
      <w:bookmarkEnd w:id="6109"/>
      <w:bookmarkEnd w:id="6110"/>
      <w:bookmarkEnd w:id="6111"/>
    </w:p>
    <w:p w:rsidR="0083463C" w:rsidRPr="002407F9" w:rsidRDefault="0083463C" w:rsidP="0083463C">
      <w:pPr>
        <w:pStyle w:val="BodyText"/>
        <w:rPr>
          <w:noProof/>
        </w:rPr>
      </w:pPr>
      <w:r w:rsidRPr="002407F9">
        <w:rPr>
          <w:noProof/>
        </w:rPr>
        <w:t>This structure is defined for coding purposes. For IO to the TPM, the sensitive portion of the key will be in a canonical form. For an RSA key, this will be one of the prime factors of the public modulus. After loading, it is typical that other values will be computed so that computations using the private key will not need to start with just one prime factor. This structure can be used to store the results of such vendor-specific calculations.</w:t>
      </w:r>
    </w:p>
    <w:p w:rsidR="0083463C" w:rsidRPr="002407F9" w:rsidRDefault="0083463C" w:rsidP="0083463C">
      <w:pPr>
        <w:pStyle w:val="BodyText"/>
        <w:rPr>
          <w:noProof/>
        </w:rPr>
      </w:pPr>
      <w:r w:rsidRPr="002407F9">
        <w:rPr>
          <w:noProof/>
        </w:rPr>
        <w:t xml:space="preserve">The value for </w:t>
      </w:r>
      <w:r w:rsidR="00626F60" w:rsidRPr="002407F9">
        <w:rPr>
          <w:noProof/>
        </w:rPr>
        <w:t>PRIVATE</w:t>
      </w:r>
      <w:r w:rsidRPr="002407F9">
        <w:rPr>
          <w:noProof/>
        </w:rPr>
        <w:t>_VENDOR_SPECIFIC</w:t>
      </w:r>
      <w:r w:rsidR="00626F60" w:rsidRPr="002407F9">
        <w:rPr>
          <w:noProof/>
        </w:rPr>
        <w:t>_BYTES</w:t>
      </w:r>
      <w:r w:rsidRPr="002407F9">
        <w:rPr>
          <w:noProof/>
        </w:rPr>
        <w:t xml:space="preserve"> is determined by the vendor.</w:t>
      </w:r>
    </w:p>
    <w:p w:rsidR="0083463C" w:rsidRPr="002407F9" w:rsidRDefault="0083463C" w:rsidP="0083463C">
      <w:pPr>
        <w:pStyle w:val="TABLE-title"/>
        <w:rPr>
          <w:noProof/>
        </w:rPr>
      </w:pPr>
      <w:bookmarkStart w:id="6112" w:name="_Toc380749877"/>
      <w:bookmarkStart w:id="6113" w:name="_Toc384651539"/>
      <w:bookmarkStart w:id="6114" w:name="_Toc432512684"/>
      <w:bookmarkStart w:id="6115" w:name="_Toc443576020"/>
      <w:bookmarkStart w:id="6116" w:name="_Toc470518268"/>
      <w:bookmarkStart w:id="6117" w:name="_Toc462921482"/>
      <w:bookmarkStart w:id="6118" w:name="_Toc516155313"/>
      <w:bookmarkStart w:id="6119" w:name="_Toc2137625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204</w:t>
      </w:r>
      <w:r w:rsidRPr="002407F9">
        <w:rPr>
          <w:noProof/>
        </w:rPr>
        <w:fldChar w:fldCharType="end"/>
      </w:r>
      <w:r w:rsidRPr="002407F9">
        <w:rPr>
          <w:noProof/>
        </w:rPr>
        <w:t xml:space="preserve"> — Definition of TPM2B_PRIVATE_VENDOR_SPECIFIC Structure</w:t>
      </w:r>
      <w:bookmarkEnd w:id="6112"/>
      <w:bookmarkEnd w:id="6113"/>
      <w:bookmarkEnd w:id="6114"/>
      <w:bookmarkEnd w:id="6115"/>
      <w:bookmarkEnd w:id="6116"/>
      <w:bookmarkEnd w:id="6117"/>
      <w:bookmarkEnd w:id="6118"/>
      <w:bookmarkEnd w:id="6119"/>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4500"/>
        <w:gridCol w:w="1890"/>
        <w:gridCol w:w="2970"/>
      </w:tblGrid>
      <w:tr w:rsidR="0083463C" w:rsidRPr="002407F9" w:rsidTr="00BF3E57">
        <w:trPr>
          <w:jc w:val="center"/>
        </w:trPr>
        <w:tc>
          <w:tcPr>
            <w:tcW w:w="450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Parameter</w:t>
            </w:r>
          </w:p>
        </w:tc>
        <w:tc>
          <w:tcPr>
            <w:tcW w:w="189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Type</w:t>
            </w:r>
          </w:p>
        </w:tc>
        <w:tc>
          <w:tcPr>
            <w:tcW w:w="2970" w:type="dxa"/>
            <w:tcBorders>
              <w:top w:val="single" w:sz="12" w:space="0" w:color="auto"/>
              <w:bottom w:val="single" w:sz="12" w:space="0" w:color="auto"/>
            </w:tcBorders>
            <w:hideMark/>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4500" w:type="dxa"/>
            <w:tcBorders>
              <w:top w:val="single" w:sz="12" w:space="0" w:color="auto"/>
              <w:bottom w:val="single" w:sz="6" w:space="0" w:color="auto"/>
            </w:tcBorders>
          </w:tcPr>
          <w:p w:rsidR="0083463C" w:rsidRPr="002407F9" w:rsidRDefault="0083463C" w:rsidP="00BF3E57">
            <w:pPr>
              <w:pStyle w:val="TABLE-cell"/>
            </w:pPr>
            <w:r w:rsidRPr="002407F9">
              <w:t>size</w:t>
            </w:r>
          </w:p>
        </w:tc>
        <w:tc>
          <w:tcPr>
            <w:tcW w:w="1890" w:type="dxa"/>
            <w:tcBorders>
              <w:top w:val="single" w:sz="12" w:space="0" w:color="auto"/>
              <w:bottom w:val="single" w:sz="6" w:space="0" w:color="auto"/>
            </w:tcBorders>
          </w:tcPr>
          <w:p w:rsidR="0083463C" w:rsidRPr="002407F9" w:rsidRDefault="0083463C" w:rsidP="00BF3E57">
            <w:pPr>
              <w:pStyle w:val="TABLE-cell"/>
            </w:pPr>
            <w:r w:rsidRPr="002407F9">
              <w:t>UINT16</w:t>
            </w:r>
          </w:p>
        </w:tc>
        <w:tc>
          <w:tcPr>
            <w:tcW w:w="2970" w:type="dxa"/>
            <w:tcBorders>
              <w:top w:val="single" w:sz="12" w:space="0" w:color="auto"/>
              <w:bottom w:val="single" w:sz="6" w:space="0" w:color="auto"/>
            </w:tcBorders>
          </w:tcPr>
          <w:p w:rsidR="0083463C" w:rsidRPr="002407F9" w:rsidRDefault="0083463C" w:rsidP="00BF3E57">
            <w:pPr>
              <w:pStyle w:val="TABLE-cell"/>
            </w:pPr>
          </w:p>
        </w:tc>
      </w:tr>
      <w:tr w:rsidR="0083463C" w:rsidRPr="002407F9" w:rsidTr="00BF3E57">
        <w:trPr>
          <w:jc w:val="center"/>
        </w:trPr>
        <w:tc>
          <w:tcPr>
            <w:tcW w:w="4500" w:type="dxa"/>
            <w:tcBorders>
              <w:top w:val="single" w:sz="6" w:space="0" w:color="auto"/>
            </w:tcBorders>
            <w:hideMark/>
          </w:tcPr>
          <w:p w:rsidR="0083463C" w:rsidRPr="002407F9" w:rsidRDefault="0083463C" w:rsidP="00BF3E57">
            <w:pPr>
              <w:pStyle w:val="TABLE-cell"/>
              <w:keepNext w:val="0"/>
            </w:pPr>
            <w:r w:rsidRPr="002407F9">
              <w:t>buffer[size]{:PRIVATE_VENDOR_SPECIFIC_BYTES}</w:t>
            </w:r>
          </w:p>
        </w:tc>
        <w:tc>
          <w:tcPr>
            <w:tcW w:w="1890" w:type="dxa"/>
            <w:tcBorders>
              <w:top w:val="single" w:sz="6" w:space="0" w:color="auto"/>
            </w:tcBorders>
            <w:hideMark/>
          </w:tcPr>
          <w:p w:rsidR="0083463C" w:rsidRPr="002407F9" w:rsidRDefault="0083463C" w:rsidP="00BF3E57">
            <w:pPr>
              <w:pStyle w:val="TABLE-cell"/>
              <w:keepNext w:val="0"/>
            </w:pPr>
            <w:r w:rsidRPr="002407F9">
              <w:t>BYTE</w:t>
            </w:r>
          </w:p>
        </w:tc>
        <w:tc>
          <w:tcPr>
            <w:tcW w:w="2970" w:type="dxa"/>
            <w:tcBorders>
              <w:top w:val="single" w:sz="6" w:space="0" w:color="auto"/>
            </w:tcBorders>
            <w:hideMark/>
          </w:tcPr>
          <w:p w:rsidR="0083463C" w:rsidRPr="002407F9" w:rsidRDefault="0083463C" w:rsidP="00BF3E57">
            <w:pPr>
              <w:pStyle w:val="TABLE-cell"/>
              <w:keepNext w:val="0"/>
            </w:pPr>
          </w:p>
        </w:tc>
      </w:tr>
    </w:tbl>
    <w:p w:rsidR="0083463C" w:rsidRPr="002407F9" w:rsidRDefault="0083463C" w:rsidP="0083463C">
      <w:pPr>
        <w:pStyle w:val="Heading4"/>
        <w:rPr>
          <w:noProof/>
        </w:rPr>
      </w:pPr>
      <w:bookmarkStart w:id="6120" w:name="_Toc384383183"/>
      <w:bookmarkStart w:id="6121" w:name="_Toc278371678"/>
      <w:bookmarkStart w:id="6122" w:name="_Toc278727725"/>
      <w:bookmarkStart w:id="6123" w:name="_Toc279237974"/>
      <w:bookmarkStart w:id="6124" w:name="_Toc279503892"/>
      <w:bookmarkStart w:id="6125" w:name="_Toc278371679"/>
      <w:bookmarkStart w:id="6126" w:name="_Toc278727726"/>
      <w:bookmarkStart w:id="6127" w:name="_Toc279237975"/>
      <w:bookmarkStart w:id="6128" w:name="_Toc279503893"/>
      <w:bookmarkStart w:id="6129" w:name="_Toc385066367"/>
      <w:bookmarkStart w:id="6130" w:name="_Toc286047216"/>
      <w:bookmarkStart w:id="6131" w:name="_Toc288815129"/>
      <w:bookmarkStart w:id="6132" w:name="_Toc304539373"/>
      <w:bookmarkStart w:id="6133" w:name="_Toc308709931"/>
      <w:bookmarkStart w:id="6134" w:name="_Toc380749636"/>
      <w:bookmarkStart w:id="6135" w:name="_Toc384901942"/>
      <w:bookmarkStart w:id="6136" w:name="_Toc432512463"/>
      <w:bookmarkStart w:id="6137" w:name="_Toc443575801"/>
      <w:bookmarkStart w:id="6138" w:name="_Toc470518037"/>
      <w:bookmarkStart w:id="6139" w:name="_Toc462921256"/>
      <w:bookmarkStart w:id="6140" w:name="_Toc516155078"/>
      <w:bookmarkStart w:id="6141" w:name="_Toc20317816"/>
      <w:bookmarkEnd w:id="6120"/>
      <w:bookmarkEnd w:id="6121"/>
      <w:bookmarkEnd w:id="6122"/>
      <w:bookmarkEnd w:id="6123"/>
      <w:bookmarkEnd w:id="6124"/>
      <w:bookmarkEnd w:id="6125"/>
      <w:bookmarkEnd w:id="6126"/>
      <w:bookmarkEnd w:id="6127"/>
      <w:bookmarkEnd w:id="6128"/>
      <w:bookmarkEnd w:id="6129"/>
      <w:r w:rsidRPr="002407F9">
        <w:rPr>
          <w:noProof/>
        </w:rPr>
        <w:lastRenderedPageBreak/>
        <w:t>TPMU_SENSITIVE_COMPOSITE</w:t>
      </w:r>
      <w:bookmarkEnd w:id="6130"/>
      <w:bookmarkEnd w:id="6131"/>
      <w:bookmarkEnd w:id="6132"/>
      <w:bookmarkEnd w:id="6133"/>
      <w:bookmarkEnd w:id="6134"/>
      <w:bookmarkEnd w:id="6135"/>
      <w:bookmarkEnd w:id="6136"/>
      <w:bookmarkEnd w:id="6137"/>
      <w:bookmarkEnd w:id="6138"/>
      <w:bookmarkEnd w:id="6139"/>
      <w:bookmarkEnd w:id="6140"/>
      <w:bookmarkEnd w:id="6141"/>
    </w:p>
    <w:p w:rsidR="0083463C" w:rsidRPr="002407F9" w:rsidRDefault="0083463C" w:rsidP="0083463C">
      <w:pPr>
        <w:pStyle w:val="TABLE-title"/>
        <w:rPr>
          <w:noProof/>
        </w:rPr>
      </w:pPr>
      <w:bookmarkStart w:id="6142" w:name="_Toc380749878"/>
      <w:bookmarkStart w:id="6143" w:name="_Toc384651540"/>
      <w:bookmarkStart w:id="6144" w:name="_Toc432512685"/>
      <w:bookmarkStart w:id="6145" w:name="_Toc443576021"/>
      <w:bookmarkStart w:id="6146" w:name="_Toc470518269"/>
      <w:bookmarkStart w:id="6147" w:name="_Toc462921483"/>
      <w:bookmarkStart w:id="6148" w:name="_Toc516155314"/>
      <w:bookmarkStart w:id="6149" w:name="_Toc2137625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205</w:t>
      </w:r>
      <w:r w:rsidRPr="002407F9">
        <w:rPr>
          <w:noProof/>
        </w:rPr>
        <w:fldChar w:fldCharType="end"/>
      </w:r>
      <w:r w:rsidRPr="002407F9">
        <w:rPr>
          <w:noProof/>
        </w:rPr>
        <w:t xml:space="preserve"> — Definition of TPMU_SENSITIVE_COMPOSITE Union &lt;IN/OUT&gt;</w:t>
      </w:r>
      <w:bookmarkEnd w:id="6142"/>
      <w:bookmarkEnd w:id="6143"/>
      <w:bookmarkEnd w:id="6144"/>
      <w:bookmarkEnd w:id="6145"/>
      <w:bookmarkEnd w:id="6146"/>
      <w:bookmarkEnd w:id="6147"/>
      <w:bookmarkEnd w:id="6148"/>
      <w:bookmarkEnd w:id="6149"/>
    </w:p>
    <w:tbl>
      <w:tblPr>
        <w:tblW w:w="9352" w:type="dxa"/>
        <w:jc w:val="center"/>
        <w:tblBorders>
          <w:top w:val="single" w:sz="6" w:space="0" w:color="auto"/>
          <w:left w:val="single" w:sz="12" w:space="0" w:color="auto"/>
          <w:bottom w:val="single" w:sz="6" w:space="0" w:color="auto"/>
          <w:right w:val="single" w:sz="6"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75"/>
        <w:gridCol w:w="3601"/>
        <w:gridCol w:w="2250"/>
        <w:gridCol w:w="2426"/>
      </w:tblGrid>
      <w:tr w:rsidR="0083463C" w:rsidRPr="002407F9" w:rsidTr="00BF3E57">
        <w:trPr>
          <w:cantSplit/>
          <w:jc w:val="center"/>
        </w:trPr>
        <w:tc>
          <w:tcPr>
            <w:tcW w:w="575" w:type="pct"/>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925" w:type="pct"/>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1203" w:type="pct"/>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Selector</w:t>
            </w:r>
          </w:p>
        </w:tc>
        <w:tc>
          <w:tcPr>
            <w:tcW w:w="1297" w:type="pct"/>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cantSplit/>
          <w:jc w:val="center"/>
        </w:trPr>
        <w:tc>
          <w:tcPr>
            <w:tcW w:w="575" w:type="pct"/>
            <w:tcBorders>
              <w:top w:val="single" w:sz="12" w:space="0" w:color="auto"/>
              <w:bottom w:val="single" w:sz="4" w:space="0" w:color="auto"/>
            </w:tcBorders>
          </w:tcPr>
          <w:p w:rsidR="0083463C" w:rsidRPr="002407F9" w:rsidRDefault="0083463C" w:rsidP="00BF3E57">
            <w:pPr>
              <w:pStyle w:val="TABLE-cell"/>
            </w:pPr>
            <w:r w:rsidRPr="002407F9">
              <w:t>rsa</w:t>
            </w:r>
          </w:p>
        </w:tc>
        <w:tc>
          <w:tcPr>
            <w:tcW w:w="1925" w:type="pct"/>
            <w:tcBorders>
              <w:top w:val="single" w:sz="12" w:space="0" w:color="auto"/>
              <w:bottom w:val="single" w:sz="4" w:space="0" w:color="auto"/>
            </w:tcBorders>
          </w:tcPr>
          <w:p w:rsidR="0083463C" w:rsidRPr="002407F9" w:rsidRDefault="0083463C" w:rsidP="00BF3E57">
            <w:pPr>
              <w:pStyle w:val="TABLE-cell"/>
            </w:pPr>
            <w:r w:rsidRPr="002407F9">
              <w:t>TPM2B_PRIVATE_KEY_RSA</w:t>
            </w:r>
          </w:p>
        </w:tc>
        <w:tc>
          <w:tcPr>
            <w:tcW w:w="1203" w:type="pct"/>
            <w:tcBorders>
              <w:top w:val="single" w:sz="12" w:space="0" w:color="auto"/>
              <w:bottom w:val="single" w:sz="4" w:space="0" w:color="auto"/>
            </w:tcBorders>
          </w:tcPr>
          <w:p w:rsidR="0083463C" w:rsidRPr="002407F9" w:rsidRDefault="0083463C" w:rsidP="00BF3E57">
            <w:pPr>
              <w:pStyle w:val="TABLE-cell"/>
            </w:pPr>
            <w:r w:rsidRPr="002407F9">
              <w:t>TPM_ALG_RSA</w:t>
            </w:r>
          </w:p>
        </w:tc>
        <w:tc>
          <w:tcPr>
            <w:tcW w:w="1297" w:type="pct"/>
            <w:tcBorders>
              <w:top w:val="single" w:sz="12" w:space="0" w:color="auto"/>
              <w:bottom w:val="single" w:sz="4" w:space="0" w:color="auto"/>
              <w:right w:val="single" w:sz="12" w:space="0" w:color="auto"/>
            </w:tcBorders>
          </w:tcPr>
          <w:p w:rsidR="0083463C" w:rsidRPr="002407F9" w:rsidRDefault="0083463C" w:rsidP="00BF3E57">
            <w:pPr>
              <w:pStyle w:val="TABLE-cell"/>
            </w:pPr>
            <w:r w:rsidRPr="002407F9">
              <w:t>a prime factor of the public key</w:t>
            </w:r>
          </w:p>
        </w:tc>
      </w:tr>
      <w:tr w:rsidR="0083463C" w:rsidRPr="002407F9" w:rsidTr="00BF3E57">
        <w:trPr>
          <w:cantSplit/>
          <w:jc w:val="center"/>
        </w:trPr>
        <w:tc>
          <w:tcPr>
            <w:tcW w:w="575" w:type="pct"/>
            <w:tcBorders>
              <w:top w:val="single" w:sz="4" w:space="0" w:color="auto"/>
              <w:bottom w:val="single" w:sz="4" w:space="0" w:color="auto"/>
            </w:tcBorders>
          </w:tcPr>
          <w:p w:rsidR="0083463C" w:rsidRPr="002407F9" w:rsidRDefault="0083463C" w:rsidP="00BF3E57">
            <w:pPr>
              <w:pStyle w:val="TABLE-cell"/>
            </w:pPr>
            <w:r w:rsidRPr="002407F9">
              <w:t>ecc</w:t>
            </w:r>
          </w:p>
        </w:tc>
        <w:tc>
          <w:tcPr>
            <w:tcW w:w="1925" w:type="pct"/>
            <w:tcBorders>
              <w:top w:val="single" w:sz="4" w:space="0" w:color="auto"/>
              <w:bottom w:val="single" w:sz="4" w:space="0" w:color="auto"/>
            </w:tcBorders>
          </w:tcPr>
          <w:p w:rsidR="0083463C" w:rsidRPr="002407F9" w:rsidRDefault="0083463C" w:rsidP="00BF3E57">
            <w:pPr>
              <w:pStyle w:val="TABLE-cell"/>
            </w:pPr>
            <w:r w:rsidRPr="002407F9">
              <w:t>TPM2B_ECC_PARAMETER</w:t>
            </w:r>
          </w:p>
        </w:tc>
        <w:tc>
          <w:tcPr>
            <w:tcW w:w="1203" w:type="pct"/>
            <w:tcBorders>
              <w:top w:val="single" w:sz="4" w:space="0" w:color="auto"/>
              <w:bottom w:val="single" w:sz="4" w:space="0" w:color="auto"/>
            </w:tcBorders>
          </w:tcPr>
          <w:p w:rsidR="0083463C" w:rsidRPr="002407F9" w:rsidRDefault="0083463C" w:rsidP="00BF3E57">
            <w:pPr>
              <w:pStyle w:val="TABLE-cell"/>
            </w:pPr>
            <w:r w:rsidRPr="002407F9">
              <w:t>TPM_ALG_ECC</w:t>
            </w:r>
          </w:p>
        </w:tc>
        <w:tc>
          <w:tcPr>
            <w:tcW w:w="1297" w:type="pct"/>
            <w:tcBorders>
              <w:top w:val="single" w:sz="4" w:space="0" w:color="auto"/>
              <w:bottom w:val="single" w:sz="4" w:space="0" w:color="auto"/>
              <w:right w:val="single" w:sz="12" w:space="0" w:color="auto"/>
            </w:tcBorders>
          </w:tcPr>
          <w:p w:rsidR="0083463C" w:rsidRPr="002407F9" w:rsidRDefault="0083463C" w:rsidP="00BF3E57">
            <w:pPr>
              <w:pStyle w:val="TABLE-cell"/>
            </w:pPr>
            <w:r w:rsidRPr="002407F9">
              <w:t>the integer private key</w:t>
            </w:r>
          </w:p>
        </w:tc>
      </w:tr>
      <w:tr w:rsidR="0083463C" w:rsidRPr="002407F9" w:rsidTr="00BF3E57">
        <w:trPr>
          <w:cantSplit/>
          <w:jc w:val="center"/>
        </w:trPr>
        <w:tc>
          <w:tcPr>
            <w:tcW w:w="575" w:type="pct"/>
            <w:tcBorders>
              <w:top w:val="single" w:sz="4" w:space="0" w:color="auto"/>
              <w:bottom w:val="single" w:sz="4" w:space="0" w:color="auto"/>
            </w:tcBorders>
          </w:tcPr>
          <w:p w:rsidR="0083463C" w:rsidRPr="002407F9" w:rsidRDefault="0083463C" w:rsidP="00BF3E57">
            <w:pPr>
              <w:pStyle w:val="TABLE-cell"/>
            </w:pPr>
            <w:r w:rsidRPr="002407F9">
              <w:t>bits</w:t>
            </w:r>
          </w:p>
        </w:tc>
        <w:tc>
          <w:tcPr>
            <w:tcW w:w="1925" w:type="pct"/>
            <w:tcBorders>
              <w:top w:val="single" w:sz="4" w:space="0" w:color="auto"/>
              <w:bottom w:val="single" w:sz="4" w:space="0" w:color="auto"/>
            </w:tcBorders>
          </w:tcPr>
          <w:p w:rsidR="0083463C" w:rsidRPr="002407F9" w:rsidRDefault="0083463C" w:rsidP="00BF3E57">
            <w:pPr>
              <w:pStyle w:val="TABLE-cell"/>
            </w:pPr>
            <w:r w:rsidRPr="002407F9">
              <w:t>TPM2B_SENSITIVE_DATA</w:t>
            </w:r>
          </w:p>
        </w:tc>
        <w:tc>
          <w:tcPr>
            <w:tcW w:w="1203" w:type="pct"/>
            <w:tcBorders>
              <w:top w:val="single" w:sz="4" w:space="0" w:color="auto"/>
              <w:bottom w:val="single" w:sz="4" w:space="0" w:color="auto"/>
            </w:tcBorders>
          </w:tcPr>
          <w:p w:rsidR="0083463C" w:rsidRPr="002407F9" w:rsidRDefault="0083463C" w:rsidP="00BF3E57">
            <w:pPr>
              <w:pStyle w:val="TABLE-cell"/>
            </w:pPr>
            <w:r w:rsidRPr="002407F9">
              <w:t>TPM_ALG_KEYEDHASH</w:t>
            </w:r>
          </w:p>
        </w:tc>
        <w:tc>
          <w:tcPr>
            <w:tcW w:w="1297" w:type="pct"/>
            <w:tcBorders>
              <w:top w:val="single" w:sz="4" w:space="0" w:color="auto"/>
              <w:bottom w:val="single" w:sz="4" w:space="0" w:color="auto"/>
              <w:right w:val="single" w:sz="12" w:space="0" w:color="auto"/>
            </w:tcBorders>
          </w:tcPr>
          <w:p w:rsidR="0083463C" w:rsidRPr="002407F9" w:rsidRDefault="0083463C" w:rsidP="00BF3E57">
            <w:pPr>
              <w:pStyle w:val="TABLE-cell"/>
            </w:pPr>
            <w:r w:rsidRPr="002407F9">
              <w:t>the private data</w:t>
            </w:r>
          </w:p>
        </w:tc>
      </w:tr>
      <w:tr w:rsidR="0083463C" w:rsidRPr="002407F9" w:rsidTr="00BF3E57">
        <w:trPr>
          <w:cantSplit/>
          <w:jc w:val="center"/>
        </w:trPr>
        <w:tc>
          <w:tcPr>
            <w:tcW w:w="575" w:type="pct"/>
            <w:tcBorders>
              <w:top w:val="single" w:sz="4" w:space="0" w:color="auto"/>
              <w:bottom w:val="single" w:sz="4" w:space="0" w:color="auto"/>
            </w:tcBorders>
          </w:tcPr>
          <w:p w:rsidR="0083463C" w:rsidRPr="002407F9" w:rsidRDefault="0083463C" w:rsidP="00BF3E57">
            <w:pPr>
              <w:pStyle w:val="TABLE-cell"/>
            </w:pPr>
            <w:r w:rsidRPr="002407F9">
              <w:t>sym</w:t>
            </w:r>
          </w:p>
        </w:tc>
        <w:tc>
          <w:tcPr>
            <w:tcW w:w="1925" w:type="pct"/>
            <w:tcBorders>
              <w:top w:val="single" w:sz="4" w:space="0" w:color="auto"/>
              <w:bottom w:val="single" w:sz="4" w:space="0" w:color="auto"/>
            </w:tcBorders>
          </w:tcPr>
          <w:p w:rsidR="0083463C" w:rsidRPr="002407F9" w:rsidRDefault="0083463C" w:rsidP="00BF3E57">
            <w:pPr>
              <w:pStyle w:val="TABLE-cell"/>
            </w:pPr>
            <w:r w:rsidRPr="002407F9">
              <w:t>TPM2B_SYM_KEY</w:t>
            </w:r>
          </w:p>
        </w:tc>
        <w:tc>
          <w:tcPr>
            <w:tcW w:w="1203" w:type="pct"/>
            <w:tcBorders>
              <w:top w:val="single" w:sz="4" w:space="0" w:color="auto"/>
              <w:bottom w:val="single" w:sz="4" w:space="0" w:color="auto"/>
            </w:tcBorders>
          </w:tcPr>
          <w:p w:rsidR="0083463C" w:rsidRPr="002407F9" w:rsidRDefault="0083463C" w:rsidP="00BF3E57">
            <w:pPr>
              <w:pStyle w:val="TABLE-cell"/>
            </w:pPr>
            <w:r w:rsidRPr="002407F9">
              <w:t>TPM_ALG_SYMCIPHER</w:t>
            </w:r>
          </w:p>
        </w:tc>
        <w:tc>
          <w:tcPr>
            <w:tcW w:w="1297" w:type="pct"/>
            <w:tcBorders>
              <w:top w:val="single" w:sz="4" w:space="0" w:color="auto"/>
              <w:bottom w:val="single" w:sz="4" w:space="0" w:color="auto"/>
              <w:right w:val="single" w:sz="12" w:space="0" w:color="auto"/>
            </w:tcBorders>
          </w:tcPr>
          <w:p w:rsidR="0083463C" w:rsidRPr="002407F9" w:rsidRDefault="0083463C" w:rsidP="00BF3E57">
            <w:pPr>
              <w:pStyle w:val="TABLE-cell"/>
            </w:pPr>
            <w:r w:rsidRPr="002407F9">
              <w:t>the symmetric key</w:t>
            </w:r>
          </w:p>
        </w:tc>
      </w:tr>
      <w:tr w:rsidR="0083463C" w:rsidRPr="002407F9" w:rsidTr="00BF3E57">
        <w:trPr>
          <w:cantSplit/>
          <w:jc w:val="center"/>
        </w:trPr>
        <w:tc>
          <w:tcPr>
            <w:tcW w:w="575" w:type="pct"/>
            <w:tcBorders>
              <w:top w:val="single" w:sz="4" w:space="0" w:color="auto"/>
              <w:bottom w:val="single" w:sz="12" w:space="0" w:color="auto"/>
            </w:tcBorders>
          </w:tcPr>
          <w:p w:rsidR="0083463C" w:rsidRPr="002407F9" w:rsidRDefault="0083463C" w:rsidP="00BF3E57">
            <w:pPr>
              <w:pStyle w:val="TABLE-cell"/>
              <w:keepNext w:val="0"/>
            </w:pPr>
            <w:r w:rsidRPr="002407F9">
              <w:t>any</w:t>
            </w:r>
          </w:p>
        </w:tc>
        <w:tc>
          <w:tcPr>
            <w:tcW w:w="1925" w:type="pct"/>
            <w:tcBorders>
              <w:top w:val="single" w:sz="4" w:space="0" w:color="auto"/>
              <w:bottom w:val="single" w:sz="12" w:space="0" w:color="auto"/>
            </w:tcBorders>
          </w:tcPr>
          <w:p w:rsidR="0083463C" w:rsidRPr="002407F9" w:rsidRDefault="0083463C" w:rsidP="00BF3E57">
            <w:pPr>
              <w:pStyle w:val="TABLE-cell"/>
              <w:keepNext w:val="0"/>
            </w:pPr>
            <w:r w:rsidRPr="002407F9">
              <w:t>TPM2B_PRIVATE_VENDOR_SPECIFIC</w:t>
            </w:r>
          </w:p>
        </w:tc>
        <w:tc>
          <w:tcPr>
            <w:tcW w:w="1203" w:type="pct"/>
            <w:tcBorders>
              <w:top w:val="single" w:sz="4" w:space="0" w:color="auto"/>
              <w:bottom w:val="single" w:sz="12" w:space="0" w:color="auto"/>
            </w:tcBorders>
          </w:tcPr>
          <w:p w:rsidR="0083463C" w:rsidRPr="002407F9" w:rsidRDefault="0083463C" w:rsidP="00BF3E57">
            <w:pPr>
              <w:pStyle w:val="TABLE-cell"/>
              <w:keepNext w:val="0"/>
            </w:pPr>
          </w:p>
        </w:tc>
        <w:tc>
          <w:tcPr>
            <w:tcW w:w="1297" w:type="pct"/>
            <w:tcBorders>
              <w:top w:val="single" w:sz="4" w:space="0" w:color="auto"/>
              <w:bottom w:val="single" w:sz="12" w:space="0" w:color="auto"/>
              <w:right w:val="single" w:sz="12" w:space="0" w:color="auto"/>
            </w:tcBorders>
          </w:tcPr>
          <w:p w:rsidR="0083463C" w:rsidRPr="002407F9" w:rsidRDefault="0083463C" w:rsidP="00BF3E57">
            <w:pPr>
              <w:pStyle w:val="TABLE-cell"/>
              <w:keepNext w:val="0"/>
            </w:pPr>
            <w:r w:rsidRPr="002407F9">
              <w:t>vendor-specific size for key storage</w:t>
            </w:r>
          </w:p>
        </w:tc>
      </w:tr>
    </w:tbl>
    <w:p w:rsidR="0083463C" w:rsidRPr="002407F9" w:rsidRDefault="0083463C" w:rsidP="0083463C">
      <w:pPr>
        <w:pStyle w:val="Heading4"/>
        <w:rPr>
          <w:noProof/>
        </w:rPr>
      </w:pPr>
      <w:bookmarkStart w:id="6150" w:name="_Toc286047217"/>
      <w:bookmarkStart w:id="6151" w:name="_Toc288815130"/>
      <w:bookmarkStart w:id="6152" w:name="_Toc304539374"/>
      <w:bookmarkStart w:id="6153" w:name="_Toc308709932"/>
      <w:bookmarkStart w:id="6154" w:name="_Toc380749637"/>
      <w:bookmarkStart w:id="6155" w:name="_Toc384901943"/>
      <w:bookmarkStart w:id="6156" w:name="_Toc432512464"/>
      <w:bookmarkStart w:id="6157" w:name="_Toc443575802"/>
      <w:bookmarkStart w:id="6158" w:name="_Toc470518038"/>
      <w:bookmarkStart w:id="6159" w:name="_Toc462921257"/>
      <w:bookmarkStart w:id="6160" w:name="_Toc516155079"/>
      <w:bookmarkStart w:id="6161" w:name="_Toc20317817"/>
      <w:r w:rsidRPr="002407F9">
        <w:rPr>
          <w:noProof/>
        </w:rPr>
        <w:t>TPMT_SENSITIVE</w:t>
      </w:r>
      <w:bookmarkEnd w:id="6150"/>
      <w:bookmarkEnd w:id="6151"/>
      <w:bookmarkEnd w:id="6152"/>
      <w:bookmarkEnd w:id="6153"/>
      <w:bookmarkEnd w:id="6154"/>
      <w:bookmarkEnd w:id="6155"/>
      <w:bookmarkEnd w:id="6156"/>
      <w:bookmarkEnd w:id="6157"/>
      <w:bookmarkEnd w:id="6158"/>
      <w:bookmarkEnd w:id="6159"/>
      <w:bookmarkEnd w:id="6160"/>
      <w:bookmarkEnd w:id="6161"/>
    </w:p>
    <w:p w:rsidR="00EA7982" w:rsidRDefault="00ED2681" w:rsidP="00ED2681">
      <w:pPr>
        <w:pStyle w:val="BodyText"/>
        <w:rPr>
          <w:noProof/>
        </w:rPr>
      </w:pPr>
      <w:r w:rsidRPr="002407F9">
        <w:rPr>
          <w:i/>
          <w:noProof/>
        </w:rPr>
        <w:t>authValue</w:t>
      </w:r>
      <w:r w:rsidRPr="002407F9">
        <w:rPr>
          <w:noProof/>
        </w:rPr>
        <w:t xml:space="preserve"> shall not be larger than the size of the digest produced by the </w:t>
      </w:r>
      <w:r w:rsidRPr="002407F9">
        <w:rPr>
          <w:i/>
          <w:noProof/>
        </w:rPr>
        <w:t>nameAlg</w:t>
      </w:r>
      <w:r w:rsidRPr="002407F9">
        <w:rPr>
          <w:noProof/>
        </w:rPr>
        <w:t xml:space="preserve"> of the object.</w:t>
      </w:r>
      <w:r w:rsidR="0080035C" w:rsidRPr="002407F9">
        <w:rPr>
          <w:noProof/>
        </w:rPr>
        <w:t xml:space="preserve"> </w:t>
      </w:r>
      <w:r w:rsidR="0080035C" w:rsidRPr="002407F9">
        <w:rPr>
          <w:i/>
          <w:noProof/>
        </w:rPr>
        <w:t>seedValue</w:t>
      </w:r>
      <w:r w:rsidR="0080035C" w:rsidRPr="002407F9">
        <w:rPr>
          <w:noProof/>
        </w:rPr>
        <w:t xml:space="preserve"> shall be the size of the digest produced by the </w:t>
      </w:r>
      <w:r w:rsidR="0080035C" w:rsidRPr="002407F9">
        <w:rPr>
          <w:i/>
          <w:noProof/>
        </w:rPr>
        <w:t>nameAlg</w:t>
      </w:r>
      <w:r w:rsidR="0080035C" w:rsidRPr="002407F9">
        <w:rPr>
          <w:noProof/>
        </w:rPr>
        <w:t xml:space="preserve"> of the object.</w:t>
      </w:r>
      <w:bookmarkStart w:id="6162" w:name="_Toc380749879"/>
      <w:bookmarkStart w:id="6163" w:name="_Toc384651541"/>
      <w:bookmarkStart w:id="6164" w:name="_Toc432512686"/>
      <w:bookmarkStart w:id="6165" w:name="_Toc443576022"/>
      <w:bookmarkStart w:id="6166" w:name="_Toc470518270"/>
      <w:bookmarkStart w:id="6167" w:name="_Toc462921484"/>
      <w:bookmarkStart w:id="6168" w:name="_Toc516155315"/>
    </w:p>
    <w:p w:rsidR="0083463C" w:rsidRPr="002407F9" w:rsidRDefault="0083463C" w:rsidP="0083463C">
      <w:pPr>
        <w:pStyle w:val="TABLE-title"/>
        <w:rPr>
          <w:noProof/>
        </w:rPr>
      </w:pPr>
      <w:bookmarkStart w:id="6169" w:name="_Toc2137625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206</w:t>
      </w:r>
      <w:r w:rsidRPr="002407F9">
        <w:rPr>
          <w:noProof/>
        </w:rPr>
        <w:fldChar w:fldCharType="end"/>
      </w:r>
      <w:r w:rsidRPr="002407F9">
        <w:rPr>
          <w:noProof/>
        </w:rPr>
        <w:t xml:space="preserve"> — Definition of TPMT_SENSITIVE Structure</w:t>
      </w:r>
      <w:bookmarkEnd w:id="6162"/>
      <w:bookmarkEnd w:id="6163"/>
      <w:bookmarkEnd w:id="6164"/>
      <w:bookmarkEnd w:id="6165"/>
      <w:bookmarkEnd w:id="6166"/>
      <w:bookmarkEnd w:id="6167"/>
      <w:bookmarkEnd w:id="6168"/>
      <w:bookmarkEnd w:id="6169"/>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088"/>
        <w:gridCol w:w="2970"/>
        <w:gridCol w:w="4302"/>
      </w:tblGrid>
      <w:tr w:rsidR="0083463C" w:rsidRPr="002407F9" w:rsidTr="00BF3E57">
        <w:trPr>
          <w:trHeight w:val="132"/>
          <w:jc w:val="center"/>
        </w:trPr>
        <w:tc>
          <w:tcPr>
            <w:tcW w:w="2088" w:type="dxa"/>
            <w:tcBorders>
              <w:top w:val="single" w:sz="12" w:space="0" w:color="auto"/>
              <w:bottom w:val="single" w:sz="12" w:space="0" w:color="auto"/>
            </w:tcBorders>
          </w:tcPr>
          <w:p w:rsidR="0083463C" w:rsidRPr="002407F9" w:rsidRDefault="0083463C" w:rsidP="00BF3E57">
            <w:pPr>
              <w:pStyle w:val="TABLE-col-heading"/>
              <w:rPr>
                <w:noProof/>
              </w:rPr>
            </w:pPr>
            <w:bookmarkStart w:id="6170" w:name="_Toc288815131"/>
            <w:bookmarkStart w:id="6171" w:name="_Toc286047218"/>
            <w:bookmarkEnd w:id="6041"/>
            <w:bookmarkEnd w:id="6042"/>
            <w:bookmarkEnd w:id="6043"/>
            <w:bookmarkEnd w:id="6044"/>
            <w:bookmarkEnd w:id="6045"/>
            <w:bookmarkEnd w:id="6046"/>
            <w:bookmarkEnd w:id="6047"/>
            <w:bookmarkEnd w:id="6048"/>
            <w:bookmarkEnd w:id="6049"/>
            <w:bookmarkEnd w:id="6050"/>
            <w:r w:rsidRPr="002407F9">
              <w:rPr>
                <w:noProof/>
              </w:rPr>
              <w:t>Parameter</w:t>
            </w:r>
          </w:p>
        </w:tc>
        <w:tc>
          <w:tcPr>
            <w:tcW w:w="297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302"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088" w:type="dxa"/>
            <w:tcBorders>
              <w:top w:val="single" w:sz="12" w:space="0" w:color="auto"/>
              <w:bottom w:val="single" w:sz="8" w:space="0" w:color="auto"/>
            </w:tcBorders>
          </w:tcPr>
          <w:p w:rsidR="0083463C" w:rsidRPr="002407F9" w:rsidRDefault="0083463C" w:rsidP="00BF3E57">
            <w:pPr>
              <w:pStyle w:val="TABLE-cell"/>
            </w:pPr>
            <w:r w:rsidRPr="002407F9">
              <w:t>sensitiveType</w:t>
            </w:r>
          </w:p>
        </w:tc>
        <w:tc>
          <w:tcPr>
            <w:tcW w:w="2970" w:type="dxa"/>
            <w:tcBorders>
              <w:top w:val="single" w:sz="12" w:space="0" w:color="auto"/>
              <w:bottom w:val="single" w:sz="8" w:space="0" w:color="auto"/>
            </w:tcBorders>
          </w:tcPr>
          <w:p w:rsidR="0083463C" w:rsidRPr="002407F9" w:rsidRDefault="0083463C" w:rsidP="00BF3E57">
            <w:pPr>
              <w:pStyle w:val="TABLE-cell"/>
            </w:pPr>
            <w:r w:rsidRPr="002407F9">
              <w:t>TPMI_ALG_PUBLIC</w:t>
            </w:r>
          </w:p>
        </w:tc>
        <w:tc>
          <w:tcPr>
            <w:tcW w:w="4302" w:type="dxa"/>
            <w:tcBorders>
              <w:top w:val="single" w:sz="12" w:space="0" w:color="auto"/>
              <w:bottom w:val="single" w:sz="8" w:space="0" w:color="auto"/>
            </w:tcBorders>
          </w:tcPr>
          <w:p w:rsidR="00EA7982" w:rsidRDefault="0083463C" w:rsidP="00BF3E57">
            <w:pPr>
              <w:pStyle w:val="TABLE-cell"/>
            </w:pPr>
            <w:r w:rsidRPr="002407F9">
              <w:t>identifier for the sensitive area</w:t>
            </w:r>
          </w:p>
          <w:p w:rsidR="0083463C" w:rsidRPr="002407F9" w:rsidRDefault="0083463C" w:rsidP="00BF3E57">
            <w:pPr>
              <w:pStyle w:val="TABLE-cell"/>
            </w:pPr>
            <w:r w:rsidRPr="002407F9">
              <w:t xml:space="preserve">This shall be the same as the </w:t>
            </w:r>
            <w:r w:rsidRPr="002407F9">
              <w:rPr>
                <w:i/>
              </w:rPr>
              <w:t>type</w:t>
            </w:r>
            <w:r w:rsidRPr="002407F9">
              <w:t xml:space="preserve"> parameter of the associated public area.</w:t>
            </w:r>
          </w:p>
        </w:tc>
      </w:tr>
      <w:tr w:rsidR="0083463C" w:rsidRPr="002407F9" w:rsidTr="00BF3E57">
        <w:trPr>
          <w:trHeight w:val="123"/>
          <w:jc w:val="center"/>
        </w:trPr>
        <w:tc>
          <w:tcPr>
            <w:tcW w:w="2088" w:type="dxa"/>
          </w:tcPr>
          <w:p w:rsidR="0083463C" w:rsidRPr="002407F9" w:rsidRDefault="0083463C" w:rsidP="00BF3E57">
            <w:pPr>
              <w:pStyle w:val="TABLE-cell"/>
            </w:pPr>
            <w:r w:rsidRPr="002407F9">
              <w:t>authValue</w:t>
            </w:r>
          </w:p>
        </w:tc>
        <w:tc>
          <w:tcPr>
            <w:tcW w:w="2970" w:type="dxa"/>
          </w:tcPr>
          <w:p w:rsidR="0083463C" w:rsidRPr="002407F9" w:rsidRDefault="0083463C" w:rsidP="00BF3E57">
            <w:pPr>
              <w:pStyle w:val="TABLE-cell"/>
            </w:pPr>
            <w:r w:rsidRPr="002407F9">
              <w:t>TPM2B_AUTH</w:t>
            </w:r>
          </w:p>
        </w:tc>
        <w:tc>
          <w:tcPr>
            <w:tcW w:w="4302" w:type="dxa"/>
          </w:tcPr>
          <w:p w:rsidR="0083463C" w:rsidRPr="002407F9" w:rsidRDefault="0083463C" w:rsidP="00BF3E57">
            <w:pPr>
              <w:pStyle w:val="TABLE-cell"/>
            </w:pPr>
            <w:r w:rsidRPr="002407F9">
              <w:t>user authorization data</w:t>
            </w:r>
          </w:p>
          <w:p w:rsidR="0083463C" w:rsidRPr="002407F9" w:rsidRDefault="0083463C" w:rsidP="00ED2681">
            <w:pPr>
              <w:pStyle w:val="TABLE-cell"/>
            </w:pPr>
            <w:r w:rsidRPr="002407F9">
              <w:t>The authValue may be a zero-length string.</w:t>
            </w:r>
          </w:p>
        </w:tc>
      </w:tr>
      <w:tr w:rsidR="0083463C" w:rsidRPr="002407F9" w:rsidTr="00BF3E57">
        <w:trPr>
          <w:trHeight w:val="123"/>
          <w:jc w:val="center"/>
        </w:trPr>
        <w:tc>
          <w:tcPr>
            <w:tcW w:w="2088" w:type="dxa"/>
          </w:tcPr>
          <w:p w:rsidR="0083463C" w:rsidRPr="002407F9" w:rsidRDefault="0083463C" w:rsidP="00BF3E57">
            <w:pPr>
              <w:pStyle w:val="TABLE-cell"/>
            </w:pPr>
            <w:r w:rsidRPr="002407F9">
              <w:t>seedValue</w:t>
            </w:r>
          </w:p>
        </w:tc>
        <w:tc>
          <w:tcPr>
            <w:tcW w:w="2970" w:type="dxa"/>
          </w:tcPr>
          <w:p w:rsidR="0083463C" w:rsidRPr="002407F9" w:rsidRDefault="0083463C" w:rsidP="00BF3E57">
            <w:pPr>
              <w:pStyle w:val="TABLE-cell"/>
            </w:pPr>
            <w:r w:rsidRPr="002407F9">
              <w:t>TPM2B_DIGEST</w:t>
            </w:r>
          </w:p>
        </w:tc>
        <w:tc>
          <w:tcPr>
            <w:tcW w:w="4302" w:type="dxa"/>
          </w:tcPr>
          <w:p w:rsidR="0083463C" w:rsidRPr="002407F9" w:rsidRDefault="0083463C" w:rsidP="00ED2681">
            <w:pPr>
              <w:pStyle w:val="TABLE-cell"/>
            </w:pPr>
            <w:r w:rsidRPr="002407F9">
              <w:t>for a parent object, the optional protection seed; for other objects, the obfuscation value</w:t>
            </w:r>
          </w:p>
        </w:tc>
      </w:tr>
      <w:tr w:rsidR="0083463C" w:rsidRPr="002407F9" w:rsidTr="00BF3E57">
        <w:trPr>
          <w:jc w:val="center"/>
        </w:trPr>
        <w:tc>
          <w:tcPr>
            <w:tcW w:w="2088" w:type="dxa"/>
          </w:tcPr>
          <w:p w:rsidR="0083463C" w:rsidRPr="002407F9" w:rsidRDefault="0083463C" w:rsidP="00BF3E57">
            <w:pPr>
              <w:pStyle w:val="TABLE-cell"/>
              <w:keepNext w:val="0"/>
            </w:pPr>
            <w:r w:rsidRPr="002407F9">
              <w:t>[sensitiveType]sensitive</w:t>
            </w:r>
          </w:p>
        </w:tc>
        <w:tc>
          <w:tcPr>
            <w:tcW w:w="2970" w:type="dxa"/>
          </w:tcPr>
          <w:p w:rsidR="0083463C" w:rsidRPr="002407F9" w:rsidRDefault="0083463C" w:rsidP="00BF3E57">
            <w:pPr>
              <w:pStyle w:val="TABLE-cell"/>
              <w:keepNext w:val="0"/>
            </w:pPr>
            <w:r w:rsidRPr="002407F9">
              <w:t>TPMU_SENSITIVE_COMPOSITE</w:t>
            </w:r>
          </w:p>
        </w:tc>
        <w:tc>
          <w:tcPr>
            <w:tcW w:w="4302" w:type="dxa"/>
          </w:tcPr>
          <w:p w:rsidR="0083463C" w:rsidRPr="002407F9" w:rsidRDefault="0083463C" w:rsidP="00BF3E57">
            <w:pPr>
              <w:pStyle w:val="TABLE-cell"/>
              <w:keepNext w:val="0"/>
            </w:pPr>
            <w:r w:rsidRPr="002407F9">
              <w:t>the type-specific private data</w:t>
            </w:r>
          </w:p>
        </w:tc>
      </w:tr>
    </w:tbl>
    <w:p w:rsidR="0083463C" w:rsidRPr="002407F9" w:rsidRDefault="0083463C" w:rsidP="0083463C">
      <w:pPr>
        <w:pStyle w:val="Heading3"/>
        <w:rPr>
          <w:noProof/>
        </w:rPr>
      </w:pPr>
      <w:bookmarkStart w:id="6172" w:name="_Toc304539375"/>
      <w:bookmarkStart w:id="6173" w:name="_Toc308709933"/>
      <w:bookmarkStart w:id="6174" w:name="_Toc380749638"/>
      <w:bookmarkStart w:id="6175" w:name="_Toc384901944"/>
      <w:bookmarkStart w:id="6176" w:name="_Toc432512465"/>
      <w:bookmarkStart w:id="6177" w:name="_Toc443575803"/>
      <w:bookmarkStart w:id="6178" w:name="_Toc470518039"/>
      <w:bookmarkStart w:id="6179" w:name="_Toc462921258"/>
      <w:bookmarkStart w:id="6180" w:name="_Toc516155080"/>
      <w:bookmarkStart w:id="6181" w:name="_Toc20317818"/>
      <w:r w:rsidRPr="002407F9">
        <w:rPr>
          <w:noProof/>
        </w:rPr>
        <w:t>TPM2B_SENSITIVE</w:t>
      </w:r>
      <w:bookmarkEnd w:id="6170"/>
      <w:bookmarkEnd w:id="6172"/>
      <w:bookmarkEnd w:id="6173"/>
      <w:bookmarkEnd w:id="6174"/>
      <w:bookmarkEnd w:id="6175"/>
      <w:bookmarkEnd w:id="6176"/>
      <w:bookmarkEnd w:id="6177"/>
      <w:bookmarkEnd w:id="6178"/>
      <w:bookmarkEnd w:id="6179"/>
      <w:bookmarkEnd w:id="6180"/>
      <w:bookmarkEnd w:id="6181"/>
    </w:p>
    <w:p w:rsidR="0083463C" w:rsidRPr="002407F9" w:rsidRDefault="0083463C" w:rsidP="0083463C">
      <w:pPr>
        <w:pStyle w:val="BodyText"/>
        <w:rPr>
          <w:noProof/>
        </w:rPr>
      </w:pPr>
      <w:r w:rsidRPr="002407F9">
        <w:rPr>
          <w:noProof/>
        </w:rPr>
        <w:t>The TPM2B_SENSITIVE structure is used as a parameter in TPM2_LoadExternal(). It is an unencrypted sensitive area but it may be encrypted using parameter encryption.</w:t>
      </w:r>
    </w:p>
    <w:p w:rsidR="0083463C" w:rsidRPr="002407F9" w:rsidRDefault="0083463C" w:rsidP="0083463C">
      <w:pPr>
        <w:pStyle w:val="NOTE"/>
        <w:rPr>
          <w:noProof/>
        </w:rPr>
      </w:pPr>
      <w:r w:rsidRPr="002407F9">
        <w:rPr>
          <w:noProof/>
        </w:rPr>
        <w:t>NOTE 1</w:t>
      </w:r>
      <w:r w:rsidRPr="002407F9">
        <w:rPr>
          <w:noProof/>
        </w:rPr>
        <w:tab/>
        <w:t xml:space="preserve">When this structure is unmarshaled, the </w:t>
      </w:r>
      <w:r w:rsidRPr="002407F9">
        <w:rPr>
          <w:i/>
          <w:noProof/>
        </w:rPr>
        <w:t>sensitiveType</w:t>
      </w:r>
      <w:r w:rsidRPr="002407F9">
        <w:rPr>
          <w:noProof/>
        </w:rPr>
        <w:t xml:space="preserve"> determines what type of value is unmarshaled. Each value of </w:t>
      </w:r>
      <w:r w:rsidRPr="002407F9">
        <w:rPr>
          <w:i/>
          <w:noProof/>
        </w:rPr>
        <w:t>sensitiveType</w:t>
      </w:r>
      <w:r w:rsidRPr="002407F9">
        <w:rPr>
          <w:noProof/>
        </w:rPr>
        <w:t xml:space="preserve"> is associated with a TPM2B. It is the maximum size for each of the TPM2B values that will determine if the unmarshal operation is successful. Since there is no selector for the </w:t>
      </w:r>
      <w:r w:rsidRPr="002407F9">
        <w:rPr>
          <w:i/>
          <w:noProof/>
        </w:rPr>
        <w:t>any</w:t>
      </w:r>
      <w:r w:rsidRPr="002407F9">
        <w:rPr>
          <w:noProof/>
        </w:rPr>
        <w:t xml:space="preserve"> or </w:t>
      </w:r>
      <w:r w:rsidRPr="002407F9">
        <w:rPr>
          <w:i/>
          <w:noProof/>
        </w:rPr>
        <w:t>vendor</w:t>
      </w:r>
      <w:r w:rsidRPr="002407F9">
        <w:rPr>
          <w:noProof/>
        </w:rPr>
        <w:t xml:space="preserve"> options for the union, the maximum input and output sizes for a TPM2B_SENSITIVE are not affected by the sizes of those parameters.</w:t>
      </w:r>
    </w:p>
    <w:p w:rsidR="0083463C" w:rsidRPr="002407F9" w:rsidRDefault="0083463C" w:rsidP="0083463C">
      <w:pPr>
        <w:pStyle w:val="NOTE"/>
        <w:rPr>
          <w:noProof/>
        </w:rPr>
      </w:pPr>
      <w:r w:rsidRPr="002407F9">
        <w:rPr>
          <w:noProof/>
        </w:rPr>
        <w:t>NOTE 2</w:t>
      </w:r>
      <w:r w:rsidRPr="002407F9">
        <w:rPr>
          <w:noProof/>
        </w:rPr>
        <w:tab/>
        <w:t xml:space="preserve">The unmarshaling function validates that </w:t>
      </w:r>
      <w:r w:rsidRPr="002407F9">
        <w:rPr>
          <w:i/>
          <w:noProof/>
        </w:rPr>
        <w:t>size</w:t>
      </w:r>
      <w:r w:rsidRPr="002407F9">
        <w:rPr>
          <w:noProof/>
        </w:rPr>
        <w:t xml:space="preserve"> equals the size of the value that is unmarshaled.</w:t>
      </w:r>
    </w:p>
    <w:p w:rsidR="0083463C" w:rsidRPr="002407F9" w:rsidRDefault="0083463C" w:rsidP="0083463C">
      <w:pPr>
        <w:pStyle w:val="TABLE-title"/>
        <w:rPr>
          <w:noProof/>
        </w:rPr>
      </w:pPr>
      <w:bookmarkStart w:id="6182" w:name="_Toc380749880"/>
      <w:bookmarkStart w:id="6183" w:name="_Toc384651542"/>
      <w:bookmarkStart w:id="6184" w:name="_Toc432512687"/>
      <w:bookmarkStart w:id="6185" w:name="_Toc443576023"/>
      <w:bookmarkStart w:id="6186" w:name="_Toc470518271"/>
      <w:bookmarkStart w:id="6187" w:name="_Toc462921485"/>
      <w:bookmarkStart w:id="6188" w:name="_Toc516155316"/>
      <w:bookmarkStart w:id="6189" w:name="_Toc2137625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207</w:t>
      </w:r>
      <w:r w:rsidRPr="002407F9">
        <w:rPr>
          <w:noProof/>
        </w:rPr>
        <w:fldChar w:fldCharType="end"/>
      </w:r>
      <w:r w:rsidRPr="002407F9">
        <w:rPr>
          <w:noProof/>
        </w:rPr>
        <w:t xml:space="preserve"> — Definition of TPM2B_SENSITIVE Structure &lt;IN/OUT&gt;</w:t>
      </w:r>
      <w:bookmarkEnd w:id="6182"/>
      <w:bookmarkEnd w:id="6183"/>
      <w:bookmarkEnd w:id="6184"/>
      <w:bookmarkEnd w:id="6185"/>
      <w:bookmarkEnd w:id="6186"/>
      <w:bookmarkEnd w:id="6187"/>
      <w:bookmarkEnd w:id="6188"/>
      <w:bookmarkEnd w:id="618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070"/>
        <w:gridCol w:w="2970"/>
        <w:gridCol w:w="4320"/>
      </w:tblGrid>
      <w:tr w:rsidR="0083463C" w:rsidRPr="002407F9" w:rsidTr="00BF3E57">
        <w:trPr>
          <w:trHeight w:val="123"/>
          <w:jc w:val="center"/>
        </w:trPr>
        <w:tc>
          <w:tcPr>
            <w:tcW w:w="207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97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32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070" w:type="dxa"/>
            <w:tcBorders>
              <w:left w:val="single" w:sz="12" w:space="0" w:color="auto"/>
              <w:bottom w:val="single" w:sz="6" w:space="0" w:color="auto"/>
            </w:tcBorders>
          </w:tcPr>
          <w:p w:rsidR="0083463C" w:rsidRPr="002407F9" w:rsidRDefault="0083463C" w:rsidP="00BF3E57">
            <w:pPr>
              <w:pStyle w:val="TABLE-cell"/>
            </w:pPr>
            <w:r w:rsidRPr="002407F9">
              <w:t>size</w:t>
            </w:r>
          </w:p>
        </w:tc>
        <w:tc>
          <w:tcPr>
            <w:tcW w:w="2970" w:type="dxa"/>
            <w:tcBorders>
              <w:bottom w:val="single" w:sz="6" w:space="0" w:color="auto"/>
            </w:tcBorders>
          </w:tcPr>
          <w:p w:rsidR="0083463C" w:rsidRPr="002407F9" w:rsidRDefault="0083463C" w:rsidP="00BF3E57">
            <w:pPr>
              <w:pStyle w:val="TABLE-cell"/>
            </w:pPr>
            <w:r w:rsidRPr="002407F9">
              <w:t>UINT16</w:t>
            </w:r>
          </w:p>
        </w:tc>
        <w:tc>
          <w:tcPr>
            <w:tcW w:w="4320" w:type="dxa"/>
            <w:tcBorders>
              <w:bottom w:val="single" w:sz="6" w:space="0" w:color="auto"/>
              <w:right w:val="single" w:sz="12" w:space="0" w:color="auto"/>
            </w:tcBorders>
          </w:tcPr>
          <w:p w:rsidR="0083463C" w:rsidRPr="002407F9" w:rsidRDefault="0083463C" w:rsidP="00BF3E57">
            <w:pPr>
              <w:pStyle w:val="TABLE-cell"/>
            </w:pPr>
            <w:r w:rsidRPr="002407F9">
              <w:t xml:space="preserve">size of the </w:t>
            </w:r>
            <w:r w:rsidRPr="002407F9">
              <w:rPr>
                <w:i/>
              </w:rPr>
              <w:t>private</w:t>
            </w:r>
            <w:r w:rsidRPr="002407F9">
              <w:t xml:space="preserve"> structure</w:t>
            </w:r>
          </w:p>
        </w:tc>
      </w:tr>
      <w:tr w:rsidR="0083463C" w:rsidRPr="002407F9" w:rsidTr="00BF3E57">
        <w:trPr>
          <w:jc w:val="center"/>
        </w:trPr>
        <w:tc>
          <w:tcPr>
            <w:tcW w:w="2070" w:type="dxa"/>
            <w:tcBorders>
              <w:left w:val="single" w:sz="12" w:space="0" w:color="auto"/>
              <w:bottom w:val="single" w:sz="12" w:space="0" w:color="auto"/>
            </w:tcBorders>
          </w:tcPr>
          <w:p w:rsidR="0083463C" w:rsidRPr="002407F9" w:rsidRDefault="0083463C" w:rsidP="00BF3E57">
            <w:pPr>
              <w:pStyle w:val="TABLE-cell"/>
              <w:keepNext w:val="0"/>
            </w:pPr>
            <w:r w:rsidRPr="002407F9">
              <w:t>sensitiveArea</w:t>
            </w:r>
          </w:p>
        </w:tc>
        <w:tc>
          <w:tcPr>
            <w:tcW w:w="2970" w:type="dxa"/>
            <w:tcBorders>
              <w:bottom w:val="single" w:sz="12" w:space="0" w:color="auto"/>
            </w:tcBorders>
          </w:tcPr>
          <w:p w:rsidR="0083463C" w:rsidRPr="002407F9" w:rsidRDefault="0083463C" w:rsidP="00BF3E57">
            <w:pPr>
              <w:pStyle w:val="TABLE-cell"/>
              <w:keepNext w:val="0"/>
            </w:pPr>
            <w:r w:rsidRPr="002407F9">
              <w:t>TPMT_SENSITIVE</w:t>
            </w:r>
          </w:p>
        </w:tc>
        <w:tc>
          <w:tcPr>
            <w:tcW w:w="4320" w:type="dxa"/>
            <w:tcBorders>
              <w:bottom w:val="single" w:sz="12" w:space="0" w:color="auto"/>
              <w:right w:val="single" w:sz="12" w:space="0" w:color="auto"/>
            </w:tcBorders>
          </w:tcPr>
          <w:p w:rsidR="0083463C" w:rsidRPr="002407F9" w:rsidRDefault="0083463C" w:rsidP="00BF3E57">
            <w:pPr>
              <w:pStyle w:val="TABLE-cell"/>
              <w:keepNext w:val="0"/>
            </w:pPr>
            <w:r w:rsidRPr="002407F9">
              <w:t>an unencrypted sensitive area</w:t>
            </w:r>
          </w:p>
        </w:tc>
      </w:tr>
    </w:tbl>
    <w:p w:rsidR="0083463C" w:rsidRPr="002407F9" w:rsidRDefault="0083463C" w:rsidP="0083463C">
      <w:pPr>
        <w:pStyle w:val="Heading3"/>
        <w:rPr>
          <w:noProof/>
        </w:rPr>
      </w:pPr>
      <w:bookmarkStart w:id="6190" w:name="_Toc286047219"/>
      <w:bookmarkStart w:id="6191" w:name="_Toc288815133"/>
      <w:bookmarkStart w:id="6192" w:name="_Toc304539377"/>
      <w:bookmarkStart w:id="6193" w:name="_Ref305326146"/>
      <w:bookmarkStart w:id="6194" w:name="_Toc308709934"/>
      <w:bookmarkStart w:id="6195" w:name="_Toc380749639"/>
      <w:bookmarkStart w:id="6196" w:name="_Toc384901945"/>
      <w:bookmarkStart w:id="6197" w:name="_Toc432512466"/>
      <w:bookmarkStart w:id="6198" w:name="_Toc443575804"/>
      <w:bookmarkStart w:id="6199" w:name="_Toc470518040"/>
      <w:bookmarkStart w:id="6200" w:name="_Toc462921259"/>
      <w:bookmarkStart w:id="6201" w:name="_Toc516155081"/>
      <w:bookmarkStart w:id="6202" w:name="_Toc20317819"/>
      <w:bookmarkStart w:id="6203" w:name="_Toc288815132"/>
      <w:bookmarkStart w:id="6204" w:name="_Toc304539376"/>
      <w:r w:rsidRPr="002407F9">
        <w:rPr>
          <w:noProof/>
        </w:rPr>
        <w:lastRenderedPageBreak/>
        <w:t>Encryption</w:t>
      </w:r>
      <w:bookmarkEnd w:id="6190"/>
      <w:bookmarkEnd w:id="6191"/>
      <w:bookmarkEnd w:id="6192"/>
      <w:bookmarkEnd w:id="6193"/>
      <w:bookmarkEnd w:id="6194"/>
      <w:bookmarkEnd w:id="6195"/>
      <w:bookmarkEnd w:id="6196"/>
      <w:bookmarkEnd w:id="6197"/>
      <w:bookmarkEnd w:id="6198"/>
      <w:bookmarkEnd w:id="6199"/>
      <w:bookmarkEnd w:id="6200"/>
      <w:bookmarkEnd w:id="6201"/>
      <w:bookmarkEnd w:id="6202"/>
    </w:p>
    <w:p w:rsidR="0083463C" w:rsidRPr="002407F9" w:rsidRDefault="0083463C" w:rsidP="0083463C">
      <w:pPr>
        <w:pStyle w:val="BodyText"/>
        <w:rPr>
          <w:noProof/>
        </w:rPr>
      </w:pPr>
      <w:r w:rsidRPr="002407F9">
        <w:rPr>
          <w:noProof/>
        </w:rPr>
        <w:t>A TPMS_SENSITIVE is the input to the encryption process. All TPMS_ENCRYPT structures are CFB-encrypted using a key and Initialization Vector (IV) that are derived from a seed value.</w:t>
      </w:r>
    </w:p>
    <w:p w:rsidR="0083463C" w:rsidRPr="002407F9" w:rsidRDefault="0083463C" w:rsidP="0083463C">
      <w:pPr>
        <w:pStyle w:val="BodyText"/>
        <w:rPr>
          <w:noProof/>
        </w:rPr>
      </w:pPr>
      <w:r w:rsidRPr="002407F9">
        <w:rPr>
          <w:noProof/>
        </w:rPr>
        <w:t>The method of generating the key and IV is described in “Protected Storage” subclause “Symmetric Encryption.” in TPM 2.0 Part 1.</w:t>
      </w:r>
    </w:p>
    <w:p w:rsidR="0083463C" w:rsidRPr="002407F9" w:rsidRDefault="0083463C" w:rsidP="0083463C">
      <w:pPr>
        <w:pStyle w:val="Heading3"/>
        <w:rPr>
          <w:noProof/>
        </w:rPr>
      </w:pPr>
      <w:bookmarkStart w:id="6205" w:name="_Toc308709935"/>
      <w:bookmarkStart w:id="6206" w:name="_Toc380749640"/>
      <w:bookmarkStart w:id="6207" w:name="_Toc384901946"/>
      <w:bookmarkStart w:id="6208" w:name="_Toc432512467"/>
      <w:bookmarkStart w:id="6209" w:name="_Toc443575805"/>
      <w:bookmarkStart w:id="6210" w:name="_Toc470518041"/>
      <w:bookmarkStart w:id="6211" w:name="_Toc462921260"/>
      <w:bookmarkStart w:id="6212" w:name="_Toc516155082"/>
      <w:bookmarkStart w:id="6213" w:name="_Toc20317820"/>
      <w:r w:rsidRPr="002407F9">
        <w:rPr>
          <w:noProof/>
        </w:rPr>
        <w:t>Integrity</w:t>
      </w:r>
      <w:bookmarkEnd w:id="6171"/>
      <w:bookmarkEnd w:id="6203"/>
      <w:bookmarkEnd w:id="6204"/>
      <w:bookmarkEnd w:id="6205"/>
      <w:bookmarkEnd w:id="6206"/>
      <w:bookmarkEnd w:id="6207"/>
      <w:bookmarkEnd w:id="6208"/>
      <w:bookmarkEnd w:id="6209"/>
      <w:bookmarkEnd w:id="6210"/>
      <w:bookmarkEnd w:id="6211"/>
      <w:bookmarkEnd w:id="6212"/>
      <w:bookmarkEnd w:id="6213"/>
    </w:p>
    <w:p w:rsidR="0083463C" w:rsidRPr="002407F9" w:rsidRDefault="0083463C" w:rsidP="0083463C">
      <w:pPr>
        <w:pStyle w:val="BodyText"/>
        <w:rPr>
          <w:noProof/>
        </w:rPr>
      </w:pPr>
      <w:r w:rsidRPr="002407F9">
        <w:rPr>
          <w:noProof/>
        </w:rPr>
        <w:t>The integrity computation is used to ensure that a protected object is not modified when stored in memory outside of the TPM.</w:t>
      </w:r>
    </w:p>
    <w:p w:rsidR="0083463C" w:rsidRPr="002407F9" w:rsidRDefault="0083463C" w:rsidP="0083463C">
      <w:pPr>
        <w:pStyle w:val="BodyText"/>
        <w:rPr>
          <w:noProof/>
        </w:rPr>
      </w:pPr>
      <w:r w:rsidRPr="002407F9">
        <w:rPr>
          <w:noProof/>
        </w:rPr>
        <w:t>The method of protecting the integrity of the sensitive area is described in “Protected Storage” subclause “Integrity” in TPM 2.0 Part 1.</w:t>
      </w:r>
    </w:p>
    <w:p w:rsidR="0083463C" w:rsidRPr="002407F9" w:rsidRDefault="0083463C" w:rsidP="0083463C">
      <w:pPr>
        <w:pStyle w:val="Heading3"/>
        <w:rPr>
          <w:noProof/>
        </w:rPr>
      </w:pPr>
      <w:bookmarkStart w:id="6214" w:name="_Toc304539379"/>
      <w:bookmarkStart w:id="6215" w:name="_Toc308709936"/>
      <w:bookmarkStart w:id="6216" w:name="_Toc380749641"/>
      <w:bookmarkStart w:id="6217" w:name="_Toc384901947"/>
      <w:bookmarkStart w:id="6218" w:name="_Toc432512468"/>
      <w:bookmarkStart w:id="6219" w:name="_Toc443575806"/>
      <w:bookmarkStart w:id="6220" w:name="_Toc470518042"/>
      <w:bookmarkStart w:id="6221" w:name="_Toc462921261"/>
      <w:bookmarkStart w:id="6222" w:name="_Toc516155083"/>
      <w:bookmarkStart w:id="6223" w:name="_Toc20317821"/>
      <w:r w:rsidRPr="002407F9">
        <w:rPr>
          <w:noProof/>
        </w:rPr>
        <w:t>_</w:t>
      </w:r>
      <w:bookmarkEnd w:id="6214"/>
      <w:r w:rsidRPr="002407F9">
        <w:rPr>
          <w:noProof/>
        </w:rPr>
        <w:t>PRIVATE</w:t>
      </w:r>
      <w:bookmarkEnd w:id="6215"/>
      <w:bookmarkEnd w:id="6216"/>
      <w:bookmarkEnd w:id="6217"/>
      <w:bookmarkEnd w:id="6218"/>
      <w:bookmarkEnd w:id="6219"/>
      <w:bookmarkEnd w:id="6220"/>
      <w:bookmarkEnd w:id="6221"/>
      <w:bookmarkEnd w:id="6222"/>
      <w:bookmarkEnd w:id="6223"/>
    </w:p>
    <w:p w:rsidR="0083463C" w:rsidRPr="002407F9" w:rsidRDefault="0083463C" w:rsidP="0083463C">
      <w:pPr>
        <w:pStyle w:val="BodyText"/>
        <w:rPr>
          <w:noProof/>
        </w:rPr>
      </w:pPr>
      <w:r w:rsidRPr="002407F9">
        <w:rPr>
          <w:noProof/>
        </w:rPr>
        <w:t>This structure is defined to size the contents of a TPM2B_PRIVATE. This structure is not directly marshaled or unmarshaled.</w:t>
      </w:r>
    </w:p>
    <w:p w:rsidR="0083463C" w:rsidRPr="002407F9" w:rsidRDefault="0083463C" w:rsidP="0083463C">
      <w:pPr>
        <w:pStyle w:val="BodyText"/>
        <w:rPr>
          <w:noProof/>
        </w:rPr>
      </w:pPr>
      <w:r w:rsidRPr="002407F9">
        <w:rPr>
          <w:noProof/>
        </w:rPr>
        <w:t>For TPM2_Duplicate() and TPM2_Import(), the TPM2B_PRIVATE may contain multiply encrypted data and two integrity values. In some cases, the sensitive data is not encrypted and the integrity value is not present.</w:t>
      </w:r>
    </w:p>
    <w:p w:rsidR="0083463C" w:rsidRPr="002407F9" w:rsidRDefault="0083463C" w:rsidP="0083463C">
      <w:pPr>
        <w:pStyle w:val="BodyText"/>
        <w:rPr>
          <w:noProof/>
        </w:rPr>
      </w:pPr>
      <w:r w:rsidRPr="002407F9">
        <w:rPr>
          <w:noProof/>
        </w:rPr>
        <w:t xml:space="preserve">For TPM2_Load() and TPM2_Create(), </w:t>
      </w:r>
      <w:r w:rsidRPr="002407F9">
        <w:rPr>
          <w:i/>
          <w:noProof/>
        </w:rPr>
        <w:t>integrityInner</w:t>
      </w:r>
      <w:r w:rsidRPr="002407F9">
        <w:rPr>
          <w:noProof/>
        </w:rPr>
        <w:t xml:space="preserve"> is always present.</w:t>
      </w:r>
    </w:p>
    <w:p w:rsidR="0083463C" w:rsidRPr="002407F9" w:rsidRDefault="0083463C" w:rsidP="0083463C">
      <w:pPr>
        <w:pStyle w:val="BodyText"/>
        <w:rPr>
          <w:noProof/>
        </w:rPr>
      </w:pPr>
      <w:r w:rsidRPr="002407F9">
        <w:rPr>
          <w:noProof/>
        </w:rPr>
        <w:t xml:space="preserve">If </w:t>
      </w:r>
      <w:r w:rsidRPr="002407F9">
        <w:rPr>
          <w:i/>
          <w:noProof/>
        </w:rPr>
        <w:t>integrityInner</w:t>
      </w:r>
      <w:r w:rsidRPr="002407F9">
        <w:rPr>
          <w:noProof/>
        </w:rPr>
        <w:t xml:space="preserve"> is present, it and </w:t>
      </w:r>
      <w:r w:rsidRPr="002407F9">
        <w:rPr>
          <w:i/>
          <w:noProof/>
        </w:rPr>
        <w:t>sensitive</w:t>
      </w:r>
      <w:r w:rsidRPr="002407F9">
        <w:rPr>
          <w:noProof/>
        </w:rPr>
        <w:t xml:space="preserve"> are encrypted as a single block.</w:t>
      </w:r>
    </w:p>
    <w:p w:rsidR="0083463C" w:rsidRPr="002407F9" w:rsidRDefault="0083463C" w:rsidP="0083463C">
      <w:pPr>
        <w:pStyle w:val="BodyText"/>
        <w:rPr>
          <w:noProof/>
        </w:rPr>
      </w:pPr>
      <w:r w:rsidRPr="002407F9">
        <w:rPr>
          <w:noProof/>
        </w:rPr>
        <w:t xml:space="preserve">When an integrity value is not needed, it is not present and it is </w:t>
      </w:r>
      <w:r w:rsidRPr="002407F9">
        <w:rPr>
          <w:noProof/>
          <w:u w:val="single"/>
        </w:rPr>
        <w:t>not</w:t>
      </w:r>
      <w:r w:rsidRPr="002407F9">
        <w:rPr>
          <w:noProof/>
        </w:rPr>
        <w:t xml:space="preserve"> represented by an Empty Buffer.</w:t>
      </w:r>
    </w:p>
    <w:p w:rsidR="0083463C" w:rsidRPr="002407F9" w:rsidRDefault="0083463C" w:rsidP="0083463C">
      <w:pPr>
        <w:pStyle w:val="TABLE-title"/>
        <w:rPr>
          <w:noProof/>
        </w:rPr>
      </w:pPr>
      <w:bookmarkStart w:id="6224" w:name="_Ref227144447"/>
      <w:bookmarkStart w:id="6225" w:name="_Toc380749881"/>
      <w:bookmarkStart w:id="6226" w:name="_Toc384651543"/>
      <w:bookmarkStart w:id="6227" w:name="_Toc432512688"/>
      <w:bookmarkStart w:id="6228" w:name="_Toc443576024"/>
      <w:bookmarkStart w:id="6229" w:name="_Toc470518272"/>
      <w:bookmarkStart w:id="6230" w:name="_Toc462921486"/>
      <w:bookmarkStart w:id="6231" w:name="_Toc516155317"/>
      <w:bookmarkStart w:id="6232" w:name="_Toc2137625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208</w:t>
      </w:r>
      <w:r w:rsidRPr="002407F9">
        <w:rPr>
          <w:noProof/>
        </w:rPr>
        <w:fldChar w:fldCharType="end"/>
      </w:r>
      <w:bookmarkEnd w:id="6224"/>
      <w:r w:rsidRPr="002407F9">
        <w:rPr>
          <w:noProof/>
        </w:rPr>
        <w:t xml:space="preserve"> — Definition of _PRIVATE Structure &lt;&gt;</w:t>
      </w:r>
      <w:bookmarkEnd w:id="6225"/>
      <w:bookmarkEnd w:id="6226"/>
      <w:bookmarkEnd w:id="6227"/>
      <w:bookmarkEnd w:id="6228"/>
      <w:bookmarkEnd w:id="6229"/>
      <w:bookmarkEnd w:id="6230"/>
      <w:bookmarkEnd w:id="6231"/>
      <w:bookmarkEnd w:id="6232"/>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250"/>
        <w:gridCol w:w="2520"/>
        <w:gridCol w:w="4590"/>
      </w:tblGrid>
      <w:tr w:rsidR="0083463C" w:rsidRPr="002407F9" w:rsidTr="00BF3E57">
        <w:trPr>
          <w:trHeight w:val="123"/>
          <w:jc w:val="center"/>
        </w:trPr>
        <w:tc>
          <w:tcPr>
            <w:tcW w:w="225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52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59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250" w:type="dxa"/>
            <w:tcBorders>
              <w:left w:val="single" w:sz="12" w:space="0" w:color="auto"/>
            </w:tcBorders>
          </w:tcPr>
          <w:p w:rsidR="0083463C" w:rsidRPr="002407F9" w:rsidRDefault="0083463C" w:rsidP="00BF3E57">
            <w:pPr>
              <w:pStyle w:val="TABLE-cell"/>
            </w:pPr>
            <w:r w:rsidRPr="002407F9">
              <w:t>integrityOuter</w:t>
            </w:r>
          </w:p>
        </w:tc>
        <w:tc>
          <w:tcPr>
            <w:tcW w:w="2520" w:type="dxa"/>
          </w:tcPr>
          <w:p w:rsidR="0083463C" w:rsidRPr="002407F9" w:rsidRDefault="0083463C" w:rsidP="00BF3E57">
            <w:pPr>
              <w:pStyle w:val="TABLE-cell"/>
            </w:pPr>
            <w:r w:rsidRPr="002407F9">
              <w:t>TPM2B_DIGEST</w:t>
            </w:r>
          </w:p>
        </w:tc>
        <w:tc>
          <w:tcPr>
            <w:tcW w:w="4590" w:type="dxa"/>
            <w:tcBorders>
              <w:right w:val="single" w:sz="12" w:space="0" w:color="auto"/>
            </w:tcBorders>
          </w:tcPr>
          <w:p w:rsidR="0083463C" w:rsidRPr="002407F9" w:rsidRDefault="0083463C" w:rsidP="00BF3E57">
            <w:pPr>
              <w:pStyle w:val="TABLE-cell"/>
            </w:pPr>
          </w:p>
        </w:tc>
      </w:tr>
      <w:tr w:rsidR="0083463C" w:rsidRPr="002407F9" w:rsidTr="00BF3E57">
        <w:trPr>
          <w:jc w:val="center"/>
        </w:trPr>
        <w:tc>
          <w:tcPr>
            <w:tcW w:w="2250" w:type="dxa"/>
            <w:tcBorders>
              <w:left w:val="single" w:sz="12" w:space="0" w:color="auto"/>
            </w:tcBorders>
          </w:tcPr>
          <w:p w:rsidR="0083463C" w:rsidRPr="002407F9" w:rsidRDefault="0083463C" w:rsidP="00BF3E57">
            <w:pPr>
              <w:pStyle w:val="TABLE-cell"/>
            </w:pPr>
            <w:r w:rsidRPr="002407F9">
              <w:t>integrityInner</w:t>
            </w:r>
          </w:p>
        </w:tc>
        <w:tc>
          <w:tcPr>
            <w:tcW w:w="2520" w:type="dxa"/>
          </w:tcPr>
          <w:p w:rsidR="0083463C" w:rsidRPr="002407F9" w:rsidRDefault="0083463C" w:rsidP="00BF3E57">
            <w:pPr>
              <w:pStyle w:val="TABLE-cell"/>
            </w:pPr>
            <w:r w:rsidRPr="002407F9">
              <w:t>TPM2B_DIGEST</w:t>
            </w:r>
          </w:p>
        </w:tc>
        <w:tc>
          <w:tcPr>
            <w:tcW w:w="4590" w:type="dxa"/>
            <w:tcBorders>
              <w:right w:val="single" w:sz="12" w:space="0" w:color="auto"/>
            </w:tcBorders>
          </w:tcPr>
          <w:p w:rsidR="0083463C" w:rsidRPr="002407F9" w:rsidRDefault="0083463C" w:rsidP="00BF3E57">
            <w:pPr>
              <w:pStyle w:val="TABLE-cell"/>
            </w:pPr>
            <w:r w:rsidRPr="002407F9">
              <w:t>could also be a TPM2B_IV</w:t>
            </w:r>
          </w:p>
        </w:tc>
      </w:tr>
      <w:tr w:rsidR="0083463C" w:rsidRPr="002407F9" w:rsidTr="00BF3E57">
        <w:trPr>
          <w:jc w:val="center"/>
        </w:trPr>
        <w:tc>
          <w:tcPr>
            <w:tcW w:w="2250" w:type="dxa"/>
            <w:tcBorders>
              <w:left w:val="single" w:sz="12" w:space="0" w:color="auto"/>
              <w:bottom w:val="single" w:sz="12" w:space="0" w:color="auto"/>
            </w:tcBorders>
          </w:tcPr>
          <w:p w:rsidR="0083463C" w:rsidRPr="002407F9" w:rsidRDefault="0083463C" w:rsidP="00BF3E57">
            <w:pPr>
              <w:pStyle w:val="TABLE-cell"/>
              <w:keepNext w:val="0"/>
            </w:pPr>
            <w:r w:rsidRPr="002407F9">
              <w:t>sensitive</w:t>
            </w:r>
          </w:p>
        </w:tc>
        <w:tc>
          <w:tcPr>
            <w:tcW w:w="2520" w:type="dxa"/>
            <w:tcBorders>
              <w:bottom w:val="single" w:sz="12" w:space="0" w:color="auto"/>
            </w:tcBorders>
          </w:tcPr>
          <w:p w:rsidR="0083463C" w:rsidRPr="002407F9" w:rsidRDefault="0083463C" w:rsidP="00BF3E57">
            <w:pPr>
              <w:pStyle w:val="TABLE-cell"/>
              <w:keepNext w:val="0"/>
            </w:pPr>
            <w:r w:rsidRPr="002407F9">
              <w:t>TPM2B_SENSITIVE</w:t>
            </w:r>
          </w:p>
        </w:tc>
        <w:tc>
          <w:tcPr>
            <w:tcW w:w="4590" w:type="dxa"/>
            <w:tcBorders>
              <w:bottom w:val="single" w:sz="12" w:space="0" w:color="auto"/>
              <w:right w:val="single" w:sz="12" w:space="0" w:color="auto"/>
            </w:tcBorders>
          </w:tcPr>
          <w:p w:rsidR="0083463C" w:rsidRPr="002407F9" w:rsidRDefault="0083463C" w:rsidP="00BF3E57">
            <w:pPr>
              <w:pStyle w:val="TABLE-cell"/>
              <w:keepNext w:val="0"/>
            </w:pPr>
            <w:r w:rsidRPr="002407F9">
              <w:t>the sensitive area</w:t>
            </w:r>
          </w:p>
        </w:tc>
      </w:tr>
    </w:tbl>
    <w:p w:rsidR="0083463C" w:rsidRPr="002407F9" w:rsidRDefault="0083463C" w:rsidP="0083463C">
      <w:pPr>
        <w:pStyle w:val="Heading3"/>
        <w:rPr>
          <w:noProof/>
        </w:rPr>
      </w:pPr>
      <w:bookmarkStart w:id="6233" w:name="_Toc286047220"/>
      <w:bookmarkStart w:id="6234" w:name="_Toc288815134"/>
      <w:bookmarkStart w:id="6235" w:name="_Toc304539380"/>
      <w:bookmarkStart w:id="6236" w:name="_Toc308709937"/>
      <w:bookmarkStart w:id="6237" w:name="_Toc380749642"/>
      <w:bookmarkStart w:id="6238" w:name="_Toc384901948"/>
      <w:bookmarkStart w:id="6239" w:name="_Toc432512469"/>
      <w:bookmarkStart w:id="6240" w:name="_Toc443575807"/>
      <w:bookmarkStart w:id="6241" w:name="_Toc470518043"/>
      <w:bookmarkStart w:id="6242" w:name="_Toc462921262"/>
      <w:bookmarkStart w:id="6243" w:name="_Toc516155084"/>
      <w:bookmarkStart w:id="6244" w:name="_Toc20317822"/>
      <w:bookmarkStart w:id="6245" w:name="_Toc96145303"/>
      <w:bookmarkStart w:id="6246" w:name="_Toc111345886"/>
      <w:bookmarkStart w:id="6247" w:name="_Toc224450078"/>
      <w:bookmarkStart w:id="6248" w:name="_Toc236208848"/>
      <w:bookmarkStart w:id="6249" w:name="_Toc96145306"/>
      <w:bookmarkStart w:id="6250" w:name="_Toc111345889"/>
      <w:bookmarkStart w:id="6251" w:name="_Toc219194149"/>
      <w:bookmarkStart w:id="6252" w:name="_Toc219194802"/>
      <w:bookmarkStart w:id="6253" w:name="_Toc237323630"/>
      <w:bookmarkStart w:id="6254" w:name="_Toc96145307"/>
      <w:bookmarkStart w:id="6255" w:name="_Toc111345890"/>
      <w:bookmarkStart w:id="6256" w:name="_Toc224450082"/>
      <w:bookmarkStart w:id="6257" w:name="_Toc184444522"/>
      <w:bookmarkStart w:id="6258" w:name="_Toc156227718"/>
      <w:bookmarkStart w:id="6259" w:name="_Toc156725925"/>
      <w:bookmarkStart w:id="6260" w:name="_Toc156727613"/>
      <w:bookmarkStart w:id="6261" w:name="_Toc156831482"/>
      <w:bookmarkStart w:id="6262" w:name="_Toc157430457"/>
      <w:bookmarkStart w:id="6263" w:name="_Toc157615520"/>
      <w:bookmarkStart w:id="6264" w:name="_Toc157679514"/>
      <w:bookmarkStart w:id="6265" w:name="_Toc158714140"/>
      <w:bookmarkStart w:id="6266" w:name="_Toc158714340"/>
      <w:bookmarkStart w:id="6267" w:name="_Toc158724197"/>
      <w:bookmarkEnd w:id="49"/>
      <w:bookmarkEnd w:id="50"/>
      <w:bookmarkEnd w:id="2663"/>
      <w:bookmarkEnd w:id="2664"/>
      <w:bookmarkEnd w:id="2665"/>
      <w:bookmarkEnd w:id="5594"/>
      <w:bookmarkEnd w:id="6051"/>
      <w:bookmarkEnd w:id="6052"/>
      <w:r w:rsidRPr="002407F9">
        <w:rPr>
          <w:noProof/>
        </w:rPr>
        <w:t>TPM2B_PRIVATE</w:t>
      </w:r>
      <w:bookmarkEnd w:id="6233"/>
      <w:bookmarkEnd w:id="6234"/>
      <w:bookmarkEnd w:id="6235"/>
      <w:bookmarkEnd w:id="6236"/>
      <w:bookmarkEnd w:id="6237"/>
      <w:bookmarkEnd w:id="6238"/>
      <w:bookmarkEnd w:id="6239"/>
      <w:bookmarkEnd w:id="6240"/>
      <w:bookmarkEnd w:id="6241"/>
      <w:bookmarkEnd w:id="6242"/>
      <w:bookmarkEnd w:id="6243"/>
      <w:bookmarkEnd w:id="6244"/>
    </w:p>
    <w:p w:rsidR="0083463C" w:rsidRPr="002407F9" w:rsidRDefault="0083463C" w:rsidP="0083463C">
      <w:pPr>
        <w:pStyle w:val="BodyText"/>
        <w:rPr>
          <w:noProof/>
        </w:rPr>
      </w:pPr>
      <w:r w:rsidRPr="002407F9">
        <w:rPr>
          <w:noProof/>
        </w:rPr>
        <w:t>The TPM2B_PRIVATE structure is used as a parameter in multiple commands that create, load, and modify the sensitive area of an object.</w:t>
      </w:r>
    </w:p>
    <w:p w:rsidR="0083463C" w:rsidRPr="002407F9" w:rsidRDefault="0083463C" w:rsidP="0083463C">
      <w:pPr>
        <w:pStyle w:val="BodyText"/>
        <w:rPr>
          <w:noProof/>
        </w:rPr>
      </w:pPr>
      <w:r w:rsidRPr="002407F9">
        <w:rPr>
          <w:noProof/>
        </w:rPr>
        <w:t>When the TPM returns a TPM2B_PRIVATE structure, the TPM pads the TPM2B_AUTH to its maximum size.</w:t>
      </w:r>
    </w:p>
    <w:p w:rsidR="0083463C" w:rsidRPr="002407F9" w:rsidRDefault="0083463C" w:rsidP="0083463C">
      <w:pPr>
        <w:pStyle w:val="TABLE-title"/>
        <w:rPr>
          <w:noProof/>
        </w:rPr>
      </w:pPr>
      <w:bookmarkStart w:id="6268" w:name="_Toc380749882"/>
      <w:bookmarkStart w:id="6269" w:name="_Toc384651544"/>
      <w:bookmarkStart w:id="6270" w:name="_Toc432512689"/>
      <w:bookmarkStart w:id="6271" w:name="_Toc443576025"/>
      <w:bookmarkStart w:id="6272" w:name="_Toc470518273"/>
      <w:bookmarkStart w:id="6273" w:name="_Toc462921487"/>
      <w:bookmarkStart w:id="6274" w:name="_Toc516155318"/>
      <w:bookmarkStart w:id="6275" w:name="_Toc21376256"/>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209</w:t>
      </w:r>
      <w:r w:rsidRPr="002407F9">
        <w:rPr>
          <w:noProof/>
        </w:rPr>
        <w:fldChar w:fldCharType="end"/>
      </w:r>
      <w:r w:rsidRPr="002407F9">
        <w:rPr>
          <w:noProof/>
        </w:rPr>
        <w:t xml:space="preserve"> — Definition of TPM2B_PRIVATE Structure &lt;IN/OUT&gt;</w:t>
      </w:r>
      <w:bookmarkEnd w:id="6268"/>
      <w:bookmarkEnd w:id="6269"/>
      <w:bookmarkEnd w:id="6270"/>
      <w:bookmarkEnd w:id="6271"/>
      <w:bookmarkEnd w:id="6272"/>
      <w:bookmarkEnd w:id="6273"/>
      <w:bookmarkEnd w:id="6274"/>
      <w:bookmarkEnd w:id="627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420"/>
        <w:gridCol w:w="1980"/>
        <w:gridCol w:w="3960"/>
      </w:tblGrid>
      <w:tr w:rsidR="0083463C" w:rsidRPr="002407F9" w:rsidTr="00BF3E57">
        <w:trPr>
          <w:trHeight w:val="123"/>
          <w:jc w:val="center"/>
        </w:trPr>
        <w:tc>
          <w:tcPr>
            <w:tcW w:w="342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9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96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420" w:type="dxa"/>
            <w:tcBorders>
              <w:left w:val="single" w:sz="12" w:space="0" w:color="auto"/>
            </w:tcBorders>
          </w:tcPr>
          <w:p w:rsidR="0083463C" w:rsidRPr="002407F9" w:rsidRDefault="0083463C" w:rsidP="00BF3E57">
            <w:pPr>
              <w:pStyle w:val="TABLE-cell"/>
            </w:pPr>
            <w:r w:rsidRPr="002407F9">
              <w:t>size</w:t>
            </w:r>
          </w:p>
        </w:tc>
        <w:tc>
          <w:tcPr>
            <w:tcW w:w="1980" w:type="dxa"/>
          </w:tcPr>
          <w:p w:rsidR="0083463C" w:rsidRPr="002407F9" w:rsidRDefault="0083463C" w:rsidP="00BF3E57">
            <w:pPr>
              <w:pStyle w:val="TABLE-cell"/>
            </w:pPr>
            <w:r w:rsidRPr="002407F9">
              <w:t>UINT16</w:t>
            </w:r>
          </w:p>
        </w:tc>
        <w:tc>
          <w:tcPr>
            <w:tcW w:w="3960" w:type="dxa"/>
            <w:tcBorders>
              <w:right w:val="single" w:sz="12" w:space="0" w:color="auto"/>
            </w:tcBorders>
          </w:tcPr>
          <w:p w:rsidR="0083463C" w:rsidRPr="002407F9" w:rsidRDefault="0083463C" w:rsidP="00BF3E57">
            <w:pPr>
              <w:pStyle w:val="TABLE-cell"/>
            </w:pPr>
            <w:r w:rsidRPr="002407F9">
              <w:t xml:space="preserve">size of the </w:t>
            </w:r>
            <w:r w:rsidRPr="002407F9">
              <w:rPr>
                <w:i/>
              </w:rPr>
              <w:t>private</w:t>
            </w:r>
            <w:r w:rsidRPr="002407F9">
              <w:t xml:space="preserve"> structure</w:t>
            </w:r>
          </w:p>
        </w:tc>
      </w:tr>
      <w:tr w:rsidR="0083463C" w:rsidRPr="002407F9" w:rsidTr="00BF3E57">
        <w:trPr>
          <w:jc w:val="center"/>
        </w:trPr>
        <w:tc>
          <w:tcPr>
            <w:tcW w:w="3420" w:type="dxa"/>
            <w:tcBorders>
              <w:left w:val="single" w:sz="12" w:space="0" w:color="auto"/>
              <w:bottom w:val="single" w:sz="12" w:space="0" w:color="auto"/>
            </w:tcBorders>
          </w:tcPr>
          <w:p w:rsidR="0083463C" w:rsidRPr="002407F9" w:rsidRDefault="0083463C" w:rsidP="00BF3E57">
            <w:pPr>
              <w:pStyle w:val="TABLE-cell"/>
              <w:keepNext w:val="0"/>
            </w:pPr>
            <w:r w:rsidRPr="002407F9">
              <w:t>buffer[size] {:sizeof(_PRIVATE)}</w:t>
            </w:r>
          </w:p>
        </w:tc>
        <w:tc>
          <w:tcPr>
            <w:tcW w:w="1980" w:type="dxa"/>
            <w:tcBorders>
              <w:bottom w:val="single" w:sz="12" w:space="0" w:color="auto"/>
            </w:tcBorders>
          </w:tcPr>
          <w:p w:rsidR="0083463C" w:rsidRPr="002407F9" w:rsidRDefault="0083463C" w:rsidP="00BF3E57">
            <w:pPr>
              <w:pStyle w:val="TABLE-cell"/>
              <w:keepNext w:val="0"/>
            </w:pPr>
            <w:r w:rsidRPr="002407F9">
              <w:t>BYTE</w:t>
            </w:r>
          </w:p>
        </w:tc>
        <w:tc>
          <w:tcPr>
            <w:tcW w:w="3960" w:type="dxa"/>
            <w:tcBorders>
              <w:bottom w:val="single" w:sz="12" w:space="0" w:color="auto"/>
              <w:right w:val="single" w:sz="12" w:space="0" w:color="auto"/>
            </w:tcBorders>
          </w:tcPr>
          <w:p w:rsidR="0083463C" w:rsidRPr="002407F9" w:rsidRDefault="0083463C" w:rsidP="00BF3E57">
            <w:pPr>
              <w:pStyle w:val="TABLE-cell"/>
              <w:keepNext w:val="0"/>
            </w:pPr>
            <w:r w:rsidRPr="002407F9">
              <w:t>an encrypted private area</w:t>
            </w:r>
          </w:p>
        </w:tc>
      </w:tr>
    </w:tbl>
    <w:p w:rsidR="0083463C" w:rsidRPr="002407F9" w:rsidRDefault="0083463C" w:rsidP="0083463C">
      <w:pPr>
        <w:pStyle w:val="Heading2"/>
        <w:keepLines/>
        <w:rPr>
          <w:noProof/>
        </w:rPr>
      </w:pPr>
      <w:bookmarkStart w:id="6276" w:name="_Toc286047221"/>
      <w:bookmarkStart w:id="6277" w:name="_Toc288815135"/>
      <w:bookmarkStart w:id="6278" w:name="_Toc304539381"/>
      <w:bookmarkStart w:id="6279" w:name="_Toc308709938"/>
      <w:bookmarkStart w:id="6280" w:name="_Toc380749643"/>
      <w:bookmarkStart w:id="6281" w:name="_Toc384901949"/>
      <w:bookmarkStart w:id="6282" w:name="_Toc432512470"/>
      <w:bookmarkStart w:id="6283" w:name="_Toc443575808"/>
      <w:bookmarkStart w:id="6284" w:name="_Toc470518044"/>
      <w:bookmarkStart w:id="6285" w:name="_Toc462921263"/>
      <w:bookmarkStart w:id="6286" w:name="_Toc516155085"/>
      <w:bookmarkStart w:id="6287" w:name="_Toc20317823"/>
      <w:bookmarkEnd w:id="6245"/>
      <w:bookmarkEnd w:id="6246"/>
      <w:bookmarkEnd w:id="6247"/>
      <w:bookmarkEnd w:id="6248"/>
      <w:bookmarkEnd w:id="6249"/>
      <w:bookmarkEnd w:id="6250"/>
      <w:bookmarkEnd w:id="6251"/>
      <w:bookmarkEnd w:id="6252"/>
      <w:bookmarkEnd w:id="6253"/>
      <w:bookmarkEnd w:id="6254"/>
      <w:bookmarkEnd w:id="6255"/>
      <w:bookmarkEnd w:id="6256"/>
      <w:r w:rsidRPr="002407F9">
        <w:rPr>
          <w:noProof/>
        </w:rPr>
        <w:lastRenderedPageBreak/>
        <w:t>Identity Object</w:t>
      </w:r>
      <w:bookmarkEnd w:id="6276"/>
      <w:bookmarkEnd w:id="6277"/>
      <w:bookmarkEnd w:id="6278"/>
      <w:bookmarkEnd w:id="6279"/>
      <w:bookmarkEnd w:id="6280"/>
      <w:bookmarkEnd w:id="6281"/>
      <w:bookmarkEnd w:id="6282"/>
      <w:bookmarkEnd w:id="6283"/>
      <w:bookmarkEnd w:id="6284"/>
      <w:bookmarkEnd w:id="6285"/>
      <w:bookmarkEnd w:id="6286"/>
      <w:bookmarkEnd w:id="6287"/>
    </w:p>
    <w:p w:rsidR="0083463C" w:rsidRPr="002407F9" w:rsidRDefault="0083463C" w:rsidP="0083463C">
      <w:pPr>
        <w:pStyle w:val="Heading3"/>
        <w:rPr>
          <w:noProof/>
        </w:rPr>
      </w:pPr>
      <w:bookmarkStart w:id="6288" w:name="_Toc308709939"/>
      <w:bookmarkStart w:id="6289" w:name="_Toc380749644"/>
      <w:bookmarkStart w:id="6290" w:name="_Toc384901950"/>
      <w:bookmarkStart w:id="6291" w:name="_Toc432512471"/>
      <w:bookmarkStart w:id="6292" w:name="_Toc443575809"/>
      <w:bookmarkStart w:id="6293" w:name="_Toc470518045"/>
      <w:bookmarkStart w:id="6294" w:name="_Toc462921264"/>
      <w:bookmarkStart w:id="6295" w:name="_Toc516155086"/>
      <w:bookmarkStart w:id="6296" w:name="_Toc20317824"/>
      <w:r w:rsidRPr="002407F9">
        <w:rPr>
          <w:noProof/>
        </w:rPr>
        <w:t>Description</w:t>
      </w:r>
      <w:bookmarkEnd w:id="6288"/>
      <w:bookmarkEnd w:id="6289"/>
      <w:bookmarkEnd w:id="6290"/>
      <w:bookmarkEnd w:id="6291"/>
      <w:bookmarkEnd w:id="6292"/>
      <w:bookmarkEnd w:id="6293"/>
      <w:bookmarkEnd w:id="6294"/>
      <w:bookmarkEnd w:id="6295"/>
      <w:bookmarkEnd w:id="6296"/>
    </w:p>
    <w:p w:rsidR="0083463C" w:rsidRPr="002407F9" w:rsidRDefault="0083463C" w:rsidP="0083463C">
      <w:pPr>
        <w:pStyle w:val="BodyText"/>
        <w:rPr>
          <w:noProof/>
        </w:rPr>
      </w:pPr>
      <w:r w:rsidRPr="002407F9">
        <w:rPr>
          <w:noProof/>
        </w:rPr>
        <w:t>An identity object is used to convey credential protection value (CV) to a TPM that can load the object associated with the object. The CV is encrypted to a storage key on the target TPM, and if the credential integrity checks and the proper object is loaded in the TPM, then the TPM will return the CV.</w:t>
      </w:r>
    </w:p>
    <w:p w:rsidR="0083463C" w:rsidRPr="002407F9" w:rsidRDefault="0083463C" w:rsidP="0083463C">
      <w:pPr>
        <w:pStyle w:val="Heading3"/>
        <w:keepLines/>
        <w:rPr>
          <w:noProof/>
        </w:rPr>
      </w:pPr>
      <w:bookmarkStart w:id="6297" w:name="_Toc286047222"/>
      <w:bookmarkStart w:id="6298" w:name="_Toc288815136"/>
      <w:bookmarkStart w:id="6299" w:name="_Toc304539382"/>
      <w:bookmarkStart w:id="6300" w:name="_Toc308709940"/>
      <w:bookmarkStart w:id="6301" w:name="_Toc380749645"/>
      <w:bookmarkStart w:id="6302" w:name="_Toc384901951"/>
      <w:bookmarkStart w:id="6303" w:name="_Toc443575810"/>
      <w:bookmarkStart w:id="6304" w:name="_Toc470518046"/>
      <w:bookmarkStart w:id="6305" w:name="_Toc462921265"/>
      <w:bookmarkStart w:id="6306" w:name="_Toc516155087"/>
      <w:bookmarkStart w:id="6307" w:name="_Toc20317825"/>
      <w:r w:rsidRPr="002407F9">
        <w:rPr>
          <w:noProof/>
        </w:rPr>
        <w:t>TPMS</w:t>
      </w:r>
      <w:bookmarkStart w:id="6308" w:name="_Toc432512472"/>
      <w:r w:rsidRPr="002407F9">
        <w:rPr>
          <w:noProof/>
        </w:rPr>
        <w:t>_ID_OBJECT</w:t>
      </w:r>
      <w:bookmarkEnd w:id="6297"/>
      <w:bookmarkEnd w:id="6298"/>
      <w:bookmarkEnd w:id="6299"/>
      <w:bookmarkEnd w:id="6300"/>
      <w:bookmarkEnd w:id="6301"/>
      <w:bookmarkEnd w:id="6302"/>
      <w:bookmarkEnd w:id="6303"/>
      <w:bookmarkEnd w:id="6304"/>
      <w:bookmarkEnd w:id="6305"/>
      <w:bookmarkEnd w:id="6306"/>
      <w:bookmarkEnd w:id="6307"/>
      <w:bookmarkEnd w:id="6308"/>
    </w:p>
    <w:p w:rsidR="0083463C" w:rsidRPr="002407F9" w:rsidRDefault="0083463C" w:rsidP="0083463C">
      <w:pPr>
        <w:pStyle w:val="BodyText"/>
        <w:rPr>
          <w:noProof/>
        </w:rPr>
      </w:pPr>
      <w:r w:rsidRPr="002407F9">
        <w:rPr>
          <w:noProof/>
        </w:rPr>
        <w:t>This structure is used for sizing the TPM2B_ID_OBJECT.</w:t>
      </w:r>
    </w:p>
    <w:p w:rsidR="0083463C" w:rsidRPr="002407F9" w:rsidRDefault="0083463C" w:rsidP="0083463C">
      <w:pPr>
        <w:pStyle w:val="TABLE-title"/>
        <w:keepLines/>
        <w:rPr>
          <w:noProof/>
        </w:rPr>
      </w:pPr>
      <w:bookmarkStart w:id="6309" w:name="_Toc380749883"/>
      <w:bookmarkStart w:id="6310" w:name="_Toc384651545"/>
      <w:bookmarkStart w:id="6311" w:name="_Toc432512690"/>
      <w:bookmarkStart w:id="6312" w:name="_Toc443576026"/>
      <w:bookmarkStart w:id="6313" w:name="_Toc470518274"/>
      <w:bookmarkStart w:id="6314" w:name="_Toc462921488"/>
      <w:bookmarkStart w:id="6315" w:name="_Toc516155319"/>
      <w:bookmarkStart w:id="6316" w:name="_Toc21376257"/>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210</w:t>
      </w:r>
      <w:r w:rsidRPr="002407F9">
        <w:rPr>
          <w:noProof/>
        </w:rPr>
        <w:fldChar w:fldCharType="end"/>
      </w:r>
      <w:r w:rsidRPr="002407F9">
        <w:rPr>
          <w:noProof/>
        </w:rPr>
        <w:t xml:space="preserve"> — Definition of TPMS_ID_OBJECT Structure &lt;&gt;</w:t>
      </w:r>
      <w:bookmarkEnd w:id="6309"/>
      <w:bookmarkEnd w:id="6310"/>
      <w:bookmarkEnd w:id="6311"/>
      <w:bookmarkEnd w:id="6312"/>
      <w:bookmarkEnd w:id="6313"/>
      <w:bookmarkEnd w:id="6314"/>
      <w:bookmarkEnd w:id="6315"/>
      <w:bookmarkEnd w:id="6316"/>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980"/>
        <w:gridCol w:w="2250"/>
        <w:gridCol w:w="5130"/>
      </w:tblGrid>
      <w:tr w:rsidR="0083463C" w:rsidRPr="002407F9" w:rsidTr="00BF3E57">
        <w:trPr>
          <w:cantSplit/>
          <w:jc w:val="center"/>
        </w:trPr>
        <w:tc>
          <w:tcPr>
            <w:tcW w:w="19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25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513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cantSplit/>
          <w:jc w:val="center"/>
        </w:trPr>
        <w:tc>
          <w:tcPr>
            <w:tcW w:w="1980" w:type="dxa"/>
          </w:tcPr>
          <w:p w:rsidR="0083463C" w:rsidRPr="002407F9" w:rsidRDefault="0083463C" w:rsidP="00BF3E57">
            <w:pPr>
              <w:pStyle w:val="TABLE-cell"/>
            </w:pPr>
            <w:r w:rsidRPr="002407F9">
              <w:t>integrityHMAC</w:t>
            </w:r>
          </w:p>
        </w:tc>
        <w:tc>
          <w:tcPr>
            <w:tcW w:w="2250" w:type="dxa"/>
          </w:tcPr>
          <w:p w:rsidR="0083463C" w:rsidRPr="002407F9" w:rsidRDefault="0083463C" w:rsidP="00BF3E57">
            <w:pPr>
              <w:pStyle w:val="TABLE-cell"/>
            </w:pPr>
            <w:r w:rsidRPr="002407F9">
              <w:t>TPM2B_DIGEST</w:t>
            </w:r>
          </w:p>
        </w:tc>
        <w:tc>
          <w:tcPr>
            <w:tcW w:w="5130" w:type="dxa"/>
          </w:tcPr>
          <w:p w:rsidR="0083463C" w:rsidRPr="002407F9" w:rsidRDefault="0083463C" w:rsidP="00BF3E57">
            <w:pPr>
              <w:pStyle w:val="TABLE-cell"/>
            </w:pPr>
            <w:r w:rsidRPr="002407F9">
              <w:t>HMAC using the nameAlg of the storage key on the target TPM</w:t>
            </w:r>
          </w:p>
        </w:tc>
      </w:tr>
      <w:tr w:rsidR="0083463C" w:rsidRPr="002407F9" w:rsidTr="00BF3E57">
        <w:trPr>
          <w:cantSplit/>
          <w:jc w:val="center"/>
        </w:trPr>
        <w:tc>
          <w:tcPr>
            <w:tcW w:w="1980" w:type="dxa"/>
          </w:tcPr>
          <w:p w:rsidR="0083463C" w:rsidRPr="002407F9" w:rsidRDefault="0083463C" w:rsidP="00BF3E57">
            <w:pPr>
              <w:pStyle w:val="TABLE-cell"/>
              <w:keepNext w:val="0"/>
            </w:pPr>
            <w:r w:rsidRPr="002407F9">
              <w:t>encIdentity</w:t>
            </w:r>
          </w:p>
        </w:tc>
        <w:tc>
          <w:tcPr>
            <w:tcW w:w="2250" w:type="dxa"/>
          </w:tcPr>
          <w:p w:rsidR="0083463C" w:rsidRPr="002407F9" w:rsidRDefault="0083463C" w:rsidP="00BF3E57">
            <w:pPr>
              <w:pStyle w:val="TABLE-cell"/>
              <w:keepNext w:val="0"/>
            </w:pPr>
            <w:r w:rsidRPr="002407F9">
              <w:t>TPM2B_DIGEST</w:t>
            </w:r>
          </w:p>
        </w:tc>
        <w:tc>
          <w:tcPr>
            <w:tcW w:w="5130" w:type="dxa"/>
          </w:tcPr>
          <w:p w:rsidR="0083463C" w:rsidRPr="002407F9" w:rsidRDefault="0083463C" w:rsidP="00BF3E57">
            <w:pPr>
              <w:pStyle w:val="TABLE-cell"/>
              <w:keepNext w:val="0"/>
            </w:pPr>
            <w:r w:rsidRPr="002407F9">
              <w:t>credential protector information returned if name matches the referenced object</w:t>
            </w:r>
          </w:p>
          <w:p w:rsidR="0083463C" w:rsidRPr="002407F9" w:rsidRDefault="0083463C" w:rsidP="00BF3E57">
            <w:pPr>
              <w:pStyle w:val="TABLE-cell"/>
              <w:keepNext w:val="0"/>
            </w:pPr>
            <w:r w:rsidRPr="002407F9">
              <w:t xml:space="preserve">All of the </w:t>
            </w:r>
            <w:r w:rsidRPr="002407F9">
              <w:rPr>
                <w:i/>
              </w:rPr>
              <w:t>encIdentity</w:t>
            </w:r>
            <w:r w:rsidRPr="002407F9">
              <w:t xml:space="preserve"> is encrypted, including the size field.</w:t>
            </w:r>
          </w:p>
          <w:p w:rsidR="0083463C" w:rsidRPr="002407F9" w:rsidRDefault="0083463C" w:rsidP="00BF3E57">
            <w:pPr>
              <w:pStyle w:val="Table-cell-note"/>
              <w:keepNext w:val="0"/>
              <w:ind w:left="0" w:firstLine="0"/>
            </w:pPr>
            <w:r w:rsidRPr="002407F9">
              <w:t>NOTE</w:t>
            </w:r>
            <w:r w:rsidRPr="002407F9">
              <w:tab/>
              <w:t xml:space="preserve">The TPM is not required to check that the size is not larger than the digest of the </w:t>
            </w:r>
            <w:r w:rsidRPr="002407F9">
              <w:rPr>
                <w:i/>
              </w:rPr>
              <w:t>nameAlg</w:t>
            </w:r>
            <w:r w:rsidRPr="002407F9">
              <w:t xml:space="preserve">. However, if the size is larger, the ID object may not be usable on a TPM that has no digest larger than produced by </w:t>
            </w:r>
            <w:r w:rsidRPr="002407F9">
              <w:rPr>
                <w:i/>
              </w:rPr>
              <w:t>nameAlg</w:t>
            </w:r>
            <w:r w:rsidRPr="002407F9">
              <w:t>.</w:t>
            </w:r>
          </w:p>
        </w:tc>
      </w:tr>
    </w:tbl>
    <w:p w:rsidR="0083463C" w:rsidRPr="002407F9" w:rsidRDefault="0083463C" w:rsidP="0083463C">
      <w:pPr>
        <w:pStyle w:val="Heading3"/>
        <w:rPr>
          <w:noProof/>
        </w:rPr>
      </w:pPr>
      <w:bookmarkStart w:id="6317" w:name="_Toc286047223"/>
      <w:bookmarkStart w:id="6318" w:name="_Toc288815137"/>
      <w:bookmarkStart w:id="6319" w:name="_Toc304539383"/>
      <w:bookmarkStart w:id="6320" w:name="_Toc308709941"/>
      <w:bookmarkStart w:id="6321" w:name="_Toc380749646"/>
      <w:bookmarkStart w:id="6322" w:name="_Toc384901952"/>
      <w:bookmarkStart w:id="6323" w:name="_Toc432512473"/>
      <w:bookmarkStart w:id="6324" w:name="_Toc443575811"/>
      <w:bookmarkStart w:id="6325" w:name="_Toc470518047"/>
      <w:bookmarkStart w:id="6326" w:name="_Toc462921266"/>
      <w:bookmarkStart w:id="6327" w:name="_Toc516155088"/>
      <w:bookmarkStart w:id="6328" w:name="_Toc20317826"/>
      <w:r w:rsidRPr="002407F9">
        <w:rPr>
          <w:noProof/>
        </w:rPr>
        <w:t>TPM2B_ID_OBJECT</w:t>
      </w:r>
      <w:bookmarkEnd w:id="6317"/>
      <w:bookmarkEnd w:id="6318"/>
      <w:bookmarkEnd w:id="6319"/>
      <w:bookmarkEnd w:id="6320"/>
      <w:bookmarkEnd w:id="6321"/>
      <w:bookmarkEnd w:id="6322"/>
      <w:bookmarkEnd w:id="6323"/>
      <w:bookmarkEnd w:id="6324"/>
      <w:bookmarkEnd w:id="6325"/>
      <w:bookmarkEnd w:id="6326"/>
      <w:bookmarkEnd w:id="6327"/>
      <w:bookmarkEnd w:id="6328"/>
    </w:p>
    <w:p w:rsidR="0083463C" w:rsidRPr="002407F9" w:rsidRDefault="0083463C" w:rsidP="0083463C">
      <w:pPr>
        <w:pStyle w:val="BodyText"/>
        <w:rPr>
          <w:noProof/>
        </w:rPr>
      </w:pPr>
      <w:r w:rsidRPr="002407F9">
        <w:rPr>
          <w:noProof/>
        </w:rPr>
        <w:t>This structure is an output from TPM2_MakeCredential() and is an input to TPM2_ActivateCredential().</w:t>
      </w:r>
    </w:p>
    <w:p w:rsidR="0083463C" w:rsidRPr="002407F9" w:rsidRDefault="0083463C" w:rsidP="0083463C">
      <w:pPr>
        <w:pStyle w:val="TABLE-title"/>
        <w:rPr>
          <w:noProof/>
        </w:rPr>
      </w:pPr>
      <w:bookmarkStart w:id="6329" w:name="_Toc380749884"/>
      <w:bookmarkStart w:id="6330" w:name="_Toc384651546"/>
      <w:bookmarkStart w:id="6331" w:name="_Toc432512691"/>
      <w:bookmarkStart w:id="6332" w:name="_Toc443576027"/>
      <w:bookmarkStart w:id="6333" w:name="_Toc470518275"/>
      <w:bookmarkStart w:id="6334" w:name="_Toc462921489"/>
      <w:bookmarkStart w:id="6335" w:name="_Toc516155320"/>
      <w:bookmarkStart w:id="6336" w:name="_Toc2137625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211</w:t>
      </w:r>
      <w:r w:rsidRPr="002407F9">
        <w:rPr>
          <w:noProof/>
        </w:rPr>
        <w:fldChar w:fldCharType="end"/>
      </w:r>
      <w:r w:rsidRPr="002407F9">
        <w:rPr>
          <w:noProof/>
        </w:rPr>
        <w:t xml:space="preserve"> — Definition of TPM2B_ID_OBJECT Structure &lt;IN/OUT&gt;</w:t>
      </w:r>
      <w:bookmarkEnd w:id="6329"/>
      <w:bookmarkEnd w:id="6330"/>
      <w:bookmarkEnd w:id="6331"/>
      <w:bookmarkEnd w:id="6332"/>
      <w:bookmarkEnd w:id="6333"/>
      <w:bookmarkEnd w:id="6334"/>
      <w:bookmarkEnd w:id="6335"/>
      <w:bookmarkEnd w:id="633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780"/>
        <w:gridCol w:w="1980"/>
        <w:gridCol w:w="3600"/>
      </w:tblGrid>
      <w:tr w:rsidR="0083463C" w:rsidRPr="002407F9" w:rsidTr="00BF3E57">
        <w:trPr>
          <w:trHeight w:val="123"/>
          <w:jc w:val="center"/>
        </w:trPr>
        <w:tc>
          <w:tcPr>
            <w:tcW w:w="378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19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60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780" w:type="dxa"/>
            <w:tcBorders>
              <w:left w:val="single" w:sz="12" w:space="0" w:color="auto"/>
            </w:tcBorders>
          </w:tcPr>
          <w:p w:rsidR="0083463C" w:rsidRPr="002407F9" w:rsidRDefault="0083463C" w:rsidP="00BF3E57">
            <w:pPr>
              <w:pStyle w:val="TABLE-cell"/>
            </w:pPr>
            <w:r w:rsidRPr="002407F9">
              <w:t>size</w:t>
            </w:r>
          </w:p>
        </w:tc>
        <w:tc>
          <w:tcPr>
            <w:tcW w:w="1980" w:type="dxa"/>
          </w:tcPr>
          <w:p w:rsidR="0083463C" w:rsidRPr="002407F9" w:rsidRDefault="0083463C" w:rsidP="00BF3E57">
            <w:pPr>
              <w:pStyle w:val="TABLE-cell"/>
            </w:pPr>
            <w:r w:rsidRPr="002407F9">
              <w:t>UINT16</w:t>
            </w:r>
          </w:p>
        </w:tc>
        <w:tc>
          <w:tcPr>
            <w:tcW w:w="3600" w:type="dxa"/>
            <w:tcBorders>
              <w:right w:val="single" w:sz="12" w:space="0" w:color="auto"/>
            </w:tcBorders>
          </w:tcPr>
          <w:p w:rsidR="0083463C" w:rsidRPr="002407F9" w:rsidRDefault="0083463C" w:rsidP="00BF3E57">
            <w:pPr>
              <w:pStyle w:val="TABLE-cell"/>
            </w:pPr>
            <w:r w:rsidRPr="002407F9">
              <w:t xml:space="preserve">size of the </w:t>
            </w:r>
            <w:r w:rsidRPr="002407F9">
              <w:rPr>
                <w:i/>
              </w:rPr>
              <w:t>credential</w:t>
            </w:r>
            <w:r w:rsidRPr="002407F9">
              <w:t xml:space="preserve"> structure</w:t>
            </w:r>
          </w:p>
        </w:tc>
      </w:tr>
      <w:tr w:rsidR="0083463C" w:rsidRPr="002407F9" w:rsidTr="00BF3E57">
        <w:trPr>
          <w:jc w:val="center"/>
        </w:trPr>
        <w:tc>
          <w:tcPr>
            <w:tcW w:w="3780" w:type="dxa"/>
            <w:tcBorders>
              <w:left w:val="single" w:sz="12" w:space="0" w:color="auto"/>
              <w:bottom w:val="single" w:sz="12" w:space="0" w:color="auto"/>
            </w:tcBorders>
          </w:tcPr>
          <w:p w:rsidR="0083463C" w:rsidRPr="002407F9" w:rsidRDefault="0083463C" w:rsidP="00BF3E57">
            <w:pPr>
              <w:pStyle w:val="TABLE-cell"/>
              <w:keepNext w:val="0"/>
            </w:pPr>
            <w:r w:rsidRPr="002407F9">
              <w:t>credential[size]{:sizeof(TPMS_ID_OBJECT)}</w:t>
            </w:r>
          </w:p>
        </w:tc>
        <w:tc>
          <w:tcPr>
            <w:tcW w:w="1980" w:type="dxa"/>
            <w:tcBorders>
              <w:bottom w:val="single" w:sz="12" w:space="0" w:color="auto"/>
            </w:tcBorders>
          </w:tcPr>
          <w:p w:rsidR="0083463C" w:rsidRPr="002407F9" w:rsidRDefault="0083463C" w:rsidP="00BF3E57">
            <w:pPr>
              <w:pStyle w:val="TABLE-cell"/>
              <w:keepNext w:val="0"/>
            </w:pPr>
            <w:r w:rsidRPr="002407F9">
              <w:t>BYTE</w:t>
            </w:r>
          </w:p>
        </w:tc>
        <w:tc>
          <w:tcPr>
            <w:tcW w:w="3600" w:type="dxa"/>
            <w:tcBorders>
              <w:bottom w:val="single" w:sz="12" w:space="0" w:color="auto"/>
              <w:right w:val="single" w:sz="12" w:space="0" w:color="auto"/>
            </w:tcBorders>
          </w:tcPr>
          <w:p w:rsidR="0083463C" w:rsidRPr="002407F9" w:rsidRDefault="0083463C" w:rsidP="00BF3E57">
            <w:pPr>
              <w:pStyle w:val="TABLE-cell"/>
              <w:keepNext w:val="0"/>
            </w:pPr>
            <w:r w:rsidRPr="002407F9">
              <w:t>an encrypted credential area</w:t>
            </w:r>
          </w:p>
        </w:tc>
      </w:tr>
    </w:tbl>
    <w:p w:rsidR="0083463C" w:rsidRPr="002407F9" w:rsidRDefault="0083463C" w:rsidP="0083463C">
      <w:pPr>
        <w:pStyle w:val="Heading1"/>
        <w:rPr>
          <w:noProof/>
        </w:rPr>
      </w:pPr>
      <w:bookmarkStart w:id="6337" w:name="_Toc279238006"/>
      <w:bookmarkStart w:id="6338" w:name="_Toc279503924"/>
      <w:bookmarkStart w:id="6339" w:name="_Toc286047224"/>
      <w:bookmarkStart w:id="6340" w:name="_Toc288815138"/>
      <w:bookmarkStart w:id="6341" w:name="_Toc304539384"/>
      <w:bookmarkStart w:id="6342" w:name="_Toc308709942"/>
      <w:bookmarkStart w:id="6343" w:name="_Toc380749647"/>
      <w:bookmarkStart w:id="6344" w:name="_Toc384901953"/>
      <w:bookmarkStart w:id="6345" w:name="_Toc432512474"/>
      <w:bookmarkStart w:id="6346" w:name="_Toc443575812"/>
      <w:bookmarkStart w:id="6347" w:name="_Toc470518048"/>
      <w:bookmarkStart w:id="6348" w:name="_Toc462921267"/>
      <w:bookmarkStart w:id="6349" w:name="_Toc516155089"/>
      <w:bookmarkStart w:id="6350" w:name="_Toc20317827"/>
      <w:bookmarkEnd w:id="6337"/>
      <w:bookmarkEnd w:id="6338"/>
      <w:r w:rsidRPr="002407F9">
        <w:rPr>
          <w:noProof/>
        </w:rPr>
        <w:lastRenderedPageBreak/>
        <w:t>NV Storage Structures</w:t>
      </w:r>
      <w:bookmarkEnd w:id="6339"/>
      <w:bookmarkEnd w:id="6340"/>
      <w:bookmarkEnd w:id="6341"/>
      <w:bookmarkEnd w:id="6342"/>
      <w:bookmarkEnd w:id="6343"/>
      <w:bookmarkEnd w:id="6344"/>
      <w:bookmarkEnd w:id="6345"/>
      <w:bookmarkEnd w:id="6346"/>
      <w:bookmarkEnd w:id="6347"/>
      <w:bookmarkEnd w:id="6348"/>
      <w:bookmarkEnd w:id="6349"/>
      <w:bookmarkEnd w:id="6350"/>
    </w:p>
    <w:p w:rsidR="0083463C" w:rsidRPr="002407F9" w:rsidRDefault="0083463C" w:rsidP="0083463C">
      <w:pPr>
        <w:pStyle w:val="Heading2"/>
        <w:rPr>
          <w:noProof/>
        </w:rPr>
      </w:pPr>
      <w:bookmarkStart w:id="6351" w:name="_Toc286047225"/>
      <w:bookmarkStart w:id="6352" w:name="_Toc288815139"/>
      <w:bookmarkStart w:id="6353" w:name="_Toc304539385"/>
      <w:bookmarkStart w:id="6354" w:name="_Toc308709943"/>
      <w:bookmarkStart w:id="6355" w:name="_Toc380749648"/>
      <w:bookmarkStart w:id="6356" w:name="_Toc384901954"/>
      <w:bookmarkStart w:id="6357" w:name="_Toc432512475"/>
      <w:bookmarkStart w:id="6358" w:name="_Toc443575813"/>
      <w:bookmarkStart w:id="6359" w:name="_Toc470518049"/>
      <w:bookmarkStart w:id="6360" w:name="_Toc462921268"/>
      <w:bookmarkStart w:id="6361" w:name="_Toc516155090"/>
      <w:bookmarkStart w:id="6362" w:name="_Toc20317828"/>
      <w:r w:rsidRPr="002407F9">
        <w:rPr>
          <w:noProof/>
        </w:rPr>
        <w:t>TPM_NV_INDEX</w:t>
      </w:r>
      <w:bookmarkEnd w:id="6351"/>
      <w:bookmarkEnd w:id="6352"/>
      <w:bookmarkEnd w:id="6353"/>
      <w:bookmarkEnd w:id="6354"/>
      <w:bookmarkEnd w:id="6355"/>
      <w:bookmarkEnd w:id="6356"/>
      <w:bookmarkEnd w:id="6357"/>
      <w:bookmarkEnd w:id="6358"/>
      <w:bookmarkEnd w:id="6359"/>
      <w:bookmarkEnd w:id="6360"/>
      <w:bookmarkEnd w:id="6361"/>
      <w:bookmarkEnd w:id="6362"/>
    </w:p>
    <w:p w:rsidR="0083463C" w:rsidRPr="002407F9" w:rsidRDefault="0083463C" w:rsidP="0083463C">
      <w:pPr>
        <w:pStyle w:val="BodyText"/>
        <w:rPr>
          <w:noProof/>
        </w:rPr>
      </w:pPr>
      <w:r w:rsidRPr="002407F9">
        <w:rPr>
          <w:noProof/>
        </w:rPr>
        <w:t>A TPM_NV_INDEX is used to reference a defined location in NV memory. The format of the Index is changed from TPM 1.2 in order to include the Index in the reserved handle space. Handles in this range use the digest of the public area of the Index as the Name of the entity in authorization computations</w:t>
      </w:r>
    </w:p>
    <w:p w:rsidR="0083463C" w:rsidRPr="002407F9" w:rsidRDefault="0083463C" w:rsidP="0083463C">
      <w:pPr>
        <w:pStyle w:val="BodyText"/>
        <w:rPr>
          <w:noProof/>
          <w:highlight w:val="lightGray"/>
        </w:rPr>
      </w:pPr>
      <w:r w:rsidRPr="002407F9">
        <w:rPr>
          <w:noProof/>
        </w:rPr>
        <w:t xml:space="preserve">The 32-bit TPM 1.2 NV Index format is shown in </w:t>
      </w:r>
      <w:r w:rsidRPr="002407F9">
        <w:rPr>
          <w:noProof/>
        </w:rPr>
        <w:fldChar w:fldCharType="begin"/>
      </w:r>
      <w:r w:rsidRPr="002407F9">
        <w:rPr>
          <w:noProof/>
        </w:rPr>
        <w:instrText xml:space="preserve"> REF _Ref235403879 \h </w:instrText>
      </w:r>
      <w:r w:rsidRPr="002407F9">
        <w:rPr>
          <w:noProof/>
        </w:rPr>
      </w:r>
      <w:r w:rsidRPr="002407F9">
        <w:rPr>
          <w:noProof/>
        </w:rPr>
        <w:fldChar w:fldCharType="separate"/>
      </w:r>
      <w:r w:rsidR="00AE7D6E" w:rsidRPr="002407F9">
        <w:rPr>
          <w:noProof/>
        </w:rPr>
        <w:t xml:space="preserve">Figure </w:t>
      </w:r>
      <w:r w:rsidR="00AE7D6E">
        <w:rPr>
          <w:noProof/>
        </w:rPr>
        <w:t>4</w:t>
      </w:r>
      <w:r w:rsidRPr="002407F9">
        <w:rPr>
          <w:noProof/>
        </w:rPr>
        <w:fldChar w:fldCharType="end"/>
      </w:r>
      <w:r w:rsidRPr="002407F9">
        <w:rPr>
          <w:noProof/>
        </w:rPr>
        <w:t xml:space="preserve">. In order to allow the Index to fit into the 24 bits available in the reserved handle space, the Index value format is changed as shown in </w:t>
      </w:r>
      <w:r w:rsidRPr="002407F9">
        <w:rPr>
          <w:noProof/>
        </w:rPr>
        <w:fldChar w:fldCharType="begin"/>
      </w:r>
      <w:r w:rsidRPr="002407F9">
        <w:rPr>
          <w:noProof/>
        </w:rPr>
        <w:instrText xml:space="preserve"> REF _Ref235403989 \h </w:instrText>
      </w:r>
      <w:r w:rsidRPr="002407F9">
        <w:rPr>
          <w:noProof/>
        </w:rPr>
      </w:r>
      <w:r w:rsidRPr="002407F9">
        <w:rPr>
          <w:noProof/>
        </w:rPr>
        <w:fldChar w:fldCharType="separate"/>
      </w:r>
      <w:r w:rsidR="00AE7D6E" w:rsidRPr="002407F9">
        <w:rPr>
          <w:noProof/>
        </w:rPr>
        <w:t xml:space="preserve">Figure </w:t>
      </w:r>
      <w:r w:rsidR="00AE7D6E">
        <w:rPr>
          <w:noProof/>
        </w:rPr>
        <w:t>5</w:t>
      </w:r>
      <w:r w:rsidRPr="002407F9">
        <w:rPr>
          <w:noProof/>
        </w:rPr>
        <w:fldChar w:fldCharType="end"/>
      </w:r>
      <w:r w:rsidRPr="002407F9">
        <w:rPr>
          <w:noProof/>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tblGrid>
      <w:tr w:rsidR="0083463C" w:rsidRPr="002407F9" w:rsidTr="00BF3E57">
        <w:trPr>
          <w:trHeight w:hRule="exact" w:val="360"/>
          <w:jc w:val="center"/>
        </w:trPr>
        <w:tc>
          <w:tcPr>
            <w:tcW w:w="216" w:type="dxa"/>
            <w:tcBorders>
              <w:top w:val="nil"/>
              <w:bottom w:val="single" w:sz="12" w:space="0" w:color="auto"/>
            </w:tcBorders>
            <w:vAlign w:val="bottom"/>
          </w:tcPr>
          <w:p w:rsidR="0083463C" w:rsidRPr="002407F9" w:rsidRDefault="0083463C" w:rsidP="00BF3E57">
            <w:pPr>
              <w:pStyle w:val="TABLE-cell"/>
              <w:spacing w:before="0" w:after="0"/>
              <w:jc w:val="center"/>
              <w:rPr>
                <w:sz w:val="14"/>
              </w:rPr>
            </w:pPr>
            <w:r w:rsidRPr="002407F9">
              <w:rPr>
                <w:sz w:val="14"/>
              </w:rPr>
              <w:t>3</w:t>
            </w:r>
          </w:p>
          <w:p w:rsidR="0083463C" w:rsidRPr="002407F9" w:rsidRDefault="0083463C" w:rsidP="00BF3E57">
            <w:pPr>
              <w:pStyle w:val="TABLE-cell"/>
              <w:spacing w:before="0" w:after="0"/>
              <w:jc w:val="center"/>
              <w:rPr>
                <w:sz w:val="14"/>
              </w:rPr>
            </w:pPr>
            <w:r w:rsidRPr="002407F9">
              <w:rPr>
                <w:sz w:val="14"/>
              </w:rPr>
              <w:t>1</w:t>
            </w:r>
          </w:p>
        </w:tc>
        <w:tc>
          <w:tcPr>
            <w:tcW w:w="216" w:type="dxa"/>
            <w:tcBorders>
              <w:top w:val="nil"/>
              <w:bottom w:val="single" w:sz="12" w:space="0" w:color="auto"/>
            </w:tcBorders>
            <w:vAlign w:val="bottom"/>
          </w:tcPr>
          <w:p w:rsidR="0083463C" w:rsidRPr="002407F9" w:rsidRDefault="0083463C" w:rsidP="00BF3E57">
            <w:pPr>
              <w:pStyle w:val="TABLE-cell"/>
              <w:spacing w:before="0" w:after="0"/>
              <w:jc w:val="center"/>
              <w:rPr>
                <w:sz w:val="14"/>
              </w:rPr>
            </w:pPr>
            <w:r w:rsidRPr="002407F9">
              <w:rPr>
                <w:sz w:val="14"/>
              </w:rPr>
              <w:t>3</w:t>
            </w:r>
          </w:p>
          <w:p w:rsidR="0083463C" w:rsidRPr="002407F9" w:rsidRDefault="0083463C" w:rsidP="00BF3E57">
            <w:pPr>
              <w:pStyle w:val="TABLE-cell"/>
              <w:spacing w:before="0" w:after="0"/>
              <w:jc w:val="center"/>
              <w:rPr>
                <w:sz w:val="14"/>
              </w:rPr>
            </w:pPr>
            <w:r w:rsidRPr="002407F9">
              <w:rPr>
                <w:sz w:val="14"/>
              </w:rPr>
              <w:t>0</w:t>
            </w:r>
          </w:p>
        </w:tc>
        <w:tc>
          <w:tcPr>
            <w:tcW w:w="216" w:type="dxa"/>
            <w:tcBorders>
              <w:top w:val="nil"/>
              <w:bottom w:val="single" w:sz="12" w:space="0" w:color="auto"/>
            </w:tcBorders>
            <w:vAlign w:val="bottom"/>
          </w:tcPr>
          <w:p w:rsidR="0083463C" w:rsidRPr="002407F9" w:rsidRDefault="0083463C" w:rsidP="00BF3E57">
            <w:pPr>
              <w:pStyle w:val="TABLE-cell"/>
              <w:spacing w:before="0" w:after="0"/>
              <w:jc w:val="center"/>
              <w:rPr>
                <w:sz w:val="14"/>
              </w:rPr>
            </w:pPr>
            <w:r w:rsidRPr="002407F9">
              <w:rPr>
                <w:sz w:val="14"/>
              </w:rPr>
              <w:t>2</w:t>
            </w:r>
          </w:p>
          <w:p w:rsidR="0083463C" w:rsidRPr="002407F9" w:rsidRDefault="0083463C" w:rsidP="00BF3E57">
            <w:pPr>
              <w:pStyle w:val="TABLE-cell"/>
              <w:spacing w:before="0" w:after="0"/>
              <w:jc w:val="center"/>
              <w:rPr>
                <w:sz w:val="14"/>
              </w:rPr>
            </w:pPr>
            <w:r w:rsidRPr="002407F9">
              <w:rPr>
                <w:sz w:val="14"/>
              </w:rPr>
              <w:t>9</w:t>
            </w:r>
          </w:p>
        </w:tc>
        <w:tc>
          <w:tcPr>
            <w:tcW w:w="216" w:type="dxa"/>
            <w:tcBorders>
              <w:top w:val="nil"/>
              <w:bottom w:val="single" w:sz="12" w:space="0" w:color="auto"/>
            </w:tcBorders>
            <w:vAlign w:val="bottom"/>
          </w:tcPr>
          <w:p w:rsidR="0083463C" w:rsidRPr="002407F9" w:rsidRDefault="0083463C" w:rsidP="00BF3E57">
            <w:pPr>
              <w:pStyle w:val="TABLE-cell"/>
              <w:spacing w:before="0" w:after="0"/>
              <w:jc w:val="center"/>
              <w:rPr>
                <w:sz w:val="14"/>
              </w:rPr>
            </w:pPr>
            <w:r w:rsidRPr="002407F9">
              <w:rPr>
                <w:sz w:val="14"/>
              </w:rPr>
              <w:t>2</w:t>
            </w:r>
          </w:p>
          <w:p w:rsidR="0083463C" w:rsidRPr="002407F9" w:rsidRDefault="0083463C" w:rsidP="00BF3E57">
            <w:pPr>
              <w:pStyle w:val="TABLE-cell"/>
              <w:spacing w:before="0" w:after="0"/>
              <w:jc w:val="center"/>
              <w:rPr>
                <w:sz w:val="14"/>
              </w:rPr>
            </w:pPr>
            <w:r w:rsidRPr="002407F9">
              <w:rPr>
                <w:sz w:val="14"/>
              </w:rPr>
              <w:t>8</w:t>
            </w:r>
          </w:p>
        </w:tc>
        <w:tc>
          <w:tcPr>
            <w:tcW w:w="216" w:type="dxa"/>
            <w:tcBorders>
              <w:top w:val="nil"/>
              <w:bottom w:val="single" w:sz="12" w:space="0" w:color="auto"/>
            </w:tcBorders>
            <w:vAlign w:val="bottom"/>
          </w:tcPr>
          <w:p w:rsidR="0083463C" w:rsidRPr="002407F9" w:rsidRDefault="0083463C" w:rsidP="00BF3E57">
            <w:pPr>
              <w:pStyle w:val="TABLE-cell"/>
              <w:spacing w:before="0" w:after="0"/>
              <w:jc w:val="center"/>
              <w:rPr>
                <w:sz w:val="14"/>
              </w:rPr>
            </w:pPr>
            <w:r w:rsidRPr="002407F9">
              <w:rPr>
                <w:sz w:val="14"/>
              </w:rPr>
              <w:t>2</w:t>
            </w:r>
          </w:p>
          <w:p w:rsidR="0083463C" w:rsidRPr="002407F9" w:rsidRDefault="0083463C" w:rsidP="00BF3E57">
            <w:pPr>
              <w:pStyle w:val="TABLE-cell"/>
              <w:spacing w:before="0" w:after="0"/>
              <w:jc w:val="center"/>
              <w:rPr>
                <w:sz w:val="14"/>
              </w:rPr>
            </w:pPr>
            <w:r w:rsidRPr="002407F9">
              <w:rPr>
                <w:sz w:val="14"/>
              </w:rPr>
              <w:t>7</w:t>
            </w:r>
          </w:p>
        </w:tc>
        <w:tc>
          <w:tcPr>
            <w:tcW w:w="216" w:type="dxa"/>
            <w:tcBorders>
              <w:top w:val="nil"/>
              <w:bottom w:val="single" w:sz="12" w:space="0" w:color="auto"/>
            </w:tcBorders>
            <w:vAlign w:val="bottom"/>
          </w:tcPr>
          <w:p w:rsidR="0083463C" w:rsidRPr="002407F9" w:rsidRDefault="0083463C" w:rsidP="00BF3E57">
            <w:pPr>
              <w:pStyle w:val="TABLE-cell"/>
              <w:spacing w:before="0" w:after="0"/>
              <w:jc w:val="center"/>
              <w:rPr>
                <w:sz w:val="14"/>
              </w:rPr>
            </w:pPr>
            <w:r w:rsidRPr="002407F9">
              <w:rPr>
                <w:sz w:val="14"/>
              </w:rPr>
              <w:t>2</w:t>
            </w:r>
          </w:p>
          <w:p w:rsidR="0083463C" w:rsidRPr="002407F9" w:rsidRDefault="0083463C" w:rsidP="00BF3E57">
            <w:pPr>
              <w:pStyle w:val="TABLE-cell"/>
              <w:spacing w:before="0" w:after="0"/>
              <w:jc w:val="center"/>
              <w:rPr>
                <w:sz w:val="14"/>
              </w:rPr>
            </w:pPr>
            <w:r w:rsidRPr="002407F9">
              <w:rPr>
                <w:sz w:val="14"/>
              </w:rPr>
              <w:t>6</w:t>
            </w:r>
          </w:p>
        </w:tc>
        <w:tc>
          <w:tcPr>
            <w:tcW w:w="216" w:type="dxa"/>
            <w:tcBorders>
              <w:top w:val="nil"/>
              <w:bottom w:val="single" w:sz="12" w:space="0" w:color="auto"/>
            </w:tcBorders>
            <w:vAlign w:val="bottom"/>
          </w:tcPr>
          <w:p w:rsidR="0083463C" w:rsidRPr="002407F9" w:rsidRDefault="0083463C" w:rsidP="00BF3E57">
            <w:pPr>
              <w:pStyle w:val="TABLE-cell"/>
              <w:spacing w:before="0" w:after="0"/>
              <w:jc w:val="center"/>
              <w:rPr>
                <w:sz w:val="14"/>
              </w:rPr>
            </w:pPr>
            <w:r w:rsidRPr="002407F9">
              <w:rPr>
                <w:sz w:val="14"/>
              </w:rPr>
              <w:t>2</w:t>
            </w:r>
          </w:p>
          <w:p w:rsidR="0083463C" w:rsidRPr="002407F9" w:rsidRDefault="0083463C" w:rsidP="00BF3E57">
            <w:pPr>
              <w:pStyle w:val="TABLE-cell"/>
              <w:spacing w:before="0" w:after="0"/>
              <w:jc w:val="center"/>
              <w:rPr>
                <w:sz w:val="14"/>
              </w:rPr>
            </w:pPr>
            <w:r w:rsidRPr="002407F9">
              <w:rPr>
                <w:sz w:val="14"/>
              </w:rPr>
              <w:t>5</w:t>
            </w:r>
          </w:p>
        </w:tc>
        <w:tc>
          <w:tcPr>
            <w:tcW w:w="216" w:type="dxa"/>
            <w:tcBorders>
              <w:top w:val="nil"/>
              <w:bottom w:val="single" w:sz="12" w:space="0" w:color="auto"/>
            </w:tcBorders>
            <w:vAlign w:val="bottom"/>
          </w:tcPr>
          <w:p w:rsidR="0083463C" w:rsidRPr="002407F9" w:rsidRDefault="0083463C" w:rsidP="00BF3E57">
            <w:pPr>
              <w:pStyle w:val="TABLE-cell"/>
              <w:spacing w:before="0" w:after="0"/>
              <w:jc w:val="center"/>
              <w:rPr>
                <w:sz w:val="14"/>
              </w:rPr>
            </w:pPr>
            <w:r w:rsidRPr="002407F9">
              <w:rPr>
                <w:sz w:val="14"/>
              </w:rPr>
              <w:t>2</w:t>
            </w:r>
          </w:p>
          <w:p w:rsidR="0083463C" w:rsidRPr="002407F9" w:rsidRDefault="0083463C" w:rsidP="00BF3E57">
            <w:pPr>
              <w:pStyle w:val="TABLE-cell"/>
              <w:spacing w:before="0" w:after="0"/>
              <w:jc w:val="center"/>
              <w:rPr>
                <w:sz w:val="14"/>
              </w:rPr>
            </w:pPr>
            <w:r w:rsidRPr="002407F9">
              <w:rPr>
                <w:sz w:val="14"/>
              </w:rPr>
              <w:t>4</w:t>
            </w:r>
          </w:p>
        </w:tc>
        <w:tc>
          <w:tcPr>
            <w:tcW w:w="216" w:type="dxa"/>
            <w:tcBorders>
              <w:top w:val="nil"/>
              <w:bottom w:val="single" w:sz="12" w:space="0" w:color="auto"/>
              <w:right w:val="nil"/>
            </w:tcBorders>
            <w:vAlign w:val="bottom"/>
          </w:tcPr>
          <w:p w:rsidR="0083463C" w:rsidRPr="002407F9" w:rsidRDefault="0083463C" w:rsidP="00BF3E57">
            <w:pPr>
              <w:pStyle w:val="TABLE-cell"/>
              <w:spacing w:before="0" w:after="0"/>
              <w:jc w:val="center"/>
              <w:rPr>
                <w:sz w:val="14"/>
              </w:rPr>
            </w:pPr>
            <w:r w:rsidRPr="002407F9">
              <w:rPr>
                <w:sz w:val="14"/>
              </w:rPr>
              <w:t>2</w:t>
            </w:r>
          </w:p>
          <w:p w:rsidR="0083463C" w:rsidRPr="002407F9" w:rsidRDefault="0083463C" w:rsidP="00BF3E57">
            <w:pPr>
              <w:pStyle w:val="TABLE-cell"/>
              <w:spacing w:before="0" w:after="0"/>
              <w:jc w:val="center"/>
              <w:rPr>
                <w:sz w:val="14"/>
              </w:rPr>
            </w:pPr>
            <w:r w:rsidRPr="002407F9">
              <w:rPr>
                <w:sz w:val="14"/>
              </w:rPr>
              <w:t>3</w:t>
            </w: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single" w:sz="6" w:space="0" w:color="auto"/>
            </w:tcBorders>
            <w:vAlign w:val="bottom"/>
          </w:tcPr>
          <w:p w:rsidR="0083463C" w:rsidRPr="002407F9" w:rsidRDefault="0083463C" w:rsidP="00BF3E57">
            <w:pPr>
              <w:pStyle w:val="TABLE-cell"/>
              <w:spacing w:before="0" w:after="0"/>
              <w:jc w:val="center"/>
              <w:rPr>
                <w:sz w:val="14"/>
              </w:rPr>
            </w:pPr>
            <w:r w:rsidRPr="002407F9">
              <w:rPr>
                <w:sz w:val="14"/>
              </w:rPr>
              <w:t>1</w:t>
            </w:r>
          </w:p>
          <w:p w:rsidR="0083463C" w:rsidRPr="002407F9" w:rsidRDefault="0083463C" w:rsidP="00BF3E57">
            <w:pPr>
              <w:pStyle w:val="TABLE-cell"/>
              <w:spacing w:before="0" w:after="0"/>
              <w:jc w:val="center"/>
              <w:rPr>
                <w:sz w:val="14"/>
              </w:rPr>
            </w:pPr>
            <w:r w:rsidRPr="002407F9">
              <w:rPr>
                <w:sz w:val="14"/>
              </w:rPr>
              <w:t>6</w:t>
            </w:r>
          </w:p>
        </w:tc>
        <w:tc>
          <w:tcPr>
            <w:tcW w:w="216" w:type="dxa"/>
            <w:tcBorders>
              <w:top w:val="nil"/>
              <w:left w:val="single" w:sz="6" w:space="0" w:color="auto"/>
              <w:bottom w:val="single" w:sz="12" w:space="0" w:color="auto"/>
              <w:right w:val="nil"/>
            </w:tcBorders>
            <w:vAlign w:val="bottom"/>
          </w:tcPr>
          <w:p w:rsidR="0083463C" w:rsidRPr="002407F9" w:rsidRDefault="0083463C" w:rsidP="00BF3E57">
            <w:pPr>
              <w:pStyle w:val="TABLE-cell"/>
              <w:spacing w:before="0" w:after="0"/>
              <w:jc w:val="center"/>
              <w:rPr>
                <w:sz w:val="14"/>
              </w:rPr>
            </w:pPr>
            <w:r w:rsidRPr="002407F9">
              <w:rPr>
                <w:sz w:val="14"/>
              </w:rPr>
              <w:t>1</w:t>
            </w:r>
          </w:p>
          <w:p w:rsidR="0083463C" w:rsidRPr="002407F9" w:rsidRDefault="0083463C" w:rsidP="00BF3E57">
            <w:pPr>
              <w:pStyle w:val="TABLE-cell"/>
              <w:spacing w:before="0" w:after="0"/>
              <w:jc w:val="center"/>
              <w:rPr>
                <w:sz w:val="14"/>
              </w:rPr>
            </w:pPr>
            <w:r w:rsidRPr="002407F9">
              <w:rPr>
                <w:sz w:val="14"/>
              </w:rPr>
              <w:t>5</w:t>
            </w: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right w:val="nil"/>
            </w:tcBorders>
            <w:vAlign w:val="bottom"/>
          </w:tcPr>
          <w:p w:rsidR="0083463C" w:rsidRPr="002407F9" w:rsidRDefault="0083463C" w:rsidP="00BF3E57">
            <w:pPr>
              <w:keepNext/>
              <w:keepLines/>
              <w:tabs>
                <w:tab w:val="left" w:pos="360"/>
              </w:tabs>
              <w:spacing w:before="0" w:after="0" w:line="240" w:lineRule="auto"/>
              <w:contextualSpacing/>
              <w:jc w:val="center"/>
              <w:rPr>
                <w:rFonts w:ascii="Arial" w:hAnsi="Arial"/>
                <w:noProof/>
                <w:sz w:val="14"/>
              </w:rPr>
            </w:pPr>
          </w:p>
        </w:tc>
        <w:tc>
          <w:tcPr>
            <w:tcW w:w="216" w:type="dxa"/>
            <w:tcBorders>
              <w:top w:val="nil"/>
              <w:left w:val="nil"/>
              <w:bottom w:val="single" w:sz="12" w:space="0" w:color="auto"/>
            </w:tcBorders>
            <w:vAlign w:val="bottom"/>
          </w:tcPr>
          <w:p w:rsidR="0083463C" w:rsidRPr="002407F9" w:rsidRDefault="0083463C" w:rsidP="00BF3E57">
            <w:pPr>
              <w:pStyle w:val="TABLE-cell"/>
              <w:spacing w:before="0" w:after="0"/>
              <w:jc w:val="center"/>
              <w:rPr>
                <w:sz w:val="14"/>
              </w:rPr>
            </w:pPr>
            <w:r w:rsidRPr="002407F9">
              <w:rPr>
                <w:sz w:val="14"/>
              </w:rPr>
              <w:t>0</w:t>
            </w:r>
          </w:p>
          <w:p w:rsidR="0083463C" w:rsidRPr="002407F9" w:rsidRDefault="0083463C" w:rsidP="00BF3E57">
            <w:pPr>
              <w:pStyle w:val="TABLE-cell"/>
              <w:spacing w:before="0" w:after="0"/>
              <w:jc w:val="center"/>
              <w:rPr>
                <w:sz w:val="14"/>
              </w:rPr>
            </w:pPr>
            <w:r w:rsidRPr="002407F9">
              <w:rPr>
                <w:sz w:val="14"/>
              </w:rPr>
              <w:t>0</w:t>
            </w:r>
          </w:p>
        </w:tc>
      </w:tr>
      <w:tr w:rsidR="0083463C" w:rsidRPr="002407F9" w:rsidTr="00BF3E57">
        <w:trPr>
          <w:jc w:val="center"/>
        </w:trPr>
        <w:tc>
          <w:tcPr>
            <w:tcW w:w="216" w:type="dxa"/>
            <w:tcBorders>
              <w:top w:val="single" w:sz="12" w:space="0" w:color="auto"/>
              <w:left w:val="single" w:sz="12" w:space="0" w:color="auto"/>
              <w:bottom w:val="single" w:sz="12" w:space="0" w:color="auto"/>
              <w:right w:val="single" w:sz="6" w:space="0" w:color="auto"/>
            </w:tcBorders>
            <w:shd w:val="clear" w:color="auto" w:fill="auto"/>
            <w:vAlign w:val="center"/>
          </w:tcPr>
          <w:p w:rsidR="0083463C" w:rsidRPr="002407F9" w:rsidRDefault="0083463C" w:rsidP="00BF3E57">
            <w:pPr>
              <w:pStyle w:val="TABLE-cell"/>
              <w:jc w:val="center"/>
            </w:pPr>
            <w:r w:rsidRPr="002407F9">
              <w:t>T</w:t>
            </w:r>
          </w:p>
        </w:tc>
        <w:tc>
          <w:tcPr>
            <w:tcW w:w="216" w:type="dxa"/>
            <w:tcBorders>
              <w:top w:val="single" w:sz="12" w:space="0" w:color="auto"/>
              <w:left w:val="single" w:sz="6" w:space="0" w:color="auto"/>
              <w:bottom w:val="single" w:sz="12" w:space="0" w:color="auto"/>
              <w:right w:val="single" w:sz="6" w:space="0" w:color="auto"/>
            </w:tcBorders>
            <w:shd w:val="clear" w:color="auto" w:fill="auto"/>
            <w:vAlign w:val="center"/>
          </w:tcPr>
          <w:p w:rsidR="0083463C" w:rsidRPr="002407F9" w:rsidRDefault="0083463C" w:rsidP="00BF3E57">
            <w:pPr>
              <w:pStyle w:val="TABLE-cell"/>
              <w:jc w:val="center"/>
            </w:pPr>
            <w:r w:rsidRPr="002407F9">
              <w:t>P</w:t>
            </w:r>
          </w:p>
        </w:tc>
        <w:tc>
          <w:tcPr>
            <w:tcW w:w="216" w:type="dxa"/>
            <w:tcBorders>
              <w:top w:val="single" w:sz="12" w:space="0" w:color="auto"/>
              <w:left w:val="single" w:sz="6" w:space="0" w:color="auto"/>
              <w:bottom w:val="single" w:sz="12" w:space="0" w:color="auto"/>
              <w:right w:val="single" w:sz="6" w:space="0" w:color="auto"/>
            </w:tcBorders>
            <w:shd w:val="clear" w:color="auto" w:fill="auto"/>
            <w:vAlign w:val="center"/>
          </w:tcPr>
          <w:p w:rsidR="0083463C" w:rsidRPr="002407F9" w:rsidRDefault="0083463C" w:rsidP="00BF3E57">
            <w:pPr>
              <w:pStyle w:val="TABLE-cell"/>
              <w:jc w:val="center"/>
            </w:pPr>
            <w:r w:rsidRPr="002407F9">
              <w:t>U</w:t>
            </w:r>
          </w:p>
        </w:tc>
        <w:tc>
          <w:tcPr>
            <w:tcW w:w="216" w:type="dxa"/>
            <w:tcBorders>
              <w:top w:val="single" w:sz="12" w:space="0" w:color="auto"/>
              <w:left w:val="single" w:sz="6" w:space="0" w:color="auto"/>
              <w:bottom w:val="single" w:sz="12" w:space="0" w:color="auto"/>
              <w:right w:val="single" w:sz="6" w:space="0" w:color="auto"/>
            </w:tcBorders>
            <w:shd w:val="clear" w:color="auto" w:fill="auto"/>
            <w:vAlign w:val="center"/>
          </w:tcPr>
          <w:p w:rsidR="0083463C" w:rsidRPr="002407F9" w:rsidRDefault="0083463C" w:rsidP="00BF3E57">
            <w:pPr>
              <w:pStyle w:val="TABLE-cell"/>
              <w:jc w:val="center"/>
            </w:pPr>
            <w:r w:rsidRPr="002407F9">
              <w:t>D</w:t>
            </w:r>
          </w:p>
        </w:tc>
        <w:tc>
          <w:tcPr>
            <w:tcW w:w="216" w:type="dxa"/>
            <w:gridSpan w:val="4"/>
            <w:tcBorders>
              <w:top w:val="single" w:sz="12" w:space="0" w:color="auto"/>
              <w:left w:val="single" w:sz="6" w:space="0" w:color="auto"/>
              <w:bottom w:val="single" w:sz="12" w:space="0" w:color="auto"/>
              <w:right w:val="single" w:sz="6" w:space="0" w:color="auto"/>
            </w:tcBorders>
            <w:shd w:val="clear" w:color="auto" w:fill="auto"/>
            <w:vAlign w:val="center"/>
          </w:tcPr>
          <w:p w:rsidR="0083463C" w:rsidRPr="002407F9" w:rsidRDefault="0083463C" w:rsidP="00BF3E57">
            <w:pPr>
              <w:pStyle w:val="TABLE-cell"/>
              <w:jc w:val="center"/>
            </w:pPr>
            <w:r w:rsidRPr="002407F9">
              <w:t>reserved</w:t>
            </w:r>
          </w:p>
        </w:tc>
        <w:tc>
          <w:tcPr>
            <w:tcW w:w="216" w:type="dxa"/>
            <w:gridSpan w:val="8"/>
            <w:tcBorders>
              <w:top w:val="single" w:sz="12" w:space="0" w:color="auto"/>
              <w:left w:val="single" w:sz="6" w:space="0" w:color="auto"/>
              <w:bottom w:val="single" w:sz="12" w:space="0" w:color="auto"/>
              <w:right w:val="single" w:sz="6" w:space="0" w:color="auto"/>
            </w:tcBorders>
            <w:shd w:val="clear" w:color="auto" w:fill="auto"/>
            <w:vAlign w:val="center"/>
          </w:tcPr>
          <w:p w:rsidR="0083463C" w:rsidRPr="002407F9" w:rsidRDefault="0083463C" w:rsidP="00BF3E57">
            <w:pPr>
              <w:pStyle w:val="TABLE-cell"/>
              <w:jc w:val="center"/>
            </w:pPr>
            <w:r w:rsidRPr="002407F9">
              <w:t>Purview</w:t>
            </w:r>
          </w:p>
        </w:tc>
        <w:tc>
          <w:tcPr>
            <w:tcW w:w="216" w:type="dxa"/>
            <w:gridSpan w:val="16"/>
            <w:tcBorders>
              <w:top w:val="single" w:sz="12" w:space="0" w:color="auto"/>
              <w:left w:val="single" w:sz="6" w:space="0" w:color="auto"/>
              <w:bottom w:val="single" w:sz="12" w:space="0" w:color="auto"/>
              <w:right w:val="single" w:sz="12" w:space="0" w:color="auto"/>
            </w:tcBorders>
            <w:shd w:val="clear" w:color="auto" w:fill="auto"/>
            <w:vAlign w:val="center"/>
          </w:tcPr>
          <w:p w:rsidR="0083463C" w:rsidRPr="002407F9" w:rsidRDefault="0083463C" w:rsidP="00BF3E57">
            <w:pPr>
              <w:pStyle w:val="TABLE-cell"/>
              <w:jc w:val="center"/>
            </w:pPr>
            <w:r w:rsidRPr="002407F9">
              <w:t>Index</w:t>
            </w:r>
          </w:p>
        </w:tc>
      </w:tr>
    </w:tbl>
    <w:p w:rsidR="0083463C" w:rsidRPr="002407F9" w:rsidRDefault="0083463C" w:rsidP="0083463C">
      <w:pPr>
        <w:pStyle w:val="FIGURE-title"/>
        <w:rPr>
          <w:noProof/>
        </w:rPr>
      </w:pPr>
      <w:bookmarkStart w:id="6363" w:name="_Ref235403879"/>
      <w:bookmarkStart w:id="6364" w:name="_Toc380749915"/>
      <w:bookmarkStart w:id="6365" w:name="_Toc384651576"/>
      <w:bookmarkStart w:id="6366" w:name="_Toc432512708"/>
      <w:bookmarkStart w:id="6367" w:name="_Toc470518295"/>
      <w:bookmarkStart w:id="6368" w:name="_Toc462921506"/>
      <w:bookmarkStart w:id="6369" w:name="_Toc516155341"/>
      <w:bookmarkStart w:id="6370" w:name="_Toc20318086"/>
      <w:r w:rsidRPr="002407F9">
        <w:rPr>
          <w:noProof/>
        </w:rPr>
        <w:t xml:space="preserve">Figure </w:t>
      </w:r>
      <w:r w:rsidRPr="002407F9">
        <w:rPr>
          <w:noProof/>
        </w:rPr>
        <w:fldChar w:fldCharType="begin"/>
      </w:r>
      <w:r w:rsidRPr="002407F9">
        <w:rPr>
          <w:noProof/>
        </w:rPr>
        <w:instrText xml:space="preserve"> SEQ Figure \* ARABIC </w:instrText>
      </w:r>
      <w:r w:rsidRPr="002407F9">
        <w:rPr>
          <w:noProof/>
        </w:rPr>
        <w:fldChar w:fldCharType="separate"/>
      </w:r>
      <w:r w:rsidR="00AE7D6E">
        <w:rPr>
          <w:noProof/>
        </w:rPr>
        <w:t>4</w:t>
      </w:r>
      <w:r w:rsidRPr="002407F9">
        <w:rPr>
          <w:noProof/>
        </w:rPr>
        <w:fldChar w:fldCharType="end"/>
      </w:r>
      <w:bookmarkEnd w:id="6363"/>
      <w:r w:rsidRPr="002407F9">
        <w:rPr>
          <w:noProof/>
        </w:rPr>
        <w:t xml:space="preserve"> — TPM 1.2 TPM_NV_INDEX</w:t>
      </w:r>
      <w:bookmarkEnd w:id="6364"/>
      <w:bookmarkEnd w:id="6365"/>
      <w:bookmarkEnd w:id="6366"/>
      <w:bookmarkEnd w:id="6367"/>
      <w:bookmarkEnd w:id="6368"/>
      <w:bookmarkEnd w:id="6369"/>
      <w:bookmarkEnd w:id="63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
        <w:gridCol w:w="216"/>
        <w:gridCol w:w="216"/>
        <w:gridCol w:w="216"/>
        <w:gridCol w:w="216"/>
        <w:gridCol w:w="216"/>
        <w:gridCol w:w="216"/>
        <w:gridCol w:w="288"/>
        <w:gridCol w:w="144"/>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tblGrid>
      <w:tr w:rsidR="0083463C" w:rsidRPr="002407F9" w:rsidTr="00BF3E57">
        <w:trPr>
          <w:trHeight w:hRule="exact" w:val="360"/>
          <w:jc w:val="center"/>
        </w:trPr>
        <w:tc>
          <w:tcPr>
            <w:tcW w:w="216" w:type="dxa"/>
            <w:tcBorders>
              <w:top w:val="nil"/>
              <w:bottom w:val="single" w:sz="12" w:space="0" w:color="auto"/>
              <w:right w:val="nil"/>
            </w:tcBorders>
            <w:vAlign w:val="bottom"/>
          </w:tcPr>
          <w:p w:rsidR="0083463C" w:rsidRPr="002407F9" w:rsidRDefault="0083463C" w:rsidP="00BF3E57">
            <w:pPr>
              <w:pStyle w:val="TABLE-cell"/>
              <w:spacing w:before="0" w:after="0"/>
              <w:jc w:val="center"/>
              <w:rPr>
                <w:sz w:val="14"/>
              </w:rPr>
            </w:pPr>
            <w:r w:rsidRPr="002407F9">
              <w:rPr>
                <w:sz w:val="14"/>
              </w:rPr>
              <w:t>3</w:t>
            </w:r>
          </w:p>
          <w:p w:rsidR="0083463C" w:rsidRPr="002407F9" w:rsidRDefault="0083463C" w:rsidP="00BF3E57">
            <w:pPr>
              <w:pStyle w:val="TABLE-cell"/>
              <w:spacing w:before="0" w:after="0"/>
              <w:jc w:val="center"/>
              <w:rPr>
                <w:sz w:val="14"/>
              </w:rPr>
            </w:pPr>
            <w:r w:rsidRPr="002407F9">
              <w:rPr>
                <w:sz w:val="14"/>
              </w:rPr>
              <w:t>1</w:t>
            </w: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88" w:type="dxa"/>
            <w:tcBorders>
              <w:top w:val="nil"/>
              <w:left w:val="nil"/>
              <w:bottom w:val="single" w:sz="12" w:space="0" w:color="auto"/>
            </w:tcBorders>
            <w:vAlign w:val="bottom"/>
          </w:tcPr>
          <w:p w:rsidR="0083463C" w:rsidRPr="002407F9" w:rsidRDefault="0083463C" w:rsidP="00BF3E57">
            <w:pPr>
              <w:pStyle w:val="TABLE-cell"/>
              <w:spacing w:before="0" w:after="0"/>
              <w:jc w:val="center"/>
              <w:rPr>
                <w:sz w:val="14"/>
              </w:rPr>
            </w:pPr>
            <w:r w:rsidRPr="002407F9">
              <w:rPr>
                <w:sz w:val="14"/>
              </w:rPr>
              <w:t>2</w:t>
            </w:r>
          </w:p>
          <w:p w:rsidR="0083463C" w:rsidRPr="002407F9" w:rsidRDefault="0083463C" w:rsidP="00BF3E57">
            <w:pPr>
              <w:pStyle w:val="TABLE-cell"/>
              <w:spacing w:before="0" w:after="0"/>
              <w:jc w:val="center"/>
              <w:rPr>
                <w:sz w:val="14"/>
              </w:rPr>
            </w:pPr>
            <w:r w:rsidRPr="002407F9">
              <w:rPr>
                <w:sz w:val="14"/>
              </w:rPr>
              <w:t>4</w:t>
            </w:r>
          </w:p>
        </w:tc>
        <w:tc>
          <w:tcPr>
            <w:tcW w:w="144" w:type="dxa"/>
            <w:tcBorders>
              <w:top w:val="nil"/>
              <w:left w:val="single" w:sz="4" w:space="0" w:color="auto"/>
              <w:bottom w:val="single" w:sz="12" w:space="0" w:color="auto"/>
              <w:right w:val="nil"/>
            </w:tcBorders>
            <w:vAlign w:val="bottom"/>
          </w:tcPr>
          <w:p w:rsidR="0083463C" w:rsidRPr="002407F9" w:rsidRDefault="0083463C" w:rsidP="00BF3E57">
            <w:pPr>
              <w:pStyle w:val="TABLE-cell"/>
              <w:spacing w:before="0" w:after="0"/>
              <w:jc w:val="center"/>
              <w:rPr>
                <w:sz w:val="14"/>
              </w:rPr>
            </w:pPr>
            <w:r w:rsidRPr="002407F9">
              <w:rPr>
                <w:sz w:val="14"/>
              </w:rPr>
              <w:t>2</w:t>
            </w:r>
          </w:p>
          <w:p w:rsidR="0083463C" w:rsidRPr="002407F9" w:rsidRDefault="0083463C" w:rsidP="00BF3E57">
            <w:pPr>
              <w:pStyle w:val="TABLE-cell"/>
              <w:spacing w:before="0" w:after="0"/>
              <w:jc w:val="center"/>
              <w:rPr>
                <w:sz w:val="14"/>
              </w:rPr>
            </w:pPr>
            <w:r w:rsidRPr="002407F9">
              <w:rPr>
                <w:sz w:val="14"/>
              </w:rPr>
              <w:t>3</w:t>
            </w: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right w:val="nil"/>
            </w:tcBorders>
            <w:vAlign w:val="bottom"/>
          </w:tcPr>
          <w:p w:rsidR="0083463C" w:rsidRPr="002407F9" w:rsidRDefault="0083463C" w:rsidP="00BF3E57">
            <w:pPr>
              <w:pStyle w:val="TABLE-cell"/>
              <w:spacing w:before="0" w:after="0"/>
              <w:jc w:val="center"/>
              <w:rPr>
                <w:sz w:val="14"/>
              </w:rPr>
            </w:pPr>
          </w:p>
        </w:tc>
        <w:tc>
          <w:tcPr>
            <w:tcW w:w="216" w:type="dxa"/>
            <w:tcBorders>
              <w:top w:val="nil"/>
              <w:left w:val="nil"/>
              <w:bottom w:val="single" w:sz="12" w:space="0" w:color="auto"/>
            </w:tcBorders>
            <w:vAlign w:val="bottom"/>
          </w:tcPr>
          <w:p w:rsidR="0083463C" w:rsidRPr="002407F9" w:rsidRDefault="0083463C" w:rsidP="00BF3E57">
            <w:pPr>
              <w:pStyle w:val="TABLE-cell"/>
              <w:spacing w:before="0" w:after="0"/>
              <w:jc w:val="center"/>
              <w:rPr>
                <w:sz w:val="14"/>
              </w:rPr>
            </w:pPr>
            <w:r w:rsidRPr="002407F9">
              <w:rPr>
                <w:sz w:val="14"/>
              </w:rPr>
              <w:t>0</w:t>
            </w:r>
          </w:p>
          <w:p w:rsidR="0083463C" w:rsidRPr="002407F9" w:rsidRDefault="0083463C" w:rsidP="00BF3E57">
            <w:pPr>
              <w:pStyle w:val="TABLE-cell"/>
              <w:spacing w:before="0" w:after="0"/>
              <w:jc w:val="center"/>
              <w:rPr>
                <w:sz w:val="14"/>
              </w:rPr>
            </w:pPr>
            <w:r w:rsidRPr="002407F9">
              <w:rPr>
                <w:sz w:val="14"/>
              </w:rPr>
              <w:t>0</w:t>
            </w:r>
          </w:p>
        </w:tc>
      </w:tr>
      <w:tr w:rsidR="0083463C" w:rsidRPr="002407F9" w:rsidTr="00BF3E57">
        <w:trPr>
          <w:jc w:val="center"/>
        </w:trPr>
        <w:tc>
          <w:tcPr>
            <w:tcW w:w="1800" w:type="dxa"/>
            <w:gridSpan w:val="8"/>
            <w:tcBorders>
              <w:top w:val="single" w:sz="12" w:space="0" w:color="auto"/>
              <w:left w:val="single" w:sz="12" w:space="0" w:color="auto"/>
              <w:bottom w:val="single" w:sz="12" w:space="0" w:color="auto"/>
              <w:right w:val="single" w:sz="6" w:space="0" w:color="auto"/>
            </w:tcBorders>
            <w:shd w:val="clear" w:color="auto" w:fill="auto"/>
            <w:vAlign w:val="center"/>
          </w:tcPr>
          <w:p w:rsidR="0083463C" w:rsidRPr="002407F9" w:rsidRDefault="0083463C" w:rsidP="00BF3E57">
            <w:pPr>
              <w:pStyle w:val="TABLE-cell"/>
              <w:jc w:val="center"/>
            </w:pPr>
            <w:r w:rsidRPr="002407F9">
              <w:t>TPM_HT_NV_INDEX</w:t>
            </w:r>
          </w:p>
        </w:tc>
        <w:tc>
          <w:tcPr>
            <w:tcW w:w="4680" w:type="dxa"/>
            <w:gridSpan w:val="22"/>
            <w:tcBorders>
              <w:top w:val="single" w:sz="12" w:space="0" w:color="auto"/>
              <w:left w:val="single" w:sz="6" w:space="0" w:color="auto"/>
              <w:bottom w:val="single" w:sz="12" w:space="0" w:color="auto"/>
              <w:right w:val="single" w:sz="12" w:space="0" w:color="auto"/>
            </w:tcBorders>
            <w:shd w:val="clear" w:color="auto" w:fill="auto"/>
            <w:vAlign w:val="center"/>
          </w:tcPr>
          <w:p w:rsidR="0083463C" w:rsidRPr="002407F9" w:rsidRDefault="0083463C" w:rsidP="00BF3E57">
            <w:pPr>
              <w:pStyle w:val="TABLE-cell"/>
              <w:jc w:val="center"/>
            </w:pPr>
            <w:r w:rsidRPr="002407F9">
              <w:t>Index</w:t>
            </w:r>
          </w:p>
        </w:tc>
      </w:tr>
    </w:tbl>
    <w:p w:rsidR="0083463C" w:rsidRPr="002407F9" w:rsidRDefault="0083463C" w:rsidP="0083463C">
      <w:pPr>
        <w:pStyle w:val="FIGURE-title"/>
        <w:rPr>
          <w:noProof/>
        </w:rPr>
      </w:pPr>
      <w:bookmarkStart w:id="6371" w:name="_Ref235403989"/>
      <w:bookmarkStart w:id="6372" w:name="_Toc380749916"/>
      <w:bookmarkStart w:id="6373" w:name="_Toc384651577"/>
      <w:bookmarkStart w:id="6374" w:name="_Toc432512709"/>
      <w:bookmarkStart w:id="6375" w:name="_Toc470518296"/>
      <w:bookmarkStart w:id="6376" w:name="_Toc462921507"/>
      <w:bookmarkStart w:id="6377" w:name="_Toc516155342"/>
      <w:bookmarkStart w:id="6378" w:name="_Toc20318087"/>
      <w:r w:rsidRPr="002407F9">
        <w:rPr>
          <w:noProof/>
        </w:rPr>
        <w:t xml:space="preserve">Figure </w:t>
      </w:r>
      <w:r w:rsidRPr="002407F9">
        <w:rPr>
          <w:noProof/>
        </w:rPr>
        <w:fldChar w:fldCharType="begin"/>
      </w:r>
      <w:r w:rsidRPr="002407F9">
        <w:rPr>
          <w:noProof/>
        </w:rPr>
        <w:instrText xml:space="preserve"> SEQ Figure \* ARABIC </w:instrText>
      </w:r>
      <w:r w:rsidRPr="002407F9">
        <w:rPr>
          <w:noProof/>
        </w:rPr>
        <w:fldChar w:fldCharType="separate"/>
      </w:r>
      <w:r w:rsidR="00AE7D6E">
        <w:rPr>
          <w:noProof/>
        </w:rPr>
        <w:t>5</w:t>
      </w:r>
      <w:r w:rsidRPr="002407F9">
        <w:rPr>
          <w:noProof/>
        </w:rPr>
        <w:fldChar w:fldCharType="end"/>
      </w:r>
      <w:bookmarkEnd w:id="6371"/>
      <w:r w:rsidRPr="002407F9">
        <w:rPr>
          <w:noProof/>
        </w:rPr>
        <w:t xml:space="preserve"> — TPM 2.0 TPM_NV_INDEX</w:t>
      </w:r>
      <w:bookmarkEnd w:id="6372"/>
      <w:bookmarkEnd w:id="6373"/>
      <w:bookmarkEnd w:id="6374"/>
      <w:bookmarkEnd w:id="6375"/>
      <w:bookmarkEnd w:id="6376"/>
      <w:bookmarkEnd w:id="6377"/>
      <w:bookmarkEnd w:id="6378"/>
    </w:p>
    <w:p w:rsidR="0083463C" w:rsidRPr="002407F9" w:rsidRDefault="0083463C" w:rsidP="0083463C">
      <w:pPr>
        <w:pStyle w:val="NOTE"/>
        <w:rPr>
          <w:noProof/>
        </w:rPr>
      </w:pPr>
      <w:r w:rsidRPr="002407F9">
        <w:rPr>
          <w:noProof/>
        </w:rPr>
        <w:t>NOTE</w:t>
      </w:r>
      <w:r w:rsidRPr="002407F9">
        <w:rPr>
          <w:noProof/>
        </w:rPr>
        <w:tab/>
        <w:t>This TPM_NV_INDEX format does not retain the Purview field and the D bit is not a part of an Index handle as in TPM 1.2. The TPMA_NV_PLATFORMCREATE attribute is a property of an Index that provides functionality similar to the D bit.</w:t>
      </w:r>
    </w:p>
    <w:p w:rsidR="0083463C" w:rsidRPr="002407F9" w:rsidRDefault="0083463C" w:rsidP="0083463C">
      <w:pPr>
        <w:pStyle w:val="BodyText"/>
        <w:rPr>
          <w:noProof/>
        </w:rPr>
      </w:pPr>
      <w:r w:rsidRPr="002407F9">
        <w:rPr>
          <w:noProof/>
        </w:rPr>
        <w:t>A valid Index handle will have an MSO of TPM_HT_NV_INDEX.</w:t>
      </w:r>
    </w:p>
    <w:p w:rsidR="0083463C" w:rsidRPr="002407F9" w:rsidRDefault="0083463C" w:rsidP="0083463C">
      <w:pPr>
        <w:pStyle w:val="NOTE"/>
        <w:rPr>
          <w:noProof/>
        </w:rPr>
      </w:pPr>
      <w:r w:rsidRPr="002407F9">
        <w:rPr>
          <w:noProof/>
        </w:rPr>
        <w:t>NOTE</w:t>
      </w:r>
      <w:r w:rsidRPr="002407F9">
        <w:rPr>
          <w:noProof/>
        </w:rPr>
        <w:tab/>
        <w:t>This structure is not used. It is defined here to indicate how the fields of the handle are assigned. The exemplary unmarshaling code unmarshals a TPM_HANDLE and validates that it is in the range for a TPM_NV_INDEX.</w:t>
      </w:r>
    </w:p>
    <w:p w:rsidR="0083463C" w:rsidRPr="002407F9" w:rsidRDefault="0083463C" w:rsidP="0083463C">
      <w:pPr>
        <w:pStyle w:val="TABLE-title"/>
        <w:rPr>
          <w:noProof/>
        </w:rPr>
      </w:pPr>
      <w:bookmarkStart w:id="6379" w:name="_Toc380749885"/>
      <w:bookmarkStart w:id="6380" w:name="_Toc384651547"/>
      <w:bookmarkStart w:id="6381" w:name="_Toc432512692"/>
      <w:bookmarkStart w:id="6382" w:name="_Toc443576028"/>
      <w:bookmarkStart w:id="6383" w:name="_Toc470518276"/>
      <w:bookmarkStart w:id="6384" w:name="_Toc462921490"/>
      <w:bookmarkStart w:id="6385" w:name="_Toc516155321"/>
      <w:bookmarkStart w:id="6386" w:name="_Toc2137625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212</w:t>
      </w:r>
      <w:r w:rsidRPr="002407F9">
        <w:rPr>
          <w:noProof/>
        </w:rPr>
        <w:fldChar w:fldCharType="end"/>
      </w:r>
      <w:r w:rsidRPr="002407F9">
        <w:rPr>
          <w:noProof/>
        </w:rPr>
        <w:t xml:space="preserve"> — Definition of (UINT32) TPM_NV_INDEX Bits &lt;&gt;</w:t>
      </w:r>
      <w:bookmarkEnd w:id="6379"/>
      <w:bookmarkEnd w:id="6380"/>
      <w:bookmarkEnd w:id="6381"/>
      <w:bookmarkEnd w:id="6382"/>
      <w:bookmarkEnd w:id="6383"/>
      <w:bookmarkEnd w:id="6384"/>
      <w:bookmarkEnd w:id="6385"/>
      <w:bookmarkEnd w:id="6386"/>
    </w:p>
    <w:tbl>
      <w:tblPr>
        <w:tblW w:w="936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630"/>
        <w:gridCol w:w="2160"/>
        <w:gridCol w:w="6570"/>
      </w:tblGrid>
      <w:tr w:rsidR="0083463C" w:rsidRPr="002407F9" w:rsidTr="00BF3E57">
        <w:trPr>
          <w:jc w:val="center"/>
        </w:trPr>
        <w:tc>
          <w:tcPr>
            <w:tcW w:w="630" w:type="dxa"/>
            <w:tcBorders>
              <w:top w:val="single" w:sz="12" w:space="0" w:color="auto"/>
              <w:bottom w:val="single" w:sz="12" w:space="0" w:color="auto"/>
            </w:tcBorders>
          </w:tcPr>
          <w:p w:rsidR="0083463C" w:rsidRPr="002407F9" w:rsidRDefault="0083463C" w:rsidP="00BF3E57">
            <w:pPr>
              <w:pStyle w:val="TABLE-col-heading"/>
              <w:jc w:val="center"/>
              <w:rPr>
                <w:noProof/>
              </w:rPr>
            </w:pPr>
            <w:r w:rsidRPr="002407F9">
              <w:rPr>
                <w:noProof/>
              </w:rPr>
              <w:t>Bit</w:t>
            </w:r>
          </w:p>
        </w:tc>
        <w:tc>
          <w:tcPr>
            <w:tcW w:w="21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657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Definition</w:t>
            </w:r>
          </w:p>
        </w:tc>
      </w:tr>
      <w:tr w:rsidR="0083463C" w:rsidRPr="002407F9" w:rsidTr="00BF3E57">
        <w:trPr>
          <w:jc w:val="center"/>
        </w:trPr>
        <w:tc>
          <w:tcPr>
            <w:tcW w:w="630" w:type="dxa"/>
            <w:tcBorders>
              <w:top w:val="single" w:sz="12" w:space="0" w:color="auto"/>
            </w:tcBorders>
          </w:tcPr>
          <w:p w:rsidR="0083463C" w:rsidRPr="002407F9" w:rsidRDefault="0083463C" w:rsidP="00BF3E57">
            <w:pPr>
              <w:pStyle w:val="TABLE-cell"/>
              <w:jc w:val="right"/>
            </w:pPr>
            <w:r w:rsidRPr="002407F9">
              <w:t>23:00</w:t>
            </w:r>
          </w:p>
        </w:tc>
        <w:tc>
          <w:tcPr>
            <w:tcW w:w="2160" w:type="dxa"/>
            <w:tcBorders>
              <w:top w:val="single" w:sz="12" w:space="0" w:color="auto"/>
            </w:tcBorders>
          </w:tcPr>
          <w:p w:rsidR="0083463C" w:rsidRPr="002407F9" w:rsidRDefault="0083463C" w:rsidP="00BF3E57">
            <w:pPr>
              <w:pStyle w:val="TABLE-cell"/>
            </w:pPr>
            <w:r w:rsidRPr="002407F9">
              <w:t>index</w:t>
            </w:r>
          </w:p>
        </w:tc>
        <w:tc>
          <w:tcPr>
            <w:tcW w:w="6570" w:type="dxa"/>
            <w:tcBorders>
              <w:top w:val="single" w:sz="12" w:space="0" w:color="auto"/>
            </w:tcBorders>
          </w:tcPr>
          <w:p w:rsidR="0083463C" w:rsidRPr="002407F9" w:rsidRDefault="0083463C" w:rsidP="00BF3E57">
            <w:pPr>
              <w:pStyle w:val="TABLE-cell"/>
            </w:pPr>
            <w:r w:rsidRPr="002407F9">
              <w:t>The Index of the NV location</w:t>
            </w:r>
          </w:p>
        </w:tc>
      </w:tr>
      <w:tr w:rsidR="0083463C" w:rsidRPr="002407F9" w:rsidTr="00BF3E57">
        <w:trPr>
          <w:jc w:val="center"/>
        </w:trPr>
        <w:tc>
          <w:tcPr>
            <w:tcW w:w="630" w:type="dxa"/>
          </w:tcPr>
          <w:p w:rsidR="0083463C" w:rsidRPr="002407F9" w:rsidRDefault="0083463C" w:rsidP="00BF3E57">
            <w:pPr>
              <w:pStyle w:val="TABLE-cell"/>
              <w:keepNext w:val="0"/>
              <w:spacing w:before="240" w:after="240"/>
              <w:ind w:left="1440" w:hanging="1440"/>
              <w:rPr>
                <w:lang w:eastAsia="zh-CN"/>
              </w:rPr>
            </w:pPr>
            <w:r w:rsidRPr="002407F9">
              <w:t>31:24</w:t>
            </w:r>
          </w:p>
        </w:tc>
        <w:tc>
          <w:tcPr>
            <w:tcW w:w="2160" w:type="dxa"/>
          </w:tcPr>
          <w:p w:rsidR="0083463C" w:rsidRPr="002407F9" w:rsidRDefault="0083463C" w:rsidP="00BF3E57">
            <w:pPr>
              <w:pStyle w:val="TABLE-cell"/>
              <w:keepNext w:val="0"/>
              <w:spacing w:before="240" w:after="240"/>
              <w:ind w:left="1440" w:hanging="1440"/>
              <w:rPr>
                <w:lang w:eastAsia="zh-CN"/>
              </w:rPr>
            </w:pPr>
            <w:r w:rsidRPr="002407F9">
              <w:t>RH_NV</w:t>
            </w:r>
          </w:p>
        </w:tc>
        <w:tc>
          <w:tcPr>
            <w:tcW w:w="6570" w:type="dxa"/>
          </w:tcPr>
          <w:p w:rsidR="0083463C" w:rsidRPr="002407F9" w:rsidRDefault="0083463C" w:rsidP="00BF3E57">
            <w:pPr>
              <w:pStyle w:val="TABLE-cell"/>
              <w:keepNext w:val="0"/>
              <w:spacing w:before="240" w:after="240"/>
              <w:ind w:left="1440" w:hanging="1440"/>
              <w:rPr>
                <w:lang w:eastAsia="zh-CN"/>
              </w:rPr>
            </w:pPr>
            <w:r w:rsidRPr="002407F9">
              <w:t>constant value of TPM_HT_NV_INDEX indicating the NV Index range</w:t>
            </w:r>
          </w:p>
        </w:tc>
      </w:tr>
    </w:tbl>
    <w:p w:rsidR="00EA7982" w:rsidRDefault="0083463C" w:rsidP="0083463C">
      <w:pPr>
        <w:pStyle w:val="BodyText"/>
        <w:rPr>
          <w:noProof/>
        </w:rPr>
      </w:pPr>
      <w:r w:rsidRPr="002407F9">
        <w:rPr>
          <w:noProof/>
        </w:rPr>
        <w:lastRenderedPageBreak/>
        <w:t>Some prior versions of this specification contained a table here (Options for space Field of TPM_NV_INDEX) that assigned subsets of the index field to different entities. Since this assignment was a convention and not an architectural element of the TPM, the table was removed and the information is now contained in a registry document that is maintained by the TCG.</w:t>
      </w:r>
      <w:bookmarkStart w:id="6387" w:name="_Toc432512476"/>
      <w:bookmarkStart w:id="6388" w:name="_Toc443575814"/>
      <w:bookmarkStart w:id="6389" w:name="_Toc470518050"/>
      <w:bookmarkStart w:id="6390" w:name="_Toc462921269"/>
      <w:bookmarkStart w:id="6391" w:name="_Toc516155091"/>
      <w:bookmarkStart w:id="6392" w:name="_Toc20317829"/>
    </w:p>
    <w:p w:rsidR="0083463C" w:rsidRPr="002407F9" w:rsidRDefault="0083463C" w:rsidP="0083463C">
      <w:pPr>
        <w:pStyle w:val="Heading2"/>
        <w:rPr>
          <w:noProof/>
        </w:rPr>
      </w:pPr>
      <w:r w:rsidRPr="002407F9">
        <w:rPr>
          <w:noProof/>
        </w:rPr>
        <w:t>TPM_NT</w:t>
      </w:r>
      <w:bookmarkEnd w:id="6387"/>
      <w:bookmarkEnd w:id="6388"/>
      <w:bookmarkEnd w:id="6389"/>
      <w:bookmarkEnd w:id="6390"/>
      <w:bookmarkEnd w:id="6391"/>
      <w:bookmarkEnd w:id="6392"/>
    </w:p>
    <w:p w:rsidR="0083463C" w:rsidRPr="002407F9" w:rsidRDefault="0083463C" w:rsidP="0083463C">
      <w:pPr>
        <w:pStyle w:val="BodyText"/>
        <w:rPr>
          <w:noProof/>
        </w:rPr>
      </w:pPr>
      <w:r w:rsidRPr="002407F9">
        <w:rPr>
          <w:noProof/>
        </w:rPr>
        <w:t xml:space="preserve">This table lists the values of the TPM_NT field of a TPMA_NV. See </w:t>
      </w:r>
      <w:r w:rsidRPr="002407F9">
        <w:rPr>
          <w:noProof/>
        </w:rPr>
        <w:fldChar w:fldCharType="begin"/>
      </w:r>
      <w:r w:rsidRPr="002407F9">
        <w:rPr>
          <w:noProof/>
        </w:rPr>
        <w:instrText xml:space="preserve"> REF _Ref402873547 \h </w:instrText>
      </w:r>
      <w:r w:rsidRPr="002407F9">
        <w:rPr>
          <w:noProof/>
        </w:rPr>
      </w:r>
      <w:r w:rsidRPr="002407F9">
        <w:rPr>
          <w:noProof/>
        </w:rPr>
        <w:fldChar w:fldCharType="separate"/>
      </w:r>
      <w:r w:rsidR="00AE7D6E" w:rsidRPr="002407F9">
        <w:rPr>
          <w:noProof/>
        </w:rPr>
        <w:t xml:space="preserve">Table </w:t>
      </w:r>
      <w:r w:rsidR="00AE7D6E">
        <w:rPr>
          <w:noProof/>
        </w:rPr>
        <w:t>215</w:t>
      </w:r>
      <w:r w:rsidRPr="002407F9">
        <w:rPr>
          <w:noProof/>
        </w:rPr>
        <w:fldChar w:fldCharType="end"/>
      </w:r>
      <w:r w:rsidRPr="002407F9">
        <w:rPr>
          <w:noProof/>
        </w:rPr>
        <w:t xml:space="preserve"> for usage.</w:t>
      </w:r>
    </w:p>
    <w:p w:rsidR="0083463C" w:rsidRPr="002407F9" w:rsidRDefault="0083463C" w:rsidP="0083463C">
      <w:pPr>
        <w:pStyle w:val="TABLE-title"/>
        <w:rPr>
          <w:noProof/>
        </w:rPr>
      </w:pPr>
      <w:bookmarkStart w:id="6393" w:name="_Ref443726496"/>
      <w:bookmarkStart w:id="6394" w:name="_Toc432512693"/>
      <w:bookmarkStart w:id="6395" w:name="_Toc443576029"/>
      <w:bookmarkStart w:id="6396" w:name="_Toc470518277"/>
      <w:bookmarkStart w:id="6397" w:name="_Toc462921491"/>
      <w:bookmarkStart w:id="6398" w:name="_Toc516155322"/>
      <w:bookmarkStart w:id="6399" w:name="_Toc2137626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213</w:t>
      </w:r>
      <w:r w:rsidRPr="002407F9">
        <w:rPr>
          <w:noProof/>
        </w:rPr>
        <w:fldChar w:fldCharType="end"/>
      </w:r>
      <w:bookmarkEnd w:id="6393"/>
      <w:r w:rsidRPr="002407F9">
        <w:rPr>
          <w:noProof/>
        </w:rPr>
        <w:t xml:space="preserve"> — Definition of TPM_NT Constants</w:t>
      </w:r>
      <w:bookmarkEnd w:id="6394"/>
      <w:bookmarkEnd w:id="6395"/>
      <w:bookmarkEnd w:id="6396"/>
      <w:bookmarkEnd w:id="6397"/>
      <w:bookmarkEnd w:id="6398"/>
      <w:bookmarkEnd w:id="6399"/>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1080"/>
        <w:gridCol w:w="5760"/>
      </w:tblGrid>
      <w:tr w:rsidR="0083463C" w:rsidRPr="002407F9" w:rsidTr="00BF3E57">
        <w:trPr>
          <w:cantSplit/>
          <w:tblHeader/>
          <w:jc w:val="center"/>
        </w:trPr>
        <w:tc>
          <w:tcPr>
            <w:tcW w:w="2520" w:type="dxa"/>
            <w:tcBorders>
              <w:top w:val="single" w:sz="12" w:space="0" w:color="auto"/>
              <w:bottom w:val="single" w:sz="12" w:space="0" w:color="auto"/>
            </w:tcBorders>
          </w:tcPr>
          <w:p w:rsidR="0083463C" w:rsidRPr="002407F9" w:rsidRDefault="0083463C" w:rsidP="00BF3E57">
            <w:pPr>
              <w:pStyle w:val="TABLE-col-heading"/>
              <w:jc w:val="center"/>
              <w:rPr>
                <w:noProof/>
              </w:rPr>
            </w:pPr>
            <w:r w:rsidRPr="002407F9">
              <w:rPr>
                <w:noProof/>
              </w:rPr>
              <w:t>Name</w:t>
            </w:r>
          </w:p>
        </w:tc>
        <w:tc>
          <w:tcPr>
            <w:tcW w:w="10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Value</w:t>
            </w:r>
          </w:p>
        </w:tc>
        <w:tc>
          <w:tcPr>
            <w:tcW w:w="57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cantSplit/>
          <w:jc w:val="center"/>
        </w:trPr>
        <w:tc>
          <w:tcPr>
            <w:tcW w:w="2520" w:type="dxa"/>
            <w:tcBorders>
              <w:top w:val="single" w:sz="12" w:space="0" w:color="auto"/>
            </w:tcBorders>
          </w:tcPr>
          <w:p w:rsidR="0083463C" w:rsidRPr="002407F9" w:rsidRDefault="0083463C" w:rsidP="00BF3E57">
            <w:pPr>
              <w:pStyle w:val="TABLE-cell"/>
              <w:jc w:val="left"/>
            </w:pPr>
            <w:r w:rsidRPr="002407F9">
              <w:t>TPM_NT_ORDINARY</w:t>
            </w:r>
          </w:p>
        </w:tc>
        <w:tc>
          <w:tcPr>
            <w:tcW w:w="1080" w:type="dxa"/>
            <w:tcBorders>
              <w:top w:val="single" w:sz="12" w:space="0" w:color="auto"/>
            </w:tcBorders>
          </w:tcPr>
          <w:p w:rsidR="0083463C" w:rsidRPr="002407F9" w:rsidRDefault="0083463C" w:rsidP="00BF3E57">
            <w:pPr>
              <w:pStyle w:val="TABLE-cell"/>
              <w:jc w:val="center"/>
            </w:pPr>
            <w:r w:rsidRPr="002407F9">
              <w:t>0x0</w:t>
            </w:r>
          </w:p>
        </w:tc>
        <w:tc>
          <w:tcPr>
            <w:tcW w:w="5760" w:type="dxa"/>
            <w:tcBorders>
              <w:top w:val="single" w:sz="12" w:space="0" w:color="auto"/>
            </w:tcBorders>
          </w:tcPr>
          <w:p w:rsidR="0083463C" w:rsidRPr="002407F9" w:rsidRDefault="0083463C" w:rsidP="00BF3E57">
            <w:pPr>
              <w:pStyle w:val="TABLE-cell"/>
            </w:pPr>
            <w:r w:rsidRPr="002407F9">
              <w:t>Ordinary – contains data that is opaque to the TPM that can only be modified using TPM2_NV_Write().</w:t>
            </w:r>
          </w:p>
        </w:tc>
      </w:tr>
      <w:tr w:rsidR="0083463C" w:rsidRPr="002407F9" w:rsidTr="00BF3E57">
        <w:trPr>
          <w:cantSplit/>
          <w:jc w:val="center"/>
        </w:trPr>
        <w:tc>
          <w:tcPr>
            <w:tcW w:w="2520" w:type="dxa"/>
          </w:tcPr>
          <w:p w:rsidR="0083463C" w:rsidRPr="002407F9" w:rsidRDefault="0083463C" w:rsidP="00BF3E57">
            <w:pPr>
              <w:pStyle w:val="TABLE-cell"/>
              <w:jc w:val="left"/>
            </w:pPr>
            <w:r w:rsidRPr="002407F9">
              <w:t>TPM_NT_COUNTER</w:t>
            </w:r>
          </w:p>
        </w:tc>
        <w:tc>
          <w:tcPr>
            <w:tcW w:w="1080" w:type="dxa"/>
          </w:tcPr>
          <w:p w:rsidR="0083463C" w:rsidRPr="002407F9" w:rsidRDefault="0083463C" w:rsidP="00BF3E57">
            <w:pPr>
              <w:pStyle w:val="TABLE-cell"/>
              <w:jc w:val="center"/>
            </w:pPr>
            <w:r w:rsidRPr="002407F9">
              <w:t>0x1</w:t>
            </w:r>
          </w:p>
        </w:tc>
        <w:tc>
          <w:tcPr>
            <w:tcW w:w="5760" w:type="dxa"/>
          </w:tcPr>
          <w:p w:rsidR="0083463C" w:rsidRPr="002407F9" w:rsidRDefault="0083463C" w:rsidP="00BF3E57">
            <w:pPr>
              <w:pStyle w:val="TABLE-cell"/>
            </w:pPr>
            <w:r w:rsidRPr="002407F9">
              <w:t>Counter – contains an 8-octet value that is to be used as a counter and can only be modified with TPM2_NV_Increment()</w:t>
            </w:r>
          </w:p>
        </w:tc>
      </w:tr>
      <w:tr w:rsidR="0083463C" w:rsidRPr="002407F9" w:rsidTr="00BF3E57">
        <w:trPr>
          <w:cantSplit/>
          <w:jc w:val="center"/>
        </w:trPr>
        <w:tc>
          <w:tcPr>
            <w:tcW w:w="2520" w:type="dxa"/>
          </w:tcPr>
          <w:p w:rsidR="0083463C" w:rsidRPr="002407F9" w:rsidRDefault="0083463C" w:rsidP="00BF3E57">
            <w:pPr>
              <w:pStyle w:val="TABLE-cell"/>
              <w:jc w:val="left"/>
            </w:pPr>
            <w:r w:rsidRPr="002407F9">
              <w:t>TPM_NT_BITS</w:t>
            </w:r>
          </w:p>
        </w:tc>
        <w:tc>
          <w:tcPr>
            <w:tcW w:w="1080" w:type="dxa"/>
          </w:tcPr>
          <w:p w:rsidR="0083463C" w:rsidRPr="002407F9" w:rsidRDefault="0083463C" w:rsidP="00BF3E57">
            <w:pPr>
              <w:pStyle w:val="TABLE-cell"/>
              <w:jc w:val="center"/>
            </w:pPr>
            <w:r w:rsidRPr="002407F9">
              <w:t>0x2</w:t>
            </w:r>
          </w:p>
        </w:tc>
        <w:tc>
          <w:tcPr>
            <w:tcW w:w="5760" w:type="dxa"/>
          </w:tcPr>
          <w:p w:rsidR="0083463C" w:rsidRPr="002407F9" w:rsidRDefault="0083463C" w:rsidP="00BF3E57">
            <w:pPr>
              <w:pStyle w:val="TABLE-cell"/>
              <w:rPr>
                <w:b/>
              </w:rPr>
            </w:pPr>
            <w:r w:rsidRPr="002407F9">
              <w:t>Bit Field – contains an 8-octet value to be used as a bit field and can only be modified with TPM2_NV_SetBits().</w:t>
            </w:r>
          </w:p>
        </w:tc>
      </w:tr>
      <w:tr w:rsidR="0083463C" w:rsidRPr="002407F9" w:rsidTr="00BF3E57">
        <w:trPr>
          <w:cantSplit/>
          <w:jc w:val="center"/>
        </w:trPr>
        <w:tc>
          <w:tcPr>
            <w:tcW w:w="2520" w:type="dxa"/>
          </w:tcPr>
          <w:p w:rsidR="0083463C" w:rsidRPr="002407F9" w:rsidRDefault="0083463C" w:rsidP="00BF3E57">
            <w:pPr>
              <w:pStyle w:val="TABLE-cell"/>
              <w:jc w:val="left"/>
            </w:pPr>
            <w:r w:rsidRPr="002407F9">
              <w:t>TPM_NT_EXTEND</w:t>
            </w:r>
          </w:p>
        </w:tc>
        <w:tc>
          <w:tcPr>
            <w:tcW w:w="1080" w:type="dxa"/>
          </w:tcPr>
          <w:p w:rsidR="0083463C" w:rsidRPr="002407F9" w:rsidRDefault="0083463C" w:rsidP="00BF3E57">
            <w:pPr>
              <w:pStyle w:val="TABLE-cell"/>
              <w:jc w:val="center"/>
            </w:pPr>
            <w:r w:rsidRPr="002407F9">
              <w:t>0x4</w:t>
            </w:r>
          </w:p>
        </w:tc>
        <w:tc>
          <w:tcPr>
            <w:tcW w:w="5760" w:type="dxa"/>
          </w:tcPr>
          <w:p w:rsidR="0083463C" w:rsidRPr="002407F9" w:rsidRDefault="0083463C" w:rsidP="00BF3E57">
            <w:pPr>
              <w:pStyle w:val="TABLE-cell"/>
              <w:rPr>
                <w:b/>
              </w:rPr>
            </w:pPr>
            <w:r w:rsidRPr="002407F9">
              <w:t>Extend – contains a digest-sized value used like a PCR. The Index can only be modified using TPM2_NV_Extend(). The extend will use the nameAlg of the Index.</w:t>
            </w:r>
          </w:p>
        </w:tc>
      </w:tr>
      <w:tr w:rsidR="0083463C" w:rsidRPr="002407F9" w:rsidTr="00BF3E57">
        <w:trPr>
          <w:cantSplit/>
          <w:jc w:val="center"/>
        </w:trPr>
        <w:tc>
          <w:tcPr>
            <w:tcW w:w="2520" w:type="dxa"/>
          </w:tcPr>
          <w:p w:rsidR="0083463C" w:rsidRPr="002407F9" w:rsidRDefault="0083463C" w:rsidP="00BF3E57">
            <w:pPr>
              <w:pStyle w:val="TABLE-cell"/>
              <w:jc w:val="left"/>
            </w:pPr>
            <w:r w:rsidRPr="002407F9">
              <w:t>TPM_NT_PIN_FAIL</w:t>
            </w:r>
          </w:p>
        </w:tc>
        <w:tc>
          <w:tcPr>
            <w:tcW w:w="1080" w:type="dxa"/>
          </w:tcPr>
          <w:p w:rsidR="0083463C" w:rsidRPr="002407F9" w:rsidRDefault="0083463C" w:rsidP="00BF3E57">
            <w:pPr>
              <w:pStyle w:val="TABLE-cell"/>
              <w:jc w:val="center"/>
            </w:pPr>
            <w:r w:rsidRPr="002407F9">
              <w:t>0x8</w:t>
            </w:r>
          </w:p>
        </w:tc>
        <w:tc>
          <w:tcPr>
            <w:tcW w:w="5760" w:type="dxa"/>
          </w:tcPr>
          <w:p w:rsidR="0083463C" w:rsidRPr="002407F9" w:rsidRDefault="0083463C" w:rsidP="00BF3E57">
            <w:pPr>
              <w:pStyle w:val="TABLE-cell"/>
              <w:rPr>
                <w:b/>
              </w:rPr>
            </w:pPr>
            <w:r w:rsidRPr="002407F9">
              <w:t xml:space="preserve">PIN Fail - contains </w:t>
            </w:r>
            <w:r w:rsidRPr="002407F9">
              <w:rPr>
                <w:i/>
              </w:rPr>
              <w:t>pinCount</w:t>
            </w:r>
            <w:r w:rsidRPr="002407F9">
              <w:t xml:space="preserve"> that increments on a PIN authorization failure and a </w:t>
            </w:r>
            <w:r w:rsidRPr="002407F9">
              <w:rPr>
                <w:i/>
              </w:rPr>
              <w:t>pinLimit</w:t>
            </w:r>
          </w:p>
        </w:tc>
      </w:tr>
      <w:tr w:rsidR="0083463C" w:rsidRPr="002407F9" w:rsidTr="00BF3E57">
        <w:trPr>
          <w:cantSplit/>
          <w:jc w:val="center"/>
        </w:trPr>
        <w:tc>
          <w:tcPr>
            <w:tcW w:w="2520" w:type="dxa"/>
          </w:tcPr>
          <w:p w:rsidR="0083463C" w:rsidRPr="002407F9" w:rsidRDefault="0083463C" w:rsidP="00BF3E57">
            <w:pPr>
              <w:pStyle w:val="TABLE-cell"/>
              <w:jc w:val="left"/>
            </w:pPr>
            <w:r w:rsidRPr="002407F9">
              <w:t>TPM_NT_PIN_PASS</w:t>
            </w:r>
          </w:p>
        </w:tc>
        <w:tc>
          <w:tcPr>
            <w:tcW w:w="1080" w:type="dxa"/>
          </w:tcPr>
          <w:p w:rsidR="0083463C" w:rsidRPr="002407F9" w:rsidRDefault="0083463C" w:rsidP="00BF3E57">
            <w:pPr>
              <w:pStyle w:val="TABLE-cell"/>
              <w:jc w:val="center"/>
            </w:pPr>
            <w:r w:rsidRPr="002407F9">
              <w:t>0x9</w:t>
            </w:r>
          </w:p>
        </w:tc>
        <w:tc>
          <w:tcPr>
            <w:tcW w:w="5760" w:type="dxa"/>
          </w:tcPr>
          <w:p w:rsidR="0083463C" w:rsidRPr="002407F9" w:rsidRDefault="0083463C" w:rsidP="00BF3E57">
            <w:pPr>
              <w:pStyle w:val="TABLE-cell"/>
              <w:rPr>
                <w:b/>
              </w:rPr>
            </w:pPr>
            <w:r w:rsidRPr="002407F9">
              <w:t xml:space="preserve">PIN Pass - contains </w:t>
            </w:r>
            <w:r w:rsidRPr="002407F9">
              <w:rPr>
                <w:i/>
              </w:rPr>
              <w:t>pinCount</w:t>
            </w:r>
            <w:r w:rsidRPr="002407F9">
              <w:t xml:space="preserve"> that increments on a PIN authorization success and a </w:t>
            </w:r>
            <w:r w:rsidRPr="002407F9">
              <w:rPr>
                <w:i/>
              </w:rPr>
              <w:t>pinLimit</w:t>
            </w:r>
          </w:p>
        </w:tc>
      </w:tr>
    </w:tbl>
    <w:p w:rsidR="0083463C" w:rsidRPr="002407F9" w:rsidRDefault="0083463C" w:rsidP="0083463C">
      <w:pPr>
        <w:pStyle w:val="BodyText"/>
        <w:rPr>
          <w:noProof/>
        </w:rPr>
      </w:pPr>
      <w:r w:rsidRPr="002407F9">
        <w:rPr>
          <w:noProof/>
        </w:rPr>
        <w:t>All other TPM_NT values are reserved and TPM2_NV_DefineSpace() returns TPM_RC_ATTRIBUTES.</w:t>
      </w:r>
    </w:p>
    <w:p w:rsidR="0083463C" w:rsidRPr="002407F9" w:rsidRDefault="0083463C" w:rsidP="0083463C">
      <w:pPr>
        <w:pStyle w:val="NOTE"/>
        <w:keepNext/>
        <w:rPr>
          <w:noProof/>
        </w:rPr>
      </w:pPr>
      <w:r w:rsidRPr="002407F9">
        <w:rPr>
          <w:noProof/>
        </w:rPr>
        <w:t>NOTE 1</w:t>
      </w:r>
      <w:r w:rsidRPr="002407F9">
        <w:rPr>
          <w:noProof/>
        </w:rPr>
        <w:tab/>
        <w:t>These values are compatible with previous versions of this specification, which used a bit map for this field.</w:t>
      </w:r>
    </w:p>
    <w:p w:rsidR="0083463C" w:rsidRPr="002407F9" w:rsidRDefault="0083463C" w:rsidP="0083463C">
      <w:pPr>
        <w:pStyle w:val="NOTE"/>
        <w:keepNext/>
        <w:rPr>
          <w:noProof/>
        </w:rPr>
      </w:pPr>
      <w:r w:rsidRPr="002407F9">
        <w:rPr>
          <w:noProof/>
        </w:rPr>
        <w:t>NOTE 2</w:t>
      </w:r>
      <w:r w:rsidRPr="002407F9">
        <w:rPr>
          <w:noProof/>
        </w:rPr>
        <w:tab/>
        <w:t xml:space="preserve">This field described by </w:t>
      </w:r>
      <w:r w:rsidRPr="002407F9">
        <w:rPr>
          <w:noProof/>
        </w:rPr>
        <w:fldChar w:fldCharType="begin"/>
      </w:r>
      <w:r w:rsidRPr="002407F9">
        <w:rPr>
          <w:noProof/>
        </w:rPr>
        <w:instrText xml:space="preserve"> REF _Ref443726496 \h </w:instrText>
      </w:r>
      <w:r w:rsidRPr="002407F9">
        <w:rPr>
          <w:noProof/>
        </w:rPr>
      </w:r>
      <w:r w:rsidRPr="002407F9">
        <w:rPr>
          <w:noProof/>
        </w:rPr>
        <w:fldChar w:fldCharType="separate"/>
      </w:r>
      <w:r w:rsidR="00AE7D6E" w:rsidRPr="002407F9">
        <w:rPr>
          <w:noProof/>
        </w:rPr>
        <w:t xml:space="preserve">Table </w:t>
      </w:r>
      <w:r w:rsidR="00AE7D6E">
        <w:rPr>
          <w:noProof/>
        </w:rPr>
        <w:t>213</w:t>
      </w:r>
      <w:r w:rsidRPr="002407F9">
        <w:rPr>
          <w:noProof/>
        </w:rPr>
        <w:fldChar w:fldCharType="end"/>
      </w:r>
      <w:r w:rsidRPr="002407F9">
        <w:rPr>
          <w:noProof/>
        </w:rPr>
        <w:t xml:space="preserve"> is 4 bits.</w:t>
      </w:r>
    </w:p>
    <w:p w:rsidR="0083463C" w:rsidRPr="002407F9" w:rsidRDefault="0083463C" w:rsidP="0083463C">
      <w:pPr>
        <w:pStyle w:val="Heading2"/>
        <w:rPr>
          <w:noProof/>
        </w:rPr>
      </w:pPr>
      <w:bookmarkStart w:id="6400" w:name="_Toc398565691"/>
      <w:bookmarkStart w:id="6401" w:name="_Toc432512477"/>
      <w:bookmarkStart w:id="6402" w:name="_Toc443575815"/>
      <w:bookmarkStart w:id="6403" w:name="_Toc470518051"/>
      <w:bookmarkStart w:id="6404" w:name="_Toc462921270"/>
      <w:bookmarkStart w:id="6405" w:name="_Toc516155092"/>
      <w:bookmarkStart w:id="6406" w:name="_Toc20317830"/>
      <w:r w:rsidRPr="002407F9">
        <w:rPr>
          <w:noProof/>
        </w:rPr>
        <w:t>TPMS_</w:t>
      </w:r>
      <w:bookmarkEnd w:id="6400"/>
      <w:r w:rsidRPr="002407F9">
        <w:rPr>
          <w:noProof/>
        </w:rPr>
        <w:t>NV_PIN_COUNTER_PARAMETERS</w:t>
      </w:r>
      <w:bookmarkEnd w:id="6401"/>
      <w:bookmarkEnd w:id="6402"/>
      <w:bookmarkEnd w:id="6403"/>
      <w:bookmarkEnd w:id="6404"/>
      <w:bookmarkEnd w:id="6405"/>
      <w:bookmarkEnd w:id="6406"/>
    </w:p>
    <w:p w:rsidR="0083463C" w:rsidRPr="002407F9" w:rsidRDefault="0083463C" w:rsidP="0083463C">
      <w:pPr>
        <w:pStyle w:val="BodyText"/>
        <w:rPr>
          <w:noProof/>
        </w:rPr>
      </w:pPr>
      <w:r w:rsidRPr="002407F9">
        <w:rPr>
          <w:noProof/>
        </w:rPr>
        <w:t xml:space="preserve">This is the data that can be written to and read from a TPM_NT_PIN_PASS or TPM_NT_PIN_FAIL non-volatile index. </w:t>
      </w:r>
      <w:r w:rsidRPr="002407F9">
        <w:rPr>
          <w:i/>
          <w:noProof/>
        </w:rPr>
        <w:t>pinCount</w:t>
      </w:r>
      <w:r w:rsidRPr="002407F9">
        <w:rPr>
          <w:noProof/>
        </w:rPr>
        <w:t xml:space="preserve"> is the most significant octets. </w:t>
      </w:r>
      <w:r w:rsidRPr="002407F9">
        <w:rPr>
          <w:i/>
          <w:noProof/>
        </w:rPr>
        <w:t>pinLimit</w:t>
      </w:r>
      <w:r w:rsidRPr="002407F9">
        <w:rPr>
          <w:noProof/>
        </w:rPr>
        <w:t xml:space="preserve"> is the least significant octets.</w:t>
      </w:r>
      <w:bookmarkStart w:id="6407" w:name="_Toc432512694"/>
      <w:bookmarkStart w:id="6408" w:name="_Toc443576030"/>
    </w:p>
    <w:p w:rsidR="0083463C" w:rsidRPr="002407F9" w:rsidRDefault="0083463C" w:rsidP="0083463C">
      <w:pPr>
        <w:pStyle w:val="TABLE-title"/>
        <w:rPr>
          <w:noProof/>
        </w:rPr>
      </w:pPr>
      <w:bookmarkStart w:id="6409" w:name="_Toc470518278"/>
      <w:bookmarkStart w:id="6410" w:name="_Toc462921492"/>
      <w:bookmarkStart w:id="6411" w:name="_Toc516155323"/>
      <w:bookmarkStart w:id="6412" w:name="_Toc2137626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214</w:t>
      </w:r>
      <w:r w:rsidRPr="002407F9">
        <w:rPr>
          <w:noProof/>
        </w:rPr>
        <w:fldChar w:fldCharType="end"/>
      </w:r>
      <w:r w:rsidRPr="002407F9">
        <w:rPr>
          <w:noProof/>
        </w:rPr>
        <w:t xml:space="preserve"> — Definition of TPMS_NV_PIN_COUNTER_PARAMETERS Structure</w:t>
      </w:r>
      <w:bookmarkEnd w:id="6407"/>
      <w:bookmarkEnd w:id="6408"/>
      <w:bookmarkEnd w:id="6409"/>
      <w:bookmarkEnd w:id="6410"/>
      <w:bookmarkEnd w:id="6411"/>
      <w:bookmarkEnd w:id="6412"/>
    </w:p>
    <w:tbl>
      <w:tblPr>
        <w:tblW w:w="93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530"/>
        <w:gridCol w:w="2790"/>
        <w:gridCol w:w="5036"/>
      </w:tblGrid>
      <w:tr w:rsidR="0083463C" w:rsidRPr="002407F9" w:rsidTr="00BF3E57">
        <w:trPr>
          <w:jc w:val="center"/>
        </w:trPr>
        <w:tc>
          <w:tcPr>
            <w:tcW w:w="153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79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5036"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530" w:type="dxa"/>
            <w:tcBorders>
              <w:top w:val="single" w:sz="12" w:space="0" w:color="auto"/>
              <w:left w:val="single" w:sz="12" w:space="0" w:color="auto"/>
              <w:bottom w:val="single" w:sz="6" w:space="0" w:color="auto"/>
            </w:tcBorders>
          </w:tcPr>
          <w:p w:rsidR="0083463C" w:rsidRPr="002407F9" w:rsidRDefault="0083463C" w:rsidP="00BF3E57">
            <w:pPr>
              <w:pStyle w:val="TABLE-cell"/>
            </w:pPr>
            <w:r w:rsidRPr="002407F9">
              <w:t>pinCount</w:t>
            </w:r>
          </w:p>
        </w:tc>
        <w:tc>
          <w:tcPr>
            <w:tcW w:w="2790" w:type="dxa"/>
            <w:tcBorders>
              <w:top w:val="single" w:sz="12" w:space="0" w:color="auto"/>
              <w:bottom w:val="single" w:sz="6" w:space="0" w:color="auto"/>
            </w:tcBorders>
          </w:tcPr>
          <w:p w:rsidR="0083463C" w:rsidRPr="002407F9" w:rsidRDefault="0083463C" w:rsidP="00BF3E57">
            <w:pPr>
              <w:pStyle w:val="TABLE-cell"/>
            </w:pPr>
            <w:r w:rsidRPr="002407F9">
              <w:t>UINT32</w:t>
            </w:r>
          </w:p>
        </w:tc>
        <w:tc>
          <w:tcPr>
            <w:tcW w:w="5036" w:type="dxa"/>
            <w:tcBorders>
              <w:top w:val="single" w:sz="12" w:space="0" w:color="auto"/>
              <w:bottom w:val="single" w:sz="6" w:space="0" w:color="auto"/>
              <w:right w:val="single" w:sz="12" w:space="0" w:color="auto"/>
            </w:tcBorders>
          </w:tcPr>
          <w:p w:rsidR="0083463C" w:rsidRPr="002407F9" w:rsidRDefault="0083463C" w:rsidP="00BF3E57">
            <w:pPr>
              <w:pStyle w:val="TABLE-cell"/>
            </w:pPr>
            <w:r w:rsidRPr="002407F9">
              <w:t>This counter shows the current number of successful authValue authorization attempts to access a TPM_NT_PIN_PASS index or the current number of unsuccessful authValue authorization attempts to access a TPM_NT_PIN_FAIL index.</w:t>
            </w:r>
          </w:p>
        </w:tc>
      </w:tr>
      <w:tr w:rsidR="0083463C" w:rsidRPr="002407F9" w:rsidTr="00BF3E57">
        <w:trPr>
          <w:jc w:val="center"/>
        </w:trPr>
        <w:tc>
          <w:tcPr>
            <w:tcW w:w="1530" w:type="dxa"/>
            <w:tcBorders>
              <w:top w:val="single" w:sz="6" w:space="0" w:color="auto"/>
              <w:left w:val="single" w:sz="12" w:space="0" w:color="auto"/>
              <w:bottom w:val="single" w:sz="12" w:space="0" w:color="auto"/>
            </w:tcBorders>
          </w:tcPr>
          <w:p w:rsidR="0083463C" w:rsidRPr="002407F9" w:rsidRDefault="0083463C" w:rsidP="00BF3E57">
            <w:pPr>
              <w:pStyle w:val="TABLE-cell"/>
            </w:pPr>
            <w:r w:rsidRPr="002407F9">
              <w:t>pinLimit</w:t>
            </w:r>
          </w:p>
        </w:tc>
        <w:tc>
          <w:tcPr>
            <w:tcW w:w="2790" w:type="dxa"/>
            <w:tcBorders>
              <w:top w:val="single" w:sz="6" w:space="0" w:color="auto"/>
              <w:bottom w:val="single" w:sz="12" w:space="0" w:color="auto"/>
            </w:tcBorders>
          </w:tcPr>
          <w:p w:rsidR="0083463C" w:rsidRPr="002407F9" w:rsidRDefault="0083463C" w:rsidP="00BF3E57">
            <w:pPr>
              <w:pStyle w:val="TABLE-cell"/>
            </w:pPr>
            <w:r w:rsidRPr="002407F9">
              <w:t>UINT32</w:t>
            </w:r>
          </w:p>
        </w:tc>
        <w:tc>
          <w:tcPr>
            <w:tcW w:w="5036" w:type="dxa"/>
            <w:tcBorders>
              <w:top w:val="single" w:sz="6" w:space="0" w:color="auto"/>
              <w:bottom w:val="single" w:sz="12" w:space="0" w:color="auto"/>
              <w:right w:val="single" w:sz="12" w:space="0" w:color="auto"/>
            </w:tcBorders>
          </w:tcPr>
          <w:p w:rsidR="0083463C" w:rsidRPr="002407F9" w:rsidRDefault="0083463C" w:rsidP="00BF3E57">
            <w:pPr>
              <w:pStyle w:val="TABLE-cell"/>
            </w:pPr>
            <w:r w:rsidRPr="002407F9">
              <w:t xml:space="preserve">This threshold is the value of </w:t>
            </w:r>
            <w:r w:rsidRPr="002407F9">
              <w:rPr>
                <w:i/>
              </w:rPr>
              <w:t>pinCount</w:t>
            </w:r>
            <w:r w:rsidRPr="002407F9">
              <w:t xml:space="preserve"> at which the authValue authorization of the host TPM_NT_PIN_PASS or TPM_NT_PIN_FAIL index is locked out.</w:t>
            </w:r>
          </w:p>
        </w:tc>
      </w:tr>
    </w:tbl>
    <w:p w:rsidR="0083463C" w:rsidRPr="002407F9" w:rsidRDefault="0083463C" w:rsidP="0083463C">
      <w:pPr>
        <w:pStyle w:val="Heading2"/>
        <w:rPr>
          <w:noProof/>
        </w:rPr>
      </w:pPr>
      <w:bookmarkStart w:id="6413" w:name="_Toc446421755"/>
      <w:bookmarkStart w:id="6414" w:name="_Toc446421756"/>
      <w:bookmarkStart w:id="6415" w:name="_Toc286047226"/>
      <w:bookmarkStart w:id="6416" w:name="_Toc288815140"/>
      <w:bookmarkStart w:id="6417" w:name="_Toc304539386"/>
      <w:bookmarkStart w:id="6418" w:name="_Toc308709944"/>
      <w:bookmarkStart w:id="6419" w:name="_Toc380749649"/>
      <w:bookmarkStart w:id="6420" w:name="_Toc384901955"/>
      <w:bookmarkStart w:id="6421" w:name="_Toc432512478"/>
      <w:bookmarkStart w:id="6422" w:name="_Toc443575816"/>
      <w:bookmarkStart w:id="6423" w:name="_Toc470518052"/>
      <w:bookmarkStart w:id="6424" w:name="_Toc462921271"/>
      <w:bookmarkStart w:id="6425" w:name="_Toc516155093"/>
      <w:bookmarkStart w:id="6426" w:name="_Toc20317831"/>
      <w:bookmarkEnd w:id="6413"/>
      <w:bookmarkEnd w:id="6414"/>
      <w:r w:rsidRPr="002407F9">
        <w:rPr>
          <w:noProof/>
        </w:rPr>
        <w:t>TPMA_NV (NV Index Attributes)</w:t>
      </w:r>
      <w:bookmarkEnd w:id="6415"/>
      <w:bookmarkEnd w:id="6416"/>
      <w:bookmarkEnd w:id="6417"/>
      <w:bookmarkEnd w:id="6418"/>
      <w:bookmarkEnd w:id="6419"/>
      <w:bookmarkEnd w:id="6420"/>
      <w:bookmarkEnd w:id="6421"/>
      <w:bookmarkEnd w:id="6422"/>
      <w:bookmarkEnd w:id="6423"/>
      <w:bookmarkEnd w:id="6424"/>
      <w:bookmarkEnd w:id="6425"/>
      <w:bookmarkEnd w:id="6426"/>
    </w:p>
    <w:p w:rsidR="0083463C" w:rsidRPr="002407F9" w:rsidRDefault="0083463C" w:rsidP="0083463C">
      <w:pPr>
        <w:pStyle w:val="BodyText"/>
        <w:rPr>
          <w:noProof/>
        </w:rPr>
      </w:pPr>
      <w:r w:rsidRPr="002407F9">
        <w:rPr>
          <w:noProof/>
        </w:rPr>
        <w:t>This structure allows the TPM to keep track of the data and permissions to manipulate an NV Index.</w:t>
      </w:r>
    </w:p>
    <w:p w:rsidR="0083463C" w:rsidRPr="002407F9" w:rsidRDefault="0083463C" w:rsidP="0083463C">
      <w:pPr>
        <w:pStyle w:val="BodyText"/>
        <w:rPr>
          <w:noProof/>
        </w:rPr>
      </w:pPr>
      <w:r w:rsidRPr="002407F9">
        <w:rPr>
          <w:noProof/>
        </w:rPr>
        <w:lastRenderedPageBreak/>
        <w:t xml:space="preserve">The platform controls (TPMA_NV_PPWRITE and TPMA_NV_PPREAD) and owner controls (TPMA_NV_OWNERWRITE and TPMA_NV_OWNERREAD) give the platform and owner access to NV Indexes using Platform Authorization or Owner Authorization rather than the </w:t>
      </w:r>
      <w:r w:rsidRPr="002407F9">
        <w:rPr>
          <w:i/>
          <w:noProof/>
        </w:rPr>
        <w:t>authValue</w:t>
      </w:r>
      <w:r w:rsidRPr="002407F9">
        <w:rPr>
          <w:noProof/>
        </w:rPr>
        <w:t xml:space="preserve"> or </w:t>
      </w:r>
      <w:r w:rsidRPr="002407F9">
        <w:rPr>
          <w:i/>
          <w:noProof/>
        </w:rPr>
        <w:t>authPolicy</w:t>
      </w:r>
      <w:r w:rsidRPr="002407F9">
        <w:rPr>
          <w:noProof/>
        </w:rPr>
        <w:t xml:space="preserve"> of the Index.</w:t>
      </w:r>
    </w:p>
    <w:p w:rsidR="0083463C" w:rsidRPr="002407F9" w:rsidRDefault="0083463C" w:rsidP="0083463C">
      <w:pPr>
        <w:pStyle w:val="BodyText"/>
        <w:rPr>
          <w:noProof/>
        </w:rPr>
      </w:pPr>
      <w:r w:rsidRPr="002407F9">
        <w:rPr>
          <w:noProof/>
        </w:rPr>
        <w:t xml:space="preserve">If access to an NV Index is to be restricted based on PCR, then an appropriate </w:t>
      </w:r>
      <w:r w:rsidRPr="002407F9">
        <w:rPr>
          <w:i/>
          <w:noProof/>
        </w:rPr>
        <w:t>authPolicy</w:t>
      </w:r>
      <w:r w:rsidRPr="002407F9">
        <w:rPr>
          <w:noProof/>
        </w:rPr>
        <w:t xml:space="preserve"> shall be provided.</w:t>
      </w:r>
    </w:p>
    <w:p w:rsidR="0083463C" w:rsidRPr="002407F9" w:rsidRDefault="0083463C" w:rsidP="0083463C">
      <w:pPr>
        <w:pStyle w:val="NOTE"/>
        <w:keepNext/>
        <w:rPr>
          <w:noProof/>
        </w:rPr>
      </w:pPr>
      <w:r w:rsidRPr="002407F9">
        <w:rPr>
          <w:noProof/>
        </w:rPr>
        <w:t>NOTE</w:t>
      </w:r>
      <w:r w:rsidRPr="002407F9">
        <w:rPr>
          <w:noProof/>
        </w:rPr>
        <w:tab/>
      </w:r>
      <w:r w:rsidRPr="002407F9">
        <w:rPr>
          <w:i/>
          <w:noProof/>
        </w:rPr>
        <w:t>platformAuth</w:t>
      </w:r>
      <w:r w:rsidRPr="002407F9">
        <w:rPr>
          <w:noProof/>
        </w:rPr>
        <w:t xml:space="preserve"> or </w:t>
      </w:r>
      <w:r w:rsidRPr="002407F9">
        <w:rPr>
          <w:i/>
          <w:noProof/>
        </w:rPr>
        <w:t>ownerAuth</w:t>
      </w:r>
      <w:r w:rsidRPr="002407F9">
        <w:rPr>
          <w:noProof/>
        </w:rPr>
        <w:t xml:space="preserve"> can be provided in any type of authorization session or as a password.</w:t>
      </w:r>
    </w:p>
    <w:p w:rsidR="0083463C" w:rsidRPr="002407F9" w:rsidRDefault="0083463C" w:rsidP="0083463C">
      <w:pPr>
        <w:pStyle w:val="BodyText"/>
        <w:rPr>
          <w:noProof/>
        </w:rPr>
      </w:pPr>
      <w:r w:rsidRPr="002407F9">
        <w:rPr>
          <w:noProof/>
        </w:rPr>
        <w:t xml:space="preserve">If TPMA_NV_AUTHREAD is SET, then the Index may be read if the Index </w:t>
      </w:r>
      <w:r w:rsidRPr="002407F9">
        <w:rPr>
          <w:i/>
          <w:noProof/>
        </w:rPr>
        <w:t>authValue</w:t>
      </w:r>
      <w:r w:rsidRPr="002407F9">
        <w:rPr>
          <w:noProof/>
        </w:rPr>
        <w:t xml:space="preserve"> is provided. If TPMA_NV_POLICYREAD is SET, then the Index may be read if the Index </w:t>
      </w:r>
      <w:r w:rsidRPr="002407F9">
        <w:rPr>
          <w:i/>
          <w:noProof/>
        </w:rPr>
        <w:t>authPolicy</w:t>
      </w:r>
      <w:r w:rsidRPr="002407F9">
        <w:rPr>
          <w:noProof/>
        </w:rPr>
        <w:t xml:space="preserve"> is satisfied.</w:t>
      </w:r>
    </w:p>
    <w:p w:rsidR="0083463C" w:rsidRPr="002407F9" w:rsidRDefault="0083463C" w:rsidP="0083463C">
      <w:pPr>
        <w:pStyle w:val="BodyText"/>
        <w:rPr>
          <w:noProof/>
        </w:rPr>
      </w:pPr>
      <w:r w:rsidRPr="002407F9">
        <w:rPr>
          <w:noProof/>
        </w:rPr>
        <w:t>At least one of TPMA_NV_PPREAD, TPMA_NV_OWNERREAD, TPMA_NV_AUTHREAD, or TPMA_NV_POLICYREAD shall be SET.</w:t>
      </w:r>
    </w:p>
    <w:p w:rsidR="0083463C" w:rsidRPr="002407F9" w:rsidRDefault="0083463C" w:rsidP="0083463C">
      <w:pPr>
        <w:pStyle w:val="BodyText"/>
        <w:rPr>
          <w:noProof/>
        </w:rPr>
      </w:pPr>
      <w:r w:rsidRPr="002407F9">
        <w:rPr>
          <w:noProof/>
        </w:rPr>
        <w:t xml:space="preserve">If TPMA_NV_AUTHWRITE is SET, then the Index may be written if the Index </w:t>
      </w:r>
      <w:r w:rsidRPr="002407F9">
        <w:rPr>
          <w:i/>
          <w:noProof/>
        </w:rPr>
        <w:t>authValue</w:t>
      </w:r>
      <w:r w:rsidRPr="002407F9">
        <w:rPr>
          <w:noProof/>
        </w:rPr>
        <w:t xml:space="preserve"> is provided. If TPMA_NV_POLICYWRITE is SET, then the Index may be written if the Index </w:t>
      </w:r>
      <w:r w:rsidRPr="002407F9">
        <w:rPr>
          <w:i/>
          <w:noProof/>
        </w:rPr>
        <w:t>authPolicy</w:t>
      </w:r>
      <w:r w:rsidRPr="002407F9">
        <w:rPr>
          <w:noProof/>
        </w:rPr>
        <w:t xml:space="preserve"> is satisfied.</w:t>
      </w:r>
    </w:p>
    <w:p w:rsidR="0083463C" w:rsidRPr="002407F9" w:rsidRDefault="0083463C" w:rsidP="0083463C">
      <w:pPr>
        <w:pStyle w:val="BodyText"/>
        <w:rPr>
          <w:noProof/>
        </w:rPr>
      </w:pPr>
      <w:r w:rsidRPr="002407F9">
        <w:rPr>
          <w:noProof/>
        </w:rPr>
        <w:t>At least one of TPMA_NV_PPWRITE, TPMA_NV_OWNERWRITE TPMA_NV_AUTHWRITE, or TPMA_NV_POLICYWRITE shall be SET.</w:t>
      </w:r>
    </w:p>
    <w:p w:rsidR="0083463C" w:rsidRPr="002407F9" w:rsidRDefault="0083463C" w:rsidP="0083463C">
      <w:pPr>
        <w:pStyle w:val="BodyText"/>
        <w:rPr>
          <w:noProof/>
        </w:rPr>
      </w:pPr>
      <w:r w:rsidRPr="002407F9">
        <w:rPr>
          <w:noProof/>
        </w:rPr>
        <w:t>If TPMA_NV_WRITELOCKED is SET, then the Index may not be written. If TPMA_NV_WRITEDEFINE is SET, TPMA_NV_WRITELOCKED may not be CLEAR except by deleting and redefining the Index. If TPMA_NV_WRITEDEFINE is CLEAR, then TPMA_NV_WRITELOCKED will be CLEAR on the next TPM2_Startup(TPM_SU_CLEAR).</w:t>
      </w:r>
    </w:p>
    <w:p w:rsidR="0083463C" w:rsidRPr="002407F9" w:rsidRDefault="0083463C" w:rsidP="0083463C">
      <w:pPr>
        <w:pStyle w:val="NOTE"/>
        <w:rPr>
          <w:noProof/>
        </w:rPr>
      </w:pPr>
      <w:r w:rsidRPr="002407F9">
        <w:rPr>
          <w:noProof/>
        </w:rPr>
        <w:t>NOTE</w:t>
      </w:r>
      <w:r w:rsidRPr="002407F9">
        <w:rPr>
          <w:noProof/>
        </w:rPr>
        <w:tab/>
        <w:t>If TPMA_NV_WRITELOCKED is SET, but TPMA_NV_WRITTEN is CLEAR, then TPMA_NV_WRITELOCKED is CLEAR by TPM Reset or TPM Restart. This action occurs even if the TPMA_NV_WRITEDEFINE attribute is SET. This action prevents an NV Index from being defined that can never be written, and permits a use case where an Index is defined, but the user wants to prohibit writes until after a reboot.</w:t>
      </w:r>
    </w:p>
    <w:p w:rsidR="0083463C" w:rsidRPr="002407F9" w:rsidRDefault="0083463C" w:rsidP="0083463C">
      <w:pPr>
        <w:pStyle w:val="BodyText"/>
        <w:keepNext w:val="0"/>
        <w:rPr>
          <w:noProof/>
        </w:rPr>
      </w:pPr>
      <w:r w:rsidRPr="002407F9">
        <w:rPr>
          <w:noProof/>
        </w:rPr>
        <w:t>If TPMA_NV_READLOCKED is SET, then the Index may not be read. TPMA_NV_READLOCKED will be CLEAR on the next TPM2_Startup(TPM_SU_CLEAR).</w:t>
      </w:r>
    </w:p>
    <w:p w:rsidR="0083463C" w:rsidRPr="002407F9" w:rsidRDefault="0083463C" w:rsidP="0083463C">
      <w:pPr>
        <w:pStyle w:val="NOTE"/>
        <w:rPr>
          <w:noProof/>
        </w:rPr>
      </w:pPr>
      <w:r w:rsidRPr="002407F9">
        <w:rPr>
          <w:noProof/>
        </w:rPr>
        <w:t>NOTE</w:t>
      </w:r>
      <w:r w:rsidRPr="002407F9">
        <w:rPr>
          <w:noProof/>
        </w:rPr>
        <w:tab/>
        <w:t>The TPM is expected to maintain indicators to indicate that the Index is temporarily locked. The state of these indicators is reported in the TPMA_NV_READLOCKED and TPMA_NV_WRITELOCKED attributes.</w:t>
      </w:r>
    </w:p>
    <w:p w:rsidR="0083463C" w:rsidRPr="002407F9" w:rsidRDefault="0083463C" w:rsidP="0083463C">
      <w:pPr>
        <w:pStyle w:val="BodyText"/>
        <w:keepNext w:val="0"/>
        <w:rPr>
          <w:noProof/>
        </w:rPr>
      </w:pPr>
      <w:r w:rsidRPr="002407F9">
        <w:rPr>
          <w:noProof/>
        </w:rPr>
        <w:t xml:space="preserve">If the TPM_NT is TPM_NT_EXTEND, then writes to the Index will cause an update of the Index using the extend operation with the </w:t>
      </w:r>
      <w:r w:rsidRPr="002407F9">
        <w:rPr>
          <w:i/>
          <w:noProof/>
        </w:rPr>
        <w:t>nameAlg</w:t>
      </w:r>
      <w:r w:rsidRPr="002407F9">
        <w:rPr>
          <w:noProof/>
        </w:rPr>
        <w:t xml:space="preserve"> used to create the digest.</w:t>
      </w:r>
    </w:p>
    <w:p w:rsidR="0083463C" w:rsidRPr="002407F9" w:rsidRDefault="0083463C" w:rsidP="0083463C">
      <w:pPr>
        <w:pStyle w:val="BodyText"/>
        <w:keepNext w:val="0"/>
        <w:rPr>
          <w:noProof/>
        </w:rPr>
      </w:pPr>
      <w:r w:rsidRPr="002407F9">
        <w:rPr>
          <w:noProof/>
        </w:rPr>
        <w:t xml:space="preserve">If TPM_NT is TPM_NT_PIN_FAIL, TPMA_NV_NO_DA must be SET. This removes ambiguity over which Dictionary Attack defense protects a TPM_NV_PIN_FAIL's </w:t>
      </w:r>
      <w:r w:rsidRPr="002407F9">
        <w:rPr>
          <w:i/>
          <w:noProof/>
        </w:rPr>
        <w:t>authValue</w:t>
      </w:r>
      <w:r w:rsidRPr="002407F9">
        <w:rPr>
          <w:noProof/>
        </w:rPr>
        <w:t>.</w:t>
      </w:r>
    </w:p>
    <w:p w:rsidR="0083463C" w:rsidRPr="002407F9" w:rsidRDefault="0083463C" w:rsidP="0083463C">
      <w:pPr>
        <w:pStyle w:val="BodyText"/>
        <w:keepNext w:val="0"/>
        <w:rPr>
          <w:noProof/>
        </w:rPr>
      </w:pPr>
      <w:r w:rsidRPr="002407F9">
        <w:rPr>
          <w:noProof/>
        </w:rPr>
        <w:t>When the Index is created (TPM2_NV_DefineSpace()), TPMA_NV_WRITELOCKED, TPMA_NV_READLOCKED, and TPMA_NV_WRITTEN shall all be CLEAR in the parameter that defines the attributes of the created Index.</w:t>
      </w:r>
    </w:p>
    <w:p w:rsidR="0083463C" w:rsidRPr="002407F9" w:rsidRDefault="0083463C" w:rsidP="0083463C">
      <w:pPr>
        <w:pStyle w:val="TABLE-title"/>
        <w:rPr>
          <w:noProof/>
        </w:rPr>
      </w:pPr>
      <w:bookmarkStart w:id="6427" w:name="_Ref402873547"/>
      <w:bookmarkStart w:id="6428" w:name="_Toc380749886"/>
      <w:bookmarkStart w:id="6429" w:name="_Toc384651548"/>
      <w:bookmarkStart w:id="6430" w:name="_Toc432512695"/>
      <w:bookmarkStart w:id="6431" w:name="_Toc443576031"/>
      <w:bookmarkStart w:id="6432" w:name="_Toc470518279"/>
      <w:bookmarkStart w:id="6433" w:name="_Toc462921493"/>
      <w:bookmarkStart w:id="6434" w:name="_Toc516155324"/>
      <w:bookmarkStart w:id="6435" w:name="_Toc21376262"/>
      <w:r w:rsidRPr="002407F9">
        <w:rPr>
          <w:noProof/>
        </w:rPr>
        <w:lastRenderedPageBreak/>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215</w:t>
      </w:r>
      <w:r w:rsidRPr="002407F9">
        <w:rPr>
          <w:noProof/>
        </w:rPr>
        <w:fldChar w:fldCharType="end"/>
      </w:r>
      <w:bookmarkEnd w:id="6427"/>
      <w:r w:rsidRPr="002407F9">
        <w:rPr>
          <w:noProof/>
        </w:rPr>
        <w:t xml:space="preserve"> — Definition of (UINT32) TPMA_NV Bits</w:t>
      </w:r>
      <w:bookmarkEnd w:id="6428"/>
      <w:bookmarkEnd w:id="6429"/>
      <w:bookmarkEnd w:id="6430"/>
      <w:bookmarkEnd w:id="6431"/>
      <w:bookmarkEnd w:id="6432"/>
      <w:bookmarkEnd w:id="6433"/>
      <w:bookmarkEnd w:id="6434"/>
      <w:bookmarkEnd w:id="6435"/>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0"/>
        <w:gridCol w:w="2880"/>
        <w:gridCol w:w="5760"/>
      </w:tblGrid>
      <w:tr w:rsidR="0083463C" w:rsidRPr="002407F9" w:rsidTr="00BF3E57">
        <w:trPr>
          <w:cantSplit/>
          <w:tblHeader/>
          <w:jc w:val="center"/>
        </w:trPr>
        <w:tc>
          <w:tcPr>
            <w:tcW w:w="720" w:type="dxa"/>
            <w:tcBorders>
              <w:top w:val="single" w:sz="12" w:space="0" w:color="auto"/>
              <w:bottom w:val="single" w:sz="12" w:space="0" w:color="auto"/>
            </w:tcBorders>
          </w:tcPr>
          <w:p w:rsidR="0083463C" w:rsidRPr="002407F9" w:rsidRDefault="0083463C" w:rsidP="00BF3E57">
            <w:pPr>
              <w:pStyle w:val="TABLE-col-heading"/>
              <w:jc w:val="center"/>
              <w:rPr>
                <w:noProof/>
              </w:rPr>
            </w:pPr>
            <w:r w:rsidRPr="002407F9">
              <w:rPr>
                <w:noProof/>
              </w:rPr>
              <w:t>Bit</w:t>
            </w:r>
          </w:p>
        </w:tc>
        <w:tc>
          <w:tcPr>
            <w:tcW w:w="288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57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cantSplit/>
          <w:jc w:val="center"/>
        </w:trPr>
        <w:tc>
          <w:tcPr>
            <w:tcW w:w="720" w:type="dxa"/>
            <w:tcBorders>
              <w:top w:val="single" w:sz="12" w:space="0" w:color="auto"/>
            </w:tcBorders>
          </w:tcPr>
          <w:p w:rsidR="0083463C" w:rsidRPr="002407F9" w:rsidRDefault="0083463C" w:rsidP="00BF3E57">
            <w:pPr>
              <w:pStyle w:val="TABLE-cell"/>
              <w:jc w:val="right"/>
            </w:pPr>
            <w:r w:rsidRPr="002407F9">
              <w:t>0</w:t>
            </w:r>
          </w:p>
        </w:tc>
        <w:tc>
          <w:tcPr>
            <w:tcW w:w="2880" w:type="dxa"/>
            <w:tcBorders>
              <w:top w:val="single" w:sz="12" w:space="0" w:color="auto"/>
            </w:tcBorders>
          </w:tcPr>
          <w:p w:rsidR="0083463C" w:rsidRPr="002407F9" w:rsidRDefault="0083463C" w:rsidP="00BF3E57">
            <w:pPr>
              <w:pStyle w:val="TABLE-cell"/>
            </w:pPr>
            <w:r w:rsidRPr="002407F9">
              <w:t>TPMA_NV_PPWRITE</w:t>
            </w:r>
          </w:p>
        </w:tc>
        <w:tc>
          <w:tcPr>
            <w:tcW w:w="5760" w:type="dxa"/>
            <w:tcBorders>
              <w:top w:val="single" w:sz="12" w:space="0" w:color="auto"/>
            </w:tcBorders>
          </w:tcPr>
          <w:p w:rsidR="0083463C" w:rsidRPr="002407F9" w:rsidRDefault="0083463C" w:rsidP="00BF3E57">
            <w:pPr>
              <w:pStyle w:val="TABLE-cell"/>
            </w:pPr>
            <w:r w:rsidRPr="002407F9">
              <w:rPr>
                <w:b/>
              </w:rPr>
              <w:t>SET (1):</w:t>
            </w:r>
            <w:r w:rsidRPr="002407F9">
              <w:t xml:space="preserve"> The Index data can be written if Platform Authorization is provided.</w:t>
            </w:r>
          </w:p>
          <w:p w:rsidR="0083463C" w:rsidRPr="002407F9" w:rsidRDefault="0083463C" w:rsidP="00BF3E57">
            <w:pPr>
              <w:pStyle w:val="TABLE-cell"/>
            </w:pPr>
            <w:r w:rsidRPr="002407F9">
              <w:rPr>
                <w:b/>
              </w:rPr>
              <w:t xml:space="preserve">CLEAR (0): </w:t>
            </w:r>
            <w:r w:rsidRPr="002407F9">
              <w:t>Writing of the Index data cannot be authorized with Platform Authorization.</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1</w:t>
            </w:r>
          </w:p>
        </w:tc>
        <w:tc>
          <w:tcPr>
            <w:tcW w:w="2880" w:type="dxa"/>
          </w:tcPr>
          <w:p w:rsidR="0083463C" w:rsidRPr="002407F9" w:rsidRDefault="0083463C" w:rsidP="00BF3E57">
            <w:pPr>
              <w:pStyle w:val="TABLE-cell"/>
            </w:pPr>
            <w:r w:rsidRPr="002407F9">
              <w:t>TPMA_NV_OWNERWRITE</w:t>
            </w:r>
          </w:p>
        </w:tc>
        <w:tc>
          <w:tcPr>
            <w:tcW w:w="5760" w:type="dxa"/>
          </w:tcPr>
          <w:p w:rsidR="0083463C" w:rsidRPr="002407F9" w:rsidRDefault="0083463C" w:rsidP="00BF3E57">
            <w:pPr>
              <w:pStyle w:val="TABLE-cell"/>
            </w:pPr>
            <w:r w:rsidRPr="002407F9">
              <w:rPr>
                <w:b/>
              </w:rPr>
              <w:t>SET (1):</w:t>
            </w:r>
            <w:r w:rsidRPr="002407F9">
              <w:t xml:space="preserve"> The Index data can be written if Owner Authorization is provided.</w:t>
            </w:r>
          </w:p>
          <w:p w:rsidR="0083463C" w:rsidRPr="002407F9" w:rsidRDefault="0083463C" w:rsidP="00BF3E57">
            <w:pPr>
              <w:pStyle w:val="TABLE-cell"/>
            </w:pPr>
            <w:r w:rsidRPr="002407F9">
              <w:rPr>
                <w:b/>
              </w:rPr>
              <w:t xml:space="preserve">CLEAR (0): </w:t>
            </w:r>
            <w:r w:rsidRPr="002407F9">
              <w:t>Writing of the Index data cannot be authorized with Owner Authorization.</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2</w:t>
            </w:r>
          </w:p>
        </w:tc>
        <w:tc>
          <w:tcPr>
            <w:tcW w:w="2880" w:type="dxa"/>
          </w:tcPr>
          <w:p w:rsidR="0083463C" w:rsidRPr="002407F9" w:rsidRDefault="0083463C" w:rsidP="00BF3E57">
            <w:pPr>
              <w:pStyle w:val="TABLE-cell"/>
            </w:pPr>
            <w:r w:rsidRPr="002407F9">
              <w:t>TPMA_NV_AUTHWRITE</w:t>
            </w:r>
          </w:p>
        </w:tc>
        <w:tc>
          <w:tcPr>
            <w:tcW w:w="5760" w:type="dxa"/>
          </w:tcPr>
          <w:p w:rsidR="0083463C" w:rsidRPr="002407F9" w:rsidRDefault="0083463C" w:rsidP="00BF3E57">
            <w:pPr>
              <w:pStyle w:val="TABLE-cell"/>
            </w:pPr>
            <w:r w:rsidRPr="002407F9">
              <w:rPr>
                <w:b/>
              </w:rPr>
              <w:t>SET (1):</w:t>
            </w:r>
            <w:r w:rsidRPr="002407F9">
              <w:t xml:space="preserve"> Authorizations to change the Index contents that require USER role may be provided with an HMAC session or password.</w:t>
            </w:r>
          </w:p>
          <w:p w:rsidR="0083463C" w:rsidRPr="002407F9" w:rsidRDefault="0083463C" w:rsidP="00BF3E57">
            <w:pPr>
              <w:pStyle w:val="TABLE-cell"/>
            </w:pPr>
            <w:r w:rsidRPr="002407F9">
              <w:rPr>
                <w:b/>
              </w:rPr>
              <w:t xml:space="preserve">CLEAR (0): </w:t>
            </w:r>
            <w:r w:rsidRPr="002407F9">
              <w:t>Authorizations to change the Index contents that require USER role may not be provided with an HMAC session or password.</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3</w:t>
            </w:r>
          </w:p>
        </w:tc>
        <w:tc>
          <w:tcPr>
            <w:tcW w:w="2880" w:type="dxa"/>
          </w:tcPr>
          <w:p w:rsidR="0083463C" w:rsidRPr="002407F9" w:rsidRDefault="0083463C" w:rsidP="00BF3E57">
            <w:pPr>
              <w:pStyle w:val="TABLE-cell"/>
            </w:pPr>
            <w:r w:rsidRPr="002407F9">
              <w:t>TPMA_NV_POLICYWRITE</w:t>
            </w:r>
          </w:p>
        </w:tc>
        <w:tc>
          <w:tcPr>
            <w:tcW w:w="5760" w:type="dxa"/>
          </w:tcPr>
          <w:p w:rsidR="0083463C" w:rsidRPr="002407F9" w:rsidRDefault="0083463C" w:rsidP="00BF3E57">
            <w:pPr>
              <w:pStyle w:val="TABLE-cell"/>
            </w:pPr>
            <w:r w:rsidRPr="002407F9">
              <w:rPr>
                <w:b/>
              </w:rPr>
              <w:t>SET (1):</w:t>
            </w:r>
            <w:r w:rsidRPr="002407F9">
              <w:t xml:space="preserve"> Authorizations to change the Index contents that require USER role may be provided with a policy session.</w:t>
            </w:r>
          </w:p>
          <w:p w:rsidR="0083463C" w:rsidRPr="002407F9" w:rsidRDefault="0083463C" w:rsidP="00BF3E57">
            <w:pPr>
              <w:pStyle w:val="TABLE-cell"/>
            </w:pPr>
            <w:r w:rsidRPr="002407F9">
              <w:rPr>
                <w:b/>
              </w:rPr>
              <w:t xml:space="preserve">CLEAR (0): </w:t>
            </w:r>
            <w:r w:rsidRPr="002407F9">
              <w:t>Authorizations to change the Index contents that require USER role may not be provided with a policy session.</w:t>
            </w:r>
          </w:p>
          <w:p w:rsidR="0083463C" w:rsidRPr="002407F9" w:rsidRDefault="0083463C" w:rsidP="00BF3E57">
            <w:pPr>
              <w:pStyle w:val="Table-cell-note"/>
              <w:rPr>
                <w:b/>
              </w:rPr>
            </w:pPr>
            <w:r w:rsidRPr="002407F9">
              <w:t>NOTE</w:t>
            </w:r>
            <w:r w:rsidRPr="002407F9">
              <w:tab/>
              <w:t>TPM2_NV_ChangeAuth() always requires that authorization be provided in a policy session.</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7:4</w:t>
            </w:r>
          </w:p>
        </w:tc>
        <w:tc>
          <w:tcPr>
            <w:tcW w:w="2880" w:type="dxa"/>
          </w:tcPr>
          <w:p w:rsidR="0083463C" w:rsidRPr="002407F9" w:rsidRDefault="0083463C" w:rsidP="00BF3E57">
            <w:pPr>
              <w:pStyle w:val="TABLE-cell"/>
            </w:pPr>
            <w:r w:rsidRPr="002407F9">
              <w:t>TPM_NT</w:t>
            </w:r>
          </w:p>
        </w:tc>
        <w:tc>
          <w:tcPr>
            <w:tcW w:w="5760" w:type="dxa"/>
          </w:tcPr>
          <w:p w:rsidR="00EA7982" w:rsidRDefault="0083463C" w:rsidP="00BF3E57">
            <w:pPr>
              <w:pStyle w:val="TABLE-cell"/>
            </w:pPr>
            <w:r w:rsidRPr="002407F9">
              <w:t>The type of the index.</w:t>
            </w:r>
          </w:p>
          <w:p w:rsidR="0083463C" w:rsidRPr="002407F9" w:rsidRDefault="0083463C" w:rsidP="00BF3E57">
            <w:pPr>
              <w:pStyle w:val="Table-cell-note"/>
            </w:pPr>
            <w:r w:rsidRPr="002407F9">
              <w:t>NOTE         A TPM is not required to support all TPM_NT values</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9:8</w:t>
            </w:r>
          </w:p>
        </w:tc>
        <w:tc>
          <w:tcPr>
            <w:tcW w:w="2880" w:type="dxa"/>
          </w:tcPr>
          <w:p w:rsidR="0083463C" w:rsidRPr="002407F9" w:rsidRDefault="0083463C" w:rsidP="00BF3E57">
            <w:pPr>
              <w:pStyle w:val="TABLE-cell"/>
            </w:pPr>
            <w:r w:rsidRPr="002407F9">
              <w:t>Reserved</w:t>
            </w:r>
          </w:p>
        </w:tc>
        <w:tc>
          <w:tcPr>
            <w:tcW w:w="5760" w:type="dxa"/>
          </w:tcPr>
          <w:p w:rsidR="0083463C" w:rsidRPr="002407F9" w:rsidRDefault="0083463C" w:rsidP="00BF3E57">
            <w:pPr>
              <w:pStyle w:val="TABLE-cell"/>
            </w:pPr>
            <w:r w:rsidRPr="002407F9">
              <w:t>shall be zero</w:t>
            </w:r>
          </w:p>
          <w:p w:rsidR="0083463C" w:rsidRPr="002407F9" w:rsidDel="005245A7" w:rsidRDefault="0083463C" w:rsidP="00BF3E57">
            <w:pPr>
              <w:pStyle w:val="TABLE-cell"/>
            </w:pPr>
            <w:r w:rsidRPr="002407F9">
              <w:t>reserved for future use</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10</w:t>
            </w:r>
          </w:p>
        </w:tc>
        <w:tc>
          <w:tcPr>
            <w:tcW w:w="2880" w:type="dxa"/>
          </w:tcPr>
          <w:p w:rsidR="0083463C" w:rsidRPr="002407F9" w:rsidRDefault="0083463C" w:rsidP="00BF3E57">
            <w:pPr>
              <w:pStyle w:val="TABLE-cell"/>
            </w:pPr>
            <w:r w:rsidRPr="002407F9">
              <w:t>TPMA_NV_POLICY_DELETE</w:t>
            </w:r>
          </w:p>
        </w:tc>
        <w:tc>
          <w:tcPr>
            <w:tcW w:w="5760" w:type="dxa"/>
          </w:tcPr>
          <w:p w:rsidR="0083463C" w:rsidRPr="002407F9" w:rsidRDefault="0083463C" w:rsidP="00BF3E57">
            <w:pPr>
              <w:pStyle w:val="TABLE-cell"/>
            </w:pPr>
            <w:r w:rsidRPr="002407F9">
              <w:rPr>
                <w:b/>
              </w:rPr>
              <w:t>SET (</w:t>
            </w:r>
            <w:r w:rsidRPr="002407F9">
              <w:t>1</w:t>
            </w:r>
            <w:r w:rsidRPr="002407F9">
              <w:rPr>
                <w:b/>
              </w:rPr>
              <w:t>):</w:t>
            </w:r>
            <w:r w:rsidRPr="002407F9">
              <w:t xml:space="preserve"> Index may not be deleted unless the </w:t>
            </w:r>
            <w:r w:rsidRPr="002407F9">
              <w:rPr>
                <w:i/>
              </w:rPr>
              <w:t>authPolicy</w:t>
            </w:r>
            <w:r w:rsidRPr="002407F9">
              <w:t xml:space="preserve"> is satisfied using TPM2_NV_UndefineSpaceSpecial().</w:t>
            </w:r>
          </w:p>
          <w:p w:rsidR="00EA7982" w:rsidRDefault="0083463C" w:rsidP="00BF3E57">
            <w:pPr>
              <w:pStyle w:val="TABLE-cell"/>
            </w:pPr>
            <w:r w:rsidRPr="002407F9">
              <w:rPr>
                <w:b/>
              </w:rPr>
              <w:t>CLEAR (0):</w:t>
            </w:r>
            <w:r w:rsidRPr="002407F9">
              <w:t xml:space="preserve"> Index may be deleted with proper platform or owner authorization using TPM2_NV_UndefineSpace().</w:t>
            </w:r>
          </w:p>
          <w:p w:rsidR="0083463C" w:rsidRPr="002407F9" w:rsidRDefault="0083463C" w:rsidP="00BF3E57">
            <w:pPr>
              <w:pStyle w:val="TABLE-cell"/>
            </w:pPr>
            <w:r w:rsidRPr="002407F9">
              <w:t>NOTE An Index with this attribute and a policy that cannot be satisfied (e.g., an Empty Policy) cannot be deleted.</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11</w:t>
            </w:r>
          </w:p>
        </w:tc>
        <w:tc>
          <w:tcPr>
            <w:tcW w:w="2880" w:type="dxa"/>
          </w:tcPr>
          <w:p w:rsidR="0083463C" w:rsidRPr="002407F9" w:rsidRDefault="0083463C" w:rsidP="00BF3E57">
            <w:pPr>
              <w:pStyle w:val="TABLE-cell"/>
            </w:pPr>
            <w:r w:rsidRPr="002407F9">
              <w:t>TPMA_NV_WRITELOCKED</w:t>
            </w:r>
          </w:p>
        </w:tc>
        <w:tc>
          <w:tcPr>
            <w:tcW w:w="5760" w:type="dxa"/>
          </w:tcPr>
          <w:p w:rsidR="0083463C" w:rsidRPr="002407F9" w:rsidRDefault="0083463C" w:rsidP="00BF3E57">
            <w:pPr>
              <w:pStyle w:val="TABLE-cell"/>
            </w:pPr>
            <w:r w:rsidRPr="002407F9">
              <w:rPr>
                <w:b/>
              </w:rPr>
              <w:t xml:space="preserve">SET (1): </w:t>
            </w:r>
            <w:r w:rsidRPr="002407F9">
              <w:t>Index cannot be written.</w:t>
            </w:r>
          </w:p>
          <w:p w:rsidR="0083463C" w:rsidRPr="002407F9" w:rsidRDefault="0083463C" w:rsidP="00BF3E57">
            <w:pPr>
              <w:pStyle w:val="TABLE-cell"/>
            </w:pPr>
            <w:r w:rsidRPr="002407F9">
              <w:rPr>
                <w:b/>
              </w:rPr>
              <w:t>CLEAR (0):</w:t>
            </w:r>
            <w:r w:rsidRPr="002407F9">
              <w:t xml:space="preserve"> Index can be written.</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12</w:t>
            </w:r>
          </w:p>
        </w:tc>
        <w:tc>
          <w:tcPr>
            <w:tcW w:w="2880" w:type="dxa"/>
          </w:tcPr>
          <w:p w:rsidR="0083463C" w:rsidRPr="002407F9" w:rsidRDefault="0083463C" w:rsidP="00BF3E57">
            <w:pPr>
              <w:pStyle w:val="TABLE-cell"/>
            </w:pPr>
            <w:r w:rsidRPr="002407F9">
              <w:t>TPMA_NV_WRITEALL</w:t>
            </w:r>
          </w:p>
        </w:tc>
        <w:tc>
          <w:tcPr>
            <w:tcW w:w="5760" w:type="dxa"/>
          </w:tcPr>
          <w:p w:rsidR="0083463C" w:rsidRPr="002407F9" w:rsidRDefault="0083463C" w:rsidP="00BF3E57">
            <w:pPr>
              <w:pStyle w:val="TABLE-cell"/>
            </w:pPr>
            <w:r w:rsidRPr="002407F9">
              <w:rPr>
                <w:b/>
              </w:rPr>
              <w:t xml:space="preserve">SET (1): </w:t>
            </w:r>
            <w:r w:rsidRPr="002407F9">
              <w:t>A partial write of the Index data is not allowed. The write size shall match the defined space size.</w:t>
            </w:r>
          </w:p>
          <w:p w:rsidR="0083463C" w:rsidRPr="002407F9" w:rsidDel="005245A7" w:rsidRDefault="0083463C" w:rsidP="00BF3E57">
            <w:pPr>
              <w:pStyle w:val="TABLE-cell"/>
            </w:pPr>
            <w:r w:rsidRPr="002407F9">
              <w:rPr>
                <w:b/>
              </w:rPr>
              <w:t>CLEAR (0):</w:t>
            </w:r>
            <w:r w:rsidRPr="002407F9">
              <w:t xml:space="preserve"> Partial writes are allowed. This setting is required if the .</w:t>
            </w:r>
            <w:r w:rsidRPr="002407F9">
              <w:rPr>
                <w:i/>
              </w:rPr>
              <w:t>dataSize</w:t>
            </w:r>
            <w:r w:rsidRPr="002407F9">
              <w:t xml:space="preserve"> of the Index is larger than NV_MAX_BUFFER_SIZE for the implementation.</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13</w:t>
            </w:r>
          </w:p>
        </w:tc>
        <w:tc>
          <w:tcPr>
            <w:tcW w:w="2880" w:type="dxa"/>
          </w:tcPr>
          <w:p w:rsidR="0083463C" w:rsidRPr="002407F9" w:rsidRDefault="0083463C" w:rsidP="00BF3E57">
            <w:pPr>
              <w:pStyle w:val="TABLE-cell"/>
            </w:pPr>
            <w:r w:rsidRPr="002407F9">
              <w:t>TPMA_NV_WRITEDEFINE</w:t>
            </w:r>
          </w:p>
        </w:tc>
        <w:tc>
          <w:tcPr>
            <w:tcW w:w="5760" w:type="dxa"/>
          </w:tcPr>
          <w:p w:rsidR="0083463C" w:rsidRPr="002407F9" w:rsidRDefault="0083463C" w:rsidP="00BF3E57">
            <w:pPr>
              <w:pStyle w:val="TABLE-cell"/>
            </w:pPr>
            <w:r w:rsidRPr="002407F9">
              <w:rPr>
                <w:b/>
              </w:rPr>
              <w:t>SET (1):</w:t>
            </w:r>
            <w:r w:rsidRPr="002407F9">
              <w:t xml:space="preserve"> TPM2_NV_WriteLock() may be used to prevent further writes to this location.</w:t>
            </w:r>
          </w:p>
          <w:p w:rsidR="0083463C" w:rsidRPr="002407F9" w:rsidRDefault="0083463C" w:rsidP="00BF3E57">
            <w:pPr>
              <w:pStyle w:val="TABLE-cell"/>
            </w:pPr>
            <w:r w:rsidRPr="002407F9">
              <w:rPr>
                <w:b/>
              </w:rPr>
              <w:t xml:space="preserve">CLEAR (0): </w:t>
            </w:r>
            <w:r w:rsidRPr="002407F9">
              <w:t>TPM2_NV_WriteLock() does not block subsequent writes if TPMA_NV_WRITE_STCLEAR is also CLEAR.</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14</w:t>
            </w:r>
          </w:p>
        </w:tc>
        <w:tc>
          <w:tcPr>
            <w:tcW w:w="2880" w:type="dxa"/>
          </w:tcPr>
          <w:p w:rsidR="0083463C" w:rsidRPr="002407F9" w:rsidRDefault="0083463C" w:rsidP="00BF3E57">
            <w:pPr>
              <w:pStyle w:val="TABLE-cell"/>
            </w:pPr>
            <w:r w:rsidRPr="002407F9">
              <w:t>TPMA_NV_WRITE_STCLEAR</w:t>
            </w:r>
          </w:p>
        </w:tc>
        <w:tc>
          <w:tcPr>
            <w:tcW w:w="5760" w:type="dxa"/>
          </w:tcPr>
          <w:p w:rsidR="0083463C" w:rsidRPr="002407F9" w:rsidRDefault="0083463C" w:rsidP="00BF3E57">
            <w:pPr>
              <w:pStyle w:val="TABLE-cell"/>
            </w:pPr>
            <w:r w:rsidRPr="002407F9">
              <w:rPr>
                <w:b/>
              </w:rPr>
              <w:t>SET (1):</w:t>
            </w:r>
            <w:r w:rsidRPr="002407F9">
              <w:t xml:space="preserve"> TPM2_NV_WriteLock() may be used to prevent further writes to this location until the next TPM Reset or TPM Restart.</w:t>
            </w:r>
          </w:p>
          <w:p w:rsidR="0083463C" w:rsidRPr="002407F9" w:rsidRDefault="0083463C" w:rsidP="00BF3E57">
            <w:pPr>
              <w:pStyle w:val="TABLE-cell"/>
            </w:pPr>
            <w:r w:rsidRPr="002407F9">
              <w:rPr>
                <w:b/>
              </w:rPr>
              <w:t>CLEAR (0):</w:t>
            </w:r>
            <w:r w:rsidRPr="002407F9">
              <w:t xml:space="preserve"> TPM2_NV_WriteLock() does not block subsequent writes if TPMA_NV_WRITEDEFINE is also CLEAR.</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15</w:t>
            </w:r>
          </w:p>
        </w:tc>
        <w:tc>
          <w:tcPr>
            <w:tcW w:w="2880" w:type="dxa"/>
          </w:tcPr>
          <w:p w:rsidR="0083463C" w:rsidRPr="002407F9" w:rsidRDefault="0083463C" w:rsidP="00BF3E57">
            <w:pPr>
              <w:pStyle w:val="TABLE-cell"/>
            </w:pPr>
            <w:r w:rsidRPr="002407F9">
              <w:t>TPMA_NV_GLOBALLOCK</w:t>
            </w:r>
          </w:p>
        </w:tc>
        <w:tc>
          <w:tcPr>
            <w:tcW w:w="5760" w:type="dxa"/>
          </w:tcPr>
          <w:p w:rsidR="0083463C" w:rsidRPr="002407F9" w:rsidRDefault="0083463C" w:rsidP="00BF3E57">
            <w:pPr>
              <w:pStyle w:val="TABLE-cell"/>
            </w:pPr>
            <w:r w:rsidRPr="002407F9">
              <w:rPr>
                <w:b/>
              </w:rPr>
              <w:t>SET (1):</w:t>
            </w:r>
            <w:r w:rsidRPr="002407F9">
              <w:t xml:space="preserve"> If TPM2_NV_GlobalWriteLock() is successful, </w:t>
            </w:r>
            <w:r w:rsidR="00E07C8A">
              <w:t>TPMA_</w:t>
            </w:r>
            <w:r w:rsidR="008A1A69">
              <w:t>NV_</w:t>
            </w:r>
            <w:r w:rsidR="00E07C8A">
              <w:t>WRITELOCKED is set</w:t>
            </w:r>
            <w:r w:rsidRPr="002407F9">
              <w:t>.</w:t>
            </w:r>
          </w:p>
          <w:p w:rsidR="0083463C" w:rsidRPr="002407F9" w:rsidRDefault="0083463C" w:rsidP="00BF3E57">
            <w:pPr>
              <w:pStyle w:val="TABLE-cell"/>
            </w:pPr>
            <w:r w:rsidRPr="002407F9">
              <w:rPr>
                <w:b/>
              </w:rPr>
              <w:t xml:space="preserve">CLEAR (0): </w:t>
            </w:r>
            <w:r w:rsidRPr="002407F9">
              <w:t>TPM2_NV_GlobalWriteLock() has no effect on the writing of the data at this Index.</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lastRenderedPageBreak/>
              <w:t>16</w:t>
            </w:r>
          </w:p>
        </w:tc>
        <w:tc>
          <w:tcPr>
            <w:tcW w:w="2880" w:type="dxa"/>
          </w:tcPr>
          <w:p w:rsidR="0083463C" w:rsidRPr="002407F9" w:rsidRDefault="0083463C" w:rsidP="00BF3E57">
            <w:pPr>
              <w:pStyle w:val="TABLE-cell"/>
            </w:pPr>
            <w:r w:rsidRPr="002407F9">
              <w:t>TPMA_NV_PPREAD</w:t>
            </w:r>
          </w:p>
        </w:tc>
        <w:tc>
          <w:tcPr>
            <w:tcW w:w="5760" w:type="dxa"/>
          </w:tcPr>
          <w:p w:rsidR="0083463C" w:rsidRPr="002407F9" w:rsidRDefault="0083463C" w:rsidP="00BF3E57">
            <w:pPr>
              <w:pStyle w:val="TABLE-cell"/>
            </w:pPr>
            <w:r w:rsidRPr="002407F9">
              <w:rPr>
                <w:b/>
              </w:rPr>
              <w:t>SET (1):</w:t>
            </w:r>
            <w:r w:rsidRPr="002407F9">
              <w:t xml:space="preserve"> The Index data can be read if Platform Authorization is provided.</w:t>
            </w:r>
          </w:p>
          <w:p w:rsidR="0083463C" w:rsidRPr="002407F9" w:rsidRDefault="0083463C" w:rsidP="00BF3E57">
            <w:pPr>
              <w:pStyle w:val="TABLE-cell"/>
            </w:pPr>
            <w:r w:rsidRPr="002407F9">
              <w:rPr>
                <w:b/>
              </w:rPr>
              <w:t xml:space="preserve">CLEAR (0): </w:t>
            </w:r>
            <w:r w:rsidRPr="002407F9">
              <w:t>Reading of the Index data cannot be authorized with Platform Authorization.</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17</w:t>
            </w:r>
          </w:p>
        </w:tc>
        <w:tc>
          <w:tcPr>
            <w:tcW w:w="2880" w:type="dxa"/>
          </w:tcPr>
          <w:p w:rsidR="0083463C" w:rsidRPr="002407F9" w:rsidRDefault="0083463C" w:rsidP="00BF3E57">
            <w:pPr>
              <w:pStyle w:val="TABLE-cell"/>
            </w:pPr>
            <w:r w:rsidRPr="002407F9">
              <w:t>TPMA_NV_OWNERREAD</w:t>
            </w:r>
          </w:p>
        </w:tc>
        <w:tc>
          <w:tcPr>
            <w:tcW w:w="5760" w:type="dxa"/>
          </w:tcPr>
          <w:p w:rsidR="0083463C" w:rsidRPr="002407F9" w:rsidRDefault="0083463C" w:rsidP="00BF3E57">
            <w:pPr>
              <w:pStyle w:val="TABLE-cell"/>
            </w:pPr>
            <w:r w:rsidRPr="002407F9">
              <w:rPr>
                <w:b/>
              </w:rPr>
              <w:t>SET (1):</w:t>
            </w:r>
            <w:r w:rsidRPr="002407F9">
              <w:t xml:space="preserve"> The Index data can be read if Owner Authorization is provided.</w:t>
            </w:r>
          </w:p>
          <w:p w:rsidR="0083463C" w:rsidRPr="002407F9" w:rsidRDefault="0083463C" w:rsidP="00BF3E57">
            <w:pPr>
              <w:pStyle w:val="TABLE-cell"/>
            </w:pPr>
            <w:r w:rsidRPr="002407F9">
              <w:rPr>
                <w:b/>
              </w:rPr>
              <w:t xml:space="preserve">CLEAR (0): </w:t>
            </w:r>
            <w:r w:rsidRPr="002407F9">
              <w:t>Reading of the Index data cannot be authorized with Owner Authorization.</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18</w:t>
            </w:r>
          </w:p>
        </w:tc>
        <w:tc>
          <w:tcPr>
            <w:tcW w:w="2880" w:type="dxa"/>
          </w:tcPr>
          <w:p w:rsidR="0083463C" w:rsidRPr="002407F9" w:rsidRDefault="0083463C" w:rsidP="00BF3E57">
            <w:pPr>
              <w:pStyle w:val="TABLE-cell"/>
            </w:pPr>
            <w:r w:rsidRPr="002407F9">
              <w:t>TPMA_NV_AUTHREAD</w:t>
            </w:r>
          </w:p>
        </w:tc>
        <w:tc>
          <w:tcPr>
            <w:tcW w:w="5760" w:type="dxa"/>
          </w:tcPr>
          <w:p w:rsidR="0083463C" w:rsidRPr="002407F9" w:rsidRDefault="0083463C" w:rsidP="00BF3E57">
            <w:pPr>
              <w:pStyle w:val="TABLE-cell"/>
            </w:pPr>
            <w:r w:rsidRPr="002407F9">
              <w:rPr>
                <w:b/>
              </w:rPr>
              <w:t>SET (1):</w:t>
            </w:r>
            <w:r w:rsidRPr="002407F9">
              <w:t xml:space="preserve"> The Index data may be read if the </w:t>
            </w:r>
            <w:r w:rsidRPr="002407F9">
              <w:rPr>
                <w:i/>
              </w:rPr>
              <w:t>authValue</w:t>
            </w:r>
            <w:r w:rsidRPr="002407F9">
              <w:t xml:space="preserve"> is provided.</w:t>
            </w:r>
          </w:p>
          <w:p w:rsidR="0083463C" w:rsidRPr="002407F9" w:rsidRDefault="0083463C" w:rsidP="00BF3E57">
            <w:pPr>
              <w:pStyle w:val="TABLE-cell"/>
            </w:pPr>
            <w:r w:rsidRPr="002407F9">
              <w:rPr>
                <w:b/>
              </w:rPr>
              <w:t xml:space="preserve">CLEAR (0): </w:t>
            </w:r>
            <w:r w:rsidRPr="002407F9">
              <w:t xml:space="preserve">Reading of the Index data cannot be authorized with the Index </w:t>
            </w:r>
            <w:r w:rsidRPr="002407F9">
              <w:rPr>
                <w:i/>
              </w:rPr>
              <w:t>authValue</w:t>
            </w:r>
            <w:r w:rsidRPr="002407F9">
              <w:t>.</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19</w:t>
            </w:r>
          </w:p>
        </w:tc>
        <w:tc>
          <w:tcPr>
            <w:tcW w:w="2880" w:type="dxa"/>
          </w:tcPr>
          <w:p w:rsidR="0083463C" w:rsidRPr="002407F9" w:rsidRDefault="0083463C" w:rsidP="00BF3E57">
            <w:pPr>
              <w:pStyle w:val="TABLE-cell"/>
            </w:pPr>
            <w:r w:rsidRPr="002407F9">
              <w:t>TPMA_NV_POLICYREAD</w:t>
            </w:r>
          </w:p>
        </w:tc>
        <w:tc>
          <w:tcPr>
            <w:tcW w:w="5760" w:type="dxa"/>
          </w:tcPr>
          <w:p w:rsidR="0083463C" w:rsidRPr="002407F9" w:rsidRDefault="0083463C" w:rsidP="00BF3E57">
            <w:pPr>
              <w:pStyle w:val="TABLE-cell"/>
            </w:pPr>
            <w:r w:rsidRPr="002407F9">
              <w:rPr>
                <w:b/>
              </w:rPr>
              <w:t>SET (1):</w:t>
            </w:r>
            <w:r w:rsidRPr="002407F9">
              <w:t xml:space="preserve"> The Index data may be read if the </w:t>
            </w:r>
            <w:r w:rsidRPr="002407F9">
              <w:rPr>
                <w:i/>
              </w:rPr>
              <w:t>authPolicy</w:t>
            </w:r>
            <w:r w:rsidRPr="002407F9">
              <w:t xml:space="preserve"> is satisfied.</w:t>
            </w:r>
          </w:p>
          <w:p w:rsidR="0083463C" w:rsidRPr="002407F9" w:rsidRDefault="0083463C" w:rsidP="00BF3E57">
            <w:pPr>
              <w:pStyle w:val="TABLE-cell"/>
            </w:pPr>
            <w:r w:rsidRPr="002407F9">
              <w:rPr>
                <w:b/>
              </w:rPr>
              <w:t xml:space="preserve">CLEAR (0): </w:t>
            </w:r>
            <w:r w:rsidRPr="002407F9">
              <w:t xml:space="preserve">Reading of the Index data cannot be authorized with the Index </w:t>
            </w:r>
            <w:r w:rsidRPr="002407F9">
              <w:rPr>
                <w:i/>
              </w:rPr>
              <w:t>authPolicy</w:t>
            </w:r>
            <w:r w:rsidRPr="002407F9">
              <w:t>.</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24:20</w:t>
            </w:r>
          </w:p>
        </w:tc>
        <w:tc>
          <w:tcPr>
            <w:tcW w:w="2880" w:type="dxa"/>
          </w:tcPr>
          <w:p w:rsidR="0083463C" w:rsidRPr="002407F9" w:rsidRDefault="0083463C" w:rsidP="00BF3E57">
            <w:pPr>
              <w:pStyle w:val="TABLE-cell"/>
            </w:pPr>
            <w:r w:rsidRPr="002407F9">
              <w:t>Reserved</w:t>
            </w:r>
          </w:p>
        </w:tc>
        <w:tc>
          <w:tcPr>
            <w:tcW w:w="5760" w:type="dxa"/>
          </w:tcPr>
          <w:p w:rsidR="0083463C" w:rsidRPr="002407F9" w:rsidRDefault="0083463C" w:rsidP="00BF3E57">
            <w:pPr>
              <w:pStyle w:val="TABLE-cell"/>
            </w:pPr>
            <w:r w:rsidRPr="002407F9">
              <w:t>shall be zero</w:t>
            </w:r>
          </w:p>
          <w:p w:rsidR="0083463C" w:rsidRPr="002407F9" w:rsidDel="005245A7" w:rsidRDefault="0083463C" w:rsidP="00BF3E57">
            <w:pPr>
              <w:pStyle w:val="TABLE-cell"/>
            </w:pPr>
            <w:r w:rsidRPr="002407F9">
              <w:t xml:space="preserve">reserved for future use </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25</w:t>
            </w:r>
          </w:p>
        </w:tc>
        <w:tc>
          <w:tcPr>
            <w:tcW w:w="2880" w:type="dxa"/>
          </w:tcPr>
          <w:p w:rsidR="0083463C" w:rsidRPr="002407F9" w:rsidRDefault="0083463C" w:rsidP="00BF3E57">
            <w:pPr>
              <w:pStyle w:val="TABLE-cell"/>
            </w:pPr>
            <w:r w:rsidRPr="002407F9">
              <w:t>TPMA_NV_NO_DA</w:t>
            </w:r>
          </w:p>
        </w:tc>
        <w:tc>
          <w:tcPr>
            <w:tcW w:w="5760" w:type="dxa"/>
          </w:tcPr>
          <w:p w:rsidR="0083463C" w:rsidRPr="002407F9" w:rsidRDefault="0083463C" w:rsidP="00BF3E57">
            <w:pPr>
              <w:pStyle w:val="TABLE-cell"/>
            </w:pPr>
            <w:r w:rsidRPr="002407F9">
              <w:rPr>
                <w:b/>
              </w:rPr>
              <w:t>SET (1):</w:t>
            </w:r>
            <w:r w:rsidRPr="002407F9">
              <w:t xml:space="preserve"> Authorization failures of the Index do not affect the DA logic and authorization of the Index is not blocked when the TPM is in Lockout mode.</w:t>
            </w:r>
          </w:p>
          <w:p w:rsidR="0083463C" w:rsidRPr="002407F9" w:rsidRDefault="0083463C" w:rsidP="00BF3E57">
            <w:pPr>
              <w:pStyle w:val="TABLE-cell"/>
            </w:pPr>
            <w:r w:rsidRPr="002407F9">
              <w:rPr>
                <w:b/>
              </w:rPr>
              <w:t>CLEAR (0):</w:t>
            </w:r>
            <w:r w:rsidRPr="002407F9">
              <w:t xml:space="preserve"> Authorization failures of the Index will increment the authorization failure counter and authorizations of this Index are not allowed when the TPM is in Lockout mode.</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26</w:t>
            </w:r>
          </w:p>
        </w:tc>
        <w:tc>
          <w:tcPr>
            <w:tcW w:w="2880" w:type="dxa"/>
          </w:tcPr>
          <w:p w:rsidR="0083463C" w:rsidRPr="002407F9" w:rsidRDefault="0083463C" w:rsidP="00BF3E57">
            <w:pPr>
              <w:pStyle w:val="TABLE-cell"/>
            </w:pPr>
            <w:r w:rsidRPr="002407F9">
              <w:t>TPMA_NV_ORDERLY</w:t>
            </w:r>
          </w:p>
        </w:tc>
        <w:tc>
          <w:tcPr>
            <w:tcW w:w="5760" w:type="dxa"/>
          </w:tcPr>
          <w:p w:rsidR="0083463C" w:rsidRPr="002407F9" w:rsidRDefault="0083463C" w:rsidP="00BF3E57">
            <w:pPr>
              <w:pStyle w:val="TABLE-cell"/>
            </w:pPr>
            <w:r w:rsidRPr="002407F9">
              <w:rPr>
                <w:b/>
              </w:rPr>
              <w:t>SET (1):</w:t>
            </w:r>
            <w:r w:rsidRPr="002407F9">
              <w:t xml:space="preserve"> NV Index state is only required to be saved when the TPM performs an orderly shutdown (TPM2_Shutdown()).</w:t>
            </w:r>
          </w:p>
          <w:p w:rsidR="00EA7982" w:rsidRDefault="0083463C" w:rsidP="00BF3E57">
            <w:pPr>
              <w:pStyle w:val="TABLE-cell"/>
            </w:pPr>
            <w:r w:rsidRPr="002407F9">
              <w:rPr>
                <w:b/>
              </w:rPr>
              <w:t>CLEAR (0):</w:t>
            </w:r>
            <w:r w:rsidRPr="002407F9">
              <w:t xml:space="preserve"> NV Index state is required to be persistent after the command to update the Index completes successfully (that is, the NV update is synchronous with the update command).</w:t>
            </w:r>
          </w:p>
          <w:p w:rsidR="0083463C" w:rsidRPr="002407F9" w:rsidRDefault="0083463C" w:rsidP="0026024A">
            <w:pPr>
              <w:pStyle w:val="Table-cell-note"/>
            </w:pPr>
          </w:p>
        </w:tc>
      </w:tr>
      <w:tr w:rsidR="0083463C" w:rsidRPr="002407F9" w:rsidTr="00BF3E57">
        <w:trPr>
          <w:cantSplit/>
          <w:jc w:val="center"/>
        </w:trPr>
        <w:tc>
          <w:tcPr>
            <w:tcW w:w="720" w:type="dxa"/>
          </w:tcPr>
          <w:p w:rsidR="0083463C" w:rsidRPr="002407F9" w:rsidRDefault="0083463C" w:rsidP="00BF3E57">
            <w:pPr>
              <w:pStyle w:val="TABLE-cell"/>
              <w:jc w:val="right"/>
            </w:pPr>
            <w:r w:rsidRPr="002407F9">
              <w:t>27</w:t>
            </w:r>
          </w:p>
        </w:tc>
        <w:tc>
          <w:tcPr>
            <w:tcW w:w="2880" w:type="dxa"/>
          </w:tcPr>
          <w:p w:rsidR="0083463C" w:rsidRPr="002407F9" w:rsidRDefault="0083463C" w:rsidP="00BF3E57">
            <w:pPr>
              <w:pStyle w:val="TABLE-cell"/>
            </w:pPr>
            <w:r w:rsidRPr="002407F9">
              <w:t>TPMA_NV_CLEAR_STCLEAR</w:t>
            </w:r>
          </w:p>
        </w:tc>
        <w:tc>
          <w:tcPr>
            <w:tcW w:w="5760" w:type="dxa"/>
          </w:tcPr>
          <w:p w:rsidR="0083463C" w:rsidRPr="002407F9" w:rsidRDefault="0083463C" w:rsidP="00BF3E57">
            <w:pPr>
              <w:pStyle w:val="TABLE-cell"/>
            </w:pPr>
            <w:r w:rsidRPr="002407F9">
              <w:rPr>
                <w:b/>
              </w:rPr>
              <w:t>SET (1):</w:t>
            </w:r>
            <w:r w:rsidRPr="002407F9">
              <w:t xml:space="preserve"> TPMA_NV_WRITTEN for the Index is CLEAR by TPM Reset or TPM Restart.</w:t>
            </w:r>
          </w:p>
          <w:p w:rsidR="0083463C" w:rsidRPr="002407F9" w:rsidRDefault="0083463C" w:rsidP="00BF3E57">
            <w:pPr>
              <w:pStyle w:val="TABLE-cell"/>
            </w:pPr>
            <w:r w:rsidRPr="002407F9">
              <w:rPr>
                <w:b/>
              </w:rPr>
              <w:t xml:space="preserve">CLEAR (0): </w:t>
            </w:r>
            <w:r w:rsidRPr="002407F9">
              <w:t>TPMA_NV_WRITTEN is not changed by TPM Restart.</w:t>
            </w:r>
          </w:p>
          <w:p w:rsidR="0083463C" w:rsidRPr="002407F9" w:rsidRDefault="0083463C" w:rsidP="00BE4281">
            <w:pPr>
              <w:pStyle w:val="Table-cell-note"/>
            </w:pPr>
            <w:r w:rsidRPr="002407F9">
              <w:t>NOTE</w:t>
            </w:r>
            <w:r w:rsidRPr="002407F9">
              <w:tab/>
              <w:t>This attribute may only be SET if TPM_NT is not TPM_NT_COUNTER.</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28</w:t>
            </w:r>
          </w:p>
        </w:tc>
        <w:tc>
          <w:tcPr>
            <w:tcW w:w="2880" w:type="dxa"/>
          </w:tcPr>
          <w:p w:rsidR="0083463C" w:rsidRPr="002407F9" w:rsidRDefault="0083463C" w:rsidP="00BF3E57">
            <w:pPr>
              <w:pStyle w:val="TABLE-cell"/>
            </w:pPr>
            <w:r w:rsidRPr="002407F9">
              <w:t>TPMA_NV_READLOCKED</w:t>
            </w:r>
          </w:p>
        </w:tc>
        <w:tc>
          <w:tcPr>
            <w:tcW w:w="5760" w:type="dxa"/>
          </w:tcPr>
          <w:p w:rsidR="0083463C" w:rsidRPr="002407F9" w:rsidRDefault="0083463C" w:rsidP="00BF3E57">
            <w:pPr>
              <w:pStyle w:val="TABLE-cell"/>
            </w:pPr>
            <w:r w:rsidRPr="002407F9">
              <w:rPr>
                <w:b/>
              </w:rPr>
              <w:t xml:space="preserve">SET (1): </w:t>
            </w:r>
            <w:r w:rsidRPr="002407F9">
              <w:t>Reads of the Index are blocked until the next TPM Reset or TPM Restart.</w:t>
            </w:r>
          </w:p>
          <w:p w:rsidR="0083463C" w:rsidRPr="002407F9" w:rsidRDefault="0083463C" w:rsidP="00BF3E57">
            <w:pPr>
              <w:pStyle w:val="TABLE-cell"/>
            </w:pPr>
            <w:r w:rsidRPr="002407F9">
              <w:rPr>
                <w:b/>
              </w:rPr>
              <w:t>CLEAR (0):</w:t>
            </w:r>
            <w:r w:rsidRPr="002407F9">
              <w:t xml:space="preserve"> Reads of the Index are allowed if proper authorization is provided.</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29</w:t>
            </w:r>
          </w:p>
        </w:tc>
        <w:tc>
          <w:tcPr>
            <w:tcW w:w="2880" w:type="dxa"/>
          </w:tcPr>
          <w:p w:rsidR="0083463C" w:rsidRPr="002407F9" w:rsidRDefault="0083463C" w:rsidP="00BF3E57">
            <w:pPr>
              <w:pStyle w:val="TABLE-cell"/>
            </w:pPr>
            <w:r w:rsidRPr="002407F9">
              <w:t>TPMA_NV_WRITTEN</w:t>
            </w:r>
          </w:p>
        </w:tc>
        <w:tc>
          <w:tcPr>
            <w:tcW w:w="5760" w:type="dxa"/>
          </w:tcPr>
          <w:p w:rsidR="0083463C" w:rsidRPr="002407F9" w:rsidRDefault="0083463C" w:rsidP="00BF3E57">
            <w:pPr>
              <w:pStyle w:val="TABLE-cell"/>
            </w:pPr>
            <w:r w:rsidRPr="002407F9">
              <w:rPr>
                <w:b/>
              </w:rPr>
              <w:t xml:space="preserve">SET (1): </w:t>
            </w:r>
            <w:r w:rsidRPr="002407F9">
              <w:t>Index has been written.</w:t>
            </w:r>
          </w:p>
          <w:p w:rsidR="0083463C" w:rsidRPr="002407F9" w:rsidRDefault="0083463C" w:rsidP="00BF3E57">
            <w:pPr>
              <w:pStyle w:val="TABLE-cell"/>
            </w:pPr>
            <w:r w:rsidRPr="002407F9">
              <w:rPr>
                <w:b/>
              </w:rPr>
              <w:t>CLEAR (0):</w:t>
            </w:r>
            <w:r w:rsidRPr="002407F9">
              <w:t xml:space="preserve"> Index has not been written.</w:t>
            </w:r>
          </w:p>
        </w:tc>
      </w:tr>
      <w:tr w:rsidR="0083463C" w:rsidRPr="002407F9" w:rsidTr="00BF3E57">
        <w:trPr>
          <w:cantSplit/>
          <w:jc w:val="center"/>
        </w:trPr>
        <w:tc>
          <w:tcPr>
            <w:tcW w:w="720" w:type="dxa"/>
          </w:tcPr>
          <w:p w:rsidR="0083463C" w:rsidRPr="002407F9" w:rsidRDefault="0083463C" w:rsidP="00BF3E57">
            <w:pPr>
              <w:pStyle w:val="TABLE-cell"/>
              <w:jc w:val="right"/>
            </w:pPr>
            <w:r w:rsidRPr="002407F9">
              <w:t>30</w:t>
            </w:r>
          </w:p>
        </w:tc>
        <w:tc>
          <w:tcPr>
            <w:tcW w:w="2880" w:type="dxa"/>
          </w:tcPr>
          <w:p w:rsidR="0083463C" w:rsidRPr="002407F9" w:rsidRDefault="0083463C" w:rsidP="00BF3E57">
            <w:pPr>
              <w:pStyle w:val="TABLE-cell"/>
            </w:pPr>
            <w:r w:rsidRPr="002407F9">
              <w:t>TPMA_NV_PLATFORMCREATE</w:t>
            </w:r>
          </w:p>
        </w:tc>
        <w:tc>
          <w:tcPr>
            <w:tcW w:w="5760" w:type="dxa"/>
          </w:tcPr>
          <w:p w:rsidR="0083463C" w:rsidRPr="002407F9" w:rsidRDefault="0083463C" w:rsidP="00BF3E57">
            <w:pPr>
              <w:pStyle w:val="TABLE-cell"/>
            </w:pPr>
            <w:r w:rsidRPr="002407F9">
              <w:rPr>
                <w:b/>
              </w:rPr>
              <w:t>SET (1):</w:t>
            </w:r>
            <w:r w:rsidRPr="002407F9">
              <w:t xml:space="preserve"> This Index may be undefined with Platform Authorization but not with Owner Authorization.</w:t>
            </w:r>
          </w:p>
          <w:p w:rsidR="00EA7982" w:rsidRDefault="0083463C" w:rsidP="00BF3E57">
            <w:pPr>
              <w:pStyle w:val="TABLE-cell"/>
            </w:pPr>
            <w:r w:rsidRPr="002407F9">
              <w:rPr>
                <w:b/>
              </w:rPr>
              <w:t>CLEAR (0):</w:t>
            </w:r>
            <w:r w:rsidRPr="002407F9">
              <w:t xml:space="preserve"> This Index may be undefined using Owner Authorization but not with Platform Authorization.</w:t>
            </w:r>
          </w:p>
          <w:p w:rsidR="0083463C" w:rsidRPr="002407F9" w:rsidDel="005245A7" w:rsidRDefault="0083463C" w:rsidP="00BF3E57">
            <w:pPr>
              <w:pStyle w:val="TABLE-cell"/>
            </w:pPr>
            <w:r w:rsidRPr="002407F9">
              <w:t>The TPM will validate that this attribute is SET when the Index is defined using Platform Authorization and will validate that this attribute is CLEAR when the Index is defined using Owner Authorization.</w:t>
            </w:r>
          </w:p>
        </w:tc>
      </w:tr>
      <w:tr w:rsidR="0083463C" w:rsidRPr="002407F9" w:rsidTr="00BF3E57">
        <w:trPr>
          <w:cantSplit/>
          <w:jc w:val="center"/>
        </w:trPr>
        <w:tc>
          <w:tcPr>
            <w:tcW w:w="720" w:type="dxa"/>
          </w:tcPr>
          <w:p w:rsidR="0083463C" w:rsidRPr="002407F9" w:rsidRDefault="0083463C" w:rsidP="00BF3E57">
            <w:pPr>
              <w:pStyle w:val="TABLE-cell"/>
              <w:keepNext w:val="0"/>
              <w:jc w:val="right"/>
            </w:pPr>
            <w:r w:rsidRPr="002407F9">
              <w:t>31</w:t>
            </w:r>
          </w:p>
        </w:tc>
        <w:tc>
          <w:tcPr>
            <w:tcW w:w="2880" w:type="dxa"/>
          </w:tcPr>
          <w:p w:rsidR="0083463C" w:rsidRPr="002407F9" w:rsidRDefault="0083463C" w:rsidP="00BF3E57">
            <w:pPr>
              <w:pStyle w:val="TABLE-cell"/>
              <w:keepNext w:val="0"/>
            </w:pPr>
            <w:r w:rsidRPr="002407F9">
              <w:t>TPMA_NV_READ_STCLEAR</w:t>
            </w:r>
          </w:p>
        </w:tc>
        <w:tc>
          <w:tcPr>
            <w:tcW w:w="5760" w:type="dxa"/>
          </w:tcPr>
          <w:p w:rsidR="0083463C" w:rsidRPr="002407F9" w:rsidRDefault="0083463C" w:rsidP="00BF3E57">
            <w:pPr>
              <w:pStyle w:val="TABLE-cell"/>
              <w:keepNext w:val="0"/>
            </w:pPr>
            <w:r w:rsidRPr="002407F9">
              <w:rPr>
                <w:b/>
              </w:rPr>
              <w:t>SET (1):</w:t>
            </w:r>
            <w:r w:rsidRPr="002407F9">
              <w:t xml:space="preserve"> TPM2_NV_ReadLock() may be used to SET TPMA_NV_READLOCKED for this Index.</w:t>
            </w:r>
          </w:p>
          <w:p w:rsidR="0083463C" w:rsidRPr="002407F9" w:rsidRDefault="0083463C" w:rsidP="00BF3E57">
            <w:pPr>
              <w:pStyle w:val="TABLE-cell"/>
              <w:keepNext w:val="0"/>
            </w:pPr>
            <w:r w:rsidRPr="002407F9">
              <w:rPr>
                <w:b/>
              </w:rPr>
              <w:t xml:space="preserve">CLEAR (0): </w:t>
            </w:r>
            <w:r w:rsidRPr="002407F9">
              <w:t>TPM2_NV_ReadLock() has no effect on this Index.</w:t>
            </w:r>
          </w:p>
        </w:tc>
      </w:tr>
    </w:tbl>
    <w:p w:rsidR="0083463C" w:rsidRPr="002407F9" w:rsidRDefault="0083463C" w:rsidP="0083463C">
      <w:pPr>
        <w:pStyle w:val="Heading2"/>
        <w:rPr>
          <w:noProof/>
        </w:rPr>
      </w:pPr>
      <w:bookmarkStart w:id="6436" w:name="_Toc286605994"/>
      <w:bookmarkStart w:id="6437" w:name="_Toc286605995"/>
      <w:bookmarkStart w:id="6438" w:name="_Toc286605996"/>
      <w:bookmarkStart w:id="6439" w:name="_Toc286605997"/>
      <w:bookmarkStart w:id="6440" w:name="_Toc286605998"/>
      <w:bookmarkStart w:id="6441" w:name="_Toc286605999"/>
      <w:bookmarkStart w:id="6442" w:name="_Toc286606000"/>
      <w:bookmarkStart w:id="6443" w:name="_Toc286606001"/>
      <w:bookmarkStart w:id="6444" w:name="_Toc286606002"/>
      <w:bookmarkStart w:id="6445" w:name="_Toc286606003"/>
      <w:bookmarkStart w:id="6446" w:name="_Toc286606004"/>
      <w:bookmarkStart w:id="6447" w:name="_Toc286606005"/>
      <w:bookmarkStart w:id="6448" w:name="_Toc286606006"/>
      <w:bookmarkStart w:id="6449" w:name="_Toc286606007"/>
      <w:bookmarkStart w:id="6450" w:name="_Toc286606008"/>
      <w:bookmarkStart w:id="6451" w:name="_Toc286606009"/>
      <w:bookmarkStart w:id="6452" w:name="_Toc286606010"/>
      <w:bookmarkStart w:id="6453" w:name="_Toc286606011"/>
      <w:bookmarkStart w:id="6454" w:name="_Toc286606012"/>
      <w:bookmarkStart w:id="6455" w:name="_Toc286606013"/>
      <w:bookmarkStart w:id="6456" w:name="_Toc286606014"/>
      <w:bookmarkStart w:id="6457" w:name="_Toc286606015"/>
      <w:bookmarkStart w:id="6458" w:name="_Toc286606016"/>
      <w:bookmarkStart w:id="6459" w:name="_Toc286606017"/>
      <w:bookmarkStart w:id="6460" w:name="_Toc286606018"/>
      <w:bookmarkStart w:id="6461" w:name="_Toc286606019"/>
      <w:bookmarkStart w:id="6462" w:name="_Toc286606020"/>
      <w:bookmarkStart w:id="6463" w:name="_Toc286606021"/>
      <w:bookmarkStart w:id="6464" w:name="_Toc286606022"/>
      <w:bookmarkStart w:id="6465" w:name="_Toc286606023"/>
      <w:bookmarkStart w:id="6466" w:name="_Toc286606024"/>
      <w:bookmarkStart w:id="6467" w:name="_Toc286606025"/>
      <w:bookmarkStart w:id="6468" w:name="_Toc286606026"/>
      <w:bookmarkStart w:id="6469" w:name="_Toc286606027"/>
      <w:bookmarkStart w:id="6470" w:name="_Toc286606028"/>
      <w:bookmarkStart w:id="6471" w:name="_Toc286606029"/>
      <w:bookmarkStart w:id="6472" w:name="_Toc286606030"/>
      <w:bookmarkStart w:id="6473" w:name="_Toc286606031"/>
      <w:bookmarkStart w:id="6474" w:name="_Toc286606032"/>
      <w:bookmarkStart w:id="6475" w:name="_Toc286606033"/>
      <w:bookmarkStart w:id="6476" w:name="_Toc286606034"/>
      <w:bookmarkStart w:id="6477" w:name="_Toc286606035"/>
      <w:bookmarkStart w:id="6478" w:name="_Toc286606036"/>
      <w:bookmarkStart w:id="6479" w:name="_Toc286606037"/>
      <w:bookmarkStart w:id="6480" w:name="_Toc286606038"/>
      <w:bookmarkStart w:id="6481" w:name="_Toc286606039"/>
      <w:bookmarkStart w:id="6482" w:name="_Toc286606040"/>
      <w:bookmarkStart w:id="6483" w:name="_Toc432512479"/>
      <w:bookmarkStart w:id="6484" w:name="_Toc443575817"/>
      <w:bookmarkStart w:id="6485" w:name="_Toc470518053"/>
      <w:bookmarkStart w:id="6486" w:name="_Toc462921272"/>
      <w:bookmarkStart w:id="6487" w:name="_Toc516155094"/>
      <w:bookmarkStart w:id="6488" w:name="_Toc20317832"/>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r w:rsidRPr="002407F9">
        <w:rPr>
          <w:noProof/>
        </w:rPr>
        <w:lastRenderedPageBreak/>
        <w:t>TPMS_NV_PUBLIC</w:t>
      </w:r>
      <w:bookmarkEnd w:id="6483"/>
      <w:bookmarkEnd w:id="6484"/>
      <w:bookmarkEnd w:id="6485"/>
      <w:bookmarkEnd w:id="6486"/>
      <w:bookmarkEnd w:id="6487"/>
      <w:bookmarkEnd w:id="6488"/>
    </w:p>
    <w:p w:rsidR="0083463C" w:rsidRPr="002407F9" w:rsidRDefault="0083463C" w:rsidP="0083463C">
      <w:pPr>
        <w:pStyle w:val="BodyText"/>
        <w:rPr>
          <w:noProof/>
        </w:rPr>
      </w:pPr>
      <w:r w:rsidRPr="002407F9">
        <w:rPr>
          <w:noProof/>
        </w:rPr>
        <w:t>This structure describes an NV Index.</w:t>
      </w:r>
    </w:p>
    <w:p w:rsidR="0083463C" w:rsidRPr="002407F9" w:rsidRDefault="0083463C" w:rsidP="0083463C">
      <w:pPr>
        <w:pStyle w:val="TABLE-title"/>
        <w:rPr>
          <w:noProof/>
        </w:rPr>
      </w:pPr>
      <w:bookmarkStart w:id="6489" w:name="_Toc380749887"/>
      <w:bookmarkStart w:id="6490" w:name="_Toc384651549"/>
      <w:bookmarkStart w:id="6491" w:name="_Toc432512696"/>
      <w:bookmarkStart w:id="6492" w:name="_Toc443576032"/>
      <w:bookmarkStart w:id="6493" w:name="_Toc470518280"/>
      <w:bookmarkStart w:id="6494" w:name="_Toc462921494"/>
      <w:bookmarkStart w:id="6495" w:name="_Toc516155325"/>
      <w:bookmarkStart w:id="6496" w:name="_Toc2137626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216</w:t>
      </w:r>
      <w:r w:rsidRPr="002407F9">
        <w:rPr>
          <w:noProof/>
        </w:rPr>
        <w:fldChar w:fldCharType="end"/>
      </w:r>
      <w:r w:rsidRPr="002407F9">
        <w:rPr>
          <w:noProof/>
        </w:rPr>
        <w:t xml:space="preserve"> — Definition of TPMS_NV_PUBLIC Structure</w:t>
      </w:r>
      <w:bookmarkEnd w:id="6489"/>
      <w:bookmarkEnd w:id="6490"/>
      <w:bookmarkEnd w:id="6491"/>
      <w:bookmarkEnd w:id="6492"/>
      <w:bookmarkEnd w:id="6493"/>
      <w:bookmarkEnd w:id="6494"/>
      <w:bookmarkEnd w:id="6495"/>
      <w:bookmarkEnd w:id="6496"/>
    </w:p>
    <w:tbl>
      <w:tblPr>
        <w:tblW w:w="93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78"/>
        <w:gridCol w:w="2160"/>
        <w:gridCol w:w="4122"/>
      </w:tblGrid>
      <w:tr w:rsidR="0083463C" w:rsidRPr="002407F9" w:rsidTr="00BF3E57">
        <w:tc>
          <w:tcPr>
            <w:tcW w:w="3078"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21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122"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c>
          <w:tcPr>
            <w:tcW w:w="3078" w:type="dxa"/>
          </w:tcPr>
          <w:p w:rsidR="0083463C" w:rsidRPr="002407F9" w:rsidRDefault="0083463C" w:rsidP="00BF3E57">
            <w:pPr>
              <w:pStyle w:val="TABLE-cell"/>
            </w:pPr>
            <w:r w:rsidRPr="002407F9">
              <w:t>nvIndex</w:t>
            </w:r>
          </w:p>
        </w:tc>
        <w:tc>
          <w:tcPr>
            <w:tcW w:w="2160" w:type="dxa"/>
          </w:tcPr>
          <w:p w:rsidR="0083463C" w:rsidRPr="002407F9" w:rsidRDefault="0083463C" w:rsidP="00BF3E57">
            <w:pPr>
              <w:pStyle w:val="TABLE-cell"/>
            </w:pPr>
            <w:r w:rsidRPr="002407F9">
              <w:t>TPMI_RH_NV_INDEX</w:t>
            </w:r>
          </w:p>
        </w:tc>
        <w:tc>
          <w:tcPr>
            <w:tcW w:w="4122" w:type="dxa"/>
          </w:tcPr>
          <w:p w:rsidR="0083463C" w:rsidRPr="002407F9" w:rsidRDefault="0083463C" w:rsidP="00BF3E57">
            <w:pPr>
              <w:pStyle w:val="TABLE-cell"/>
            </w:pPr>
            <w:r w:rsidRPr="002407F9">
              <w:t>the handle of the data area</w:t>
            </w:r>
          </w:p>
        </w:tc>
      </w:tr>
      <w:tr w:rsidR="0083463C" w:rsidRPr="002407F9" w:rsidTr="00BF3E57">
        <w:tc>
          <w:tcPr>
            <w:tcW w:w="3078" w:type="dxa"/>
          </w:tcPr>
          <w:p w:rsidR="0083463C" w:rsidRPr="002407F9" w:rsidRDefault="0083463C" w:rsidP="00BF3E57">
            <w:pPr>
              <w:pStyle w:val="TABLE-cell"/>
            </w:pPr>
            <w:r w:rsidRPr="002407F9">
              <w:t>nameAlg</w:t>
            </w:r>
          </w:p>
        </w:tc>
        <w:tc>
          <w:tcPr>
            <w:tcW w:w="2160" w:type="dxa"/>
          </w:tcPr>
          <w:p w:rsidR="0083463C" w:rsidRPr="002407F9" w:rsidRDefault="0083463C" w:rsidP="00BF3E57">
            <w:pPr>
              <w:pStyle w:val="TABLE-cell"/>
            </w:pPr>
            <w:r w:rsidRPr="002407F9">
              <w:t>TPMI_ALG_HASH</w:t>
            </w:r>
          </w:p>
        </w:tc>
        <w:tc>
          <w:tcPr>
            <w:tcW w:w="4122" w:type="dxa"/>
          </w:tcPr>
          <w:p w:rsidR="0083463C" w:rsidRPr="002407F9" w:rsidRDefault="0083463C" w:rsidP="00BF3E57">
            <w:pPr>
              <w:pStyle w:val="TABLE-cell"/>
            </w:pPr>
            <w:r w:rsidRPr="002407F9">
              <w:t xml:space="preserve">hash algorithm used to compute the name of the Index and used for the </w:t>
            </w:r>
            <w:r w:rsidRPr="002407F9">
              <w:rPr>
                <w:i/>
              </w:rPr>
              <w:t xml:space="preserve">authPolicy. </w:t>
            </w:r>
            <w:r w:rsidRPr="002407F9">
              <w:t>For an extend index, the hash algorithm used for the extend.</w:t>
            </w:r>
          </w:p>
        </w:tc>
      </w:tr>
      <w:tr w:rsidR="0083463C" w:rsidRPr="002407F9" w:rsidTr="00BF3E57">
        <w:tc>
          <w:tcPr>
            <w:tcW w:w="3078" w:type="dxa"/>
          </w:tcPr>
          <w:p w:rsidR="0083463C" w:rsidRPr="002407F9" w:rsidRDefault="0083463C" w:rsidP="00BF3E57">
            <w:pPr>
              <w:pStyle w:val="TABLE-cell"/>
            </w:pPr>
            <w:r w:rsidRPr="002407F9">
              <w:t>attributes</w:t>
            </w:r>
          </w:p>
        </w:tc>
        <w:tc>
          <w:tcPr>
            <w:tcW w:w="2160" w:type="dxa"/>
          </w:tcPr>
          <w:p w:rsidR="0083463C" w:rsidRPr="002407F9" w:rsidRDefault="0083463C" w:rsidP="00BF3E57">
            <w:pPr>
              <w:pStyle w:val="TABLE-cell"/>
            </w:pPr>
            <w:r w:rsidRPr="002407F9">
              <w:t>TPMA_NV</w:t>
            </w:r>
          </w:p>
        </w:tc>
        <w:tc>
          <w:tcPr>
            <w:tcW w:w="4122" w:type="dxa"/>
          </w:tcPr>
          <w:p w:rsidR="0083463C" w:rsidRPr="002407F9" w:rsidRDefault="0083463C" w:rsidP="00BF3E57">
            <w:pPr>
              <w:pStyle w:val="TABLE-cell"/>
            </w:pPr>
            <w:r w:rsidRPr="002407F9">
              <w:t>the Index attributes</w:t>
            </w:r>
          </w:p>
        </w:tc>
      </w:tr>
      <w:tr w:rsidR="0083463C" w:rsidRPr="002407F9" w:rsidTr="00BF3E57">
        <w:tc>
          <w:tcPr>
            <w:tcW w:w="3078" w:type="dxa"/>
          </w:tcPr>
          <w:p w:rsidR="0083463C" w:rsidRPr="002407F9" w:rsidRDefault="0083463C" w:rsidP="00BF3E57">
            <w:pPr>
              <w:pStyle w:val="TABLE-cell"/>
            </w:pPr>
            <w:r w:rsidRPr="002407F9">
              <w:t>authPolicy</w:t>
            </w:r>
          </w:p>
        </w:tc>
        <w:tc>
          <w:tcPr>
            <w:tcW w:w="2160" w:type="dxa"/>
          </w:tcPr>
          <w:p w:rsidR="0083463C" w:rsidRPr="002407F9" w:rsidRDefault="0083463C" w:rsidP="00BF3E57">
            <w:pPr>
              <w:pStyle w:val="TABLE-cell"/>
            </w:pPr>
            <w:r w:rsidRPr="002407F9">
              <w:t>TPM2B_DIGEST</w:t>
            </w:r>
          </w:p>
        </w:tc>
        <w:tc>
          <w:tcPr>
            <w:tcW w:w="4122" w:type="dxa"/>
          </w:tcPr>
          <w:p w:rsidR="00EA7982" w:rsidRDefault="0083463C" w:rsidP="00BF3E57">
            <w:pPr>
              <w:pStyle w:val="TABLE-cell"/>
            </w:pPr>
            <w:r w:rsidRPr="002407F9">
              <w:t>optional access policy for the Index</w:t>
            </w:r>
          </w:p>
          <w:p w:rsidR="00EA7982" w:rsidRDefault="0083463C" w:rsidP="00BF3E57">
            <w:pPr>
              <w:pStyle w:val="TABLE-cell"/>
            </w:pPr>
            <w:r w:rsidRPr="002407F9">
              <w:t xml:space="preserve">The policy is computed using the </w:t>
            </w:r>
            <w:r w:rsidRPr="002407F9">
              <w:rPr>
                <w:i/>
              </w:rPr>
              <w:t>nameAlg</w:t>
            </w:r>
          </w:p>
          <w:p w:rsidR="0083463C" w:rsidRPr="002407F9" w:rsidRDefault="0083463C" w:rsidP="00BF3E57">
            <w:pPr>
              <w:pStyle w:val="TABLE-cell"/>
              <w:rPr>
                <w:sz w:val="16"/>
              </w:rPr>
            </w:pPr>
            <w:r w:rsidRPr="002407F9">
              <w:rPr>
                <w:sz w:val="16"/>
              </w:rPr>
              <w:t xml:space="preserve">NOTE </w:t>
            </w:r>
            <w:r w:rsidRPr="002407F9">
              <w:rPr>
                <w:sz w:val="16"/>
              </w:rPr>
              <w:tab/>
              <w:t xml:space="preserve">Shall be the Empty Policy if no authorization </w:t>
            </w:r>
            <w:r w:rsidRPr="002407F9">
              <w:rPr>
                <w:sz w:val="16"/>
              </w:rPr>
              <w:tab/>
              <w:t>policy is present.</w:t>
            </w:r>
          </w:p>
        </w:tc>
      </w:tr>
      <w:tr w:rsidR="0083463C" w:rsidRPr="002407F9" w:rsidTr="00BF3E57">
        <w:tc>
          <w:tcPr>
            <w:tcW w:w="3078" w:type="dxa"/>
          </w:tcPr>
          <w:p w:rsidR="0083463C" w:rsidRPr="002407F9" w:rsidRDefault="0083463C" w:rsidP="00BF3E57">
            <w:pPr>
              <w:pStyle w:val="TABLE-cell"/>
            </w:pPr>
            <w:r w:rsidRPr="002407F9">
              <w:t>dataSize{:MAX_NV_INDEX_SIZE}</w:t>
            </w:r>
          </w:p>
        </w:tc>
        <w:tc>
          <w:tcPr>
            <w:tcW w:w="2160" w:type="dxa"/>
          </w:tcPr>
          <w:p w:rsidR="0083463C" w:rsidRPr="002407F9" w:rsidRDefault="0083463C" w:rsidP="00BF3E57">
            <w:pPr>
              <w:pStyle w:val="TABLE-cell"/>
            </w:pPr>
            <w:r w:rsidRPr="002407F9">
              <w:t>UINT16</w:t>
            </w:r>
          </w:p>
        </w:tc>
        <w:tc>
          <w:tcPr>
            <w:tcW w:w="4122" w:type="dxa"/>
          </w:tcPr>
          <w:p w:rsidR="0083463C" w:rsidRPr="002407F9" w:rsidRDefault="0083463C" w:rsidP="00BF3E57">
            <w:pPr>
              <w:pStyle w:val="TABLE-cell"/>
            </w:pPr>
            <w:r w:rsidRPr="002407F9">
              <w:t>the size of the data area</w:t>
            </w:r>
          </w:p>
          <w:p w:rsidR="0083463C" w:rsidRPr="002407F9" w:rsidRDefault="0083463C" w:rsidP="00BF3E57">
            <w:pPr>
              <w:pStyle w:val="TABLE-cell"/>
            </w:pPr>
            <w:r w:rsidRPr="002407F9">
              <w:t>The maximum size is implementation-dependent. The minimum maximum size is platform-specific.</w:t>
            </w:r>
          </w:p>
        </w:tc>
      </w:tr>
      <w:tr w:rsidR="0083463C" w:rsidRPr="002407F9" w:rsidTr="00BF3E57">
        <w:tc>
          <w:tcPr>
            <w:tcW w:w="3078" w:type="dxa"/>
          </w:tcPr>
          <w:p w:rsidR="0083463C" w:rsidRPr="002407F9" w:rsidRDefault="0083463C" w:rsidP="00BF3E57">
            <w:pPr>
              <w:pStyle w:val="TABLE-cell"/>
              <w:keepNext w:val="0"/>
            </w:pPr>
            <w:r w:rsidRPr="002407F9">
              <w:t>#TPM_RC_SIZE</w:t>
            </w:r>
          </w:p>
        </w:tc>
        <w:tc>
          <w:tcPr>
            <w:tcW w:w="2160" w:type="dxa"/>
          </w:tcPr>
          <w:p w:rsidR="0083463C" w:rsidRPr="002407F9" w:rsidRDefault="0083463C" w:rsidP="00BF3E57">
            <w:pPr>
              <w:pStyle w:val="TABLE-cell"/>
              <w:keepNext w:val="0"/>
            </w:pPr>
          </w:p>
        </w:tc>
        <w:tc>
          <w:tcPr>
            <w:tcW w:w="4122" w:type="dxa"/>
          </w:tcPr>
          <w:p w:rsidR="0083463C" w:rsidRPr="002407F9" w:rsidRDefault="0083463C" w:rsidP="00BF3E57">
            <w:pPr>
              <w:pStyle w:val="TABLE-cell"/>
              <w:keepNext w:val="0"/>
            </w:pPr>
            <w:r w:rsidRPr="002407F9">
              <w:t>response code returned when the requested size is too large for the implementation</w:t>
            </w:r>
          </w:p>
        </w:tc>
      </w:tr>
    </w:tbl>
    <w:p w:rsidR="0083463C" w:rsidRPr="002407F9" w:rsidRDefault="0083463C" w:rsidP="0083463C">
      <w:pPr>
        <w:pStyle w:val="Heading2"/>
        <w:rPr>
          <w:noProof/>
        </w:rPr>
      </w:pPr>
      <w:bookmarkStart w:id="6497" w:name="_Toc286606042"/>
      <w:bookmarkStart w:id="6498" w:name="_Toc286606043"/>
      <w:bookmarkStart w:id="6499" w:name="_Toc286606044"/>
      <w:bookmarkStart w:id="6500" w:name="_Toc286606045"/>
      <w:bookmarkStart w:id="6501" w:name="_Toc286606046"/>
      <w:bookmarkStart w:id="6502" w:name="_Toc286606047"/>
      <w:bookmarkStart w:id="6503" w:name="_Toc286606048"/>
      <w:bookmarkStart w:id="6504" w:name="_Toc286606049"/>
      <w:bookmarkStart w:id="6505" w:name="_Toc286606050"/>
      <w:bookmarkStart w:id="6506" w:name="_Toc286606051"/>
      <w:bookmarkStart w:id="6507" w:name="_Toc286606052"/>
      <w:bookmarkStart w:id="6508" w:name="_Toc286047228"/>
      <w:bookmarkStart w:id="6509" w:name="_Toc288815142"/>
      <w:bookmarkStart w:id="6510" w:name="_Toc304539388"/>
      <w:bookmarkStart w:id="6511" w:name="_Toc308709946"/>
      <w:bookmarkStart w:id="6512" w:name="_Toc380749651"/>
      <w:bookmarkStart w:id="6513" w:name="_Toc384901957"/>
      <w:bookmarkStart w:id="6514" w:name="_Toc432512480"/>
      <w:bookmarkStart w:id="6515" w:name="_Toc443575818"/>
      <w:bookmarkStart w:id="6516" w:name="_Toc470518054"/>
      <w:bookmarkStart w:id="6517" w:name="_Toc462921273"/>
      <w:bookmarkStart w:id="6518" w:name="_Toc516155095"/>
      <w:bookmarkStart w:id="6519" w:name="_Toc20317833"/>
      <w:bookmarkEnd w:id="6497"/>
      <w:bookmarkEnd w:id="6498"/>
      <w:bookmarkEnd w:id="6499"/>
      <w:bookmarkEnd w:id="6500"/>
      <w:bookmarkEnd w:id="6501"/>
      <w:bookmarkEnd w:id="6502"/>
      <w:bookmarkEnd w:id="6503"/>
      <w:bookmarkEnd w:id="6504"/>
      <w:bookmarkEnd w:id="6505"/>
      <w:bookmarkEnd w:id="6506"/>
      <w:bookmarkEnd w:id="6507"/>
      <w:r w:rsidRPr="002407F9">
        <w:rPr>
          <w:noProof/>
        </w:rPr>
        <w:t>TPM2B_NV_PUBLIC</w:t>
      </w:r>
      <w:bookmarkEnd w:id="6508"/>
      <w:bookmarkEnd w:id="6509"/>
      <w:bookmarkEnd w:id="6510"/>
      <w:bookmarkEnd w:id="6511"/>
      <w:bookmarkEnd w:id="6512"/>
      <w:bookmarkEnd w:id="6513"/>
      <w:bookmarkEnd w:id="6514"/>
      <w:bookmarkEnd w:id="6515"/>
      <w:bookmarkEnd w:id="6516"/>
      <w:bookmarkEnd w:id="6517"/>
      <w:bookmarkEnd w:id="6518"/>
      <w:bookmarkEnd w:id="6519"/>
    </w:p>
    <w:p w:rsidR="0083463C" w:rsidRPr="002407F9" w:rsidRDefault="0083463C" w:rsidP="0083463C">
      <w:pPr>
        <w:pStyle w:val="BodyText"/>
        <w:rPr>
          <w:noProof/>
        </w:rPr>
      </w:pPr>
      <w:r w:rsidRPr="002407F9">
        <w:rPr>
          <w:noProof/>
        </w:rPr>
        <w:t>This structure is used when a TPMS_NV_PUBLIC is sent on the TPM interface.</w:t>
      </w:r>
    </w:p>
    <w:p w:rsidR="0083463C" w:rsidRPr="002407F9" w:rsidRDefault="0083463C" w:rsidP="0083463C">
      <w:pPr>
        <w:pStyle w:val="TABLE-title"/>
        <w:rPr>
          <w:noProof/>
        </w:rPr>
      </w:pPr>
      <w:bookmarkStart w:id="6520" w:name="_Toc380749888"/>
      <w:bookmarkStart w:id="6521" w:name="_Toc384651550"/>
      <w:bookmarkStart w:id="6522" w:name="_Toc432512697"/>
      <w:bookmarkStart w:id="6523" w:name="_Toc443576033"/>
      <w:bookmarkStart w:id="6524" w:name="_Toc470518281"/>
      <w:bookmarkStart w:id="6525" w:name="_Toc462921495"/>
      <w:bookmarkStart w:id="6526" w:name="_Toc516155326"/>
      <w:bookmarkStart w:id="6527" w:name="_Toc2137626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217</w:t>
      </w:r>
      <w:r w:rsidRPr="002407F9">
        <w:rPr>
          <w:noProof/>
        </w:rPr>
        <w:fldChar w:fldCharType="end"/>
      </w:r>
      <w:r w:rsidRPr="002407F9">
        <w:rPr>
          <w:noProof/>
        </w:rPr>
        <w:t xml:space="preserve"> — Definition of TPM2B_NV_PUBLIC Structure</w:t>
      </w:r>
      <w:bookmarkEnd w:id="6520"/>
      <w:bookmarkEnd w:id="6521"/>
      <w:bookmarkEnd w:id="6522"/>
      <w:bookmarkEnd w:id="6523"/>
      <w:bookmarkEnd w:id="6524"/>
      <w:bookmarkEnd w:id="6525"/>
      <w:bookmarkEnd w:id="6526"/>
      <w:bookmarkEnd w:id="6527"/>
    </w:p>
    <w:tbl>
      <w:tblPr>
        <w:tblW w:w="93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78"/>
        <w:gridCol w:w="2160"/>
        <w:gridCol w:w="4122"/>
      </w:tblGrid>
      <w:tr w:rsidR="0083463C" w:rsidRPr="002407F9" w:rsidTr="00BF3E57">
        <w:tc>
          <w:tcPr>
            <w:tcW w:w="3078"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216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122"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c>
          <w:tcPr>
            <w:tcW w:w="3078" w:type="dxa"/>
            <w:tcBorders>
              <w:top w:val="single" w:sz="12" w:space="0" w:color="auto"/>
            </w:tcBorders>
          </w:tcPr>
          <w:p w:rsidR="0083463C" w:rsidRPr="002407F9" w:rsidRDefault="0083463C" w:rsidP="00BF3E57">
            <w:pPr>
              <w:pStyle w:val="TABLE-cell"/>
            </w:pPr>
            <w:r w:rsidRPr="002407F9">
              <w:t>size=</w:t>
            </w:r>
          </w:p>
        </w:tc>
        <w:tc>
          <w:tcPr>
            <w:tcW w:w="2160" w:type="dxa"/>
            <w:tcBorders>
              <w:top w:val="single" w:sz="12" w:space="0" w:color="auto"/>
            </w:tcBorders>
          </w:tcPr>
          <w:p w:rsidR="0083463C" w:rsidRPr="002407F9" w:rsidRDefault="0083463C" w:rsidP="00BF3E57">
            <w:pPr>
              <w:pStyle w:val="TABLE-cell"/>
            </w:pPr>
            <w:r w:rsidRPr="002407F9">
              <w:t>UINT16</w:t>
            </w:r>
          </w:p>
        </w:tc>
        <w:tc>
          <w:tcPr>
            <w:tcW w:w="4122" w:type="dxa"/>
            <w:tcBorders>
              <w:top w:val="single" w:sz="12" w:space="0" w:color="auto"/>
            </w:tcBorders>
          </w:tcPr>
          <w:p w:rsidR="0083463C" w:rsidRPr="002407F9" w:rsidRDefault="0083463C" w:rsidP="00BF3E57">
            <w:pPr>
              <w:pStyle w:val="TABLE-cell"/>
            </w:pPr>
            <w:r w:rsidRPr="002407F9">
              <w:t xml:space="preserve">size of </w:t>
            </w:r>
            <w:r w:rsidRPr="002407F9">
              <w:rPr>
                <w:i/>
              </w:rPr>
              <w:t>nvPublic</w:t>
            </w:r>
          </w:p>
        </w:tc>
      </w:tr>
      <w:tr w:rsidR="0083463C" w:rsidRPr="002407F9" w:rsidTr="00BF3E57">
        <w:tc>
          <w:tcPr>
            <w:tcW w:w="3078" w:type="dxa"/>
          </w:tcPr>
          <w:p w:rsidR="0083463C" w:rsidRPr="002407F9" w:rsidRDefault="0083463C" w:rsidP="00BF3E57">
            <w:pPr>
              <w:pStyle w:val="TABLE-cell"/>
              <w:keepNext w:val="0"/>
            </w:pPr>
            <w:r w:rsidRPr="002407F9">
              <w:t>nvPublic</w:t>
            </w:r>
          </w:p>
        </w:tc>
        <w:tc>
          <w:tcPr>
            <w:tcW w:w="2160" w:type="dxa"/>
          </w:tcPr>
          <w:p w:rsidR="0083463C" w:rsidRPr="002407F9" w:rsidRDefault="0083463C" w:rsidP="00BF3E57">
            <w:pPr>
              <w:pStyle w:val="TABLE-cell"/>
              <w:keepNext w:val="0"/>
            </w:pPr>
            <w:r w:rsidRPr="002407F9">
              <w:t>TPMS_NV_PUBLIC</w:t>
            </w:r>
          </w:p>
        </w:tc>
        <w:tc>
          <w:tcPr>
            <w:tcW w:w="4122" w:type="dxa"/>
          </w:tcPr>
          <w:p w:rsidR="0083463C" w:rsidRPr="002407F9" w:rsidRDefault="0083463C" w:rsidP="00BF3E57">
            <w:pPr>
              <w:pStyle w:val="TABLE-cell"/>
              <w:keepNext w:val="0"/>
            </w:pPr>
            <w:r w:rsidRPr="002407F9">
              <w:t>the public area</w:t>
            </w:r>
          </w:p>
        </w:tc>
      </w:tr>
    </w:tbl>
    <w:p w:rsidR="0083463C" w:rsidRPr="002407F9" w:rsidRDefault="0083463C" w:rsidP="0083463C">
      <w:pPr>
        <w:pStyle w:val="Heading1"/>
        <w:rPr>
          <w:noProof/>
        </w:rPr>
      </w:pPr>
      <w:bookmarkStart w:id="6528" w:name="_Toc286047229"/>
      <w:bookmarkStart w:id="6529" w:name="_Toc288815143"/>
      <w:bookmarkStart w:id="6530" w:name="_Toc304539389"/>
      <w:bookmarkStart w:id="6531" w:name="_Toc308709947"/>
      <w:bookmarkStart w:id="6532" w:name="_Toc380749652"/>
      <w:bookmarkStart w:id="6533" w:name="_Toc384901958"/>
      <w:bookmarkStart w:id="6534" w:name="_Toc432512481"/>
      <w:bookmarkStart w:id="6535" w:name="_Toc443575819"/>
      <w:bookmarkStart w:id="6536" w:name="_Ref446421161"/>
      <w:bookmarkStart w:id="6537" w:name="_Toc470518055"/>
      <w:bookmarkStart w:id="6538" w:name="_Toc462921274"/>
      <w:bookmarkStart w:id="6539" w:name="_Toc516155096"/>
      <w:bookmarkStart w:id="6540" w:name="_Toc20317834"/>
      <w:r w:rsidRPr="002407F9">
        <w:rPr>
          <w:noProof/>
        </w:rPr>
        <w:lastRenderedPageBreak/>
        <w:t>Context Data</w:t>
      </w:r>
      <w:bookmarkEnd w:id="6528"/>
      <w:bookmarkEnd w:id="6529"/>
      <w:bookmarkEnd w:id="6530"/>
      <w:bookmarkEnd w:id="6531"/>
      <w:bookmarkEnd w:id="6532"/>
      <w:bookmarkEnd w:id="6533"/>
      <w:bookmarkEnd w:id="6534"/>
      <w:bookmarkEnd w:id="6535"/>
      <w:bookmarkEnd w:id="6536"/>
      <w:bookmarkEnd w:id="6537"/>
      <w:bookmarkEnd w:id="6538"/>
      <w:bookmarkEnd w:id="6539"/>
      <w:bookmarkEnd w:id="6540"/>
    </w:p>
    <w:p w:rsidR="0083463C" w:rsidRPr="002407F9" w:rsidRDefault="0083463C" w:rsidP="0083463C">
      <w:pPr>
        <w:pStyle w:val="Heading2"/>
        <w:rPr>
          <w:noProof/>
        </w:rPr>
      </w:pPr>
      <w:bookmarkStart w:id="6541" w:name="_Toc286047230"/>
      <w:bookmarkStart w:id="6542" w:name="_Toc288815144"/>
      <w:bookmarkStart w:id="6543" w:name="_Toc304539390"/>
      <w:bookmarkStart w:id="6544" w:name="_Toc308709948"/>
      <w:bookmarkStart w:id="6545" w:name="_Toc380749653"/>
      <w:bookmarkStart w:id="6546" w:name="_Toc384901959"/>
      <w:bookmarkStart w:id="6547" w:name="_Toc432512482"/>
      <w:bookmarkStart w:id="6548" w:name="_Toc443575820"/>
      <w:bookmarkStart w:id="6549" w:name="_Toc470518056"/>
      <w:bookmarkStart w:id="6550" w:name="_Toc462921275"/>
      <w:bookmarkStart w:id="6551" w:name="_Toc516155097"/>
      <w:bookmarkStart w:id="6552" w:name="_Toc20317835"/>
      <w:r w:rsidRPr="002407F9">
        <w:rPr>
          <w:noProof/>
        </w:rPr>
        <w:t>Introduction</w:t>
      </w:r>
      <w:bookmarkEnd w:id="6541"/>
      <w:bookmarkEnd w:id="6542"/>
      <w:bookmarkEnd w:id="6543"/>
      <w:bookmarkEnd w:id="6544"/>
      <w:bookmarkEnd w:id="6545"/>
      <w:bookmarkEnd w:id="6546"/>
      <w:bookmarkEnd w:id="6547"/>
      <w:bookmarkEnd w:id="6548"/>
      <w:bookmarkEnd w:id="6549"/>
      <w:bookmarkEnd w:id="6550"/>
      <w:bookmarkEnd w:id="6551"/>
      <w:bookmarkEnd w:id="6552"/>
    </w:p>
    <w:p w:rsidR="0083463C" w:rsidRPr="002407F9" w:rsidRDefault="0083463C" w:rsidP="0083463C">
      <w:pPr>
        <w:pStyle w:val="BodyText"/>
        <w:rPr>
          <w:noProof/>
        </w:rPr>
      </w:pPr>
      <w:r w:rsidRPr="002407F9">
        <w:rPr>
          <w:noProof/>
        </w:rPr>
        <w:t xml:space="preserve">Clause </w:t>
      </w:r>
      <w:r w:rsidRPr="002407F9">
        <w:rPr>
          <w:noProof/>
        </w:rPr>
        <w:fldChar w:fldCharType="begin"/>
      </w:r>
      <w:r w:rsidRPr="002407F9">
        <w:rPr>
          <w:noProof/>
        </w:rPr>
        <w:instrText xml:space="preserve"> REF _Ref446421161 \r \h </w:instrText>
      </w:r>
      <w:r w:rsidRPr="002407F9">
        <w:rPr>
          <w:noProof/>
        </w:rPr>
      </w:r>
      <w:r w:rsidRPr="002407F9">
        <w:rPr>
          <w:noProof/>
        </w:rPr>
        <w:fldChar w:fldCharType="separate"/>
      </w:r>
      <w:r w:rsidR="00AE7D6E">
        <w:rPr>
          <w:noProof/>
        </w:rPr>
        <w:t>14</w:t>
      </w:r>
      <w:r w:rsidRPr="002407F9">
        <w:rPr>
          <w:noProof/>
        </w:rPr>
        <w:fldChar w:fldCharType="end"/>
      </w:r>
      <w:r w:rsidRPr="002407F9">
        <w:rPr>
          <w:noProof/>
        </w:rPr>
        <w:t xml:space="preserve"> defines the contents of the TPM2_ContextSave() response parameters and TPM2_ContextLoad() command parameters.</w:t>
      </w:r>
    </w:p>
    <w:p w:rsidR="0083463C" w:rsidRPr="002407F9" w:rsidRDefault="0083463C" w:rsidP="0083463C">
      <w:pPr>
        <w:pStyle w:val="BodyText"/>
        <w:rPr>
          <w:noProof/>
        </w:rPr>
      </w:pPr>
      <w:r w:rsidRPr="002407F9">
        <w:rPr>
          <w:noProof/>
        </w:rPr>
        <w:t>If the parameters provided by the caller in TPM2_ContextLoad() do not match the values returned by the TPM when the context was saved, the integrity check of the TPM2B_CONTEXT will fail and the object or session will not be loaded.</w:t>
      </w:r>
    </w:p>
    <w:p w:rsidR="0083463C" w:rsidRPr="002407F9" w:rsidRDefault="0083463C" w:rsidP="0083463C">
      <w:pPr>
        <w:pStyle w:val="Heading2"/>
        <w:rPr>
          <w:noProof/>
        </w:rPr>
      </w:pPr>
      <w:bookmarkStart w:id="6553" w:name="_Toc308709949"/>
      <w:bookmarkStart w:id="6554" w:name="_Toc380749654"/>
      <w:bookmarkStart w:id="6555" w:name="_Toc384901960"/>
      <w:bookmarkStart w:id="6556" w:name="_Toc432512483"/>
      <w:bookmarkStart w:id="6557" w:name="_Toc443575821"/>
      <w:bookmarkStart w:id="6558" w:name="_Toc470518057"/>
      <w:bookmarkStart w:id="6559" w:name="_Toc462921276"/>
      <w:bookmarkStart w:id="6560" w:name="_Toc516155098"/>
      <w:bookmarkStart w:id="6561" w:name="_Toc20317836"/>
      <w:r w:rsidRPr="002407F9">
        <w:rPr>
          <w:noProof/>
        </w:rPr>
        <w:t>TPM2B_CONTEXT_SENSITIVE</w:t>
      </w:r>
      <w:bookmarkEnd w:id="6553"/>
      <w:bookmarkEnd w:id="6554"/>
      <w:bookmarkEnd w:id="6555"/>
      <w:bookmarkEnd w:id="6556"/>
      <w:bookmarkEnd w:id="6557"/>
      <w:bookmarkEnd w:id="6558"/>
      <w:bookmarkEnd w:id="6559"/>
      <w:bookmarkEnd w:id="6560"/>
      <w:bookmarkEnd w:id="6561"/>
    </w:p>
    <w:p w:rsidR="0083463C" w:rsidRPr="002407F9" w:rsidRDefault="0083463C" w:rsidP="0083463C">
      <w:pPr>
        <w:pStyle w:val="BodyText"/>
        <w:rPr>
          <w:noProof/>
        </w:rPr>
      </w:pPr>
      <w:r w:rsidRPr="002407F9">
        <w:rPr>
          <w:noProof/>
        </w:rPr>
        <w:t>This structure holds the object or session context data. When saved, the full structure is encrypted.</w:t>
      </w:r>
    </w:p>
    <w:p w:rsidR="0083463C" w:rsidRPr="002407F9" w:rsidRDefault="0083463C" w:rsidP="0083463C">
      <w:pPr>
        <w:pStyle w:val="NOTE"/>
        <w:rPr>
          <w:noProof/>
        </w:rPr>
      </w:pPr>
      <w:r w:rsidRPr="002407F9">
        <w:rPr>
          <w:noProof/>
        </w:rPr>
        <w:t>NOTE</w:t>
      </w:r>
      <w:r w:rsidRPr="002407F9">
        <w:rPr>
          <w:noProof/>
        </w:rPr>
        <w:tab/>
        <w:t>This is an informative table that is included in the specification only to allow calculation of the maximum size for TPM2B_CONTEXT_DATA.</w:t>
      </w:r>
    </w:p>
    <w:p w:rsidR="0083463C" w:rsidRPr="002407F9" w:rsidRDefault="0083463C" w:rsidP="0083463C">
      <w:pPr>
        <w:pStyle w:val="TABLE-title"/>
        <w:rPr>
          <w:noProof/>
        </w:rPr>
      </w:pPr>
      <w:bookmarkStart w:id="6562" w:name="_Toc380749889"/>
      <w:bookmarkStart w:id="6563" w:name="_Toc384651551"/>
      <w:bookmarkStart w:id="6564" w:name="_Toc432512698"/>
      <w:bookmarkStart w:id="6565" w:name="_Toc443576034"/>
      <w:bookmarkStart w:id="6566" w:name="_Toc470518282"/>
      <w:bookmarkStart w:id="6567" w:name="_Toc462921496"/>
      <w:bookmarkStart w:id="6568" w:name="_Toc516155327"/>
      <w:bookmarkStart w:id="6569" w:name="_Toc2137626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218</w:t>
      </w:r>
      <w:r w:rsidRPr="002407F9">
        <w:rPr>
          <w:noProof/>
        </w:rPr>
        <w:fldChar w:fldCharType="end"/>
      </w:r>
      <w:r w:rsidRPr="002407F9">
        <w:rPr>
          <w:noProof/>
        </w:rPr>
        <w:t xml:space="preserve"> — Definition of TPM2B_CONTEXT_SENSITIVE Structure &lt;IN/OUT&gt;</w:t>
      </w:r>
      <w:bookmarkEnd w:id="6562"/>
      <w:bookmarkEnd w:id="6563"/>
      <w:bookmarkEnd w:id="6564"/>
      <w:bookmarkEnd w:id="6565"/>
      <w:bookmarkEnd w:id="6566"/>
      <w:bookmarkEnd w:id="6567"/>
      <w:bookmarkEnd w:id="6568"/>
      <w:bookmarkEnd w:id="656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060"/>
        <w:gridCol w:w="2790"/>
        <w:gridCol w:w="3510"/>
      </w:tblGrid>
      <w:tr w:rsidR="0083463C" w:rsidRPr="002407F9" w:rsidTr="00BF3E57">
        <w:trPr>
          <w:trHeight w:val="123"/>
          <w:jc w:val="center"/>
        </w:trPr>
        <w:tc>
          <w:tcPr>
            <w:tcW w:w="306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79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351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060" w:type="dxa"/>
            <w:tcBorders>
              <w:left w:val="single" w:sz="12" w:space="0" w:color="auto"/>
            </w:tcBorders>
          </w:tcPr>
          <w:p w:rsidR="0083463C" w:rsidRPr="002407F9" w:rsidRDefault="0083463C" w:rsidP="00BF3E57">
            <w:pPr>
              <w:pStyle w:val="TABLE-cell"/>
            </w:pPr>
            <w:r w:rsidRPr="002407F9">
              <w:t>size</w:t>
            </w:r>
          </w:p>
        </w:tc>
        <w:tc>
          <w:tcPr>
            <w:tcW w:w="2790" w:type="dxa"/>
          </w:tcPr>
          <w:p w:rsidR="0083463C" w:rsidRPr="002407F9" w:rsidRDefault="0083463C" w:rsidP="00BF3E57">
            <w:pPr>
              <w:pStyle w:val="TABLE-cell"/>
            </w:pPr>
            <w:r w:rsidRPr="002407F9">
              <w:t>UINT16</w:t>
            </w:r>
          </w:p>
        </w:tc>
        <w:tc>
          <w:tcPr>
            <w:tcW w:w="3510" w:type="dxa"/>
            <w:tcBorders>
              <w:right w:val="single" w:sz="12" w:space="0" w:color="auto"/>
            </w:tcBorders>
          </w:tcPr>
          <w:p w:rsidR="0083463C" w:rsidRPr="002407F9" w:rsidRDefault="0083463C" w:rsidP="00BF3E57">
            <w:pPr>
              <w:pStyle w:val="TABLE-cell"/>
            </w:pPr>
          </w:p>
        </w:tc>
      </w:tr>
      <w:tr w:rsidR="0083463C" w:rsidRPr="002407F9" w:rsidTr="00BF3E57">
        <w:trPr>
          <w:jc w:val="center"/>
        </w:trPr>
        <w:tc>
          <w:tcPr>
            <w:tcW w:w="3060" w:type="dxa"/>
            <w:tcBorders>
              <w:left w:val="single" w:sz="12" w:space="0" w:color="auto"/>
              <w:bottom w:val="single" w:sz="12" w:space="0" w:color="auto"/>
            </w:tcBorders>
          </w:tcPr>
          <w:p w:rsidR="0083463C" w:rsidRPr="002407F9" w:rsidRDefault="0083463C" w:rsidP="00BF3E57">
            <w:pPr>
              <w:pStyle w:val="TABLE-cell"/>
              <w:keepNext w:val="0"/>
            </w:pPr>
            <w:r w:rsidRPr="002407F9">
              <w:t>buffer[size]{:MAX_CONTEXT_SIZE}</w:t>
            </w:r>
          </w:p>
        </w:tc>
        <w:tc>
          <w:tcPr>
            <w:tcW w:w="2790" w:type="dxa"/>
            <w:tcBorders>
              <w:bottom w:val="single" w:sz="12" w:space="0" w:color="auto"/>
            </w:tcBorders>
          </w:tcPr>
          <w:p w:rsidR="0083463C" w:rsidRPr="002407F9" w:rsidRDefault="0083463C" w:rsidP="00BF3E57">
            <w:pPr>
              <w:pStyle w:val="TABLE-cell"/>
              <w:keepNext w:val="0"/>
            </w:pPr>
            <w:r w:rsidRPr="002407F9">
              <w:t>BYTE</w:t>
            </w:r>
          </w:p>
        </w:tc>
        <w:tc>
          <w:tcPr>
            <w:tcW w:w="3510" w:type="dxa"/>
            <w:tcBorders>
              <w:bottom w:val="single" w:sz="12" w:space="0" w:color="auto"/>
              <w:right w:val="single" w:sz="12" w:space="0" w:color="auto"/>
            </w:tcBorders>
          </w:tcPr>
          <w:p w:rsidR="0083463C" w:rsidRPr="002407F9" w:rsidRDefault="0083463C" w:rsidP="00BF3E57">
            <w:pPr>
              <w:pStyle w:val="TABLE-cell"/>
              <w:keepNext w:val="0"/>
            </w:pPr>
            <w:r w:rsidRPr="002407F9">
              <w:t>the sensitive data</w:t>
            </w:r>
          </w:p>
        </w:tc>
      </w:tr>
    </w:tbl>
    <w:p w:rsidR="0083463C" w:rsidRPr="002407F9" w:rsidRDefault="0083463C" w:rsidP="0083463C">
      <w:pPr>
        <w:pStyle w:val="Heading2"/>
        <w:rPr>
          <w:noProof/>
        </w:rPr>
      </w:pPr>
      <w:bookmarkStart w:id="6570" w:name="_Toc308709950"/>
      <w:bookmarkStart w:id="6571" w:name="_Toc380749655"/>
      <w:bookmarkStart w:id="6572" w:name="_Toc384901961"/>
      <w:bookmarkStart w:id="6573" w:name="_Toc432512484"/>
      <w:bookmarkStart w:id="6574" w:name="_Toc443575822"/>
      <w:bookmarkStart w:id="6575" w:name="_Toc470518058"/>
      <w:bookmarkStart w:id="6576" w:name="_Toc462921277"/>
      <w:bookmarkStart w:id="6577" w:name="_Toc516155099"/>
      <w:bookmarkStart w:id="6578" w:name="_Toc20317837"/>
      <w:r w:rsidRPr="002407F9">
        <w:rPr>
          <w:noProof/>
        </w:rPr>
        <w:t>TPMS_CONTEXT_DATA</w:t>
      </w:r>
      <w:bookmarkEnd w:id="6570"/>
      <w:bookmarkEnd w:id="6571"/>
      <w:bookmarkEnd w:id="6572"/>
      <w:bookmarkEnd w:id="6573"/>
      <w:bookmarkEnd w:id="6574"/>
      <w:bookmarkEnd w:id="6575"/>
      <w:bookmarkEnd w:id="6576"/>
      <w:bookmarkEnd w:id="6577"/>
      <w:bookmarkEnd w:id="6578"/>
    </w:p>
    <w:p w:rsidR="0083463C" w:rsidRPr="002407F9" w:rsidRDefault="0083463C" w:rsidP="0083463C">
      <w:pPr>
        <w:pStyle w:val="BodyText"/>
        <w:rPr>
          <w:noProof/>
        </w:rPr>
      </w:pPr>
      <w:r w:rsidRPr="002407F9">
        <w:rPr>
          <w:noProof/>
        </w:rPr>
        <w:t>This structure holds the integrity value and the encrypted data for a context.</w:t>
      </w:r>
    </w:p>
    <w:p w:rsidR="0083463C" w:rsidRPr="002407F9" w:rsidRDefault="0083463C" w:rsidP="0083463C">
      <w:pPr>
        <w:pStyle w:val="NOTE"/>
        <w:rPr>
          <w:noProof/>
        </w:rPr>
      </w:pPr>
      <w:r w:rsidRPr="002407F9">
        <w:rPr>
          <w:noProof/>
        </w:rPr>
        <w:t>NOTE</w:t>
      </w:r>
      <w:r w:rsidRPr="002407F9">
        <w:rPr>
          <w:noProof/>
        </w:rPr>
        <w:tab/>
        <w:t>This is an informative table that is included in the specification only to allow calculation of the maximum size for TPM2B_CONTEXT_DATA.</w:t>
      </w:r>
    </w:p>
    <w:p w:rsidR="0083463C" w:rsidRPr="002407F9" w:rsidRDefault="0083463C" w:rsidP="0083463C">
      <w:pPr>
        <w:pStyle w:val="TABLE-title"/>
        <w:rPr>
          <w:noProof/>
        </w:rPr>
      </w:pPr>
      <w:bookmarkStart w:id="6579" w:name="_Toc380749890"/>
      <w:bookmarkStart w:id="6580" w:name="_Toc384651552"/>
      <w:bookmarkStart w:id="6581" w:name="_Toc432512699"/>
      <w:bookmarkStart w:id="6582" w:name="_Toc443576035"/>
      <w:bookmarkStart w:id="6583" w:name="_Toc470518283"/>
      <w:bookmarkStart w:id="6584" w:name="_Toc462921497"/>
      <w:bookmarkStart w:id="6585" w:name="_Toc516155328"/>
      <w:bookmarkStart w:id="6586" w:name="_Toc21376266"/>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219</w:t>
      </w:r>
      <w:r w:rsidRPr="002407F9">
        <w:rPr>
          <w:noProof/>
        </w:rPr>
        <w:fldChar w:fldCharType="end"/>
      </w:r>
      <w:r w:rsidRPr="002407F9">
        <w:rPr>
          <w:noProof/>
        </w:rPr>
        <w:t xml:space="preserve"> — Definition of TPMS_CONTEXT_DATA Structure &lt;IN/OUT&gt;</w:t>
      </w:r>
      <w:bookmarkEnd w:id="6579"/>
      <w:bookmarkEnd w:id="6580"/>
      <w:bookmarkEnd w:id="6581"/>
      <w:bookmarkEnd w:id="6582"/>
      <w:bookmarkEnd w:id="6583"/>
      <w:bookmarkEnd w:id="6584"/>
      <w:bookmarkEnd w:id="6585"/>
      <w:bookmarkEnd w:id="6586"/>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870"/>
        <w:gridCol w:w="2790"/>
        <w:gridCol w:w="2700"/>
      </w:tblGrid>
      <w:tr w:rsidR="0083463C" w:rsidRPr="002407F9" w:rsidTr="00BF3E57">
        <w:trPr>
          <w:trHeight w:val="123"/>
          <w:jc w:val="center"/>
        </w:trPr>
        <w:tc>
          <w:tcPr>
            <w:tcW w:w="387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79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270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870" w:type="dxa"/>
            <w:tcBorders>
              <w:left w:val="single" w:sz="12" w:space="0" w:color="auto"/>
            </w:tcBorders>
          </w:tcPr>
          <w:p w:rsidR="0083463C" w:rsidRPr="002407F9" w:rsidRDefault="0083463C" w:rsidP="00BF3E57">
            <w:pPr>
              <w:pStyle w:val="TABLE-cell"/>
            </w:pPr>
            <w:r w:rsidRPr="002407F9">
              <w:t>integrity</w:t>
            </w:r>
          </w:p>
        </w:tc>
        <w:tc>
          <w:tcPr>
            <w:tcW w:w="2790" w:type="dxa"/>
          </w:tcPr>
          <w:p w:rsidR="0083463C" w:rsidRPr="002407F9" w:rsidRDefault="0083463C" w:rsidP="00BF3E57">
            <w:pPr>
              <w:pStyle w:val="TABLE-cell"/>
            </w:pPr>
            <w:r w:rsidRPr="002407F9">
              <w:t>TPM2B_DIGEST</w:t>
            </w:r>
          </w:p>
        </w:tc>
        <w:tc>
          <w:tcPr>
            <w:tcW w:w="2700" w:type="dxa"/>
            <w:tcBorders>
              <w:right w:val="single" w:sz="12" w:space="0" w:color="auto"/>
            </w:tcBorders>
          </w:tcPr>
          <w:p w:rsidR="0083463C" w:rsidRPr="002407F9" w:rsidRDefault="0083463C" w:rsidP="00BF3E57">
            <w:pPr>
              <w:pStyle w:val="TABLE-cell"/>
            </w:pPr>
            <w:r w:rsidRPr="002407F9">
              <w:t>the integrity value</w:t>
            </w:r>
          </w:p>
        </w:tc>
      </w:tr>
      <w:tr w:rsidR="0083463C" w:rsidRPr="002407F9" w:rsidTr="00BF3E57">
        <w:trPr>
          <w:jc w:val="center"/>
        </w:trPr>
        <w:tc>
          <w:tcPr>
            <w:tcW w:w="3870" w:type="dxa"/>
            <w:tcBorders>
              <w:left w:val="single" w:sz="12" w:space="0" w:color="auto"/>
              <w:bottom w:val="single" w:sz="12" w:space="0" w:color="auto"/>
            </w:tcBorders>
          </w:tcPr>
          <w:p w:rsidR="0083463C" w:rsidRPr="002407F9" w:rsidRDefault="0083463C" w:rsidP="00BF3E57">
            <w:pPr>
              <w:pStyle w:val="TABLE-cell"/>
              <w:keepNext w:val="0"/>
            </w:pPr>
            <w:r w:rsidRPr="002407F9">
              <w:t>encrypted</w:t>
            </w:r>
          </w:p>
        </w:tc>
        <w:tc>
          <w:tcPr>
            <w:tcW w:w="2790" w:type="dxa"/>
            <w:tcBorders>
              <w:bottom w:val="single" w:sz="12" w:space="0" w:color="auto"/>
            </w:tcBorders>
          </w:tcPr>
          <w:p w:rsidR="0083463C" w:rsidRPr="002407F9" w:rsidRDefault="0083463C" w:rsidP="00BF3E57">
            <w:pPr>
              <w:pStyle w:val="TABLE-cell"/>
              <w:keepNext w:val="0"/>
            </w:pPr>
            <w:r w:rsidRPr="002407F9">
              <w:t>TPM2B_CONTEXT_SENSITIVE</w:t>
            </w:r>
          </w:p>
        </w:tc>
        <w:tc>
          <w:tcPr>
            <w:tcW w:w="2700" w:type="dxa"/>
            <w:tcBorders>
              <w:bottom w:val="single" w:sz="12" w:space="0" w:color="auto"/>
              <w:right w:val="single" w:sz="12" w:space="0" w:color="auto"/>
            </w:tcBorders>
          </w:tcPr>
          <w:p w:rsidR="0083463C" w:rsidRPr="002407F9" w:rsidRDefault="0083463C" w:rsidP="00BF3E57">
            <w:pPr>
              <w:pStyle w:val="TABLE-cell"/>
              <w:keepNext w:val="0"/>
            </w:pPr>
            <w:r w:rsidRPr="002407F9">
              <w:t>the sensitive area</w:t>
            </w:r>
          </w:p>
        </w:tc>
      </w:tr>
    </w:tbl>
    <w:p w:rsidR="0083463C" w:rsidRPr="002407F9" w:rsidRDefault="0083463C" w:rsidP="0083463C">
      <w:pPr>
        <w:pStyle w:val="Heading2"/>
        <w:rPr>
          <w:noProof/>
        </w:rPr>
      </w:pPr>
      <w:bookmarkStart w:id="6587" w:name="_Toc308709951"/>
      <w:bookmarkStart w:id="6588" w:name="_Toc380749656"/>
      <w:bookmarkStart w:id="6589" w:name="_Toc384901962"/>
      <w:bookmarkStart w:id="6590" w:name="_Toc432512485"/>
      <w:bookmarkStart w:id="6591" w:name="_Toc443575823"/>
      <w:bookmarkStart w:id="6592" w:name="_Toc470518059"/>
      <w:bookmarkStart w:id="6593" w:name="_Toc462921278"/>
      <w:bookmarkStart w:id="6594" w:name="_Toc516155100"/>
      <w:bookmarkStart w:id="6595" w:name="_Toc20317838"/>
      <w:r w:rsidRPr="002407F9">
        <w:rPr>
          <w:noProof/>
        </w:rPr>
        <w:t>TPM2B_CONTEXT_DATA</w:t>
      </w:r>
      <w:bookmarkEnd w:id="6587"/>
      <w:bookmarkEnd w:id="6588"/>
      <w:bookmarkEnd w:id="6589"/>
      <w:bookmarkEnd w:id="6590"/>
      <w:bookmarkEnd w:id="6591"/>
      <w:bookmarkEnd w:id="6592"/>
      <w:bookmarkEnd w:id="6593"/>
      <w:bookmarkEnd w:id="6594"/>
      <w:bookmarkEnd w:id="6595"/>
    </w:p>
    <w:p w:rsidR="0083463C" w:rsidRPr="002407F9" w:rsidRDefault="0083463C" w:rsidP="0083463C">
      <w:pPr>
        <w:pStyle w:val="BodyText"/>
        <w:rPr>
          <w:noProof/>
        </w:rPr>
      </w:pPr>
      <w:r w:rsidRPr="002407F9">
        <w:rPr>
          <w:noProof/>
        </w:rPr>
        <w:t>This structure is used in a TPMS_CONTEXT.</w:t>
      </w:r>
    </w:p>
    <w:p w:rsidR="0083463C" w:rsidRPr="002407F9" w:rsidRDefault="0083463C" w:rsidP="0083463C">
      <w:pPr>
        <w:pStyle w:val="TABLE-title"/>
        <w:rPr>
          <w:noProof/>
        </w:rPr>
      </w:pPr>
      <w:bookmarkStart w:id="6596" w:name="_Toc380749891"/>
      <w:bookmarkStart w:id="6597" w:name="_Toc384651553"/>
      <w:bookmarkStart w:id="6598" w:name="_Toc432512700"/>
      <w:bookmarkStart w:id="6599" w:name="_Toc443576036"/>
      <w:bookmarkStart w:id="6600" w:name="_Toc470518284"/>
      <w:bookmarkStart w:id="6601" w:name="_Toc462921498"/>
      <w:bookmarkStart w:id="6602" w:name="_Toc516155329"/>
      <w:bookmarkStart w:id="6603" w:name="_Toc21376267"/>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220</w:t>
      </w:r>
      <w:r w:rsidRPr="002407F9">
        <w:rPr>
          <w:noProof/>
        </w:rPr>
        <w:fldChar w:fldCharType="end"/>
      </w:r>
      <w:r w:rsidRPr="002407F9">
        <w:rPr>
          <w:noProof/>
        </w:rPr>
        <w:t xml:space="preserve"> — Definition of TPM2B_CONTEXT_DATA Structure &lt;IN/OUT&gt;</w:t>
      </w:r>
      <w:bookmarkEnd w:id="6596"/>
      <w:bookmarkEnd w:id="6597"/>
      <w:bookmarkEnd w:id="6598"/>
      <w:bookmarkEnd w:id="6599"/>
      <w:bookmarkEnd w:id="6600"/>
      <w:bookmarkEnd w:id="6601"/>
      <w:bookmarkEnd w:id="6602"/>
      <w:bookmarkEnd w:id="660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870"/>
        <w:gridCol w:w="2790"/>
        <w:gridCol w:w="2700"/>
      </w:tblGrid>
      <w:tr w:rsidR="0083463C" w:rsidRPr="002407F9" w:rsidTr="00BF3E57">
        <w:trPr>
          <w:trHeight w:val="123"/>
          <w:jc w:val="center"/>
        </w:trPr>
        <w:tc>
          <w:tcPr>
            <w:tcW w:w="387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79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270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3870" w:type="dxa"/>
            <w:tcBorders>
              <w:left w:val="single" w:sz="12" w:space="0" w:color="auto"/>
            </w:tcBorders>
          </w:tcPr>
          <w:p w:rsidR="0083463C" w:rsidRPr="002407F9" w:rsidRDefault="0083463C" w:rsidP="00BF3E57">
            <w:pPr>
              <w:pStyle w:val="TABLE-cell"/>
            </w:pPr>
            <w:r w:rsidRPr="002407F9">
              <w:t>size</w:t>
            </w:r>
          </w:p>
        </w:tc>
        <w:tc>
          <w:tcPr>
            <w:tcW w:w="2790" w:type="dxa"/>
          </w:tcPr>
          <w:p w:rsidR="0083463C" w:rsidRPr="002407F9" w:rsidRDefault="0083463C" w:rsidP="00BF3E57">
            <w:pPr>
              <w:pStyle w:val="TABLE-cell"/>
            </w:pPr>
            <w:r w:rsidRPr="002407F9">
              <w:t>UINT16</w:t>
            </w:r>
          </w:p>
        </w:tc>
        <w:tc>
          <w:tcPr>
            <w:tcW w:w="2700" w:type="dxa"/>
            <w:tcBorders>
              <w:right w:val="single" w:sz="12" w:space="0" w:color="auto"/>
            </w:tcBorders>
          </w:tcPr>
          <w:p w:rsidR="0083463C" w:rsidRPr="002407F9" w:rsidRDefault="0083463C" w:rsidP="00BF3E57">
            <w:pPr>
              <w:pStyle w:val="TABLE-cell"/>
            </w:pPr>
          </w:p>
        </w:tc>
      </w:tr>
      <w:tr w:rsidR="0083463C" w:rsidRPr="002407F9" w:rsidTr="00BF3E57">
        <w:trPr>
          <w:jc w:val="center"/>
        </w:trPr>
        <w:tc>
          <w:tcPr>
            <w:tcW w:w="3870" w:type="dxa"/>
            <w:tcBorders>
              <w:left w:val="single" w:sz="12" w:space="0" w:color="auto"/>
              <w:bottom w:val="single" w:sz="12" w:space="0" w:color="auto"/>
            </w:tcBorders>
          </w:tcPr>
          <w:p w:rsidR="0083463C" w:rsidRPr="002407F9" w:rsidRDefault="0083463C" w:rsidP="00BF3E57">
            <w:pPr>
              <w:pStyle w:val="TABLE-cell"/>
              <w:keepNext w:val="0"/>
            </w:pPr>
            <w:r w:rsidRPr="002407F9">
              <w:t>buffer[size] {:sizeof(TPMS_CONTEXT_DATA)}</w:t>
            </w:r>
          </w:p>
        </w:tc>
        <w:tc>
          <w:tcPr>
            <w:tcW w:w="2790" w:type="dxa"/>
            <w:tcBorders>
              <w:bottom w:val="single" w:sz="12" w:space="0" w:color="auto"/>
            </w:tcBorders>
          </w:tcPr>
          <w:p w:rsidR="0083463C" w:rsidRPr="002407F9" w:rsidRDefault="0083463C" w:rsidP="00BF3E57">
            <w:pPr>
              <w:pStyle w:val="TABLE-cell"/>
              <w:keepNext w:val="0"/>
            </w:pPr>
            <w:r w:rsidRPr="002407F9">
              <w:t>BYTE</w:t>
            </w:r>
          </w:p>
        </w:tc>
        <w:tc>
          <w:tcPr>
            <w:tcW w:w="2700" w:type="dxa"/>
            <w:tcBorders>
              <w:bottom w:val="single" w:sz="12" w:space="0" w:color="auto"/>
              <w:right w:val="single" w:sz="12" w:space="0" w:color="auto"/>
            </w:tcBorders>
          </w:tcPr>
          <w:p w:rsidR="0083463C" w:rsidRPr="002407F9" w:rsidRDefault="0083463C" w:rsidP="00BF3E57">
            <w:pPr>
              <w:pStyle w:val="TABLE-cell"/>
              <w:keepNext w:val="0"/>
            </w:pPr>
          </w:p>
        </w:tc>
      </w:tr>
    </w:tbl>
    <w:p w:rsidR="0083463C" w:rsidRPr="002407F9" w:rsidRDefault="0083463C" w:rsidP="0083463C">
      <w:pPr>
        <w:pStyle w:val="Heading2"/>
        <w:rPr>
          <w:noProof/>
        </w:rPr>
      </w:pPr>
      <w:bookmarkStart w:id="6604" w:name="_Toc277337615"/>
      <w:bookmarkStart w:id="6605" w:name="_Toc277601439"/>
      <w:bookmarkStart w:id="6606" w:name="_Toc277337616"/>
      <w:bookmarkStart w:id="6607" w:name="_Toc277601440"/>
      <w:bookmarkStart w:id="6608" w:name="_Toc277337617"/>
      <w:bookmarkStart w:id="6609" w:name="_Toc277601441"/>
      <w:bookmarkStart w:id="6610" w:name="_Toc277337634"/>
      <w:bookmarkStart w:id="6611" w:name="_Toc277601458"/>
      <w:bookmarkStart w:id="6612" w:name="_Toc277337635"/>
      <w:bookmarkStart w:id="6613" w:name="_Toc277601459"/>
      <w:bookmarkStart w:id="6614" w:name="_Toc446421765"/>
      <w:bookmarkStart w:id="6615" w:name="_Toc286047234"/>
      <w:bookmarkStart w:id="6616" w:name="_Toc288815148"/>
      <w:bookmarkStart w:id="6617" w:name="_Toc304539394"/>
      <w:bookmarkStart w:id="6618" w:name="_Toc308709952"/>
      <w:bookmarkStart w:id="6619" w:name="_Toc380749657"/>
      <w:bookmarkStart w:id="6620" w:name="_Toc384901963"/>
      <w:bookmarkStart w:id="6621" w:name="_Toc432512486"/>
      <w:bookmarkStart w:id="6622" w:name="_Toc443575824"/>
      <w:bookmarkStart w:id="6623" w:name="_Toc470518060"/>
      <w:bookmarkStart w:id="6624" w:name="_Toc462921279"/>
      <w:bookmarkStart w:id="6625" w:name="_Toc516155101"/>
      <w:bookmarkStart w:id="6626" w:name="_Toc20317839"/>
      <w:bookmarkEnd w:id="6604"/>
      <w:bookmarkEnd w:id="6605"/>
      <w:bookmarkEnd w:id="6606"/>
      <w:bookmarkEnd w:id="6607"/>
      <w:bookmarkEnd w:id="6608"/>
      <w:bookmarkEnd w:id="6609"/>
      <w:bookmarkEnd w:id="6610"/>
      <w:bookmarkEnd w:id="6611"/>
      <w:bookmarkEnd w:id="6612"/>
      <w:bookmarkEnd w:id="6613"/>
      <w:bookmarkEnd w:id="6614"/>
      <w:r w:rsidRPr="002407F9">
        <w:rPr>
          <w:noProof/>
        </w:rPr>
        <w:lastRenderedPageBreak/>
        <w:t>TPMS_CONTEXT</w:t>
      </w:r>
      <w:bookmarkEnd w:id="6615"/>
      <w:bookmarkEnd w:id="6616"/>
      <w:bookmarkEnd w:id="6617"/>
      <w:bookmarkEnd w:id="6618"/>
      <w:bookmarkEnd w:id="6619"/>
      <w:bookmarkEnd w:id="6620"/>
      <w:bookmarkEnd w:id="6621"/>
      <w:bookmarkEnd w:id="6622"/>
      <w:bookmarkEnd w:id="6623"/>
      <w:bookmarkEnd w:id="6624"/>
      <w:bookmarkEnd w:id="6625"/>
      <w:bookmarkEnd w:id="6626"/>
    </w:p>
    <w:p w:rsidR="0083463C" w:rsidRPr="002407F9" w:rsidRDefault="0083463C" w:rsidP="0083463C">
      <w:pPr>
        <w:pStyle w:val="BodyText"/>
        <w:rPr>
          <w:noProof/>
        </w:rPr>
      </w:pPr>
      <w:r w:rsidRPr="002407F9">
        <w:rPr>
          <w:noProof/>
        </w:rPr>
        <w:t>This structure is used in TPM2_ContextLoad() and TPM2_ContextSave(). If the values of the TPMS_CONTEXT structure in TPM2_ContextLoad() are not the same as the values when the context was saved (TPM2_ContextSave()), then the TPM shall not load the context.</w:t>
      </w:r>
    </w:p>
    <w:p w:rsidR="0083463C" w:rsidRPr="002407F9" w:rsidRDefault="0083463C" w:rsidP="0083463C">
      <w:pPr>
        <w:pStyle w:val="BodyText"/>
        <w:rPr>
          <w:noProof/>
        </w:rPr>
      </w:pPr>
      <w:r w:rsidRPr="002407F9">
        <w:rPr>
          <w:noProof/>
        </w:rPr>
        <w:t>Saved object contexts shall not be loaded as long as the associated hierarchy is disabled.</w:t>
      </w:r>
    </w:p>
    <w:p w:rsidR="0083463C" w:rsidRPr="002407F9" w:rsidRDefault="0083463C" w:rsidP="0083463C">
      <w:pPr>
        <w:pStyle w:val="BodyText"/>
        <w:rPr>
          <w:noProof/>
        </w:rPr>
      </w:pPr>
      <w:r w:rsidRPr="002407F9">
        <w:rPr>
          <w:noProof/>
        </w:rPr>
        <w:t>Saved object contexts are invalidated when the Primary Seed of their hierarchy changes. Objects in the Endorsement hierarchy are invalidated when either the EPS or SPS is changed.</w:t>
      </w:r>
    </w:p>
    <w:p w:rsidR="0083463C" w:rsidRPr="002407F9" w:rsidRDefault="0083463C" w:rsidP="0083463C">
      <w:pPr>
        <w:pStyle w:val="BodyText"/>
        <w:rPr>
          <w:noProof/>
        </w:rPr>
      </w:pPr>
      <w:r w:rsidRPr="002407F9">
        <w:rPr>
          <w:noProof/>
        </w:rPr>
        <w:t xml:space="preserve">When an object has the </w:t>
      </w:r>
      <w:r w:rsidRPr="002407F9">
        <w:rPr>
          <w:i/>
          <w:noProof/>
        </w:rPr>
        <w:t>stClear</w:t>
      </w:r>
      <w:r w:rsidRPr="002407F9">
        <w:rPr>
          <w:noProof/>
        </w:rPr>
        <w:t xml:space="preserve"> attribute, it shall not be possible to reload the context or any descendant object after a TPM Reset or TPM Restart.</w:t>
      </w:r>
    </w:p>
    <w:p w:rsidR="0083463C" w:rsidRPr="002407F9" w:rsidRDefault="0083463C" w:rsidP="0083463C">
      <w:pPr>
        <w:pStyle w:val="NOTE"/>
        <w:rPr>
          <w:noProof/>
        </w:rPr>
      </w:pPr>
      <w:r w:rsidRPr="002407F9">
        <w:rPr>
          <w:noProof/>
        </w:rPr>
        <w:t>NOTE 1</w:t>
      </w:r>
      <w:r w:rsidRPr="002407F9">
        <w:rPr>
          <w:noProof/>
        </w:rPr>
        <w:tab/>
        <w:t xml:space="preserve">The reference implementation prevents reloads after TPM Restart by including the current value of a </w:t>
      </w:r>
      <w:r w:rsidRPr="002407F9">
        <w:rPr>
          <w:i/>
          <w:noProof/>
        </w:rPr>
        <w:t>clearCount</w:t>
      </w:r>
      <w:r w:rsidRPr="002407F9">
        <w:rPr>
          <w:noProof/>
        </w:rPr>
        <w:t xml:space="preserve"> in the saved object context. When an object is loaded, this value is compared with the current value of the </w:t>
      </w:r>
      <w:r w:rsidRPr="002407F9">
        <w:rPr>
          <w:i/>
          <w:noProof/>
        </w:rPr>
        <w:t>clearCount</w:t>
      </w:r>
      <w:r w:rsidRPr="002407F9">
        <w:rPr>
          <w:noProof/>
        </w:rPr>
        <w:t xml:space="preserve"> if the object has the </w:t>
      </w:r>
      <w:r w:rsidRPr="002407F9">
        <w:rPr>
          <w:i/>
          <w:noProof/>
        </w:rPr>
        <w:t>stClear</w:t>
      </w:r>
      <w:r w:rsidRPr="002407F9">
        <w:rPr>
          <w:noProof/>
        </w:rPr>
        <w:t xml:space="preserve"> attribute. If the values are not the same, then the object cannot be loaded.</w:t>
      </w:r>
    </w:p>
    <w:p w:rsidR="00EA7982" w:rsidRDefault="0083463C" w:rsidP="0083463C">
      <w:pPr>
        <w:pStyle w:val="BodyText"/>
        <w:rPr>
          <w:noProof/>
        </w:rPr>
      </w:pPr>
      <w:r w:rsidRPr="002407F9">
        <w:rPr>
          <w:noProof/>
        </w:rPr>
        <w:t xml:space="preserve">A sequence value is contained within </w:t>
      </w:r>
      <w:r w:rsidRPr="002407F9">
        <w:rPr>
          <w:i/>
          <w:noProof/>
        </w:rPr>
        <w:t>contextBlob</w:t>
      </w:r>
      <w:r w:rsidRPr="002407F9">
        <w:rPr>
          <w:noProof/>
        </w:rPr>
        <w:t xml:space="preserve">, the integrity-protected part of the saved context. The sequence value is repeated in the </w:t>
      </w:r>
      <w:r w:rsidRPr="002407F9">
        <w:rPr>
          <w:i/>
          <w:noProof/>
        </w:rPr>
        <w:t>sequence</w:t>
      </w:r>
      <w:r w:rsidRPr="002407F9">
        <w:rPr>
          <w:noProof/>
        </w:rPr>
        <w:t xml:space="preserve"> parameter of the TPMS_CONTEXT structure. The </w:t>
      </w:r>
      <w:r w:rsidRPr="002407F9">
        <w:rPr>
          <w:i/>
          <w:noProof/>
        </w:rPr>
        <w:t>sequence</w:t>
      </w:r>
      <w:r w:rsidRPr="002407F9">
        <w:rPr>
          <w:noProof/>
        </w:rPr>
        <w:t xml:space="preserve"> parameter, along with other values, is used in the generation the protection values of the context.</w:t>
      </w:r>
    </w:p>
    <w:p w:rsidR="0083463C" w:rsidRPr="002407F9" w:rsidRDefault="0083463C" w:rsidP="0083463C">
      <w:pPr>
        <w:pStyle w:val="NOTE"/>
        <w:rPr>
          <w:noProof/>
        </w:rPr>
      </w:pPr>
      <w:r w:rsidRPr="002407F9">
        <w:rPr>
          <w:noProof/>
        </w:rPr>
        <w:t>NOTE 2</w:t>
      </w:r>
      <w:r w:rsidRPr="002407F9">
        <w:rPr>
          <w:noProof/>
        </w:rPr>
        <w:tab/>
        <w:t xml:space="preserve">The reference implementation prepends the </w:t>
      </w:r>
      <w:r w:rsidRPr="002407F9">
        <w:rPr>
          <w:i/>
          <w:noProof/>
        </w:rPr>
        <w:t>sequence</w:t>
      </w:r>
      <w:r w:rsidRPr="002407F9">
        <w:rPr>
          <w:noProof/>
        </w:rPr>
        <w:t xml:space="preserve"> value to the </w:t>
      </w:r>
      <w:r w:rsidRPr="002407F9">
        <w:rPr>
          <w:i/>
          <w:noProof/>
        </w:rPr>
        <w:t>contextBlob</w:t>
      </w:r>
      <w:r w:rsidRPr="002407F9">
        <w:rPr>
          <w:noProof/>
        </w:rPr>
        <w:t xml:space="preserve"> before, for example, the SESSION structure for sessions or the OBJECT structure for transient objects.</w:t>
      </w:r>
    </w:p>
    <w:p w:rsidR="0083463C" w:rsidRPr="002407F9" w:rsidRDefault="0083463C" w:rsidP="0083463C">
      <w:pPr>
        <w:pStyle w:val="BodyText"/>
        <w:rPr>
          <w:noProof/>
        </w:rPr>
      </w:pPr>
      <w:r w:rsidRPr="002407F9">
        <w:rPr>
          <w:noProof/>
        </w:rPr>
        <w:t xml:space="preserve">If the integrity value of the context is valid, but the </w:t>
      </w:r>
      <w:r w:rsidRPr="002407F9">
        <w:rPr>
          <w:i/>
          <w:noProof/>
        </w:rPr>
        <w:t>sequence</w:t>
      </w:r>
      <w:r w:rsidRPr="002407F9">
        <w:rPr>
          <w:noProof/>
        </w:rPr>
        <w:t xml:space="preserve"> value of the decrypted context does not match the value in the </w:t>
      </w:r>
      <w:r w:rsidRPr="002407F9">
        <w:rPr>
          <w:i/>
          <w:noProof/>
        </w:rPr>
        <w:t>sequence</w:t>
      </w:r>
      <w:r w:rsidRPr="002407F9">
        <w:rPr>
          <w:noProof/>
        </w:rPr>
        <w:t xml:space="preserve"> parameter, then TPM shall enter the failure mode because this is indicative of a specific type of attack on the context values.</w:t>
      </w:r>
    </w:p>
    <w:p w:rsidR="0083463C" w:rsidRPr="002407F9" w:rsidRDefault="0083463C" w:rsidP="0083463C">
      <w:pPr>
        <w:pStyle w:val="NOTE"/>
        <w:rPr>
          <w:noProof/>
        </w:rPr>
      </w:pPr>
      <w:r w:rsidRPr="002407F9">
        <w:rPr>
          <w:noProof/>
        </w:rPr>
        <w:t>NOTE 3</w:t>
      </w:r>
      <w:r w:rsidRPr="002407F9">
        <w:rPr>
          <w:noProof/>
        </w:rPr>
        <w:tab/>
        <w:t>If the integrity value is correct, but the decryption fails and produces the wrong value for sequence, this implies that either the TPM is faulty or an external entity is able to forge an integrity value for the context but they have insufficient information to know the encryption key of the context. Since the TPM generated the valid context, then there is no reason for the sequence value in the context to be decrypted incorrectly other than the TPM is faulty or the TPM is under attack. In either case, it is appropriate for the TPM to enter failure more.</w:t>
      </w:r>
    </w:p>
    <w:p w:rsidR="0083463C" w:rsidRPr="002407F9" w:rsidRDefault="0083463C" w:rsidP="0083463C">
      <w:pPr>
        <w:pStyle w:val="TABLE-title"/>
        <w:rPr>
          <w:noProof/>
        </w:rPr>
      </w:pPr>
      <w:bookmarkStart w:id="6627" w:name="_Toc380749892"/>
      <w:bookmarkStart w:id="6628" w:name="_Toc384651554"/>
      <w:bookmarkStart w:id="6629" w:name="_Toc432512701"/>
      <w:bookmarkStart w:id="6630" w:name="_Toc443576037"/>
      <w:bookmarkStart w:id="6631" w:name="_Toc470518285"/>
      <w:bookmarkStart w:id="6632" w:name="_Toc462921499"/>
      <w:bookmarkStart w:id="6633" w:name="_Toc516155330"/>
      <w:bookmarkStart w:id="6634" w:name="_Toc21376268"/>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221</w:t>
      </w:r>
      <w:r w:rsidRPr="002407F9">
        <w:rPr>
          <w:noProof/>
        </w:rPr>
        <w:fldChar w:fldCharType="end"/>
      </w:r>
      <w:r w:rsidRPr="002407F9">
        <w:rPr>
          <w:noProof/>
        </w:rPr>
        <w:t xml:space="preserve"> — Definition of TPMS_CONTEXT Structure</w:t>
      </w:r>
      <w:bookmarkEnd w:id="6627"/>
      <w:bookmarkEnd w:id="6628"/>
      <w:bookmarkEnd w:id="6629"/>
      <w:bookmarkEnd w:id="6630"/>
      <w:bookmarkEnd w:id="6631"/>
      <w:bookmarkEnd w:id="6632"/>
      <w:bookmarkEnd w:id="6633"/>
      <w:bookmarkEnd w:id="6634"/>
    </w:p>
    <w:tbl>
      <w:tblPr>
        <w:tblW w:w="93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3030"/>
        <w:gridCol w:w="4332"/>
      </w:tblGrid>
      <w:tr w:rsidR="0083463C" w:rsidRPr="002407F9" w:rsidTr="00BF3E57">
        <w:tc>
          <w:tcPr>
            <w:tcW w:w="1998"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Name</w:t>
            </w:r>
          </w:p>
        </w:tc>
        <w:tc>
          <w:tcPr>
            <w:tcW w:w="303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4332"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c>
          <w:tcPr>
            <w:tcW w:w="1998" w:type="dxa"/>
          </w:tcPr>
          <w:p w:rsidR="0083463C" w:rsidRPr="002407F9" w:rsidRDefault="0083463C" w:rsidP="00BF3E57">
            <w:pPr>
              <w:pStyle w:val="TABLE-cell"/>
            </w:pPr>
            <w:r w:rsidRPr="002407F9">
              <w:t>sequence</w:t>
            </w:r>
          </w:p>
        </w:tc>
        <w:tc>
          <w:tcPr>
            <w:tcW w:w="3030" w:type="dxa"/>
          </w:tcPr>
          <w:p w:rsidR="0083463C" w:rsidRPr="002407F9" w:rsidRDefault="0083463C" w:rsidP="00BF3E57">
            <w:pPr>
              <w:pStyle w:val="TABLE-cell"/>
            </w:pPr>
            <w:r w:rsidRPr="002407F9">
              <w:t>UINT64</w:t>
            </w:r>
          </w:p>
        </w:tc>
        <w:tc>
          <w:tcPr>
            <w:tcW w:w="4332" w:type="dxa"/>
          </w:tcPr>
          <w:p w:rsidR="0083463C" w:rsidRPr="002407F9" w:rsidRDefault="0083463C" w:rsidP="00BF3E57">
            <w:pPr>
              <w:pStyle w:val="TABLE-cell"/>
            </w:pPr>
            <w:r w:rsidRPr="002407F9">
              <w:t>the sequence number of the context</w:t>
            </w:r>
          </w:p>
          <w:p w:rsidR="0083463C" w:rsidRPr="002407F9" w:rsidRDefault="0083463C" w:rsidP="00BF3E57">
            <w:pPr>
              <w:pStyle w:val="Table-cell-note"/>
              <w:rPr>
                <w:b/>
                <w:kern w:val="32"/>
              </w:rPr>
            </w:pPr>
            <w:r w:rsidRPr="002407F9">
              <w:t>NOTE</w:t>
            </w:r>
            <w:r w:rsidRPr="002407F9">
              <w:tab/>
              <w:t>Transient object contexts and session contexts used different counters.</w:t>
            </w:r>
          </w:p>
        </w:tc>
      </w:tr>
      <w:tr w:rsidR="0083463C" w:rsidRPr="002407F9" w:rsidTr="00BF3E57">
        <w:tc>
          <w:tcPr>
            <w:tcW w:w="1998" w:type="dxa"/>
          </w:tcPr>
          <w:p w:rsidR="0083463C" w:rsidRPr="002407F9" w:rsidRDefault="0083463C" w:rsidP="00BF3E57">
            <w:pPr>
              <w:pStyle w:val="TABLE-cell"/>
            </w:pPr>
            <w:r w:rsidRPr="002407F9">
              <w:t>savedHandle</w:t>
            </w:r>
          </w:p>
        </w:tc>
        <w:tc>
          <w:tcPr>
            <w:tcW w:w="3030" w:type="dxa"/>
          </w:tcPr>
          <w:p w:rsidR="0083463C" w:rsidRPr="002407F9" w:rsidRDefault="0083463C" w:rsidP="003C1291">
            <w:pPr>
              <w:pStyle w:val="TABLE-cell"/>
            </w:pPr>
            <w:r w:rsidRPr="002407F9">
              <w:t>TPMI_DH_</w:t>
            </w:r>
            <w:r w:rsidR="003C1291" w:rsidRPr="002407F9">
              <w:t>SAVED</w:t>
            </w:r>
          </w:p>
        </w:tc>
        <w:tc>
          <w:tcPr>
            <w:tcW w:w="4332" w:type="dxa"/>
          </w:tcPr>
          <w:p w:rsidR="0083463C" w:rsidRPr="002407F9" w:rsidRDefault="0083463C" w:rsidP="00127F20">
            <w:pPr>
              <w:pStyle w:val="TABLE-cell"/>
            </w:pPr>
            <w:r w:rsidRPr="002407F9">
              <w:t>a handle indicating if the context is a session, object, or sequence object</w:t>
            </w:r>
            <w:r w:rsidR="00127F20" w:rsidRPr="002407F9">
              <w:t xml:space="preserve"> (s</w:t>
            </w:r>
            <w:r w:rsidRPr="002407F9">
              <w:t xml:space="preserve">ee </w:t>
            </w:r>
            <w:r w:rsidRPr="002407F9">
              <w:fldChar w:fldCharType="begin"/>
            </w:r>
            <w:r w:rsidRPr="002407F9">
              <w:instrText xml:space="preserve"> REF _Ref305096811 \h </w:instrText>
            </w:r>
            <w:r w:rsidRPr="002407F9">
              <w:fldChar w:fldCharType="separate"/>
            </w:r>
            <w:r w:rsidR="00AE7D6E" w:rsidRPr="002407F9">
              <w:t xml:space="preserve">Table </w:t>
            </w:r>
            <w:r w:rsidR="00AE7D6E">
              <w:t>222</w:t>
            </w:r>
            <w:r w:rsidR="00AE7D6E" w:rsidRPr="002407F9">
              <w:t xml:space="preserve"> — Context Handle Values</w:t>
            </w:r>
            <w:r w:rsidRPr="002407F9">
              <w:fldChar w:fldCharType="end"/>
            </w:r>
          </w:p>
        </w:tc>
      </w:tr>
      <w:tr w:rsidR="0083463C" w:rsidRPr="002407F9" w:rsidTr="00BF3E57">
        <w:tc>
          <w:tcPr>
            <w:tcW w:w="1998" w:type="dxa"/>
          </w:tcPr>
          <w:p w:rsidR="0083463C" w:rsidRPr="002407F9" w:rsidRDefault="0083463C" w:rsidP="00BF3E57">
            <w:pPr>
              <w:pStyle w:val="TABLE-cell"/>
            </w:pPr>
            <w:r w:rsidRPr="002407F9">
              <w:t>hierarchy</w:t>
            </w:r>
          </w:p>
        </w:tc>
        <w:tc>
          <w:tcPr>
            <w:tcW w:w="3030" w:type="dxa"/>
          </w:tcPr>
          <w:p w:rsidR="0083463C" w:rsidRPr="002407F9" w:rsidRDefault="0083463C" w:rsidP="00BF3E57">
            <w:pPr>
              <w:pStyle w:val="TABLE-cell"/>
            </w:pPr>
            <w:r w:rsidRPr="002407F9">
              <w:t>TPMI_RH_HIERARCHY+</w:t>
            </w:r>
          </w:p>
        </w:tc>
        <w:tc>
          <w:tcPr>
            <w:tcW w:w="4332" w:type="dxa"/>
          </w:tcPr>
          <w:p w:rsidR="0083463C" w:rsidRPr="002407F9" w:rsidRDefault="0083463C" w:rsidP="00BF3E57">
            <w:pPr>
              <w:pStyle w:val="TABLE-cell"/>
            </w:pPr>
            <w:r w:rsidRPr="002407F9">
              <w:t>the hierarchy of the context</w:t>
            </w:r>
          </w:p>
        </w:tc>
      </w:tr>
      <w:tr w:rsidR="0083463C" w:rsidRPr="002407F9" w:rsidTr="00BF3E57">
        <w:tc>
          <w:tcPr>
            <w:tcW w:w="1998" w:type="dxa"/>
          </w:tcPr>
          <w:p w:rsidR="0083463C" w:rsidRPr="002407F9" w:rsidRDefault="0083463C" w:rsidP="00BF3E57">
            <w:pPr>
              <w:pStyle w:val="TABLE-cell"/>
              <w:keepNext w:val="0"/>
            </w:pPr>
            <w:r w:rsidRPr="002407F9">
              <w:t>contextBlob</w:t>
            </w:r>
          </w:p>
        </w:tc>
        <w:tc>
          <w:tcPr>
            <w:tcW w:w="3030" w:type="dxa"/>
          </w:tcPr>
          <w:p w:rsidR="0083463C" w:rsidRPr="002407F9" w:rsidRDefault="0083463C" w:rsidP="00BF3E57">
            <w:pPr>
              <w:pStyle w:val="TABLE-cell"/>
              <w:keepNext w:val="0"/>
            </w:pPr>
            <w:r w:rsidRPr="002407F9">
              <w:t>TPM2B_CONTEXT_DATA</w:t>
            </w:r>
          </w:p>
        </w:tc>
        <w:tc>
          <w:tcPr>
            <w:tcW w:w="4332" w:type="dxa"/>
          </w:tcPr>
          <w:p w:rsidR="0083463C" w:rsidRPr="002407F9" w:rsidRDefault="0083463C" w:rsidP="00BF3E57">
            <w:pPr>
              <w:pStyle w:val="TABLE-cell"/>
              <w:keepNext w:val="0"/>
            </w:pPr>
            <w:r w:rsidRPr="002407F9">
              <w:t>the context data and integrity HMAC</w:t>
            </w:r>
          </w:p>
        </w:tc>
      </w:tr>
    </w:tbl>
    <w:p w:rsidR="0083463C" w:rsidRPr="002407F9" w:rsidRDefault="0083463C" w:rsidP="0083463C">
      <w:pPr>
        <w:pStyle w:val="Heading2"/>
        <w:rPr>
          <w:noProof/>
        </w:rPr>
      </w:pPr>
      <w:bookmarkStart w:id="6635" w:name="_Toc308709953"/>
      <w:bookmarkStart w:id="6636" w:name="_Toc380749658"/>
      <w:bookmarkStart w:id="6637" w:name="_Toc384901964"/>
      <w:bookmarkStart w:id="6638" w:name="_Toc432512487"/>
      <w:bookmarkStart w:id="6639" w:name="_Toc443575825"/>
      <w:bookmarkStart w:id="6640" w:name="_Toc470518061"/>
      <w:bookmarkStart w:id="6641" w:name="_Toc462921280"/>
      <w:bookmarkStart w:id="6642" w:name="_Toc516155102"/>
      <w:bookmarkStart w:id="6643" w:name="_Toc20317840"/>
      <w:bookmarkStart w:id="6644" w:name="_Toc286047231"/>
      <w:bookmarkStart w:id="6645" w:name="_Toc288815145"/>
      <w:bookmarkStart w:id="6646" w:name="_Toc304539391"/>
      <w:r w:rsidRPr="002407F9">
        <w:rPr>
          <w:noProof/>
        </w:rPr>
        <w:lastRenderedPageBreak/>
        <w:t>Parameters of TPMS_CONTEXT</w:t>
      </w:r>
      <w:bookmarkEnd w:id="6635"/>
      <w:bookmarkEnd w:id="6636"/>
      <w:bookmarkEnd w:id="6637"/>
      <w:bookmarkEnd w:id="6638"/>
      <w:bookmarkEnd w:id="6639"/>
      <w:bookmarkEnd w:id="6640"/>
      <w:bookmarkEnd w:id="6641"/>
      <w:bookmarkEnd w:id="6642"/>
      <w:bookmarkEnd w:id="6643"/>
    </w:p>
    <w:p w:rsidR="0083463C" w:rsidRPr="002407F9" w:rsidRDefault="0083463C" w:rsidP="0083463C">
      <w:pPr>
        <w:pStyle w:val="Heading3"/>
        <w:rPr>
          <w:i/>
          <w:noProof/>
        </w:rPr>
      </w:pPr>
      <w:bookmarkStart w:id="6647" w:name="_Toc308709954"/>
      <w:bookmarkStart w:id="6648" w:name="_Toc380749659"/>
      <w:bookmarkStart w:id="6649" w:name="_Toc384901965"/>
      <w:bookmarkStart w:id="6650" w:name="_Toc432512488"/>
      <w:bookmarkStart w:id="6651" w:name="_Toc443575826"/>
      <w:bookmarkStart w:id="6652" w:name="_Toc470518062"/>
      <w:bookmarkStart w:id="6653" w:name="_Toc462921281"/>
      <w:bookmarkStart w:id="6654" w:name="_Toc516155103"/>
      <w:bookmarkStart w:id="6655" w:name="_Toc20317841"/>
      <w:r w:rsidRPr="002407F9">
        <w:rPr>
          <w:i/>
          <w:noProof/>
        </w:rPr>
        <w:t>sequence</w:t>
      </w:r>
      <w:bookmarkEnd w:id="6644"/>
      <w:bookmarkEnd w:id="6645"/>
      <w:bookmarkEnd w:id="6646"/>
      <w:bookmarkEnd w:id="6647"/>
      <w:bookmarkEnd w:id="6648"/>
      <w:bookmarkEnd w:id="6649"/>
      <w:bookmarkEnd w:id="6650"/>
      <w:bookmarkEnd w:id="6651"/>
      <w:bookmarkEnd w:id="6652"/>
      <w:bookmarkEnd w:id="6653"/>
      <w:bookmarkEnd w:id="6654"/>
      <w:bookmarkEnd w:id="6655"/>
    </w:p>
    <w:p w:rsidR="0083463C" w:rsidRPr="002407F9" w:rsidRDefault="0083463C" w:rsidP="0083463C">
      <w:pPr>
        <w:pStyle w:val="BodyText"/>
        <w:rPr>
          <w:noProof/>
        </w:rPr>
      </w:pPr>
      <w:bookmarkStart w:id="6656" w:name="_Toc286047232"/>
      <w:bookmarkStart w:id="6657" w:name="_Toc288815146"/>
      <w:bookmarkStart w:id="6658" w:name="_Toc304539392"/>
      <w:r w:rsidRPr="002407F9">
        <w:rPr>
          <w:noProof/>
        </w:rPr>
        <w:t xml:space="preserve">The </w:t>
      </w:r>
      <w:r w:rsidRPr="002407F9">
        <w:rPr>
          <w:i/>
          <w:noProof/>
        </w:rPr>
        <w:t>sequence</w:t>
      </w:r>
      <w:r w:rsidRPr="002407F9">
        <w:rPr>
          <w:noProof/>
        </w:rPr>
        <w:t xml:space="preserve"> parameter is used to differentiate the contexts and to allow the TPM to create a different encryption key for each context. Objects and sessions use different sequence counters. The sequence counter for objects (transient and sequence) is incremented when an object context is saved, and the sequence counter for sessions increments when a session is created or when it is loaded (TPM2_ContextLoad()). The session sequence number is the </w:t>
      </w:r>
      <w:r w:rsidRPr="002407F9">
        <w:rPr>
          <w:i/>
          <w:noProof/>
        </w:rPr>
        <w:t>contextID</w:t>
      </w:r>
      <w:r w:rsidRPr="002407F9">
        <w:rPr>
          <w:noProof/>
        </w:rPr>
        <w:t xml:space="preserve"> counter.</w:t>
      </w:r>
    </w:p>
    <w:p w:rsidR="0083463C" w:rsidRPr="002407F9" w:rsidRDefault="0083463C" w:rsidP="0083463C">
      <w:pPr>
        <w:pStyle w:val="BodyText"/>
        <w:rPr>
          <w:noProof/>
        </w:rPr>
      </w:pPr>
      <w:r w:rsidRPr="002407F9">
        <w:rPr>
          <w:noProof/>
        </w:rPr>
        <w:t xml:space="preserve">For a session, the sequence number also allows the TRM to find the “older” contexts so that they may be refreshed if the </w:t>
      </w:r>
      <w:r w:rsidRPr="002407F9">
        <w:rPr>
          <w:i/>
          <w:noProof/>
        </w:rPr>
        <w:t>contextID</w:t>
      </w:r>
      <w:r w:rsidRPr="002407F9">
        <w:rPr>
          <w:noProof/>
        </w:rPr>
        <w:t xml:space="preserve"> are too widely separated.</w:t>
      </w:r>
    </w:p>
    <w:p w:rsidR="0083463C" w:rsidRPr="002407F9" w:rsidRDefault="0083463C" w:rsidP="0083463C">
      <w:pPr>
        <w:pStyle w:val="BodyText"/>
        <w:rPr>
          <w:noProof/>
        </w:rPr>
      </w:pPr>
      <w:r w:rsidRPr="002407F9">
        <w:rPr>
          <w:noProof/>
        </w:rPr>
        <w:t xml:space="preserve">If an input value for </w:t>
      </w:r>
      <w:r w:rsidRPr="002407F9">
        <w:rPr>
          <w:i/>
          <w:noProof/>
        </w:rPr>
        <w:t>sequence</w:t>
      </w:r>
      <w:r w:rsidRPr="002407F9">
        <w:rPr>
          <w:noProof/>
        </w:rPr>
        <w:t xml:space="preserve"> is larger than the value used in any saved context, the TPM shall return an error (TPM_RC_VALUE) and do no additional processing of the context.</w:t>
      </w:r>
    </w:p>
    <w:p w:rsidR="0083463C" w:rsidRPr="002407F9" w:rsidRDefault="0083463C" w:rsidP="0083463C">
      <w:pPr>
        <w:pStyle w:val="BodyText"/>
        <w:rPr>
          <w:noProof/>
        </w:rPr>
      </w:pPr>
      <w:r w:rsidRPr="002407F9">
        <w:rPr>
          <w:noProof/>
        </w:rPr>
        <w:t xml:space="preserve">If the context is a session context and the input value for sequence is less than the current value of </w:t>
      </w:r>
      <w:r w:rsidRPr="002407F9">
        <w:rPr>
          <w:i/>
          <w:noProof/>
        </w:rPr>
        <w:t>contextID</w:t>
      </w:r>
      <w:r w:rsidRPr="002407F9">
        <w:rPr>
          <w:noProof/>
        </w:rPr>
        <w:t xml:space="preserve"> minus the maximum range for sessions, the TPM shall return an error (TPM_RC_VALUE) and do no additional processing of the context.</w:t>
      </w:r>
    </w:p>
    <w:p w:rsidR="0083463C" w:rsidRPr="002407F9" w:rsidRDefault="0083463C" w:rsidP="0083463C">
      <w:pPr>
        <w:pStyle w:val="Heading3"/>
        <w:rPr>
          <w:i/>
          <w:noProof/>
        </w:rPr>
      </w:pPr>
      <w:bookmarkStart w:id="6659" w:name="_Toc308709955"/>
      <w:bookmarkStart w:id="6660" w:name="_Toc380749660"/>
      <w:bookmarkStart w:id="6661" w:name="_Toc384901966"/>
      <w:bookmarkStart w:id="6662" w:name="_Toc432512489"/>
      <w:bookmarkStart w:id="6663" w:name="_Toc443575827"/>
      <w:bookmarkStart w:id="6664" w:name="_Toc470518063"/>
      <w:bookmarkStart w:id="6665" w:name="_Toc462921282"/>
      <w:bookmarkStart w:id="6666" w:name="_Toc516155104"/>
      <w:bookmarkStart w:id="6667" w:name="_Toc20317842"/>
      <w:r w:rsidRPr="002407F9">
        <w:rPr>
          <w:i/>
          <w:noProof/>
        </w:rPr>
        <w:t>savedHandle</w:t>
      </w:r>
      <w:bookmarkEnd w:id="6656"/>
      <w:bookmarkEnd w:id="6657"/>
      <w:bookmarkEnd w:id="6658"/>
      <w:bookmarkEnd w:id="6659"/>
      <w:bookmarkEnd w:id="6660"/>
      <w:bookmarkEnd w:id="6661"/>
      <w:bookmarkEnd w:id="6662"/>
      <w:bookmarkEnd w:id="6663"/>
      <w:bookmarkEnd w:id="6664"/>
      <w:bookmarkEnd w:id="6665"/>
      <w:bookmarkEnd w:id="6666"/>
      <w:bookmarkEnd w:id="6667"/>
    </w:p>
    <w:p w:rsidR="0083463C" w:rsidRPr="002407F9" w:rsidRDefault="0083463C" w:rsidP="0083463C">
      <w:pPr>
        <w:pStyle w:val="BodyText"/>
        <w:rPr>
          <w:noProof/>
        </w:rPr>
      </w:pPr>
      <w:r w:rsidRPr="002407F9">
        <w:rPr>
          <w:noProof/>
        </w:rPr>
        <w:t xml:space="preserve">For a session, this is the handle that was assigned to the session when it was created. For a transient object, the handle will have one of the values shown in </w:t>
      </w:r>
      <w:r w:rsidRPr="002407F9">
        <w:rPr>
          <w:noProof/>
        </w:rPr>
        <w:fldChar w:fldCharType="begin"/>
      </w:r>
      <w:r w:rsidRPr="002407F9">
        <w:rPr>
          <w:noProof/>
        </w:rPr>
        <w:instrText xml:space="preserve"> REF _Ref307386359 \h </w:instrText>
      </w:r>
      <w:r w:rsidRPr="002407F9">
        <w:rPr>
          <w:noProof/>
        </w:rPr>
      </w:r>
      <w:r w:rsidRPr="002407F9">
        <w:rPr>
          <w:noProof/>
        </w:rPr>
        <w:fldChar w:fldCharType="separate"/>
      </w:r>
      <w:r w:rsidR="00AE7D6E" w:rsidRPr="002407F9">
        <w:rPr>
          <w:noProof/>
        </w:rPr>
        <w:t xml:space="preserve">Table </w:t>
      </w:r>
      <w:r w:rsidR="00AE7D6E">
        <w:rPr>
          <w:noProof/>
        </w:rPr>
        <w:t>222</w:t>
      </w:r>
      <w:r w:rsidRPr="002407F9">
        <w:rPr>
          <w:noProof/>
        </w:rPr>
        <w:fldChar w:fldCharType="end"/>
      </w:r>
      <w:r w:rsidRPr="002407F9">
        <w:rPr>
          <w:noProof/>
        </w:rPr>
        <w:t>.</w:t>
      </w:r>
    </w:p>
    <w:p w:rsidR="0083463C" w:rsidRPr="002407F9" w:rsidRDefault="0083463C" w:rsidP="0083463C">
      <w:pPr>
        <w:pStyle w:val="BodyText"/>
        <w:rPr>
          <w:noProof/>
        </w:rPr>
      </w:pPr>
      <w:r w:rsidRPr="002407F9">
        <w:rPr>
          <w:noProof/>
        </w:rPr>
        <w:t xml:space="preserve">If the handle type for </w:t>
      </w:r>
      <w:r w:rsidRPr="002407F9">
        <w:rPr>
          <w:i/>
          <w:noProof/>
        </w:rPr>
        <w:t>savedHandle</w:t>
      </w:r>
      <w:r w:rsidRPr="002407F9">
        <w:rPr>
          <w:noProof/>
        </w:rPr>
        <w:t xml:space="preserve"> is TPM_HT_TRANSIENT, then the low order bits are used to differentiate static objects from sequence objects.</w:t>
      </w:r>
    </w:p>
    <w:p w:rsidR="0083463C" w:rsidRPr="002407F9" w:rsidRDefault="0083463C" w:rsidP="0083463C">
      <w:pPr>
        <w:pStyle w:val="BodyText"/>
        <w:rPr>
          <w:noProof/>
        </w:rPr>
      </w:pPr>
      <w:r w:rsidRPr="002407F9">
        <w:rPr>
          <w:noProof/>
        </w:rPr>
        <w:t>If an input value for handle is outside of the range of values used by the TPM, the TPM shall return an error (TPM_RC_VALUE) and do no additional processing of the context.</w:t>
      </w:r>
    </w:p>
    <w:p w:rsidR="0083463C" w:rsidRPr="002407F9" w:rsidRDefault="0083463C" w:rsidP="0083463C">
      <w:pPr>
        <w:pStyle w:val="TABLE-title"/>
        <w:rPr>
          <w:noProof/>
        </w:rPr>
      </w:pPr>
      <w:bookmarkStart w:id="6668" w:name="_Ref307386359"/>
      <w:bookmarkStart w:id="6669" w:name="_Ref305096811"/>
      <w:bookmarkStart w:id="6670" w:name="_Toc380749893"/>
      <w:bookmarkStart w:id="6671" w:name="_Toc384651555"/>
      <w:bookmarkStart w:id="6672" w:name="_Toc432512702"/>
      <w:bookmarkStart w:id="6673" w:name="_Toc443576038"/>
      <w:bookmarkStart w:id="6674" w:name="_Toc470518286"/>
      <w:bookmarkStart w:id="6675" w:name="_Toc462921500"/>
      <w:bookmarkStart w:id="6676" w:name="_Toc516155331"/>
      <w:bookmarkStart w:id="6677" w:name="_Toc21376269"/>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222</w:t>
      </w:r>
      <w:r w:rsidRPr="002407F9">
        <w:rPr>
          <w:noProof/>
        </w:rPr>
        <w:fldChar w:fldCharType="end"/>
      </w:r>
      <w:bookmarkEnd w:id="6668"/>
      <w:r w:rsidRPr="002407F9">
        <w:rPr>
          <w:noProof/>
        </w:rPr>
        <w:t xml:space="preserve"> — Context Handle Values</w:t>
      </w:r>
      <w:bookmarkEnd w:id="6669"/>
      <w:bookmarkEnd w:id="6670"/>
      <w:bookmarkEnd w:id="6671"/>
      <w:bookmarkEnd w:id="6672"/>
      <w:bookmarkEnd w:id="6673"/>
      <w:bookmarkEnd w:id="6674"/>
      <w:bookmarkEnd w:id="6675"/>
      <w:bookmarkEnd w:id="6676"/>
      <w:bookmarkEnd w:id="6677"/>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7092"/>
      </w:tblGrid>
      <w:tr w:rsidR="0083463C" w:rsidRPr="002407F9" w:rsidTr="00BF3E57">
        <w:trPr>
          <w:jc w:val="center"/>
        </w:trPr>
        <w:tc>
          <w:tcPr>
            <w:tcW w:w="2268"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Value</w:t>
            </w:r>
          </w:p>
        </w:tc>
        <w:tc>
          <w:tcPr>
            <w:tcW w:w="7092"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2268" w:type="dxa"/>
          </w:tcPr>
          <w:p w:rsidR="0083463C" w:rsidRPr="002407F9" w:rsidRDefault="0083463C" w:rsidP="00BF3E57">
            <w:pPr>
              <w:pStyle w:val="TABLE-cell"/>
            </w:pPr>
            <w:r w:rsidRPr="002407F9">
              <w:t>0x02xxxxxx</w:t>
            </w:r>
          </w:p>
        </w:tc>
        <w:tc>
          <w:tcPr>
            <w:tcW w:w="7092" w:type="dxa"/>
          </w:tcPr>
          <w:p w:rsidR="0083463C" w:rsidRPr="002407F9" w:rsidRDefault="0083463C" w:rsidP="00BF3E57">
            <w:pPr>
              <w:pStyle w:val="TABLE-cell"/>
            </w:pPr>
            <w:r w:rsidRPr="002407F9">
              <w:t xml:space="preserve">an HMAC session context </w:t>
            </w:r>
          </w:p>
        </w:tc>
      </w:tr>
      <w:tr w:rsidR="0083463C" w:rsidRPr="002407F9" w:rsidTr="00BF3E57">
        <w:trPr>
          <w:jc w:val="center"/>
        </w:trPr>
        <w:tc>
          <w:tcPr>
            <w:tcW w:w="2268" w:type="dxa"/>
          </w:tcPr>
          <w:p w:rsidR="0083463C" w:rsidRPr="002407F9" w:rsidRDefault="0083463C" w:rsidP="00BF3E57">
            <w:pPr>
              <w:pStyle w:val="TABLE-cell"/>
            </w:pPr>
            <w:r w:rsidRPr="002407F9">
              <w:t>0x03xxxxxx</w:t>
            </w:r>
          </w:p>
        </w:tc>
        <w:tc>
          <w:tcPr>
            <w:tcW w:w="7092" w:type="dxa"/>
          </w:tcPr>
          <w:p w:rsidR="0083463C" w:rsidRPr="002407F9" w:rsidRDefault="0083463C" w:rsidP="00BF3E57">
            <w:pPr>
              <w:pStyle w:val="TABLE-cell"/>
            </w:pPr>
            <w:r w:rsidRPr="002407F9">
              <w:t>a policy session context</w:t>
            </w:r>
          </w:p>
        </w:tc>
      </w:tr>
      <w:tr w:rsidR="0083463C" w:rsidRPr="002407F9" w:rsidTr="00BF3E57">
        <w:trPr>
          <w:jc w:val="center"/>
        </w:trPr>
        <w:tc>
          <w:tcPr>
            <w:tcW w:w="2268" w:type="dxa"/>
          </w:tcPr>
          <w:p w:rsidR="0083463C" w:rsidRPr="002407F9" w:rsidRDefault="0083463C" w:rsidP="00BF3E57">
            <w:pPr>
              <w:pStyle w:val="TABLE-cell"/>
            </w:pPr>
            <w:r w:rsidRPr="002407F9">
              <w:t>0x80000000</w:t>
            </w:r>
          </w:p>
        </w:tc>
        <w:tc>
          <w:tcPr>
            <w:tcW w:w="7092" w:type="dxa"/>
          </w:tcPr>
          <w:p w:rsidR="0083463C" w:rsidRPr="002407F9" w:rsidRDefault="0083463C" w:rsidP="00BF3E57">
            <w:pPr>
              <w:pStyle w:val="TABLE-cell"/>
            </w:pPr>
            <w:r w:rsidRPr="002407F9">
              <w:t>an ordinary transient object</w:t>
            </w:r>
          </w:p>
        </w:tc>
      </w:tr>
      <w:tr w:rsidR="0083463C" w:rsidRPr="002407F9" w:rsidTr="00BF3E57">
        <w:trPr>
          <w:jc w:val="center"/>
        </w:trPr>
        <w:tc>
          <w:tcPr>
            <w:tcW w:w="2268" w:type="dxa"/>
          </w:tcPr>
          <w:p w:rsidR="0083463C" w:rsidRPr="002407F9" w:rsidRDefault="0083463C" w:rsidP="00BF3E57">
            <w:pPr>
              <w:pStyle w:val="TABLE-cell"/>
            </w:pPr>
            <w:r w:rsidRPr="002407F9">
              <w:t>0x80000001</w:t>
            </w:r>
          </w:p>
        </w:tc>
        <w:tc>
          <w:tcPr>
            <w:tcW w:w="7092" w:type="dxa"/>
          </w:tcPr>
          <w:p w:rsidR="0083463C" w:rsidRPr="002407F9" w:rsidRDefault="0083463C" w:rsidP="00BF3E57">
            <w:pPr>
              <w:pStyle w:val="TABLE-cell"/>
            </w:pPr>
            <w:r w:rsidRPr="002407F9">
              <w:t>a sequence object</w:t>
            </w:r>
          </w:p>
        </w:tc>
      </w:tr>
      <w:tr w:rsidR="0083463C" w:rsidRPr="002407F9" w:rsidTr="00BF3E57">
        <w:trPr>
          <w:jc w:val="center"/>
        </w:trPr>
        <w:tc>
          <w:tcPr>
            <w:tcW w:w="2268" w:type="dxa"/>
          </w:tcPr>
          <w:p w:rsidR="0083463C" w:rsidRPr="002407F9" w:rsidRDefault="0083463C" w:rsidP="00BF3E57">
            <w:pPr>
              <w:pStyle w:val="TABLE-cell"/>
              <w:keepNext w:val="0"/>
            </w:pPr>
            <w:r w:rsidRPr="002407F9">
              <w:t>0x80000002</w:t>
            </w:r>
          </w:p>
        </w:tc>
        <w:tc>
          <w:tcPr>
            <w:tcW w:w="7092" w:type="dxa"/>
          </w:tcPr>
          <w:p w:rsidR="0083463C" w:rsidRPr="002407F9" w:rsidRDefault="0083463C" w:rsidP="00BF3E57">
            <w:pPr>
              <w:pStyle w:val="TABLE-cell"/>
              <w:keepNext w:val="0"/>
            </w:pPr>
            <w:r w:rsidRPr="002407F9">
              <w:t xml:space="preserve">a transient object with the </w:t>
            </w:r>
            <w:r w:rsidRPr="002407F9">
              <w:rPr>
                <w:i/>
              </w:rPr>
              <w:t>stClear</w:t>
            </w:r>
            <w:r w:rsidRPr="002407F9">
              <w:t xml:space="preserve"> attribute SET </w:t>
            </w:r>
          </w:p>
        </w:tc>
      </w:tr>
    </w:tbl>
    <w:p w:rsidR="0083463C" w:rsidRPr="002407F9" w:rsidRDefault="0083463C" w:rsidP="0083463C">
      <w:pPr>
        <w:pStyle w:val="Heading3"/>
        <w:rPr>
          <w:i/>
          <w:noProof/>
        </w:rPr>
      </w:pPr>
      <w:bookmarkStart w:id="6678" w:name="_Toc308709956"/>
      <w:bookmarkStart w:id="6679" w:name="_Toc380749661"/>
      <w:bookmarkStart w:id="6680" w:name="_Toc384901967"/>
      <w:bookmarkStart w:id="6681" w:name="_Toc432512490"/>
      <w:bookmarkStart w:id="6682" w:name="_Toc443575828"/>
      <w:bookmarkStart w:id="6683" w:name="_Toc470518064"/>
      <w:bookmarkStart w:id="6684" w:name="_Toc462921283"/>
      <w:bookmarkStart w:id="6685" w:name="_Toc516155105"/>
      <w:bookmarkStart w:id="6686" w:name="_Toc20317843"/>
      <w:r w:rsidRPr="002407F9">
        <w:rPr>
          <w:i/>
          <w:noProof/>
        </w:rPr>
        <w:lastRenderedPageBreak/>
        <w:t>hierarchy</w:t>
      </w:r>
      <w:bookmarkEnd w:id="6678"/>
      <w:bookmarkEnd w:id="6679"/>
      <w:bookmarkEnd w:id="6680"/>
      <w:bookmarkEnd w:id="6681"/>
      <w:bookmarkEnd w:id="6682"/>
      <w:bookmarkEnd w:id="6683"/>
      <w:bookmarkEnd w:id="6684"/>
      <w:bookmarkEnd w:id="6685"/>
      <w:bookmarkEnd w:id="6686"/>
    </w:p>
    <w:p w:rsidR="0083463C" w:rsidRPr="002407F9" w:rsidRDefault="0083463C" w:rsidP="0083463C">
      <w:pPr>
        <w:pStyle w:val="BodyText"/>
        <w:rPr>
          <w:noProof/>
        </w:rPr>
      </w:pPr>
      <w:r w:rsidRPr="002407F9">
        <w:rPr>
          <w:noProof/>
        </w:rPr>
        <w:t>This is the hierarchy (TPMI_RH_HIERARCHY) for the saved context and determines the proof value used in the construction of the encryption and integrity values for the context. For session and sequence contexts, the hierarchy is TPM_RC_NULL. The hierarchy for a transient object may be TPM_RH_NULL but it is not required.</w:t>
      </w:r>
    </w:p>
    <w:p w:rsidR="0083463C" w:rsidRPr="002407F9" w:rsidRDefault="0083463C" w:rsidP="0083463C">
      <w:pPr>
        <w:pStyle w:val="Heading2"/>
        <w:rPr>
          <w:noProof/>
        </w:rPr>
      </w:pPr>
      <w:bookmarkStart w:id="6687" w:name="_Toc308709957"/>
      <w:bookmarkStart w:id="6688" w:name="_Toc380749662"/>
      <w:bookmarkStart w:id="6689" w:name="_Toc384901968"/>
      <w:bookmarkStart w:id="6690" w:name="_Toc432512491"/>
      <w:bookmarkStart w:id="6691" w:name="_Toc443575829"/>
      <w:bookmarkStart w:id="6692" w:name="_Toc470518065"/>
      <w:bookmarkStart w:id="6693" w:name="_Toc462921284"/>
      <w:bookmarkStart w:id="6694" w:name="_Toc516155106"/>
      <w:bookmarkStart w:id="6695" w:name="_Toc20317844"/>
      <w:r w:rsidRPr="002407F9">
        <w:rPr>
          <w:noProof/>
        </w:rPr>
        <w:t>Context Protection</w:t>
      </w:r>
      <w:bookmarkEnd w:id="6687"/>
      <w:bookmarkEnd w:id="6688"/>
      <w:bookmarkEnd w:id="6689"/>
      <w:bookmarkEnd w:id="6690"/>
      <w:bookmarkEnd w:id="6691"/>
      <w:bookmarkEnd w:id="6692"/>
      <w:bookmarkEnd w:id="6693"/>
      <w:bookmarkEnd w:id="6694"/>
      <w:bookmarkEnd w:id="6695"/>
    </w:p>
    <w:p w:rsidR="0083463C" w:rsidRPr="002407F9" w:rsidRDefault="0083463C" w:rsidP="0083463C">
      <w:pPr>
        <w:pStyle w:val="Heading3"/>
        <w:rPr>
          <w:noProof/>
        </w:rPr>
      </w:pPr>
      <w:bookmarkStart w:id="6696" w:name="_Toc308709958"/>
      <w:bookmarkStart w:id="6697" w:name="_Toc380749663"/>
      <w:bookmarkStart w:id="6698" w:name="_Toc384901969"/>
      <w:bookmarkStart w:id="6699" w:name="_Toc432512492"/>
      <w:bookmarkStart w:id="6700" w:name="_Toc443575830"/>
      <w:bookmarkStart w:id="6701" w:name="_Toc470518066"/>
      <w:bookmarkStart w:id="6702" w:name="_Toc462921285"/>
      <w:bookmarkStart w:id="6703" w:name="_Toc516155107"/>
      <w:bookmarkStart w:id="6704" w:name="_Toc20317845"/>
      <w:r w:rsidRPr="002407F9">
        <w:rPr>
          <w:noProof/>
        </w:rPr>
        <w:t>Context Integrity</w:t>
      </w:r>
      <w:bookmarkEnd w:id="6696"/>
      <w:bookmarkEnd w:id="6697"/>
      <w:bookmarkEnd w:id="6698"/>
      <w:bookmarkEnd w:id="6699"/>
      <w:bookmarkEnd w:id="6700"/>
      <w:bookmarkEnd w:id="6701"/>
      <w:bookmarkEnd w:id="6702"/>
      <w:bookmarkEnd w:id="6703"/>
      <w:bookmarkEnd w:id="6704"/>
    </w:p>
    <w:p w:rsidR="0083463C" w:rsidRPr="002407F9" w:rsidRDefault="0083463C" w:rsidP="0083463C">
      <w:pPr>
        <w:pStyle w:val="BodyText"/>
        <w:rPr>
          <w:noProof/>
        </w:rPr>
      </w:pPr>
      <w:r w:rsidRPr="002407F9">
        <w:rPr>
          <w:noProof/>
        </w:rPr>
        <w:t>The integrity of the context blob is protected by an HMAC. The integrity value is constructed such that changes to the component values will invalidate the context and prevent it from being loaded.</w:t>
      </w:r>
    </w:p>
    <w:p w:rsidR="0083463C" w:rsidRPr="002407F9" w:rsidRDefault="0083463C" w:rsidP="0083463C">
      <w:pPr>
        <w:pStyle w:val="BodyText"/>
        <w:rPr>
          <w:noProof/>
        </w:rPr>
      </w:pPr>
      <w:r w:rsidRPr="002407F9">
        <w:rPr>
          <w:noProof/>
        </w:rPr>
        <w:t>Previously saved contexts for objects in the Platform hierarchy shall not be loadable after the PPS is changed.</w:t>
      </w:r>
    </w:p>
    <w:p w:rsidR="0083463C" w:rsidRPr="002407F9" w:rsidRDefault="0083463C" w:rsidP="0083463C">
      <w:pPr>
        <w:pStyle w:val="BodyText"/>
        <w:rPr>
          <w:noProof/>
        </w:rPr>
      </w:pPr>
      <w:r w:rsidRPr="002407F9">
        <w:rPr>
          <w:noProof/>
        </w:rPr>
        <w:t>Previously saved contexts for objects in the Storage hierarchy shall not be loadable after the SPS is changed.</w:t>
      </w:r>
    </w:p>
    <w:p w:rsidR="0083463C" w:rsidRPr="002407F9" w:rsidRDefault="0083463C" w:rsidP="0083463C">
      <w:pPr>
        <w:pStyle w:val="BodyText"/>
        <w:rPr>
          <w:noProof/>
        </w:rPr>
      </w:pPr>
      <w:r w:rsidRPr="002407F9">
        <w:rPr>
          <w:noProof/>
        </w:rPr>
        <w:t>Previously saved contexts for objects in the Endorsement hierarchy shall not be loadable after either the EPS or SPS is changed.</w:t>
      </w:r>
    </w:p>
    <w:p w:rsidR="0083463C" w:rsidRPr="002407F9" w:rsidRDefault="0083463C" w:rsidP="0083463C">
      <w:pPr>
        <w:pStyle w:val="BodyText"/>
        <w:rPr>
          <w:noProof/>
        </w:rPr>
      </w:pPr>
      <w:r w:rsidRPr="002407F9">
        <w:rPr>
          <w:noProof/>
        </w:rPr>
        <w:t>Previously saved sessions shall not be loadable after the SPS changes.</w:t>
      </w:r>
    </w:p>
    <w:p w:rsidR="0083463C" w:rsidRPr="002407F9" w:rsidRDefault="0083463C" w:rsidP="0083463C">
      <w:pPr>
        <w:pStyle w:val="BodyText"/>
        <w:rPr>
          <w:noProof/>
        </w:rPr>
      </w:pPr>
      <w:r w:rsidRPr="002407F9">
        <w:rPr>
          <w:noProof/>
        </w:rPr>
        <w:t xml:space="preserve">Previously saved contexts for objects that have their </w:t>
      </w:r>
      <w:r w:rsidRPr="002407F9">
        <w:rPr>
          <w:i/>
          <w:noProof/>
        </w:rPr>
        <w:t>stClear</w:t>
      </w:r>
      <w:r w:rsidRPr="002407F9">
        <w:rPr>
          <w:noProof/>
        </w:rPr>
        <w:t xml:space="preserve"> attribute SET shall not be loadable after a TPM Restart. If a Storage Key has its </w:t>
      </w:r>
      <w:r w:rsidRPr="002407F9">
        <w:rPr>
          <w:i/>
          <w:noProof/>
        </w:rPr>
        <w:t>stClear</w:t>
      </w:r>
      <w:r w:rsidRPr="002407F9">
        <w:rPr>
          <w:noProof/>
        </w:rPr>
        <w:t xml:space="preserve"> attribute SET, the descendants of this key shall not be loadable after TPM Restart.</w:t>
      </w:r>
    </w:p>
    <w:p w:rsidR="0083463C" w:rsidRPr="002407F9" w:rsidRDefault="0083463C" w:rsidP="0083463C">
      <w:pPr>
        <w:pStyle w:val="BodyText"/>
        <w:rPr>
          <w:noProof/>
        </w:rPr>
      </w:pPr>
      <w:r w:rsidRPr="002407F9">
        <w:rPr>
          <w:noProof/>
        </w:rPr>
        <w:t>Previously saved contexts for a session and objects shall not be loadable after a TPM Reset.</w:t>
      </w:r>
    </w:p>
    <w:p w:rsidR="0083463C" w:rsidRPr="002407F9" w:rsidRDefault="0083463C" w:rsidP="0083463C">
      <w:pPr>
        <w:pStyle w:val="BodyText"/>
        <w:rPr>
          <w:noProof/>
        </w:rPr>
      </w:pPr>
      <w:r w:rsidRPr="002407F9">
        <w:rPr>
          <w:noProof/>
        </w:rPr>
        <w:t>A saved context shall not be loaded if its HMAC is not valid. The equation for computing the HMAC for a context is found in “Context Integrity Protection” in TPM 2.0 Part 1.</w:t>
      </w:r>
    </w:p>
    <w:p w:rsidR="0083463C" w:rsidRPr="002407F9" w:rsidRDefault="0083463C" w:rsidP="0083463C">
      <w:pPr>
        <w:pStyle w:val="Heading3"/>
        <w:rPr>
          <w:noProof/>
        </w:rPr>
      </w:pPr>
      <w:bookmarkStart w:id="6705" w:name="_Toc308709959"/>
      <w:bookmarkStart w:id="6706" w:name="_Toc380749664"/>
      <w:bookmarkStart w:id="6707" w:name="_Toc384901970"/>
      <w:bookmarkStart w:id="6708" w:name="_Toc432512493"/>
      <w:bookmarkStart w:id="6709" w:name="_Toc443575831"/>
      <w:bookmarkStart w:id="6710" w:name="_Toc470518067"/>
      <w:bookmarkStart w:id="6711" w:name="_Toc462921286"/>
      <w:bookmarkStart w:id="6712" w:name="_Toc516155108"/>
      <w:bookmarkStart w:id="6713" w:name="_Toc20317846"/>
      <w:r w:rsidRPr="002407F9">
        <w:rPr>
          <w:noProof/>
        </w:rPr>
        <w:t>Context Confidentiality</w:t>
      </w:r>
      <w:bookmarkEnd w:id="6705"/>
      <w:bookmarkEnd w:id="6706"/>
      <w:bookmarkEnd w:id="6707"/>
      <w:bookmarkEnd w:id="6708"/>
      <w:bookmarkEnd w:id="6709"/>
      <w:bookmarkEnd w:id="6710"/>
      <w:bookmarkEnd w:id="6711"/>
      <w:bookmarkEnd w:id="6712"/>
      <w:bookmarkEnd w:id="6713"/>
    </w:p>
    <w:p w:rsidR="0083463C" w:rsidRPr="002407F9" w:rsidRDefault="0083463C" w:rsidP="0083463C">
      <w:pPr>
        <w:pStyle w:val="BodyText"/>
        <w:rPr>
          <w:noProof/>
        </w:rPr>
      </w:pPr>
      <w:bookmarkStart w:id="6714" w:name="_Toc286047233"/>
      <w:bookmarkStart w:id="6715" w:name="_Toc288815147"/>
      <w:bookmarkStart w:id="6716" w:name="_Toc304539393"/>
      <w:bookmarkStart w:id="6717" w:name="_Toc286047235"/>
      <w:bookmarkStart w:id="6718" w:name="_Toc288815149"/>
      <w:bookmarkStart w:id="6719" w:name="_Toc304539395"/>
      <w:r w:rsidRPr="002407F9">
        <w:rPr>
          <w:noProof/>
        </w:rPr>
        <w:t>The context data of sessions and objects shall be protected by symmetric encryption using CFB. The method for computing the IV and encryption key is found in “Context Confidentiality Protection” in TPM 2.0 Part 1.</w:t>
      </w:r>
    </w:p>
    <w:p w:rsidR="0083463C" w:rsidRPr="002407F9" w:rsidRDefault="0083463C" w:rsidP="0083463C">
      <w:pPr>
        <w:pStyle w:val="Heading1"/>
        <w:rPr>
          <w:noProof/>
        </w:rPr>
      </w:pPr>
      <w:bookmarkStart w:id="6720" w:name="_Toc308709960"/>
      <w:bookmarkStart w:id="6721" w:name="_Toc380749665"/>
      <w:bookmarkStart w:id="6722" w:name="_Toc384901971"/>
      <w:bookmarkStart w:id="6723" w:name="_Toc432512494"/>
      <w:bookmarkStart w:id="6724" w:name="_Toc443575832"/>
      <w:bookmarkStart w:id="6725" w:name="_Toc470518068"/>
      <w:bookmarkStart w:id="6726" w:name="_Toc462921287"/>
      <w:bookmarkStart w:id="6727" w:name="_Toc516155109"/>
      <w:bookmarkStart w:id="6728" w:name="_Toc20317847"/>
      <w:bookmarkEnd w:id="6714"/>
      <w:bookmarkEnd w:id="6715"/>
      <w:bookmarkEnd w:id="6716"/>
      <w:r w:rsidRPr="002407F9">
        <w:rPr>
          <w:noProof/>
        </w:rPr>
        <w:lastRenderedPageBreak/>
        <w:t>Creation Data</w:t>
      </w:r>
      <w:bookmarkEnd w:id="6717"/>
      <w:bookmarkEnd w:id="6718"/>
      <w:bookmarkEnd w:id="6719"/>
      <w:bookmarkEnd w:id="6720"/>
      <w:bookmarkEnd w:id="6721"/>
      <w:bookmarkEnd w:id="6722"/>
      <w:bookmarkEnd w:id="6723"/>
      <w:bookmarkEnd w:id="6724"/>
      <w:bookmarkEnd w:id="6725"/>
      <w:bookmarkEnd w:id="6726"/>
      <w:bookmarkEnd w:id="6727"/>
      <w:bookmarkEnd w:id="6728"/>
    </w:p>
    <w:p w:rsidR="0083463C" w:rsidRPr="002407F9" w:rsidRDefault="0083463C" w:rsidP="0083463C">
      <w:pPr>
        <w:pStyle w:val="Heading2"/>
        <w:rPr>
          <w:noProof/>
        </w:rPr>
      </w:pPr>
      <w:bookmarkStart w:id="6729" w:name="_Toc286047236"/>
      <w:bookmarkStart w:id="6730" w:name="_Toc288815150"/>
      <w:bookmarkStart w:id="6731" w:name="_Toc304539396"/>
      <w:bookmarkStart w:id="6732" w:name="_Toc308709961"/>
      <w:bookmarkStart w:id="6733" w:name="_Toc380749666"/>
      <w:bookmarkStart w:id="6734" w:name="_Toc384901972"/>
      <w:bookmarkStart w:id="6735" w:name="_Toc432512495"/>
      <w:bookmarkStart w:id="6736" w:name="_Toc443575833"/>
      <w:bookmarkStart w:id="6737" w:name="_Toc470518069"/>
      <w:bookmarkStart w:id="6738" w:name="_Toc462921288"/>
      <w:bookmarkStart w:id="6739" w:name="_Toc516155110"/>
      <w:bookmarkStart w:id="6740" w:name="_Toc20317848"/>
      <w:r w:rsidRPr="002407F9">
        <w:rPr>
          <w:noProof/>
        </w:rPr>
        <w:t>TPMS_CREATION_DATA</w:t>
      </w:r>
      <w:bookmarkEnd w:id="6729"/>
      <w:bookmarkEnd w:id="6730"/>
      <w:bookmarkEnd w:id="6731"/>
      <w:bookmarkEnd w:id="6732"/>
      <w:bookmarkEnd w:id="6733"/>
      <w:bookmarkEnd w:id="6734"/>
      <w:bookmarkEnd w:id="6735"/>
      <w:bookmarkEnd w:id="6736"/>
      <w:bookmarkEnd w:id="6737"/>
      <w:bookmarkEnd w:id="6738"/>
      <w:bookmarkEnd w:id="6739"/>
      <w:bookmarkEnd w:id="6740"/>
    </w:p>
    <w:p w:rsidR="0083463C" w:rsidRPr="002407F9" w:rsidRDefault="0083463C" w:rsidP="0083463C">
      <w:pPr>
        <w:pStyle w:val="BodyText"/>
        <w:rPr>
          <w:noProof/>
        </w:rPr>
      </w:pPr>
      <w:r w:rsidRPr="002407F9">
        <w:rPr>
          <w:noProof/>
        </w:rPr>
        <w:t>This structure provides information relating to the creation environment for the object. The creation data includes the parent Name, parent Qualified Name, and the digest of selected PCR. These values represent the environment in which the object was created. Creation data allows a relying party to determine if an object was created when some appropriate protections were present.</w:t>
      </w:r>
    </w:p>
    <w:p w:rsidR="0083463C" w:rsidRPr="002407F9" w:rsidRDefault="0083463C" w:rsidP="0083463C">
      <w:pPr>
        <w:pStyle w:val="BodyText"/>
        <w:rPr>
          <w:noProof/>
        </w:rPr>
      </w:pPr>
      <w:r w:rsidRPr="002407F9">
        <w:rPr>
          <w:noProof/>
        </w:rPr>
        <w:t xml:space="preserve">When the object is created, the structure shown in </w:t>
      </w:r>
      <w:r w:rsidRPr="002407F9">
        <w:rPr>
          <w:noProof/>
        </w:rPr>
        <w:fldChar w:fldCharType="begin"/>
      </w:r>
      <w:r w:rsidRPr="002407F9">
        <w:rPr>
          <w:noProof/>
        </w:rPr>
        <w:instrText xml:space="preserve"> REF _Ref236972116 \h </w:instrText>
      </w:r>
      <w:r w:rsidRPr="002407F9">
        <w:rPr>
          <w:noProof/>
        </w:rPr>
      </w:r>
      <w:r w:rsidRPr="002407F9">
        <w:rPr>
          <w:noProof/>
        </w:rPr>
        <w:fldChar w:fldCharType="separate"/>
      </w:r>
      <w:r w:rsidR="00AE7D6E" w:rsidRPr="002407F9">
        <w:rPr>
          <w:noProof/>
        </w:rPr>
        <w:t xml:space="preserve">Table </w:t>
      </w:r>
      <w:r w:rsidR="00AE7D6E">
        <w:rPr>
          <w:noProof/>
        </w:rPr>
        <w:t>223</w:t>
      </w:r>
      <w:r w:rsidRPr="002407F9">
        <w:rPr>
          <w:noProof/>
        </w:rPr>
        <w:fldChar w:fldCharType="end"/>
      </w:r>
      <w:r w:rsidRPr="002407F9">
        <w:rPr>
          <w:noProof/>
        </w:rPr>
        <w:t xml:space="preserve"> is generated and a ticket is computed over this data.</w:t>
      </w:r>
    </w:p>
    <w:p w:rsidR="0083463C" w:rsidRPr="002407F9" w:rsidRDefault="0083463C" w:rsidP="0083463C">
      <w:pPr>
        <w:pStyle w:val="BodyText"/>
        <w:rPr>
          <w:noProof/>
        </w:rPr>
      </w:pPr>
      <w:r w:rsidRPr="002407F9">
        <w:rPr>
          <w:noProof/>
        </w:rPr>
        <w:t xml:space="preserve">If the parent is a permanent handle (TPM_RH_OWNER, TPM_RH_PLATFORM, TPM_RH_ENDORSEMENT, or TPM_RH_NULL), then </w:t>
      </w:r>
      <w:r w:rsidRPr="002407F9">
        <w:rPr>
          <w:i/>
          <w:noProof/>
        </w:rPr>
        <w:t>parentName</w:t>
      </w:r>
      <w:r w:rsidRPr="002407F9">
        <w:rPr>
          <w:noProof/>
        </w:rPr>
        <w:t xml:space="preserve"> and </w:t>
      </w:r>
      <w:r w:rsidRPr="002407F9">
        <w:rPr>
          <w:i/>
          <w:noProof/>
        </w:rPr>
        <w:t>parentQualifiedName</w:t>
      </w:r>
      <w:r w:rsidRPr="002407F9">
        <w:rPr>
          <w:noProof/>
        </w:rPr>
        <w:t xml:space="preserve"> will be set to the parent handle value and </w:t>
      </w:r>
      <w:r w:rsidRPr="002407F9">
        <w:rPr>
          <w:i/>
          <w:noProof/>
        </w:rPr>
        <w:t>parentNameAlg</w:t>
      </w:r>
      <w:r w:rsidRPr="002407F9">
        <w:rPr>
          <w:noProof/>
        </w:rPr>
        <w:t xml:space="preserve"> will be TPM_ALG_NULL.</w:t>
      </w:r>
    </w:p>
    <w:p w:rsidR="0083463C" w:rsidRPr="002407F9" w:rsidRDefault="0083463C" w:rsidP="0083463C">
      <w:pPr>
        <w:pStyle w:val="TABLE-title"/>
        <w:rPr>
          <w:noProof/>
        </w:rPr>
      </w:pPr>
      <w:bookmarkStart w:id="6741" w:name="_Ref236972116"/>
      <w:bookmarkStart w:id="6742" w:name="_Toc380749894"/>
      <w:bookmarkStart w:id="6743" w:name="_Toc384651556"/>
      <w:bookmarkStart w:id="6744" w:name="_Toc432512703"/>
      <w:bookmarkStart w:id="6745" w:name="_Toc443576039"/>
      <w:bookmarkStart w:id="6746" w:name="_Toc470518287"/>
      <w:bookmarkStart w:id="6747" w:name="_Toc462921501"/>
      <w:bookmarkStart w:id="6748" w:name="_Toc516155332"/>
      <w:bookmarkStart w:id="6749" w:name="_Toc21376270"/>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223</w:t>
      </w:r>
      <w:r w:rsidRPr="002407F9">
        <w:rPr>
          <w:noProof/>
        </w:rPr>
        <w:fldChar w:fldCharType="end"/>
      </w:r>
      <w:bookmarkEnd w:id="6741"/>
      <w:r w:rsidRPr="002407F9">
        <w:rPr>
          <w:noProof/>
        </w:rPr>
        <w:t xml:space="preserve"> — Definition of TPMS_CREATION_DATA Structure &lt;OUT&gt;</w:t>
      </w:r>
      <w:bookmarkEnd w:id="6742"/>
      <w:bookmarkEnd w:id="6743"/>
      <w:bookmarkEnd w:id="6744"/>
      <w:bookmarkEnd w:id="6745"/>
      <w:bookmarkEnd w:id="6746"/>
      <w:bookmarkEnd w:id="6747"/>
      <w:bookmarkEnd w:id="6748"/>
      <w:bookmarkEnd w:id="6749"/>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890"/>
        <w:gridCol w:w="2340"/>
        <w:gridCol w:w="5130"/>
      </w:tblGrid>
      <w:tr w:rsidR="0083463C" w:rsidRPr="002407F9" w:rsidTr="00BF3E57">
        <w:trPr>
          <w:jc w:val="center"/>
        </w:trPr>
        <w:tc>
          <w:tcPr>
            <w:tcW w:w="189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34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513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890" w:type="dxa"/>
            <w:tcBorders>
              <w:top w:val="single" w:sz="6" w:space="0" w:color="auto"/>
              <w:left w:val="single" w:sz="12" w:space="0" w:color="auto"/>
            </w:tcBorders>
          </w:tcPr>
          <w:p w:rsidR="0083463C" w:rsidRPr="002407F9" w:rsidRDefault="0083463C" w:rsidP="00BF3E57">
            <w:pPr>
              <w:pStyle w:val="TABLE-cell"/>
            </w:pPr>
            <w:r w:rsidRPr="002407F9">
              <w:t>pcrSelect</w:t>
            </w:r>
          </w:p>
        </w:tc>
        <w:tc>
          <w:tcPr>
            <w:tcW w:w="2340" w:type="dxa"/>
            <w:tcBorders>
              <w:top w:val="single" w:sz="6" w:space="0" w:color="auto"/>
            </w:tcBorders>
          </w:tcPr>
          <w:p w:rsidR="0083463C" w:rsidRPr="002407F9" w:rsidRDefault="0083463C" w:rsidP="00BF3E57">
            <w:pPr>
              <w:pStyle w:val="TABLE-cell"/>
            </w:pPr>
            <w:r w:rsidRPr="002407F9">
              <w:t>TPML_PCR_SELECTION</w:t>
            </w:r>
          </w:p>
        </w:tc>
        <w:tc>
          <w:tcPr>
            <w:tcW w:w="5130" w:type="dxa"/>
            <w:tcBorders>
              <w:top w:val="single" w:sz="6" w:space="0" w:color="auto"/>
              <w:right w:val="single" w:sz="12" w:space="0" w:color="auto"/>
            </w:tcBorders>
          </w:tcPr>
          <w:p w:rsidR="0083463C" w:rsidRPr="002407F9" w:rsidRDefault="0083463C" w:rsidP="00BF3E57">
            <w:pPr>
              <w:pStyle w:val="TABLE-cell"/>
            </w:pPr>
            <w:r w:rsidRPr="002407F9">
              <w:t xml:space="preserve">list indicating the PCR included in </w:t>
            </w:r>
            <w:r w:rsidRPr="002407F9">
              <w:rPr>
                <w:i/>
              </w:rPr>
              <w:t>pcrDigest</w:t>
            </w:r>
          </w:p>
        </w:tc>
      </w:tr>
      <w:tr w:rsidR="0083463C" w:rsidRPr="002407F9" w:rsidTr="00BF3E57">
        <w:trPr>
          <w:jc w:val="center"/>
        </w:trPr>
        <w:tc>
          <w:tcPr>
            <w:tcW w:w="1890" w:type="dxa"/>
            <w:tcBorders>
              <w:top w:val="single" w:sz="6" w:space="0" w:color="auto"/>
              <w:left w:val="single" w:sz="12" w:space="0" w:color="auto"/>
            </w:tcBorders>
          </w:tcPr>
          <w:p w:rsidR="0083463C" w:rsidRPr="002407F9" w:rsidRDefault="0083463C" w:rsidP="00BF3E57">
            <w:pPr>
              <w:pStyle w:val="TABLE-cell"/>
            </w:pPr>
            <w:r w:rsidRPr="002407F9">
              <w:t>pcrDigest</w:t>
            </w:r>
          </w:p>
        </w:tc>
        <w:tc>
          <w:tcPr>
            <w:tcW w:w="2340" w:type="dxa"/>
            <w:tcBorders>
              <w:top w:val="single" w:sz="6" w:space="0" w:color="auto"/>
            </w:tcBorders>
          </w:tcPr>
          <w:p w:rsidR="0083463C" w:rsidRPr="002407F9" w:rsidRDefault="0083463C" w:rsidP="00BF3E57">
            <w:pPr>
              <w:pStyle w:val="TABLE-cell"/>
            </w:pPr>
            <w:r w:rsidRPr="002407F9">
              <w:t>TPM2B_DIGEST</w:t>
            </w:r>
          </w:p>
        </w:tc>
        <w:tc>
          <w:tcPr>
            <w:tcW w:w="5130" w:type="dxa"/>
            <w:tcBorders>
              <w:top w:val="single" w:sz="6" w:space="0" w:color="auto"/>
              <w:right w:val="single" w:sz="12" w:space="0" w:color="auto"/>
            </w:tcBorders>
          </w:tcPr>
          <w:p w:rsidR="0083463C" w:rsidRPr="002407F9" w:rsidRDefault="0083463C" w:rsidP="00BF3E57">
            <w:pPr>
              <w:pStyle w:val="TABLE-cell"/>
            </w:pPr>
            <w:r w:rsidRPr="002407F9">
              <w:t xml:space="preserve">digest of the selected PCR using </w:t>
            </w:r>
            <w:r w:rsidRPr="002407F9">
              <w:rPr>
                <w:i/>
              </w:rPr>
              <w:t>nameAlg</w:t>
            </w:r>
            <w:r w:rsidRPr="002407F9">
              <w:t xml:space="preserve"> of the object for which this structure is being created</w:t>
            </w:r>
          </w:p>
          <w:p w:rsidR="0083463C" w:rsidRPr="002407F9" w:rsidRDefault="0083463C" w:rsidP="00BF3E57">
            <w:pPr>
              <w:pStyle w:val="TABLE-cell"/>
            </w:pPr>
            <w:r w:rsidRPr="002407F9">
              <w:rPr>
                <w:i/>
              </w:rPr>
              <w:t>pcrDigest.size</w:t>
            </w:r>
            <w:r w:rsidRPr="002407F9">
              <w:t xml:space="preserve"> shall be zero if the </w:t>
            </w:r>
            <w:r w:rsidRPr="002407F9">
              <w:rPr>
                <w:i/>
              </w:rPr>
              <w:t>pcrSelect</w:t>
            </w:r>
            <w:r w:rsidRPr="002407F9">
              <w:t xml:space="preserve"> list is empty.</w:t>
            </w:r>
          </w:p>
        </w:tc>
      </w:tr>
      <w:tr w:rsidR="0083463C" w:rsidRPr="002407F9" w:rsidTr="00BF3E57">
        <w:trPr>
          <w:jc w:val="center"/>
        </w:trPr>
        <w:tc>
          <w:tcPr>
            <w:tcW w:w="1890" w:type="dxa"/>
            <w:tcBorders>
              <w:top w:val="single" w:sz="6" w:space="0" w:color="auto"/>
              <w:left w:val="single" w:sz="12" w:space="0" w:color="auto"/>
            </w:tcBorders>
          </w:tcPr>
          <w:p w:rsidR="0083463C" w:rsidRPr="002407F9" w:rsidRDefault="0083463C" w:rsidP="00BF3E57">
            <w:pPr>
              <w:pStyle w:val="TABLE-cell"/>
            </w:pPr>
            <w:r w:rsidRPr="002407F9">
              <w:t>locality</w:t>
            </w:r>
          </w:p>
        </w:tc>
        <w:tc>
          <w:tcPr>
            <w:tcW w:w="2340" w:type="dxa"/>
            <w:tcBorders>
              <w:top w:val="single" w:sz="6" w:space="0" w:color="auto"/>
            </w:tcBorders>
          </w:tcPr>
          <w:p w:rsidR="0083463C" w:rsidRPr="002407F9" w:rsidRDefault="0083463C" w:rsidP="00BF3E57">
            <w:pPr>
              <w:pStyle w:val="TABLE-cell"/>
              <w:rPr>
                <w:color w:val="FF0000"/>
                <w:highlight w:val="red"/>
              </w:rPr>
            </w:pPr>
            <w:r w:rsidRPr="002407F9">
              <w:t>TPMA_LOCALITY</w:t>
            </w:r>
          </w:p>
        </w:tc>
        <w:tc>
          <w:tcPr>
            <w:tcW w:w="5130" w:type="dxa"/>
            <w:tcBorders>
              <w:top w:val="single" w:sz="6" w:space="0" w:color="auto"/>
              <w:right w:val="single" w:sz="12" w:space="0" w:color="auto"/>
            </w:tcBorders>
          </w:tcPr>
          <w:p w:rsidR="0083463C" w:rsidRPr="002407F9" w:rsidRDefault="0083463C" w:rsidP="00BF3E57">
            <w:pPr>
              <w:pStyle w:val="TABLE-cell"/>
            </w:pPr>
            <w:r w:rsidRPr="002407F9">
              <w:t>the locality at which the object was created</w:t>
            </w:r>
          </w:p>
        </w:tc>
      </w:tr>
      <w:tr w:rsidR="0083463C" w:rsidRPr="002407F9" w:rsidTr="00BF3E57">
        <w:trPr>
          <w:jc w:val="center"/>
        </w:trPr>
        <w:tc>
          <w:tcPr>
            <w:tcW w:w="1890" w:type="dxa"/>
            <w:tcBorders>
              <w:top w:val="single" w:sz="6" w:space="0" w:color="auto"/>
              <w:left w:val="single" w:sz="12" w:space="0" w:color="auto"/>
            </w:tcBorders>
          </w:tcPr>
          <w:p w:rsidR="0083463C" w:rsidRPr="002407F9" w:rsidRDefault="0083463C" w:rsidP="00BF3E57">
            <w:pPr>
              <w:pStyle w:val="TABLE-cell"/>
            </w:pPr>
            <w:r w:rsidRPr="002407F9">
              <w:t>parentNameAlg</w:t>
            </w:r>
          </w:p>
        </w:tc>
        <w:tc>
          <w:tcPr>
            <w:tcW w:w="2340" w:type="dxa"/>
            <w:tcBorders>
              <w:top w:val="single" w:sz="6" w:space="0" w:color="auto"/>
            </w:tcBorders>
          </w:tcPr>
          <w:p w:rsidR="0083463C" w:rsidRPr="002407F9" w:rsidRDefault="0083463C" w:rsidP="00BF3E57">
            <w:pPr>
              <w:pStyle w:val="TABLE-cell"/>
            </w:pPr>
            <w:r w:rsidRPr="002407F9">
              <w:t>TPM_ALG_ID</w:t>
            </w:r>
          </w:p>
        </w:tc>
        <w:tc>
          <w:tcPr>
            <w:tcW w:w="5130" w:type="dxa"/>
            <w:tcBorders>
              <w:top w:val="single" w:sz="6" w:space="0" w:color="auto"/>
              <w:right w:val="single" w:sz="12" w:space="0" w:color="auto"/>
            </w:tcBorders>
          </w:tcPr>
          <w:p w:rsidR="0083463C" w:rsidRPr="002407F9" w:rsidRDefault="0083463C" w:rsidP="00BF3E57">
            <w:pPr>
              <w:pStyle w:val="TABLE-cell"/>
            </w:pPr>
            <w:r w:rsidRPr="002407F9">
              <w:rPr>
                <w:i/>
              </w:rPr>
              <w:t>nameAlg</w:t>
            </w:r>
            <w:r w:rsidRPr="002407F9">
              <w:t xml:space="preserve"> of the parent</w:t>
            </w:r>
          </w:p>
        </w:tc>
      </w:tr>
      <w:tr w:rsidR="0083463C" w:rsidRPr="002407F9" w:rsidTr="00BF3E57">
        <w:trPr>
          <w:jc w:val="center"/>
        </w:trPr>
        <w:tc>
          <w:tcPr>
            <w:tcW w:w="1890" w:type="dxa"/>
            <w:tcBorders>
              <w:top w:val="single" w:sz="6" w:space="0" w:color="auto"/>
              <w:left w:val="single" w:sz="12" w:space="0" w:color="auto"/>
            </w:tcBorders>
          </w:tcPr>
          <w:p w:rsidR="0083463C" w:rsidRPr="002407F9" w:rsidRDefault="0083463C" w:rsidP="00BF3E57">
            <w:pPr>
              <w:pStyle w:val="TABLE-cell"/>
            </w:pPr>
            <w:r w:rsidRPr="002407F9">
              <w:t>parentName</w:t>
            </w:r>
          </w:p>
        </w:tc>
        <w:tc>
          <w:tcPr>
            <w:tcW w:w="2340" w:type="dxa"/>
            <w:tcBorders>
              <w:top w:val="single" w:sz="6" w:space="0" w:color="auto"/>
            </w:tcBorders>
          </w:tcPr>
          <w:p w:rsidR="0083463C" w:rsidRPr="002407F9" w:rsidRDefault="0083463C" w:rsidP="00BF3E57">
            <w:pPr>
              <w:pStyle w:val="TABLE-cell"/>
            </w:pPr>
            <w:r w:rsidRPr="002407F9">
              <w:t>TPM2B_NAME</w:t>
            </w:r>
          </w:p>
        </w:tc>
        <w:tc>
          <w:tcPr>
            <w:tcW w:w="5130" w:type="dxa"/>
            <w:tcBorders>
              <w:top w:val="single" w:sz="6" w:space="0" w:color="auto"/>
              <w:right w:val="single" w:sz="12" w:space="0" w:color="auto"/>
            </w:tcBorders>
          </w:tcPr>
          <w:p w:rsidR="0083463C" w:rsidRPr="002407F9" w:rsidRDefault="0083463C" w:rsidP="00BF3E57">
            <w:pPr>
              <w:pStyle w:val="TABLE-cell"/>
            </w:pPr>
            <w:r w:rsidRPr="002407F9">
              <w:t>Name of the parent at time of creation</w:t>
            </w:r>
          </w:p>
          <w:p w:rsidR="0083463C" w:rsidRPr="002407F9" w:rsidRDefault="0083463C" w:rsidP="00BF3E57">
            <w:pPr>
              <w:pStyle w:val="TABLE-cell"/>
            </w:pPr>
            <w:r w:rsidRPr="002407F9">
              <w:t xml:space="preserve">The size will match digest size associated with </w:t>
            </w:r>
            <w:r w:rsidRPr="002407F9">
              <w:rPr>
                <w:i/>
              </w:rPr>
              <w:t>parentNameAlg</w:t>
            </w:r>
            <w:r w:rsidRPr="002407F9">
              <w:t xml:space="preserve"> unless it is TPM_ALG_NULL, in which case the size will be 4 and </w:t>
            </w:r>
            <w:r w:rsidRPr="002407F9">
              <w:rPr>
                <w:i/>
              </w:rPr>
              <w:t>parentName</w:t>
            </w:r>
            <w:r w:rsidRPr="002407F9">
              <w:t xml:space="preserve"> will be the hierarchy handle.</w:t>
            </w:r>
          </w:p>
        </w:tc>
      </w:tr>
      <w:tr w:rsidR="0083463C" w:rsidRPr="002407F9" w:rsidTr="00BF3E57">
        <w:trPr>
          <w:jc w:val="center"/>
        </w:trPr>
        <w:tc>
          <w:tcPr>
            <w:tcW w:w="1890" w:type="dxa"/>
            <w:tcBorders>
              <w:top w:val="single" w:sz="6" w:space="0" w:color="auto"/>
              <w:left w:val="single" w:sz="12" w:space="0" w:color="auto"/>
            </w:tcBorders>
          </w:tcPr>
          <w:p w:rsidR="0083463C" w:rsidRPr="002407F9" w:rsidRDefault="0083463C" w:rsidP="00BF3E57">
            <w:pPr>
              <w:pStyle w:val="TABLE-cell"/>
            </w:pPr>
            <w:r w:rsidRPr="002407F9">
              <w:t>parentQualifiedName</w:t>
            </w:r>
          </w:p>
        </w:tc>
        <w:tc>
          <w:tcPr>
            <w:tcW w:w="2340" w:type="dxa"/>
            <w:tcBorders>
              <w:top w:val="single" w:sz="6" w:space="0" w:color="auto"/>
            </w:tcBorders>
          </w:tcPr>
          <w:p w:rsidR="0083463C" w:rsidRPr="002407F9" w:rsidRDefault="0083463C" w:rsidP="00BF3E57">
            <w:pPr>
              <w:pStyle w:val="TABLE-cell"/>
            </w:pPr>
            <w:r w:rsidRPr="002407F9">
              <w:t>TPM2B_NAME</w:t>
            </w:r>
          </w:p>
        </w:tc>
        <w:tc>
          <w:tcPr>
            <w:tcW w:w="5130" w:type="dxa"/>
            <w:tcBorders>
              <w:top w:val="single" w:sz="6" w:space="0" w:color="auto"/>
              <w:right w:val="single" w:sz="12" w:space="0" w:color="auto"/>
            </w:tcBorders>
          </w:tcPr>
          <w:p w:rsidR="0083463C" w:rsidRPr="002407F9" w:rsidRDefault="0083463C" w:rsidP="00BF3E57">
            <w:pPr>
              <w:pStyle w:val="TABLE-cell"/>
            </w:pPr>
            <w:r w:rsidRPr="002407F9">
              <w:t>Qualified Name of the parent at the time of creation</w:t>
            </w:r>
          </w:p>
          <w:p w:rsidR="0083463C" w:rsidRPr="002407F9" w:rsidRDefault="0083463C" w:rsidP="00BF3E57">
            <w:pPr>
              <w:pStyle w:val="TABLE-cell"/>
            </w:pPr>
            <w:r w:rsidRPr="002407F9">
              <w:t xml:space="preserve">Size is the same as </w:t>
            </w:r>
            <w:r w:rsidRPr="002407F9">
              <w:rPr>
                <w:i/>
              </w:rPr>
              <w:t>parentName.</w:t>
            </w:r>
          </w:p>
        </w:tc>
      </w:tr>
      <w:tr w:rsidR="0083463C" w:rsidRPr="002407F9" w:rsidTr="00BF3E57">
        <w:trPr>
          <w:jc w:val="center"/>
        </w:trPr>
        <w:tc>
          <w:tcPr>
            <w:tcW w:w="1890" w:type="dxa"/>
            <w:tcBorders>
              <w:left w:val="single" w:sz="12" w:space="0" w:color="auto"/>
              <w:bottom w:val="single" w:sz="12" w:space="0" w:color="auto"/>
            </w:tcBorders>
          </w:tcPr>
          <w:p w:rsidR="0083463C" w:rsidRPr="002407F9" w:rsidRDefault="0083463C" w:rsidP="00BF3E57">
            <w:pPr>
              <w:pStyle w:val="TABLE-cell"/>
              <w:keepNext w:val="0"/>
            </w:pPr>
            <w:r w:rsidRPr="002407F9">
              <w:t>outsideInfo</w:t>
            </w:r>
          </w:p>
        </w:tc>
        <w:tc>
          <w:tcPr>
            <w:tcW w:w="2340" w:type="dxa"/>
            <w:tcBorders>
              <w:bottom w:val="single" w:sz="12" w:space="0" w:color="auto"/>
            </w:tcBorders>
          </w:tcPr>
          <w:p w:rsidR="0083463C" w:rsidRPr="002407F9" w:rsidRDefault="0083463C" w:rsidP="00BF3E57">
            <w:pPr>
              <w:pStyle w:val="TABLE-cell"/>
              <w:keepNext w:val="0"/>
            </w:pPr>
            <w:r w:rsidRPr="002407F9">
              <w:t>TPM2B_DATA</w:t>
            </w:r>
            <w:r w:rsidRPr="002407F9">
              <w:tab/>
            </w:r>
          </w:p>
        </w:tc>
        <w:tc>
          <w:tcPr>
            <w:tcW w:w="5130" w:type="dxa"/>
            <w:tcBorders>
              <w:bottom w:val="single" w:sz="12" w:space="0" w:color="auto"/>
              <w:right w:val="single" w:sz="12" w:space="0" w:color="auto"/>
            </w:tcBorders>
          </w:tcPr>
          <w:p w:rsidR="0083463C" w:rsidRPr="002407F9" w:rsidRDefault="0083463C" w:rsidP="00BF3E57">
            <w:pPr>
              <w:pStyle w:val="TABLE-cell"/>
              <w:keepNext w:val="0"/>
            </w:pPr>
            <w:r w:rsidRPr="002407F9">
              <w:t>association with additional information added by the key creator</w:t>
            </w:r>
          </w:p>
          <w:p w:rsidR="0083463C" w:rsidRPr="002407F9" w:rsidRDefault="0083463C" w:rsidP="00BF3E57">
            <w:pPr>
              <w:pStyle w:val="TABLE-cell"/>
              <w:keepNext w:val="0"/>
              <w:rPr>
                <w:b/>
                <w:kern w:val="32"/>
              </w:rPr>
            </w:pPr>
            <w:r w:rsidRPr="002407F9">
              <w:t xml:space="preserve">This will be the contents of the </w:t>
            </w:r>
            <w:r w:rsidRPr="002407F9">
              <w:rPr>
                <w:i/>
              </w:rPr>
              <w:t>outsideInfo</w:t>
            </w:r>
            <w:r w:rsidRPr="002407F9">
              <w:t xml:space="preserve"> parameter in TPM2_Create() or TPM2_CreatePrimary().</w:t>
            </w:r>
          </w:p>
        </w:tc>
      </w:tr>
    </w:tbl>
    <w:p w:rsidR="0083463C" w:rsidRPr="002407F9" w:rsidRDefault="0083463C" w:rsidP="0083463C">
      <w:pPr>
        <w:pStyle w:val="Heading2"/>
        <w:rPr>
          <w:noProof/>
        </w:rPr>
      </w:pPr>
      <w:bookmarkStart w:id="6750" w:name="_Toc206229567"/>
      <w:bookmarkStart w:id="6751" w:name="_Toc286047237"/>
      <w:bookmarkStart w:id="6752" w:name="_Toc288815151"/>
      <w:bookmarkStart w:id="6753" w:name="_Toc304539397"/>
      <w:bookmarkStart w:id="6754" w:name="_Toc308709962"/>
      <w:bookmarkStart w:id="6755" w:name="_Toc380749667"/>
      <w:bookmarkStart w:id="6756" w:name="_Toc384901973"/>
      <w:bookmarkStart w:id="6757" w:name="_Toc432512496"/>
      <w:bookmarkStart w:id="6758" w:name="_Toc443575834"/>
      <w:bookmarkStart w:id="6759" w:name="_Toc470518070"/>
      <w:bookmarkStart w:id="6760" w:name="_Toc462921289"/>
      <w:bookmarkStart w:id="6761" w:name="_Toc516155111"/>
      <w:bookmarkStart w:id="6762" w:name="_Toc20317849"/>
      <w:bookmarkEnd w:id="6750"/>
      <w:r w:rsidRPr="002407F9">
        <w:rPr>
          <w:noProof/>
        </w:rPr>
        <w:t>TPM2B_CREATION_DATA</w:t>
      </w:r>
      <w:bookmarkEnd w:id="6751"/>
      <w:bookmarkEnd w:id="6752"/>
      <w:bookmarkEnd w:id="6753"/>
      <w:bookmarkEnd w:id="6754"/>
      <w:bookmarkEnd w:id="6755"/>
      <w:bookmarkEnd w:id="6756"/>
      <w:bookmarkEnd w:id="6757"/>
      <w:bookmarkEnd w:id="6758"/>
      <w:bookmarkEnd w:id="6759"/>
      <w:bookmarkEnd w:id="6760"/>
      <w:bookmarkEnd w:id="6761"/>
      <w:bookmarkEnd w:id="6762"/>
    </w:p>
    <w:p w:rsidR="0083463C" w:rsidRPr="002407F9" w:rsidRDefault="0083463C" w:rsidP="0083463C">
      <w:pPr>
        <w:pStyle w:val="BodyText"/>
        <w:rPr>
          <w:noProof/>
        </w:rPr>
      </w:pPr>
      <w:r w:rsidRPr="002407F9">
        <w:rPr>
          <w:noProof/>
        </w:rPr>
        <w:t>This structure is created by TPM2_Create() and TPM2_CreatePrimary(). It is never entered into the TPM and never has a size of zero.</w:t>
      </w:r>
    </w:p>
    <w:p w:rsidR="0083463C" w:rsidRPr="002407F9" w:rsidRDefault="0083463C" w:rsidP="0083463C">
      <w:pPr>
        <w:pStyle w:val="TABLE-title"/>
        <w:rPr>
          <w:noProof/>
        </w:rPr>
      </w:pPr>
      <w:bookmarkStart w:id="6763" w:name="_Toc380749895"/>
      <w:bookmarkStart w:id="6764" w:name="_Toc384651557"/>
      <w:bookmarkStart w:id="6765" w:name="_Toc432512704"/>
      <w:bookmarkStart w:id="6766" w:name="_Toc443576040"/>
      <w:bookmarkStart w:id="6767" w:name="_Toc470518288"/>
      <w:bookmarkStart w:id="6768" w:name="_Toc462921502"/>
      <w:bookmarkStart w:id="6769" w:name="_Toc516155333"/>
      <w:bookmarkStart w:id="6770" w:name="_Toc21376271"/>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224</w:t>
      </w:r>
      <w:r w:rsidRPr="002407F9">
        <w:rPr>
          <w:noProof/>
        </w:rPr>
        <w:fldChar w:fldCharType="end"/>
      </w:r>
      <w:r w:rsidRPr="002407F9">
        <w:rPr>
          <w:noProof/>
        </w:rPr>
        <w:t xml:space="preserve"> — Definition of TPM2B_CREATION_DATA Structure &lt;OUT&gt;</w:t>
      </w:r>
      <w:bookmarkEnd w:id="6763"/>
      <w:bookmarkEnd w:id="6764"/>
      <w:bookmarkEnd w:id="6765"/>
      <w:bookmarkEnd w:id="6766"/>
      <w:bookmarkEnd w:id="6767"/>
      <w:bookmarkEnd w:id="6768"/>
      <w:bookmarkEnd w:id="6769"/>
      <w:bookmarkEnd w:id="677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890"/>
        <w:gridCol w:w="2340"/>
        <w:gridCol w:w="5130"/>
      </w:tblGrid>
      <w:tr w:rsidR="0083463C" w:rsidRPr="002407F9" w:rsidTr="00BF3E57">
        <w:trPr>
          <w:jc w:val="center"/>
        </w:trPr>
        <w:tc>
          <w:tcPr>
            <w:tcW w:w="1890" w:type="dxa"/>
            <w:tcBorders>
              <w:top w:val="single" w:sz="12" w:space="0" w:color="auto"/>
              <w:left w:val="single" w:sz="12" w:space="0" w:color="auto"/>
              <w:bottom w:val="single" w:sz="12" w:space="0" w:color="auto"/>
            </w:tcBorders>
          </w:tcPr>
          <w:p w:rsidR="0083463C" w:rsidRPr="002407F9" w:rsidRDefault="0083463C" w:rsidP="00BF3E57">
            <w:pPr>
              <w:pStyle w:val="TABLE-col-heading"/>
              <w:rPr>
                <w:noProof/>
              </w:rPr>
            </w:pPr>
            <w:r w:rsidRPr="002407F9">
              <w:rPr>
                <w:noProof/>
              </w:rPr>
              <w:t>Parameter</w:t>
            </w:r>
          </w:p>
        </w:tc>
        <w:tc>
          <w:tcPr>
            <w:tcW w:w="2340" w:type="dxa"/>
            <w:tcBorders>
              <w:top w:val="single" w:sz="12" w:space="0" w:color="auto"/>
              <w:bottom w:val="single" w:sz="12" w:space="0" w:color="auto"/>
            </w:tcBorders>
          </w:tcPr>
          <w:p w:rsidR="0083463C" w:rsidRPr="002407F9" w:rsidRDefault="0083463C" w:rsidP="00BF3E57">
            <w:pPr>
              <w:pStyle w:val="TABLE-col-heading"/>
              <w:rPr>
                <w:noProof/>
              </w:rPr>
            </w:pPr>
            <w:r w:rsidRPr="002407F9">
              <w:rPr>
                <w:noProof/>
              </w:rPr>
              <w:t>Type</w:t>
            </w:r>
          </w:p>
        </w:tc>
        <w:tc>
          <w:tcPr>
            <w:tcW w:w="5130" w:type="dxa"/>
            <w:tcBorders>
              <w:top w:val="single" w:sz="12" w:space="0" w:color="auto"/>
              <w:bottom w:val="single" w:sz="12" w:space="0" w:color="auto"/>
              <w:right w:val="single" w:sz="12" w:space="0" w:color="auto"/>
            </w:tcBorders>
          </w:tcPr>
          <w:p w:rsidR="0083463C" w:rsidRPr="002407F9" w:rsidRDefault="0083463C" w:rsidP="00BF3E57">
            <w:pPr>
              <w:pStyle w:val="TABLE-col-heading"/>
              <w:rPr>
                <w:noProof/>
              </w:rPr>
            </w:pPr>
            <w:r w:rsidRPr="002407F9">
              <w:rPr>
                <w:noProof/>
              </w:rPr>
              <w:t>Description</w:t>
            </w:r>
          </w:p>
        </w:tc>
      </w:tr>
      <w:tr w:rsidR="0083463C" w:rsidRPr="002407F9" w:rsidTr="00BF3E57">
        <w:trPr>
          <w:jc w:val="center"/>
        </w:trPr>
        <w:tc>
          <w:tcPr>
            <w:tcW w:w="1890" w:type="dxa"/>
            <w:tcBorders>
              <w:left w:val="single" w:sz="12" w:space="0" w:color="auto"/>
              <w:bottom w:val="single" w:sz="6" w:space="0" w:color="auto"/>
            </w:tcBorders>
          </w:tcPr>
          <w:p w:rsidR="0083463C" w:rsidRPr="002407F9" w:rsidRDefault="0083463C" w:rsidP="00BF3E57">
            <w:pPr>
              <w:pStyle w:val="TABLE-cell"/>
            </w:pPr>
            <w:r w:rsidRPr="002407F9">
              <w:t>size=</w:t>
            </w:r>
          </w:p>
        </w:tc>
        <w:tc>
          <w:tcPr>
            <w:tcW w:w="2340" w:type="dxa"/>
            <w:tcBorders>
              <w:bottom w:val="single" w:sz="6" w:space="0" w:color="auto"/>
            </w:tcBorders>
          </w:tcPr>
          <w:p w:rsidR="0083463C" w:rsidRPr="002407F9" w:rsidRDefault="0083463C" w:rsidP="00BF3E57">
            <w:pPr>
              <w:pStyle w:val="TABLE-cell"/>
            </w:pPr>
            <w:r w:rsidRPr="002407F9">
              <w:t>UINT16</w:t>
            </w:r>
          </w:p>
        </w:tc>
        <w:tc>
          <w:tcPr>
            <w:tcW w:w="5130" w:type="dxa"/>
            <w:tcBorders>
              <w:bottom w:val="single" w:sz="6" w:space="0" w:color="auto"/>
              <w:right w:val="single" w:sz="12" w:space="0" w:color="auto"/>
            </w:tcBorders>
          </w:tcPr>
          <w:p w:rsidR="0083463C" w:rsidRPr="002407F9" w:rsidRDefault="0083463C" w:rsidP="00BF3E57">
            <w:pPr>
              <w:pStyle w:val="TABLE-cell"/>
            </w:pPr>
            <w:r w:rsidRPr="002407F9">
              <w:t>size of the creation data</w:t>
            </w:r>
          </w:p>
        </w:tc>
      </w:tr>
      <w:tr w:rsidR="0083463C" w:rsidRPr="002407F9" w:rsidTr="00BF3E57">
        <w:trPr>
          <w:jc w:val="center"/>
        </w:trPr>
        <w:tc>
          <w:tcPr>
            <w:tcW w:w="1890" w:type="dxa"/>
            <w:tcBorders>
              <w:left w:val="single" w:sz="12" w:space="0" w:color="auto"/>
              <w:bottom w:val="single" w:sz="12" w:space="0" w:color="auto"/>
            </w:tcBorders>
          </w:tcPr>
          <w:p w:rsidR="0083463C" w:rsidRPr="002407F9" w:rsidRDefault="0083463C" w:rsidP="00BF3E57">
            <w:pPr>
              <w:pStyle w:val="TABLE-cell"/>
              <w:keepNext w:val="0"/>
            </w:pPr>
            <w:r w:rsidRPr="002407F9">
              <w:t>creationData</w:t>
            </w:r>
          </w:p>
        </w:tc>
        <w:tc>
          <w:tcPr>
            <w:tcW w:w="2340" w:type="dxa"/>
            <w:tcBorders>
              <w:bottom w:val="single" w:sz="12" w:space="0" w:color="auto"/>
            </w:tcBorders>
          </w:tcPr>
          <w:p w:rsidR="0083463C" w:rsidRPr="002407F9" w:rsidRDefault="0083463C" w:rsidP="00BF3E57">
            <w:pPr>
              <w:pStyle w:val="TABLE-cell"/>
              <w:keepNext w:val="0"/>
            </w:pPr>
            <w:r w:rsidRPr="002407F9">
              <w:t>TPMS_CREATION_DATA</w:t>
            </w:r>
          </w:p>
        </w:tc>
        <w:tc>
          <w:tcPr>
            <w:tcW w:w="5130" w:type="dxa"/>
            <w:tcBorders>
              <w:bottom w:val="single" w:sz="12" w:space="0" w:color="auto"/>
              <w:right w:val="single" w:sz="12" w:space="0" w:color="auto"/>
            </w:tcBorders>
          </w:tcPr>
          <w:p w:rsidR="0083463C" w:rsidRPr="002407F9" w:rsidRDefault="0083463C" w:rsidP="00BF3E57">
            <w:pPr>
              <w:pStyle w:val="TABLE-cell"/>
              <w:keepNext w:val="0"/>
            </w:pPr>
          </w:p>
        </w:tc>
      </w:tr>
    </w:tbl>
    <w:p w:rsidR="0083463C" w:rsidRPr="002407F9" w:rsidRDefault="0083463C" w:rsidP="0083463C">
      <w:pPr>
        <w:rPr>
          <w:noProof/>
        </w:rPr>
      </w:pPr>
      <w:bookmarkStart w:id="6771" w:name="_Toc283301150"/>
      <w:bookmarkStart w:id="6772" w:name="_Toc283465858"/>
      <w:bookmarkStart w:id="6773" w:name="_Toc283471000"/>
      <w:bookmarkStart w:id="6774" w:name="_Toc283540137"/>
      <w:bookmarkStart w:id="6775" w:name="_Toc283540581"/>
      <w:bookmarkStart w:id="6776" w:name="_Toc283839251"/>
      <w:bookmarkStart w:id="6777" w:name="_Toc283839656"/>
      <w:bookmarkStart w:id="6778" w:name="_Toc283840061"/>
      <w:bookmarkStart w:id="6779" w:name="_Toc283840612"/>
      <w:bookmarkStart w:id="6780" w:name="_Toc283841049"/>
      <w:bookmarkStart w:id="6781" w:name="_Toc283984304"/>
      <w:bookmarkStart w:id="6782" w:name="_Toc284103485"/>
      <w:bookmarkStart w:id="6783" w:name="_Toc283301151"/>
      <w:bookmarkStart w:id="6784" w:name="_Toc283465859"/>
      <w:bookmarkStart w:id="6785" w:name="_Toc283471001"/>
      <w:bookmarkStart w:id="6786" w:name="_Toc283540138"/>
      <w:bookmarkStart w:id="6787" w:name="_Toc283540582"/>
      <w:bookmarkStart w:id="6788" w:name="_Toc283839252"/>
      <w:bookmarkStart w:id="6789" w:name="_Toc283839657"/>
      <w:bookmarkStart w:id="6790" w:name="_Toc283840062"/>
      <w:bookmarkStart w:id="6791" w:name="_Toc283840613"/>
      <w:bookmarkStart w:id="6792" w:name="_Toc283841050"/>
      <w:bookmarkStart w:id="6793" w:name="_Toc283984305"/>
      <w:bookmarkStart w:id="6794" w:name="_Toc284103486"/>
      <w:bookmarkStart w:id="6795" w:name="_Toc283301152"/>
      <w:bookmarkStart w:id="6796" w:name="_Toc283465860"/>
      <w:bookmarkStart w:id="6797" w:name="_Toc283471002"/>
      <w:bookmarkStart w:id="6798" w:name="_Toc283540139"/>
      <w:bookmarkStart w:id="6799" w:name="_Toc283540583"/>
      <w:bookmarkStart w:id="6800" w:name="_Toc283839253"/>
      <w:bookmarkStart w:id="6801" w:name="_Toc283839658"/>
      <w:bookmarkStart w:id="6802" w:name="_Toc283840063"/>
      <w:bookmarkStart w:id="6803" w:name="_Toc283840614"/>
      <w:bookmarkStart w:id="6804" w:name="_Toc283841051"/>
      <w:bookmarkStart w:id="6805" w:name="_Toc283984306"/>
      <w:bookmarkStart w:id="6806" w:name="_Toc284103487"/>
      <w:bookmarkStart w:id="6807" w:name="_Toc283301153"/>
      <w:bookmarkStart w:id="6808" w:name="_Toc283465861"/>
      <w:bookmarkStart w:id="6809" w:name="_Toc283471003"/>
      <w:bookmarkStart w:id="6810" w:name="_Toc283540140"/>
      <w:bookmarkStart w:id="6811" w:name="_Toc283540584"/>
      <w:bookmarkStart w:id="6812" w:name="_Toc283839254"/>
      <w:bookmarkStart w:id="6813" w:name="_Toc283839659"/>
      <w:bookmarkStart w:id="6814" w:name="_Toc283840064"/>
      <w:bookmarkStart w:id="6815" w:name="_Toc283840615"/>
      <w:bookmarkStart w:id="6816" w:name="_Toc283841052"/>
      <w:bookmarkStart w:id="6817" w:name="_Toc283984307"/>
      <w:bookmarkStart w:id="6818" w:name="_Toc284103488"/>
      <w:bookmarkStart w:id="6819" w:name="_Toc278371727"/>
      <w:bookmarkStart w:id="6820" w:name="_Toc278727774"/>
      <w:bookmarkStart w:id="6821" w:name="_Toc278371729"/>
      <w:bookmarkStart w:id="6822" w:name="_Toc278727776"/>
      <w:bookmarkStart w:id="6823" w:name="_Toc278371730"/>
      <w:bookmarkStart w:id="6824" w:name="_Toc278727777"/>
      <w:bookmarkStart w:id="6825" w:name="_Toc278371731"/>
      <w:bookmarkStart w:id="6826" w:name="_Toc278727778"/>
      <w:bookmarkStart w:id="6827" w:name="_Toc278371744"/>
      <w:bookmarkStart w:id="6828" w:name="_Toc278727791"/>
      <w:bookmarkStart w:id="6829" w:name="_Toc278371748"/>
      <w:bookmarkStart w:id="6830" w:name="_Toc278727795"/>
      <w:bookmarkStart w:id="6831" w:name="_Toc278371750"/>
      <w:bookmarkStart w:id="6832" w:name="_Toc278727797"/>
      <w:bookmarkStart w:id="6833" w:name="_Toc278371763"/>
      <w:bookmarkStart w:id="6834" w:name="_Toc278727810"/>
      <w:bookmarkStart w:id="6835" w:name="_Toc278371768"/>
      <w:bookmarkStart w:id="6836" w:name="_Toc278727815"/>
      <w:bookmarkStart w:id="6837" w:name="_Toc278371782"/>
      <w:bookmarkStart w:id="6838" w:name="_Toc278727829"/>
      <w:bookmarkStart w:id="6839" w:name="_Toc278371842"/>
      <w:bookmarkStart w:id="6840" w:name="_Toc278727889"/>
      <w:bookmarkStart w:id="6841" w:name="_Toc278371843"/>
      <w:bookmarkStart w:id="6842" w:name="_Toc278727890"/>
      <w:bookmarkStart w:id="6843" w:name="_Toc278371880"/>
      <w:bookmarkStart w:id="6844" w:name="_Toc278727927"/>
      <w:bookmarkStart w:id="6845" w:name="_Toc278371914"/>
      <w:bookmarkStart w:id="6846" w:name="_Toc278727961"/>
      <w:bookmarkStart w:id="6847" w:name="_Toc279238044"/>
      <w:bookmarkStart w:id="6848" w:name="_Toc279503963"/>
      <w:bookmarkStart w:id="6849" w:name="_Toc279238045"/>
      <w:bookmarkStart w:id="6850" w:name="_Toc279503964"/>
      <w:bookmarkStart w:id="6851" w:name="_Toc279238047"/>
      <w:bookmarkStart w:id="6852" w:name="_Toc279503966"/>
      <w:bookmarkStart w:id="6853" w:name="_Toc279238049"/>
      <w:bookmarkStart w:id="6854" w:name="_Toc279503968"/>
      <w:bookmarkStart w:id="6855" w:name="_Toc279238053"/>
      <w:bookmarkStart w:id="6856" w:name="_Toc279503972"/>
      <w:bookmarkStart w:id="6857" w:name="_Toc279238054"/>
      <w:bookmarkStart w:id="6858" w:name="_Toc279503973"/>
      <w:bookmarkStart w:id="6859" w:name="_Toc384383242"/>
      <w:bookmarkStart w:id="6860" w:name="_Toc384383243"/>
      <w:bookmarkStart w:id="6861" w:name="_Toc384383266"/>
      <w:bookmarkStart w:id="6862" w:name="_Toc384383267"/>
      <w:bookmarkStart w:id="6863" w:name="_Toc384383268"/>
      <w:bookmarkStart w:id="6864" w:name="_Toc384651300"/>
      <w:bookmarkStart w:id="6865" w:name="_Toc384902000"/>
      <w:bookmarkStart w:id="6866" w:name="_Toc384651301"/>
      <w:bookmarkStart w:id="6867" w:name="_Toc384902001"/>
      <w:bookmarkStart w:id="6868" w:name="_Toc384651332"/>
      <w:bookmarkStart w:id="6869" w:name="_Toc384902032"/>
      <w:bookmarkStart w:id="6870" w:name="_Toc384651333"/>
      <w:bookmarkStart w:id="6871" w:name="_Toc384902033"/>
      <w:bookmarkStart w:id="6872" w:name="_Toc384651334"/>
      <w:bookmarkStart w:id="6873" w:name="_Toc384902034"/>
      <w:bookmarkEnd w:id="6257"/>
      <w:bookmarkEnd w:id="6258"/>
      <w:bookmarkEnd w:id="6259"/>
      <w:bookmarkEnd w:id="6260"/>
      <w:bookmarkEnd w:id="6261"/>
      <w:bookmarkEnd w:id="6262"/>
      <w:bookmarkEnd w:id="6263"/>
      <w:bookmarkEnd w:id="6264"/>
      <w:bookmarkEnd w:id="6265"/>
      <w:bookmarkEnd w:id="6266"/>
      <w:bookmarkEnd w:id="6267"/>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p>
    <w:p w:rsidR="00BD22F3" w:rsidRPr="002407F9" w:rsidRDefault="00BD22F3" w:rsidP="00BD22F3">
      <w:pPr>
        <w:pStyle w:val="Heading1"/>
        <w:rPr>
          <w:noProof/>
        </w:rPr>
      </w:pPr>
      <w:bookmarkStart w:id="6874" w:name="_Toc445369954"/>
      <w:bookmarkStart w:id="6875" w:name="_Toc470518071"/>
      <w:bookmarkStart w:id="6876" w:name="_Toc516155112"/>
      <w:bookmarkStart w:id="6877" w:name="_Toc20317850"/>
      <w:r w:rsidRPr="002407F9">
        <w:rPr>
          <w:noProof/>
        </w:rPr>
        <w:lastRenderedPageBreak/>
        <w:t>Attached Component Structures</w:t>
      </w:r>
      <w:bookmarkEnd w:id="6874"/>
      <w:bookmarkEnd w:id="6875"/>
      <w:bookmarkEnd w:id="6876"/>
      <w:bookmarkEnd w:id="6877"/>
    </w:p>
    <w:p w:rsidR="00BD22F3" w:rsidRPr="002407F9" w:rsidRDefault="00BD22F3" w:rsidP="00BD22F3">
      <w:pPr>
        <w:pStyle w:val="Heading2"/>
        <w:rPr>
          <w:noProof/>
        </w:rPr>
      </w:pPr>
      <w:bookmarkStart w:id="6878" w:name="_Toc470518072"/>
      <w:bookmarkStart w:id="6879" w:name="_Toc516155113"/>
      <w:bookmarkStart w:id="6880" w:name="_Toc20317851"/>
      <w:bookmarkStart w:id="6881" w:name="_Toc445369955"/>
      <w:r w:rsidRPr="002407F9">
        <w:rPr>
          <w:noProof/>
        </w:rPr>
        <w:t>TPM_AT</w:t>
      </w:r>
      <w:bookmarkEnd w:id="6878"/>
      <w:bookmarkEnd w:id="6879"/>
      <w:bookmarkEnd w:id="6880"/>
    </w:p>
    <w:p w:rsidR="00BD22F3" w:rsidRPr="002407F9" w:rsidRDefault="00BD22F3" w:rsidP="00BD22F3">
      <w:pPr>
        <w:pStyle w:val="BodyText"/>
        <w:rPr>
          <w:noProof/>
        </w:rPr>
      </w:pPr>
      <w:r w:rsidRPr="002407F9">
        <w:rPr>
          <w:noProof/>
        </w:rPr>
        <w:t xml:space="preserve">These constants are </w:t>
      </w:r>
      <w:r w:rsidR="00FF395B" w:rsidRPr="002407F9">
        <w:rPr>
          <w:noProof/>
        </w:rPr>
        <w:t xml:space="preserve">used in TPM2_AC_GetCapability() to indicate the first tagged value </w:t>
      </w:r>
      <w:r w:rsidRPr="002407F9">
        <w:rPr>
          <w:noProof/>
        </w:rPr>
        <w:t>returned from an attached component.</w:t>
      </w:r>
    </w:p>
    <w:p w:rsidR="00BD22F3" w:rsidRPr="002407F9" w:rsidRDefault="00BD22F3" w:rsidP="00BD22F3">
      <w:pPr>
        <w:pStyle w:val="BodyText"/>
        <w:rPr>
          <w:noProof/>
        </w:rPr>
      </w:pPr>
      <w:r w:rsidRPr="002407F9">
        <w:rPr>
          <w:noProof/>
        </w:rPr>
        <w:t xml:space="preserve">TPM_AT values of </w:t>
      </w:r>
      <w:r w:rsidR="005B40DD" w:rsidRPr="002407F9">
        <w:rPr>
          <w:noProof/>
        </w:rPr>
        <w:t>0x80000000</w:t>
      </w:r>
      <w:r w:rsidRPr="002407F9">
        <w:rPr>
          <w:noProof/>
        </w:rPr>
        <w:t xml:space="preserve"> through 0x</w:t>
      </w:r>
      <w:r w:rsidR="005B40DD" w:rsidRPr="002407F9">
        <w:rPr>
          <w:noProof/>
        </w:rPr>
        <w:t>FFFFFFFF</w:t>
      </w:r>
      <w:r w:rsidRPr="002407F9">
        <w:rPr>
          <w:noProof/>
        </w:rPr>
        <w:t xml:space="preserve"> are reserved for vendor-specific values.</w:t>
      </w:r>
    </w:p>
    <w:p w:rsidR="00BD22F3" w:rsidRPr="002407F9" w:rsidRDefault="00BD22F3" w:rsidP="00BD22F3">
      <w:pPr>
        <w:pStyle w:val="TABLE-title"/>
        <w:rPr>
          <w:noProof/>
        </w:rPr>
      </w:pPr>
      <w:bookmarkStart w:id="6882" w:name="_Ref473897953"/>
      <w:bookmarkStart w:id="6883" w:name="_Toc470518289"/>
      <w:bookmarkStart w:id="6884" w:name="_Toc516155334"/>
      <w:bookmarkStart w:id="6885" w:name="_Toc21376272"/>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225</w:t>
      </w:r>
      <w:r w:rsidRPr="002407F9">
        <w:rPr>
          <w:noProof/>
        </w:rPr>
        <w:fldChar w:fldCharType="end"/>
      </w:r>
      <w:bookmarkEnd w:id="6882"/>
      <w:r w:rsidRPr="002407F9">
        <w:rPr>
          <w:noProof/>
        </w:rPr>
        <w:t xml:space="preserve"> — Definition of (UINT</w:t>
      </w:r>
      <w:r w:rsidR="00825E34" w:rsidRPr="002407F9">
        <w:rPr>
          <w:noProof/>
        </w:rPr>
        <w:t>32</w:t>
      </w:r>
      <w:r w:rsidRPr="002407F9">
        <w:rPr>
          <w:noProof/>
        </w:rPr>
        <w:t>) TPM_AT Constants</w:t>
      </w:r>
      <w:bookmarkEnd w:id="6883"/>
      <w:bookmarkEnd w:id="6884"/>
      <w:bookmarkEnd w:id="6885"/>
    </w:p>
    <w:tbl>
      <w:tblPr>
        <w:tblStyle w:val="TableGrid"/>
        <w:tblW w:w="93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2398"/>
        <w:gridCol w:w="2160"/>
        <w:gridCol w:w="4802"/>
      </w:tblGrid>
      <w:tr w:rsidR="00BD22F3" w:rsidRPr="002407F9" w:rsidTr="000550EE">
        <w:trPr>
          <w:tblHeader/>
        </w:trPr>
        <w:tc>
          <w:tcPr>
            <w:tcW w:w="2398" w:type="dxa"/>
            <w:tcBorders>
              <w:top w:val="single" w:sz="12" w:space="0" w:color="auto"/>
              <w:bottom w:val="single" w:sz="12" w:space="0" w:color="auto"/>
            </w:tcBorders>
          </w:tcPr>
          <w:p w:rsidR="00BD22F3" w:rsidRPr="002407F9" w:rsidRDefault="00BD22F3" w:rsidP="000550EE">
            <w:pPr>
              <w:pStyle w:val="TABLE-col-heading"/>
              <w:rPr>
                <w:noProof/>
              </w:rPr>
            </w:pPr>
            <w:r w:rsidRPr="002407F9">
              <w:rPr>
                <w:noProof/>
              </w:rPr>
              <w:t>Name</w:t>
            </w:r>
          </w:p>
        </w:tc>
        <w:tc>
          <w:tcPr>
            <w:tcW w:w="2160" w:type="dxa"/>
            <w:tcBorders>
              <w:top w:val="single" w:sz="12" w:space="0" w:color="auto"/>
              <w:bottom w:val="single" w:sz="12" w:space="0" w:color="auto"/>
            </w:tcBorders>
          </w:tcPr>
          <w:p w:rsidR="00BD22F3" w:rsidRPr="002407F9" w:rsidRDefault="00BD22F3" w:rsidP="000550EE">
            <w:pPr>
              <w:pStyle w:val="TABLE-col-heading"/>
              <w:jc w:val="center"/>
              <w:rPr>
                <w:noProof/>
              </w:rPr>
            </w:pPr>
            <w:r w:rsidRPr="002407F9">
              <w:rPr>
                <w:noProof/>
              </w:rPr>
              <w:t>Value</w:t>
            </w:r>
          </w:p>
        </w:tc>
        <w:tc>
          <w:tcPr>
            <w:tcW w:w="4802" w:type="dxa"/>
            <w:tcBorders>
              <w:top w:val="single" w:sz="12" w:space="0" w:color="auto"/>
              <w:bottom w:val="single" w:sz="12" w:space="0" w:color="auto"/>
            </w:tcBorders>
          </w:tcPr>
          <w:p w:rsidR="00BD22F3" w:rsidRPr="002407F9" w:rsidRDefault="00BD22F3" w:rsidP="000550EE">
            <w:pPr>
              <w:pStyle w:val="TABLE-col-heading"/>
              <w:rPr>
                <w:noProof/>
              </w:rPr>
            </w:pPr>
            <w:r w:rsidRPr="002407F9">
              <w:rPr>
                <w:noProof/>
              </w:rPr>
              <w:t>Comments</w:t>
            </w:r>
          </w:p>
        </w:tc>
      </w:tr>
      <w:tr w:rsidR="00BD22F3" w:rsidRPr="002407F9" w:rsidTr="000550EE">
        <w:tc>
          <w:tcPr>
            <w:tcW w:w="2398" w:type="dxa"/>
          </w:tcPr>
          <w:p w:rsidR="00BD22F3" w:rsidRPr="002407F9" w:rsidRDefault="00BD22F3" w:rsidP="000550EE">
            <w:pPr>
              <w:pStyle w:val="TABLE-cell"/>
              <w:keepNext w:val="0"/>
            </w:pPr>
            <w:r w:rsidRPr="002407F9">
              <w:t>TPM_AT_ANY</w:t>
            </w:r>
          </w:p>
        </w:tc>
        <w:tc>
          <w:tcPr>
            <w:tcW w:w="2160" w:type="dxa"/>
          </w:tcPr>
          <w:p w:rsidR="00BD22F3" w:rsidRPr="002407F9" w:rsidRDefault="00BD22F3" w:rsidP="000550EE">
            <w:pPr>
              <w:pStyle w:val="TABLE-cell"/>
              <w:keepNext w:val="0"/>
              <w:jc w:val="center"/>
            </w:pPr>
            <w:r w:rsidRPr="002407F9">
              <w:t>0x</w:t>
            </w:r>
            <w:r w:rsidR="0010391E" w:rsidRPr="002407F9">
              <w:t>000000</w:t>
            </w:r>
            <w:r w:rsidRPr="002407F9">
              <w:t>00</w:t>
            </w:r>
          </w:p>
        </w:tc>
        <w:tc>
          <w:tcPr>
            <w:tcW w:w="4802" w:type="dxa"/>
          </w:tcPr>
          <w:p w:rsidR="00BD22F3" w:rsidRPr="002407F9" w:rsidRDefault="00BD22F3" w:rsidP="000550EE">
            <w:pPr>
              <w:pStyle w:val="TABLE-cell"/>
              <w:keepNext w:val="0"/>
            </w:pPr>
            <w:r w:rsidRPr="002407F9">
              <w:t xml:space="preserve">in a command, a non-specific request for AC information; in a response, indicates that </w:t>
            </w:r>
            <w:r w:rsidRPr="002407F9">
              <w:rPr>
                <w:i/>
              </w:rPr>
              <w:t>outputData</w:t>
            </w:r>
            <w:r w:rsidRPr="002407F9">
              <w:t xml:space="preserve"> is not meaningful</w:t>
            </w:r>
          </w:p>
        </w:tc>
      </w:tr>
      <w:tr w:rsidR="00BD22F3" w:rsidRPr="002407F9" w:rsidTr="000550EE">
        <w:tc>
          <w:tcPr>
            <w:tcW w:w="2398" w:type="dxa"/>
          </w:tcPr>
          <w:p w:rsidR="00BD22F3" w:rsidRPr="002407F9" w:rsidRDefault="00BD22F3" w:rsidP="000550EE">
            <w:pPr>
              <w:pStyle w:val="TABLE-cell"/>
              <w:keepNext w:val="0"/>
            </w:pPr>
            <w:r w:rsidRPr="002407F9">
              <w:t>TPM_AT_ERROR</w:t>
            </w:r>
          </w:p>
        </w:tc>
        <w:tc>
          <w:tcPr>
            <w:tcW w:w="2160" w:type="dxa"/>
          </w:tcPr>
          <w:p w:rsidR="00BD22F3" w:rsidRPr="002407F9" w:rsidRDefault="00BD22F3" w:rsidP="000550EE">
            <w:pPr>
              <w:pStyle w:val="TABLE-cell"/>
              <w:keepNext w:val="0"/>
              <w:jc w:val="center"/>
            </w:pPr>
            <w:r w:rsidRPr="002407F9">
              <w:t>0x</w:t>
            </w:r>
            <w:r w:rsidR="0010391E" w:rsidRPr="002407F9">
              <w:t>000000</w:t>
            </w:r>
            <w:r w:rsidRPr="002407F9">
              <w:t>01</w:t>
            </w:r>
          </w:p>
        </w:tc>
        <w:tc>
          <w:tcPr>
            <w:tcW w:w="4802" w:type="dxa"/>
          </w:tcPr>
          <w:p w:rsidR="00BD22F3" w:rsidRPr="002407F9" w:rsidRDefault="00953D14" w:rsidP="000550EE">
            <w:pPr>
              <w:pStyle w:val="TABLE-cell"/>
              <w:keepNext w:val="0"/>
            </w:pPr>
            <w:r w:rsidRPr="002407F9">
              <w:t>i</w:t>
            </w:r>
            <w:r w:rsidR="00AB394E" w:rsidRPr="002407F9">
              <w:t>ndicates</w:t>
            </w:r>
            <w:r w:rsidR="00BD22F3" w:rsidRPr="002407F9">
              <w:t xml:space="preserve"> a TCG defined, device-specific error</w:t>
            </w:r>
          </w:p>
          <w:p w:rsidR="00BD22F3" w:rsidRPr="002407F9" w:rsidRDefault="00BD22F3" w:rsidP="000550EE">
            <w:pPr>
              <w:pStyle w:val="TABLE-cell"/>
              <w:keepNext w:val="0"/>
            </w:pPr>
          </w:p>
        </w:tc>
      </w:tr>
      <w:tr w:rsidR="00BD22F3" w:rsidRPr="002407F9" w:rsidTr="000550EE">
        <w:tc>
          <w:tcPr>
            <w:tcW w:w="2398" w:type="dxa"/>
          </w:tcPr>
          <w:p w:rsidR="00BD22F3" w:rsidRPr="002407F9" w:rsidRDefault="00BD22F3" w:rsidP="000550EE">
            <w:pPr>
              <w:pStyle w:val="TABLE-cell"/>
              <w:keepNext w:val="0"/>
            </w:pPr>
            <w:r w:rsidRPr="002407F9">
              <w:t>TPM_AT_PV1</w:t>
            </w:r>
          </w:p>
        </w:tc>
        <w:tc>
          <w:tcPr>
            <w:tcW w:w="2160" w:type="dxa"/>
          </w:tcPr>
          <w:p w:rsidR="00BD22F3" w:rsidRPr="002407F9" w:rsidRDefault="00BD22F3" w:rsidP="000550EE">
            <w:pPr>
              <w:pStyle w:val="TABLE-cell"/>
              <w:keepNext w:val="0"/>
              <w:jc w:val="center"/>
            </w:pPr>
            <w:r w:rsidRPr="002407F9">
              <w:t>0x</w:t>
            </w:r>
            <w:r w:rsidR="0010391E" w:rsidRPr="002407F9">
              <w:t>000000</w:t>
            </w:r>
            <w:r w:rsidRPr="002407F9">
              <w:t>02</w:t>
            </w:r>
          </w:p>
        </w:tc>
        <w:tc>
          <w:tcPr>
            <w:tcW w:w="4802" w:type="dxa"/>
          </w:tcPr>
          <w:p w:rsidR="00BD22F3" w:rsidRPr="002407F9" w:rsidRDefault="00AB394E" w:rsidP="000550EE">
            <w:pPr>
              <w:pStyle w:val="TABLE-cell"/>
              <w:keepNext w:val="0"/>
            </w:pPr>
            <w:r w:rsidRPr="002407F9">
              <w:t>indicates</w:t>
            </w:r>
            <w:r w:rsidR="00BD22F3" w:rsidRPr="002407F9">
              <w:t xml:space="preserve"> </w:t>
            </w:r>
            <w:r w:rsidR="00EB7DD9" w:rsidRPr="002407F9">
              <w:t xml:space="preserve">the most significant 32 </w:t>
            </w:r>
            <w:r w:rsidR="00BD22F3" w:rsidRPr="002407F9">
              <w:t>bits of a pairing value for the AC</w:t>
            </w:r>
          </w:p>
        </w:tc>
      </w:tr>
      <w:tr w:rsidR="00BD22F3" w:rsidRPr="002407F9" w:rsidTr="000550EE">
        <w:tc>
          <w:tcPr>
            <w:tcW w:w="2398" w:type="dxa"/>
          </w:tcPr>
          <w:p w:rsidR="00BD22F3" w:rsidRPr="002407F9" w:rsidRDefault="00BD22F3" w:rsidP="000550EE">
            <w:pPr>
              <w:pStyle w:val="TABLE-cell"/>
              <w:keepNext w:val="0"/>
            </w:pPr>
            <w:r w:rsidRPr="002407F9">
              <w:t>TPM_AT_VEND</w:t>
            </w:r>
          </w:p>
        </w:tc>
        <w:tc>
          <w:tcPr>
            <w:tcW w:w="2160" w:type="dxa"/>
          </w:tcPr>
          <w:p w:rsidR="00BD22F3" w:rsidRPr="002407F9" w:rsidRDefault="00BD22F3" w:rsidP="005B40DD">
            <w:pPr>
              <w:pStyle w:val="TABLE-cell"/>
              <w:keepNext w:val="0"/>
              <w:jc w:val="center"/>
            </w:pPr>
            <w:r w:rsidRPr="002407F9">
              <w:t>0x80</w:t>
            </w:r>
            <w:r w:rsidR="00825E34" w:rsidRPr="002407F9">
              <w:t>000000</w:t>
            </w:r>
          </w:p>
        </w:tc>
        <w:tc>
          <w:tcPr>
            <w:tcW w:w="4802" w:type="dxa"/>
          </w:tcPr>
          <w:p w:rsidR="00BD22F3" w:rsidRPr="002407F9" w:rsidRDefault="00BD22F3" w:rsidP="000550EE">
            <w:pPr>
              <w:pStyle w:val="TABLE-cell"/>
              <w:keepNext w:val="0"/>
            </w:pPr>
            <w:r w:rsidRPr="002407F9">
              <w:t xml:space="preserve">value added to a TPM_AT to indicate a vendor-specific tag value </w:t>
            </w:r>
          </w:p>
        </w:tc>
      </w:tr>
    </w:tbl>
    <w:p w:rsidR="00101336" w:rsidRPr="002407F9" w:rsidRDefault="00101336" w:rsidP="00101336">
      <w:pPr>
        <w:pStyle w:val="Heading2"/>
        <w:rPr>
          <w:noProof/>
        </w:rPr>
      </w:pPr>
      <w:bookmarkStart w:id="6886" w:name="_Toc516155114"/>
      <w:bookmarkStart w:id="6887" w:name="_Toc20317852"/>
      <w:bookmarkStart w:id="6888" w:name="_Toc470518073"/>
      <w:bookmarkEnd w:id="6881"/>
      <w:r w:rsidRPr="002407F9">
        <w:rPr>
          <w:noProof/>
        </w:rPr>
        <w:t>TPM_AE</w:t>
      </w:r>
      <w:bookmarkEnd w:id="6886"/>
      <w:bookmarkEnd w:id="6887"/>
    </w:p>
    <w:p w:rsidR="00101336" w:rsidRPr="002407F9" w:rsidRDefault="00101336" w:rsidP="00101336">
      <w:pPr>
        <w:pStyle w:val="BodyText"/>
        <w:rPr>
          <w:noProof/>
        </w:rPr>
      </w:pPr>
      <w:r w:rsidRPr="002407F9">
        <w:rPr>
          <w:noProof/>
        </w:rPr>
        <w:t>These constants are the TCG-defined error values returned by an AC</w:t>
      </w:r>
      <w:r w:rsidR="005B40DD" w:rsidRPr="002407F9">
        <w:rPr>
          <w:noProof/>
        </w:rPr>
        <w:t>.</w:t>
      </w:r>
    </w:p>
    <w:p w:rsidR="005B40DD" w:rsidRPr="002407F9" w:rsidRDefault="005B40DD" w:rsidP="005B40DD">
      <w:pPr>
        <w:pStyle w:val="TABLE-title"/>
        <w:rPr>
          <w:noProof/>
        </w:rPr>
      </w:pPr>
      <w:bookmarkStart w:id="6889" w:name="_Toc516155335"/>
      <w:bookmarkStart w:id="6890" w:name="_Toc21376273"/>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226</w:t>
      </w:r>
      <w:r w:rsidRPr="002407F9">
        <w:rPr>
          <w:noProof/>
        </w:rPr>
        <w:fldChar w:fldCharType="end"/>
      </w:r>
      <w:r w:rsidRPr="002407F9">
        <w:rPr>
          <w:noProof/>
        </w:rPr>
        <w:t xml:space="preserve"> — Definition of (UINT32) TPM_AE Constants &lt;OUT&gt;</w:t>
      </w:r>
      <w:bookmarkEnd w:id="6889"/>
      <w:bookmarkEnd w:id="6890"/>
    </w:p>
    <w:tbl>
      <w:tblPr>
        <w:tblStyle w:val="TableGrid"/>
        <w:tblW w:w="93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4A0" w:firstRow="1" w:lastRow="0" w:firstColumn="1" w:lastColumn="0" w:noHBand="0" w:noVBand="1"/>
      </w:tblPr>
      <w:tblGrid>
        <w:gridCol w:w="2398"/>
        <w:gridCol w:w="2160"/>
        <w:gridCol w:w="4802"/>
      </w:tblGrid>
      <w:tr w:rsidR="005B40DD" w:rsidRPr="002407F9" w:rsidTr="005B40DD">
        <w:trPr>
          <w:tblHeader/>
        </w:trPr>
        <w:tc>
          <w:tcPr>
            <w:tcW w:w="2398" w:type="dxa"/>
            <w:tcBorders>
              <w:top w:val="single" w:sz="12" w:space="0" w:color="auto"/>
              <w:bottom w:val="single" w:sz="12" w:space="0" w:color="auto"/>
            </w:tcBorders>
          </w:tcPr>
          <w:p w:rsidR="005B40DD" w:rsidRPr="002407F9" w:rsidRDefault="005B40DD" w:rsidP="005B40DD">
            <w:pPr>
              <w:pStyle w:val="TABLE-col-heading"/>
              <w:rPr>
                <w:noProof/>
              </w:rPr>
            </w:pPr>
            <w:r w:rsidRPr="002407F9">
              <w:rPr>
                <w:noProof/>
              </w:rPr>
              <w:t>Name</w:t>
            </w:r>
          </w:p>
        </w:tc>
        <w:tc>
          <w:tcPr>
            <w:tcW w:w="2160" w:type="dxa"/>
            <w:tcBorders>
              <w:top w:val="single" w:sz="12" w:space="0" w:color="auto"/>
              <w:bottom w:val="single" w:sz="12" w:space="0" w:color="auto"/>
            </w:tcBorders>
          </w:tcPr>
          <w:p w:rsidR="005B40DD" w:rsidRPr="002407F9" w:rsidRDefault="005B40DD" w:rsidP="005B40DD">
            <w:pPr>
              <w:pStyle w:val="TABLE-col-heading"/>
              <w:jc w:val="center"/>
              <w:rPr>
                <w:noProof/>
              </w:rPr>
            </w:pPr>
            <w:r w:rsidRPr="002407F9">
              <w:rPr>
                <w:noProof/>
              </w:rPr>
              <w:t>Value</w:t>
            </w:r>
          </w:p>
        </w:tc>
        <w:tc>
          <w:tcPr>
            <w:tcW w:w="4802" w:type="dxa"/>
            <w:tcBorders>
              <w:top w:val="single" w:sz="12" w:space="0" w:color="auto"/>
              <w:bottom w:val="single" w:sz="12" w:space="0" w:color="auto"/>
            </w:tcBorders>
          </w:tcPr>
          <w:p w:rsidR="005B40DD" w:rsidRPr="002407F9" w:rsidRDefault="005B40DD" w:rsidP="005B40DD">
            <w:pPr>
              <w:pStyle w:val="TABLE-col-heading"/>
              <w:rPr>
                <w:noProof/>
              </w:rPr>
            </w:pPr>
            <w:r w:rsidRPr="002407F9">
              <w:rPr>
                <w:noProof/>
              </w:rPr>
              <w:t>Comments</w:t>
            </w:r>
          </w:p>
        </w:tc>
      </w:tr>
      <w:tr w:rsidR="005B40DD" w:rsidRPr="002407F9" w:rsidTr="005B40DD">
        <w:tc>
          <w:tcPr>
            <w:tcW w:w="2398" w:type="dxa"/>
          </w:tcPr>
          <w:p w:rsidR="005B40DD" w:rsidRPr="002407F9" w:rsidRDefault="005B40DD" w:rsidP="005B40DD">
            <w:pPr>
              <w:pStyle w:val="TABLE-cell"/>
              <w:keepNext w:val="0"/>
            </w:pPr>
            <w:r w:rsidRPr="002407F9">
              <w:t>TPM_AE_NONE</w:t>
            </w:r>
          </w:p>
        </w:tc>
        <w:tc>
          <w:tcPr>
            <w:tcW w:w="2160" w:type="dxa"/>
          </w:tcPr>
          <w:p w:rsidR="005B40DD" w:rsidRPr="002407F9" w:rsidRDefault="005B40DD" w:rsidP="005B40DD">
            <w:pPr>
              <w:pStyle w:val="TABLE-cell"/>
              <w:keepNext w:val="0"/>
              <w:jc w:val="center"/>
            </w:pPr>
            <w:r w:rsidRPr="002407F9">
              <w:t>0x00000000</w:t>
            </w:r>
          </w:p>
        </w:tc>
        <w:tc>
          <w:tcPr>
            <w:tcW w:w="4802" w:type="dxa"/>
          </w:tcPr>
          <w:p w:rsidR="005B40DD" w:rsidRPr="002407F9" w:rsidRDefault="005B40DD" w:rsidP="005B40DD">
            <w:pPr>
              <w:pStyle w:val="TABLE-cell"/>
              <w:keepNext w:val="0"/>
            </w:pPr>
            <w:r w:rsidRPr="002407F9">
              <w:t xml:space="preserve">in a command, a non-specific request for AC information; in a response, indicates that </w:t>
            </w:r>
            <w:r w:rsidRPr="002407F9">
              <w:rPr>
                <w:i/>
              </w:rPr>
              <w:t>outputData</w:t>
            </w:r>
            <w:r w:rsidRPr="002407F9">
              <w:t xml:space="preserve"> is not meaningful</w:t>
            </w:r>
          </w:p>
        </w:tc>
      </w:tr>
    </w:tbl>
    <w:p w:rsidR="005B40DD" w:rsidRPr="002407F9" w:rsidRDefault="005B40DD" w:rsidP="005B40DD">
      <w:pPr>
        <w:pStyle w:val="Heading2"/>
        <w:rPr>
          <w:noProof/>
        </w:rPr>
      </w:pPr>
      <w:bookmarkStart w:id="6891" w:name="_Toc516155115"/>
      <w:bookmarkStart w:id="6892" w:name="_Toc20317853"/>
      <w:bookmarkStart w:id="6893" w:name="_Toc470518074"/>
      <w:bookmarkEnd w:id="6888"/>
      <w:r w:rsidRPr="002407F9">
        <w:rPr>
          <w:noProof/>
        </w:rPr>
        <w:t>TPMS_AC_OUTPUT</w:t>
      </w:r>
      <w:bookmarkEnd w:id="6891"/>
      <w:bookmarkEnd w:id="6892"/>
    </w:p>
    <w:p w:rsidR="005B40DD" w:rsidRPr="002407F9" w:rsidRDefault="005B40DD" w:rsidP="005B40DD">
      <w:pPr>
        <w:pStyle w:val="BodyText"/>
        <w:rPr>
          <w:noProof/>
        </w:rPr>
      </w:pPr>
      <w:r w:rsidRPr="002407F9">
        <w:rPr>
          <w:noProof/>
        </w:rPr>
        <w:t xml:space="preserve">TPMS_AC_OUTPUT is used to return information about an AC. The </w:t>
      </w:r>
      <w:r w:rsidRPr="002407F9">
        <w:rPr>
          <w:i/>
          <w:noProof/>
        </w:rPr>
        <w:t xml:space="preserve">tag </w:t>
      </w:r>
      <w:r w:rsidRPr="002407F9">
        <w:rPr>
          <w:noProof/>
        </w:rPr>
        <w:t xml:space="preserve">structure parameter indicates the type of the </w:t>
      </w:r>
      <w:r w:rsidRPr="002407F9">
        <w:rPr>
          <w:i/>
          <w:noProof/>
        </w:rPr>
        <w:t>data</w:t>
      </w:r>
      <w:r w:rsidRPr="002407F9">
        <w:rPr>
          <w:noProof/>
        </w:rPr>
        <w:t xml:space="preserve"> value</w:t>
      </w:r>
      <w:r w:rsidRPr="002407F9">
        <w:rPr>
          <w:i/>
          <w:noProof/>
        </w:rPr>
        <w:t>.</w:t>
      </w:r>
    </w:p>
    <w:p w:rsidR="005B40DD" w:rsidRPr="002407F9" w:rsidRDefault="005B40DD" w:rsidP="005B40DD">
      <w:pPr>
        <w:pStyle w:val="TABLE-title"/>
        <w:rPr>
          <w:noProof/>
        </w:rPr>
      </w:pPr>
      <w:bookmarkStart w:id="6894" w:name="_Toc516155336"/>
      <w:bookmarkStart w:id="6895" w:name="_Toc21376274"/>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227</w:t>
      </w:r>
      <w:r w:rsidRPr="002407F9">
        <w:rPr>
          <w:noProof/>
        </w:rPr>
        <w:fldChar w:fldCharType="end"/>
      </w:r>
      <w:r w:rsidRPr="002407F9">
        <w:rPr>
          <w:noProof/>
        </w:rPr>
        <w:t xml:space="preserve"> — Definition of TPMS_AC_OUTPUT Structure &lt;OUT&gt;</w:t>
      </w:r>
      <w:bookmarkEnd w:id="6894"/>
      <w:bookmarkEnd w:id="6895"/>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340"/>
        <w:gridCol w:w="2160"/>
        <w:gridCol w:w="4860"/>
      </w:tblGrid>
      <w:tr w:rsidR="005B40DD" w:rsidRPr="002407F9" w:rsidTr="005B40DD">
        <w:trPr>
          <w:jc w:val="center"/>
        </w:trPr>
        <w:tc>
          <w:tcPr>
            <w:tcW w:w="2340" w:type="dxa"/>
            <w:tcBorders>
              <w:top w:val="single" w:sz="12" w:space="0" w:color="auto"/>
              <w:left w:val="single" w:sz="12" w:space="0" w:color="auto"/>
              <w:bottom w:val="single" w:sz="12" w:space="0" w:color="auto"/>
            </w:tcBorders>
          </w:tcPr>
          <w:p w:rsidR="005B40DD" w:rsidRPr="002407F9" w:rsidRDefault="005B40DD" w:rsidP="005B40DD">
            <w:pPr>
              <w:pStyle w:val="TABLE-col-heading"/>
              <w:rPr>
                <w:noProof/>
              </w:rPr>
            </w:pPr>
            <w:r w:rsidRPr="002407F9">
              <w:rPr>
                <w:noProof/>
              </w:rPr>
              <w:t>Parameter</w:t>
            </w:r>
          </w:p>
        </w:tc>
        <w:tc>
          <w:tcPr>
            <w:tcW w:w="2160" w:type="dxa"/>
            <w:tcBorders>
              <w:top w:val="single" w:sz="12" w:space="0" w:color="auto"/>
              <w:bottom w:val="single" w:sz="12" w:space="0" w:color="auto"/>
            </w:tcBorders>
          </w:tcPr>
          <w:p w:rsidR="005B40DD" w:rsidRPr="002407F9" w:rsidRDefault="005B40DD" w:rsidP="005B40DD">
            <w:pPr>
              <w:pStyle w:val="TABLE-col-heading"/>
              <w:rPr>
                <w:noProof/>
              </w:rPr>
            </w:pPr>
            <w:r w:rsidRPr="002407F9">
              <w:rPr>
                <w:noProof/>
              </w:rPr>
              <w:t>Type</w:t>
            </w:r>
          </w:p>
        </w:tc>
        <w:tc>
          <w:tcPr>
            <w:tcW w:w="4860" w:type="dxa"/>
            <w:tcBorders>
              <w:top w:val="single" w:sz="12" w:space="0" w:color="auto"/>
              <w:bottom w:val="single" w:sz="12" w:space="0" w:color="auto"/>
              <w:right w:val="single" w:sz="12" w:space="0" w:color="auto"/>
            </w:tcBorders>
          </w:tcPr>
          <w:p w:rsidR="005B40DD" w:rsidRPr="002407F9" w:rsidRDefault="005B40DD" w:rsidP="005B40DD">
            <w:pPr>
              <w:pStyle w:val="TABLE-col-heading"/>
              <w:rPr>
                <w:noProof/>
              </w:rPr>
            </w:pPr>
            <w:r w:rsidRPr="002407F9">
              <w:rPr>
                <w:noProof/>
              </w:rPr>
              <w:t>Description</w:t>
            </w:r>
          </w:p>
        </w:tc>
      </w:tr>
      <w:tr w:rsidR="005B40DD" w:rsidRPr="002407F9" w:rsidTr="005B40DD">
        <w:trPr>
          <w:jc w:val="center"/>
        </w:trPr>
        <w:tc>
          <w:tcPr>
            <w:tcW w:w="2340" w:type="dxa"/>
            <w:tcBorders>
              <w:left w:val="single" w:sz="12" w:space="0" w:color="auto"/>
            </w:tcBorders>
          </w:tcPr>
          <w:p w:rsidR="005B40DD" w:rsidRPr="002407F9" w:rsidRDefault="005B40DD" w:rsidP="005B40DD">
            <w:pPr>
              <w:pStyle w:val="TABLE-cell"/>
            </w:pPr>
            <w:r w:rsidRPr="002407F9">
              <w:t>tag</w:t>
            </w:r>
          </w:p>
        </w:tc>
        <w:tc>
          <w:tcPr>
            <w:tcW w:w="2160" w:type="dxa"/>
          </w:tcPr>
          <w:p w:rsidR="005B40DD" w:rsidRPr="002407F9" w:rsidRDefault="005B40DD" w:rsidP="0004164F">
            <w:pPr>
              <w:pStyle w:val="TABLE-cell"/>
            </w:pPr>
            <w:r w:rsidRPr="002407F9">
              <w:t>TPM_A</w:t>
            </w:r>
            <w:r w:rsidR="0004164F" w:rsidRPr="002407F9">
              <w:t>T</w:t>
            </w:r>
          </w:p>
        </w:tc>
        <w:tc>
          <w:tcPr>
            <w:tcW w:w="4860" w:type="dxa"/>
            <w:tcBorders>
              <w:right w:val="single" w:sz="12" w:space="0" w:color="auto"/>
            </w:tcBorders>
          </w:tcPr>
          <w:p w:rsidR="005B40DD" w:rsidRPr="002407F9" w:rsidRDefault="005B40DD" w:rsidP="00953D14">
            <w:pPr>
              <w:pStyle w:val="TABLE-cell"/>
              <w:rPr>
                <w:i/>
              </w:rPr>
            </w:pPr>
            <w:r w:rsidRPr="002407F9">
              <w:t xml:space="preserve">tag indicating the contents of </w:t>
            </w:r>
            <w:r w:rsidR="00953D14" w:rsidRPr="002407F9">
              <w:rPr>
                <w:i/>
              </w:rPr>
              <w:t>data</w:t>
            </w:r>
          </w:p>
        </w:tc>
      </w:tr>
      <w:tr w:rsidR="005B40DD" w:rsidRPr="002407F9" w:rsidTr="005B40DD">
        <w:trPr>
          <w:jc w:val="center"/>
        </w:trPr>
        <w:tc>
          <w:tcPr>
            <w:tcW w:w="2340" w:type="dxa"/>
            <w:tcBorders>
              <w:left w:val="single" w:sz="12" w:space="0" w:color="auto"/>
              <w:bottom w:val="single" w:sz="12" w:space="0" w:color="auto"/>
            </w:tcBorders>
          </w:tcPr>
          <w:p w:rsidR="005B40DD" w:rsidRPr="002407F9" w:rsidRDefault="005B40DD" w:rsidP="005B40DD">
            <w:pPr>
              <w:pStyle w:val="TABLE-cell"/>
              <w:keepNext w:val="0"/>
              <w:rPr>
                <w:lang w:eastAsia="zh-CN"/>
              </w:rPr>
            </w:pPr>
            <w:r w:rsidRPr="002407F9">
              <w:t>data</w:t>
            </w:r>
          </w:p>
        </w:tc>
        <w:tc>
          <w:tcPr>
            <w:tcW w:w="2160" w:type="dxa"/>
            <w:tcBorders>
              <w:bottom w:val="single" w:sz="12" w:space="0" w:color="auto"/>
            </w:tcBorders>
          </w:tcPr>
          <w:p w:rsidR="005B40DD" w:rsidRPr="002407F9" w:rsidRDefault="005B40DD" w:rsidP="005B40DD">
            <w:pPr>
              <w:pStyle w:val="TABLE-cell"/>
              <w:keepNext w:val="0"/>
              <w:rPr>
                <w:lang w:eastAsia="zh-CN"/>
              </w:rPr>
            </w:pPr>
            <w:r w:rsidRPr="002407F9">
              <w:t>UINT32</w:t>
            </w:r>
          </w:p>
        </w:tc>
        <w:tc>
          <w:tcPr>
            <w:tcW w:w="4860" w:type="dxa"/>
            <w:tcBorders>
              <w:bottom w:val="single" w:sz="12" w:space="0" w:color="auto"/>
              <w:right w:val="single" w:sz="12" w:space="0" w:color="auto"/>
            </w:tcBorders>
          </w:tcPr>
          <w:p w:rsidR="005B40DD" w:rsidRPr="002407F9" w:rsidRDefault="005B40DD" w:rsidP="005B40DD">
            <w:pPr>
              <w:pStyle w:val="TABLE-cell"/>
              <w:keepNext w:val="0"/>
              <w:rPr>
                <w:lang w:eastAsia="zh-CN"/>
              </w:rPr>
            </w:pPr>
            <w:r w:rsidRPr="002407F9">
              <w:t>the data returned from the AC</w:t>
            </w:r>
          </w:p>
        </w:tc>
      </w:tr>
    </w:tbl>
    <w:p w:rsidR="00EA7982" w:rsidRDefault="009932DE" w:rsidP="009932DE">
      <w:pPr>
        <w:pStyle w:val="Heading2"/>
        <w:rPr>
          <w:noProof/>
        </w:rPr>
      </w:pPr>
      <w:bookmarkStart w:id="6896" w:name="_Toc516155116"/>
      <w:bookmarkStart w:id="6897" w:name="_Toc20317854"/>
      <w:r w:rsidRPr="002407F9">
        <w:rPr>
          <w:noProof/>
        </w:rPr>
        <w:lastRenderedPageBreak/>
        <w:t>TPML_AC_CAPABILITIES</w:t>
      </w:r>
      <w:bookmarkEnd w:id="6893"/>
      <w:bookmarkEnd w:id="6896"/>
      <w:bookmarkEnd w:id="6897"/>
    </w:p>
    <w:p w:rsidR="009932DE" w:rsidRPr="002407F9" w:rsidRDefault="009932DE" w:rsidP="009932DE">
      <w:pPr>
        <w:pStyle w:val="BodyText"/>
        <w:rPr>
          <w:noProof/>
        </w:rPr>
      </w:pPr>
      <w:r w:rsidRPr="002407F9">
        <w:rPr>
          <w:noProof/>
        </w:rPr>
        <w:t>This list is only used in TPM2_AC_GetCapability().</w:t>
      </w:r>
    </w:p>
    <w:p w:rsidR="009932DE" w:rsidRPr="002407F9" w:rsidRDefault="009932DE" w:rsidP="009932DE">
      <w:pPr>
        <w:pStyle w:val="BodyText"/>
        <w:rPr>
          <w:noProof/>
        </w:rPr>
      </w:pPr>
      <w:r w:rsidRPr="002407F9">
        <w:rPr>
          <w:noProof/>
        </w:rPr>
        <w:t xml:space="preserve">The values in the list are returned in TPM_AT order (see </w:t>
      </w:r>
      <w:r w:rsidR="00953D14" w:rsidRPr="002407F9">
        <w:rPr>
          <w:noProof/>
        </w:rPr>
        <w:fldChar w:fldCharType="begin"/>
      </w:r>
      <w:r w:rsidR="00953D14" w:rsidRPr="002407F9">
        <w:rPr>
          <w:noProof/>
        </w:rPr>
        <w:instrText xml:space="preserve"> REF _Ref473897953 \h </w:instrText>
      </w:r>
      <w:r w:rsidR="00953D14" w:rsidRPr="002407F9">
        <w:rPr>
          <w:noProof/>
        </w:rPr>
      </w:r>
      <w:r w:rsidR="00953D14" w:rsidRPr="002407F9">
        <w:rPr>
          <w:noProof/>
        </w:rPr>
        <w:fldChar w:fldCharType="separate"/>
      </w:r>
      <w:r w:rsidR="00AE7D6E" w:rsidRPr="002407F9">
        <w:rPr>
          <w:noProof/>
        </w:rPr>
        <w:t xml:space="preserve">Table </w:t>
      </w:r>
      <w:r w:rsidR="00AE7D6E">
        <w:rPr>
          <w:noProof/>
        </w:rPr>
        <w:t>225</w:t>
      </w:r>
      <w:r w:rsidR="00953D14" w:rsidRPr="002407F9">
        <w:rPr>
          <w:noProof/>
        </w:rPr>
        <w:fldChar w:fldCharType="end"/>
      </w:r>
      <w:r w:rsidRPr="002407F9">
        <w:rPr>
          <w:noProof/>
        </w:rPr>
        <w:t>) with vendor-specific values returned after TCG defined values.</w:t>
      </w:r>
    </w:p>
    <w:p w:rsidR="009932DE" w:rsidRPr="002407F9" w:rsidRDefault="00CB51B4" w:rsidP="00CB51B4">
      <w:pPr>
        <w:pStyle w:val="NOTE"/>
        <w:keepNext/>
        <w:rPr>
          <w:noProof/>
        </w:rPr>
      </w:pPr>
      <w:r w:rsidRPr="002407F9">
        <w:rPr>
          <w:noProof/>
        </w:rPr>
        <w:t>NOTE</w:t>
      </w:r>
      <w:r w:rsidRPr="002407F9">
        <w:rPr>
          <w:noProof/>
        </w:rPr>
        <w:tab/>
        <w:t>MAX_AC_CAPABILITIES = MAX_CAP_DATA / sizeof(TPMS_AC_</w:t>
      </w:r>
      <w:r w:rsidR="002B73E7" w:rsidRPr="002407F9">
        <w:rPr>
          <w:noProof/>
        </w:rPr>
        <w:t>OUTPUT</w:t>
      </w:r>
      <w:r w:rsidRPr="002407F9">
        <w:rPr>
          <w:noProof/>
        </w:rPr>
        <w:t>)</w:t>
      </w:r>
    </w:p>
    <w:p w:rsidR="009932DE" w:rsidRPr="002407F9" w:rsidRDefault="009932DE" w:rsidP="009932DE">
      <w:pPr>
        <w:pStyle w:val="TABLE-title"/>
        <w:rPr>
          <w:noProof/>
        </w:rPr>
      </w:pPr>
      <w:bookmarkStart w:id="6898" w:name="_Toc470518291"/>
      <w:bookmarkStart w:id="6899" w:name="_Toc516155337"/>
      <w:bookmarkStart w:id="6900" w:name="_Toc21376275"/>
      <w:r w:rsidRPr="002407F9">
        <w:rPr>
          <w:noProof/>
        </w:rPr>
        <w:t xml:space="preserve">Table </w:t>
      </w:r>
      <w:r w:rsidRPr="002407F9">
        <w:rPr>
          <w:noProof/>
        </w:rPr>
        <w:fldChar w:fldCharType="begin"/>
      </w:r>
      <w:r w:rsidRPr="002407F9">
        <w:rPr>
          <w:noProof/>
        </w:rPr>
        <w:instrText xml:space="preserve"> SEQ Table \* ARABIC </w:instrText>
      </w:r>
      <w:r w:rsidRPr="002407F9">
        <w:rPr>
          <w:noProof/>
        </w:rPr>
        <w:fldChar w:fldCharType="separate"/>
      </w:r>
      <w:r w:rsidR="00AE7D6E">
        <w:rPr>
          <w:noProof/>
        </w:rPr>
        <w:t>228</w:t>
      </w:r>
      <w:r w:rsidRPr="002407F9">
        <w:rPr>
          <w:noProof/>
        </w:rPr>
        <w:fldChar w:fldCharType="end"/>
      </w:r>
      <w:r w:rsidRPr="002407F9">
        <w:rPr>
          <w:noProof/>
        </w:rPr>
        <w:t xml:space="preserve"> — Definition of TPML_AC_CAPABILITIES Structure &lt;OUT&gt;</w:t>
      </w:r>
      <w:bookmarkEnd w:id="6898"/>
      <w:bookmarkEnd w:id="6899"/>
      <w:bookmarkEnd w:id="690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4140"/>
        <w:gridCol w:w="2160"/>
        <w:gridCol w:w="3060"/>
      </w:tblGrid>
      <w:tr w:rsidR="009932DE" w:rsidRPr="002407F9" w:rsidTr="00315E43">
        <w:trPr>
          <w:jc w:val="center"/>
        </w:trPr>
        <w:tc>
          <w:tcPr>
            <w:tcW w:w="4140" w:type="dxa"/>
            <w:tcBorders>
              <w:top w:val="single" w:sz="12" w:space="0" w:color="auto"/>
              <w:left w:val="single" w:sz="12" w:space="0" w:color="auto"/>
              <w:bottom w:val="single" w:sz="12" w:space="0" w:color="auto"/>
            </w:tcBorders>
          </w:tcPr>
          <w:p w:rsidR="009932DE" w:rsidRPr="002407F9" w:rsidRDefault="009932DE" w:rsidP="000550EE">
            <w:pPr>
              <w:pStyle w:val="TABLE-col-heading"/>
              <w:rPr>
                <w:noProof/>
              </w:rPr>
            </w:pPr>
            <w:r w:rsidRPr="002407F9">
              <w:rPr>
                <w:noProof/>
              </w:rPr>
              <w:t>Parameter</w:t>
            </w:r>
          </w:p>
        </w:tc>
        <w:tc>
          <w:tcPr>
            <w:tcW w:w="2160" w:type="dxa"/>
            <w:tcBorders>
              <w:top w:val="single" w:sz="12" w:space="0" w:color="auto"/>
              <w:bottom w:val="single" w:sz="12" w:space="0" w:color="auto"/>
            </w:tcBorders>
          </w:tcPr>
          <w:p w:rsidR="009932DE" w:rsidRPr="002407F9" w:rsidRDefault="009932DE" w:rsidP="000550EE">
            <w:pPr>
              <w:pStyle w:val="TABLE-col-heading"/>
              <w:rPr>
                <w:noProof/>
              </w:rPr>
            </w:pPr>
            <w:r w:rsidRPr="002407F9">
              <w:rPr>
                <w:noProof/>
              </w:rPr>
              <w:t>Type</w:t>
            </w:r>
          </w:p>
        </w:tc>
        <w:tc>
          <w:tcPr>
            <w:tcW w:w="3060" w:type="dxa"/>
            <w:tcBorders>
              <w:top w:val="single" w:sz="12" w:space="0" w:color="auto"/>
              <w:bottom w:val="single" w:sz="12" w:space="0" w:color="auto"/>
              <w:right w:val="single" w:sz="12" w:space="0" w:color="auto"/>
            </w:tcBorders>
          </w:tcPr>
          <w:p w:rsidR="009932DE" w:rsidRPr="002407F9" w:rsidRDefault="009932DE" w:rsidP="000550EE">
            <w:pPr>
              <w:pStyle w:val="TABLE-col-heading"/>
              <w:rPr>
                <w:noProof/>
              </w:rPr>
            </w:pPr>
            <w:r w:rsidRPr="002407F9">
              <w:rPr>
                <w:noProof/>
              </w:rPr>
              <w:t>Description</w:t>
            </w:r>
          </w:p>
        </w:tc>
      </w:tr>
      <w:tr w:rsidR="009932DE" w:rsidRPr="002407F9" w:rsidTr="00315E43">
        <w:trPr>
          <w:jc w:val="center"/>
        </w:trPr>
        <w:tc>
          <w:tcPr>
            <w:tcW w:w="4140" w:type="dxa"/>
            <w:tcBorders>
              <w:top w:val="single" w:sz="6" w:space="0" w:color="auto"/>
              <w:left w:val="single" w:sz="12" w:space="0" w:color="auto"/>
              <w:bottom w:val="single" w:sz="6" w:space="0" w:color="auto"/>
            </w:tcBorders>
          </w:tcPr>
          <w:p w:rsidR="009932DE" w:rsidRPr="002407F9" w:rsidRDefault="009932DE" w:rsidP="000550EE">
            <w:pPr>
              <w:pStyle w:val="TABLE-cell"/>
            </w:pPr>
            <w:r w:rsidRPr="002407F9">
              <w:t>count</w:t>
            </w:r>
          </w:p>
        </w:tc>
        <w:tc>
          <w:tcPr>
            <w:tcW w:w="2160" w:type="dxa"/>
            <w:tcBorders>
              <w:top w:val="single" w:sz="6" w:space="0" w:color="auto"/>
              <w:bottom w:val="single" w:sz="6" w:space="0" w:color="auto"/>
            </w:tcBorders>
          </w:tcPr>
          <w:p w:rsidR="009932DE" w:rsidRPr="002407F9" w:rsidRDefault="009932DE" w:rsidP="000550EE">
            <w:pPr>
              <w:pStyle w:val="TABLE-cell"/>
            </w:pPr>
            <w:r w:rsidRPr="002407F9">
              <w:t>UINT32</w:t>
            </w:r>
          </w:p>
        </w:tc>
        <w:tc>
          <w:tcPr>
            <w:tcW w:w="3060" w:type="dxa"/>
            <w:tcBorders>
              <w:top w:val="single" w:sz="6" w:space="0" w:color="auto"/>
              <w:bottom w:val="single" w:sz="6" w:space="0" w:color="auto"/>
              <w:right w:val="single" w:sz="12" w:space="0" w:color="auto"/>
            </w:tcBorders>
          </w:tcPr>
          <w:p w:rsidR="009932DE" w:rsidRPr="002407F9" w:rsidRDefault="009932DE" w:rsidP="000550EE">
            <w:pPr>
              <w:pStyle w:val="TABLE-cell"/>
            </w:pPr>
            <w:r w:rsidRPr="002407F9">
              <w:t xml:space="preserve">number of values in the </w:t>
            </w:r>
            <w:r w:rsidRPr="002407F9">
              <w:rPr>
                <w:i/>
              </w:rPr>
              <w:t>acCapabilities</w:t>
            </w:r>
            <w:r w:rsidRPr="002407F9">
              <w:t xml:space="preserve"> list; may be 0</w:t>
            </w:r>
          </w:p>
        </w:tc>
      </w:tr>
      <w:tr w:rsidR="009932DE" w:rsidRPr="002407F9" w:rsidTr="00315E43">
        <w:trPr>
          <w:jc w:val="center"/>
        </w:trPr>
        <w:tc>
          <w:tcPr>
            <w:tcW w:w="4140" w:type="dxa"/>
            <w:tcBorders>
              <w:left w:val="single" w:sz="12" w:space="0" w:color="auto"/>
              <w:bottom w:val="single" w:sz="12" w:space="0" w:color="auto"/>
            </w:tcBorders>
          </w:tcPr>
          <w:p w:rsidR="009932DE" w:rsidRPr="002407F9" w:rsidRDefault="009932DE" w:rsidP="000550EE">
            <w:pPr>
              <w:pStyle w:val="TABLE-cell"/>
              <w:keepNext w:val="0"/>
            </w:pPr>
            <w:r w:rsidRPr="002407F9">
              <w:t>acCapabilities[count] {:MAX_AC_CAPABILITIES}</w:t>
            </w:r>
          </w:p>
        </w:tc>
        <w:tc>
          <w:tcPr>
            <w:tcW w:w="2160" w:type="dxa"/>
            <w:tcBorders>
              <w:bottom w:val="single" w:sz="12" w:space="0" w:color="auto"/>
            </w:tcBorders>
          </w:tcPr>
          <w:p w:rsidR="009932DE" w:rsidRPr="002407F9" w:rsidRDefault="009932DE" w:rsidP="000550EE">
            <w:pPr>
              <w:pStyle w:val="TABLE-cell"/>
              <w:keepNext w:val="0"/>
            </w:pPr>
            <w:r w:rsidRPr="002407F9">
              <w:t>TPMS_AC_OUTPUT</w:t>
            </w:r>
          </w:p>
        </w:tc>
        <w:tc>
          <w:tcPr>
            <w:tcW w:w="3060" w:type="dxa"/>
            <w:tcBorders>
              <w:bottom w:val="single" w:sz="12" w:space="0" w:color="auto"/>
              <w:right w:val="single" w:sz="12" w:space="0" w:color="auto"/>
            </w:tcBorders>
          </w:tcPr>
          <w:p w:rsidR="009932DE" w:rsidRPr="002407F9" w:rsidRDefault="009932DE" w:rsidP="000550EE">
            <w:pPr>
              <w:pStyle w:val="TABLE-cell"/>
              <w:keepNext w:val="0"/>
            </w:pPr>
            <w:r w:rsidRPr="002407F9">
              <w:t>a list of AC values</w:t>
            </w:r>
          </w:p>
        </w:tc>
      </w:tr>
    </w:tbl>
    <w:p w:rsidR="00BD22F3" w:rsidRPr="002407F9" w:rsidRDefault="00BD22F3" w:rsidP="00315E43">
      <w:pPr>
        <w:pStyle w:val="BodyText"/>
        <w:rPr>
          <w:noProof/>
        </w:rPr>
      </w:pPr>
    </w:p>
    <w:sectPr w:rsidR="00BD22F3" w:rsidRPr="002407F9" w:rsidSect="00BF3E57">
      <w:footerReference w:type="even" r:id="rId23"/>
      <w:footerReference w:type="default" r:id="rId24"/>
      <w:pgSz w:w="12240" w:h="15840" w:code="1"/>
      <w:pgMar w:top="1152" w:right="1440" w:bottom="1152" w:left="1440" w:header="432"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664" w:rsidRDefault="00C82664">
      <w:pPr>
        <w:spacing w:before="0" w:after="0" w:line="240" w:lineRule="auto"/>
      </w:pPr>
      <w:r>
        <w:separator/>
      </w:r>
    </w:p>
  </w:endnote>
  <w:endnote w:type="continuationSeparator" w:id="0">
    <w:p w:rsidR="00C82664" w:rsidRDefault="00C82664">
      <w:pPr>
        <w:spacing w:before="0" w:after="0" w:line="240" w:lineRule="auto"/>
      </w:pPr>
      <w:r>
        <w:continuationSeparator/>
      </w:r>
    </w:p>
  </w:endnote>
  <w:endnote w:type="continuationNotice" w:id="1">
    <w:p w:rsidR="00C82664" w:rsidRDefault="00C8266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0CD" w:rsidRPr="003D5994" w:rsidRDefault="00BD40CD" w:rsidP="00BF3E57">
    <w:pPr>
      <w:pStyle w:val="Footer"/>
      <w:spacing w:before="0"/>
    </w:pPr>
    <w:r w:rsidRPr="003D5994">
      <w:t xml:space="preserve">Page </w:t>
    </w:r>
    <w:r w:rsidRPr="003D5994">
      <w:fldChar w:fldCharType="begin"/>
    </w:r>
    <w:r w:rsidRPr="003D5994">
      <w:instrText xml:space="preserve"> PAGE  \* roman </w:instrText>
    </w:r>
    <w:r w:rsidRPr="003D5994">
      <w:fldChar w:fldCharType="separate"/>
    </w:r>
    <w:r w:rsidR="00496BC9">
      <w:rPr>
        <w:noProof/>
      </w:rPr>
      <w:t>xvi</w:t>
    </w:r>
    <w:r w:rsidRPr="003D5994">
      <w:fldChar w:fldCharType="end"/>
    </w:r>
    <w:r w:rsidRPr="003D5994">
      <w:tab/>
    </w:r>
    <w:r>
      <w:rPr>
        <w:noProof/>
        <w:lang w:val="en-US"/>
      </w:rPr>
      <w:fldChar w:fldCharType="begin"/>
    </w:r>
    <w:r>
      <w:rPr>
        <w:noProof/>
        <w:lang w:val="en-US"/>
      </w:rPr>
      <w:instrText xml:space="preserve"> STYLEREF  "Cover Confidential" \* MERGEFORMAT </w:instrText>
    </w:r>
    <w:r>
      <w:rPr>
        <w:noProof/>
        <w:lang w:val="en-US"/>
      </w:rPr>
      <w:fldChar w:fldCharType="separate"/>
    </w:r>
    <w:r w:rsidR="00496BC9">
      <w:rPr>
        <w:noProof/>
        <w:lang w:val="en-US"/>
      </w:rPr>
      <w:t>TCG Confidential</w:t>
    </w:r>
    <w:r>
      <w:rPr>
        <w:noProof/>
        <w:lang w:val="en-US"/>
      </w:rPr>
      <w:fldChar w:fldCharType="end"/>
    </w:r>
    <w:r w:rsidRPr="003D5994">
      <w:rPr>
        <w:noProof/>
      </w:rPr>
      <w:tab/>
    </w:r>
    <w:r>
      <w:rPr>
        <w:bCs/>
        <w:noProof/>
        <w:lang w:val="en-US"/>
      </w:rPr>
      <w:fldChar w:fldCharType="begin"/>
    </w:r>
    <w:r>
      <w:rPr>
        <w:bCs/>
        <w:noProof/>
        <w:lang w:val="en-US"/>
      </w:rPr>
      <w:instrText xml:space="preserve"> STYLEREF  "Cover Family" \* MERGEFORMAT </w:instrText>
    </w:r>
    <w:r>
      <w:rPr>
        <w:bCs/>
        <w:noProof/>
        <w:lang w:val="en-US"/>
      </w:rPr>
      <w:fldChar w:fldCharType="separate"/>
    </w:r>
    <w:r w:rsidR="00496BC9">
      <w:rPr>
        <w:bCs/>
        <w:noProof/>
        <w:lang w:val="en-US"/>
      </w:rPr>
      <w:t>Family “2.0</w:t>
    </w:r>
    <w:r w:rsidR="00496BC9" w:rsidRPr="00496BC9">
      <w:rPr>
        <w:noProof/>
        <w:lang w:val="en-US"/>
      </w:rPr>
      <w:t>”</w:t>
    </w:r>
    <w:r>
      <w:rPr>
        <w:noProof/>
        <w:lang w:val="en-US"/>
      </w:rPr>
      <w:fldChar w:fldCharType="end"/>
    </w:r>
  </w:p>
  <w:p w:rsidR="00BD40CD" w:rsidRPr="003D5994" w:rsidRDefault="00BD40CD" w:rsidP="00BF3E57">
    <w:pPr>
      <w:pStyle w:val="Footer"/>
    </w:pPr>
    <w:r>
      <w:rPr>
        <w:bCs/>
        <w:noProof/>
        <w:lang w:val="en-US"/>
      </w:rPr>
      <w:fldChar w:fldCharType="begin"/>
    </w:r>
    <w:r>
      <w:rPr>
        <w:bCs/>
        <w:noProof/>
        <w:lang w:val="en-US"/>
      </w:rPr>
      <w:instrText xml:space="preserve"> STYLEREF  "Cover Date"  \* MERGEFORMAT </w:instrText>
    </w:r>
    <w:r>
      <w:rPr>
        <w:bCs/>
        <w:noProof/>
        <w:lang w:val="en-US"/>
      </w:rPr>
      <w:fldChar w:fldCharType="separate"/>
    </w:r>
    <w:r w:rsidR="00496BC9">
      <w:rPr>
        <w:bCs/>
        <w:noProof/>
        <w:lang w:val="en-US"/>
      </w:rPr>
      <w:t xml:space="preserve">November 8, </w:t>
    </w:r>
    <w:r w:rsidR="00496BC9" w:rsidRPr="00496BC9">
      <w:rPr>
        <w:noProof/>
      </w:rPr>
      <w:t>2019</w:t>
    </w:r>
    <w:r>
      <w:rPr>
        <w:noProof/>
      </w:rPr>
      <w:fldChar w:fldCharType="end"/>
    </w:r>
    <w:r w:rsidRPr="003D5994">
      <w:tab/>
    </w:r>
    <w:r>
      <w:rPr>
        <w:noProof/>
      </w:rPr>
      <w:fldChar w:fldCharType="begin"/>
    </w:r>
    <w:r>
      <w:rPr>
        <w:noProof/>
      </w:rPr>
      <w:instrText xml:space="preserve"> STYLEREF  "Cover Copyright"  \* MERGEFORMAT </w:instrText>
    </w:r>
    <w:r>
      <w:rPr>
        <w:noProof/>
      </w:rPr>
      <w:fldChar w:fldCharType="separate"/>
    </w:r>
    <w:r w:rsidR="00496BC9">
      <w:rPr>
        <w:noProof/>
      </w:rPr>
      <w:t>Copyright © TCG 2006-2019</w:t>
    </w:r>
    <w:r>
      <w:rPr>
        <w:noProof/>
      </w:rPr>
      <w:fldChar w:fldCharType="end"/>
    </w:r>
    <w:r w:rsidRPr="003D5994">
      <w:tab/>
    </w:r>
    <w:r>
      <w:rPr>
        <w:noProof/>
      </w:rPr>
      <w:fldChar w:fldCharType="begin"/>
    </w:r>
    <w:r>
      <w:rPr>
        <w:noProof/>
      </w:rPr>
      <w:instrText xml:space="preserve"> STYLEREF  "Cover Version"  \* MERGEFORMAT </w:instrText>
    </w:r>
    <w:r>
      <w:rPr>
        <w:noProof/>
      </w:rPr>
      <w:fldChar w:fldCharType="separate"/>
    </w:r>
    <w:r w:rsidR="00496BC9">
      <w:rPr>
        <w:noProof/>
      </w:rPr>
      <w:t>Level 00 Revision 01.59</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0CD" w:rsidRPr="00CB7A62" w:rsidRDefault="00BD40CD" w:rsidP="00BF3E57">
    <w:pPr>
      <w:pStyle w:val="Footer"/>
      <w:rPr>
        <w:kern w:val="22"/>
      </w:rPr>
    </w:pPr>
    <w:r>
      <w:rPr>
        <w:b/>
        <w:bCs/>
        <w:noProof/>
        <w:lang w:val="en-US"/>
      </w:rPr>
      <w:fldChar w:fldCharType="begin"/>
    </w:r>
    <w:r>
      <w:rPr>
        <w:b/>
        <w:bCs/>
        <w:noProof/>
        <w:lang w:val="en-US"/>
      </w:rPr>
      <w:instrText xml:space="preserve"> STYLEREF  "Cover Family" \* MERGEFORMAT </w:instrText>
    </w:r>
    <w:r>
      <w:rPr>
        <w:b/>
        <w:bCs/>
        <w:noProof/>
        <w:lang w:val="en-US"/>
      </w:rPr>
      <w:fldChar w:fldCharType="separate"/>
    </w:r>
    <w:r w:rsidRPr="003D5994">
      <w:rPr>
        <w:b/>
        <w:bCs/>
        <w:noProof/>
        <w:lang w:val="en-US"/>
      </w:rPr>
      <w:t>Family “2.0”</w:t>
    </w:r>
    <w:r>
      <w:rPr>
        <w:b/>
        <w:bCs/>
        <w:noProof/>
        <w:lang w:val="en-US"/>
      </w:rPr>
      <w:fldChar w:fldCharType="end"/>
    </w:r>
    <w:r w:rsidRPr="00CB7A62">
      <w:tab/>
    </w:r>
    <w:r>
      <w:rPr>
        <w:b/>
        <w:bCs/>
        <w:noProof/>
        <w:lang w:val="en-US"/>
      </w:rPr>
      <w:fldChar w:fldCharType="begin"/>
    </w:r>
    <w:r>
      <w:rPr>
        <w:b/>
        <w:bCs/>
        <w:noProof/>
        <w:lang w:val="en-US"/>
      </w:rPr>
      <w:instrText xml:space="preserve"> STYLEREF  "Cover Confidential"  \* MERGEFORMAT </w:instrText>
    </w:r>
    <w:r>
      <w:rPr>
        <w:b/>
        <w:bCs/>
        <w:noProof/>
        <w:lang w:val="en-US"/>
      </w:rPr>
      <w:fldChar w:fldCharType="separate"/>
    </w:r>
    <w:r w:rsidRPr="003D5994">
      <w:rPr>
        <w:b/>
        <w:bCs/>
        <w:noProof/>
        <w:lang w:val="en-US"/>
      </w:rPr>
      <w:t>TCG</w:t>
    </w:r>
    <w:r w:rsidRPr="00315E43">
      <w:rPr>
        <w:b/>
        <w:lang w:val="en-US"/>
      </w:rPr>
      <w:t xml:space="preserve"> Confidential</w:t>
    </w:r>
    <w:r>
      <w:rPr>
        <w:b/>
        <w:lang w:val="en-US"/>
      </w:rPr>
      <w:fldChar w:fldCharType="end"/>
    </w:r>
    <w:r w:rsidRPr="00CB7A62">
      <w:rPr>
        <w:kern w:val="22"/>
      </w:rPr>
      <w:tab/>
      <w:t xml:space="preserve">Page </w:t>
    </w:r>
    <w:r>
      <w:rPr>
        <w:kern w:val="22"/>
      </w:rPr>
      <w:fldChar w:fldCharType="begin"/>
    </w:r>
    <w:r>
      <w:rPr>
        <w:kern w:val="22"/>
      </w:rPr>
      <w:instrText xml:space="preserve"> PAGE  \* roman </w:instrText>
    </w:r>
    <w:r>
      <w:rPr>
        <w:kern w:val="22"/>
      </w:rPr>
      <w:fldChar w:fldCharType="separate"/>
    </w:r>
    <w:r>
      <w:rPr>
        <w:noProof/>
        <w:kern w:val="22"/>
      </w:rPr>
      <w:t>ii</w:t>
    </w:r>
    <w:r>
      <w:rPr>
        <w:kern w:val="22"/>
      </w:rPr>
      <w:fldChar w:fldCharType="end"/>
    </w:r>
  </w:p>
  <w:p w:rsidR="00BD40CD" w:rsidRDefault="00BD40CD" w:rsidP="00BF3E57">
    <w:pPr>
      <w:pStyle w:val="Footer"/>
    </w:pPr>
    <w:r>
      <w:rPr>
        <w:bCs/>
        <w:noProof/>
        <w:lang w:val="en-US"/>
      </w:rPr>
      <w:fldChar w:fldCharType="begin"/>
    </w:r>
    <w:r>
      <w:rPr>
        <w:bCs/>
        <w:noProof/>
        <w:lang w:val="en-US"/>
      </w:rPr>
      <w:instrText xml:space="preserve"> STYLEREF  "Cover Version"  \* MERGEFORMAT </w:instrText>
    </w:r>
    <w:r>
      <w:rPr>
        <w:bCs/>
        <w:noProof/>
        <w:lang w:val="en-US"/>
      </w:rPr>
      <w:fldChar w:fldCharType="separate"/>
    </w:r>
    <w:r w:rsidRPr="003D5994">
      <w:rPr>
        <w:bCs/>
        <w:noProof/>
        <w:lang w:val="en-US"/>
      </w:rPr>
      <w:t>Level 00 Revision 01.42</w:t>
    </w:r>
    <w:r>
      <w:rPr>
        <w:bCs/>
        <w:noProof/>
        <w:lang w:val="en-US"/>
      </w:rPr>
      <w:fldChar w:fldCharType="end"/>
    </w:r>
    <w:r>
      <w:rPr>
        <w:bCs/>
        <w:noProof/>
        <w:lang w:val="en-US"/>
      </w:rPr>
      <w:tab/>
    </w:r>
    <w:fldSimple w:instr=" STYLEREF  &quot;Cover Copyright&quot;  \* MERGEFORMAT ">
      <w:r w:rsidRPr="00315E43">
        <w:t>Copyright © TCG 2006-</w:t>
      </w:r>
      <w:r>
        <w:rPr>
          <w:noProof/>
        </w:rPr>
        <w:t>2017</w:t>
      </w:r>
    </w:fldSimple>
    <w:r w:rsidRPr="00CB7A62">
      <w:rPr>
        <w:kern w:val="22"/>
      </w:rPr>
      <w:tab/>
    </w:r>
    <w:r>
      <w:rPr>
        <w:bCs/>
        <w:noProof/>
        <w:lang w:val="en-US"/>
      </w:rPr>
      <w:tab/>
    </w:r>
    <w:r>
      <w:rPr>
        <w:noProof/>
      </w:rPr>
      <w:fldChar w:fldCharType="begin"/>
    </w:r>
    <w:r>
      <w:rPr>
        <w:noProof/>
      </w:rPr>
      <w:instrText xml:space="preserve"> STYLEREF  "Cover Copyright"  \* MERGEFORMAT </w:instrText>
    </w:r>
    <w:r>
      <w:rPr>
        <w:noProof/>
      </w:rPr>
      <w:fldChar w:fldCharType="separate"/>
    </w:r>
    <w:r>
      <w:rPr>
        <w:noProof/>
      </w:rPr>
      <w:t>Copyright © TCG 2006-2017</w:t>
    </w:r>
    <w:r>
      <w:rPr>
        <w:noProof/>
      </w:rPr>
      <w:fldChar w:fldCharType="end"/>
    </w:r>
    <w:r w:rsidRPr="00CB7A62">
      <w:rPr>
        <w:kern w:val="22"/>
      </w:rPr>
      <w:tab/>
    </w:r>
    <w:r>
      <w:rPr>
        <w:bCs/>
        <w:noProof/>
        <w:lang w:val="en-US"/>
      </w:rPr>
      <w:fldChar w:fldCharType="begin"/>
    </w:r>
    <w:r>
      <w:rPr>
        <w:bCs/>
        <w:noProof/>
        <w:lang w:val="en-US"/>
      </w:rPr>
      <w:instrText xml:space="preserve"> STYLEREF  "Cover Date"  \* MERGEFORMAT </w:instrText>
    </w:r>
    <w:r>
      <w:rPr>
        <w:bCs/>
        <w:noProof/>
        <w:lang w:val="en-US"/>
      </w:rPr>
      <w:fldChar w:fldCharType="separate"/>
    </w:r>
    <w:r w:rsidRPr="003D5994">
      <w:rPr>
        <w:bCs/>
        <w:noProof/>
        <w:lang w:val="en-US"/>
      </w:rPr>
      <w:t>February 4,</w:t>
    </w:r>
    <w:r>
      <w:rPr>
        <w:noProof/>
      </w:rPr>
      <w:t xml:space="preserve"> 2017</w:t>
    </w:r>
    <w:r>
      <w:rPr>
        <w:noProof/>
      </w:rPr>
      <w:fldChar w:fldCharType="end"/>
    </w:r>
    <w:bookmarkStart w:id="1" w:name="_Toc516199163"/>
    <w:bookmarkStart w:id="2" w:name="_Toc516290960"/>
    <w:bookmarkStart w:id="3" w:name="_Ref516912223"/>
    <w:bookmarkStart w:id="4" w:name="_Toc521220687"/>
    <w:bookmarkEnd w:id="1"/>
    <w:bookmarkEnd w:id="2"/>
    <w:bookmarkEnd w:id="3"/>
    <w:bookmarkEnd w:id="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0CD" w:rsidRPr="003D5994" w:rsidRDefault="00BD40CD" w:rsidP="00BF3E57">
    <w:pPr>
      <w:pStyle w:val="Footer"/>
      <w:rPr>
        <w:kern w:val="22"/>
      </w:rPr>
    </w:pPr>
    <w:r>
      <w:rPr>
        <w:noProof/>
        <w:lang w:val="en-US"/>
      </w:rPr>
      <w:fldChar w:fldCharType="begin"/>
    </w:r>
    <w:r>
      <w:rPr>
        <w:noProof/>
        <w:lang w:val="en-US"/>
      </w:rPr>
      <w:instrText xml:space="preserve"> STYLEREF  "Cover Family" \* MERGEFORMAT </w:instrText>
    </w:r>
    <w:r>
      <w:rPr>
        <w:noProof/>
        <w:lang w:val="en-US"/>
      </w:rPr>
      <w:fldChar w:fldCharType="separate"/>
    </w:r>
    <w:r w:rsidR="00496BC9">
      <w:rPr>
        <w:noProof/>
        <w:lang w:val="en-US"/>
      </w:rPr>
      <w:t>Family “2.0”</w:t>
    </w:r>
    <w:r>
      <w:rPr>
        <w:noProof/>
        <w:lang w:val="en-US"/>
      </w:rPr>
      <w:fldChar w:fldCharType="end"/>
    </w:r>
    <w:r w:rsidRPr="003D5994">
      <w:tab/>
    </w:r>
    <w:r>
      <w:rPr>
        <w:noProof/>
        <w:lang w:val="en-US"/>
      </w:rPr>
      <w:fldChar w:fldCharType="begin"/>
    </w:r>
    <w:r>
      <w:rPr>
        <w:noProof/>
        <w:lang w:val="en-US"/>
      </w:rPr>
      <w:instrText xml:space="preserve"> STYLEREF  "Cover Confidential" \* MERGEFORMAT </w:instrText>
    </w:r>
    <w:r>
      <w:rPr>
        <w:noProof/>
        <w:lang w:val="en-US"/>
      </w:rPr>
      <w:fldChar w:fldCharType="separate"/>
    </w:r>
    <w:r w:rsidR="00496BC9">
      <w:rPr>
        <w:noProof/>
        <w:lang w:val="en-US"/>
      </w:rPr>
      <w:t>TCG Confidential</w:t>
    </w:r>
    <w:r>
      <w:rPr>
        <w:noProof/>
        <w:lang w:val="en-US"/>
      </w:rPr>
      <w:fldChar w:fldCharType="end"/>
    </w:r>
    <w:r w:rsidRPr="003D5994">
      <w:rPr>
        <w:kern w:val="22"/>
      </w:rPr>
      <w:tab/>
      <w:t xml:space="preserve">Page </w:t>
    </w:r>
    <w:r w:rsidRPr="003D5994">
      <w:rPr>
        <w:kern w:val="22"/>
      </w:rPr>
      <w:fldChar w:fldCharType="begin"/>
    </w:r>
    <w:r w:rsidRPr="003D5994">
      <w:rPr>
        <w:kern w:val="22"/>
      </w:rPr>
      <w:instrText xml:space="preserve"> PAGE  \* roman </w:instrText>
    </w:r>
    <w:r w:rsidRPr="003D5994">
      <w:rPr>
        <w:kern w:val="22"/>
      </w:rPr>
      <w:fldChar w:fldCharType="separate"/>
    </w:r>
    <w:r w:rsidR="00496BC9">
      <w:rPr>
        <w:noProof/>
        <w:kern w:val="22"/>
      </w:rPr>
      <w:t>xv</w:t>
    </w:r>
    <w:r w:rsidRPr="003D5994">
      <w:rPr>
        <w:kern w:val="22"/>
      </w:rPr>
      <w:fldChar w:fldCharType="end"/>
    </w:r>
  </w:p>
  <w:p w:rsidR="00BD40CD" w:rsidRPr="003D5994" w:rsidRDefault="00BD40CD" w:rsidP="00BF3E57">
    <w:pPr>
      <w:pStyle w:val="Footer"/>
    </w:pPr>
    <w:r>
      <w:rPr>
        <w:noProof/>
      </w:rPr>
      <w:fldChar w:fldCharType="begin"/>
    </w:r>
    <w:r>
      <w:rPr>
        <w:noProof/>
      </w:rPr>
      <w:instrText xml:space="preserve"> STYLEREF  "Cover Version"  \* MERGEFORMAT </w:instrText>
    </w:r>
    <w:r>
      <w:rPr>
        <w:noProof/>
      </w:rPr>
      <w:fldChar w:fldCharType="separate"/>
    </w:r>
    <w:r w:rsidR="00496BC9">
      <w:rPr>
        <w:noProof/>
      </w:rPr>
      <w:t>Level 00 Revision 01.59</w:t>
    </w:r>
    <w:r>
      <w:rPr>
        <w:noProof/>
      </w:rPr>
      <w:fldChar w:fldCharType="end"/>
    </w:r>
    <w:r w:rsidRPr="003D5994">
      <w:rPr>
        <w:kern w:val="22"/>
      </w:rPr>
      <w:tab/>
    </w:r>
    <w:r>
      <w:rPr>
        <w:noProof/>
      </w:rPr>
      <w:fldChar w:fldCharType="begin"/>
    </w:r>
    <w:r>
      <w:rPr>
        <w:noProof/>
      </w:rPr>
      <w:instrText xml:space="preserve"> STYLEREF  "Cover Copyright"  \* MERGEFORMAT </w:instrText>
    </w:r>
    <w:r>
      <w:rPr>
        <w:noProof/>
      </w:rPr>
      <w:fldChar w:fldCharType="separate"/>
    </w:r>
    <w:r w:rsidR="00496BC9">
      <w:rPr>
        <w:noProof/>
      </w:rPr>
      <w:t>Copyright © TCG 2006-2019</w:t>
    </w:r>
    <w:r>
      <w:rPr>
        <w:noProof/>
      </w:rPr>
      <w:fldChar w:fldCharType="end"/>
    </w:r>
    <w:r w:rsidRPr="003D5994">
      <w:rPr>
        <w:kern w:val="22"/>
      </w:rPr>
      <w:tab/>
    </w:r>
    <w:r>
      <w:rPr>
        <w:bCs/>
        <w:noProof/>
        <w:lang w:val="en-US"/>
      </w:rPr>
      <w:fldChar w:fldCharType="begin"/>
    </w:r>
    <w:r>
      <w:rPr>
        <w:bCs/>
        <w:noProof/>
        <w:lang w:val="en-US"/>
      </w:rPr>
      <w:instrText xml:space="preserve"> STYLEREF  "Cover Date"  \* MERGEFORMAT </w:instrText>
    </w:r>
    <w:r>
      <w:rPr>
        <w:bCs/>
        <w:noProof/>
        <w:lang w:val="en-US"/>
      </w:rPr>
      <w:fldChar w:fldCharType="separate"/>
    </w:r>
    <w:r w:rsidR="00496BC9">
      <w:rPr>
        <w:bCs/>
        <w:noProof/>
        <w:lang w:val="en-US"/>
      </w:rPr>
      <w:t xml:space="preserve">November 8, </w:t>
    </w:r>
    <w:r w:rsidR="00496BC9" w:rsidRPr="00496BC9">
      <w:rPr>
        <w:noProof/>
      </w:rPr>
      <w:t>2019</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0CD" w:rsidRPr="003D5994" w:rsidRDefault="00BD40CD" w:rsidP="00BF3E57">
    <w:pPr>
      <w:pStyle w:val="Footer"/>
      <w:spacing w:before="0"/>
    </w:pPr>
    <w:r w:rsidRPr="003D5994">
      <w:t xml:space="preserve">Page </w:t>
    </w:r>
    <w:r w:rsidRPr="003D5994">
      <w:fldChar w:fldCharType="begin"/>
    </w:r>
    <w:r w:rsidRPr="003D5994">
      <w:instrText xml:space="preserve"> PAGE </w:instrText>
    </w:r>
    <w:r w:rsidRPr="003D5994">
      <w:fldChar w:fldCharType="separate"/>
    </w:r>
    <w:r w:rsidR="00496BC9">
      <w:rPr>
        <w:noProof/>
      </w:rPr>
      <w:t>30</w:t>
    </w:r>
    <w:r w:rsidRPr="003D5994">
      <w:fldChar w:fldCharType="end"/>
    </w:r>
    <w:r w:rsidRPr="003D5994">
      <w:tab/>
    </w:r>
    <w:r>
      <w:rPr>
        <w:noProof/>
        <w:lang w:val="en-US"/>
      </w:rPr>
      <w:fldChar w:fldCharType="begin"/>
    </w:r>
    <w:r>
      <w:rPr>
        <w:noProof/>
        <w:lang w:val="en-US"/>
      </w:rPr>
      <w:instrText xml:space="preserve"> STYLEREF  "Cover Confidential" \* MERGEFORMAT </w:instrText>
    </w:r>
    <w:r>
      <w:rPr>
        <w:noProof/>
        <w:lang w:val="en-US"/>
      </w:rPr>
      <w:fldChar w:fldCharType="separate"/>
    </w:r>
    <w:r w:rsidR="00496BC9">
      <w:rPr>
        <w:noProof/>
        <w:lang w:val="en-US"/>
      </w:rPr>
      <w:t>TCG Confidential</w:t>
    </w:r>
    <w:r>
      <w:rPr>
        <w:noProof/>
        <w:lang w:val="en-US"/>
      </w:rPr>
      <w:fldChar w:fldCharType="end"/>
    </w:r>
    <w:r w:rsidRPr="003D5994">
      <w:rPr>
        <w:noProof/>
      </w:rPr>
      <w:tab/>
    </w:r>
    <w:r>
      <w:rPr>
        <w:bCs/>
        <w:noProof/>
        <w:lang w:val="en-US"/>
      </w:rPr>
      <w:fldChar w:fldCharType="begin"/>
    </w:r>
    <w:r>
      <w:rPr>
        <w:bCs/>
        <w:noProof/>
        <w:lang w:val="en-US"/>
      </w:rPr>
      <w:instrText xml:space="preserve"> STYLEREF  "Cover Family" \* MERGEFORMAT </w:instrText>
    </w:r>
    <w:r>
      <w:rPr>
        <w:bCs/>
        <w:noProof/>
        <w:lang w:val="en-US"/>
      </w:rPr>
      <w:fldChar w:fldCharType="separate"/>
    </w:r>
    <w:r w:rsidR="00496BC9">
      <w:rPr>
        <w:bCs/>
        <w:noProof/>
        <w:lang w:val="en-US"/>
      </w:rPr>
      <w:t>Family “2.0</w:t>
    </w:r>
    <w:r w:rsidR="00496BC9" w:rsidRPr="00496BC9">
      <w:rPr>
        <w:noProof/>
        <w:lang w:val="en-US"/>
      </w:rPr>
      <w:t>”</w:t>
    </w:r>
    <w:r>
      <w:rPr>
        <w:noProof/>
        <w:lang w:val="en-US"/>
      </w:rPr>
      <w:fldChar w:fldCharType="end"/>
    </w:r>
  </w:p>
  <w:p w:rsidR="00BD40CD" w:rsidRPr="003D5994" w:rsidRDefault="00BD40CD" w:rsidP="00BF3E57">
    <w:pPr>
      <w:pStyle w:val="Footer"/>
    </w:pPr>
    <w:r>
      <w:rPr>
        <w:bCs/>
        <w:noProof/>
        <w:lang w:val="en-US"/>
      </w:rPr>
      <w:fldChar w:fldCharType="begin"/>
    </w:r>
    <w:r>
      <w:rPr>
        <w:bCs/>
        <w:noProof/>
        <w:lang w:val="en-US"/>
      </w:rPr>
      <w:instrText xml:space="preserve"> STYLEREF  "Cover Date"  \* MERGEFORMAT </w:instrText>
    </w:r>
    <w:r>
      <w:rPr>
        <w:bCs/>
        <w:noProof/>
        <w:lang w:val="en-US"/>
      </w:rPr>
      <w:fldChar w:fldCharType="separate"/>
    </w:r>
    <w:r w:rsidR="00496BC9">
      <w:rPr>
        <w:bCs/>
        <w:noProof/>
        <w:lang w:val="en-US"/>
      </w:rPr>
      <w:t xml:space="preserve">November 8, </w:t>
    </w:r>
    <w:r w:rsidR="00496BC9" w:rsidRPr="00496BC9">
      <w:rPr>
        <w:noProof/>
      </w:rPr>
      <w:t>2019</w:t>
    </w:r>
    <w:r>
      <w:rPr>
        <w:noProof/>
      </w:rPr>
      <w:fldChar w:fldCharType="end"/>
    </w:r>
    <w:r w:rsidRPr="003D5994">
      <w:tab/>
    </w:r>
    <w:r>
      <w:rPr>
        <w:b/>
        <w:bCs/>
        <w:noProof/>
        <w:lang w:val="en-US"/>
      </w:rPr>
      <w:fldChar w:fldCharType="begin"/>
    </w:r>
    <w:r>
      <w:rPr>
        <w:b/>
        <w:bCs/>
        <w:noProof/>
        <w:lang w:val="en-US"/>
      </w:rPr>
      <w:instrText xml:space="preserve"> STYLEREF  "Cover Copyright"  \* MERGEFORMAT </w:instrText>
    </w:r>
    <w:r>
      <w:rPr>
        <w:b/>
        <w:bCs/>
        <w:noProof/>
        <w:lang w:val="en-US"/>
      </w:rPr>
      <w:fldChar w:fldCharType="separate"/>
    </w:r>
    <w:r w:rsidR="00496BC9">
      <w:rPr>
        <w:b/>
        <w:bCs/>
        <w:noProof/>
        <w:lang w:val="en-US"/>
      </w:rPr>
      <w:t>Copyright © TCG 2006-2019</w:t>
    </w:r>
    <w:r>
      <w:rPr>
        <w:b/>
        <w:bCs/>
        <w:noProof/>
        <w:lang w:val="en-US"/>
      </w:rPr>
      <w:fldChar w:fldCharType="end"/>
    </w:r>
    <w:r w:rsidRPr="003D5994">
      <w:tab/>
    </w:r>
    <w:r>
      <w:rPr>
        <w:noProof/>
      </w:rPr>
      <w:fldChar w:fldCharType="begin"/>
    </w:r>
    <w:r>
      <w:rPr>
        <w:noProof/>
      </w:rPr>
      <w:instrText xml:space="preserve"> STYLEREF  "Cover Version"  \* MERGEFORMAT </w:instrText>
    </w:r>
    <w:r>
      <w:rPr>
        <w:noProof/>
      </w:rPr>
      <w:fldChar w:fldCharType="separate"/>
    </w:r>
    <w:r w:rsidR="00496BC9">
      <w:rPr>
        <w:noProof/>
      </w:rPr>
      <w:t>Level 00 Revision 01.59</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0CD" w:rsidRPr="003D5994" w:rsidRDefault="00BD40CD" w:rsidP="00BF3E57">
    <w:pPr>
      <w:pStyle w:val="Footer"/>
      <w:rPr>
        <w:kern w:val="22"/>
      </w:rPr>
    </w:pPr>
    <w:r>
      <w:rPr>
        <w:noProof/>
        <w:lang w:val="en-US"/>
      </w:rPr>
      <w:fldChar w:fldCharType="begin"/>
    </w:r>
    <w:r>
      <w:rPr>
        <w:noProof/>
        <w:lang w:val="en-US"/>
      </w:rPr>
      <w:instrText xml:space="preserve"> STYLEREF  "Cover Family" \* MERGEFORMAT </w:instrText>
    </w:r>
    <w:r>
      <w:rPr>
        <w:noProof/>
        <w:lang w:val="en-US"/>
      </w:rPr>
      <w:fldChar w:fldCharType="separate"/>
    </w:r>
    <w:r w:rsidR="00496BC9">
      <w:rPr>
        <w:noProof/>
        <w:lang w:val="en-US"/>
      </w:rPr>
      <w:t>Family “2.0”</w:t>
    </w:r>
    <w:r>
      <w:rPr>
        <w:noProof/>
        <w:lang w:val="en-US"/>
      </w:rPr>
      <w:fldChar w:fldCharType="end"/>
    </w:r>
    <w:r w:rsidRPr="003D5994">
      <w:tab/>
    </w:r>
    <w:r>
      <w:rPr>
        <w:noProof/>
        <w:lang w:val="en-US"/>
      </w:rPr>
      <w:fldChar w:fldCharType="begin"/>
    </w:r>
    <w:r>
      <w:rPr>
        <w:noProof/>
        <w:lang w:val="en-US"/>
      </w:rPr>
      <w:instrText xml:space="preserve"> STYLEREF  "Cover Confidential" \* MERGEFORMAT </w:instrText>
    </w:r>
    <w:r>
      <w:rPr>
        <w:noProof/>
        <w:lang w:val="en-US"/>
      </w:rPr>
      <w:fldChar w:fldCharType="separate"/>
    </w:r>
    <w:r w:rsidR="00496BC9">
      <w:rPr>
        <w:noProof/>
        <w:lang w:val="en-US"/>
      </w:rPr>
      <w:t>TCG Confidential</w:t>
    </w:r>
    <w:r>
      <w:rPr>
        <w:noProof/>
        <w:lang w:val="en-US"/>
      </w:rPr>
      <w:fldChar w:fldCharType="end"/>
    </w:r>
    <w:r w:rsidRPr="003D5994">
      <w:rPr>
        <w:kern w:val="22"/>
      </w:rPr>
      <w:tab/>
      <w:t xml:space="preserve">Page </w:t>
    </w:r>
    <w:r w:rsidRPr="003D5994">
      <w:rPr>
        <w:kern w:val="22"/>
      </w:rPr>
      <w:fldChar w:fldCharType="begin"/>
    </w:r>
    <w:r w:rsidRPr="003D5994">
      <w:rPr>
        <w:kern w:val="22"/>
      </w:rPr>
      <w:instrText xml:space="preserve"> PAGE </w:instrText>
    </w:r>
    <w:r w:rsidRPr="003D5994">
      <w:rPr>
        <w:kern w:val="22"/>
      </w:rPr>
      <w:fldChar w:fldCharType="separate"/>
    </w:r>
    <w:r w:rsidR="00496BC9">
      <w:rPr>
        <w:noProof/>
        <w:kern w:val="22"/>
      </w:rPr>
      <w:t>161</w:t>
    </w:r>
    <w:r w:rsidRPr="003D5994">
      <w:rPr>
        <w:kern w:val="22"/>
      </w:rPr>
      <w:fldChar w:fldCharType="end"/>
    </w:r>
  </w:p>
  <w:p w:rsidR="00BD40CD" w:rsidRPr="003D5994" w:rsidRDefault="00BD40CD" w:rsidP="00BF3E57">
    <w:pPr>
      <w:pStyle w:val="Footer"/>
    </w:pPr>
    <w:r>
      <w:rPr>
        <w:noProof/>
      </w:rPr>
      <w:fldChar w:fldCharType="begin"/>
    </w:r>
    <w:r>
      <w:rPr>
        <w:noProof/>
      </w:rPr>
      <w:instrText xml:space="preserve"> STYLEREF  "Cover Version"  \* MERGEFORMAT </w:instrText>
    </w:r>
    <w:r>
      <w:rPr>
        <w:noProof/>
      </w:rPr>
      <w:fldChar w:fldCharType="separate"/>
    </w:r>
    <w:r w:rsidR="00496BC9">
      <w:rPr>
        <w:noProof/>
      </w:rPr>
      <w:t>Level 00 Revision 01.59</w:t>
    </w:r>
    <w:r>
      <w:rPr>
        <w:noProof/>
      </w:rPr>
      <w:fldChar w:fldCharType="end"/>
    </w:r>
    <w:r w:rsidRPr="003D5994">
      <w:rPr>
        <w:kern w:val="22"/>
      </w:rPr>
      <w:tab/>
    </w:r>
    <w:r>
      <w:rPr>
        <w:b/>
        <w:bCs/>
        <w:noProof/>
        <w:lang w:val="en-US"/>
      </w:rPr>
      <w:fldChar w:fldCharType="begin"/>
    </w:r>
    <w:r>
      <w:rPr>
        <w:b/>
        <w:bCs/>
        <w:noProof/>
        <w:lang w:val="en-US"/>
      </w:rPr>
      <w:instrText xml:space="preserve"> STYLEREF  "Cover Copyright"  \* MERGEFORMAT </w:instrText>
    </w:r>
    <w:r>
      <w:rPr>
        <w:b/>
        <w:bCs/>
        <w:noProof/>
        <w:lang w:val="en-US"/>
      </w:rPr>
      <w:fldChar w:fldCharType="separate"/>
    </w:r>
    <w:r w:rsidR="00496BC9">
      <w:rPr>
        <w:b/>
        <w:bCs/>
        <w:noProof/>
        <w:lang w:val="en-US"/>
      </w:rPr>
      <w:t>Copyright © TCG 2006-2019</w:t>
    </w:r>
    <w:r>
      <w:rPr>
        <w:b/>
        <w:bCs/>
        <w:noProof/>
        <w:lang w:val="en-US"/>
      </w:rPr>
      <w:fldChar w:fldCharType="end"/>
    </w:r>
    <w:r w:rsidRPr="003D5994">
      <w:rPr>
        <w:kern w:val="22"/>
      </w:rPr>
      <w:tab/>
    </w:r>
    <w:r>
      <w:rPr>
        <w:bCs/>
        <w:noProof/>
        <w:lang w:val="en-US"/>
      </w:rPr>
      <w:fldChar w:fldCharType="begin"/>
    </w:r>
    <w:r>
      <w:rPr>
        <w:bCs/>
        <w:noProof/>
        <w:lang w:val="en-US"/>
      </w:rPr>
      <w:instrText xml:space="preserve"> STYLEREF  "Cover Date"  \* MERGEFORMAT </w:instrText>
    </w:r>
    <w:r>
      <w:rPr>
        <w:bCs/>
        <w:noProof/>
        <w:lang w:val="en-US"/>
      </w:rPr>
      <w:fldChar w:fldCharType="separate"/>
    </w:r>
    <w:r w:rsidR="00496BC9">
      <w:rPr>
        <w:bCs/>
        <w:noProof/>
        <w:lang w:val="en-US"/>
      </w:rPr>
      <w:t xml:space="preserve">November 8, </w:t>
    </w:r>
    <w:r w:rsidR="00496BC9" w:rsidRPr="00496BC9">
      <w:rPr>
        <w:noProof/>
      </w:rPr>
      <w:t>2019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664" w:rsidRDefault="00C82664">
      <w:pPr>
        <w:spacing w:before="0" w:after="0" w:line="240" w:lineRule="auto"/>
      </w:pPr>
      <w:r>
        <w:separator/>
      </w:r>
    </w:p>
  </w:footnote>
  <w:footnote w:type="continuationSeparator" w:id="0">
    <w:p w:rsidR="00C82664" w:rsidRDefault="00C82664">
      <w:pPr>
        <w:spacing w:before="0" w:after="0" w:line="240" w:lineRule="auto"/>
      </w:pPr>
      <w:r>
        <w:continuationSeparator/>
      </w:r>
    </w:p>
  </w:footnote>
  <w:footnote w:type="continuationNotice" w:id="1">
    <w:p w:rsidR="00C82664" w:rsidRDefault="00C82664">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0CD" w:rsidRDefault="00BD40CD" w:rsidP="00BF3E57">
    <w:pPr>
      <w:tabs>
        <w:tab w:val="right" w:pos="936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635610" o:spid="_x0000_s2049" type="#_x0000_t136" style="position:absolute;left:0;text-align:left;margin-left:0;margin-top:0;width:412.4pt;height:247.4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fldChar w:fldCharType="begin"/>
    </w:r>
    <w:r>
      <w:rPr>
        <w:noProof/>
      </w:rPr>
      <w:instrText xml:space="preserve"> STYLEREF  "Cover Title"  \* MERGEFORMAT </w:instrText>
    </w:r>
    <w:r>
      <w:rPr>
        <w:noProof/>
      </w:rPr>
      <w:fldChar w:fldCharType="separate"/>
    </w:r>
    <w:r>
      <w:rPr>
        <w:noProof/>
      </w:rPr>
      <w:t>Trusted Platform Module Library</w:t>
    </w:r>
    <w:r>
      <w:rPr>
        <w:noProof/>
      </w:rPr>
      <w:fldChar w:fldCharType="end"/>
    </w:r>
    <w:r>
      <w:rPr>
        <w:noProof/>
      </w:rPr>
      <w:tab/>
    </w:r>
    <w:r>
      <w:rPr>
        <w:noProof/>
      </w:rPr>
      <w:fldChar w:fldCharType="begin"/>
    </w:r>
    <w:r>
      <w:rPr>
        <w:noProof/>
      </w:rPr>
      <w:instrText xml:space="preserve"> STYLEREF  "Cover Subtitle"  \* MERGEFORMAT </w:instrText>
    </w:r>
    <w:r>
      <w:rPr>
        <w:noProof/>
      </w:rPr>
      <w:fldChar w:fldCharType="separate"/>
    </w:r>
    <w:r>
      <w:rPr>
        <w:noProof/>
      </w:rPr>
      <w:t>Part 2: Structures</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0CD" w:rsidRPr="00BB3A24" w:rsidRDefault="00BD40CD" w:rsidP="00BF3E57">
    <w:pPr>
      <w:tabs>
        <w:tab w:val="right" w:pos="9360"/>
      </w:tabs>
    </w:pPr>
    <w:r>
      <w:rPr>
        <w:noProof/>
      </w:rPr>
      <w:fldChar w:fldCharType="begin"/>
    </w:r>
    <w:r>
      <w:rPr>
        <w:noProof/>
      </w:rPr>
      <w:instrText xml:space="preserve"> STYLEREF  "Cover Subtitle"  \* MERGEFORMAT </w:instrText>
    </w:r>
    <w:r>
      <w:rPr>
        <w:noProof/>
      </w:rPr>
      <w:fldChar w:fldCharType="separate"/>
    </w:r>
    <w:r>
      <w:rPr>
        <w:noProof/>
      </w:rPr>
      <w:t>Part 2: Structures</w:t>
    </w:r>
    <w:r>
      <w:rPr>
        <w:noProof/>
      </w:rPr>
      <w:fldChar w:fldCharType="end"/>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412.4pt;height:247.4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bCs/>
        <w:noProof/>
      </w:rPr>
      <w:tab/>
    </w:r>
    <w:r>
      <w:rPr>
        <w:noProof/>
      </w:rPr>
      <w:fldChar w:fldCharType="begin"/>
    </w:r>
    <w:r>
      <w:rPr>
        <w:noProof/>
      </w:rPr>
      <w:instrText xml:space="preserve"> STYLEREF  "Cover Title"  \* MERGEFORMAT </w:instrText>
    </w:r>
    <w:r>
      <w:rPr>
        <w:noProof/>
      </w:rPr>
      <w:fldChar w:fldCharType="separate"/>
    </w:r>
    <w:r>
      <w:rPr>
        <w:noProof/>
      </w:rPr>
      <w:t>Trusted Platform Module Library</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0CD" w:rsidRDefault="00BD40CD" w:rsidP="00BF3E57">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635609" o:spid="_x0000_s2052" type="#_x0000_t136" style="position:absolute;left:0;text-align:left;margin-left:0;margin-top:0;width:412.4pt;height:247.4pt;rotation:315;z-index:-2516541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0CD" w:rsidRPr="008054CE" w:rsidRDefault="00BD40C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440129" o:spid="_x0000_s2054" type="#_x0000_t136" style="position:absolute;left:0;text-align:left;margin-left:0;margin-top:0;width:412.4pt;height:247.4pt;rotation:315;z-index:-25165209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bCs/>
        <w:noProof/>
      </w:rPr>
      <w:fldChar w:fldCharType="begin"/>
    </w:r>
    <w:r>
      <w:rPr>
        <w:bCs/>
        <w:noProof/>
      </w:rPr>
      <w:instrText xml:space="preserve"> STYLEREF  "Cover Title"  \* MERGEFORMAT </w:instrText>
    </w:r>
    <w:r>
      <w:rPr>
        <w:bCs/>
        <w:noProof/>
      </w:rPr>
      <w:fldChar w:fldCharType="separate"/>
    </w:r>
    <w:r w:rsidR="00496BC9">
      <w:rPr>
        <w:bCs/>
        <w:noProof/>
      </w:rPr>
      <w:t>Trusted Platform Module</w:t>
    </w:r>
    <w:r w:rsidR="00496BC9" w:rsidRPr="00496BC9">
      <w:rPr>
        <w:noProof/>
      </w:rPr>
      <w:t xml:space="preserve"> Library</w:t>
    </w:r>
    <w:r>
      <w:rPr>
        <w:noProof/>
      </w:rPr>
      <w:fldChar w:fldCharType="end"/>
    </w:r>
    <w:r w:rsidRPr="00F45234">
      <w:rPr>
        <w:noProof/>
      </w:rPr>
      <w:tab/>
    </w:r>
    <w:r w:rsidRPr="00F45234">
      <w:rPr>
        <w:noProof/>
      </w:rPr>
      <w:tab/>
    </w:r>
    <w:r>
      <w:rPr>
        <w:bCs/>
        <w:noProof/>
      </w:rPr>
      <w:fldChar w:fldCharType="begin"/>
    </w:r>
    <w:r>
      <w:rPr>
        <w:bCs/>
        <w:noProof/>
      </w:rPr>
      <w:instrText xml:space="preserve"> STYLEREF  "Cover Subtitle"  \* MERGEFORMAT </w:instrText>
    </w:r>
    <w:r>
      <w:rPr>
        <w:bCs/>
        <w:noProof/>
      </w:rPr>
      <w:fldChar w:fldCharType="separate"/>
    </w:r>
    <w:r w:rsidR="00496BC9">
      <w:rPr>
        <w:bCs/>
        <w:noProof/>
      </w:rPr>
      <w:t>Part 2: Structures</w:t>
    </w:r>
    <w:r>
      <w:rPr>
        <w:bCs/>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0CD" w:rsidRPr="00F45234" w:rsidRDefault="00BD40CD" w:rsidP="00BF3E5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440130" o:spid="_x0000_s2055" type="#_x0000_t136" style="position:absolute;left:0;text-align:left;margin-left:0;margin-top:0;width:412.4pt;height:247.4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bCs/>
        <w:noProof/>
      </w:rPr>
      <w:fldChar w:fldCharType="begin"/>
    </w:r>
    <w:r>
      <w:rPr>
        <w:bCs/>
        <w:noProof/>
      </w:rPr>
      <w:instrText xml:space="preserve"> STYLEREF  "Cover Subtitle"  \* MERGEFORMAT </w:instrText>
    </w:r>
    <w:r>
      <w:rPr>
        <w:bCs/>
        <w:noProof/>
      </w:rPr>
      <w:fldChar w:fldCharType="separate"/>
    </w:r>
    <w:r w:rsidR="00496BC9">
      <w:rPr>
        <w:bCs/>
        <w:noProof/>
      </w:rPr>
      <w:t>Part 2: Structures</w:t>
    </w:r>
    <w:r>
      <w:rPr>
        <w:bCs/>
        <w:noProof/>
      </w:rPr>
      <w:fldChar w:fldCharType="end"/>
    </w:r>
    <w:r w:rsidRPr="00F45234">
      <w:rPr>
        <w:noProof/>
      </w:rPr>
      <w:tab/>
    </w:r>
    <w:r w:rsidRPr="00F45234">
      <w:rPr>
        <w:noProof/>
      </w:rPr>
      <w:tab/>
    </w:r>
    <w:r>
      <w:rPr>
        <w:bCs/>
        <w:noProof/>
      </w:rPr>
      <w:fldChar w:fldCharType="begin"/>
    </w:r>
    <w:r>
      <w:rPr>
        <w:bCs/>
        <w:noProof/>
      </w:rPr>
      <w:instrText xml:space="preserve"> STYLEREF  "Cover Title"  \* MERGEFORMAT </w:instrText>
    </w:r>
    <w:r>
      <w:rPr>
        <w:bCs/>
        <w:noProof/>
      </w:rPr>
      <w:fldChar w:fldCharType="separate"/>
    </w:r>
    <w:r w:rsidR="00496BC9">
      <w:rPr>
        <w:bCs/>
        <w:noProof/>
      </w:rPr>
      <w:t>Trusted Platform Module</w:t>
    </w:r>
    <w:r w:rsidR="00496BC9" w:rsidRPr="00496BC9">
      <w:rPr>
        <w:noProof/>
      </w:rPr>
      <w:t xml:space="preserve"> Library</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0CD" w:rsidRDefault="00BD40C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440128" o:spid="_x0000_s2053" type="#_x0000_t136" style="position:absolute;left:0;text-align:left;margin-left:0;margin-top:0;width:412.4pt;height:247.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0CD" w:rsidRDefault="00BD40CD">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635615" o:spid="_x0000_s2051" type="#_x0000_t136" style="position:absolute;left:0;text-align:left;margin-left:0;margin-top:0;width:412.4pt;height:247.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4F2F"/>
    <w:multiLevelType w:val="multilevel"/>
    <w:tmpl w:val="BDB8CC2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firstLine="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2DD78AB"/>
    <w:multiLevelType w:val="multilevel"/>
    <w:tmpl w:val="DE2CE366"/>
    <w:name w:val="Equ"/>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
    <w:nsid w:val="06477B27"/>
    <w:multiLevelType w:val="multilevel"/>
    <w:tmpl w:val="1C3EF38C"/>
    <w:lvl w:ilvl="0">
      <w:start w:val="1"/>
      <w:numFmt w:val="decimal"/>
      <w:pStyle w:val="Heading1"/>
      <w:lvlText w:val="%1"/>
      <w:lvlJc w:val="left"/>
      <w:pPr>
        <w:tabs>
          <w:tab w:val="num" w:pos="360"/>
        </w:tabs>
        <w:ind w:left="432" w:hanging="432"/>
      </w:pPr>
      <w:rPr>
        <w:rFonts w:ascii="Arial" w:hAnsi="Arial" w:hint="default"/>
        <w:b/>
        <w:i w:val="0"/>
        <w:sz w:val="20"/>
      </w:rPr>
    </w:lvl>
    <w:lvl w:ilvl="1">
      <w:start w:val="1"/>
      <w:numFmt w:val="decimal"/>
      <w:pStyle w:val="Heading2"/>
      <w:lvlText w:val="%1.%2"/>
      <w:lvlJc w:val="left"/>
      <w:pPr>
        <w:tabs>
          <w:tab w:val="num" w:pos="846"/>
        </w:tabs>
        <w:ind w:left="648" w:hanging="648"/>
      </w:pPr>
      <w:rPr>
        <w:rFonts w:ascii="Arial" w:hAnsi="Arial" w:hint="default"/>
        <w:b/>
        <w:i w:val="0"/>
        <w:sz w:val="20"/>
      </w:rPr>
    </w:lvl>
    <w:lvl w:ilvl="2">
      <w:start w:val="1"/>
      <w:numFmt w:val="decimal"/>
      <w:pStyle w:val="Heading3"/>
      <w:lvlText w:val="%1.%2.%3"/>
      <w:lvlJc w:val="left"/>
      <w:pPr>
        <w:tabs>
          <w:tab w:val="num" w:pos="792"/>
        </w:tabs>
        <w:ind w:left="864" w:hanging="864"/>
      </w:pPr>
      <w:rPr>
        <w:rFonts w:ascii="Arial" w:hAnsi="Arial" w:hint="default"/>
        <w:b/>
        <w:i w:val="0"/>
        <w:sz w:val="20"/>
      </w:rPr>
    </w:lvl>
    <w:lvl w:ilvl="3">
      <w:start w:val="1"/>
      <w:numFmt w:val="decimal"/>
      <w:pStyle w:val="Heading4"/>
      <w:lvlText w:val="%1.%2.%3.%4"/>
      <w:lvlJc w:val="left"/>
      <w:pPr>
        <w:tabs>
          <w:tab w:val="num" w:pos="1008"/>
        </w:tabs>
        <w:ind w:left="1080" w:hanging="1080"/>
      </w:pPr>
      <w:rPr>
        <w:rFonts w:ascii="Arial" w:hAnsi="Arial" w:hint="default"/>
        <w:b/>
        <w:i w:val="0"/>
        <w:sz w:val="20"/>
      </w:rPr>
    </w:lvl>
    <w:lvl w:ilvl="4">
      <w:start w:val="1"/>
      <w:numFmt w:val="decimal"/>
      <w:pStyle w:val="Heading5"/>
      <w:lvlText w:val="%1.%2.%3.%4.%5"/>
      <w:lvlJc w:val="left"/>
      <w:pPr>
        <w:tabs>
          <w:tab w:val="num" w:pos="1224"/>
        </w:tabs>
        <w:ind w:left="1296" w:hanging="1296"/>
      </w:pPr>
      <w:rPr>
        <w:rFonts w:ascii="Arial" w:hAnsi="Arial" w:hint="default"/>
        <w:b/>
        <w:i w:val="0"/>
        <w:sz w:val="20"/>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600" w:hanging="3600"/>
      </w:pPr>
      <w:rPr>
        <w:rFonts w:hint="default"/>
      </w:rPr>
    </w:lvl>
  </w:abstractNum>
  <w:abstractNum w:abstractNumId="3">
    <w:nsid w:val="0E0C27F0"/>
    <w:multiLevelType w:val="multilevel"/>
    <w:tmpl w:val="0A76D25C"/>
    <w:lvl w:ilvl="0">
      <w:start w:val="1"/>
      <w:numFmt w:val="lowerLetter"/>
      <w:lvlText w:val="%1)"/>
      <w:lvlJc w:val="left"/>
      <w:pPr>
        <w:ind w:left="360" w:hanging="360"/>
      </w:pPr>
      <w:rPr>
        <w:rFonts w:ascii="Arial" w:hAnsi="Arial" w:cs="Arial" w:hint="default"/>
        <w:b w:val="0"/>
        <w:bCs w:val="0"/>
        <w:i w:val="0"/>
        <w:iCs w:val="0"/>
        <w:caps w:val="0"/>
        <w:smallCaps w:val="0"/>
        <w:strike w:val="0"/>
        <w:dstrike w:val="0"/>
        <w:noProof w:val="0"/>
        <w:vanish w:val="0"/>
        <w:color w:val="00000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right"/>
      <w:pPr>
        <w:tabs>
          <w:tab w:val="num" w:pos="1080"/>
        </w:tabs>
        <w:ind w:left="792" w:hanging="288"/>
      </w:pPr>
      <w:rPr>
        <w:rFonts w:cs="Times New Roman" w:hint="default"/>
        <w:bCs w:val="0"/>
        <w:i w:val="0"/>
        <w:iCs w:val="0"/>
        <w:caps w:val="0"/>
        <w:smallCaps w:val="0"/>
        <w:strike w:val="0"/>
        <w:dstrike w:val="0"/>
        <w:noProof w:val="0"/>
        <w:vanish w:val="0"/>
        <w:color w:val="000000"/>
        <w:spacing w:val="0"/>
        <w:kern w:val="0"/>
        <w:position w:val="0"/>
        <w:sz w:val="18"/>
        <w:szCs w:val="1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1224"/>
        </w:tabs>
        <w:ind w:left="1224" w:hanging="288"/>
      </w:pPr>
      <w:rPr>
        <w:rFonts w:hint="default"/>
      </w:rPr>
    </w:lvl>
    <w:lvl w:ilvl="3">
      <w:start w:val="1"/>
      <w:numFmt w:val="lowerLetter"/>
      <w:lvlText w:val="%4."/>
      <w:lvlJc w:val="right"/>
      <w:pPr>
        <w:tabs>
          <w:tab w:val="num" w:pos="1728"/>
        </w:tabs>
        <w:ind w:left="1728" w:hanging="288"/>
      </w:pPr>
      <w:rPr>
        <w:rFonts w:hint="default"/>
      </w:rPr>
    </w:lvl>
    <w:lvl w:ilvl="4">
      <w:start w:val="1"/>
      <w:numFmt w:val="decimal"/>
      <w:lvlText w:val="%5."/>
      <w:lvlJc w:val="right"/>
      <w:pPr>
        <w:tabs>
          <w:tab w:val="num" w:pos="2232"/>
        </w:tabs>
        <w:ind w:left="2232" w:hanging="288"/>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nsid w:val="162079CE"/>
    <w:multiLevelType w:val="hybridMultilevel"/>
    <w:tmpl w:val="8A46281A"/>
    <w:lvl w:ilvl="0" w:tplc="BF1047BE">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AB38CD"/>
    <w:multiLevelType w:val="hybridMultilevel"/>
    <w:tmpl w:val="92507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F08E1"/>
    <w:multiLevelType w:val="multilevel"/>
    <w:tmpl w:val="E06876C6"/>
    <w:styleLink w:val="NumLet"/>
    <w:lvl w:ilvl="0">
      <w:start w:val="1"/>
      <w:numFmt w:val="decimal"/>
      <w:pStyle w:val="NumLet1"/>
      <w:lvlText w:val="%1."/>
      <w:lvlJc w:val="left"/>
      <w:pPr>
        <w:ind w:left="360" w:hanging="360"/>
      </w:pPr>
      <w:rPr>
        <w:rFonts w:hint="default"/>
      </w:rPr>
    </w:lvl>
    <w:lvl w:ilvl="1">
      <w:start w:val="1"/>
      <w:numFmt w:val="lowerLetter"/>
      <w:pStyle w:val="NumLet2"/>
      <w:lvlText w:val="%2."/>
      <w:lvlJc w:val="left"/>
      <w:pPr>
        <w:ind w:left="720" w:hanging="360"/>
      </w:pPr>
      <w:rPr>
        <w:rFonts w:hint="default"/>
      </w:rPr>
    </w:lvl>
    <w:lvl w:ilvl="2">
      <w:start w:val="1"/>
      <w:numFmt w:val="lowerRoman"/>
      <w:pStyle w:val="NumLet3"/>
      <w:lvlText w:val="%3."/>
      <w:lvlJc w:val="left"/>
      <w:pPr>
        <w:ind w:left="1080" w:hanging="360"/>
      </w:pPr>
      <w:rPr>
        <w:rFonts w:hint="default"/>
      </w:rPr>
    </w:lvl>
    <w:lvl w:ilvl="3">
      <w:start w:val="1"/>
      <w:numFmt w:val="decimal"/>
      <w:pStyle w:val="NumLet4"/>
      <w:lvlText w:val="%4."/>
      <w:lvlJc w:val="left"/>
      <w:pPr>
        <w:ind w:left="1440" w:hanging="360"/>
      </w:pPr>
      <w:rPr>
        <w:rFonts w:hint="default"/>
      </w:rPr>
    </w:lvl>
    <w:lvl w:ilvl="4">
      <w:start w:val="1"/>
      <w:numFmt w:val="lowerLetter"/>
      <w:pStyle w:val="NumLet5"/>
      <w:lvlText w:val="%5."/>
      <w:lvlJc w:val="left"/>
      <w:pPr>
        <w:ind w:left="1800" w:hanging="360"/>
      </w:pPr>
      <w:rPr>
        <w:rFonts w:hint="default"/>
      </w:rPr>
    </w:lvl>
    <w:lvl w:ilvl="5">
      <w:start w:val="1"/>
      <w:numFmt w:val="lowerRoman"/>
      <w:pStyle w:val="NumLet6"/>
      <w:lvlText w:val="%6."/>
      <w:lvlJc w:val="left"/>
      <w:pPr>
        <w:ind w:left="2160" w:hanging="360"/>
      </w:pPr>
      <w:rPr>
        <w:rFonts w:hint="default"/>
      </w:rPr>
    </w:lvl>
    <w:lvl w:ilvl="6">
      <w:start w:val="1"/>
      <w:numFmt w:val="decimal"/>
      <w:pStyle w:val="NumLet7"/>
      <w:lvlText w:val="%7."/>
      <w:lvlJc w:val="left"/>
      <w:pPr>
        <w:ind w:left="2520" w:hanging="360"/>
      </w:pPr>
      <w:rPr>
        <w:rFonts w:hint="default"/>
      </w:rPr>
    </w:lvl>
    <w:lvl w:ilvl="7">
      <w:start w:val="1"/>
      <w:numFmt w:val="lowerLetter"/>
      <w:pStyle w:val="NumLet8"/>
      <w:lvlText w:val="%8."/>
      <w:lvlJc w:val="left"/>
      <w:pPr>
        <w:ind w:left="2880" w:hanging="360"/>
      </w:pPr>
      <w:rPr>
        <w:rFonts w:hint="default"/>
      </w:rPr>
    </w:lvl>
    <w:lvl w:ilvl="8">
      <w:start w:val="1"/>
      <w:numFmt w:val="lowerRoman"/>
      <w:pStyle w:val="NumLet9"/>
      <w:lvlText w:val="%9."/>
      <w:lvlJc w:val="left"/>
      <w:pPr>
        <w:ind w:left="3240" w:hanging="360"/>
      </w:pPr>
      <w:rPr>
        <w:rFonts w:hint="default"/>
      </w:rPr>
    </w:lvl>
  </w:abstractNum>
  <w:abstractNum w:abstractNumId="7">
    <w:nsid w:val="24BF797A"/>
    <w:multiLevelType w:val="multilevel"/>
    <w:tmpl w:val="0F569AE0"/>
    <w:lvl w:ilvl="0">
      <w:start w:val="1"/>
      <w:numFmt w:val="decimal"/>
      <w:lvlText w:val="%1"/>
      <w:lvlJc w:val="right"/>
      <w:pPr>
        <w:tabs>
          <w:tab w:val="num" w:pos="0"/>
        </w:tabs>
        <w:ind w:left="0" w:hanging="360"/>
      </w:pPr>
      <w:rPr>
        <w:rFonts w:hint="default"/>
        <w:color w:val="000000" w:themeColor="text1"/>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4DD791F"/>
    <w:multiLevelType w:val="multilevel"/>
    <w:tmpl w:val="30B02116"/>
    <w:styleLink w:val="StyleNumberedArial10ptBoldText1Left0Hanging0"/>
    <w:lvl w:ilvl="0">
      <w:start w:val="1"/>
      <w:numFmt w:val="decimal"/>
      <w:lvlText w:val="4.%1"/>
      <w:lvlJc w:val="left"/>
      <w:pPr>
        <w:ind w:left="360" w:hanging="360"/>
      </w:pPr>
      <w:rPr>
        <w:b/>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505729F"/>
    <w:multiLevelType w:val="hybridMultilevel"/>
    <w:tmpl w:val="8CB6CB2E"/>
    <w:lvl w:ilvl="0" w:tplc="45F8CA14">
      <w:start w:val="1"/>
      <w:numFmt w:val="decimal"/>
      <w:lvlText w:val="%1"/>
      <w:lvlJc w:val="right"/>
      <w:pPr>
        <w:ind w:left="360" w:hanging="360"/>
      </w:pPr>
      <w:rPr>
        <w:rFonts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4B422F"/>
    <w:multiLevelType w:val="multilevel"/>
    <w:tmpl w:val="7A767C8E"/>
    <w:lvl w:ilvl="0">
      <w:start w:val="1"/>
      <w:numFmt w:val="decimal"/>
      <w:lvlText w:val="%1"/>
      <w:lvlJc w:val="left"/>
      <w:rPr>
        <w:rFonts w:hint="default"/>
      </w:rPr>
    </w:lvl>
    <w:lvl w:ilvl="1">
      <w:start w:val="1"/>
      <w:numFmt w:val="decimal"/>
      <w:lvlText w:val="%1.%2"/>
      <w:legacy w:legacy="1" w:legacySpace="170" w:legacyIndent="0"/>
      <w:lvlJc w:val="left"/>
      <w:rPr>
        <w:rFonts w:hint="default"/>
      </w:rPr>
    </w:lvl>
    <w:lvl w:ilvl="2">
      <w:start w:val="1"/>
      <w:numFmt w:val="decimal"/>
      <w:lvlText w:val="%1.%2.%3"/>
      <w:legacy w:legacy="1" w:legacySpace="144" w:legacyIndent="0"/>
      <w:lvlJc w:val="left"/>
      <w:rPr>
        <w:rFonts w:hint="default"/>
        <w:i w:val="0"/>
      </w:rPr>
    </w:lvl>
    <w:lvl w:ilvl="3">
      <w:start w:val="1"/>
      <w:numFmt w:val="decimal"/>
      <w:lvlText w:val="%1.%2.%3.%4"/>
      <w:legacy w:legacy="1" w:legacySpace="144" w:legacyIndent="0"/>
      <w:lvlJc w:val="left"/>
      <w:rPr>
        <w:rFonts w:hint="default"/>
      </w:rPr>
    </w:lvl>
    <w:lvl w:ilvl="4">
      <w:start w:val="1"/>
      <w:numFmt w:val="decimal"/>
      <w:lvlText w:val="%1.%2.%3.%4.%5"/>
      <w:legacy w:legacy="1" w:legacySpace="144" w:legacyIndent="0"/>
      <w:lvlJc w:val="left"/>
      <w:rPr>
        <w:rFonts w:hint="default"/>
      </w:rPr>
    </w:lvl>
    <w:lvl w:ilvl="5">
      <w:start w:val="1"/>
      <w:numFmt w:val="decimal"/>
      <w:lvlText w:val="%1.%2.%3.%4.%5.%6"/>
      <w:legacy w:legacy="1" w:legacySpace="144" w:legacyIndent="0"/>
      <w:lvlJc w:val="left"/>
      <w:rPr>
        <w:rFonts w:hint="default"/>
      </w:rPr>
    </w:lvl>
    <w:lvl w:ilvl="6">
      <w:start w:val="1"/>
      <w:numFmt w:val="decimal"/>
      <w:lvlText w:val="%1.%2.%3.%4.%5.%6.%7"/>
      <w:legacy w:legacy="1" w:legacySpace="144" w:legacyIndent="0"/>
      <w:lvlJc w:val="left"/>
      <w:rPr>
        <w:rFonts w:hint="default"/>
      </w:rPr>
    </w:lvl>
    <w:lvl w:ilvl="7">
      <w:start w:val="1"/>
      <w:numFmt w:val="decimal"/>
      <w:lvlText w:val="%1.%2.%3.%4.%5.%6.%7.%8"/>
      <w:legacy w:legacy="1" w:legacySpace="144" w:legacyIndent="0"/>
      <w:lvlJc w:val="left"/>
      <w:rPr>
        <w:rFonts w:hint="default"/>
      </w:rPr>
    </w:lvl>
    <w:lvl w:ilvl="8">
      <w:start w:val="1"/>
      <w:numFmt w:val="decimal"/>
      <w:lvlText w:val="%1.%2.%3.%4.%5.%6.%7.%8.%9"/>
      <w:legacy w:legacy="1" w:legacySpace="144" w:legacyIndent="0"/>
      <w:lvlJc w:val="left"/>
      <w:rPr>
        <w:rFonts w:hint="default"/>
      </w:rPr>
    </w:lvl>
  </w:abstractNum>
  <w:abstractNum w:abstractNumId="11">
    <w:nsid w:val="30086E04"/>
    <w:multiLevelType w:val="hybridMultilevel"/>
    <w:tmpl w:val="1C2C37EA"/>
    <w:lvl w:ilvl="0" w:tplc="964A0460">
      <w:start w:val="1"/>
      <w:numFmt w:val="bullet"/>
      <w:lvlText w:val="ï‚·"/>
      <w:lvlJc w:val="left"/>
      <w:pPr>
        <w:ind w:left="720" w:hanging="360"/>
      </w:pPr>
      <w:rPr>
        <w:rFonts w:ascii="Symbol" w:hAnsi="Symbol" w:hint="default"/>
      </w:rPr>
    </w:lvl>
    <w:lvl w:ilvl="1" w:tplc="28ACBA88" w:tentative="1">
      <w:start w:val="1"/>
      <w:numFmt w:val="bullet"/>
      <w:lvlText w:val="o"/>
      <w:lvlJc w:val="left"/>
      <w:pPr>
        <w:ind w:left="1440" w:hanging="360"/>
      </w:pPr>
      <w:rPr>
        <w:rFonts w:ascii="Courier New" w:hAnsi="Courier New" w:cs="Courier New" w:hint="default"/>
      </w:rPr>
    </w:lvl>
    <w:lvl w:ilvl="2" w:tplc="62BAFFAA" w:tentative="1">
      <w:start w:val="1"/>
      <w:numFmt w:val="bullet"/>
      <w:lvlText w:val="ï‚§"/>
      <w:lvlJc w:val="left"/>
      <w:pPr>
        <w:ind w:left="2160" w:hanging="360"/>
      </w:pPr>
      <w:rPr>
        <w:rFonts w:ascii="Wingdings" w:hAnsi="Wingdings" w:hint="default"/>
      </w:rPr>
    </w:lvl>
    <w:lvl w:ilvl="3" w:tplc="EC2E32B2" w:tentative="1">
      <w:start w:val="1"/>
      <w:numFmt w:val="bullet"/>
      <w:lvlText w:val="ï‚·"/>
      <w:lvlJc w:val="left"/>
      <w:pPr>
        <w:ind w:left="2880" w:hanging="360"/>
      </w:pPr>
      <w:rPr>
        <w:rFonts w:ascii="Symbol" w:hAnsi="Symbol" w:hint="default"/>
      </w:rPr>
    </w:lvl>
    <w:lvl w:ilvl="4" w:tplc="5A828492" w:tentative="1">
      <w:start w:val="1"/>
      <w:numFmt w:val="bullet"/>
      <w:lvlText w:val="o"/>
      <w:lvlJc w:val="left"/>
      <w:pPr>
        <w:ind w:left="3600" w:hanging="360"/>
      </w:pPr>
      <w:rPr>
        <w:rFonts w:ascii="Courier New" w:hAnsi="Courier New" w:cs="Courier New" w:hint="default"/>
      </w:rPr>
    </w:lvl>
    <w:lvl w:ilvl="5" w:tplc="56C080F4" w:tentative="1">
      <w:start w:val="1"/>
      <w:numFmt w:val="bullet"/>
      <w:lvlText w:val="ï‚§"/>
      <w:lvlJc w:val="left"/>
      <w:pPr>
        <w:ind w:left="4320" w:hanging="360"/>
      </w:pPr>
      <w:rPr>
        <w:rFonts w:ascii="Wingdings" w:hAnsi="Wingdings" w:hint="default"/>
      </w:rPr>
    </w:lvl>
    <w:lvl w:ilvl="6" w:tplc="99A4C570" w:tentative="1">
      <w:start w:val="1"/>
      <w:numFmt w:val="bullet"/>
      <w:lvlText w:val="ï‚·"/>
      <w:lvlJc w:val="left"/>
      <w:pPr>
        <w:ind w:left="5040" w:hanging="360"/>
      </w:pPr>
      <w:rPr>
        <w:rFonts w:ascii="Symbol" w:hAnsi="Symbol" w:hint="default"/>
      </w:rPr>
    </w:lvl>
    <w:lvl w:ilvl="7" w:tplc="1730D002" w:tentative="1">
      <w:start w:val="1"/>
      <w:numFmt w:val="bullet"/>
      <w:lvlText w:val="o"/>
      <w:lvlJc w:val="left"/>
      <w:pPr>
        <w:ind w:left="5760" w:hanging="360"/>
      </w:pPr>
      <w:rPr>
        <w:rFonts w:ascii="Courier New" w:hAnsi="Courier New" w:cs="Courier New" w:hint="default"/>
      </w:rPr>
    </w:lvl>
    <w:lvl w:ilvl="8" w:tplc="52E2259E" w:tentative="1">
      <w:start w:val="1"/>
      <w:numFmt w:val="bullet"/>
      <w:lvlText w:val="ï‚§"/>
      <w:lvlJc w:val="left"/>
      <w:pPr>
        <w:ind w:left="6480" w:hanging="360"/>
      </w:pPr>
      <w:rPr>
        <w:rFonts w:ascii="Wingdings" w:hAnsi="Wingdings" w:hint="default"/>
      </w:rPr>
    </w:lvl>
  </w:abstractNum>
  <w:abstractNum w:abstractNumId="12">
    <w:nsid w:val="31D9062C"/>
    <w:multiLevelType w:val="hybridMultilevel"/>
    <w:tmpl w:val="C00898DA"/>
    <w:lvl w:ilvl="0" w:tplc="6EE6E3F4">
      <w:start w:val="1"/>
      <w:numFmt w:val="decimal"/>
      <w:lvlText w:val="%1)"/>
      <w:lvlJc w:val="left"/>
      <w:pPr>
        <w:ind w:left="720" w:hanging="360"/>
      </w:pPr>
      <w:rPr>
        <w:rFonts w:ascii="Arial" w:hAnsi="Arial" w:cs="Arial" w:hint="default"/>
        <w:i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B809A1"/>
    <w:multiLevelType w:val="multilevel"/>
    <w:tmpl w:val="35AC54B0"/>
    <w:styleLink w:val="StyleNumberedArial10ptCustomColorRGB8614226Left"/>
    <w:lvl w:ilvl="0">
      <w:start w:val="1"/>
      <w:numFmt w:val="decimal"/>
      <w:lvlText w:val="4.%1"/>
      <w:lvlJc w:val="left"/>
      <w:pPr>
        <w:ind w:left="36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C077351"/>
    <w:multiLevelType w:val="multilevel"/>
    <w:tmpl w:val="ADA2B196"/>
    <w:lvl w:ilvl="0">
      <w:start w:val="1"/>
      <w:numFmt w:val="lowerLetter"/>
      <w:pStyle w:val="ListNumber"/>
      <w:lvlText w:val="%1)"/>
      <w:lvlJc w:val="left"/>
      <w:pPr>
        <w:ind w:left="360" w:hanging="360"/>
      </w:pPr>
      <w:rPr>
        <w:rFonts w:hint="default"/>
      </w:rPr>
    </w:lvl>
    <w:lvl w:ilvl="1">
      <w:start w:val="1"/>
      <w:numFmt w:val="decimal"/>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lowerLetter"/>
      <w:pStyle w:val="ListNumber4"/>
      <w:lvlText w:val="(%4)"/>
      <w:lvlJc w:val="left"/>
      <w:pPr>
        <w:ind w:left="1440" w:hanging="360"/>
      </w:pPr>
      <w:rPr>
        <w:rFonts w:hint="default"/>
      </w:rPr>
    </w:lvl>
    <w:lvl w:ilvl="4">
      <w:start w:val="1"/>
      <w:numFmt w:val="decimal"/>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D3C2B79"/>
    <w:multiLevelType w:val="hybridMultilevel"/>
    <w:tmpl w:val="D1568FF2"/>
    <w:lvl w:ilvl="0" w:tplc="8676C8E0">
      <w:numFmt w:val="bullet"/>
      <w:lvlText w:val="—"/>
      <w:lvlJc w:val="left"/>
      <w:pPr>
        <w:ind w:left="440" w:hanging="360"/>
      </w:pPr>
      <w:rPr>
        <w:rFonts w:ascii="Arial" w:eastAsia="Times New Roman" w:hAnsi="Arial" w:cs="Arial"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16">
    <w:nsid w:val="52280B36"/>
    <w:multiLevelType w:val="multilevel"/>
    <w:tmpl w:val="C31E02F2"/>
    <w:lvl w:ilvl="0">
      <w:start w:val="1"/>
      <w:numFmt w:val="upperLetter"/>
      <w:pStyle w:val="ANNEXtitle"/>
      <w:suff w:val="nothing"/>
      <w:lvlText w:val="Annex %1 "/>
      <w:lvlJc w:val="left"/>
      <w:pPr>
        <w:ind w:left="0" w:firstLine="0"/>
      </w:pPr>
      <w:rPr>
        <w:rFonts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pStyle w:val="ANNEX-heading5"/>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7">
    <w:nsid w:val="5457449C"/>
    <w:multiLevelType w:val="multilevel"/>
    <w:tmpl w:val="8F960866"/>
    <w:lvl w:ilvl="0">
      <w:start w:val="1"/>
      <w:numFmt w:val="lowerLetter"/>
      <w:lvlText w:val="%1)"/>
      <w:lvlJc w:val="left"/>
      <w:pPr>
        <w:ind w:left="36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right"/>
      <w:pPr>
        <w:tabs>
          <w:tab w:val="num" w:pos="1080"/>
        </w:tabs>
        <w:ind w:left="792" w:hanging="288"/>
      </w:pPr>
      <w:rPr>
        <w:rFonts w:cs="Times New Roman"/>
        <w:bCs w:val="0"/>
        <w:i w:val="0"/>
        <w:iCs w:val="0"/>
        <w:caps w:val="0"/>
        <w:smallCaps w:val="0"/>
        <w:strike w:val="0"/>
        <w:dstrike w:val="0"/>
        <w:noProof w:val="0"/>
        <w:vanish w:val="0"/>
        <w:color w:val="000000"/>
        <w:spacing w:val="0"/>
        <w:kern w:val="0"/>
        <w:position w:val="0"/>
        <w:sz w:val="20"/>
        <w:szCs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1224"/>
        </w:tabs>
        <w:ind w:left="1224" w:hanging="288"/>
      </w:pPr>
      <w:rPr>
        <w:rFonts w:hint="default"/>
      </w:rPr>
    </w:lvl>
    <w:lvl w:ilvl="3">
      <w:start w:val="1"/>
      <w:numFmt w:val="lowerLetter"/>
      <w:lvlText w:val="%4."/>
      <w:lvlJc w:val="right"/>
      <w:pPr>
        <w:tabs>
          <w:tab w:val="num" w:pos="1728"/>
        </w:tabs>
        <w:ind w:left="1728" w:hanging="288"/>
      </w:pPr>
      <w:rPr>
        <w:rFonts w:hint="default"/>
      </w:rPr>
    </w:lvl>
    <w:lvl w:ilvl="4">
      <w:start w:val="1"/>
      <w:numFmt w:val="decimal"/>
      <w:lvlText w:val="%5."/>
      <w:lvlJc w:val="right"/>
      <w:pPr>
        <w:tabs>
          <w:tab w:val="num" w:pos="2232"/>
        </w:tabs>
        <w:ind w:left="2232" w:hanging="288"/>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nsid w:val="59E730B5"/>
    <w:multiLevelType w:val="singleLevel"/>
    <w:tmpl w:val="BCD25066"/>
    <w:lvl w:ilvl="0">
      <w:start w:val="1"/>
      <w:numFmt w:val="decimal"/>
      <w:lvlText w:val="Application Note %1:"/>
      <w:lvlJc w:val="left"/>
      <w:pPr>
        <w:tabs>
          <w:tab w:val="num" w:pos="2126"/>
        </w:tabs>
        <w:ind w:left="2126" w:hanging="2126"/>
      </w:pPr>
      <w:rPr>
        <w:rFonts w:ascii="Arial" w:hAnsi="Arial" w:hint="default"/>
        <w:b w:val="0"/>
        <w:i/>
        <w:sz w:val="20"/>
      </w:rPr>
    </w:lvl>
  </w:abstractNum>
  <w:abstractNum w:abstractNumId="19">
    <w:nsid w:val="5A955121"/>
    <w:multiLevelType w:val="multilevel"/>
    <w:tmpl w:val="E918F55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C586D56"/>
    <w:multiLevelType w:val="singleLevel"/>
    <w:tmpl w:val="7BEA1FE6"/>
    <w:lvl w:ilvl="0">
      <w:start w:val="1"/>
      <w:numFmt w:val="bullet"/>
      <w:pStyle w:val="ListBullet5"/>
      <w:lvlText w:val="â€”"/>
      <w:lvlJc w:val="left"/>
      <w:pPr>
        <w:ind w:left="720" w:hanging="360"/>
      </w:pPr>
      <w:rPr>
        <w:rFonts w:ascii="Calibri" w:hAnsi="Calibri" w:hint="default"/>
      </w:rPr>
    </w:lvl>
  </w:abstractNum>
  <w:abstractNum w:abstractNumId="21">
    <w:nsid w:val="69B93AB8"/>
    <w:multiLevelType w:val="hybridMultilevel"/>
    <w:tmpl w:val="A3D8442E"/>
    <w:lvl w:ilvl="0" w:tplc="C0643B7E">
      <w:start w:val="1"/>
      <w:numFmt w:val="bullet"/>
      <w:pStyle w:val="paratextbullet"/>
      <w:lvlText w:val=""/>
      <w:lvlJc w:val="left"/>
      <w:pPr>
        <w:tabs>
          <w:tab w:val="num" w:pos="720"/>
        </w:tabs>
        <w:ind w:left="720" w:hanging="360"/>
      </w:pPr>
      <w:rPr>
        <w:rFonts w:ascii="Symbol" w:hAnsi="Symbol" w:hint="default"/>
        <w:caps w:val="0"/>
        <w:strike w:val="0"/>
        <w:dstrike w:val="0"/>
        <w:vanish w:val="0"/>
        <w:color w:val="000000"/>
        <w:vertAlign w:val="baseline"/>
      </w:rPr>
    </w:lvl>
    <w:lvl w:ilvl="1" w:tplc="ADB8138C">
      <w:start w:val="1"/>
      <w:numFmt w:val="bullet"/>
      <w:lvlText w:val="o"/>
      <w:lvlJc w:val="left"/>
      <w:pPr>
        <w:tabs>
          <w:tab w:val="num" w:pos="1440"/>
        </w:tabs>
        <w:ind w:left="1440" w:hanging="360"/>
      </w:pPr>
      <w:rPr>
        <w:rFonts w:ascii="Courier New" w:hAnsi="Courier New" w:hint="default"/>
      </w:rPr>
    </w:lvl>
    <w:lvl w:ilvl="2" w:tplc="2DB84296" w:tentative="1">
      <w:start w:val="1"/>
      <w:numFmt w:val="bullet"/>
      <w:lvlText w:val=""/>
      <w:lvlJc w:val="left"/>
      <w:pPr>
        <w:tabs>
          <w:tab w:val="num" w:pos="2160"/>
        </w:tabs>
        <w:ind w:left="2160" w:hanging="360"/>
      </w:pPr>
      <w:rPr>
        <w:rFonts w:ascii="Wingdings" w:hAnsi="Wingdings" w:hint="default"/>
      </w:rPr>
    </w:lvl>
    <w:lvl w:ilvl="3" w:tplc="D9202BB2" w:tentative="1">
      <w:start w:val="1"/>
      <w:numFmt w:val="bullet"/>
      <w:lvlText w:val=""/>
      <w:lvlJc w:val="left"/>
      <w:pPr>
        <w:tabs>
          <w:tab w:val="num" w:pos="2880"/>
        </w:tabs>
        <w:ind w:left="2880" w:hanging="360"/>
      </w:pPr>
      <w:rPr>
        <w:rFonts w:ascii="Symbol" w:hAnsi="Symbol" w:hint="default"/>
      </w:rPr>
    </w:lvl>
    <w:lvl w:ilvl="4" w:tplc="D22ECE9A" w:tentative="1">
      <w:start w:val="1"/>
      <w:numFmt w:val="bullet"/>
      <w:lvlText w:val="o"/>
      <w:lvlJc w:val="left"/>
      <w:pPr>
        <w:tabs>
          <w:tab w:val="num" w:pos="3600"/>
        </w:tabs>
        <w:ind w:left="3600" w:hanging="360"/>
      </w:pPr>
      <w:rPr>
        <w:rFonts w:ascii="Courier New" w:hAnsi="Courier New" w:hint="default"/>
      </w:rPr>
    </w:lvl>
    <w:lvl w:ilvl="5" w:tplc="97F87B72" w:tentative="1">
      <w:start w:val="1"/>
      <w:numFmt w:val="bullet"/>
      <w:lvlText w:val=""/>
      <w:lvlJc w:val="left"/>
      <w:pPr>
        <w:tabs>
          <w:tab w:val="num" w:pos="4320"/>
        </w:tabs>
        <w:ind w:left="4320" w:hanging="360"/>
      </w:pPr>
      <w:rPr>
        <w:rFonts w:ascii="Wingdings" w:hAnsi="Wingdings" w:hint="default"/>
      </w:rPr>
    </w:lvl>
    <w:lvl w:ilvl="6" w:tplc="3EBE77AE" w:tentative="1">
      <w:start w:val="1"/>
      <w:numFmt w:val="bullet"/>
      <w:lvlText w:val=""/>
      <w:lvlJc w:val="left"/>
      <w:pPr>
        <w:tabs>
          <w:tab w:val="num" w:pos="5040"/>
        </w:tabs>
        <w:ind w:left="5040" w:hanging="360"/>
      </w:pPr>
      <w:rPr>
        <w:rFonts w:ascii="Symbol" w:hAnsi="Symbol" w:hint="default"/>
      </w:rPr>
    </w:lvl>
    <w:lvl w:ilvl="7" w:tplc="AA8E95DE" w:tentative="1">
      <w:start w:val="1"/>
      <w:numFmt w:val="bullet"/>
      <w:lvlText w:val="o"/>
      <w:lvlJc w:val="left"/>
      <w:pPr>
        <w:tabs>
          <w:tab w:val="num" w:pos="5760"/>
        </w:tabs>
        <w:ind w:left="5760" w:hanging="360"/>
      </w:pPr>
      <w:rPr>
        <w:rFonts w:ascii="Courier New" w:hAnsi="Courier New" w:hint="default"/>
      </w:rPr>
    </w:lvl>
    <w:lvl w:ilvl="8" w:tplc="F60CAD58" w:tentative="1">
      <w:start w:val="1"/>
      <w:numFmt w:val="bullet"/>
      <w:lvlText w:val=""/>
      <w:lvlJc w:val="left"/>
      <w:pPr>
        <w:tabs>
          <w:tab w:val="num" w:pos="6480"/>
        </w:tabs>
        <w:ind w:left="6480" w:hanging="360"/>
      </w:pPr>
      <w:rPr>
        <w:rFonts w:ascii="Wingdings" w:hAnsi="Wingdings" w:hint="default"/>
      </w:rPr>
    </w:lvl>
  </w:abstractNum>
  <w:abstractNum w:abstractNumId="22">
    <w:nsid w:val="6F986356"/>
    <w:multiLevelType w:val="hybridMultilevel"/>
    <w:tmpl w:val="D7F2EDA6"/>
    <w:lvl w:ilvl="0" w:tplc="2BB66FE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7F11E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082ECC"/>
    <w:multiLevelType w:val="multilevel"/>
    <w:tmpl w:val="4530B0EC"/>
    <w:lvl w:ilvl="0">
      <w:start w:val="1"/>
      <w:numFmt w:val="decimal"/>
      <w:lvlText w:val="%1"/>
      <w:lvlJc w:val="left"/>
      <w:pPr>
        <w:ind w:left="360" w:hanging="360"/>
      </w:pPr>
      <w:rPr>
        <w:rFonts w:ascii="Arial" w:hAnsi="Arial" w:hint="default"/>
        <w:b/>
        <w:i w:val="0"/>
        <w:caps w:val="0"/>
        <w:strike w:val="0"/>
        <w:dstrike w:val="0"/>
        <w:vanish w:val="0"/>
        <w:sz w:val="20"/>
        <w:vertAlign w:val="baseline"/>
      </w:rPr>
    </w:lvl>
    <w:lvl w:ilvl="1">
      <w:start w:val="1"/>
      <w:numFmt w:val="decimal"/>
      <w:lvlText w:val="%1.%2"/>
      <w:lvlJc w:val="left"/>
      <w:pPr>
        <w:ind w:left="3690" w:hanging="720"/>
      </w:pPr>
      <w:rPr>
        <w:rFonts w:ascii="Arial" w:hAnsi="Arial" w:hint="default"/>
        <w:b/>
        <w:i w:val="0"/>
        <w:sz w:val="20"/>
      </w:rPr>
    </w:lvl>
    <w:lvl w:ilvl="2">
      <w:start w:val="1"/>
      <w:numFmt w:val="decimal"/>
      <w:lvlText w:val="%1.%2.%3"/>
      <w:lvlJc w:val="left"/>
      <w:pPr>
        <w:ind w:left="1080" w:hanging="1080"/>
      </w:pPr>
      <w:rPr>
        <w:rFonts w:ascii="Arial" w:hAnsi="Arial" w:hint="default"/>
        <w:b/>
        <w:i w:val="0"/>
        <w:sz w:val="20"/>
      </w:rPr>
    </w:lvl>
    <w:lvl w:ilvl="3">
      <w:start w:val="1"/>
      <w:numFmt w:val="decimal"/>
      <w:lvlText w:val="%1.%2.%3.%4"/>
      <w:lvlJc w:val="left"/>
      <w:pPr>
        <w:ind w:left="1440" w:hanging="1440"/>
      </w:pPr>
      <w:rPr>
        <w:rFonts w:ascii="Arial" w:hAnsi="Arial" w:hint="default"/>
        <w:b/>
        <w:i w:val="0"/>
        <w:sz w:val="20"/>
      </w:rPr>
    </w:lvl>
    <w:lvl w:ilvl="4">
      <w:start w:val="1"/>
      <w:numFmt w:val="decimal"/>
      <w:lvlText w:val="%1.%2.%3.%4.%5"/>
      <w:lvlJc w:val="left"/>
      <w:pPr>
        <w:ind w:left="1800" w:hanging="1800"/>
      </w:pPr>
      <w:rPr>
        <w:rFonts w:ascii="Arial" w:hAnsi="Arial" w:hint="default"/>
        <w:b/>
        <w:i w:val="0"/>
        <w:sz w:val="20"/>
      </w:rPr>
    </w:lvl>
    <w:lvl w:ilvl="5">
      <w:start w:val="1"/>
      <w:numFmt w:val="decimal"/>
      <w:lvlText w:val="%1.%2.%3.%4.%5.%6"/>
      <w:lvlJc w:val="left"/>
      <w:pPr>
        <w:ind w:left="2160" w:hanging="2160"/>
      </w:pPr>
      <w:rPr>
        <w:rFonts w:ascii="Arial" w:hAnsi="Arial" w:hint="default"/>
        <w:b/>
        <w:i w:val="0"/>
        <w:sz w:val="20"/>
      </w:rPr>
    </w:lvl>
    <w:lvl w:ilvl="6">
      <w:start w:val="1"/>
      <w:numFmt w:val="decimal"/>
      <w:lvlText w:val="%1.%2.%3.%4.%5.%6.%7"/>
      <w:lvlJc w:val="left"/>
      <w:pPr>
        <w:ind w:left="2520" w:hanging="2520"/>
      </w:pPr>
      <w:rPr>
        <w:rFonts w:ascii="Arial" w:hAnsi="Arial" w:hint="default"/>
        <w:b/>
        <w:i w:val="0"/>
        <w:sz w:val="20"/>
      </w:rPr>
    </w:lvl>
    <w:lvl w:ilvl="7">
      <w:start w:val="1"/>
      <w:numFmt w:val="decimal"/>
      <w:lvlText w:val="%1.%2.%3.%4.%5.%6.%7.%8"/>
      <w:lvlJc w:val="left"/>
      <w:pPr>
        <w:ind w:left="2880" w:hanging="2880"/>
      </w:pPr>
      <w:rPr>
        <w:rFonts w:ascii="Arial" w:hAnsi="Arial" w:hint="default"/>
        <w:b/>
        <w:i w:val="0"/>
        <w:sz w:val="20"/>
      </w:rPr>
    </w:lvl>
    <w:lvl w:ilvl="8">
      <w:start w:val="1"/>
      <w:numFmt w:val="decimal"/>
      <w:lvlText w:val="%1.%2.%3.%4.%5.%6.%7.%8.%9"/>
      <w:lvlJc w:val="left"/>
      <w:pPr>
        <w:ind w:left="3240" w:hanging="3240"/>
      </w:pPr>
      <w:rPr>
        <w:rFonts w:ascii="Arial" w:hAnsi="Arial" w:hint="default"/>
        <w:b/>
        <w:i w:val="0"/>
        <w:sz w:val="20"/>
      </w:rPr>
    </w:lvl>
  </w:abstractNum>
  <w:abstractNum w:abstractNumId="25">
    <w:nsid w:val="79C85167"/>
    <w:multiLevelType w:val="hybridMultilevel"/>
    <w:tmpl w:val="642AF8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E402823"/>
    <w:multiLevelType w:val="hybridMultilevel"/>
    <w:tmpl w:val="0414CCC6"/>
    <w:lvl w:ilvl="0" w:tplc="58C022C0">
      <w:start w:val="1"/>
      <w:numFmt w:val="decimal"/>
      <w:pStyle w:val="ListNumbered"/>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1"/>
  </w:num>
  <w:num w:numId="4">
    <w:abstractNumId w:val="9"/>
  </w:num>
  <w:num w:numId="5">
    <w:abstractNumId w:val="0"/>
  </w:num>
  <w:num w:numId="6">
    <w:abstractNumId w:val="24"/>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4"/>
  </w:num>
  <w:num w:numId="10">
    <w:abstractNumId w:val="18"/>
  </w:num>
  <w:num w:numId="11">
    <w:abstractNumId w:val="2"/>
  </w:num>
  <w:num w:numId="12">
    <w:abstractNumId w:val="16"/>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6"/>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25"/>
  </w:num>
  <w:num w:numId="27">
    <w:abstractNumId w:val="26"/>
  </w:num>
  <w:num w:numId="28">
    <w:abstractNumId w:val="26"/>
    <w:lvlOverride w:ilvl="0">
      <w:startOverride w:val="1"/>
    </w:lvlOverride>
  </w:num>
  <w:num w:numId="29">
    <w:abstractNumId w:val="3"/>
  </w:num>
  <w:num w:numId="30">
    <w:abstractNumId w:val="5"/>
  </w:num>
  <w:num w:numId="31">
    <w:abstractNumId w:val="8"/>
  </w:num>
  <w:num w:numId="32">
    <w:abstractNumId w:val="2"/>
  </w:num>
  <w:num w:numId="33">
    <w:abstractNumId w:val="2"/>
  </w:num>
  <w:num w:numId="34">
    <w:abstractNumId w:val="23"/>
  </w:num>
  <w:num w:numId="35">
    <w:abstractNumId w:val="12"/>
  </w:num>
  <w:num w:numId="3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neth Goldman">
    <w15:presenceInfo w15:providerId="AD" w15:userId="S::kgoldman@us.ibm.com::2c024fe3-becd-4dd3-840f-717398001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trackRevisions/>
  <w:defaultTabStop w:val="720"/>
  <w:hyphenationZone w:val="425"/>
  <w:evenAndOddHeaders/>
  <w:characterSpacingControl w:val="doNotCompress"/>
  <w:hdrShapeDefaults>
    <o:shapedefaults v:ext="edit" spidmax="2056"/>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63C"/>
    <w:rsid w:val="00010876"/>
    <w:rsid w:val="000113AB"/>
    <w:rsid w:val="00015D4E"/>
    <w:rsid w:val="00030B0A"/>
    <w:rsid w:val="00032B0E"/>
    <w:rsid w:val="000367E6"/>
    <w:rsid w:val="0004164F"/>
    <w:rsid w:val="0004387D"/>
    <w:rsid w:val="0004598A"/>
    <w:rsid w:val="00045FA8"/>
    <w:rsid w:val="000512B2"/>
    <w:rsid w:val="000533B3"/>
    <w:rsid w:val="000550EE"/>
    <w:rsid w:val="00074136"/>
    <w:rsid w:val="00090199"/>
    <w:rsid w:val="000910F8"/>
    <w:rsid w:val="00093954"/>
    <w:rsid w:val="000969C5"/>
    <w:rsid w:val="000A2586"/>
    <w:rsid w:val="000A4232"/>
    <w:rsid w:val="000A74DF"/>
    <w:rsid w:val="000B0705"/>
    <w:rsid w:val="000B2F0F"/>
    <w:rsid w:val="000B4769"/>
    <w:rsid w:val="000C4E46"/>
    <w:rsid w:val="000C58B4"/>
    <w:rsid w:val="000D081B"/>
    <w:rsid w:val="000F1164"/>
    <w:rsid w:val="000F4109"/>
    <w:rsid w:val="000F43C3"/>
    <w:rsid w:val="000F4746"/>
    <w:rsid w:val="000F6CFE"/>
    <w:rsid w:val="00100648"/>
    <w:rsid w:val="00101336"/>
    <w:rsid w:val="00102D8F"/>
    <w:rsid w:val="0010391E"/>
    <w:rsid w:val="001042FB"/>
    <w:rsid w:val="00113196"/>
    <w:rsid w:val="00114551"/>
    <w:rsid w:val="00116E95"/>
    <w:rsid w:val="00122083"/>
    <w:rsid w:val="00126C33"/>
    <w:rsid w:val="00127F20"/>
    <w:rsid w:val="00133A4E"/>
    <w:rsid w:val="00135CCD"/>
    <w:rsid w:val="00140B6B"/>
    <w:rsid w:val="0014415F"/>
    <w:rsid w:val="00145667"/>
    <w:rsid w:val="00154666"/>
    <w:rsid w:val="001650BD"/>
    <w:rsid w:val="00166BEF"/>
    <w:rsid w:val="00167250"/>
    <w:rsid w:val="00167D21"/>
    <w:rsid w:val="00172EB2"/>
    <w:rsid w:val="00173C3F"/>
    <w:rsid w:val="0018070D"/>
    <w:rsid w:val="0018359B"/>
    <w:rsid w:val="001C0CD6"/>
    <w:rsid w:val="001C3BDB"/>
    <w:rsid w:val="001D6B40"/>
    <w:rsid w:val="001D7D6F"/>
    <w:rsid w:val="001F45D0"/>
    <w:rsid w:val="001F5702"/>
    <w:rsid w:val="001F6FB7"/>
    <w:rsid w:val="00205CBA"/>
    <w:rsid w:val="00206D64"/>
    <w:rsid w:val="002107C6"/>
    <w:rsid w:val="00210DBC"/>
    <w:rsid w:val="00211C3F"/>
    <w:rsid w:val="00212E42"/>
    <w:rsid w:val="00221892"/>
    <w:rsid w:val="002259AF"/>
    <w:rsid w:val="00231767"/>
    <w:rsid w:val="00237B19"/>
    <w:rsid w:val="002407F9"/>
    <w:rsid w:val="002429FE"/>
    <w:rsid w:val="00244C14"/>
    <w:rsid w:val="00245CDA"/>
    <w:rsid w:val="00246F8C"/>
    <w:rsid w:val="00255E74"/>
    <w:rsid w:val="0026024A"/>
    <w:rsid w:val="0026539E"/>
    <w:rsid w:val="002673E1"/>
    <w:rsid w:val="0027508B"/>
    <w:rsid w:val="002819ED"/>
    <w:rsid w:val="00286930"/>
    <w:rsid w:val="00290278"/>
    <w:rsid w:val="00295A3D"/>
    <w:rsid w:val="002A23B0"/>
    <w:rsid w:val="002A5B8C"/>
    <w:rsid w:val="002A7BD0"/>
    <w:rsid w:val="002B1AD7"/>
    <w:rsid w:val="002B73E7"/>
    <w:rsid w:val="002E699B"/>
    <w:rsid w:val="002F0F9A"/>
    <w:rsid w:val="002F3A26"/>
    <w:rsid w:val="002F7CEB"/>
    <w:rsid w:val="00304A71"/>
    <w:rsid w:val="00307507"/>
    <w:rsid w:val="003077E3"/>
    <w:rsid w:val="00313DC1"/>
    <w:rsid w:val="00315E43"/>
    <w:rsid w:val="00322DE0"/>
    <w:rsid w:val="0032627D"/>
    <w:rsid w:val="00327790"/>
    <w:rsid w:val="003326F9"/>
    <w:rsid w:val="00333C34"/>
    <w:rsid w:val="003379AE"/>
    <w:rsid w:val="00346D2A"/>
    <w:rsid w:val="0035653A"/>
    <w:rsid w:val="00360A28"/>
    <w:rsid w:val="00360C46"/>
    <w:rsid w:val="00360EAB"/>
    <w:rsid w:val="0036307A"/>
    <w:rsid w:val="00370C27"/>
    <w:rsid w:val="00375228"/>
    <w:rsid w:val="003823BF"/>
    <w:rsid w:val="00384FEA"/>
    <w:rsid w:val="00394843"/>
    <w:rsid w:val="003A13F6"/>
    <w:rsid w:val="003A1A05"/>
    <w:rsid w:val="003B412D"/>
    <w:rsid w:val="003B5862"/>
    <w:rsid w:val="003B78E2"/>
    <w:rsid w:val="003B7FEE"/>
    <w:rsid w:val="003C1291"/>
    <w:rsid w:val="003C4CDF"/>
    <w:rsid w:val="003C5377"/>
    <w:rsid w:val="003D4297"/>
    <w:rsid w:val="003D5994"/>
    <w:rsid w:val="003E500A"/>
    <w:rsid w:val="003E521B"/>
    <w:rsid w:val="003E734A"/>
    <w:rsid w:val="003F2E60"/>
    <w:rsid w:val="003F3CEB"/>
    <w:rsid w:val="00404DEF"/>
    <w:rsid w:val="00407046"/>
    <w:rsid w:val="00415F9D"/>
    <w:rsid w:val="00430BFB"/>
    <w:rsid w:val="00433044"/>
    <w:rsid w:val="004349AE"/>
    <w:rsid w:val="00437F54"/>
    <w:rsid w:val="004404D3"/>
    <w:rsid w:val="0044189C"/>
    <w:rsid w:val="004428D9"/>
    <w:rsid w:val="0045160C"/>
    <w:rsid w:val="004561CB"/>
    <w:rsid w:val="004567CF"/>
    <w:rsid w:val="00471431"/>
    <w:rsid w:val="004733ED"/>
    <w:rsid w:val="004756AD"/>
    <w:rsid w:val="004805E5"/>
    <w:rsid w:val="0048186C"/>
    <w:rsid w:val="00484D94"/>
    <w:rsid w:val="00485C5E"/>
    <w:rsid w:val="0049104A"/>
    <w:rsid w:val="0049600F"/>
    <w:rsid w:val="00496BC9"/>
    <w:rsid w:val="004A264B"/>
    <w:rsid w:val="004A46B2"/>
    <w:rsid w:val="004B4CB6"/>
    <w:rsid w:val="004B5C33"/>
    <w:rsid w:val="004C1AEE"/>
    <w:rsid w:val="004C231E"/>
    <w:rsid w:val="004C7C09"/>
    <w:rsid w:val="004D0E05"/>
    <w:rsid w:val="004D294E"/>
    <w:rsid w:val="004D4DB8"/>
    <w:rsid w:val="004D649D"/>
    <w:rsid w:val="004E057E"/>
    <w:rsid w:val="004E67C9"/>
    <w:rsid w:val="004F0CF2"/>
    <w:rsid w:val="005020FD"/>
    <w:rsid w:val="0050323B"/>
    <w:rsid w:val="00511DF2"/>
    <w:rsid w:val="005307BE"/>
    <w:rsid w:val="00531E8C"/>
    <w:rsid w:val="0054027F"/>
    <w:rsid w:val="00543D13"/>
    <w:rsid w:val="00544A82"/>
    <w:rsid w:val="00545C0A"/>
    <w:rsid w:val="005547DD"/>
    <w:rsid w:val="00555084"/>
    <w:rsid w:val="00564F40"/>
    <w:rsid w:val="00564FF3"/>
    <w:rsid w:val="00567C1A"/>
    <w:rsid w:val="0057071E"/>
    <w:rsid w:val="00575694"/>
    <w:rsid w:val="00580905"/>
    <w:rsid w:val="00584FDD"/>
    <w:rsid w:val="00597437"/>
    <w:rsid w:val="005A253A"/>
    <w:rsid w:val="005A4481"/>
    <w:rsid w:val="005A710B"/>
    <w:rsid w:val="005B40DD"/>
    <w:rsid w:val="005C3174"/>
    <w:rsid w:val="005C4914"/>
    <w:rsid w:val="005D3599"/>
    <w:rsid w:val="005D76C9"/>
    <w:rsid w:val="005E2F47"/>
    <w:rsid w:val="005E5FAF"/>
    <w:rsid w:val="005E7CA5"/>
    <w:rsid w:val="005F3134"/>
    <w:rsid w:val="005F4BCF"/>
    <w:rsid w:val="00600935"/>
    <w:rsid w:val="00600CD1"/>
    <w:rsid w:val="0060208E"/>
    <w:rsid w:val="0060228D"/>
    <w:rsid w:val="00602BA7"/>
    <w:rsid w:val="006051B2"/>
    <w:rsid w:val="00606BDD"/>
    <w:rsid w:val="0061497C"/>
    <w:rsid w:val="006162BD"/>
    <w:rsid w:val="00621C4E"/>
    <w:rsid w:val="00626F60"/>
    <w:rsid w:val="00640EE1"/>
    <w:rsid w:val="00643EEF"/>
    <w:rsid w:val="00655818"/>
    <w:rsid w:val="00656D29"/>
    <w:rsid w:val="00683E62"/>
    <w:rsid w:val="00695A51"/>
    <w:rsid w:val="006A4A8B"/>
    <w:rsid w:val="006A4D52"/>
    <w:rsid w:val="006A4D97"/>
    <w:rsid w:val="006A6BAC"/>
    <w:rsid w:val="006B4755"/>
    <w:rsid w:val="006C43C6"/>
    <w:rsid w:val="006D01C0"/>
    <w:rsid w:val="006D1099"/>
    <w:rsid w:val="006D56B5"/>
    <w:rsid w:val="006D583D"/>
    <w:rsid w:val="006E36B8"/>
    <w:rsid w:val="006F28A3"/>
    <w:rsid w:val="006F6BF1"/>
    <w:rsid w:val="00705202"/>
    <w:rsid w:val="007061B6"/>
    <w:rsid w:val="00715522"/>
    <w:rsid w:val="00716221"/>
    <w:rsid w:val="00723766"/>
    <w:rsid w:val="00736898"/>
    <w:rsid w:val="00740944"/>
    <w:rsid w:val="00746622"/>
    <w:rsid w:val="007518EC"/>
    <w:rsid w:val="00751B63"/>
    <w:rsid w:val="007568D6"/>
    <w:rsid w:val="0076046E"/>
    <w:rsid w:val="00771AD4"/>
    <w:rsid w:val="00782DF6"/>
    <w:rsid w:val="0079083B"/>
    <w:rsid w:val="0079253D"/>
    <w:rsid w:val="00797163"/>
    <w:rsid w:val="007A0471"/>
    <w:rsid w:val="007A2206"/>
    <w:rsid w:val="007A39F2"/>
    <w:rsid w:val="007A5CB5"/>
    <w:rsid w:val="007A6115"/>
    <w:rsid w:val="007B4841"/>
    <w:rsid w:val="007B7CD5"/>
    <w:rsid w:val="007E0E5F"/>
    <w:rsid w:val="0080035C"/>
    <w:rsid w:val="0080358D"/>
    <w:rsid w:val="00814AFA"/>
    <w:rsid w:val="008228EB"/>
    <w:rsid w:val="00824A4B"/>
    <w:rsid w:val="00825E34"/>
    <w:rsid w:val="008273EF"/>
    <w:rsid w:val="00832FD9"/>
    <w:rsid w:val="0083463C"/>
    <w:rsid w:val="00836EEB"/>
    <w:rsid w:val="00842A6C"/>
    <w:rsid w:val="008436FE"/>
    <w:rsid w:val="0084489C"/>
    <w:rsid w:val="00866863"/>
    <w:rsid w:val="008730C6"/>
    <w:rsid w:val="00884488"/>
    <w:rsid w:val="00887E29"/>
    <w:rsid w:val="008A0A12"/>
    <w:rsid w:val="008A1A69"/>
    <w:rsid w:val="008A2186"/>
    <w:rsid w:val="008A24F1"/>
    <w:rsid w:val="008A74E8"/>
    <w:rsid w:val="008B3FE9"/>
    <w:rsid w:val="008B4A90"/>
    <w:rsid w:val="008B54C5"/>
    <w:rsid w:val="008B7ADF"/>
    <w:rsid w:val="008D1B53"/>
    <w:rsid w:val="008D5288"/>
    <w:rsid w:val="008E32DC"/>
    <w:rsid w:val="008E33FE"/>
    <w:rsid w:val="008E3574"/>
    <w:rsid w:val="008E4E5E"/>
    <w:rsid w:val="009075DE"/>
    <w:rsid w:val="0091334C"/>
    <w:rsid w:val="009232A3"/>
    <w:rsid w:val="009267E9"/>
    <w:rsid w:val="00943602"/>
    <w:rsid w:val="009441E4"/>
    <w:rsid w:val="00953D14"/>
    <w:rsid w:val="0096129D"/>
    <w:rsid w:val="009615CE"/>
    <w:rsid w:val="00964C6F"/>
    <w:rsid w:val="00975462"/>
    <w:rsid w:val="0097630D"/>
    <w:rsid w:val="0098582B"/>
    <w:rsid w:val="009907A5"/>
    <w:rsid w:val="009932DE"/>
    <w:rsid w:val="00996A7C"/>
    <w:rsid w:val="009A4E01"/>
    <w:rsid w:val="009B13D0"/>
    <w:rsid w:val="009B3914"/>
    <w:rsid w:val="009B448B"/>
    <w:rsid w:val="009C1945"/>
    <w:rsid w:val="009C751A"/>
    <w:rsid w:val="009D1410"/>
    <w:rsid w:val="009D2B6A"/>
    <w:rsid w:val="009D7370"/>
    <w:rsid w:val="009E7ACE"/>
    <w:rsid w:val="009F3A04"/>
    <w:rsid w:val="009F4F8D"/>
    <w:rsid w:val="009F511E"/>
    <w:rsid w:val="00A07642"/>
    <w:rsid w:val="00A33393"/>
    <w:rsid w:val="00A41123"/>
    <w:rsid w:val="00A462E1"/>
    <w:rsid w:val="00A52A55"/>
    <w:rsid w:val="00A52F16"/>
    <w:rsid w:val="00A54D3C"/>
    <w:rsid w:val="00A56E92"/>
    <w:rsid w:val="00A60B7C"/>
    <w:rsid w:val="00A61FDC"/>
    <w:rsid w:val="00A63312"/>
    <w:rsid w:val="00A70F89"/>
    <w:rsid w:val="00A81025"/>
    <w:rsid w:val="00A8794A"/>
    <w:rsid w:val="00A9047C"/>
    <w:rsid w:val="00AA178A"/>
    <w:rsid w:val="00AA61B3"/>
    <w:rsid w:val="00AB394E"/>
    <w:rsid w:val="00AB593C"/>
    <w:rsid w:val="00AB5EB1"/>
    <w:rsid w:val="00AB6E98"/>
    <w:rsid w:val="00AC423C"/>
    <w:rsid w:val="00AC4569"/>
    <w:rsid w:val="00AC5610"/>
    <w:rsid w:val="00AE7D6E"/>
    <w:rsid w:val="00B00DA3"/>
    <w:rsid w:val="00B02D7D"/>
    <w:rsid w:val="00B1112D"/>
    <w:rsid w:val="00B13168"/>
    <w:rsid w:val="00B22ED4"/>
    <w:rsid w:val="00B23B26"/>
    <w:rsid w:val="00B26AEB"/>
    <w:rsid w:val="00B31994"/>
    <w:rsid w:val="00B354FB"/>
    <w:rsid w:val="00B45359"/>
    <w:rsid w:val="00B56E8F"/>
    <w:rsid w:val="00B63FD9"/>
    <w:rsid w:val="00B6570A"/>
    <w:rsid w:val="00B65760"/>
    <w:rsid w:val="00B67C23"/>
    <w:rsid w:val="00B761E9"/>
    <w:rsid w:val="00B907A9"/>
    <w:rsid w:val="00B90DC1"/>
    <w:rsid w:val="00B91B81"/>
    <w:rsid w:val="00BA268B"/>
    <w:rsid w:val="00BA4D22"/>
    <w:rsid w:val="00BC5115"/>
    <w:rsid w:val="00BC65F3"/>
    <w:rsid w:val="00BD22F3"/>
    <w:rsid w:val="00BD40CD"/>
    <w:rsid w:val="00BD777C"/>
    <w:rsid w:val="00BE4281"/>
    <w:rsid w:val="00BE4510"/>
    <w:rsid w:val="00BF20EF"/>
    <w:rsid w:val="00BF3E57"/>
    <w:rsid w:val="00C11440"/>
    <w:rsid w:val="00C15825"/>
    <w:rsid w:val="00C171BC"/>
    <w:rsid w:val="00C2412F"/>
    <w:rsid w:val="00C26D83"/>
    <w:rsid w:val="00C3186F"/>
    <w:rsid w:val="00C32301"/>
    <w:rsid w:val="00C37020"/>
    <w:rsid w:val="00C427F8"/>
    <w:rsid w:val="00C42AA1"/>
    <w:rsid w:val="00C43AB7"/>
    <w:rsid w:val="00C452EA"/>
    <w:rsid w:val="00C45D68"/>
    <w:rsid w:val="00C45FDE"/>
    <w:rsid w:val="00C500B1"/>
    <w:rsid w:val="00C57FC6"/>
    <w:rsid w:val="00C67666"/>
    <w:rsid w:val="00C67F00"/>
    <w:rsid w:val="00C703CE"/>
    <w:rsid w:val="00C7138B"/>
    <w:rsid w:val="00C761A6"/>
    <w:rsid w:val="00C82362"/>
    <w:rsid w:val="00C82664"/>
    <w:rsid w:val="00C85604"/>
    <w:rsid w:val="00C970A0"/>
    <w:rsid w:val="00C970B0"/>
    <w:rsid w:val="00CA4BC7"/>
    <w:rsid w:val="00CB51B4"/>
    <w:rsid w:val="00CB7765"/>
    <w:rsid w:val="00CC21DE"/>
    <w:rsid w:val="00CD10F6"/>
    <w:rsid w:val="00CE12BC"/>
    <w:rsid w:val="00CE52FC"/>
    <w:rsid w:val="00CE544B"/>
    <w:rsid w:val="00CE7D11"/>
    <w:rsid w:val="00CF236D"/>
    <w:rsid w:val="00D01560"/>
    <w:rsid w:val="00D03587"/>
    <w:rsid w:val="00D0639D"/>
    <w:rsid w:val="00D15712"/>
    <w:rsid w:val="00D23875"/>
    <w:rsid w:val="00D26616"/>
    <w:rsid w:val="00D26F2F"/>
    <w:rsid w:val="00D32711"/>
    <w:rsid w:val="00D45E0E"/>
    <w:rsid w:val="00D45EED"/>
    <w:rsid w:val="00D65790"/>
    <w:rsid w:val="00D714E3"/>
    <w:rsid w:val="00D71797"/>
    <w:rsid w:val="00D73988"/>
    <w:rsid w:val="00D75340"/>
    <w:rsid w:val="00D81855"/>
    <w:rsid w:val="00D9216C"/>
    <w:rsid w:val="00D93036"/>
    <w:rsid w:val="00D94864"/>
    <w:rsid w:val="00DA0A3F"/>
    <w:rsid w:val="00DA19BD"/>
    <w:rsid w:val="00DA5FA5"/>
    <w:rsid w:val="00DB19D4"/>
    <w:rsid w:val="00DC2560"/>
    <w:rsid w:val="00DC4E4E"/>
    <w:rsid w:val="00DD27C3"/>
    <w:rsid w:val="00DD2D91"/>
    <w:rsid w:val="00DF1E2A"/>
    <w:rsid w:val="00E073FB"/>
    <w:rsid w:val="00E07C8A"/>
    <w:rsid w:val="00E15E80"/>
    <w:rsid w:val="00E1670F"/>
    <w:rsid w:val="00E23292"/>
    <w:rsid w:val="00E2562D"/>
    <w:rsid w:val="00E41D46"/>
    <w:rsid w:val="00E4561D"/>
    <w:rsid w:val="00E5089E"/>
    <w:rsid w:val="00E5385B"/>
    <w:rsid w:val="00E540CC"/>
    <w:rsid w:val="00E547CA"/>
    <w:rsid w:val="00E60FEE"/>
    <w:rsid w:val="00E62792"/>
    <w:rsid w:val="00E62F62"/>
    <w:rsid w:val="00E65076"/>
    <w:rsid w:val="00E65AB5"/>
    <w:rsid w:val="00E66663"/>
    <w:rsid w:val="00E705D5"/>
    <w:rsid w:val="00E74446"/>
    <w:rsid w:val="00E75E43"/>
    <w:rsid w:val="00E875AA"/>
    <w:rsid w:val="00E91B1A"/>
    <w:rsid w:val="00EA04E8"/>
    <w:rsid w:val="00EA56B2"/>
    <w:rsid w:val="00EA5CDB"/>
    <w:rsid w:val="00EA7982"/>
    <w:rsid w:val="00EB490E"/>
    <w:rsid w:val="00EB7DD9"/>
    <w:rsid w:val="00EC3958"/>
    <w:rsid w:val="00EC7660"/>
    <w:rsid w:val="00ED2681"/>
    <w:rsid w:val="00ED479F"/>
    <w:rsid w:val="00ED7E73"/>
    <w:rsid w:val="00EE17F2"/>
    <w:rsid w:val="00EF26EB"/>
    <w:rsid w:val="00EF4A47"/>
    <w:rsid w:val="00F014E4"/>
    <w:rsid w:val="00F02449"/>
    <w:rsid w:val="00F06183"/>
    <w:rsid w:val="00F15B0D"/>
    <w:rsid w:val="00F17DCE"/>
    <w:rsid w:val="00F20D6D"/>
    <w:rsid w:val="00F20D94"/>
    <w:rsid w:val="00F3604B"/>
    <w:rsid w:val="00F41A71"/>
    <w:rsid w:val="00F55D7A"/>
    <w:rsid w:val="00F56332"/>
    <w:rsid w:val="00F6055F"/>
    <w:rsid w:val="00F65842"/>
    <w:rsid w:val="00F65B97"/>
    <w:rsid w:val="00F67532"/>
    <w:rsid w:val="00F707AC"/>
    <w:rsid w:val="00F741F8"/>
    <w:rsid w:val="00F74C02"/>
    <w:rsid w:val="00F7618A"/>
    <w:rsid w:val="00F860AA"/>
    <w:rsid w:val="00F95825"/>
    <w:rsid w:val="00FA2937"/>
    <w:rsid w:val="00FA3B41"/>
    <w:rsid w:val="00FA5D73"/>
    <w:rsid w:val="00FA784D"/>
    <w:rsid w:val="00FB2C58"/>
    <w:rsid w:val="00FB7559"/>
    <w:rsid w:val="00FC015B"/>
    <w:rsid w:val="00FC234E"/>
    <w:rsid w:val="00FC3179"/>
    <w:rsid w:val="00FC718A"/>
    <w:rsid w:val="00FD276D"/>
    <w:rsid w:val="00FD7AAE"/>
    <w:rsid w:val="00FE30F6"/>
    <w:rsid w:val="00FF3090"/>
    <w:rsid w:val="00FF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index heading" w:uiPriority="0"/>
    <w:lsdException w:name="caption" w:uiPriority="0" w:qFormat="1"/>
    <w:lsdException w:name="envelope address" w:uiPriority="0"/>
    <w:lsdException w:name="footnote reference" w:uiPriority="0"/>
    <w:lsdException w:name="line number" w:uiPriority="0"/>
    <w:lsdException w:name="page number" w:uiPriority="0"/>
    <w:lsdException w:name="endnote reference" w:uiPriority="0"/>
    <w:lsdException w:name="endnote text" w:uiPriority="0"/>
    <w:lsdException w:name="List" w:uiPriority="0"/>
    <w:lsdException w:name="List Bullet" w:uiPriority="0"/>
    <w:lsdException w:name="List Number" w:uiPriority="0" w:qFormat="1"/>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qFormat="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HTML Address" w:uiPriority="0"/>
    <w:lsdException w:name="HTML Preformatted"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3463C"/>
    <w:pPr>
      <w:spacing w:before="120"/>
      <w:jc w:val="both"/>
    </w:pPr>
    <w:rPr>
      <w:rFonts w:ascii="Calibri" w:eastAsia="Times New Roman" w:hAnsi="Calibri" w:cs="Times New Roman"/>
      <w:lang w:eastAsia="zh-CN"/>
    </w:rPr>
  </w:style>
  <w:style w:type="paragraph" w:styleId="Heading1">
    <w:name w:val="heading 1"/>
    <w:basedOn w:val="Normal"/>
    <w:next w:val="BodyText"/>
    <w:link w:val="Heading1Char"/>
    <w:qFormat/>
    <w:rsid w:val="0083463C"/>
    <w:pPr>
      <w:keepNext/>
      <w:pageBreakBefore/>
      <w:numPr>
        <w:numId w:val="11"/>
      </w:numPr>
      <w:suppressAutoHyphens/>
      <w:spacing w:before="360" w:after="240" w:line="240" w:lineRule="auto"/>
      <w:outlineLvl w:val="0"/>
    </w:pPr>
    <w:rPr>
      <w:rFonts w:ascii="Arial" w:hAnsi="Arial" w:cs="Arial"/>
      <w:b/>
      <w:bCs/>
      <w:spacing w:val="8"/>
      <w:kern w:val="32"/>
      <w:szCs w:val="32"/>
      <w:lang w:eastAsia="en-US"/>
    </w:rPr>
  </w:style>
  <w:style w:type="paragraph" w:styleId="Heading2">
    <w:name w:val="heading 2"/>
    <w:basedOn w:val="Heading1"/>
    <w:next w:val="BodyText"/>
    <w:link w:val="Heading2Char"/>
    <w:qFormat/>
    <w:rsid w:val="0083463C"/>
    <w:pPr>
      <w:pageBreakBefore w:val="0"/>
      <w:numPr>
        <w:ilvl w:val="1"/>
      </w:numPr>
      <w:outlineLvl w:val="1"/>
    </w:pPr>
    <w:rPr>
      <w:sz w:val="20"/>
      <w:szCs w:val="20"/>
    </w:rPr>
  </w:style>
  <w:style w:type="paragraph" w:styleId="Heading3">
    <w:name w:val="heading 3"/>
    <w:basedOn w:val="Heading2"/>
    <w:next w:val="BodyText"/>
    <w:link w:val="Heading3Char"/>
    <w:qFormat/>
    <w:rsid w:val="0083463C"/>
    <w:pPr>
      <w:numPr>
        <w:ilvl w:val="2"/>
      </w:numPr>
      <w:outlineLvl w:val="2"/>
    </w:pPr>
  </w:style>
  <w:style w:type="paragraph" w:styleId="Heading4">
    <w:name w:val="heading 4"/>
    <w:basedOn w:val="Heading3"/>
    <w:next w:val="BodyText"/>
    <w:link w:val="Heading4Char"/>
    <w:qFormat/>
    <w:rsid w:val="0083463C"/>
    <w:pPr>
      <w:numPr>
        <w:ilvl w:val="3"/>
      </w:numPr>
      <w:outlineLvl w:val="3"/>
    </w:pPr>
  </w:style>
  <w:style w:type="paragraph" w:styleId="Heading5">
    <w:name w:val="heading 5"/>
    <w:basedOn w:val="Heading1"/>
    <w:next w:val="BodyText"/>
    <w:link w:val="Heading5Char"/>
    <w:qFormat/>
    <w:rsid w:val="0083463C"/>
    <w:pPr>
      <w:pageBreakBefore w:val="0"/>
      <w:numPr>
        <w:ilvl w:val="4"/>
      </w:numPr>
      <w:outlineLvl w:val="4"/>
    </w:pPr>
    <w:rPr>
      <w:sz w:val="20"/>
      <w:szCs w:val="20"/>
    </w:rPr>
  </w:style>
  <w:style w:type="paragraph" w:styleId="Heading6">
    <w:name w:val="heading 6"/>
    <w:basedOn w:val="Heading1"/>
    <w:next w:val="BodyText"/>
    <w:link w:val="Heading6Char"/>
    <w:rsid w:val="0083463C"/>
    <w:pPr>
      <w:numPr>
        <w:numId w:val="0"/>
      </w:numPr>
      <w:tabs>
        <w:tab w:val="num" w:pos="2160"/>
      </w:tabs>
      <w:ind w:left="360" w:hanging="360"/>
      <w:outlineLvl w:val="5"/>
    </w:pPr>
    <w:rPr>
      <w:sz w:val="20"/>
      <w:szCs w:val="20"/>
    </w:rPr>
  </w:style>
  <w:style w:type="paragraph" w:styleId="Heading7">
    <w:name w:val="heading 7"/>
    <w:basedOn w:val="Heading1"/>
    <w:next w:val="BodyText"/>
    <w:link w:val="Heading7Char"/>
    <w:rsid w:val="0083463C"/>
    <w:pPr>
      <w:numPr>
        <w:numId w:val="0"/>
      </w:numPr>
      <w:tabs>
        <w:tab w:val="num" w:pos="2520"/>
      </w:tabs>
      <w:ind w:left="360" w:hanging="360"/>
      <w:outlineLvl w:val="6"/>
    </w:pPr>
    <w:rPr>
      <w:sz w:val="20"/>
      <w:szCs w:val="20"/>
    </w:rPr>
  </w:style>
  <w:style w:type="paragraph" w:styleId="Heading8">
    <w:name w:val="heading 8"/>
    <w:basedOn w:val="Heading1"/>
    <w:next w:val="BodyText"/>
    <w:link w:val="Heading8Char"/>
    <w:rsid w:val="0083463C"/>
    <w:pPr>
      <w:numPr>
        <w:numId w:val="0"/>
      </w:numPr>
      <w:ind w:left="360" w:hanging="360"/>
      <w:outlineLvl w:val="7"/>
    </w:pPr>
    <w:rPr>
      <w:sz w:val="20"/>
      <w:szCs w:val="20"/>
    </w:rPr>
  </w:style>
  <w:style w:type="paragraph" w:styleId="Heading9">
    <w:name w:val="heading 9"/>
    <w:basedOn w:val="Heading1"/>
    <w:next w:val="BodyText"/>
    <w:link w:val="Heading9Char"/>
    <w:rsid w:val="0083463C"/>
    <w:pPr>
      <w:numPr>
        <w:numId w:val="0"/>
      </w:numPr>
      <w:ind w:left="360" w:hanging="3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463C"/>
    <w:rPr>
      <w:rFonts w:ascii="Arial" w:eastAsia="Times New Roman" w:hAnsi="Arial" w:cs="Arial"/>
      <w:b/>
      <w:bCs/>
      <w:spacing w:val="8"/>
      <w:kern w:val="32"/>
      <w:szCs w:val="32"/>
    </w:rPr>
  </w:style>
  <w:style w:type="character" w:customStyle="1" w:styleId="Heading2Char">
    <w:name w:val="Heading 2 Char"/>
    <w:basedOn w:val="DefaultParagraphFont"/>
    <w:link w:val="Heading2"/>
    <w:rsid w:val="0083463C"/>
    <w:rPr>
      <w:rFonts w:ascii="Arial" w:eastAsia="Times New Roman" w:hAnsi="Arial" w:cs="Arial"/>
      <w:b/>
      <w:bCs/>
      <w:spacing w:val="8"/>
      <w:kern w:val="32"/>
      <w:sz w:val="20"/>
      <w:szCs w:val="20"/>
    </w:rPr>
  </w:style>
  <w:style w:type="character" w:customStyle="1" w:styleId="Heading3Char">
    <w:name w:val="Heading 3 Char"/>
    <w:basedOn w:val="DefaultParagraphFont"/>
    <w:link w:val="Heading3"/>
    <w:rsid w:val="0083463C"/>
    <w:rPr>
      <w:rFonts w:ascii="Arial" w:eastAsia="Times New Roman" w:hAnsi="Arial" w:cs="Arial"/>
      <w:b/>
      <w:bCs/>
      <w:spacing w:val="8"/>
      <w:kern w:val="32"/>
      <w:sz w:val="20"/>
      <w:szCs w:val="20"/>
    </w:rPr>
  </w:style>
  <w:style w:type="character" w:customStyle="1" w:styleId="Heading4Char">
    <w:name w:val="Heading 4 Char"/>
    <w:basedOn w:val="DefaultParagraphFont"/>
    <w:link w:val="Heading4"/>
    <w:rsid w:val="0083463C"/>
    <w:rPr>
      <w:rFonts w:ascii="Arial" w:eastAsia="Times New Roman" w:hAnsi="Arial" w:cs="Arial"/>
      <w:b/>
      <w:bCs/>
      <w:spacing w:val="8"/>
      <w:kern w:val="32"/>
      <w:sz w:val="20"/>
      <w:szCs w:val="20"/>
    </w:rPr>
  </w:style>
  <w:style w:type="character" w:customStyle="1" w:styleId="Heading5Char">
    <w:name w:val="Heading 5 Char"/>
    <w:basedOn w:val="DefaultParagraphFont"/>
    <w:link w:val="Heading5"/>
    <w:rsid w:val="0083463C"/>
    <w:rPr>
      <w:rFonts w:ascii="Arial" w:eastAsia="Times New Roman" w:hAnsi="Arial" w:cs="Arial"/>
      <w:b/>
      <w:bCs/>
      <w:spacing w:val="8"/>
      <w:kern w:val="32"/>
      <w:sz w:val="20"/>
      <w:szCs w:val="20"/>
    </w:rPr>
  </w:style>
  <w:style w:type="character" w:customStyle="1" w:styleId="Heading6Char">
    <w:name w:val="Heading 6 Char"/>
    <w:basedOn w:val="DefaultParagraphFont"/>
    <w:link w:val="Heading6"/>
    <w:rsid w:val="0083463C"/>
    <w:rPr>
      <w:rFonts w:ascii="Arial" w:eastAsia="Times New Roman" w:hAnsi="Arial" w:cs="Arial"/>
      <w:b/>
      <w:bCs/>
      <w:spacing w:val="8"/>
      <w:kern w:val="32"/>
      <w:sz w:val="20"/>
      <w:szCs w:val="20"/>
    </w:rPr>
  </w:style>
  <w:style w:type="character" w:customStyle="1" w:styleId="Heading7Char">
    <w:name w:val="Heading 7 Char"/>
    <w:basedOn w:val="DefaultParagraphFont"/>
    <w:link w:val="Heading7"/>
    <w:rsid w:val="0083463C"/>
    <w:rPr>
      <w:rFonts w:ascii="Arial" w:eastAsia="Times New Roman" w:hAnsi="Arial" w:cs="Arial"/>
      <w:b/>
      <w:bCs/>
      <w:spacing w:val="8"/>
      <w:kern w:val="32"/>
      <w:sz w:val="20"/>
      <w:szCs w:val="20"/>
    </w:rPr>
  </w:style>
  <w:style w:type="character" w:customStyle="1" w:styleId="Heading8Char">
    <w:name w:val="Heading 8 Char"/>
    <w:basedOn w:val="DefaultParagraphFont"/>
    <w:link w:val="Heading8"/>
    <w:rsid w:val="0083463C"/>
    <w:rPr>
      <w:rFonts w:ascii="Arial" w:eastAsia="Times New Roman" w:hAnsi="Arial" w:cs="Arial"/>
      <w:b/>
      <w:bCs/>
      <w:spacing w:val="8"/>
      <w:kern w:val="32"/>
      <w:sz w:val="20"/>
      <w:szCs w:val="20"/>
    </w:rPr>
  </w:style>
  <w:style w:type="character" w:customStyle="1" w:styleId="Heading9Char">
    <w:name w:val="Heading 9 Char"/>
    <w:basedOn w:val="DefaultParagraphFont"/>
    <w:link w:val="Heading9"/>
    <w:rsid w:val="0083463C"/>
    <w:rPr>
      <w:rFonts w:ascii="Arial" w:eastAsia="Times New Roman" w:hAnsi="Arial" w:cs="Arial"/>
      <w:b/>
      <w:bCs/>
      <w:spacing w:val="8"/>
      <w:kern w:val="32"/>
      <w:sz w:val="20"/>
      <w:szCs w:val="20"/>
    </w:rPr>
  </w:style>
  <w:style w:type="paragraph" w:styleId="BodyText">
    <w:name w:val="Body Text"/>
    <w:link w:val="BodyTextChar"/>
    <w:qFormat/>
    <w:rsid w:val="00EE17F2"/>
    <w:pPr>
      <w:keepNext/>
      <w:spacing w:before="120" w:after="120" w:line="240" w:lineRule="atLeast"/>
      <w:jc w:val="both"/>
    </w:pPr>
    <w:rPr>
      <w:rFonts w:ascii="Arial" w:eastAsia="Times New Roman" w:hAnsi="Arial" w:cs="Arial"/>
      <w:sz w:val="20"/>
      <w:szCs w:val="20"/>
    </w:rPr>
  </w:style>
  <w:style w:type="character" w:customStyle="1" w:styleId="BodyTextChar">
    <w:name w:val="Body Text Char"/>
    <w:basedOn w:val="DefaultParagraphFont"/>
    <w:link w:val="BodyText"/>
    <w:rsid w:val="00EE17F2"/>
    <w:rPr>
      <w:rFonts w:ascii="Arial" w:eastAsia="Times New Roman" w:hAnsi="Arial" w:cs="Arial"/>
      <w:sz w:val="20"/>
      <w:szCs w:val="20"/>
    </w:rPr>
  </w:style>
  <w:style w:type="character" w:customStyle="1" w:styleId="StyleItalic">
    <w:name w:val="Style Italic"/>
    <w:basedOn w:val="BodyTextChar"/>
    <w:rsid w:val="0083463C"/>
    <w:rPr>
      <w:rFonts w:ascii="Arial" w:eastAsia="Times New Roman" w:hAnsi="Arial" w:cs="Arial"/>
      <w:i/>
      <w:iCs/>
      <w:spacing w:val="8"/>
      <w:sz w:val="20"/>
      <w:szCs w:val="20"/>
      <w:lang w:val="en-GB"/>
    </w:rPr>
  </w:style>
  <w:style w:type="paragraph" w:styleId="FootnoteText">
    <w:name w:val="footnote text"/>
    <w:basedOn w:val="Normal"/>
    <w:link w:val="FootnoteTextChar"/>
    <w:semiHidden/>
    <w:rsid w:val="0083463C"/>
    <w:pPr>
      <w:spacing w:after="120" w:line="240" w:lineRule="auto"/>
      <w:ind w:left="360" w:hanging="360"/>
    </w:pPr>
    <w:rPr>
      <w:rFonts w:ascii="Arial" w:hAnsi="Arial" w:cs="Arial"/>
      <w:spacing w:val="8"/>
      <w:sz w:val="12"/>
      <w:szCs w:val="12"/>
      <w:lang w:val="en-GB"/>
    </w:rPr>
  </w:style>
  <w:style w:type="character" w:customStyle="1" w:styleId="FootnoteTextChar">
    <w:name w:val="Footnote Text Char"/>
    <w:basedOn w:val="DefaultParagraphFont"/>
    <w:link w:val="FootnoteText"/>
    <w:semiHidden/>
    <w:rsid w:val="0083463C"/>
    <w:rPr>
      <w:rFonts w:ascii="Arial" w:eastAsia="Times New Roman" w:hAnsi="Arial" w:cs="Arial"/>
      <w:spacing w:val="8"/>
      <w:sz w:val="12"/>
      <w:szCs w:val="12"/>
      <w:lang w:val="en-GB" w:eastAsia="zh-CN"/>
    </w:rPr>
  </w:style>
  <w:style w:type="character" w:styleId="FootnoteReference">
    <w:name w:val="footnote reference"/>
    <w:basedOn w:val="DefaultParagraphFont"/>
    <w:semiHidden/>
    <w:rsid w:val="0083463C"/>
    <w:rPr>
      <w:rFonts w:ascii="Arial" w:hAnsi="Arial"/>
      <w:color w:val="000000"/>
      <w:position w:val="4"/>
      <w:sz w:val="16"/>
      <w:vertAlign w:val="baseline"/>
    </w:rPr>
  </w:style>
  <w:style w:type="paragraph" w:styleId="ListNumber4">
    <w:name w:val="List Number 4"/>
    <w:basedOn w:val="ListNumber3"/>
    <w:rsid w:val="0083463C"/>
    <w:pPr>
      <w:numPr>
        <w:ilvl w:val="3"/>
      </w:numPr>
    </w:pPr>
  </w:style>
  <w:style w:type="paragraph" w:styleId="EnvelopeAddress">
    <w:name w:val="envelope address"/>
    <w:basedOn w:val="Normal"/>
    <w:rsid w:val="0083463C"/>
    <w:pPr>
      <w:framePr w:w="7920" w:h="1980" w:hRule="exact" w:hSpace="180" w:wrap="auto" w:hAnchor="page" w:xAlign="center" w:yAlign="bottom"/>
      <w:ind w:left="2880"/>
    </w:pPr>
    <w:rPr>
      <w:rFonts w:eastAsia="SimSun"/>
      <w:sz w:val="24"/>
    </w:rPr>
  </w:style>
  <w:style w:type="paragraph" w:styleId="Footer">
    <w:name w:val="footer"/>
    <w:basedOn w:val="Normal"/>
    <w:link w:val="FooterChar"/>
    <w:rsid w:val="0083463C"/>
    <w:pPr>
      <w:tabs>
        <w:tab w:val="center" w:pos="4680"/>
        <w:tab w:val="right" w:pos="9360"/>
      </w:tabs>
      <w:spacing w:after="0" w:line="240" w:lineRule="auto"/>
    </w:pPr>
    <w:rPr>
      <w:rFonts w:ascii="Arial" w:hAnsi="Arial" w:cs="Arial"/>
      <w:spacing w:val="8"/>
      <w:sz w:val="20"/>
      <w:szCs w:val="20"/>
      <w:lang w:val="en-GB"/>
    </w:rPr>
  </w:style>
  <w:style w:type="character" w:customStyle="1" w:styleId="FooterChar">
    <w:name w:val="Footer Char"/>
    <w:basedOn w:val="DefaultParagraphFont"/>
    <w:link w:val="Footer"/>
    <w:rsid w:val="0083463C"/>
    <w:rPr>
      <w:rFonts w:ascii="Arial" w:eastAsia="Times New Roman" w:hAnsi="Arial" w:cs="Arial"/>
      <w:spacing w:val="8"/>
      <w:sz w:val="20"/>
      <w:szCs w:val="20"/>
      <w:lang w:val="en-GB" w:eastAsia="zh-CN"/>
    </w:rPr>
  </w:style>
  <w:style w:type="character" w:styleId="PageNumber">
    <w:name w:val="page number"/>
    <w:basedOn w:val="DefaultParagraphFont"/>
    <w:rsid w:val="0083463C"/>
    <w:rPr>
      <w:rFonts w:ascii="Arial" w:hAnsi="Arial"/>
      <w:color w:val="000000"/>
      <w:sz w:val="20"/>
    </w:rPr>
  </w:style>
  <w:style w:type="paragraph" w:styleId="ListNumber5">
    <w:name w:val="List Number 5"/>
    <w:basedOn w:val="BodyText"/>
    <w:rsid w:val="0083463C"/>
    <w:pPr>
      <w:numPr>
        <w:ilvl w:val="4"/>
        <w:numId w:val="9"/>
      </w:numPr>
    </w:pPr>
  </w:style>
  <w:style w:type="paragraph" w:styleId="TOC1">
    <w:name w:val="toc 1"/>
    <w:basedOn w:val="BodyText"/>
    <w:next w:val="BodyText"/>
    <w:uiPriority w:val="39"/>
    <w:rsid w:val="0083463C"/>
    <w:pPr>
      <w:tabs>
        <w:tab w:val="right" w:leader="dot" w:pos="9360"/>
      </w:tabs>
      <w:suppressAutoHyphens/>
      <w:spacing w:after="0" w:line="240" w:lineRule="auto"/>
      <w:ind w:left="432" w:hanging="432"/>
      <w:jc w:val="left"/>
    </w:pPr>
    <w:rPr>
      <w:rFonts w:eastAsiaTheme="minorEastAsia"/>
      <w:noProof/>
    </w:rPr>
  </w:style>
  <w:style w:type="paragraph" w:styleId="TOC2">
    <w:name w:val="toc 2"/>
    <w:basedOn w:val="TOC1"/>
    <w:next w:val="BodyText"/>
    <w:uiPriority w:val="39"/>
    <w:rsid w:val="0083463C"/>
    <w:pPr>
      <w:spacing w:before="60"/>
      <w:ind w:left="1080" w:hanging="648"/>
      <w:contextualSpacing/>
    </w:pPr>
  </w:style>
  <w:style w:type="paragraph" w:styleId="TOC3">
    <w:name w:val="toc 3"/>
    <w:basedOn w:val="TOC2"/>
    <w:next w:val="BodyText"/>
    <w:uiPriority w:val="39"/>
    <w:rsid w:val="0083463C"/>
    <w:pPr>
      <w:ind w:left="1656" w:hanging="936"/>
    </w:pPr>
    <w:rPr>
      <w:rFonts w:eastAsia="SimSun" w:cstheme="minorBidi"/>
    </w:rPr>
  </w:style>
  <w:style w:type="paragraph" w:styleId="TOC4">
    <w:name w:val="toc 4"/>
    <w:basedOn w:val="TOC3"/>
    <w:next w:val="BodyText"/>
    <w:autoRedefine/>
    <w:uiPriority w:val="39"/>
    <w:rsid w:val="0083463C"/>
    <w:pPr>
      <w:ind w:left="2088" w:hanging="1080"/>
    </w:pPr>
  </w:style>
  <w:style w:type="paragraph" w:styleId="TOC5">
    <w:name w:val="toc 5"/>
    <w:basedOn w:val="TOC4"/>
    <w:next w:val="BodyText"/>
    <w:uiPriority w:val="39"/>
    <w:rsid w:val="0083463C"/>
    <w:pPr>
      <w:ind w:left="2592" w:hanging="1296"/>
    </w:pPr>
  </w:style>
  <w:style w:type="paragraph" w:styleId="TOC6">
    <w:name w:val="toc 6"/>
    <w:basedOn w:val="TOC5"/>
    <w:next w:val="BodyText"/>
    <w:uiPriority w:val="39"/>
    <w:rsid w:val="0083463C"/>
    <w:pPr>
      <w:tabs>
        <w:tab w:val="left" w:pos="1858"/>
        <w:tab w:val="right" w:leader="dot" w:pos="9936"/>
      </w:tabs>
      <w:ind w:left="1000"/>
    </w:pPr>
  </w:style>
  <w:style w:type="character" w:styleId="Hyperlink">
    <w:name w:val="Hyperlink"/>
    <w:basedOn w:val="DefaultParagraphFont"/>
    <w:uiPriority w:val="99"/>
    <w:rsid w:val="0083463C"/>
    <w:rPr>
      <w:color w:val="0000FF"/>
      <w:u w:val="single"/>
    </w:rPr>
  </w:style>
  <w:style w:type="paragraph" w:customStyle="1" w:styleId="CoverNormal">
    <w:name w:val="Cover Normal"/>
    <w:basedOn w:val="BodyText"/>
    <w:rsid w:val="0035653A"/>
    <w:pPr>
      <w:ind w:left="1440"/>
    </w:pPr>
  </w:style>
  <w:style w:type="paragraph" w:customStyle="1" w:styleId="CoverVersion">
    <w:name w:val="Cover Version"/>
    <w:basedOn w:val="CoverNormal"/>
    <w:next w:val="CoverNormal"/>
    <w:rsid w:val="0035653A"/>
    <w:pPr>
      <w:spacing w:before="240" w:after="240"/>
    </w:pPr>
    <w:rPr>
      <w:b/>
    </w:rPr>
  </w:style>
  <w:style w:type="paragraph" w:customStyle="1" w:styleId="CoverTitle">
    <w:name w:val="Cover Title"/>
    <w:basedOn w:val="CoverNormal"/>
    <w:next w:val="CoverNormal"/>
    <w:autoRedefine/>
    <w:rsid w:val="00211C3F"/>
    <w:pPr>
      <w:spacing w:before="2160"/>
    </w:pPr>
    <w:rPr>
      <w:b/>
      <w:sz w:val="44"/>
    </w:rPr>
  </w:style>
  <w:style w:type="paragraph" w:customStyle="1" w:styleId="CoverDate">
    <w:name w:val="Cover Date"/>
    <w:basedOn w:val="CoverNormal"/>
    <w:next w:val="CoverNormal"/>
    <w:rsid w:val="0035653A"/>
    <w:pPr>
      <w:spacing w:before="240" w:after="240"/>
    </w:pPr>
    <w:rPr>
      <w:b/>
    </w:rPr>
  </w:style>
  <w:style w:type="paragraph" w:customStyle="1" w:styleId="CoverSpecVersion">
    <w:name w:val="Cover Spec Version"/>
    <w:basedOn w:val="CoverNormal"/>
    <w:rsid w:val="0035653A"/>
    <w:rPr>
      <w:b/>
    </w:rPr>
  </w:style>
  <w:style w:type="paragraph" w:customStyle="1" w:styleId="CoverStatus">
    <w:name w:val="Cover Status"/>
    <w:basedOn w:val="Normal"/>
    <w:rsid w:val="0035653A"/>
    <w:pPr>
      <w:tabs>
        <w:tab w:val="left" w:pos="2970"/>
      </w:tabs>
      <w:spacing w:before="480" w:after="240" w:line="240" w:lineRule="atLeast"/>
      <w:ind w:left="1440"/>
    </w:pPr>
    <w:rPr>
      <w:rFonts w:ascii="Arial" w:hAnsi="Arial" w:cs="Arial"/>
      <w:b/>
      <w:sz w:val="20"/>
      <w:szCs w:val="20"/>
    </w:rPr>
  </w:style>
  <w:style w:type="paragraph" w:customStyle="1" w:styleId="CoverSubtitle">
    <w:name w:val="Cover Subtitle"/>
    <w:basedOn w:val="CoverTitle"/>
    <w:rsid w:val="0035653A"/>
    <w:pPr>
      <w:spacing w:before="240" w:after="240"/>
    </w:pPr>
  </w:style>
  <w:style w:type="paragraph" w:customStyle="1" w:styleId="Table-cell-note">
    <w:name w:val="Table-cell-note"/>
    <w:basedOn w:val="TABLE-cell"/>
    <w:qFormat/>
    <w:rsid w:val="0083463C"/>
    <w:pPr>
      <w:tabs>
        <w:tab w:val="left" w:pos="864"/>
      </w:tabs>
      <w:ind w:left="864" w:hanging="864"/>
    </w:pPr>
    <w:rPr>
      <w:sz w:val="16"/>
    </w:rPr>
  </w:style>
  <w:style w:type="paragraph" w:customStyle="1" w:styleId="TABLE-cell">
    <w:name w:val="TABLE-cell"/>
    <w:basedOn w:val="TABLE-col-heading"/>
    <w:qFormat/>
    <w:rsid w:val="0083463C"/>
    <w:pPr>
      <w:keepLines/>
    </w:pPr>
    <w:rPr>
      <w:b w:val="0"/>
      <w:bCs w:val="0"/>
      <w:noProof/>
    </w:rPr>
  </w:style>
  <w:style w:type="paragraph" w:customStyle="1" w:styleId="TABLE-col-heading">
    <w:name w:val="TABLE-col-heading"/>
    <w:basedOn w:val="BodyText"/>
    <w:qFormat/>
    <w:rsid w:val="0083463C"/>
    <w:pPr>
      <w:spacing w:before="60" w:after="60" w:line="240" w:lineRule="auto"/>
    </w:pPr>
    <w:rPr>
      <w:b/>
      <w:bCs/>
      <w:sz w:val="18"/>
      <w:szCs w:val="16"/>
    </w:rPr>
  </w:style>
  <w:style w:type="character" w:styleId="FollowedHyperlink">
    <w:name w:val="FollowedHyperlink"/>
    <w:basedOn w:val="DefaultParagraphFont"/>
    <w:uiPriority w:val="99"/>
    <w:rsid w:val="0083463C"/>
    <w:rPr>
      <w:color w:val="800080"/>
      <w:u w:val="single"/>
    </w:rPr>
  </w:style>
  <w:style w:type="paragraph" w:styleId="Caption">
    <w:name w:val="caption"/>
    <w:basedOn w:val="Normal"/>
    <w:next w:val="Normal"/>
    <w:rsid w:val="0083463C"/>
    <w:pPr>
      <w:spacing w:after="120"/>
      <w:jc w:val="center"/>
    </w:pPr>
    <w:rPr>
      <w:b/>
      <w:bCs/>
    </w:rPr>
  </w:style>
  <w:style w:type="paragraph" w:styleId="TableofFigures">
    <w:name w:val="table of figures"/>
    <w:basedOn w:val="Normal"/>
    <w:next w:val="Normal"/>
    <w:uiPriority w:val="99"/>
    <w:rsid w:val="0083463C"/>
    <w:pPr>
      <w:tabs>
        <w:tab w:val="right" w:leader="dot" w:pos="9360"/>
      </w:tabs>
      <w:spacing w:before="0" w:after="120" w:line="240" w:lineRule="auto"/>
    </w:pPr>
    <w:rPr>
      <w:rFonts w:ascii="Arial" w:hAnsi="Arial"/>
      <w:sz w:val="20"/>
    </w:rPr>
  </w:style>
  <w:style w:type="paragraph" w:customStyle="1" w:styleId="Contents">
    <w:name w:val="Contents"/>
    <w:basedOn w:val="Normal"/>
    <w:next w:val="TOC1"/>
    <w:rsid w:val="0083463C"/>
    <w:pPr>
      <w:keepNext/>
      <w:pageBreakBefore/>
      <w:tabs>
        <w:tab w:val="right" w:pos="9360"/>
      </w:tabs>
      <w:suppressAutoHyphens/>
      <w:spacing w:before="0" w:after="240" w:line="240" w:lineRule="auto"/>
      <w:jc w:val="center"/>
    </w:pPr>
    <w:rPr>
      <w:rFonts w:ascii="Arial" w:eastAsia="MS Mincho" w:hAnsi="Arial"/>
      <w:sz w:val="24"/>
      <w:szCs w:val="24"/>
      <w:lang w:val="de-DE" w:eastAsia="ja-JP"/>
    </w:rPr>
  </w:style>
  <w:style w:type="paragraph" w:customStyle="1" w:styleId="FOREWORD">
    <w:name w:val="FOREWORD"/>
    <w:basedOn w:val="Normal"/>
    <w:rsid w:val="0083463C"/>
    <w:pPr>
      <w:tabs>
        <w:tab w:val="left" w:pos="284"/>
      </w:tabs>
      <w:spacing w:after="120" w:line="240" w:lineRule="auto"/>
      <w:ind w:left="288" w:hanging="288"/>
    </w:pPr>
    <w:rPr>
      <w:rFonts w:ascii="Arial" w:hAnsi="Arial" w:cs="Arial"/>
      <w:spacing w:val="8"/>
      <w:sz w:val="16"/>
      <w:szCs w:val="16"/>
      <w:lang w:val="en-GB"/>
    </w:rPr>
  </w:style>
  <w:style w:type="paragraph" w:customStyle="1" w:styleId="MAIN-TITLE">
    <w:name w:val="MAIN-TITLE"/>
    <w:basedOn w:val="BodyText"/>
    <w:next w:val="Heading1"/>
    <w:rsid w:val="0083463C"/>
    <w:pPr>
      <w:spacing w:after="240" w:line="240" w:lineRule="auto"/>
      <w:jc w:val="center"/>
    </w:pPr>
    <w:rPr>
      <w:b/>
      <w:bCs/>
      <w:sz w:val="24"/>
      <w:szCs w:val="24"/>
    </w:rPr>
  </w:style>
  <w:style w:type="paragraph" w:customStyle="1" w:styleId="ANNEXtitle">
    <w:name w:val="ANNEX_title"/>
    <w:basedOn w:val="MAIN-TITLE"/>
    <w:next w:val="ANNEX-heading1"/>
    <w:rsid w:val="0083463C"/>
    <w:pPr>
      <w:pageBreakBefore/>
      <w:numPr>
        <w:numId w:val="12"/>
      </w:numPr>
      <w:contextualSpacing/>
      <w:outlineLvl w:val="0"/>
    </w:pPr>
    <w:rPr>
      <w:bCs w:val="0"/>
    </w:rPr>
  </w:style>
  <w:style w:type="paragraph" w:customStyle="1" w:styleId="ANNEX-heading1">
    <w:name w:val="ANNEX-heading1"/>
    <w:basedOn w:val="Heading1"/>
    <w:next w:val="BodyText"/>
    <w:rsid w:val="0083463C"/>
    <w:pPr>
      <w:pageBreakBefore w:val="0"/>
      <w:numPr>
        <w:ilvl w:val="1"/>
        <w:numId w:val="12"/>
      </w:numPr>
      <w:outlineLvl w:val="1"/>
    </w:pPr>
    <w:rPr>
      <w:szCs w:val="22"/>
    </w:rPr>
  </w:style>
  <w:style w:type="paragraph" w:styleId="DocumentMap">
    <w:name w:val="Document Map"/>
    <w:basedOn w:val="Normal"/>
    <w:link w:val="DocumentMapChar"/>
    <w:semiHidden/>
    <w:rsid w:val="0083463C"/>
    <w:pPr>
      <w:shd w:val="clear" w:color="auto" w:fill="548DD4"/>
    </w:pPr>
    <w:rPr>
      <w:rFonts w:ascii="Tahoma" w:hAnsi="Tahoma" w:cs="Tahoma"/>
      <w:szCs w:val="20"/>
    </w:rPr>
  </w:style>
  <w:style w:type="character" w:customStyle="1" w:styleId="DocumentMapChar">
    <w:name w:val="Document Map Char"/>
    <w:basedOn w:val="DefaultParagraphFont"/>
    <w:link w:val="DocumentMap"/>
    <w:semiHidden/>
    <w:rsid w:val="0083463C"/>
    <w:rPr>
      <w:rFonts w:ascii="Tahoma" w:eastAsia="Times New Roman" w:hAnsi="Tahoma" w:cs="Tahoma"/>
      <w:szCs w:val="20"/>
      <w:shd w:val="clear" w:color="auto" w:fill="548DD4"/>
      <w:lang w:eastAsia="zh-CN"/>
    </w:rPr>
  </w:style>
  <w:style w:type="character" w:styleId="CommentReference">
    <w:name w:val="annotation reference"/>
    <w:basedOn w:val="DefaultParagraphFont"/>
    <w:uiPriority w:val="99"/>
    <w:rsid w:val="0083463C"/>
    <w:rPr>
      <w:rFonts w:ascii="Arial" w:hAnsi="Arial"/>
      <w:sz w:val="20"/>
      <w:szCs w:val="16"/>
    </w:rPr>
  </w:style>
  <w:style w:type="paragraph" w:styleId="CommentText">
    <w:name w:val="annotation text"/>
    <w:basedOn w:val="Normal"/>
    <w:link w:val="CommentTextChar"/>
    <w:uiPriority w:val="99"/>
    <w:rsid w:val="0083463C"/>
    <w:rPr>
      <w:szCs w:val="20"/>
    </w:rPr>
  </w:style>
  <w:style w:type="character" w:customStyle="1" w:styleId="CommentTextChar">
    <w:name w:val="Comment Text Char"/>
    <w:basedOn w:val="DefaultParagraphFont"/>
    <w:link w:val="CommentText"/>
    <w:uiPriority w:val="99"/>
    <w:rsid w:val="0083463C"/>
    <w:rPr>
      <w:rFonts w:ascii="Calibri" w:eastAsia="Times New Roman" w:hAnsi="Calibri" w:cs="Times New Roman"/>
      <w:szCs w:val="20"/>
      <w:lang w:eastAsia="zh-CN"/>
    </w:rPr>
  </w:style>
  <w:style w:type="paragraph" w:styleId="BalloonText">
    <w:name w:val="Balloon Text"/>
    <w:basedOn w:val="BodyText"/>
    <w:link w:val="BalloonTextChar"/>
    <w:rsid w:val="00834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3463C"/>
    <w:rPr>
      <w:rFonts w:ascii="Tahoma" w:eastAsia="Times New Roman" w:hAnsi="Tahoma" w:cs="Tahoma"/>
      <w:sz w:val="16"/>
      <w:szCs w:val="16"/>
    </w:rPr>
  </w:style>
  <w:style w:type="paragraph" w:styleId="HTMLAddress">
    <w:name w:val="HTML Address"/>
    <w:basedOn w:val="BodyText"/>
    <w:link w:val="HTMLAddressChar"/>
    <w:rsid w:val="0083463C"/>
    <w:rPr>
      <w:i/>
      <w:iCs/>
    </w:rPr>
  </w:style>
  <w:style w:type="character" w:customStyle="1" w:styleId="HTMLAddressChar">
    <w:name w:val="HTML Address Char"/>
    <w:basedOn w:val="DefaultParagraphFont"/>
    <w:link w:val="HTMLAddress"/>
    <w:rsid w:val="0083463C"/>
    <w:rPr>
      <w:rFonts w:ascii="Arial" w:eastAsia="Times New Roman" w:hAnsi="Arial" w:cs="Arial"/>
      <w:i/>
      <w:iCs/>
      <w:sz w:val="20"/>
      <w:szCs w:val="20"/>
    </w:rPr>
  </w:style>
  <w:style w:type="character" w:styleId="LineNumber">
    <w:name w:val="line number"/>
    <w:basedOn w:val="DefaultParagraphFont"/>
    <w:rsid w:val="0083463C"/>
  </w:style>
  <w:style w:type="paragraph" w:styleId="HTMLPreformatted">
    <w:name w:val="HTML Preformatted"/>
    <w:basedOn w:val="BodyText"/>
    <w:link w:val="HTMLPreformattedChar"/>
    <w:rsid w:val="0083463C"/>
    <w:rPr>
      <w:rFonts w:ascii="Courier New" w:hAnsi="Courier New" w:cs="Courier New"/>
    </w:rPr>
  </w:style>
  <w:style w:type="character" w:customStyle="1" w:styleId="HTMLPreformattedChar">
    <w:name w:val="HTML Preformatted Char"/>
    <w:basedOn w:val="DefaultParagraphFont"/>
    <w:link w:val="HTMLPreformatted"/>
    <w:rsid w:val="0083463C"/>
    <w:rPr>
      <w:rFonts w:ascii="Courier New" w:eastAsia="Times New Roman" w:hAnsi="Courier New" w:cs="Courier New"/>
      <w:sz w:val="20"/>
      <w:szCs w:val="20"/>
    </w:rPr>
  </w:style>
  <w:style w:type="paragraph" w:customStyle="1" w:styleId="TABLE-title">
    <w:name w:val="TABLE-title"/>
    <w:basedOn w:val="Normal"/>
    <w:rsid w:val="00EE17F2"/>
    <w:pPr>
      <w:keepNext/>
      <w:spacing w:before="360" w:after="60" w:line="240" w:lineRule="auto"/>
      <w:jc w:val="center"/>
    </w:pPr>
    <w:rPr>
      <w:rFonts w:ascii="Arial" w:hAnsi="Arial" w:cs="Arial"/>
      <w:b/>
      <w:bCs/>
      <w:sz w:val="20"/>
      <w:szCs w:val="20"/>
    </w:rPr>
  </w:style>
  <w:style w:type="paragraph" w:styleId="Revision">
    <w:name w:val="Revision"/>
    <w:hidden/>
    <w:uiPriority w:val="99"/>
    <w:semiHidden/>
    <w:rsid w:val="0083463C"/>
    <w:pPr>
      <w:spacing w:before="120" w:after="120" w:line="240" w:lineRule="auto"/>
      <w:jc w:val="both"/>
    </w:pPr>
    <w:rPr>
      <w:rFonts w:ascii="Bookman" w:eastAsia="Times New Roman" w:hAnsi="Bookman" w:cs="Times New Roman"/>
      <w:noProof/>
      <w:color w:val="000000"/>
      <w:szCs w:val="24"/>
    </w:rPr>
  </w:style>
  <w:style w:type="paragraph" w:customStyle="1" w:styleId="NOTE">
    <w:name w:val="NOTE"/>
    <w:basedOn w:val="Normal"/>
    <w:next w:val="BodyText"/>
    <w:qFormat/>
    <w:rsid w:val="00EE17F2"/>
    <w:pPr>
      <w:keepLines/>
      <w:tabs>
        <w:tab w:val="left" w:pos="1440"/>
      </w:tabs>
      <w:spacing w:before="240" w:after="240" w:line="240" w:lineRule="auto"/>
      <w:ind w:left="1440" w:hanging="1440"/>
    </w:pPr>
    <w:rPr>
      <w:rFonts w:ascii="Arial" w:hAnsi="Arial" w:cs="Arial"/>
      <w:spacing w:val="4"/>
      <w:sz w:val="16"/>
      <w:szCs w:val="16"/>
      <w:lang w:eastAsia="en-US"/>
    </w:rPr>
  </w:style>
  <w:style w:type="paragraph" w:customStyle="1" w:styleId="ANNEX-heading2">
    <w:name w:val="ANNEX-heading2"/>
    <w:basedOn w:val="Heading2"/>
    <w:next w:val="BodyText"/>
    <w:rsid w:val="0083463C"/>
    <w:pPr>
      <w:numPr>
        <w:ilvl w:val="2"/>
        <w:numId w:val="12"/>
      </w:numPr>
      <w:outlineLvl w:val="2"/>
    </w:pPr>
    <w:rPr>
      <w:iCs/>
    </w:rPr>
  </w:style>
  <w:style w:type="paragraph" w:customStyle="1" w:styleId="ANNEX-heading3">
    <w:name w:val="ANNEX-heading3"/>
    <w:basedOn w:val="Heading3"/>
    <w:next w:val="BodyText"/>
    <w:rsid w:val="0083463C"/>
    <w:pPr>
      <w:numPr>
        <w:ilvl w:val="3"/>
        <w:numId w:val="12"/>
      </w:numPr>
      <w:outlineLvl w:val="3"/>
    </w:pPr>
  </w:style>
  <w:style w:type="paragraph" w:customStyle="1" w:styleId="ANNEX-heading4">
    <w:name w:val="ANNEX-heading4"/>
    <w:basedOn w:val="Heading4"/>
    <w:next w:val="BodyText"/>
    <w:rsid w:val="0083463C"/>
    <w:pPr>
      <w:pageBreakBefore/>
      <w:numPr>
        <w:ilvl w:val="4"/>
        <w:numId w:val="12"/>
      </w:numPr>
      <w:outlineLvl w:val="4"/>
    </w:pPr>
  </w:style>
  <w:style w:type="paragraph" w:customStyle="1" w:styleId="ANNEX-heading5">
    <w:name w:val="ANNEX-heading5"/>
    <w:basedOn w:val="Heading5"/>
    <w:next w:val="BodyText"/>
    <w:rsid w:val="0083463C"/>
    <w:pPr>
      <w:numPr>
        <w:ilvl w:val="6"/>
        <w:numId w:val="12"/>
      </w:numPr>
      <w:outlineLvl w:val="5"/>
    </w:pPr>
    <w:rPr>
      <w:iCs/>
    </w:rPr>
  </w:style>
  <w:style w:type="paragraph" w:customStyle="1" w:styleId="SpacerInformative">
    <w:name w:val="Spacer Informative"/>
    <w:basedOn w:val="Normal"/>
    <w:rsid w:val="0083463C"/>
    <w:pPr>
      <w:shd w:val="clear" w:color="auto" w:fill="E0E0E0"/>
    </w:pPr>
    <w:rPr>
      <w:rFonts w:eastAsia="Batang"/>
      <w:sz w:val="12"/>
    </w:rPr>
  </w:style>
  <w:style w:type="paragraph" w:styleId="ListBullet">
    <w:name w:val="List Bullet"/>
    <w:basedOn w:val="Normal"/>
    <w:rsid w:val="00EE17F2"/>
    <w:pPr>
      <w:keepNext/>
      <w:numPr>
        <w:numId w:val="17"/>
      </w:numPr>
      <w:tabs>
        <w:tab w:val="left" w:pos="360"/>
      </w:tabs>
      <w:spacing w:before="0" w:after="120" w:line="240" w:lineRule="auto"/>
      <w:ind w:left="360"/>
      <w:jc w:val="left"/>
    </w:pPr>
    <w:rPr>
      <w:rFonts w:ascii="Arial" w:hAnsi="Arial" w:cs="Arial"/>
      <w:sz w:val="20"/>
      <w:szCs w:val="20"/>
      <w:lang w:eastAsia="en-US"/>
    </w:rPr>
  </w:style>
  <w:style w:type="paragraph" w:styleId="ListNumber">
    <w:name w:val="List Number"/>
    <w:basedOn w:val="BodyText"/>
    <w:qFormat/>
    <w:rsid w:val="0083463C"/>
    <w:pPr>
      <w:numPr>
        <w:numId w:val="9"/>
      </w:numPr>
    </w:pPr>
  </w:style>
  <w:style w:type="paragraph" w:styleId="ListNumber2">
    <w:name w:val="List Number 2"/>
    <w:basedOn w:val="ListNumber"/>
    <w:rsid w:val="0083463C"/>
    <w:pPr>
      <w:numPr>
        <w:ilvl w:val="1"/>
      </w:numPr>
    </w:pPr>
  </w:style>
  <w:style w:type="paragraph" w:styleId="ListNumber3">
    <w:name w:val="List Number 3"/>
    <w:basedOn w:val="ListNumber2"/>
    <w:rsid w:val="0083463C"/>
    <w:pPr>
      <w:numPr>
        <w:ilvl w:val="2"/>
      </w:numPr>
      <w:contextualSpacing/>
    </w:pPr>
  </w:style>
  <w:style w:type="paragraph" w:customStyle="1" w:styleId="TABLE-cell-footnote">
    <w:name w:val="TABLE-cell-footnote"/>
    <w:basedOn w:val="TABLE-cell"/>
    <w:qFormat/>
    <w:rsid w:val="0083463C"/>
    <w:pPr>
      <w:tabs>
        <w:tab w:val="left" w:pos="360"/>
      </w:tabs>
      <w:ind w:left="360" w:hanging="360"/>
    </w:pPr>
    <w:rPr>
      <w:sz w:val="16"/>
    </w:rPr>
  </w:style>
  <w:style w:type="paragraph" w:customStyle="1" w:styleId="TERM">
    <w:name w:val="TERM"/>
    <w:basedOn w:val="Normal"/>
    <w:next w:val="TERM-definition"/>
    <w:rsid w:val="0083463C"/>
    <w:pPr>
      <w:keepNext/>
      <w:spacing w:after="0" w:line="240" w:lineRule="auto"/>
    </w:pPr>
    <w:rPr>
      <w:rFonts w:ascii="Arial" w:hAnsi="Arial" w:cs="Arial"/>
      <w:b/>
      <w:bCs/>
      <w:spacing w:val="8"/>
      <w:sz w:val="20"/>
      <w:szCs w:val="20"/>
      <w:lang w:val="en-GB"/>
    </w:rPr>
  </w:style>
  <w:style w:type="paragraph" w:customStyle="1" w:styleId="TERM-definition">
    <w:name w:val="TERM-definition"/>
    <w:basedOn w:val="Normal"/>
    <w:next w:val="Normal"/>
    <w:rsid w:val="0083463C"/>
    <w:pPr>
      <w:spacing w:line="240" w:lineRule="auto"/>
    </w:pPr>
    <w:rPr>
      <w:rFonts w:ascii="Arial" w:hAnsi="Arial" w:cs="Arial"/>
      <w:spacing w:val="8"/>
      <w:sz w:val="20"/>
      <w:szCs w:val="20"/>
      <w:lang w:val="en-GB"/>
    </w:rPr>
  </w:style>
  <w:style w:type="paragraph" w:customStyle="1" w:styleId="TERM-heading">
    <w:name w:val="TERM-heading"/>
    <w:basedOn w:val="BodyText"/>
    <w:qFormat/>
    <w:rsid w:val="0083463C"/>
    <w:pPr>
      <w:spacing w:before="0" w:after="0"/>
    </w:pPr>
    <w:rPr>
      <w:b/>
    </w:rPr>
  </w:style>
  <w:style w:type="paragraph" w:customStyle="1" w:styleId="Equation">
    <w:name w:val="Equation"/>
    <w:basedOn w:val="BodyText"/>
    <w:next w:val="BodyText"/>
    <w:rsid w:val="0083463C"/>
    <w:pPr>
      <w:tabs>
        <w:tab w:val="center" w:pos="4680"/>
        <w:tab w:val="right" w:pos="9360"/>
      </w:tabs>
      <w:jc w:val="left"/>
    </w:pPr>
    <w:rPr>
      <w:rFonts w:ascii="Cambria" w:hAnsi="Cambria"/>
      <w:i/>
      <w:noProof/>
      <w:sz w:val="22"/>
      <w:szCs w:val="22"/>
    </w:rPr>
  </w:style>
  <w:style w:type="paragraph" w:customStyle="1" w:styleId="Heading">
    <w:name w:val="Heading"/>
    <w:basedOn w:val="BodyText"/>
    <w:next w:val="BodyText"/>
    <w:rsid w:val="0083463C"/>
    <w:pPr>
      <w:tabs>
        <w:tab w:val="left" w:pos="360"/>
      </w:tabs>
      <w:overflowPunct w:val="0"/>
      <w:autoSpaceDE w:val="0"/>
      <w:autoSpaceDN w:val="0"/>
      <w:adjustRightInd w:val="0"/>
      <w:jc w:val="left"/>
      <w:textAlignment w:val="baseline"/>
    </w:pPr>
    <w:rPr>
      <w:rFonts w:cs="Times New Roman"/>
      <w:b/>
      <w:color w:val="000000"/>
      <w:sz w:val="32"/>
    </w:rPr>
  </w:style>
  <w:style w:type="character" w:styleId="EndnoteReference">
    <w:name w:val="endnote reference"/>
    <w:basedOn w:val="DefaultParagraphFont"/>
    <w:rsid w:val="0083463C"/>
    <w:rPr>
      <w:sz w:val="20"/>
      <w:vertAlign w:val="superscript"/>
    </w:rPr>
  </w:style>
  <w:style w:type="paragraph" w:styleId="EndnoteText">
    <w:name w:val="endnote text"/>
    <w:basedOn w:val="Normal"/>
    <w:link w:val="EndnoteTextChar"/>
    <w:rsid w:val="0083463C"/>
    <w:pPr>
      <w:spacing w:after="120" w:line="240" w:lineRule="auto"/>
    </w:pPr>
    <w:rPr>
      <w:rFonts w:ascii="Bookman" w:hAnsi="Bookman"/>
      <w:color w:val="000000"/>
      <w:szCs w:val="24"/>
      <w:lang w:eastAsia="en-US"/>
    </w:rPr>
  </w:style>
  <w:style w:type="character" w:customStyle="1" w:styleId="EndnoteTextChar">
    <w:name w:val="Endnote Text Char"/>
    <w:basedOn w:val="DefaultParagraphFont"/>
    <w:link w:val="EndnoteText"/>
    <w:rsid w:val="0083463C"/>
    <w:rPr>
      <w:rFonts w:ascii="Bookman" w:eastAsia="Times New Roman" w:hAnsi="Bookman" w:cs="Times New Roman"/>
      <w:color w:val="000000"/>
      <w:szCs w:val="24"/>
    </w:rPr>
  </w:style>
  <w:style w:type="paragraph" w:styleId="Index1">
    <w:name w:val="index 1"/>
    <w:basedOn w:val="BodyText"/>
    <w:next w:val="BodyText"/>
    <w:rsid w:val="0083463C"/>
    <w:pPr>
      <w:spacing w:after="0" w:line="240" w:lineRule="auto"/>
      <w:ind w:left="200" w:hanging="200"/>
    </w:pPr>
    <w:rPr>
      <w:color w:val="000000"/>
    </w:rPr>
  </w:style>
  <w:style w:type="paragraph" w:styleId="Index2">
    <w:name w:val="index 2"/>
    <w:basedOn w:val="BodyText"/>
    <w:next w:val="BodyText"/>
    <w:rsid w:val="0083463C"/>
    <w:pPr>
      <w:spacing w:after="0" w:line="240" w:lineRule="auto"/>
      <w:ind w:left="400" w:hanging="200"/>
    </w:pPr>
    <w:rPr>
      <w:color w:val="000000"/>
    </w:rPr>
  </w:style>
  <w:style w:type="paragraph" w:styleId="Index3">
    <w:name w:val="index 3"/>
    <w:basedOn w:val="BodyText"/>
    <w:next w:val="BodyText"/>
    <w:rsid w:val="0083463C"/>
    <w:pPr>
      <w:spacing w:after="0" w:line="240" w:lineRule="auto"/>
      <w:ind w:left="600" w:hanging="200"/>
    </w:pPr>
    <w:rPr>
      <w:color w:val="000000"/>
    </w:rPr>
  </w:style>
  <w:style w:type="paragraph" w:styleId="Index4">
    <w:name w:val="index 4"/>
    <w:basedOn w:val="BodyText"/>
    <w:next w:val="BodyText"/>
    <w:rsid w:val="0083463C"/>
    <w:pPr>
      <w:spacing w:after="0" w:line="240" w:lineRule="auto"/>
      <w:ind w:left="800" w:hanging="200"/>
    </w:pPr>
    <w:rPr>
      <w:color w:val="000000"/>
    </w:rPr>
  </w:style>
  <w:style w:type="paragraph" w:styleId="Index5">
    <w:name w:val="index 5"/>
    <w:basedOn w:val="BodyText"/>
    <w:next w:val="BodyText"/>
    <w:rsid w:val="0083463C"/>
    <w:pPr>
      <w:spacing w:after="0" w:line="240" w:lineRule="auto"/>
      <w:ind w:left="1000" w:hanging="200"/>
    </w:pPr>
    <w:rPr>
      <w:color w:val="000000"/>
    </w:rPr>
  </w:style>
  <w:style w:type="paragraph" w:styleId="Index6">
    <w:name w:val="index 6"/>
    <w:basedOn w:val="BodyText"/>
    <w:next w:val="BodyText"/>
    <w:rsid w:val="0083463C"/>
    <w:pPr>
      <w:spacing w:after="0" w:line="240" w:lineRule="auto"/>
      <w:ind w:left="1200" w:hanging="200"/>
    </w:pPr>
    <w:rPr>
      <w:color w:val="000000"/>
    </w:rPr>
  </w:style>
  <w:style w:type="paragraph" w:styleId="IndexHeading">
    <w:name w:val="index heading"/>
    <w:basedOn w:val="BodyText"/>
    <w:next w:val="Index1"/>
    <w:rsid w:val="0083463C"/>
    <w:pPr>
      <w:spacing w:after="0" w:line="240" w:lineRule="auto"/>
    </w:pPr>
    <w:rPr>
      <w:color w:val="000000"/>
    </w:rPr>
  </w:style>
  <w:style w:type="character" w:styleId="HTMLCite">
    <w:name w:val="HTML Cite"/>
    <w:basedOn w:val="DefaultParagraphFont"/>
    <w:uiPriority w:val="99"/>
    <w:unhideWhenUsed/>
    <w:rsid w:val="0083463C"/>
    <w:rPr>
      <w:i w:val="0"/>
      <w:iCs w:val="0"/>
      <w:color w:val="568E1A"/>
    </w:rPr>
  </w:style>
  <w:style w:type="paragraph" w:customStyle="1" w:styleId="TERM-number">
    <w:name w:val="TERM-number"/>
    <w:basedOn w:val="Heading2"/>
    <w:qFormat/>
    <w:rsid w:val="0083463C"/>
    <w:pPr>
      <w:numPr>
        <w:ilvl w:val="0"/>
      </w:numPr>
      <w:tabs>
        <w:tab w:val="left" w:pos="450"/>
      </w:tabs>
      <w:spacing w:after="0"/>
      <w:outlineLvl w:val="9"/>
    </w:pPr>
  </w:style>
  <w:style w:type="paragraph" w:customStyle="1" w:styleId="pList">
    <w:name w:val="pList"/>
    <w:basedOn w:val="BodyText"/>
    <w:next w:val="BodyText"/>
    <w:qFormat/>
    <w:rsid w:val="0083463C"/>
    <w:pPr>
      <w:spacing w:line="240" w:lineRule="auto"/>
      <w:ind w:left="2880" w:hanging="2520"/>
    </w:pPr>
    <w:rPr>
      <w:rFonts w:ascii="Cambria" w:hAnsi="Cambria"/>
      <w:i/>
      <w:sz w:val="22"/>
      <w:szCs w:val="22"/>
    </w:rPr>
  </w:style>
  <w:style w:type="paragraph" w:customStyle="1" w:styleId="EquationLong">
    <w:name w:val="Equation Long"/>
    <w:basedOn w:val="BodyText"/>
    <w:rsid w:val="0083463C"/>
    <w:pPr>
      <w:tabs>
        <w:tab w:val="left" w:pos="2160"/>
      </w:tabs>
      <w:spacing w:after="0" w:line="240" w:lineRule="auto"/>
      <w:ind w:left="2160" w:hanging="1440"/>
      <w:jc w:val="left"/>
    </w:pPr>
    <w:rPr>
      <w:rFonts w:ascii="Cambria Math" w:hAnsi="Cambria Math"/>
      <w:i/>
      <w:sz w:val="22"/>
      <w:szCs w:val="22"/>
    </w:rPr>
  </w:style>
  <w:style w:type="paragraph" w:customStyle="1" w:styleId="Default">
    <w:name w:val="Default"/>
    <w:rsid w:val="0083463C"/>
    <w:pPr>
      <w:autoSpaceDE w:val="0"/>
      <w:autoSpaceDN w:val="0"/>
      <w:adjustRightInd w:val="0"/>
      <w:spacing w:before="120" w:after="120" w:line="240" w:lineRule="auto"/>
      <w:jc w:val="both"/>
    </w:pPr>
    <w:rPr>
      <w:rFonts w:ascii="Arial" w:eastAsia="Times New Roman" w:hAnsi="Arial" w:cs="Arial"/>
      <w:color w:val="000000"/>
      <w:sz w:val="24"/>
      <w:szCs w:val="24"/>
    </w:rPr>
  </w:style>
  <w:style w:type="paragraph" w:customStyle="1" w:styleId="PARAGRAPH">
    <w:name w:val="PARAGRAPH"/>
    <w:rsid w:val="0083463C"/>
    <w:pPr>
      <w:spacing w:before="120" w:after="240" w:line="240" w:lineRule="auto"/>
      <w:jc w:val="both"/>
    </w:pPr>
    <w:rPr>
      <w:rFonts w:ascii="Arial" w:eastAsia="Times New Roman" w:hAnsi="Arial" w:cs="Arial"/>
      <w:spacing w:val="8"/>
      <w:sz w:val="20"/>
      <w:szCs w:val="20"/>
      <w:lang w:val="en-GB" w:eastAsia="zh-CN"/>
    </w:rPr>
  </w:style>
  <w:style w:type="character" w:styleId="Emphasis">
    <w:name w:val="Emphasis"/>
    <w:basedOn w:val="DefaultParagraphFont"/>
    <w:uiPriority w:val="20"/>
    <w:rsid w:val="0083463C"/>
    <w:rPr>
      <w:i/>
      <w:iCs/>
    </w:rPr>
  </w:style>
  <w:style w:type="paragraph" w:customStyle="1" w:styleId="EXAMPLE">
    <w:name w:val="EXAMPLE"/>
    <w:basedOn w:val="NOTE"/>
    <w:next w:val="PARAGRAPH"/>
    <w:rsid w:val="0083463C"/>
    <w:pPr>
      <w:tabs>
        <w:tab w:val="left" w:pos="1170"/>
      </w:tabs>
      <w:overflowPunct w:val="0"/>
      <w:autoSpaceDE w:val="0"/>
      <w:autoSpaceDN w:val="0"/>
      <w:adjustRightInd w:val="0"/>
      <w:spacing w:before="120" w:after="120"/>
      <w:ind w:left="1152" w:hanging="1152"/>
      <w:textAlignment w:val="baseline"/>
    </w:pPr>
    <w:rPr>
      <w:lang w:eastAsia="zh-CN"/>
    </w:rPr>
  </w:style>
  <w:style w:type="paragraph" w:styleId="Date">
    <w:name w:val="Date"/>
    <w:basedOn w:val="Normal"/>
    <w:next w:val="Normal"/>
    <w:link w:val="DateChar"/>
    <w:rsid w:val="0083463C"/>
    <w:pPr>
      <w:spacing w:after="0" w:line="240" w:lineRule="auto"/>
    </w:pPr>
    <w:rPr>
      <w:rFonts w:ascii="Arial" w:hAnsi="Arial"/>
      <w:spacing w:val="8"/>
      <w:sz w:val="20"/>
      <w:szCs w:val="24"/>
      <w:lang w:eastAsia="en-US"/>
    </w:rPr>
  </w:style>
  <w:style w:type="character" w:customStyle="1" w:styleId="DateChar">
    <w:name w:val="Date Char"/>
    <w:basedOn w:val="DefaultParagraphFont"/>
    <w:link w:val="Date"/>
    <w:rsid w:val="0083463C"/>
    <w:rPr>
      <w:rFonts w:ascii="Arial" w:eastAsia="Times New Roman" w:hAnsi="Arial" w:cs="Times New Roman"/>
      <w:spacing w:val="8"/>
      <w:sz w:val="20"/>
      <w:szCs w:val="24"/>
    </w:rPr>
  </w:style>
  <w:style w:type="paragraph" w:styleId="ListParagraph">
    <w:name w:val="List Paragraph"/>
    <w:basedOn w:val="Normal"/>
    <w:uiPriority w:val="99"/>
    <w:rsid w:val="0083463C"/>
    <w:pPr>
      <w:ind w:left="720"/>
      <w:contextualSpacing/>
    </w:pPr>
  </w:style>
  <w:style w:type="paragraph" w:customStyle="1" w:styleId="CoverCopyright">
    <w:name w:val="Cover Copyright"/>
    <w:basedOn w:val="CoverNormal"/>
    <w:rsid w:val="0035653A"/>
    <w:pPr>
      <w:jc w:val="left"/>
    </w:pPr>
  </w:style>
  <w:style w:type="character" w:styleId="PlaceholderText">
    <w:name w:val="Placeholder Text"/>
    <w:basedOn w:val="DefaultParagraphFont"/>
    <w:uiPriority w:val="99"/>
    <w:semiHidden/>
    <w:rsid w:val="0083463C"/>
    <w:rPr>
      <w:color w:val="808080"/>
    </w:rPr>
  </w:style>
  <w:style w:type="paragraph" w:customStyle="1" w:styleId="EquationLong2">
    <w:name w:val="Equation Long 2"/>
    <w:basedOn w:val="EquationLong"/>
    <w:rsid w:val="0083463C"/>
    <w:pPr>
      <w:keepLines/>
      <w:tabs>
        <w:tab w:val="clear" w:pos="2160"/>
        <w:tab w:val="right" w:pos="9360"/>
      </w:tabs>
      <w:spacing w:before="0"/>
      <w:ind w:firstLine="0"/>
    </w:pPr>
  </w:style>
  <w:style w:type="paragraph" w:styleId="ListBullet5">
    <w:name w:val="List Bullet 5"/>
    <w:basedOn w:val="ListBullet"/>
    <w:rsid w:val="0083463C"/>
    <w:pPr>
      <w:numPr>
        <w:numId w:val="2"/>
      </w:numPr>
      <w:tabs>
        <w:tab w:val="left" w:pos="680"/>
      </w:tabs>
      <w:ind w:left="1800"/>
    </w:pPr>
  </w:style>
  <w:style w:type="table" w:styleId="TableGrid">
    <w:name w:val="Table Grid"/>
    <w:basedOn w:val="TableNormal"/>
    <w:uiPriority w:val="59"/>
    <w:rsid w:val="0083463C"/>
    <w:pPr>
      <w:spacing w:after="0" w:line="240" w:lineRule="auto"/>
      <w:jc w:val="both"/>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able">
    <w:name w:val="Body Table"/>
    <w:basedOn w:val="BodyText"/>
    <w:next w:val="BodyText"/>
    <w:rsid w:val="0083463C"/>
    <w:pPr>
      <w:spacing w:before="0"/>
      <w:ind w:left="3514" w:right="1728" w:hanging="2794"/>
      <w:contextualSpacing/>
    </w:pPr>
    <w:rPr>
      <w:rFonts w:cs="Times New Roman"/>
      <w:sz w:val="18"/>
    </w:rPr>
  </w:style>
  <w:style w:type="paragraph" w:styleId="TOC7">
    <w:name w:val="toc 7"/>
    <w:basedOn w:val="Normal"/>
    <w:next w:val="Normal"/>
    <w:autoRedefine/>
    <w:uiPriority w:val="39"/>
    <w:unhideWhenUsed/>
    <w:rsid w:val="0083463C"/>
    <w:pPr>
      <w:spacing w:before="0" w:after="100"/>
      <w:ind w:left="1320"/>
      <w:jc w:val="left"/>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83463C"/>
    <w:pPr>
      <w:spacing w:before="0" w:after="100"/>
      <w:ind w:left="1540"/>
      <w:jc w:val="left"/>
    </w:pPr>
    <w:rPr>
      <w:rFonts w:asciiTheme="minorHAnsi" w:eastAsiaTheme="minorEastAsia" w:hAnsiTheme="minorHAnsi" w:cstheme="minorBidi"/>
      <w:lang w:eastAsia="en-US"/>
    </w:rPr>
  </w:style>
  <w:style w:type="paragraph" w:styleId="TOC9">
    <w:name w:val="toc 9"/>
    <w:basedOn w:val="Normal"/>
    <w:next w:val="Normal"/>
    <w:autoRedefine/>
    <w:uiPriority w:val="39"/>
    <w:unhideWhenUsed/>
    <w:rsid w:val="0083463C"/>
    <w:pPr>
      <w:spacing w:before="0" w:after="100"/>
      <w:ind w:left="1760"/>
      <w:jc w:val="left"/>
    </w:pPr>
    <w:rPr>
      <w:rFonts w:asciiTheme="minorHAnsi" w:eastAsiaTheme="minorEastAsia" w:hAnsiTheme="minorHAnsi" w:cstheme="minorBidi"/>
      <w:lang w:eastAsia="en-US"/>
    </w:rPr>
  </w:style>
  <w:style w:type="paragraph" w:customStyle="1" w:styleId="SubHeading">
    <w:name w:val="SubHeading"/>
    <w:basedOn w:val="Normal"/>
    <w:next w:val="Normal"/>
    <w:rsid w:val="0083463C"/>
    <w:pPr>
      <w:tabs>
        <w:tab w:val="left" w:pos="360"/>
      </w:tabs>
      <w:overflowPunct w:val="0"/>
      <w:autoSpaceDE w:val="0"/>
      <w:autoSpaceDN w:val="0"/>
      <w:adjustRightInd w:val="0"/>
      <w:spacing w:before="240"/>
      <w:textAlignment w:val="baseline"/>
    </w:pPr>
    <w:rPr>
      <w:b/>
      <w:sz w:val="24"/>
      <w:szCs w:val="20"/>
    </w:rPr>
  </w:style>
  <w:style w:type="paragraph" w:styleId="List">
    <w:name w:val="List"/>
    <w:basedOn w:val="BodyText"/>
    <w:autoRedefine/>
    <w:rsid w:val="0083463C"/>
    <w:pPr>
      <w:spacing w:before="0" w:after="240" w:line="240" w:lineRule="auto"/>
      <w:ind w:left="360"/>
    </w:pPr>
  </w:style>
  <w:style w:type="paragraph" w:customStyle="1" w:styleId="CCode">
    <w:name w:val="C Code"/>
    <w:basedOn w:val="Normal"/>
    <w:rsid w:val="0083463C"/>
    <w:pPr>
      <w:tabs>
        <w:tab w:val="left" w:pos="1080"/>
        <w:tab w:val="left" w:pos="1440"/>
        <w:tab w:val="left" w:pos="1800"/>
        <w:tab w:val="left" w:pos="2160"/>
        <w:tab w:val="left" w:pos="2520"/>
        <w:tab w:val="left" w:pos="2880"/>
        <w:tab w:val="left" w:pos="3240"/>
        <w:tab w:val="left" w:pos="3600"/>
        <w:tab w:val="left" w:pos="3960"/>
      </w:tabs>
      <w:spacing w:after="240"/>
      <w:ind w:left="720"/>
      <w:contextualSpacing/>
    </w:pPr>
    <w:rPr>
      <w:rFonts w:ascii="Courier New" w:hAnsi="Courier New" w:cs="Arial"/>
      <w:noProof/>
      <w:sz w:val="18"/>
      <w:szCs w:val="18"/>
      <w:lang w:val="sv-SE"/>
    </w:rPr>
  </w:style>
  <w:style w:type="paragraph" w:styleId="List2">
    <w:name w:val="List 2"/>
    <w:basedOn w:val="List"/>
    <w:autoRedefine/>
    <w:rsid w:val="0083463C"/>
    <w:pPr>
      <w:ind w:left="1800" w:hanging="1440"/>
    </w:pPr>
    <w:rPr>
      <w:i/>
      <w:sz w:val="18"/>
      <w:szCs w:val="18"/>
    </w:rPr>
  </w:style>
  <w:style w:type="paragraph" w:styleId="PlainText">
    <w:name w:val="Plain Text"/>
    <w:basedOn w:val="Normal"/>
    <w:link w:val="PlainTextChar"/>
    <w:uiPriority w:val="99"/>
    <w:unhideWhenUsed/>
    <w:rsid w:val="0083463C"/>
    <w:rPr>
      <w:rFonts w:ascii="Consolas" w:eastAsia="Calibri" w:hAnsi="Consolas"/>
      <w:sz w:val="21"/>
      <w:szCs w:val="21"/>
    </w:rPr>
  </w:style>
  <w:style w:type="character" w:customStyle="1" w:styleId="PlainTextChar">
    <w:name w:val="Plain Text Char"/>
    <w:basedOn w:val="DefaultParagraphFont"/>
    <w:link w:val="PlainText"/>
    <w:uiPriority w:val="99"/>
    <w:rsid w:val="0083463C"/>
    <w:rPr>
      <w:rFonts w:ascii="Consolas" w:eastAsia="Calibri" w:hAnsi="Consolas" w:cs="Times New Roman"/>
      <w:sz w:val="21"/>
      <w:szCs w:val="21"/>
      <w:lang w:eastAsia="zh-CN"/>
    </w:rPr>
  </w:style>
  <w:style w:type="paragraph" w:customStyle="1" w:styleId="Spacer">
    <w:name w:val="Spacer"/>
    <w:basedOn w:val="Normal"/>
    <w:rsid w:val="0083463C"/>
    <w:rPr>
      <w:rFonts w:eastAsia="Batang"/>
      <w:sz w:val="12"/>
    </w:rPr>
  </w:style>
  <w:style w:type="paragraph" w:styleId="List3">
    <w:name w:val="List 3"/>
    <w:basedOn w:val="List2"/>
    <w:autoRedefine/>
    <w:rsid w:val="0083463C"/>
    <w:pPr>
      <w:tabs>
        <w:tab w:val="left" w:pos="1080"/>
      </w:tabs>
      <w:ind w:left="1080"/>
    </w:pPr>
  </w:style>
  <w:style w:type="paragraph" w:styleId="List4">
    <w:name w:val="List 4"/>
    <w:basedOn w:val="List3"/>
    <w:autoRedefine/>
    <w:rsid w:val="0083463C"/>
    <w:pPr>
      <w:tabs>
        <w:tab w:val="left" w:pos="1440"/>
      </w:tabs>
      <w:ind w:left="1440"/>
    </w:pPr>
  </w:style>
  <w:style w:type="paragraph" w:styleId="List5">
    <w:name w:val="List 5"/>
    <w:basedOn w:val="List4"/>
    <w:autoRedefine/>
    <w:rsid w:val="0083463C"/>
    <w:pPr>
      <w:tabs>
        <w:tab w:val="clear" w:pos="1440"/>
        <w:tab w:val="left" w:pos="1800"/>
      </w:tabs>
      <w:ind w:left="1800"/>
    </w:pPr>
  </w:style>
  <w:style w:type="paragraph" w:styleId="ListBullet2">
    <w:name w:val="List Bullet 2"/>
    <w:basedOn w:val="ListBullet"/>
    <w:autoRedefine/>
    <w:rsid w:val="0083463C"/>
    <w:pPr>
      <w:tabs>
        <w:tab w:val="clear" w:pos="360"/>
        <w:tab w:val="left" w:pos="346"/>
        <w:tab w:val="left" w:pos="680"/>
      </w:tabs>
      <w:ind w:left="720"/>
    </w:pPr>
  </w:style>
  <w:style w:type="paragraph" w:styleId="ListBullet3">
    <w:name w:val="List Bullet 3"/>
    <w:basedOn w:val="ListBullet"/>
    <w:autoRedefine/>
    <w:rsid w:val="0083463C"/>
    <w:pPr>
      <w:tabs>
        <w:tab w:val="clear" w:pos="360"/>
      </w:tabs>
      <w:ind w:left="1080"/>
    </w:pPr>
  </w:style>
  <w:style w:type="paragraph" w:styleId="ListBullet4">
    <w:name w:val="List Bullet 4"/>
    <w:basedOn w:val="ListBullet"/>
    <w:autoRedefine/>
    <w:rsid w:val="0083463C"/>
    <w:pPr>
      <w:tabs>
        <w:tab w:val="clear" w:pos="360"/>
      </w:tabs>
      <w:ind w:left="1440"/>
    </w:pPr>
  </w:style>
  <w:style w:type="paragraph" w:styleId="ListContinue">
    <w:name w:val="List Continue"/>
    <w:basedOn w:val="Normal"/>
    <w:autoRedefine/>
    <w:rsid w:val="0083463C"/>
    <w:pPr>
      <w:spacing w:after="120"/>
      <w:ind w:left="360"/>
    </w:pPr>
  </w:style>
  <w:style w:type="paragraph" w:styleId="ListContinue2">
    <w:name w:val="List Continue 2"/>
    <w:basedOn w:val="ListContinue"/>
    <w:autoRedefine/>
    <w:rsid w:val="0083463C"/>
    <w:pPr>
      <w:ind w:left="720"/>
    </w:pPr>
  </w:style>
  <w:style w:type="paragraph" w:styleId="ListContinue3">
    <w:name w:val="List Continue 3"/>
    <w:basedOn w:val="ListContinue2"/>
    <w:autoRedefine/>
    <w:rsid w:val="0083463C"/>
    <w:pPr>
      <w:ind w:left="1080"/>
    </w:pPr>
  </w:style>
  <w:style w:type="paragraph" w:styleId="ListContinue4">
    <w:name w:val="List Continue 4"/>
    <w:basedOn w:val="ListContinue3"/>
    <w:autoRedefine/>
    <w:rsid w:val="0083463C"/>
    <w:pPr>
      <w:ind w:left="1440"/>
    </w:pPr>
  </w:style>
  <w:style w:type="paragraph" w:styleId="ListContinue5">
    <w:name w:val="List Continue 5"/>
    <w:basedOn w:val="ListContinue4"/>
    <w:autoRedefine/>
    <w:rsid w:val="0083463C"/>
    <w:pPr>
      <w:ind w:left="1800"/>
    </w:pPr>
  </w:style>
  <w:style w:type="paragraph" w:styleId="Index7">
    <w:name w:val="index 7"/>
    <w:basedOn w:val="Normal"/>
    <w:next w:val="Normal"/>
    <w:autoRedefine/>
    <w:rsid w:val="0083463C"/>
    <w:pPr>
      <w:spacing w:after="0" w:line="240" w:lineRule="auto"/>
      <w:ind w:left="1400" w:hanging="200"/>
    </w:pPr>
    <w:rPr>
      <w:rFonts w:ascii="Arial" w:hAnsi="Arial"/>
      <w:color w:val="000000"/>
      <w:sz w:val="20"/>
      <w:szCs w:val="20"/>
      <w:lang w:eastAsia="en-US"/>
    </w:rPr>
  </w:style>
  <w:style w:type="paragraph" w:styleId="Index8">
    <w:name w:val="index 8"/>
    <w:basedOn w:val="Normal"/>
    <w:next w:val="Normal"/>
    <w:autoRedefine/>
    <w:rsid w:val="0083463C"/>
    <w:pPr>
      <w:spacing w:after="0" w:line="240" w:lineRule="auto"/>
      <w:ind w:left="1600" w:hanging="200"/>
    </w:pPr>
    <w:rPr>
      <w:rFonts w:ascii="Arial" w:hAnsi="Arial"/>
      <w:color w:val="000000"/>
      <w:sz w:val="20"/>
      <w:szCs w:val="20"/>
      <w:lang w:eastAsia="en-US"/>
    </w:rPr>
  </w:style>
  <w:style w:type="paragraph" w:styleId="Index9">
    <w:name w:val="index 9"/>
    <w:basedOn w:val="Normal"/>
    <w:next w:val="Normal"/>
    <w:autoRedefine/>
    <w:rsid w:val="0083463C"/>
    <w:pPr>
      <w:spacing w:after="0" w:line="240" w:lineRule="auto"/>
      <w:ind w:left="1800" w:hanging="200"/>
    </w:pPr>
    <w:rPr>
      <w:rFonts w:ascii="Arial" w:hAnsi="Arial"/>
      <w:color w:val="000000"/>
      <w:sz w:val="20"/>
      <w:szCs w:val="20"/>
      <w:lang w:eastAsia="en-US"/>
    </w:rPr>
  </w:style>
  <w:style w:type="paragraph" w:customStyle="1" w:styleId="none">
    <w:name w:val="none"/>
    <w:basedOn w:val="Normal"/>
    <w:rsid w:val="0083463C"/>
    <w:pPr>
      <w:spacing w:before="60" w:after="60" w:line="240" w:lineRule="auto"/>
      <w:jc w:val="center"/>
    </w:pPr>
    <w:rPr>
      <w:rFonts w:ascii="Arial" w:hAnsi="Arial"/>
      <w:sz w:val="18"/>
      <w:szCs w:val="20"/>
      <w:lang w:eastAsia="en-US"/>
    </w:rPr>
  </w:style>
  <w:style w:type="numbering" w:customStyle="1" w:styleId="ISOListNumbered">
    <w:name w:val="ISO List Numbered"/>
    <w:uiPriority w:val="99"/>
    <w:rsid w:val="0083463C"/>
  </w:style>
  <w:style w:type="paragraph" w:customStyle="1" w:styleId="SubHeadingInformative">
    <w:name w:val="SubHeading Informative"/>
    <w:basedOn w:val="SubHeading"/>
    <w:next w:val="Normal"/>
    <w:rsid w:val="0083463C"/>
    <w:pPr>
      <w:shd w:val="clear" w:color="auto" w:fill="E0E0E0"/>
      <w:spacing w:after="120" w:line="240" w:lineRule="auto"/>
      <w:jc w:val="left"/>
    </w:pPr>
    <w:rPr>
      <w:rFonts w:ascii="Arial" w:hAnsi="Arial"/>
      <w:color w:val="000000"/>
      <w:lang w:eastAsia="en-US"/>
    </w:rPr>
  </w:style>
  <w:style w:type="paragraph" w:customStyle="1" w:styleId="CCodeExample">
    <w:name w:val="C Code Example"/>
    <w:basedOn w:val="CCode"/>
    <w:rsid w:val="00EE17F2"/>
    <w:pPr>
      <w:keepNext/>
      <w:spacing w:line="240" w:lineRule="auto"/>
    </w:pPr>
    <w:rPr>
      <w:b/>
      <w:sz w:val="16"/>
      <w:lang w:val="en-US"/>
    </w:rPr>
  </w:style>
  <w:style w:type="paragraph" w:customStyle="1" w:styleId="Example0">
    <w:name w:val="Example"/>
    <w:basedOn w:val="NOTE"/>
    <w:rsid w:val="0083463C"/>
    <w:pPr>
      <w:keepNext/>
      <w:keepLines w:val="0"/>
      <w:spacing w:after="120"/>
    </w:pPr>
  </w:style>
  <w:style w:type="paragraph" w:customStyle="1" w:styleId="pListLast">
    <w:name w:val="pList Last"/>
    <w:basedOn w:val="pList"/>
    <w:rsid w:val="0083463C"/>
    <w:pPr>
      <w:keepNext w:val="0"/>
      <w:spacing w:after="240"/>
    </w:pPr>
  </w:style>
  <w:style w:type="paragraph" w:customStyle="1" w:styleId="TableHeading">
    <w:name w:val="TableHeading"/>
    <w:basedOn w:val="TableTextLeft"/>
    <w:rsid w:val="0083463C"/>
    <w:rPr>
      <w:rFonts w:ascii="Arial" w:hAnsi="Arial"/>
      <w:b/>
      <w:sz w:val="18"/>
    </w:rPr>
  </w:style>
  <w:style w:type="paragraph" w:customStyle="1" w:styleId="TableTextLeft">
    <w:name w:val="TableText Left"/>
    <w:basedOn w:val="Normal"/>
    <w:rsid w:val="0083463C"/>
    <w:pPr>
      <w:tabs>
        <w:tab w:val="left" w:pos="360"/>
      </w:tabs>
      <w:overflowPunct w:val="0"/>
      <w:autoSpaceDE w:val="0"/>
      <w:autoSpaceDN w:val="0"/>
      <w:adjustRightInd w:val="0"/>
      <w:spacing w:before="60" w:after="60" w:line="240" w:lineRule="auto"/>
      <w:jc w:val="left"/>
      <w:textAlignment w:val="baseline"/>
    </w:pPr>
    <w:rPr>
      <w:rFonts w:ascii="Arial Narrow" w:hAnsi="Arial Narrow"/>
      <w:noProof/>
      <w:color w:val="000000"/>
      <w:sz w:val="16"/>
      <w:szCs w:val="18"/>
      <w:lang w:eastAsia="en-US"/>
    </w:rPr>
  </w:style>
  <w:style w:type="paragraph" w:customStyle="1" w:styleId="paratextbullet">
    <w:name w:val="paratext bullet"/>
    <w:basedOn w:val="Normal"/>
    <w:rsid w:val="0083463C"/>
    <w:pPr>
      <w:numPr>
        <w:numId w:val="21"/>
      </w:numPr>
      <w:spacing w:after="120" w:line="240" w:lineRule="auto"/>
    </w:pPr>
    <w:rPr>
      <w:rFonts w:ascii="Arial" w:hAnsi="Arial"/>
      <w:color w:val="000000"/>
      <w:szCs w:val="24"/>
      <w:lang w:eastAsia="en-US"/>
    </w:rPr>
  </w:style>
  <w:style w:type="paragraph" w:customStyle="1" w:styleId="NumLet1">
    <w:name w:val="NumLet 1"/>
    <w:basedOn w:val="Normal"/>
    <w:rsid w:val="0083463C"/>
    <w:pPr>
      <w:numPr>
        <w:numId w:val="22"/>
      </w:numPr>
      <w:spacing w:after="0" w:line="260" w:lineRule="atLeast"/>
    </w:pPr>
    <w:rPr>
      <w:rFonts w:ascii="Arial" w:hAnsi="Arial"/>
      <w:snapToGrid w:val="0"/>
      <w:szCs w:val="20"/>
      <w:lang w:eastAsia="en-US"/>
    </w:rPr>
  </w:style>
  <w:style w:type="paragraph" w:customStyle="1" w:styleId="NumLet2">
    <w:name w:val="NumLet 2"/>
    <w:basedOn w:val="NumLet1"/>
    <w:rsid w:val="0083463C"/>
    <w:pPr>
      <w:numPr>
        <w:ilvl w:val="1"/>
      </w:numPr>
    </w:pPr>
  </w:style>
  <w:style w:type="paragraph" w:customStyle="1" w:styleId="NumLet3">
    <w:name w:val="NumLet 3"/>
    <w:basedOn w:val="NumLet2"/>
    <w:rsid w:val="0083463C"/>
    <w:pPr>
      <w:numPr>
        <w:ilvl w:val="2"/>
      </w:numPr>
    </w:pPr>
  </w:style>
  <w:style w:type="paragraph" w:customStyle="1" w:styleId="NumLet4">
    <w:name w:val="NumLet 4"/>
    <w:basedOn w:val="NumLet3"/>
    <w:rsid w:val="0083463C"/>
    <w:pPr>
      <w:numPr>
        <w:ilvl w:val="3"/>
      </w:numPr>
    </w:pPr>
  </w:style>
  <w:style w:type="paragraph" w:customStyle="1" w:styleId="NumLet5">
    <w:name w:val="NumLet 5"/>
    <w:basedOn w:val="NumLet4"/>
    <w:rsid w:val="0083463C"/>
    <w:pPr>
      <w:numPr>
        <w:ilvl w:val="4"/>
      </w:numPr>
    </w:pPr>
  </w:style>
  <w:style w:type="paragraph" w:customStyle="1" w:styleId="NumLet6">
    <w:name w:val="NumLet 6"/>
    <w:basedOn w:val="NumLet5"/>
    <w:rsid w:val="0083463C"/>
    <w:pPr>
      <w:numPr>
        <w:ilvl w:val="5"/>
      </w:numPr>
    </w:pPr>
  </w:style>
  <w:style w:type="paragraph" w:customStyle="1" w:styleId="NumLet7">
    <w:name w:val="NumLet 7"/>
    <w:basedOn w:val="NumLet6"/>
    <w:rsid w:val="0083463C"/>
    <w:pPr>
      <w:numPr>
        <w:ilvl w:val="6"/>
      </w:numPr>
    </w:pPr>
  </w:style>
  <w:style w:type="paragraph" w:customStyle="1" w:styleId="NumLet8">
    <w:name w:val="NumLet 8"/>
    <w:basedOn w:val="NumLet7"/>
    <w:rsid w:val="0083463C"/>
    <w:pPr>
      <w:numPr>
        <w:ilvl w:val="7"/>
      </w:numPr>
    </w:pPr>
  </w:style>
  <w:style w:type="paragraph" w:customStyle="1" w:styleId="NumLet9">
    <w:name w:val="NumLet 9"/>
    <w:basedOn w:val="NumLet8"/>
    <w:rsid w:val="0083463C"/>
    <w:pPr>
      <w:numPr>
        <w:ilvl w:val="8"/>
      </w:numPr>
    </w:pPr>
  </w:style>
  <w:style w:type="numbering" w:customStyle="1" w:styleId="NumLet">
    <w:name w:val="NumLet"/>
    <w:rsid w:val="0083463C"/>
    <w:pPr>
      <w:numPr>
        <w:numId w:val="22"/>
      </w:numPr>
    </w:pPr>
  </w:style>
  <w:style w:type="numbering" w:customStyle="1" w:styleId="StyleNumberedArial10ptCustomColorRGB8614226Left">
    <w:name w:val="Style Numbered Arial 10 pt Custom Color(RGB(8614226)) Left:  ..."/>
    <w:basedOn w:val="NoList"/>
    <w:rsid w:val="0083463C"/>
    <w:pPr>
      <w:numPr>
        <w:numId w:val="25"/>
      </w:numPr>
    </w:pPr>
  </w:style>
  <w:style w:type="paragraph" w:customStyle="1" w:styleId="ListNumbered">
    <w:name w:val="List Numbered"/>
    <w:basedOn w:val="BodyText"/>
    <w:rsid w:val="0083463C"/>
    <w:pPr>
      <w:keepNext w:val="0"/>
      <w:keepLines/>
      <w:numPr>
        <w:numId w:val="27"/>
      </w:numPr>
    </w:pPr>
    <w:rPr>
      <w:lang w:eastAsia="zh-CN"/>
    </w:rPr>
  </w:style>
  <w:style w:type="paragraph" w:customStyle="1" w:styleId="CoverConfidential">
    <w:name w:val="Cover Confidential"/>
    <w:basedOn w:val="CoverNormal"/>
    <w:rsid w:val="0035653A"/>
    <w:rPr>
      <w:b/>
      <w:sz w:val="44"/>
    </w:rPr>
  </w:style>
  <w:style w:type="paragraph" w:customStyle="1" w:styleId="CoverFamily">
    <w:name w:val="Cover Family"/>
    <w:basedOn w:val="CoverNormal"/>
    <w:rsid w:val="0035653A"/>
    <w:pPr>
      <w:tabs>
        <w:tab w:val="left" w:pos="7470"/>
      </w:tabs>
      <w:spacing w:before="1080" w:after="240"/>
    </w:pPr>
    <w:rPr>
      <w:b/>
    </w:rPr>
  </w:style>
  <w:style w:type="paragraph" w:customStyle="1" w:styleId="FIGURE-title">
    <w:name w:val="FIGURE-title"/>
    <w:basedOn w:val="Normal"/>
    <w:rsid w:val="00EE17F2"/>
    <w:pPr>
      <w:spacing w:after="360" w:line="240" w:lineRule="auto"/>
      <w:jc w:val="center"/>
    </w:pPr>
    <w:rPr>
      <w:rFonts w:ascii="Arial" w:hAnsi="Arial" w:cs="Arial"/>
      <w:b/>
      <w:bCs/>
      <w:spacing w:val="8"/>
      <w:sz w:val="20"/>
      <w:szCs w:val="20"/>
    </w:rPr>
  </w:style>
  <w:style w:type="paragraph" w:styleId="CommentSubject">
    <w:name w:val="annotation subject"/>
    <w:basedOn w:val="CommentText"/>
    <w:next w:val="CommentText"/>
    <w:link w:val="CommentSubjectChar"/>
    <w:semiHidden/>
    <w:unhideWhenUsed/>
    <w:rsid w:val="0083463C"/>
    <w:pPr>
      <w:spacing w:line="240" w:lineRule="auto"/>
    </w:pPr>
    <w:rPr>
      <w:b/>
      <w:bCs/>
      <w:sz w:val="20"/>
    </w:rPr>
  </w:style>
  <w:style w:type="character" w:customStyle="1" w:styleId="CommentSubjectChar">
    <w:name w:val="Comment Subject Char"/>
    <w:basedOn w:val="CommentTextChar"/>
    <w:link w:val="CommentSubject"/>
    <w:semiHidden/>
    <w:rsid w:val="0083463C"/>
    <w:rPr>
      <w:rFonts w:ascii="Calibri" w:eastAsia="Times New Roman" w:hAnsi="Calibri" w:cs="Times New Roman"/>
      <w:b/>
      <w:bCs/>
      <w:sz w:val="20"/>
      <w:szCs w:val="20"/>
      <w:lang w:eastAsia="zh-CN"/>
    </w:rPr>
  </w:style>
  <w:style w:type="paragraph" w:styleId="Header">
    <w:name w:val="header"/>
    <w:aliases w:val=" Char"/>
    <w:basedOn w:val="Normal"/>
    <w:link w:val="HeaderChar"/>
    <w:rsid w:val="0083463C"/>
    <w:pPr>
      <w:tabs>
        <w:tab w:val="center" w:pos="4680"/>
        <w:tab w:val="right" w:pos="9360"/>
      </w:tabs>
      <w:spacing w:after="0" w:line="240" w:lineRule="auto"/>
    </w:pPr>
    <w:rPr>
      <w:rFonts w:ascii="Arial" w:hAnsi="Arial" w:cs="Arial"/>
      <w:spacing w:val="8"/>
      <w:sz w:val="20"/>
      <w:szCs w:val="20"/>
      <w:lang w:val="en-GB"/>
    </w:rPr>
  </w:style>
  <w:style w:type="character" w:customStyle="1" w:styleId="HeaderChar">
    <w:name w:val="Header Char"/>
    <w:aliases w:val=" Char Char"/>
    <w:basedOn w:val="DefaultParagraphFont"/>
    <w:link w:val="Header"/>
    <w:rsid w:val="0083463C"/>
    <w:rPr>
      <w:rFonts w:ascii="Arial" w:eastAsia="Times New Roman" w:hAnsi="Arial" w:cs="Arial"/>
      <w:spacing w:val="8"/>
      <w:sz w:val="20"/>
      <w:szCs w:val="20"/>
      <w:lang w:val="en-GB" w:eastAsia="zh-CN"/>
    </w:rPr>
  </w:style>
  <w:style w:type="numbering" w:customStyle="1" w:styleId="StyleNumberedArial10ptBoldText1Left0Hanging0">
    <w:name w:val="Style Numbered Arial 10 pt Bold Text 1 Left:  0&quot; Hanging:  0...."/>
    <w:basedOn w:val="NoList"/>
    <w:rsid w:val="0083463C"/>
    <w:pPr>
      <w:numPr>
        <w:numId w:val="31"/>
      </w:numPr>
    </w:pPr>
  </w:style>
  <w:style w:type="table" w:customStyle="1" w:styleId="TableGrid1">
    <w:name w:val="Table Grid1"/>
    <w:basedOn w:val="TableNormal"/>
    <w:next w:val="TableGrid"/>
    <w:uiPriority w:val="59"/>
    <w:rsid w:val="00CF236D"/>
    <w:pPr>
      <w:spacing w:after="0" w:line="240" w:lineRule="auto"/>
      <w:jc w:val="both"/>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4360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index heading" w:uiPriority="0"/>
    <w:lsdException w:name="caption" w:uiPriority="0" w:qFormat="1"/>
    <w:lsdException w:name="envelope address" w:uiPriority="0"/>
    <w:lsdException w:name="footnote reference" w:uiPriority="0"/>
    <w:lsdException w:name="line number" w:uiPriority="0"/>
    <w:lsdException w:name="page number" w:uiPriority="0"/>
    <w:lsdException w:name="endnote reference" w:uiPriority="0"/>
    <w:lsdException w:name="endnote text" w:uiPriority="0"/>
    <w:lsdException w:name="List" w:uiPriority="0"/>
    <w:lsdException w:name="List Bullet" w:uiPriority="0"/>
    <w:lsdException w:name="List Number" w:uiPriority="0" w:qFormat="1"/>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qFormat="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HTML Address" w:uiPriority="0"/>
    <w:lsdException w:name="HTML Preformatted"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3463C"/>
    <w:pPr>
      <w:spacing w:before="120"/>
      <w:jc w:val="both"/>
    </w:pPr>
    <w:rPr>
      <w:rFonts w:ascii="Calibri" w:eastAsia="Times New Roman" w:hAnsi="Calibri" w:cs="Times New Roman"/>
      <w:lang w:eastAsia="zh-CN"/>
    </w:rPr>
  </w:style>
  <w:style w:type="paragraph" w:styleId="Heading1">
    <w:name w:val="heading 1"/>
    <w:basedOn w:val="Normal"/>
    <w:next w:val="BodyText"/>
    <w:link w:val="Heading1Char"/>
    <w:qFormat/>
    <w:rsid w:val="0083463C"/>
    <w:pPr>
      <w:keepNext/>
      <w:pageBreakBefore/>
      <w:numPr>
        <w:numId w:val="11"/>
      </w:numPr>
      <w:suppressAutoHyphens/>
      <w:spacing w:before="360" w:after="240" w:line="240" w:lineRule="auto"/>
      <w:outlineLvl w:val="0"/>
    </w:pPr>
    <w:rPr>
      <w:rFonts w:ascii="Arial" w:hAnsi="Arial" w:cs="Arial"/>
      <w:b/>
      <w:bCs/>
      <w:spacing w:val="8"/>
      <w:kern w:val="32"/>
      <w:szCs w:val="32"/>
      <w:lang w:eastAsia="en-US"/>
    </w:rPr>
  </w:style>
  <w:style w:type="paragraph" w:styleId="Heading2">
    <w:name w:val="heading 2"/>
    <w:basedOn w:val="Heading1"/>
    <w:next w:val="BodyText"/>
    <w:link w:val="Heading2Char"/>
    <w:qFormat/>
    <w:rsid w:val="0083463C"/>
    <w:pPr>
      <w:pageBreakBefore w:val="0"/>
      <w:numPr>
        <w:ilvl w:val="1"/>
      </w:numPr>
      <w:outlineLvl w:val="1"/>
    </w:pPr>
    <w:rPr>
      <w:sz w:val="20"/>
      <w:szCs w:val="20"/>
    </w:rPr>
  </w:style>
  <w:style w:type="paragraph" w:styleId="Heading3">
    <w:name w:val="heading 3"/>
    <w:basedOn w:val="Heading2"/>
    <w:next w:val="BodyText"/>
    <w:link w:val="Heading3Char"/>
    <w:qFormat/>
    <w:rsid w:val="0083463C"/>
    <w:pPr>
      <w:numPr>
        <w:ilvl w:val="2"/>
      </w:numPr>
      <w:outlineLvl w:val="2"/>
    </w:pPr>
  </w:style>
  <w:style w:type="paragraph" w:styleId="Heading4">
    <w:name w:val="heading 4"/>
    <w:basedOn w:val="Heading3"/>
    <w:next w:val="BodyText"/>
    <w:link w:val="Heading4Char"/>
    <w:qFormat/>
    <w:rsid w:val="0083463C"/>
    <w:pPr>
      <w:numPr>
        <w:ilvl w:val="3"/>
      </w:numPr>
      <w:outlineLvl w:val="3"/>
    </w:pPr>
  </w:style>
  <w:style w:type="paragraph" w:styleId="Heading5">
    <w:name w:val="heading 5"/>
    <w:basedOn w:val="Heading1"/>
    <w:next w:val="BodyText"/>
    <w:link w:val="Heading5Char"/>
    <w:qFormat/>
    <w:rsid w:val="0083463C"/>
    <w:pPr>
      <w:pageBreakBefore w:val="0"/>
      <w:numPr>
        <w:ilvl w:val="4"/>
      </w:numPr>
      <w:outlineLvl w:val="4"/>
    </w:pPr>
    <w:rPr>
      <w:sz w:val="20"/>
      <w:szCs w:val="20"/>
    </w:rPr>
  </w:style>
  <w:style w:type="paragraph" w:styleId="Heading6">
    <w:name w:val="heading 6"/>
    <w:basedOn w:val="Heading1"/>
    <w:next w:val="BodyText"/>
    <w:link w:val="Heading6Char"/>
    <w:rsid w:val="0083463C"/>
    <w:pPr>
      <w:numPr>
        <w:numId w:val="0"/>
      </w:numPr>
      <w:tabs>
        <w:tab w:val="num" w:pos="2160"/>
      </w:tabs>
      <w:ind w:left="360" w:hanging="360"/>
      <w:outlineLvl w:val="5"/>
    </w:pPr>
    <w:rPr>
      <w:sz w:val="20"/>
      <w:szCs w:val="20"/>
    </w:rPr>
  </w:style>
  <w:style w:type="paragraph" w:styleId="Heading7">
    <w:name w:val="heading 7"/>
    <w:basedOn w:val="Heading1"/>
    <w:next w:val="BodyText"/>
    <w:link w:val="Heading7Char"/>
    <w:rsid w:val="0083463C"/>
    <w:pPr>
      <w:numPr>
        <w:numId w:val="0"/>
      </w:numPr>
      <w:tabs>
        <w:tab w:val="num" w:pos="2520"/>
      </w:tabs>
      <w:ind w:left="360" w:hanging="360"/>
      <w:outlineLvl w:val="6"/>
    </w:pPr>
    <w:rPr>
      <w:sz w:val="20"/>
      <w:szCs w:val="20"/>
    </w:rPr>
  </w:style>
  <w:style w:type="paragraph" w:styleId="Heading8">
    <w:name w:val="heading 8"/>
    <w:basedOn w:val="Heading1"/>
    <w:next w:val="BodyText"/>
    <w:link w:val="Heading8Char"/>
    <w:rsid w:val="0083463C"/>
    <w:pPr>
      <w:numPr>
        <w:numId w:val="0"/>
      </w:numPr>
      <w:ind w:left="360" w:hanging="360"/>
      <w:outlineLvl w:val="7"/>
    </w:pPr>
    <w:rPr>
      <w:sz w:val="20"/>
      <w:szCs w:val="20"/>
    </w:rPr>
  </w:style>
  <w:style w:type="paragraph" w:styleId="Heading9">
    <w:name w:val="heading 9"/>
    <w:basedOn w:val="Heading1"/>
    <w:next w:val="BodyText"/>
    <w:link w:val="Heading9Char"/>
    <w:rsid w:val="0083463C"/>
    <w:pPr>
      <w:numPr>
        <w:numId w:val="0"/>
      </w:numPr>
      <w:ind w:left="360" w:hanging="3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463C"/>
    <w:rPr>
      <w:rFonts w:ascii="Arial" w:eastAsia="Times New Roman" w:hAnsi="Arial" w:cs="Arial"/>
      <w:b/>
      <w:bCs/>
      <w:spacing w:val="8"/>
      <w:kern w:val="32"/>
      <w:szCs w:val="32"/>
    </w:rPr>
  </w:style>
  <w:style w:type="character" w:customStyle="1" w:styleId="Heading2Char">
    <w:name w:val="Heading 2 Char"/>
    <w:basedOn w:val="DefaultParagraphFont"/>
    <w:link w:val="Heading2"/>
    <w:rsid w:val="0083463C"/>
    <w:rPr>
      <w:rFonts w:ascii="Arial" w:eastAsia="Times New Roman" w:hAnsi="Arial" w:cs="Arial"/>
      <w:b/>
      <w:bCs/>
      <w:spacing w:val="8"/>
      <w:kern w:val="32"/>
      <w:sz w:val="20"/>
      <w:szCs w:val="20"/>
    </w:rPr>
  </w:style>
  <w:style w:type="character" w:customStyle="1" w:styleId="Heading3Char">
    <w:name w:val="Heading 3 Char"/>
    <w:basedOn w:val="DefaultParagraphFont"/>
    <w:link w:val="Heading3"/>
    <w:rsid w:val="0083463C"/>
    <w:rPr>
      <w:rFonts w:ascii="Arial" w:eastAsia="Times New Roman" w:hAnsi="Arial" w:cs="Arial"/>
      <w:b/>
      <w:bCs/>
      <w:spacing w:val="8"/>
      <w:kern w:val="32"/>
      <w:sz w:val="20"/>
      <w:szCs w:val="20"/>
    </w:rPr>
  </w:style>
  <w:style w:type="character" w:customStyle="1" w:styleId="Heading4Char">
    <w:name w:val="Heading 4 Char"/>
    <w:basedOn w:val="DefaultParagraphFont"/>
    <w:link w:val="Heading4"/>
    <w:rsid w:val="0083463C"/>
    <w:rPr>
      <w:rFonts w:ascii="Arial" w:eastAsia="Times New Roman" w:hAnsi="Arial" w:cs="Arial"/>
      <w:b/>
      <w:bCs/>
      <w:spacing w:val="8"/>
      <w:kern w:val="32"/>
      <w:sz w:val="20"/>
      <w:szCs w:val="20"/>
    </w:rPr>
  </w:style>
  <w:style w:type="character" w:customStyle="1" w:styleId="Heading5Char">
    <w:name w:val="Heading 5 Char"/>
    <w:basedOn w:val="DefaultParagraphFont"/>
    <w:link w:val="Heading5"/>
    <w:rsid w:val="0083463C"/>
    <w:rPr>
      <w:rFonts w:ascii="Arial" w:eastAsia="Times New Roman" w:hAnsi="Arial" w:cs="Arial"/>
      <w:b/>
      <w:bCs/>
      <w:spacing w:val="8"/>
      <w:kern w:val="32"/>
      <w:sz w:val="20"/>
      <w:szCs w:val="20"/>
    </w:rPr>
  </w:style>
  <w:style w:type="character" w:customStyle="1" w:styleId="Heading6Char">
    <w:name w:val="Heading 6 Char"/>
    <w:basedOn w:val="DefaultParagraphFont"/>
    <w:link w:val="Heading6"/>
    <w:rsid w:val="0083463C"/>
    <w:rPr>
      <w:rFonts w:ascii="Arial" w:eastAsia="Times New Roman" w:hAnsi="Arial" w:cs="Arial"/>
      <w:b/>
      <w:bCs/>
      <w:spacing w:val="8"/>
      <w:kern w:val="32"/>
      <w:sz w:val="20"/>
      <w:szCs w:val="20"/>
    </w:rPr>
  </w:style>
  <w:style w:type="character" w:customStyle="1" w:styleId="Heading7Char">
    <w:name w:val="Heading 7 Char"/>
    <w:basedOn w:val="DefaultParagraphFont"/>
    <w:link w:val="Heading7"/>
    <w:rsid w:val="0083463C"/>
    <w:rPr>
      <w:rFonts w:ascii="Arial" w:eastAsia="Times New Roman" w:hAnsi="Arial" w:cs="Arial"/>
      <w:b/>
      <w:bCs/>
      <w:spacing w:val="8"/>
      <w:kern w:val="32"/>
      <w:sz w:val="20"/>
      <w:szCs w:val="20"/>
    </w:rPr>
  </w:style>
  <w:style w:type="character" w:customStyle="1" w:styleId="Heading8Char">
    <w:name w:val="Heading 8 Char"/>
    <w:basedOn w:val="DefaultParagraphFont"/>
    <w:link w:val="Heading8"/>
    <w:rsid w:val="0083463C"/>
    <w:rPr>
      <w:rFonts w:ascii="Arial" w:eastAsia="Times New Roman" w:hAnsi="Arial" w:cs="Arial"/>
      <w:b/>
      <w:bCs/>
      <w:spacing w:val="8"/>
      <w:kern w:val="32"/>
      <w:sz w:val="20"/>
      <w:szCs w:val="20"/>
    </w:rPr>
  </w:style>
  <w:style w:type="character" w:customStyle="1" w:styleId="Heading9Char">
    <w:name w:val="Heading 9 Char"/>
    <w:basedOn w:val="DefaultParagraphFont"/>
    <w:link w:val="Heading9"/>
    <w:rsid w:val="0083463C"/>
    <w:rPr>
      <w:rFonts w:ascii="Arial" w:eastAsia="Times New Roman" w:hAnsi="Arial" w:cs="Arial"/>
      <w:b/>
      <w:bCs/>
      <w:spacing w:val="8"/>
      <w:kern w:val="32"/>
      <w:sz w:val="20"/>
      <w:szCs w:val="20"/>
    </w:rPr>
  </w:style>
  <w:style w:type="paragraph" w:styleId="BodyText">
    <w:name w:val="Body Text"/>
    <w:link w:val="BodyTextChar"/>
    <w:qFormat/>
    <w:rsid w:val="00EE17F2"/>
    <w:pPr>
      <w:keepNext/>
      <w:spacing w:before="120" w:after="120" w:line="240" w:lineRule="atLeast"/>
      <w:jc w:val="both"/>
    </w:pPr>
    <w:rPr>
      <w:rFonts w:ascii="Arial" w:eastAsia="Times New Roman" w:hAnsi="Arial" w:cs="Arial"/>
      <w:sz w:val="20"/>
      <w:szCs w:val="20"/>
    </w:rPr>
  </w:style>
  <w:style w:type="character" w:customStyle="1" w:styleId="BodyTextChar">
    <w:name w:val="Body Text Char"/>
    <w:basedOn w:val="DefaultParagraphFont"/>
    <w:link w:val="BodyText"/>
    <w:rsid w:val="00EE17F2"/>
    <w:rPr>
      <w:rFonts w:ascii="Arial" w:eastAsia="Times New Roman" w:hAnsi="Arial" w:cs="Arial"/>
      <w:sz w:val="20"/>
      <w:szCs w:val="20"/>
    </w:rPr>
  </w:style>
  <w:style w:type="character" w:customStyle="1" w:styleId="StyleItalic">
    <w:name w:val="Style Italic"/>
    <w:basedOn w:val="BodyTextChar"/>
    <w:rsid w:val="0083463C"/>
    <w:rPr>
      <w:rFonts w:ascii="Arial" w:eastAsia="Times New Roman" w:hAnsi="Arial" w:cs="Arial"/>
      <w:i/>
      <w:iCs/>
      <w:spacing w:val="8"/>
      <w:sz w:val="20"/>
      <w:szCs w:val="20"/>
      <w:lang w:val="en-GB"/>
    </w:rPr>
  </w:style>
  <w:style w:type="paragraph" w:styleId="FootnoteText">
    <w:name w:val="footnote text"/>
    <w:basedOn w:val="Normal"/>
    <w:link w:val="FootnoteTextChar"/>
    <w:semiHidden/>
    <w:rsid w:val="0083463C"/>
    <w:pPr>
      <w:spacing w:after="120" w:line="240" w:lineRule="auto"/>
      <w:ind w:left="360" w:hanging="360"/>
    </w:pPr>
    <w:rPr>
      <w:rFonts w:ascii="Arial" w:hAnsi="Arial" w:cs="Arial"/>
      <w:spacing w:val="8"/>
      <w:sz w:val="12"/>
      <w:szCs w:val="12"/>
      <w:lang w:val="en-GB"/>
    </w:rPr>
  </w:style>
  <w:style w:type="character" w:customStyle="1" w:styleId="FootnoteTextChar">
    <w:name w:val="Footnote Text Char"/>
    <w:basedOn w:val="DefaultParagraphFont"/>
    <w:link w:val="FootnoteText"/>
    <w:semiHidden/>
    <w:rsid w:val="0083463C"/>
    <w:rPr>
      <w:rFonts w:ascii="Arial" w:eastAsia="Times New Roman" w:hAnsi="Arial" w:cs="Arial"/>
      <w:spacing w:val="8"/>
      <w:sz w:val="12"/>
      <w:szCs w:val="12"/>
      <w:lang w:val="en-GB" w:eastAsia="zh-CN"/>
    </w:rPr>
  </w:style>
  <w:style w:type="character" w:styleId="FootnoteReference">
    <w:name w:val="footnote reference"/>
    <w:basedOn w:val="DefaultParagraphFont"/>
    <w:semiHidden/>
    <w:rsid w:val="0083463C"/>
    <w:rPr>
      <w:rFonts w:ascii="Arial" w:hAnsi="Arial"/>
      <w:color w:val="000000"/>
      <w:position w:val="4"/>
      <w:sz w:val="16"/>
      <w:vertAlign w:val="baseline"/>
    </w:rPr>
  </w:style>
  <w:style w:type="paragraph" w:styleId="ListNumber4">
    <w:name w:val="List Number 4"/>
    <w:basedOn w:val="ListNumber3"/>
    <w:rsid w:val="0083463C"/>
    <w:pPr>
      <w:numPr>
        <w:ilvl w:val="3"/>
      </w:numPr>
    </w:pPr>
  </w:style>
  <w:style w:type="paragraph" w:styleId="EnvelopeAddress">
    <w:name w:val="envelope address"/>
    <w:basedOn w:val="Normal"/>
    <w:rsid w:val="0083463C"/>
    <w:pPr>
      <w:framePr w:w="7920" w:h="1980" w:hRule="exact" w:hSpace="180" w:wrap="auto" w:hAnchor="page" w:xAlign="center" w:yAlign="bottom"/>
      <w:ind w:left="2880"/>
    </w:pPr>
    <w:rPr>
      <w:rFonts w:eastAsia="SimSun"/>
      <w:sz w:val="24"/>
    </w:rPr>
  </w:style>
  <w:style w:type="paragraph" w:styleId="Footer">
    <w:name w:val="footer"/>
    <w:basedOn w:val="Normal"/>
    <w:link w:val="FooterChar"/>
    <w:rsid w:val="0083463C"/>
    <w:pPr>
      <w:tabs>
        <w:tab w:val="center" w:pos="4680"/>
        <w:tab w:val="right" w:pos="9360"/>
      </w:tabs>
      <w:spacing w:after="0" w:line="240" w:lineRule="auto"/>
    </w:pPr>
    <w:rPr>
      <w:rFonts w:ascii="Arial" w:hAnsi="Arial" w:cs="Arial"/>
      <w:spacing w:val="8"/>
      <w:sz w:val="20"/>
      <w:szCs w:val="20"/>
      <w:lang w:val="en-GB"/>
    </w:rPr>
  </w:style>
  <w:style w:type="character" w:customStyle="1" w:styleId="FooterChar">
    <w:name w:val="Footer Char"/>
    <w:basedOn w:val="DefaultParagraphFont"/>
    <w:link w:val="Footer"/>
    <w:rsid w:val="0083463C"/>
    <w:rPr>
      <w:rFonts w:ascii="Arial" w:eastAsia="Times New Roman" w:hAnsi="Arial" w:cs="Arial"/>
      <w:spacing w:val="8"/>
      <w:sz w:val="20"/>
      <w:szCs w:val="20"/>
      <w:lang w:val="en-GB" w:eastAsia="zh-CN"/>
    </w:rPr>
  </w:style>
  <w:style w:type="character" w:styleId="PageNumber">
    <w:name w:val="page number"/>
    <w:basedOn w:val="DefaultParagraphFont"/>
    <w:rsid w:val="0083463C"/>
    <w:rPr>
      <w:rFonts w:ascii="Arial" w:hAnsi="Arial"/>
      <w:color w:val="000000"/>
      <w:sz w:val="20"/>
    </w:rPr>
  </w:style>
  <w:style w:type="paragraph" w:styleId="ListNumber5">
    <w:name w:val="List Number 5"/>
    <w:basedOn w:val="BodyText"/>
    <w:rsid w:val="0083463C"/>
    <w:pPr>
      <w:numPr>
        <w:ilvl w:val="4"/>
        <w:numId w:val="9"/>
      </w:numPr>
    </w:pPr>
  </w:style>
  <w:style w:type="paragraph" w:styleId="TOC1">
    <w:name w:val="toc 1"/>
    <w:basedOn w:val="BodyText"/>
    <w:next w:val="BodyText"/>
    <w:uiPriority w:val="39"/>
    <w:rsid w:val="0083463C"/>
    <w:pPr>
      <w:tabs>
        <w:tab w:val="right" w:leader="dot" w:pos="9360"/>
      </w:tabs>
      <w:suppressAutoHyphens/>
      <w:spacing w:after="0" w:line="240" w:lineRule="auto"/>
      <w:ind w:left="432" w:hanging="432"/>
      <w:jc w:val="left"/>
    </w:pPr>
    <w:rPr>
      <w:rFonts w:eastAsiaTheme="minorEastAsia"/>
      <w:noProof/>
    </w:rPr>
  </w:style>
  <w:style w:type="paragraph" w:styleId="TOC2">
    <w:name w:val="toc 2"/>
    <w:basedOn w:val="TOC1"/>
    <w:next w:val="BodyText"/>
    <w:uiPriority w:val="39"/>
    <w:rsid w:val="0083463C"/>
    <w:pPr>
      <w:spacing w:before="60"/>
      <w:ind w:left="1080" w:hanging="648"/>
      <w:contextualSpacing/>
    </w:pPr>
  </w:style>
  <w:style w:type="paragraph" w:styleId="TOC3">
    <w:name w:val="toc 3"/>
    <w:basedOn w:val="TOC2"/>
    <w:next w:val="BodyText"/>
    <w:uiPriority w:val="39"/>
    <w:rsid w:val="0083463C"/>
    <w:pPr>
      <w:ind w:left="1656" w:hanging="936"/>
    </w:pPr>
    <w:rPr>
      <w:rFonts w:eastAsia="SimSun" w:cstheme="minorBidi"/>
    </w:rPr>
  </w:style>
  <w:style w:type="paragraph" w:styleId="TOC4">
    <w:name w:val="toc 4"/>
    <w:basedOn w:val="TOC3"/>
    <w:next w:val="BodyText"/>
    <w:autoRedefine/>
    <w:uiPriority w:val="39"/>
    <w:rsid w:val="0083463C"/>
    <w:pPr>
      <w:ind w:left="2088" w:hanging="1080"/>
    </w:pPr>
  </w:style>
  <w:style w:type="paragraph" w:styleId="TOC5">
    <w:name w:val="toc 5"/>
    <w:basedOn w:val="TOC4"/>
    <w:next w:val="BodyText"/>
    <w:uiPriority w:val="39"/>
    <w:rsid w:val="0083463C"/>
    <w:pPr>
      <w:ind w:left="2592" w:hanging="1296"/>
    </w:pPr>
  </w:style>
  <w:style w:type="paragraph" w:styleId="TOC6">
    <w:name w:val="toc 6"/>
    <w:basedOn w:val="TOC5"/>
    <w:next w:val="BodyText"/>
    <w:uiPriority w:val="39"/>
    <w:rsid w:val="0083463C"/>
    <w:pPr>
      <w:tabs>
        <w:tab w:val="left" w:pos="1858"/>
        <w:tab w:val="right" w:leader="dot" w:pos="9936"/>
      </w:tabs>
      <w:ind w:left="1000"/>
    </w:pPr>
  </w:style>
  <w:style w:type="character" w:styleId="Hyperlink">
    <w:name w:val="Hyperlink"/>
    <w:basedOn w:val="DefaultParagraphFont"/>
    <w:uiPriority w:val="99"/>
    <w:rsid w:val="0083463C"/>
    <w:rPr>
      <w:color w:val="0000FF"/>
      <w:u w:val="single"/>
    </w:rPr>
  </w:style>
  <w:style w:type="paragraph" w:customStyle="1" w:styleId="CoverNormal">
    <w:name w:val="Cover Normal"/>
    <w:basedOn w:val="BodyText"/>
    <w:rsid w:val="0035653A"/>
    <w:pPr>
      <w:ind w:left="1440"/>
    </w:pPr>
  </w:style>
  <w:style w:type="paragraph" w:customStyle="1" w:styleId="CoverVersion">
    <w:name w:val="Cover Version"/>
    <w:basedOn w:val="CoverNormal"/>
    <w:next w:val="CoverNormal"/>
    <w:rsid w:val="0035653A"/>
    <w:pPr>
      <w:spacing w:before="240" w:after="240"/>
    </w:pPr>
    <w:rPr>
      <w:b/>
    </w:rPr>
  </w:style>
  <w:style w:type="paragraph" w:customStyle="1" w:styleId="CoverTitle">
    <w:name w:val="Cover Title"/>
    <w:basedOn w:val="CoverNormal"/>
    <w:next w:val="CoverNormal"/>
    <w:autoRedefine/>
    <w:rsid w:val="00211C3F"/>
    <w:pPr>
      <w:spacing w:before="2160"/>
    </w:pPr>
    <w:rPr>
      <w:b/>
      <w:sz w:val="44"/>
    </w:rPr>
  </w:style>
  <w:style w:type="paragraph" w:customStyle="1" w:styleId="CoverDate">
    <w:name w:val="Cover Date"/>
    <w:basedOn w:val="CoverNormal"/>
    <w:next w:val="CoverNormal"/>
    <w:rsid w:val="0035653A"/>
    <w:pPr>
      <w:spacing w:before="240" w:after="240"/>
    </w:pPr>
    <w:rPr>
      <w:b/>
    </w:rPr>
  </w:style>
  <w:style w:type="paragraph" w:customStyle="1" w:styleId="CoverSpecVersion">
    <w:name w:val="Cover Spec Version"/>
    <w:basedOn w:val="CoverNormal"/>
    <w:rsid w:val="0035653A"/>
    <w:rPr>
      <w:b/>
    </w:rPr>
  </w:style>
  <w:style w:type="paragraph" w:customStyle="1" w:styleId="CoverStatus">
    <w:name w:val="Cover Status"/>
    <w:basedOn w:val="Normal"/>
    <w:rsid w:val="0035653A"/>
    <w:pPr>
      <w:tabs>
        <w:tab w:val="left" w:pos="2970"/>
      </w:tabs>
      <w:spacing w:before="480" w:after="240" w:line="240" w:lineRule="atLeast"/>
      <w:ind w:left="1440"/>
    </w:pPr>
    <w:rPr>
      <w:rFonts w:ascii="Arial" w:hAnsi="Arial" w:cs="Arial"/>
      <w:b/>
      <w:sz w:val="20"/>
      <w:szCs w:val="20"/>
    </w:rPr>
  </w:style>
  <w:style w:type="paragraph" w:customStyle="1" w:styleId="CoverSubtitle">
    <w:name w:val="Cover Subtitle"/>
    <w:basedOn w:val="CoverTitle"/>
    <w:rsid w:val="0035653A"/>
    <w:pPr>
      <w:spacing w:before="240" w:after="240"/>
    </w:pPr>
  </w:style>
  <w:style w:type="paragraph" w:customStyle="1" w:styleId="Table-cell-note">
    <w:name w:val="Table-cell-note"/>
    <w:basedOn w:val="TABLE-cell"/>
    <w:qFormat/>
    <w:rsid w:val="0083463C"/>
    <w:pPr>
      <w:tabs>
        <w:tab w:val="left" w:pos="864"/>
      </w:tabs>
      <w:ind w:left="864" w:hanging="864"/>
    </w:pPr>
    <w:rPr>
      <w:sz w:val="16"/>
    </w:rPr>
  </w:style>
  <w:style w:type="paragraph" w:customStyle="1" w:styleId="TABLE-cell">
    <w:name w:val="TABLE-cell"/>
    <w:basedOn w:val="TABLE-col-heading"/>
    <w:qFormat/>
    <w:rsid w:val="0083463C"/>
    <w:pPr>
      <w:keepLines/>
    </w:pPr>
    <w:rPr>
      <w:b w:val="0"/>
      <w:bCs w:val="0"/>
      <w:noProof/>
    </w:rPr>
  </w:style>
  <w:style w:type="paragraph" w:customStyle="1" w:styleId="TABLE-col-heading">
    <w:name w:val="TABLE-col-heading"/>
    <w:basedOn w:val="BodyText"/>
    <w:qFormat/>
    <w:rsid w:val="0083463C"/>
    <w:pPr>
      <w:spacing w:before="60" w:after="60" w:line="240" w:lineRule="auto"/>
    </w:pPr>
    <w:rPr>
      <w:b/>
      <w:bCs/>
      <w:sz w:val="18"/>
      <w:szCs w:val="16"/>
    </w:rPr>
  </w:style>
  <w:style w:type="character" w:styleId="FollowedHyperlink">
    <w:name w:val="FollowedHyperlink"/>
    <w:basedOn w:val="DefaultParagraphFont"/>
    <w:uiPriority w:val="99"/>
    <w:rsid w:val="0083463C"/>
    <w:rPr>
      <w:color w:val="800080"/>
      <w:u w:val="single"/>
    </w:rPr>
  </w:style>
  <w:style w:type="paragraph" w:styleId="Caption">
    <w:name w:val="caption"/>
    <w:basedOn w:val="Normal"/>
    <w:next w:val="Normal"/>
    <w:rsid w:val="0083463C"/>
    <w:pPr>
      <w:spacing w:after="120"/>
      <w:jc w:val="center"/>
    </w:pPr>
    <w:rPr>
      <w:b/>
      <w:bCs/>
    </w:rPr>
  </w:style>
  <w:style w:type="paragraph" w:styleId="TableofFigures">
    <w:name w:val="table of figures"/>
    <w:basedOn w:val="Normal"/>
    <w:next w:val="Normal"/>
    <w:uiPriority w:val="99"/>
    <w:rsid w:val="0083463C"/>
    <w:pPr>
      <w:tabs>
        <w:tab w:val="right" w:leader="dot" w:pos="9360"/>
      </w:tabs>
      <w:spacing w:before="0" w:after="120" w:line="240" w:lineRule="auto"/>
    </w:pPr>
    <w:rPr>
      <w:rFonts w:ascii="Arial" w:hAnsi="Arial"/>
      <w:sz w:val="20"/>
    </w:rPr>
  </w:style>
  <w:style w:type="paragraph" w:customStyle="1" w:styleId="Contents">
    <w:name w:val="Contents"/>
    <w:basedOn w:val="Normal"/>
    <w:next w:val="TOC1"/>
    <w:rsid w:val="0083463C"/>
    <w:pPr>
      <w:keepNext/>
      <w:pageBreakBefore/>
      <w:tabs>
        <w:tab w:val="right" w:pos="9360"/>
      </w:tabs>
      <w:suppressAutoHyphens/>
      <w:spacing w:before="0" w:after="240" w:line="240" w:lineRule="auto"/>
      <w:jc w:val="center"/>
    </w:pPr>
    <w:rPr>
      <w:rFonts w:ascii="Arial" w:eastAsia="MS Mincho" w:hAnsi="Arial"/>
      <w:sz w:val="24"/>
      <w:szCs w:val="24"/>
      <w:lang w:val="de-DE" w:eastAsia="ja-JP"/>
    </w:rPr>
  </w:style>
  <w:style w:type="paragraph" w:customStyle="1" w:styleId="FOREWORD">
    <w:name w:val="FOREWORD"/>
    <w:basedOn w:val="Normal"/>
    <w:rsid w:val="0083463C"/>
    <w:pPr>
      <w:tabs>
        <w:tab w:val="left" w:pos="284"/>
      </w:tabs>
      <w:spacing w:after="120" w:line="240" w:lineRule="auto"/>
      <w:ind w:left="288" w:hanging="288"/>
    </w:pPr>
    <w:rPr>
      <w:rFonts w:ascii="Arial" w:hAnsi="Arial" w:cs="Arial"/>
      <w:spacing w:val="8"/>
      <w:sz w:val="16"/>
      <w:szCs w:val="16"/>
      <w:lang w:val="en-GB"/>
    </w:rPr>
  </w:style>
  <w:style w:type="paragraph" w:customStyle="1" w:styleId="MAIN-TITLE">
    <w:name w:val="MAIN-TITLE"/>
    <w:basedOn w:val="BodyText"/>
    <w:next w:val="Heading1"/>
    <w:rsid w:val="0083463C"/>
    <w:pPr>
      <w:spacing w:after="240" w:line="240" w:lineRule="auto"/>
      <w:jc w:val="center"/>
    </w:pPr>
    <w:rPr>
      <w:b/>
      <w:bCs/>
      <w:sz w:val="24"/>
      <w:szCs w:val="24"/>
    </w:rPr>
  </w:style>
  <w:style w:type="paragraph" w:customStyle="1" w:styleId="ANNEXtitle">
    <w:name w:val="ANNEX_title"/>
    <w:basedOn w:val="MAIN-TITLE"/>
    <w:next w:val="ANNEX-heading1"/>
    <w:rsid w:val="0083463C"/>
    <w:pPr>
      <w:pageBreakBefore/>
      <w:numPr>
        <w:numId w:val="12"/>
      </w:numPr>
      <w:contextualSpacing/>
      <w:outlineLvl w:val="0"/>
    </w:pPr>
    <w:rPr>
      <w:bCs w:val="0"/>
    </w:rPr>
  </w:style>
  <w:style w:type="paragraph" w:customStyle="1" w:styleId="ANNEX-heading1">
    <w:name w:val="ANNEX-heading1"/>
    <w:basedOn w:val="Heading1"/>
    <w:next w:val="BodyText"/>
    <w:rsid w:val="0083463C"/>
    <w:pPr>
      <w:pageBreakBefore w:val="0"/>
      <w:numPr>
        <w:ilvl w:val="1"/>
        <w:numId w:val="12"/>
      </w:numPr>
      <w:outlineLvl w:val="1"/>
    </w:pPr>
    <w:rPr>
      <w:szCs w:val="22"/>
    </w:rPr>
  </w:style>
  <w:style w:type="paragraph" w:styleId="DocumentMap">
    <w:name w:val="Document Map"/>
    <w:basedOn w:val="Normal"/>
    <w:link w:val="DocumentMapChar"/>
    <w:semiHidden/>
    <w:rsid w:val="0083463C"/>
    <w:pPr>
      <w:shd w:val="clear" w:color="auto" w:fill="548DD4"/>
    </w:pPr>
    <w:rPr>
      <w:rFonts w:ascii="Tahoma" w:hAnsi="Tahoma" w:cs="Tahoma"/>
      <w:szCs w:val="20"/>
    </w:rPr>
  </w:style>
  <w:style w:type="character" w:customStyle="1" w:styleId="DocumentMapChar">
    <w:name w:val="Document Map Char"/>
    <w:basedOn w:val="DefaultParagraphFont"/>
    <w:link w:val="DocumentMap"/>
    <w:semiHidden/>
    <w:rsid w:val="0083463C"/>
    <w:rPr>
      <w:rFonts w:ascii="Tahoma" w:eastAsia="Times New Roman" w:hAnsi="Tahoma" w:cs="Tahoma"/>
      <w:szCs w:val="20"/>
      <w:shd w:val="clear" w:color="auto" w:fill="548DD4"/>
      <w:lang w:eastAsia="zh-CN"/>
    </w:rPr>
  </w:style>
  <w:style w:type="character" w:styleId="CommentReference">
    <w:name w:val="annotation reference"/>
    <w:basedOn w:val="DefaultParagraphFont"/>
    <w:uiPriority w:val="99"/>
    <w:rsid w:val="0083463C"/>
    <w:rPr>
      <w:rFonts w:ascii="Arial" w:hAnsi="Arial"/>
      <w:sz w:val="20"/>
      <w:szCs w:val="16"/>
    </w:rPr>
  </w:style>
  <w:style w:type="paragraph" w:styleId="CommentText">
    <w:name w:val="annotation text"/>
    <w:basedOn w:val="Normal"/>
    <w:link w:val="CommentTextChar"/>
    <w:uiPriority w:val="99"/>
    <w:rsid w:val="0083463C"/>
    <w:rPr>
      <w:szCs w:val="20"/>
    </w:rPr>
  </w:style>
  <w:style w:type="character" w:customStyle="1" w:styleId="CommentTextChar">
    <w:name w:val="Comment Text Char"/>
    <w:basedOn w:val="DefaultParagraphFont"/>
    <w:link w:val="CommentText"/>
    <w:uiPriority w:val="99"/>
    <w:rsid w:val="0083463C"/>
    <w:rPr>
      <w:rFonts w:ascii="Calibri" w:eastAsia="Times New Roman" w:hAnsi="Calibri" w:cs="Times New Roman"/>
      <w:szCs w:val="20"/>
      <w:lang w:eastAsia="zh-CN"/>
    </w:rPr>
  </w:style>
  <w:style w:type="paragraph" w:styleId="BalloonText">
    <w:name w:val="Balloon Text"/>
    <w:basedOn w:val="BodyText"/>
    <w:link w:val="BalloonTextChar"/>
    <w:rsid w:val="00834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3463C"/>
    <w:rPr>
      <w:rFonts w:ascii="Tahoma" w:eastAsia="Times New Roman" w:hAnsi="Tahoma" w:cs="Tahoma"/>
      <w:sz w:val="16"/>
      <w:szCs w:val="16"/>
    </w:rPr>
  </w:style>
  <w:style w:type="paragraph" w:styleId="HTMLAddress">
    <w:name w:val="HTML Address"/>
    <w:basedOn w:val="BodyText"/>
    <w:link w:val="HTMLAddressChar"/>
    <w:rsid w:val="0083463C"/>
    <w:rPr>
      <w:i/>
      <w:iCs/>
    </w:rPr>
  </w:style>
  <w:style w:type="character" w:customStyle="1" w:styleId="HTMLAddressChar">
    <w:name w:val="HTML Address Char"/>
    <w:basedOn w:val="DefaultParagraphFont"/>
    <w:link w:val="HTMLAddress"/>
    <w:rsid w:val="0083463C"/>
    <w:rPr>
      <w:rFonts w:ascii="Arial" w:eastAsia="Times New Roman" w:hAnsi="Arial" w:cs="Arial"/>
      <w:i/>
      <w:iCs/>
      <w:sz w:val="20"/>
      <w:szCs w:val="20"/>
    </w:rPr>
  </w:style>
  <w:style w:type="character" w:styleId="LineNumber">
    <w:name w:val="line number"/>
    <w:basedOn w:val="DefaultParagraphFont"/>
    <w:rsid w:val="0083463C"/>
  </w:style>
  <w:style w:type="paragraph" w:styleId="HTMLPreformatted">
    <w:name w:val="HTML Preformatted"/>
    <w:basedOn w:val="BodyText"/>
    <w:link w:val="HTMLPreformattedChar"/>
    <w:rsid w:val="0083463C"/>
    <w:rPr>
      <w:rFonts w:ascii="Courier New" w:hAnsi="Courier New" w:cs="Courier New"/>
    </w:rPr>
  </w:style>
  <w:style w:type="character" w:customStyle="1" w:styleId="HTMLPreformattedChar">
    <w:name w:val="HTML Preformatted Char"/>
    <w:basedOn w:val="DefaultParagraphFont"/>
    <w:link w:val="HTMLPreformatted"/>
    <w:rsid w:val="0083463C"/>
    <w:rPr>
      <w:rFonts w:ascii="Courier New" w:eastAsia="Times New Roman" w:hAnsi="Courier New" w:cs="Courier New"/>
      <w:sz w:val="20"/>
      <w:szCs w:val="20"/>
    </w:rPr>
  </w:style>
  <w:style w:type="paragraph" w:customStyle="1" w:styleId="TABLE-title">
    <w:name w:val="TABLE-title"/>
    <w:basedOn w:val="Normal"/>
    <w:rsid w:val="00EE17F2"/>
    <w:pPr>
      <w:keepNext/>
      <w:spacing w:before="360" w:after="60" w:line="240" w:lineRule="auto"/>
      <w:jc w:val="center"/>
    </w:pPr>
    <w:rPr>
      <w:rFonts w:ascii="Arial" w:hAnsi="Arial" w:cs="Arial"/>
      <w:b/>
      <w:bCs/>
      <w:sz w:val="20"/>
      <w:szCs w:val="20"/>
    </w:rPr>
  </w:style>
  <w:style w:type="paragraph" w:styleId="Revision">
    <w:name w:val="Revision"/>
    <w:hidden/>
    <w:uiPriority w:val="99"/>
    <w:semiHidden/>
    <w:rsid w:val="0083463C"/>
    <w:pPr>
      <w:spacing w:before="120" w:after="120" w:line="240" w:lineRule="auto"/>
      <w:jc w:val="both"/>
    </w:pPr>
    <w:rPr>
      <w:rFonts w:ascii="Bookman" w:eastAsia="Times New Roman" w:hAnsi="Bookman" w:cs="Times New Roman"/>
      <w:noProof/>
      <w:color w:val="000000"/>
      <w:szCs w:val="24"/>
    </w:rPr>
  </w:style>
  <w:style w:type="paragraph" w:customStyle="1" w:styleId="NOTE">
    <w:name w:val="NOTE"/>
    <w:basedOn w:val="Normal"/>
    <w:next w:val="BodyText"/>
    <w:qFormat/>
    <w:rsid w:val="00EE17F2"/>
    <w:pPr>
      <w:keepLines/>
      <w:tabs>
        <w:tab w:val="left" w:pos="1440"/>
      </w:tabs>
      <w:spacing w:before="240" w:after="240" w:line="240" w:lineRule="auto"/>
      <w:ind w:left="1440" w:hanging="1440"/>
    </w:pPr>
    <w:rPr>
      <w:rFonts w:ascii="Arial" w:hAnsi="Arial" w:cs="Arial"/>
      <w:spacing w:val="4"/>
      <w:sz w:val="16"/>
      <w:szCs w:val="16"/>
      <w:lang w:eastAsia="en-US"/>
    </w:rPr>
  </w:style>
  <w:style w:type="paragraph" w:customStyle="1" w:styleId="ANNEX-heading2">
    <w:name w:val="ANNEX-heading2"/>
    <w:basedOn w:val="Heading2"/>
    <w:next w:val="BodyText"/>
    <w:rsid w:val="0083463C"/>
    <w:pPr>
      <w:numPr>
        <w:ilvl w:val="2"/>
        <w:numId w:val="12"/>
      </w:numPr>
      <w:outlineLvl w:val="2"/>
    </w:pPr>
    <w:rPr>
      <w:iCs/>
    </w:rPr>
  </w:style>
  <w:style w:type="paragraph" w:customStyle="1" w:styleId="ANNEX-heading3">
    <w:name w:val="ANNEX-heading3"/>
    <w:basedOn w:val="Heading3"/>
    <w:next w:val="BodyText"/>
    <w:rsid w:val="0083463C"/>
    <w:pPr>
      <w:numPr>
        <w:ilvl w:val="3"/>
        <w:numId w:val="12"/>
      </w:numPr>
      <w:outlineLvl w:val="3"/>
    </w:pPr>
  </w:style>
  <w:style w:type="paragraph" w:customStyle="1" w:styleId="ANNEX-heading4">
    <w:name w:val="ANNEX-heading4"/>
    <w:basedOn w:val="Heading4"/>
    <w:next w:val="BodyText"/>
    <w:rsid w:val="0083463C"/>
    <w:pPr>
      <w:pageBreakBefore/>
      <w:numPr>
        <w:ilvl w:val="4"/>
        <w:numId w:val="12"/>
      </w:numPr>
      <w:outlineLvl w:val="4"/>
    </w:pPr>
  </w:style>
  <w:style w:type="paragraph" w:customStyle="1" w:styleId="ANNEX-heading5">
    <w:name w:val="ANNEX-heading5"/>
    <w:basedOn w:val="Heading5"/>
    <w:next w:val="BodyText"/>
    <w:rsid w:val="0083463C"/>
    <w:pPr>
      <w:numPr>
        <w:ilvl w:val="6"/>
        <w:numId w:val="12"/>
      </w:numPr>
      <w:outlineLvl w:val="5"/>
    </w:pPr>
    <w:rPr>
      <w:iCs/>
    </w:rPr>
  </w:style>
  <w:style w:type="paragraph" w:customStyle="1" w:styleId="SpacerInformative">
    <w:name w:val="Spacer Informative"/>
    <w:basedOn w:val="Normal"/>
    <w:rsid w:val="0083463C"/>
    <w:pPr>
      <w:shd w:val="clear" w:color="auto" w:fill="E0E0E0"/>
    </w:pPr>
    <w:rPr>
      <w:rFonts w:eastAsia="Batang"/>
      <w:sz w:val="12"/>
    </w:rPr>
  </w:style>
  <w:style w:type="paragraph" w:styleId="ListBullet">
    <w:name w:val="List Bullet"/>
    <w:basedOn w:val="Normal"/>
    <w:rsid w:val="00EE17F2"/>
    <w:pPr>
      <w:keepNext/>
      <w:numPr>
        <w:numId w:val="17"/>
      </w:numPr>
      <w:tabs>
        <w:tab w:val="left" w:pos="360"/>
      </w:tabs>
      <w:spacing w:before="0" w:after="120" w:line="240" w:lineRule="auto"/>
      <w:ind w:left="360"/>
      <w:jc w:val="left"/>
    </w:pPr>
    <w:rPr>
      <w:rFonts w:ascii="Arial" w:hAnsi="Arial" w:cs="Arial"/>
      <w:sz w:val="20"/>
      <w:szCs w:val="20"/>
      <w:lang w:eastAsia="en-US"/>
    </w:rPr>
  </w:style>
  <w:style w:type="paragraph" w:styleId="ListNumber">
    <w:name w:val="List Number"/>
    <w:basedOn w:val="BodyText"/>
    <w:qFormat/>
    <w:rsid w:val="0083463C"/>
    <w:pPr>
      <w:numPr>
        <w:numId w:val="9"/>
      </w:numPr>
    </w:pPr>
  </w:style>
  <w:style w:type="paragraph" w:styleId="ListNumber2">
    <w:name w:val="List Number 2"/>
    <w:basedOn w:val="ListNumber"/>
    <w:rsid w:val="0083463C"/>
    <w:pPr>
      <w:numPr>
        <w:ilvl w:val="1"/>
      </w:numPr>
    </w:pPr>
  </w:style>
  <w:style w:type="paragraph" w:styleId="ListNumber3">
    <w:name w:val="List Number 3"/>
    <w:basedOn w:val="ListNumber2"/>
    <w:rsid w:val="0083463C"/>
    <w:pPr>
      <w:numPr>
        <w:ilvl w:val="2"/>
      </w:numPr>
      <w:contextualSpacing/>
    </w:pPr>
  </w:style>
  <w:style w:type="paragraph" w:customStyle="1" w:styleId="TABLE-cell-footnote">
    <w:name w:val="TABLE-cell-footnote"/>
    <w:basedOn w:val="TABLE-cell"/>
    <w:qFormat/>
    <w:rsid w:val="0083463C"/>
    <w:pPr>
      <w:tabs>
        <w:tab w:val="left" w:pos="360"/>
      </w:tabs>
      <w:ind w:left="360" w:hanging="360"/>
    </w:pPr>
    <w:rPr>
      <w:sz w:val="16"/>
    </w:rPr>
  </w:style>
  <w:style w:type="paragraph" w:customStyle="1" w:styleId="TERM">
    <w:name w:val="TERM"/>
    <w:basedOn w:val="Normal"/>
    <w:next w:val="TERM-definition"/>
    <w:rsid w:val="0083463C"/>
    <w:pPr>
      <w:keepNext/>
      <w:spacing w:after="0" w:line="240" w:lineRule="auto"/>
    </w:pPr>
    <w:rPr>
      <w:rFonts w:ascii="Arial" w:hAnsi="Arial" w:cs="Arial"/>
      <w:b/>
      <w:bCs/>
      <w:spacing w:val="8"/>
      <w:sz w:val="20"/>
      <w:szCs w:val="20"/>
      <w:lang w:val="en-GB"/>
    </w:rPr>
  </w:style>
  <w:style w:type="paragraph" w:customStyle="1" w:styleId="TERM-definition">
    <w:name w:val="TERM-definition"/>
    <w:basedOn w:val="Normal"/>
    <w:next w:val="Normal"/>
    <w:rsid w:val="0083463C"/>
    <w:pPr>
      <w:spacing w:line="240" w:lineRule="auto"/>
    </w:pPr>
    <w:rPr>
      <w:rFonts w:ascii="Arial" w:hAnsi="Arial" w:cs="Arial"/>
      <w:spacing w:val="8"/>
      <w:sz w:val="20"/>
      <w:szCs w:val="20"/>
      <w:lang w:val="en-GB"/>
    </w:rPr>
  </w:style>
  <w:style w:type="paragraph" w:customStyle="1" w:styleId="TERM-heading">
    <w:name w:val="TERM-heading"/>
    <w:basedOn w:val="BodyText"/>
    <w:qFormat/>
    <w:rsid w:val="0083463C"/>
    <w:pPr>
      <w:spacing w:before="0" w:after="0"/>
    </w:pPr>
    <w:rPr>
      <w:b/>
    </w:rPr>
  </w:style>
  <w:style w:type="paragraph" w:customStyle="1" w:styleId="Equation">
    <w:name w:val="Equation"/>
    <w:basedOn w:val="BodyText"/>
    <w:next w:val="BodyText"/>
    <w:rsid w:val="0083463C"/>
    <w:pPr>
      <w:tabs>
        <w:tab w:val="center" w:pos="4680"/>
        <w:tab w:val="right" w:pos="9360"/>
      </w:tabs>
      <w:jc w:val="left"/>
    </w:pPr>
    <w:rPr>
      <w:rFonts w:ascii="Cambria" w:hAnsi="Cambria"/>
      <w:i/>
      <w:noProof/>
      <w:sz w:val="22"/>
      <w:szCs w:val="22"/>
    </w:rPr>
  </w:style>
  <w:style w:type="paragraph" w:customStyle="1" w:styleId="Heading">
    <w:name w:val="Heading"/>
    <w:basedOn w:val="BodyText"/>
    <w:next w:val="BodyText"/>
    <w:rsid w:val="0083463C"/>
    <w:pPr>
      <w:tabs>
        <w:tab w:val="left" w:pos="360"/>
      </w:tabs>
      <w:overflowPunct w:val="0"/>
      <w:autoSpaceDE w:val="0"/>
      <w:autoSpaceDN w:val="0"/>
      <w:adjustRightInd w:val="0"/>
      <w:jc w:val="left"/>
      <w:textAlignment w:val="baseline"/>
    </w:pPr>
    <w:rPr>
      <w:rFonts w:cs="Times New Roman"/>
      <w:b/>
      <w:color w:val="000000"/>
      <w:sz w:val="32"/>
    </w:rPr>
  </w:style>
  <w:style w:type="character" w:styleId="EndnoteReference">
    <w:name w:val="endnote reference"/>
    <w:basedOn w:val="DefaultParagraphFont"/>
    <w:rsid w:val="0083463C"/>
    <w:rPr>
      <w:sz w:val="20"/>
      <w:vertAlign w:val="superscript"/>
    </w:rPr>
  </w:style>
  <w:style w:type="paragraph" w:styleId="EndnoteText">
    <w:name w:val="endnote text"/>
    <w:basedOn w:val="Normal"/>
    <w:link w:val="EndnoteTextChar"/>
    <w:rsid w:val="0083463C"/>
    <w:pPr>
      <w:spacing w:after="120" w:line="240" w:lineRule="auto"/>
    </w:pPr>
    <w:rPr>
      <w:rFonts w:ascii="Bookman" w:hAnsi="Bookman"/>
      <w:color w:val="000000"/>
      <w:szCs w:val="24"/>
      <w:lang w:eastAsia="en-US"/>
    </w:rPr>
  </w:style>
  <w:style w:type="character" w:customStyle="1" w:styleId="EndnoteTextChar">
    <w:name w:val="Endnote Text Char"/>
    <w:basedOn w:val="DefaultParagraphFont"/>
    <w:link w:val="EndnoteText"/>
    <w:rsid w:val="0083463C"/>
    <w:rPr>
      <w:rFonts w:ascii="Bookman" w:eastAsia="Times New Roman" w:hAnsi="Bookman" w:cs="Times New Roman"/>
      <w:color w:val="000000"/>
      <w:szCs w:val="24"/>
    </w:rPr>
  </w:style>
  <w:style w:type="paragraph" w:styleId="Index1">
    <w:name w:val="index 1"/>
    <w:basedOn w:val="BodyText"/>
    <w:next w:val="BodyText"/>
    <w:rsid w:val="0083463C"/>
    <w:pPr>
      <w:spacing w:after="0" w:line="240" w:lineRule="auto"/>
      <w:ind w:left="200" w:hanging="200"/>
    </w:pPr>
    <w:rPr>
      <w:color w:val="000000"/>
    </w:rPr>
  </w:style>
  <w:style w:type="paragraph" w:styleId="Index2">
    <w:name w:val="index 2"/>
    <w:basedOn w:val="BodyText"/>
    <w:next w:val="BodyText"/>
    <w:rsid w:val="0083463C"/>
    <w:pPr>
      <w:spacing w:after="0" w:line="240" w:lineRule="auto"/>
      <w:ind w:left="400" w:hanging="200"/>
    </w:pPr>
    <w:rPr>
      <w:color w:val="000000"/>
    </w:rPr>
  </w:style>
  <w:style w:type="paragraph" w:styleId="Index3">
    <w:name w:val="index 3"/>
    <w:basedOn w:val="BodyText"/>
    <w:next w:val="BodyText"/>
    <w:rsid w:val="0083463C"/>
    <w:pPr>
      <w:spacing w:after="0" w:line="240" w:lineRule="auto"/>
      <w:ind w:left="600" w:hanging="200"/>
    </w:pPr>
    <w:rPr>
      <w:color w:val="000000"/>
    </w:rPr>
  </w:style>
  <w:style w:type="paragraph" w:styleId="Index4">
    <w:name w:val="index 4"/>
    <w:basedOn w:val="BodyText"/>
    <w:next w:val="BodyText"/>
    <w:rsid w:val="0083463C"/>
    <w:pPr>
      <w:spacing w:after="0" w:line="240" w:lineRule="auto"/>
      <w:ind w:left="800" w:hanging="200"/>
    </w:pPr>
    <w:rPr>
      <w:color w:val="000000"/>
    </w:rPr>
  </w:style>
  <w:style w:type="paragraph" w:styleId="Index5">
    <w:name w:val="index 5"/>
    <w:basedOn w:val="BodyText"/>
    <w:next w:val="BodyText"/>
    <w:rsid w:val="0083463C"/>
    <w:pPr>
      <w:spacing w:after="0" w:line="240" w:lineRule="auto"/>
      <w:ind w:left="1000" w:hanging="200"/>
    </w:pPr>
    <w:rPr>
      <w:color w:val="000000"/>
    </w:rPr>
  </w:style>
  <w:style w:type="paragraph" w:styleId="Index6">
    <w:name w:val="index 6"/>
    <w:basedOn w:val="BodyText"/>
    <w:next w:val="BodyText"/>
    <w:rsid w:val="0083463C"/>
    <w:pPr>
      <w:spacing w:after="0" w:line="240" w:lineRule="auto"/>
      <w:ind w:left="1200" w:hanging="200"/>
    </w:pPr>
    <w:rPr>
      <w:color w:val="000000"/>
    </w:rPr>
  </w:style>
  <w:style w:type="paragraph" w:styleId="IndexHeading">
    <w:name w:val="index heading"/>
    <w:basedOn w:val="BodyText"/>
    <w:next w:val="Index1"/>
    <w:rsid w:val="0083463C"/>
    <w:pPr>
      <w:spacing w:after="0" w:line="240" w:lineRule="auto"/>
    </w:pPr>
    <w:rPr>
      <w:color w:val="000000"/>
    </w:rPr>
  </w:style>
  <w:style w:type="character" w:styleId="HTMLCite">
    <w:name w:val="HTML Cite"/>
    <w:basedOn w:val="DefaultParagraphFont"/>
    <w:uiPriority w:val="99"/>
    <w:unhideWhenUsed/>
    <w:rsid w:val="0083463C"/>
    <w:rPr>
      <w:i w:val="0"/>
      <w:iCs w:val="0"/>
      <w:color w:val="568E1A"/>
    </w:rPr>
  </w:style>
  <w:style w:type="paragraph" w:customStyle="1" w:styleId="TERM-number">
    <w:name w:val="TERM-number"/>
    <w:basedOn w:val="Heading2"/>
    <w:qFormat/>
    <w:rsid w:val="0083463C"/>
    <w:pPr>
      <w:numPr>
        <w:ilvl w:val="0"/>
      </w:numPr>
      <w:tabs>
        <w:tab w:val="left" w:pos="450"/>
      </w:tabs>
      <w:spacing w:after="0"/>
      <w:outlineLvl w:val="9"/>
    </w:pPr>
  </w:style>
  <w:style w:type="paragraph" w:customStyle="1" w:styleId="pList">
    <w:name w:val="pList"/>
    <w:basedOn w:val="BodyText"/>
    <w:next w:val="BodyText"/>
    <w:qFormat/>
    <w:rsid w:val="0083463C"/>
    <w:pPr>
      <w:spacing w:line="240" w:lineRule="auto"/>
      <w:ind w:left="2880" w:hanging="2520"/>
    </w:pPr>
    <w:rPr>
      <w:rFonts w:ascii="Cambria" w:hAnsi="Cambria"/>
      <w:i/>
      <w:sz w:val="22"/>
      <w:szCs w:val="22"/>
    </w:rPr>
  </w:style>
  <w:style w:type="paragraph" w:customStyle="1" w:styleId="EquationLong">
    <w:name w:val="Equation Long"/>
    <w:basedOn w:val="BodyText"/>
    <w:rsid w:val="0083463C"/>
    <w:pPr>
      <w:tabs>
        <w:tab w:val="left" w:pos="2160"/>
      </w:tabs>
      <w:spacing w:after="0" w:line="240" w:lineRule="auto"/>
      <w:ind w:left="2160" w:hanging="1440"/>
      <w:jc w:val="left"/>
    </w:pPr>
    <w:rPr>
      <w:rFonts w:ascii="Cambria Math" w:hAnsi="Cambria Math"/>
      <w:i/>
      <w:sz w:val="22"/>
      <w:szCs w:val="22"/>
    </w:rPr>
  </w:style>
  <w:style w:type="paragraph" w:customStyle="1" w:styleId="Default">
    <w:name w:val="Default"/>
    <w:rsid w:val="0083463C"/>
    <w:pPr>
      <w:autoSpaceDE w:val="0"/>
      <w:autoSpaceDN w:val="0"/>
      <w:adjustRightInd w:val="0"/>
      <w:spacing w:before="120" w:after="120" w:line="240" w:lineRule="auto"/>
      <w:jc w:val="both"/>
    </w:pPr>
    <w:rPr>
      <w:rFonts w:ascii="Arial" w:eastAsia="Times New Roman" w:hAnsi="Arial" w:cs="Arial"/>
      <w:color w:val="000000"/>
      <w:sz w:val="24"/>
      <w:szCs w:val="24"/>
    </w:rPr>
  </w:style>
  <w:style w:type="paragraph" w:customStyle="1" w:styleId="PARAGRAPH">
    <w:name w:val="PARAGRAPH"/>
    <w:rsid w:val="0083463C"/>
    <w:pPr>
      <w:spacing w:before="120" w:after="240" w:line="240" w:lineRule="auto"/>
      <w:jc w:val="both"/>
    </w:pPr>
    <w:rPr>
      <w:rFonts w:ascii="Arial" w:eastAsia="Times New Roman" w:hAnsi="Arial" w:cs="Arial"/>
      <w:spacing w:val="8"/>
      <w:sz w:val="20"/>
      <w:szCs w:val="20"/>
      <w:lang w:val="en-GB" w:eastAsia="zh-CN"/>
    </w:rPr>
  </w:style>
  <w:style w:type="character" w:styleId="Emphasis">
    <w:name w:val="Emphasis"/>
    <w:basedOn w:val="DefaultParagraphFont"/>
    <w:uiPriority w:val="20"/>
    <w:rsid w:val="0083463C"/>
    <w:rPr>
      <w:i/>
      <w:iCs/>
    </w:rPr>
  </w:style>
  <w:style w:type="paragraph" w:customStyle="1" w:styleId="EXAMPLE">
    <w:name w:val="EXAMPLE"/>
    <w:basedOn w:val="NOTE"/>
    <w:next w:val="PARAGRAPH"/>
    <w:rsid w:val="0083463C"/>
    <w:pPr>
      <w:tabs>
        <w:tab w:val="left" w:pos="1170"/>
      </w:tabs>
      <w:overflowPunct w:val="0"/>
      <w:autoSpaceDE w:val="0"/>
      <w:autoSpaceDN w:val="0"/>
      <w:adjustRightInd w:val="0"/>
      <w:spacing w:before="120" w:after="120"/>
      <w:ind w:left="1152" w:hanging="1152"/>
      <w:textAlignment w:val="baseline"/>
    </w:pPr>
    <w:rPr>
      <w:lang w:eastAsia="zh-CN"/>
    </w:rPr>
  </w:style>
  <w:style w:type="paragraph" w:styleId="Date">
    <w:name w:val="Date"/>
    <w:basedOn w:val="Normal"/>
    <w:next w:val="Normal"/>
    <w:link w:val="DateChar"/>
    <w:rsid w:val="0083463C"/>
    <w:pPr>
      <w:spacing w:after="0" w:line="240" w:lineRule="auto"/>
    </w:pPr>
    <w:rPr>
      <w:rFonts w:ascii="Arial" w:hAnsi="Arial"/>
      <w:spacing w:val="8"/>
      <w:sz w:val="20"/>
      <w:szCs w:val="24"/>
      <w:lang w:eastAsia="en-US"/>
    </w:rPr>
  </w:style>
  <w:style w:type="character" w:customStyle="1" w:styleId="DateChar">
    <w:name w:val="Date Char"/>
    <w:basedOn w:val="DefaultParagraphFont"/>
    <w:link w:val="Date"/>
    <w:rsid w:val="0083463C"/>
    <w:rPr>
      <w:rFonts w:ascii="Arial" w:eastAsia="Times New Roman" w:hAnsi="Arial" w:cs="Times New Roman"/>
      <w:spacing w:val="8"/>
      <w:sz w:val="20"/>
      <w:szCs w:val="24"/>
    </w:rPr>
  </w:style>
  <w:style w:type="paragraph" w:styleId="ListParagraph">
    <w:name w:val="List Paragraph"/>
    <w:basedOn w:val="Normal"/>
    <w:uiPriority w:val="99"/>
    <w:rsid w:val="0083463C"/>
    <w:pPr>
      <w:ind w:left="720"/>
      <w:contextualSpacing/>
    </w:pPr>
  </w:style>
  <w:style w:type="paragraph" w:customStyle="1" w:styleId="CoverCopyright">
    <w:name w:val="Cover Copyright"/>
    <w:basedOn w:val="CoverNormal"/>
    <w:rsid w:val="0035653A"/>
    <w:pPr>
      <w:jc w:val="left"/>
    </w:pPr>
  </w:style>
  <w:style w:type="character" w:styleId="PlaceholderText">
    <w:name w:val="Placeholder Text"/>
    <w:basedOn w:val="DefaultParagraphFont"/>
    <w:uiPriority w:val="99"/>
    <w:semiHidden/>
    <w:rsid w:val="0083463C"/>
    <w:rPr>
      <w:color w:val="808080"/>
    </w:rPr>
  </w:style>
  <w:style w:type="paragraph" w:customStyle="1" w:styleId="EquationLong2">
    <w:name w:val="Equation Long 2"/>
    <w:basedOn w:val="EquationLong"/>
    <w:rsid w:val="0083463C"/>
    <w:pPr>
      <w:keepLines/>
      <w:tabs>
        <w:tab w:val="clear" w:pos="2160"/>
        <w:tab w:val="right" w:pos="9360"/>
      </w:tabs>
      <w:spacing w:before="0"/>
      <w:ind w:firstLine="0"/>
    </w:pPr>
  </w:style>
  <w:style w:type="paragraph" w:styleId="ListBullet5">
    <w:name w:val="List Bullet 5"/>
    <w:basedOn w:val="ListBullet"/>
    <w:rsid w:val="0083463C"/>
    <w:pPr>
      <w:numPr>
        <w:numId w:val="2"/>
      </w:numPr>
      <w:tabs>
        <w:tab w:val="left" w:pos="680"/>
      </w:tabs>
      <w:ind w:left="1800"/>
    </w:pPr>
  </w:style>
  <w:style w:type="table" w:styleId="TableGrid">
    <w:name w:val="Table Grid"/>
    <w:basedOn w:val="TableNormal"/>
    <w:uiPriority w:val="59"/>
    <w:rsid w:val="0083463C"/>
    <w:pPr>
      <w:spacing w:after="0" w:line="240" w:lineRule="auto"/>
      <w:jc w:val="both"/>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able">
    <w:name w:val="Body Table"/>
    <w:basedOn w:val="BodyText"/>
    <w:next w:val="BodyText"/>
    <w:rsid w:val="0083463C"/>
    <w:pPr>
      <w:spacing w:before="0"/>
      <w:ind w:left="3514" w:right="1728" w:hanging="2794"/>
      <w:contextualSpacing/>
    </w:pPr>
    <w:rPr>
      <w:rFonts w:cs="Times New Roman"/>
      <w:sz w:val="18"/>
    </w:rPr>
  </w:style>
  <w:style w:type="paragraph" w:styleId="TOC7">
    <w:name w:val="toc 7"/>
    <w:basedOn w:val="Normal"/>
    <w:next w:val="Normal"/>
    <w:autoRedefine/>
    <w:uiPriority w:val="39"/>
    <w:unhideWhenUsed/>
    <w:rsid w:val="0083463C"/>
    <w:pPr>
      <w:spacing w:before="0" w:after="100"/>
      <w:ind w:left="1320"/>
      <w:jc w:val="left"/>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83463C"/>
    <w:pPr>
      <w:spacing w:before="0" w:after="100"/>
      <w:ind w:left="1540"/>
      <w:jc w:val="left"/>
    </w:pPr>
    <w:rPr>
      <w:rFonts w:asciiTheme="minorHAnsi" w:eastAsiaTheme="minorEastAsia" w:hAnsiTheme="minorHAnsi" w:cstheme="minorBidi"/>
      <w:lang w:eastAsia="en-US"/>
    </w:rPr>
  </w:style>
  <w:style w:type="paragraph" w:styleId="TOC9">
    <w:name w:val="toc 9"/>
    <w:basedOn w:val="Normal"/>
    <w:next w:val="Normal"/>
    <w:autoRedefine/>
    <w:uiPriority w:val="39"/>
    <w:unhideWhenUsed/>
    <w:rsid w:val="0083463C"/>
    <w:pPr>
      <w:spacing w:before="0" w:after="100"/>
      <w:ind w:left="1760"/>
      <w:jc w:val="left"/>
    </w:pPr>
    <w:rPr>
      <w:rFonts w:asciiTheme="minorHAnsi" w:eastAsiaTheme="minorEastAsia" w:hAnsiTheme="minorHAnsi" w:cstheme="minorBidi"/>
      <w:lang w:eastAsia="en-US"/>
    </w:rPr>
  </w:style>
  <w:style w:type="paragraph" w:customStyle="1" w:styleId="SubHeading">
    <w:name w:val="SubHeading"/>
    <w:basedOn w:val="Normal"/>
    <w:next w:val="Normal"/>
    <w:rsid w:val="0083463C"/>
    <w:pPr>
      <w:tabs>
        <w:tab w:val="left" w:pos="360"/>
      </w:tabs>
      <w:overflowPunct w:val="0"/>
      <w:autoSpaceDE w:val="0"/>
      <w:autoSpaceDN w:val="0"/>
      <w:adjustRightInd w:val="0"/>
      <w:spacing w:before="240"/>
      <w:textAlignment w:val="baseline"/>
    </w:pPr>
    <w:rPr>
      <w:b/>
      <w:sz w:val="24"/>
      <w:szCs w:val="20"/>
    </w:rPr>
  </w:style>
  <w:style w:type="paragraph" w:styleId="List">
    <w:name w:val="List"/>
    <w:basedOn w:val="BodyText"/>
    <w:autoRedefine/>
    <w:rsid w:val="0083463C"/>
    <w:pPr>
      <w:spacing w:before="0" w:after="240" w:line="240" w:lineRule="auto"/>
      <w:ind w:left="360"/>
    </w:pPr>
  </w:style>
  <w:style w:type="paragraph" w:customStyle="1" w:styleId="CCode">
    <w:name w:val="C Code"/>
    <w:basedOn w:val="Normal"/>
    <w:rsid w:val="0083463C"/>
    <w:pPr>
      <w:tabs>
        <w:tab w:val="left" w:pos="1080"/>
        <w:tab w:val="left" w:pos="1440"/>
        <w:tab w:val="left" w:pos="1800"/>
        <w:tab w:val="left" w:pos="2160"/>
        <w:tab w:val="left" w:pos="2520"/>
        <w:tab w:val="left" w:pos="2880"/>
        <w:tab w:val="left" w:pos="3240"/>
        <w:tab w:val="left" w:pos="3600"/>
        <w:tab w:val="left" w:pos="3960"/>
      </w:tabs>
      <w:spacing w:after="240"/>
      <w:ind w:left="720"/>
      <w:contextualSpacing/>
    </w:pPr>
    <w:rPr>
      <w:rFonts w:ascii="Courier New" w:hAnsi="Courier New" w:cs="Arial"/>
      <w:noProof/>
      <w:sz w:val="18"/>
      <w:szCs w:val="18"/>
      <w:lang w:val="sv-SE"/>
    </w:rPr>
  </w:style>
  <w:style w:type="paragraph" w:styleId="List2">
    <w:name w:val="List 2"/>
    <w:basedOn w:val="List"/>
    <w:autoRedefine/>
    <w:rsid w:val="0083463C"/>
    <w:pPr>
      <w:ind w:left="1800" w:hanging="1440"/>
    </w:pPr>
    <w:rPr>
      <w:i/>
      <w:sz w:val="18"/>
      <w:szCs w:val="18"/>
    </w:rPr>
  </w:style>
  <w:style w:type="paragraph" w:styleId="PlainText">
    <w:name w:val="Plain Text"/>
    <w:basedOn w:val="Normal"/>
    <w:link w:val="PlainTextChar"/>
    <w:uiPriority w:val="99"/>
    <w:unhideWhenUsed/>
    <w:rsid w:val="0083463C"/>
    <w:rPr>
      <w:rFonts w:ascii="Consolas" w:eastAsia="Calibri" w:hAnsi="Consolas"/>
      <w:sz w:val="21"/>
      <w:szCs w:val="21"/>
    </w:rPr>
  </w:style>
  <w:style w:type="character" w:customStyle="1" w:styleId="PlainTextChar">
    <w:name w:val="Plain Text Char"/>
    <w:basedOn w:val="DefaultParagraphFont"/>
    <w:link w:val="PlainText"/>
    <w:uiPriority w:val="99"/>
    <w:rsid w:val="0083463C"/>
    <w:rPr>
      <w:rFonts w:ascii="Consolas" w:eastAsia="Calibri" w:hAnsi="Consolas" w:cs="Times New Roman"/>
      <w:sz w:val="21"/>
      <w:szCs w:val="21"/>
      <w:lang w:eastAsia="zh-CN"/>
    </w:rPr>
  </w:style>
  <w:style w:type="paragraph" w:customStyle="1" w:styleId="Spacer">
    <w:name w:val="Spacer"/>
    <w:basedOn w:val="Normal"/>
    <w:rsid w:val="0083463C"/>
    <w:rPr>
      <w:rFonts w:eastAsia="Batang"/>
      <w:sz w:val="12"/>
    </w:rPr>
  </w:style>
  <w:style w:type="paragraph" w:styleId="List3">
    <w:name w:val="List 3"/>
    <w:basedOn w:val="List2"/>
    <w:autoRedefine/>
    <w:rsid w:val="0083463C"/>
    <w:pPr>
      <w:tabs>
        <w:tab w:val="left" w:pos="1080"/>
      </w:tabs>
      <w:ind w:left="1080"/>
    </w:pPr>
  </w:style>
  <w:style w:type="paragraph" w:styleId="List4">
    <w:name w:val="List 4"/>
    <w:basedOn w:val="List3"/>
    <w:autoRedefine/>
    <w:rsid w:val="0083463C"/>
    <w:pPr>
      <w:tabs>
        <w:tab w:val="left" w:pos="1440"/>
      </w:tabs>
      <w:ind w:left="1440"/>
    </w:pPr>
  </w:style>
  <w:style w:type="paragraph" w:styleId="List5">
    <w:name w:val="List 5"/>
    <w:basedOn w:val="List4"/>
    <w:autoRedefine/>
    <w:rsid w:val="0083463C"/>
    <w:pPr>
      <w:tabs>
        <w:tab w:val="clear" w:pos="1440"/>
        <w:tab w:val="left" w:pos="1800"/>
      </w:tabs>
      <w:ind w:left="1800"/>
    </w:pPr>
  </w:style>
  <w:style w:type="paragraph" w:styleId="ListBullet2">
    <w:name w:val="List Bullet 2"/>
    <w:basedOn w:val="ListBullet"/>
    <w:autoRedefine/>
    <w:rsid w:val="0083463C"/>
    <w:pPr>
      <w:tabs>
        <w:tab w:val="clear" w:pos="360"/>
        <w:tab w:val="left" w:pos="346"/>
        <w:tab w:val="left" w:pos="680"/>
      </w:tabs>
      <w:ind w:left="720"/>
    </w:pPr>
  </w:style>
  <w:style w:type="paragraph" w:styleId="ListBullet3">
    <w:name w:val="List Bullet 3"/>
    <w:basedOn w:val="ListBullet"/>
    <w:autoRedefine/>
    <w:rsid w:val="0083463C"/>
    <w:pPr>
      <w:tabs>
        <w:tab w:val="clear" w:pos="360"/>
      </w:tabs>
      <w:ind w:left="1080"/>
    </w:pPr>
  </w:style>
  <w:style w:type="paragraph" w:styleId="ListBullet4">
    <w:name w:val="List Bullet 4"/>
    <w:basedOn w:val="ListBullet"/>
    <w:autoRedefine/>
    <w:rsid w:val="0083463C"/>
    <w:pPr>
      <w:tabs>
        <w:tab w:val="clear" w:pos="360"/>
      </w:tabs>
      <w:ind w:left="1440"/>
    </w:pPr>
  </w:style>
  <w:style w:type="paragraph" w:styleId="ListContinue">
    <w:name w:val="List Continue"/>
    <w:basedOn w:val="Normal"/>
    <w:autoRedefine/>
    <w:rsid w:val="0083463C"/>
    <w:pPr>
      <w:spacing w:after="120"/>
      <w:ind w:left="360"/>
    </w:pPr>
  </w:style>
  <w:style w:type="paragraph" w:styleId="ListContinue2">
    <w:name w:val="List Continue 2"/>
    <w:basedOn w:val="ListContinue"/>
    <w:autoRedefine/>
    <w:rsid w:val="0083463C"/>
    <w:pPr>
      <w:ind w:left="720"/>
    </w:pPr>
  </w:style>
  <w:style w:type="paragraph" w:styleId="ListContinue3">
    <w:name w:val="List Continue 3"/>
    <w:basedOn w:val="ListContinue2"/>
    <w:autoRedefine/>
    <w:rsid w:val="0083463C"/>
    <w:pPr>
      <w:ind w:left="1080"/>
    </w:pPr>
  </w:style>
  <w:style w:type="paragraph" w:styleId="ListContinue4">
    <w:name w:val="List Continue 4"/>
    <w:basedOn w:val="ListContinue3"/>
    <w:autoRedefine/>
    <w:rsid w:val="0083463C"/>
    <w:pPr>
      <w:ind w:left="1440"/>
    </w:pPr>
  </w:style>
  <w:style w:type="paragraph" w:styleId="ListContinue5">
    <w:name w:val="List Continue 5"/>
    <w:basedOn w:val="ListContinue4"/>
    <w:autoRedefine/>
    <w:rsid w:val="0083463C"/>
    <w:pPr>
      <w:ind w:left="1800"/>
    </w:pPr>
  </w:style>
  <w:style w:type="paragraph" w:styleId="Index7">
    <w:name w:val="index 7"/>
    <w:basedOn w:val="Normal"/>
    <w:next w:val="Normal"/>
    <w:autoRedefine/>
    <w:rsid w:val="0083463C"/>
    <w:pPr>
      <w:spacing w:after="0" w:line="240" w:lineRule="auto"/>
      <w:ind w:left="1400" w:hanging="200"/>
    </w:pPr>
    <w:rPr>
      <w:rFonts w:ascii="Arial" w:hAnsi="Arial"/>
      <w:color w:val="000000"/>
      <w:sz w:val="20"/>
      <w:szCs w:val="20"/>
      <w:lang w:eastAsia="en-US"/>
    </w:rPr>
  </w:style>
  <w:style w:type="paragraph" w:styleId="Index8">
    <w:name w:val="index 8"/>
    <w:basedOn w:val="Normal"/>
    <w:next w:val="Normal"/>
    <w:autoRedefine/>
    <w:rsid w:val="0083463C"/>
    <w:pPr>
      <w:spacing w:after="0" w:line="240" w:lineRule="auto"/>
      <w:ind w:left="1600" w:hanging="200"/>
    </w:pPr>
    <w:rPr>
      <w:rFonts w:ascii="Arial" w:hAnsi="Arial"/>
      <w:color w:val="000000"/>
      <w:sz w:val="20"/>
      <w:szCs w:val="20"/>
      <w:lang w:eastAsia="en-US"/>
    </w:rPr>
  </w:style>
  <w:style w:type="paragraph" w:styleId="Index9">
    <w:name w:val="index 9"/>
    <w:basedOn w:val="Normal"/>
    <w:next w:val="Normal"/>
    <w:autoRedefine/>
    <w:rsid w:val="0083463C"/>
    <w:pPr>
      <w:spacing w:after="0" w:line="240" w:lineRule="auto"/>
      <w:ind w:left="1800" w:hanging="200"/>
    </w:pPr>
    <w:rPr>
      <w:rFonts w:ascii="Arial" w:hAnsi="Arial"/>
      <w:color w:val="000000"/>
      <w:sz w:val="20"/>
      <w:szCs w:val="20"/>
      <w:lang w:eastAsia="en-US"/>
    </w:rPr>
  </w:style>
  <w:style w:type="paragraph" w:customStyle="1" w:styleId="none">
    <w:name w:val="none"/>
    <w:basedOn w:val="Normal"/>
    <w:rsid w:val="0083463C"/>
    <w:pPr>
      <w:spacing w:before="60" w:after="60" w:line="240" w:lineRule="auto"/>
      <w:jc w:val="center"/>
    </w:pPr>
    <w:rPr>
      <w:rFonts w:ascii="Arial" w:hAnsi="Arial"/>
      <w:sz w:val="18"/>
      <w:szCs w:val="20"/>
      <w:lang w:eastAsia="en-US"/>
    </w:rPr>
  </w:style>
  <w:style w:type="numbering" w:customStyle="1" w:styleId="ISOListNumbered">
    <w:name w:val="ISO List Numbered"/>
    <w:uiPriority w:val="99"/>
    <w:rsid w:val="0083463C"/>
  </w:style>
  <w:style w:type="paragraph" w:customStyle="1" w:styleId="SubHeadingInformative">
    <w:name w:val="SubHeading Informative"/>
    <w:basedOn w:val="SubHeading"/>
    <w:next w:val="Normal"/>
    <w:rsid w:val="0083463C"/>
    <w:pPr>
      <w:shd w:val="clear" w:color="auto" w:fill="E0E0E0"/>
      <w:spacing w:after="120" w:line="240" w:lineRule="auto"/>
      <w:jc w:val="left"/>
    </w:pPr>
    <w:rPr>
      <w:rFonts w:ascii="Arial" w:hAnsi="Arial"/>
      <w:color w:val="000000"/>
      <w:lang w:eastAsia="en-US"/>
    </w:rPr>
  </w:style>
  <w:style w:type="paragraph" w:customStyle="1" w:styleId="CCodeExample">
    <w:name w:val="C Code Example"/>
    <w:basedOn w:val="CCode"/>
    <w:rsid w:val="00EE17F2"/>
    <w:pPr>
      <w:keepNext/>
      <w:spacing w:line="240" w:lineRule="auto"/>
    </w:pPr>
    <w:rPr>
      <w:b/>
      <w:sz w:val="16"/>
      <w:lang w:val="en-US"/>
    </w:rPr>
  </w:style>
  <w:style w:type="paragraph" w:customStyle="1" w:styleId="Example0">
    <w:name w:val="Example"/>
    <w:basedOn w:val="NOTE"/>
    <w:rsid w:val="0083463C"/>
    <w:pPr>
      <w:keepNext/>
      <w:keepLines w:val="0"/>
      <w:spacing w:after="120"/>
    </w:pPr>
  </w:style>
  <w:style w:type="paragraph" w:customStyle="1" w:styleId="pListLast">
    <w:name w:val="pList Last"/>
    <w:basedOn w:val="pList"/>
    <w:rsid w:val="0083463C"/>
    <w:pPr>
      <w:keepNext w:val="0"/>
      <w:spacing w:after="240"/>
    </w:pPr>
  </w:style>
  <w:style w:type="paragraph" w:customStyle="1" w:styleId="TableHeading">
    <w:name w:val="TableHeading"/>
    <w:basedOn w:val="TableTextLeft"/>
    <w:rsid w:val="0083463C"/>
    <w:rPr>
      <w:rFonts w:ascii="Arial" w:hAnsi="Arial"/>
      <w:b/>
      <w:sz w:val="18"/>
    </w:rPr>
  </w:style>
  <w:style w:type="paragraph" w:customStyle="1" w:styleId="TableTextLeft">
    <w:name w:val="TableText Left"/>
    <w:basedOn w:val="Normal"/>
    <w:rsid w:val="0083463C"/>
    <w:pPr>
      <w:tabs>
        <w:tab w:val="left" w:pos="360"/>
      </w:tabs>
      <w:overflowPunct w:val="0"/>
      <w:autoSpaceDE w:val="0"/>
      <w:autoSpaceDN w:val="0"/>
      <w:adjustRightInd w:val="0"/>
      <w:spacing w:before="60" w:after="60" w:line="240" w:lineRule="auto"/>
      <w:jc w:val="left"/>
      <w:textAlignment w:val="baseline"/>
    </w:pPr>
    <w:rPr>
      <w:rFonts w:ascii="Arial Narrow" w:hAnsi="Arial Narrow"/>
      <w:noProof/>
      <w:color w:val="000000"/>
      <w:sz w:val="16"/>
      <w:szCs w:val="18"/>
      <w:lang w:eastAsia="en-US"/>
    </w:rPr>
  </w:style>
  <w:style w:type="paragraph" w:customStyle="1" w:styleId="paratextbullet">
    <w:name w:val="paratext bullet"/>
    <w:basedOn w:val="Normal"/>
    <w:rsid w:val="0083463C"/>
    <w:pPr>
      <w:numPr>
        <w:numId w:val="21"/>
      </w:numPr>
      <w:spacing w:after="120" w:line="240" w:lineRule="auto"/>
    </w:pPr>
    <w:rPr>
      <w:rFonts w:ascii="Arial" w:hAnsi="Arial"/>
      <w:color w:val="000000"/>
      <w:szCs w:val="24"/>
      <w:lang w:eastAsia="en-US"/>
    </w:rPr>
  </w:style>
  <w:style w:type="paragraph" w:customStyle="1" w:styleId="NumLet1">
    <w:name w:val="NumLet 1"/>
    <w:basedOn w:val="Normal"/>
    <w:rsid w:val="0083463C"/>
    <w:pPr>
      <w:numPr>
        <w:numId w:val="22"/>
      </w:numPr>
      <w:spacing w:after="0" w:line="260" w:lineRule="atLeast"/>
    </w:pPr>
    <w:rPr>
      <w:rFonts w:ascii="Arial" w:hAnsi="Arial"/>
      <w:snapToGrid w:val="0"/>
      <w:szCs w:val="20"/>
      <w:lang w:eastAsia="en-US"/>
    </w:rPr>
  </w:style>
  <w:style w:type="paragraph" w:customStyle="1" w:styleId="NumLet2">
    <w:name w:val="NumLet 2"/>
    <w:basedOn w:val="NumLet1"/>
    <w:rsid w:val="0083463C"/>
    <w:pPr>
      <w:numPr>
        <w:ilvl w:val="1"/>
      </w:numPr>
    </w:pPr>
  </w:style>
  <w:style w:type="paragraph" w:customStyle="1" w:styleId="NumLet3">
    <w:name w:val="NumLet 3"/>
    <w:basedOn w:val="NumLet2"/>
    <w:rsid w:val="0083463C"/>
    <w:pPr>
      <w:numPr>
        <w:ilvl w:val="2"/>
      </w:numPr>
    </w:pPr>
  </w:style>
  <w:style w:type="paragraph" w:customStyle="1" w:styleId="NumLet4">
    <w:name w:val="NumLet 4"/>
    <w:basedOn w:val="NumLet3"/>
    <w:rsid w:val="0083463C"/>
    <w:pPr>
      <w:numPr>
        <w:ilvl w:val="3"/>
      </w:numPr>
    </w:pPr>
  </w:style>
  <w:style w:type="paragraph" w:customStyle="1" w:styleId="NumLet5">
    <w:name w:val="NumLet 5"/>
    <w:basedOn w:val="NumLet4"/>
    <w:rsid w:val="0083463C"/>
    <w:pPr>
      <w:numPr>
        <w:ilvl w:val="4"/>
      </w:numPr>
    </w:pPr>
  </w:style>
  <w:style w:type="paragraph" w:customStyle="1" w:styleId="NumLet6">
    <w:name w:val="NumLet 6"/>
    <w:basedOn w:val="NumLet5"/>
    <w:rsid w:val="0083463C"/>
    <w:pPr>
      <w:numPr>
        <w:ilvl w:val="5"/>
      </w:numPr>
    </w:pPr>
  </w:style>
  <w:style w:type="paragraph" w:customStyle="1" w:styleId="NumLet7">
    <w:name w:val="NumLet 7"/>
    <w:basedOn w:val="NumLet6"/>
    <w:rsid w:val="0083463C"/>
    <w:pPr>
      <w:numPr>
        <w:ilvl w:val="6"/>
      </w:numPr>
    </w:pPr>
  </w:style>
  <w:style w:type="paragraph" w:customStyle="1" w:styleId="NumLet8">
    <w:name w:val="NumLet 8"/>
    <w:basedOn w:val="NumLet7"/>
    <w:rsid w:val="0083463C"/>
    <w:pPr>
      <w:numPr>
        <w:ilvl w:val="7"/>
      </w:numPr>
    </w:pPr>
  </w:style>
  <w:style w:type="paragraph" w:customStyle="1" w:styleId="NumLet9">
    <w:name w:val="NumLet 9"/>
    <w:basedOn w:val="NumLet8"/>
    <w:rsid w:val="0083463C"/>
    <w:pPr>
      <w:numPr>
        <w:ilvl w:val="8"/>
      </w:numPr>
    </w:pPr>
  </w:style>
  <w:style w:type="numbering" w:customStyle="1" w:styleId="NumLet">
    <w:name w:val="NumLet"/>
    <w:rsid w:val="0083463C"/>
    <w:pPr>
      <w:numPr>
        <w:numId w:val="22"/>
      </w:numPr>
    </w:pPr>
  </w:style>
  <w:style w:type="numbering" w:customStyle="1" w:styleId="StyleNumberedArial10ptCustomColorRGB8614226Left">
    <w:name w:val="Style Numbered Arial 10 pt Custom Color(RGB(8614226)) Left:  ..."/>
    <w:basedOn w:val="NoList"/>
    <w:rsid w:val="0083463C"/>
    <w:pPr>
      <w:numPr>
        <w:numId w:val="25"/>
      </w:numPr>
    </w:pPr>
  </w:style>
  <w:style w:type="paragraph" w:customStyle="1" w:styleId="ListNumbered">
    <w:name w:val="List Numbered"/>
    <w:basedOn w:val="BodyText"/>
    <w:rsid w:val="0083463C"/>
    <w:pPr>
      <w:keepNext w:val="0"/>
      <w:keepLines/>
      <w:numPr>
        <w:numId w:val="27"/>
      </w:numPr>
    </w:pPr>
    <w:rPr>
      <w:lang w:eastAsia="zh-CN"/>
    </w:rPr>
  </w:style>
  <w:style w:type="paragraph" w:customStyle="1" w:styleId="CoverConfidential">
    <w:name w:val="Cover Confidential"/>
    <w:basedOn w:val="CoverNormal"/>
    <w:rsid w:val="0035653A"/>
    <w:rPr>
      <w:b/>
      <w:sz w:val="44"/>
    </w:rPr>
  </w:style>
  <w:style w:type="paragraph" w:customStyle="1" w:styleId="CoverFamily">
    <w:name w:val="Cover Family"/>
    <w:basedOn w:val="CoverNormal"/>
    <w:rsid w:val="0035653A"/>
    <w:pPr>
      <w:tabs>
        <w:tab w:val="left" w:pos="7470"/>
      </w:tabs>
      <w:spacing w:before="1080" w:after="240"/>
    </w:pPr>
    <w:rPr>
      <w:b/>
    </w:rPr>
  </w:style>
  <w:style w:type="paragraph" w:customStyle="1" w:styleId="FIGURE-title">
    <w:name w:val="FIGURE-title"/>
    <w:basedOn w:val="Normal"/>
    <w:rsid w:val="00EE17F2"/>
    <w:pPr>
      <w:spacing w:after="360" w:line="240" w:lineRule="auto"/>
      <w:jc w:val="center"/>
    </w:pPr>
    <w:rPr>
      <w:rFonts w:ascii="Arial" w:hAnsi="Arial" w:cs="Arial"/>
      <w:b/>
      <w:bCs/>
      <w:spacing w:val="8"/>
      <w:sz w:val="20"/>
      <w:szCs w:val="20"/>
    </w:rPr>
  </w:style>
  <w:style w:type="paragraph" w:styleId="CommentSubject">
    <w:name w:val="annotation subject"/>
    <w:basedOn w:val="CommentText"/>
    <w:next w:val="CommentText"/>
    <w:link w:val="CommentSubjectChar"/>
    <w:semiHidden/>
    <w:unhideWhenUsed/>
    <w:rsid w:val="0083463C"/>
    <w:pPr>
      <w:spacing w:line="240" w:lineRule="auto"/>
    </w:pPr>
    <w:rPr>
      <w:b/>
      <w:bCs/>
      <w:sz w:val="20"/>
    </w:rPr>
  </w:style>
  <w:style w:type="character" w:customStyle="1" w:styleId="CommentSubjectChar">
    <w:name w:val="Comment Subject Char"/>
    <w:basedOn w:val="CommentTextChar"/>
    <w:link w:val="CommentSubject"/>
    <w:semiHidden/>
    <w:rsid w:val="0083463C"/>
    <w:rPr>
      <w:rFonts w:ascii="Calibri" w:eastAsia="Times New Roman" w:hAnsi="Calibri" w:cs="Times New Roman"/>
      <w:b/>
      <w:bCs/>
      <w:sz w:val="20"/>
      <w:szCs w:val="20"/>
      <w:lang w:eastAsia="zh-CN"/>
    </w:rPr>
  </w:style>
  <w:style w:type="paragraph" w:styleId="Header">
    <w:name w:val="header"/>
    <w:aliases w:val=" Char"/>
    <w:basedOn w:val="Normal"/>
    <w:link w:val="HeaderChar"/>
    <w:rsid w:val="0083463C"/>
    <w:pPr>
      <w:tabs>
        <w:tab w:val="center" w:pos="4680"/>
        <w:tab w:val="right" w:pos="9360"/>
      </w:tabs>
      <w:spacing w:after="0" w:line="240" w:lineRule="auto"/>
    </w:pPr>
    <w:rPr>
      <w:rFonts w:ascii="Arial" w:hAnsi="Arial" w:cs="Arial"/>
      <w:spacing w:val="8"/>
      <w:sz w:val="20"/>
      <w:szCs w:val="20"/>
      <w:lang w:val="en-GB"/>
    </w:rPr>
  </w:style>
  <w:style w:type="character" w:customStyle="1" w:styleId="HeaderChar">
    <w:name w:val="Header Char"/>
    <w:aliases w:val=" Char Char"/>
    <w:basedOn w:val="DefaultParagraphFont"/>
    <w:link w:val="Header"/>
    <w:rsid w:val="0083463C"/>
    <w:rPr>
      <w:rFonts w:ascii="Arial" w:eastAsia="Times New Roman" w:hAnsi="Arial" w:cs="Arial"/>
      <w:spacing w:val="8"/>
      <w:sz w:val="20"/>
      <w:szCs w:val="20"/>
      <w:lang w:val="en-GB" w:eastAsia="zh-CN"/>
    </w:rPr>
  </w:style>
  <w:style w:type="numbering" w:customStyle="1" w:styleId="StyleNumberedArial10ptBoldText1Left0Hanging0">
    <w:name w:val="Style Numbered Arial 10 pt Bold Text 1 Left:  0&quot; Hanging:  0...."/>
    <w:basedOn w:val="NoList"/>
    <w:rsid w:val="0083463C"/>
    <w:pPr>
      <w:numPr>
        <w:numId w:val="31"/>
      </w:numPr>
    </w:pPr>
  </w:style>
  <w:style w:type="table" w:customStyle="1" w:styleId="TableGrid1">
    <w:name w:val="Table Grid1"/>
    <w:basedOn w:val="TableNormal"/>
    <w:next w:val="TableGrid"/>
    <w:uiPriority w:val="59"/>
    <w:rsid w:val="00CF236D"/>
    <w:pPr>
      <w:spacing w:after="0" w:line="240" w:lineRule="auto"/>
      <w:jc w:val="both"/>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43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0923">
      <w:bodyDiv w:val="1"/>
      <w:marLeft w:val="0"/>
      <w:marRight w:val="0"/>
      <w:marTop w:val="0"/>
      <w:marBottom w:val="0"/>
      <w:divBdr>
        <w:top w:val="none" w:sz="0" w:space="0" w:color="auto"/>
        <w:left w:val="none" w:sz="0" w:space="0" w:color="auto"/>
        <w:bottom w:val="none" w:sz="0" w:space="0" w:color="auto"/>
        <w:right w:val="none" w:sz="0" w:space="0" w:color="auto"/>
      </w:divBdr>
    </w:div>
    <w:div w:id="200170247">
      <w:bodyDiv w:val="1"/>
      <w:marLeft w:val="0"/>
      <w:marRight w:val="0"/>
      <w:marTop w:val="0"/>
      <w:marBottom w:val="0"/>
      <w:divBdr>
        <w:top w:val="none" w:sz="0" w:space="0" w:color="auto"/>
        <w:left w:val="none" w:sz="0" w:space="0" w:color="auto"/>
        <w:bottom w:val="none" w:sz="0" w:space="0" w:color="auto"/>
        <w:right w:val="none" w:sz="0" w:space="0" w:color="auto"/>
      </w:divBdr>
    </w:div>
    <w:div w:id="732966266">
      <w:bodyDiv w:val="1"/>
      <w:marLeft w:val="0"/>
      <w:marRight w:val="0"/>
      <w:marTop w:val="0"/>
      <w:marBottom w:val="0"/>
      <w:divBdr>
        <w:top w:val="none" w:sz="0" w:space="0" w:color="auto"/>
        <w:left w:val="none" w:sz="0" w:space="0" w:color="auto"/>
        <w:bottom w:val="none" w:sz="0" w:space="0" w:color="auto"/>
        <w:right w:val="none" w:sz="0" w:space="0" w:color="auto"/>
      </w:divBdr>
    </w:div>
    <w:div w:id="749621027">
      <w:bodyDiv w:val="1"/>
      <w:marLeft w:val="0"/>
      <w:marRight w:val="0"/>
      <w:marTop w:val="0"/>
      <w:marBottom w:val="0"/>
      <w:divBdr>
        <w:top w:val="none" w:sz="0" w:space="0" w:color="auto"/>
        <w:left w:val="none" w:sz="0" w:space="0" w:color="auto"/>
        <w:bottom w:val="none" w:sz="0" w:space="0" w:color="auto"/>
        <w:right w:val="none" w:sz="0" w:space="0" w:color="auto"/>
      </w:divBdr>
    </w:div>
    <w:div w:id="82852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dmin@trustedcomputinggroup.org"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4.xml"/><Relationship Id="rId28" Type="http://schemas.microsoft.com/office/2011/relationships/people" Target="people.xml"/><Relationship Id="rId10" Type="http://schemas.openxmlformats.org/officeDocument/2006/relationships/oleObject" Target="embeddings/oleObject1.bin"/><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CDDA7-7E01-4EF9-9615-A3BC94CE4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177</Pages>
  <Words>52171</Words>
  <Characters>297380</Characters>
  <Application>Microsoft Office Word</Application>
  <DocSecurity>0</DocSecurity>
  <Lines>2478</Lines>
  <Paragraphs>697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348854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Wooten</dc:creator>
  <cp:lastModifiedBy>David Wooten</cp:lastModifiedBy>
  <cp:revision>16</cp:revision>
  <dcterms:created xsi:type="dcterms:W3CDTF">2019-11-14T23:05:00Z</dcterms:created>
  <dcterms:modified xsi:type="dcterms:W3CDTF">2019-11-18T18:15:00Z</dcterms:modified>
</cp:coreProperties>
</file>