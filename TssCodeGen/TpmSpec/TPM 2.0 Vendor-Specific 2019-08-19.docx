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15C7C" w14:textId="77777777" w:rsidR="00BA25CF" w:rsidRPr="002A38E9" w:rsidRDefault="00BA25CF" w:rsidP="00BA25CF">
      <w:pPr>
        <w:pStyle w:val="CoverTitle"/>
        <w:spacing w:before="2160"/>
      </w:pPr>
      <w:bookmarkStart w:id="0" w:name="_Toc286047244"/>
      <w:bookmarkStart w:id="1" w:name="_Toc288815158"/>
      <w:bookmarkStart w:id="2" w:name="_Toc304539407"/>
      <w:bookmarkStart w:id="3" w:name="_Toc308709972"/>
      <w:bookmarkStart w:id="4" w:name="_Toc380749680"/>
      <w:bookmarkStart w:id="5" w:name="_Toc384901986"/>
      <w:bookmarkStart w:id="6" w:name="_Toc96145339"/>
      <w:bookmarkStart w:id="7" w:name="_Toc111345922"/>
      <w:r w:rsidRPr="002A38E9">
        <w:rPr>
          <w:noProof/>
          <w:lang w:eastAsia="en-US"/>
        </w:rPr>
        <mc:AlternateContent>
          <mc:Choice Requires="wps">
            <w:drawing>
              <wp:anchor distT="0" distB="0" distL="114300" distR="114300" simplePos="0" relativeHeight="251659264" behindDoc="1" locked="0" layoutInCell="1" allowOverlap="1" wp14:anchorId="18D183C1" wp14:editId="38B84401">
                <wp:simplePos x="0" y="0"/>
                <wp:positionH relativeFrom="page">
                  <wp:posOffset>731520</wp:posOffset>
                </wp:positionH>
                <wp:positionV relativeFrom="page">
                  <wp:posOffset>342900</wp:posOffset>
                </wp:positionV>
                <wp:extent cx="812800" cy="902779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 cy="902779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FD5350B" w14:textId="77777777" w:rsidR="00D769F6" w:rsidRDefault="00D769F6" w:rsidP="00BA25CF">
                            <w:pPr>
                              <w:ind w:left="2"/>
                            </w:pPr>
                            <w:r w:rsidRPr="004574D7">
                              <w:rPr>
                                <w:rFonts w:ascii="Bookman" w:hAnsi="Bookman"/>
                                <w:noProof/>
                                <w:color w:val="000000"/>
                                <w:szCs w:val="24"/>
                              </w:rPr>
                              <w:object w:dxaOrig="1273" w:dyaOrig="13857" w14:anchorId="37CCDB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65pt;height:692.85pt" fillcolor="window">
                                  <v:imagedata r:id="rId7" o:title=""/>
                                </v:shape>
                                <o:OLEObject Type="Embed" ProgID="Word.Picture.8" ShapeID="_x0000_i1026" DrawAspect="Content" ObjectID="_1639580934" r:id="rId8"/>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8D183C1" id="Rectangle 1" o:spid="_x0000_s1026" style="position:absolute;left:0;text-align:left;margin-left:57.6pt;margin-top:27pt;width:64pt;height:710.8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" filled="f" stroked="f" strokeweight="0">
                <v:textbox style="mso-fit-shape-to-text:t" inset="0,0,0,0">
                  <w:txbxContent>
                    <w:p w14:paraId="1FD5350B" w14:textId="77777777" w:rsidR="00D769F6" w:rsidRDefault="00D769F6" w:rsidP="00BA25CF">
                      <w:pPr>
                        <w:ind w:left="2"/>
                      </w:pPr>
                      <w:r w:rsidRPr="004574D7">
                        <w:rPr>
                          <w:rFonts w:ascii="Bookman" w:hAnsi="Bookman"/>
                          <w:noProof/>
                          <w:color w:val="000000"/>
                          <w:szCs w:val="24"/>
                        </w:rPr>
                        <w:object w:dxaOrig="1273" w:dyaOrig="13857" w14:anchorId="37CCDBC1">
                          <v:shape id="_x0000_i1026" type="#_x0000_t75" style="width:63.65pt;height:692.85pt" fillcolor="window">
                            <v:imagedata r:id="rId7" o:title=""/>
                          </v:shape>
                          <o:OLEObject Type="Embed" ProgID="Word.Picture.8" ShapeID="_x0000_i1026" DrawAspect="Content" ObjectID="_1639580934" r:id="rId9"/>
                        </w:object>
                      </w:r>
                    </w:p>
                  </w:txbxContent>
                </v:textbox>
                <w10:wrap anchorx="page" anchory="page"/>
              </v:rect>
            </w:pict>
          </mc:Fallback>
        </mc:AlternateContent>
      </w:r>
      <w:bookmarkStart w:id="8" w:name="_Ref465142061"/>
      <w:bookmarkEnd w:id="8"/>
      <w:r w:rsidRPr="002A38E9">
        <w:t>Trusted Platform Module Library</w:t>
      </w:r>
    </w:p>
    <w:p w14:paraId="2E55ED78" w14:textId="77777777" w:rsidR="00BA25CF" w:rsidRPr="002A38E9" w:rsidRDefault="00BA25CF" w:rsidP="00BA25CF">
      <w:pPr>
        <w:pStyle w:val="CoverSubtitle"/>
      </w:pPr>
      <w:r>
        <w:t>Vendor-Specific Values in Reference Code</w:t>
      </w:r>
    </w:p>
    <w:p w14:paraId="3183E811" w14:textId="77777777" w:rsidR="00BA25CF" w:rsidRPr="002A38E9" w:rsidRDefault="00BA25CF" w:rsidP="00BA25CF">
      <w:pPr>
        <w:pStyle w:val="CoverFamily"/>
        <w:spacing w:before="1440"/>
      </w:pPr>
      <w:r w:rsidRPr="002A38E9">
        <w:t>Family “2.0”</w:t>
      </w:r>
    </w:p>
    <w:p w14:paraId="2C6A94FE" w14:textId="77777777" w:rsidR="00BA25CF" w:rsidRPr="002A38E9" w:rsidRDefault="00BA25CF" w:rsidP="00BA25CF">
      <w:pPr>
        <w:pStyle w:val="CoverVersion"/>
      </w:pPr>
      <w:r>
        <w:t>Level 00 Revision 01.</w:t>
      </w:r>
      <w:r w:rsidR="00146D3A">
        <w:t>4</w:t>
      </w:r>
      <w:ins w:id="9" w:author="David Wooten" w:date="2019-08-19T14:20:00Z">
        <w:r w:rsidR="008D7DE5">
          <w:t>6</w:t>
        </w:r>
      </w:ins>
    </w:p>
    <w:p w14:paraId="0FE28C53" w14:textId="77777777" w:rsidR="00BA25CF" w:rsidRPr="002A38E9" w:rsidRDefault="008D7DE5" w:rsidP="00BA25CF">
      <w:pPr>
        <w:pStyle w:val="CoverDate"/>
      </w:pPr>
      <w:ins w:id="10" w:author="David Wooten" w:date="2019-08-19T14:20:00Z">
        <w:r>
          <w:t>August 19</w:t>
        </w:r>
      </w:ins>
      <w:ins w:id="11" w:author="David Wooten" w:date="2018-06-16T20:33:00Z">
        <w:r w:rsidR="008A1387">
          <w:t>, 201</w:t>
        </w:r>
      </w:ins>
      <w:ins w:id="12" w:author="David Wooten" w:date="2019-08-19T14:31:00Z">
        <w:r w:rsidR="00C111A1">
          <w:t>9</w:t>
        </w:r>
      </w:ins>
    </w:p>
    <w:p w14:paraId="012DFA8A" w14:textId="77777777" w:rsidR="00BA25CF" w:rsidRPr="002A38E9" w:rsidRDefault="00BA25CF" w:rsidP="00BA25CF">
      <w:pPr>
        <w:pStyle w:val="CoverNormal"/>
        <w:spacing w:before="3240"/>
      </w:pPr>
      <w:r w:rsidRPr="002A38E9">
        <w:t>Contact</w:t>
      </w:r>
      <w:r>
        <w:t xml:space="preserve">: </w:t>
      </w:r>
      <w:r w:rsidRPr="000A3E24">
        <w:t>admin@trustedcomputinggroup.org</w:t>
      </w:r>
    </w:p>
    <w:p w14:paraId="5BF11DF4" w14:textId="77777777" w:rsidR="00BA25CF" w:rsidRPr="00BB63C1" w:rsidRDefault="00BA25CF" w:rsidP="00BA25CF">
      <w:pPr>
        <w:pStyle w:val="CoverConfidential"/>
        <w:spacing w:before="2400"/>
      </w:pPr>
      <w:r w:rsidRPr="00BB63C1">
        <w:t>TCG Confidential</w:t>
      </w:r>
    </w:p>
    <w:p w14:paraId="4C16FEB8" w14:textId="77777777" w:rsidR="00BA25CF" w:rsidRDefault="00BA25CF" w:rsidP="00BA25CF">
      <w:pPr>
        <w:pStyle w:val="CoverCopyright"/>
      </w:pPr>
      <w:r>
        <w:t>Copyright © TCG 2006-201</w:t>
      </w:r>
      <w:ins w:id="13" w:author="David Wooten" w:date="2019-10-07T21:33:00Z">
        <w:r w:rsidR="00CB0EBF">
          <w:t>9</w:t>
        </w:r>
      </w:ins>
    </w:p>
    <w:p w14:paraId="2936BF6C" w14:textId="77777777" w:rsidR="009E68E6" w:rsidRPr="00726CC4" w:rsidRDefault="009E68E6" w:rsidP="009E68E6">
      <w:pPr>
        <w:pStyle w:val="BodyText"/>
        <w:sectPr w:rsidR="009E68E6" w:rsidRPr="00726CC4" w:rsidSect="007F4ECE">
          <w:headerReference w:type="even" r:id="rId10"/>
          <w:headerReference w:type="default" r:id="rId11"/>
          <w:footerReference w:type="even" r:id="rId12"/>
          <w:footerReference w:type="default" r:id="rId13"/>
          <w:headerReference w:type="first" r:id="rId14"/>
          <w:footerReference w:type="first" r:id="rId15"/>
          <w:pgSz w:w="12240" w:h="15840" w:code="1"/>
          <w:pgMar w:top="1152" w:right="1440" w:bottom="1152" w:left="1440" w:header="432" w:footer="432" w:gutter="0"/>
          <w:pgNumType w:fmt="lowerRoman"/>
          <w:cols w:space="720"/>
          <w:titlePg/>
          <w:docGrid w:linePitch="360"/>
        </w:sectPr>
      </w:pPr>
    </w:p>
    <w:p w14:paraId="345A5F43" w14:textId="77777777" w:rsidR="009E68E6" w:rsidRPr="00FC40F0" w:rsidRDefault="009E68E6" w:rsidP="009E68E6">
      <w:pPr>
        <w:rPr>
          <w:rFonts w:ascii="Arial" w:hAnsi="Arial" w:cs="Arial"/>
          <w:b/>
        </w:rPr>
      </w:pPr>
      <w:r>
        <w:rPr>
          <w:rFonts w:ascii="Arial" w:hAnsi="Arial" w:cs="Arial"/>
          <w:b/>
        </w:rPr>
        <w:lastRenderedPageBreak/>
        <w:t>Licenses and Notices</w:t>
      </w:r>
    </w:p>
    <w:p w14:paraId="0A055CB1" w14:textId="77777777" w:rsidR="009E68E6" w:rsidRPr="00D54B21" w:rsidRDefault="009E68E6" w:rsidP="00272C66">
      <w:pPr>
        <w:pStyle w:val="BodyText"/>
        <w:numPr>
          <w:ilvl w:val="0"/>
          <w:numId w:val="26"/>
        </w:numPr>
        <w:ind w:left="360"/>
      </w:pPr>
      <w:r w:rsidRPr="00FC40F0">
        <w:t>Copyright Licenses</w:t>
      </w:r>
      <w:r w:rsidRPr="00D54B21">
        <w:t>:</w:t>
      </w:r>
    </w:p>
    <w:p w14:paraId="0AC1B37E" w14:textId="77777777" w:rsidR="009E68E6" w:rsidRPr="007655B9" w:rsidRDefault="009E68E6" w:rsidP="00272C66">
      <w:pPr>
        <w:pStyle w:val="ListBullet2"/>
      </w:pPr>
      <w:r w:rsidRPr="0088402D">
        <w:t>The</w:t>
      </w:r>
      <w:r>
        <w:t xml:space="preserve"> TCG grants to the user of the other parts of th</w:t>
      </w:r>
      <w:r w:rsidR="00CF55CD">
        <w:t>is</w:t>
      </w:r>
      <w:r>
        <w:t xml:space="preserve"> </w:t>
      </w:r>
      <w:r w:rsidR="00D40781">
        <w:t>document</w:t>
      </w:r>
      <w:r>
        <w:t xml:space="preserve"> the rights to reproduce, distribute, display, and perform the </w:t>
      </w:r>
      <w:r w:rsidR="00D40781">
        <w:t xml:space="preserve">document </w:t>
      </w:r>
      <w:r>
        <w:t xml:space="preserve">for </w:t>
      </w:r>
      <w:r w:rsidR="00D40781">
        <w:t>any purpose provided that this page is included in any copy of the document.</w:t>
      </w:r>
    </w:p>
    <w:p w14:paraId="440F9D4C" w14:textId="77777777" w:rsidR="009E68E6" w:rsidRPr="00D54B21" w:rsidRDefault="009E68E6" w:rsidP="00272C66">
      <w:pPr>
        <w:pStyle w:val="BodyText"/>
        <w:numPr>
          <w:ilvl w:val="0"/>
          <w:numId w:val="26"/>
        </w:numPr>
        <w:ind w:left="360"/>
      </w:pPr>
      <w:r w:rsidRPr="00FC40F0">
        <w:t>Disclaimers</w:t>
      </w:r>
      <w:r w:rsidRPr="00D54B21">
        <w:t>:</w:t>
      </w:r>
    </w:p>
    <w:p w14:paraId="2612531D" w14:textId="77777777" w:rsidR="009E68E6" w:rsidRDefault="009E68E6" w:rsidP="00272C66">
      <w:pPr>
        <w:pStyle w:val="ListBullet2"/>
      </w:pPr>
      <w:r w:rsidRPr="0088402D">
        <w:t>THE COPYRIGHT LICENSES SET FORTH ABOVE DO NOT REPRESENT ANY FORM OF LICENSE OR WAIVER, EXPRESS OR IMPLIED, BY ESTOPPEL OR OTHERWISE, WITH RESPECT TO PATENT RIGHTS HELD BY TCG MEMBERS (OR OTHER THIRD PARTIES</w:t>
      </w:r>
      <w:r w:rsidR="00272C66">
        <w:t>).</w:t>
      </w:r>
    </w:p>
    <w:p w14:paraId="280B4598" w14:textId="77777777" w:rsidR="009E68E6" w:rsidRDefault="009E68E6" w:rsidP="00272C66">
      <w:pPr>
        <w:pStyle w:val="ListBullet2"/>
      </w:pPr>
      <w:r w:rsidRPr="0088402D">
        <w:t xml:space="preserve">THIS </w:t>
      </w:r>
      <w:r w:rsidR="00272C66">
        <w:t>DOCUMENT</w:t>
      </w:r>
      <w:r w:rsidRPr="0088402D">
        <w:t xml:space="preserve"> IS PROVIDED "AS IS" WITH NO EXPRESS OR IMPLIED WARRANTIES WHATSOEVER, INCLUDING ANY WARRANTY OF MERCHANTABILITY OR FITNESS FOR A PARTICULAR PURPOSE, ACCURACY, COMPLETENESS, OR NONINFRINGEMENT OF INTELLECTUAL PROPERTY RIGHTS, OR ANY WARRANTY OTHERWISE ARISING OUT OF ANY PROPOSAL OR SAMPLE</w:t>
      </w:r>
      <w:r>
        <w:t>.</w:t>
      </w:r>
    </w:p>
    <w:p w14:paraId="5379ABB0" w14:textId="77777777" w:rsidR="009E68E6" w:rsidDel="00CB0EBF" w:rsidRDefault="009E68E6" w:rsidP="00272C66">
      <w:pPr>
        <w:pStyle w:val="ListBullet2"/>
        <w:rPr>
          <w:del w:id="14" w:author="David Wooten" w:date="2019-10-07T21:34:00Z"/>
        </w:rPr>
      </w:pPr>
      <w:r w:rsidRPr="0088402D">
        <w:t xml:space="preserve">Without limitation, TCG and its members and licensors disclaim all liability, including liability for infringement of any proprietary rights, relating to use of information in this </w:t>
      </w:r>
      <w:r w:rsidR="00272C66">
        <w:t>document</w:t>
      </w:r>
      <w:r w:rsidRPr="0088402D">
        <w:t>, and TCG disclaims all liability for cost of procurement of substitute</w:t>
      </w:r>
      <w:r w:rsidRPr="00F50D85">
        <w:t xml:space="preserve"> goods or services, lost profits, loss of use, loss of data or any incidental, consequential, direct, indirect, or special damages, whether under contract, tort, warranty or otherwise, arising in any way out of use or reliance upon this </w:t>
      </w:r>
      <w:r w:rsidR="00272C66">
        <w:t>document</w:t>
      </w:r>
      <w:r>
        <w:t xml:space="preserve"> or any information herein.</w:t>
      </w:r>
    </w:p>
    <w:p w14:paraId="7DBC661C" w14:textId="77777777" w:rsidR="009E68E6" w:rsidRDefault="009E68E6" w:rsidP="00CB0EBF">
      <w:pPr>
        <w:pStyle w:val="ListBullet2"/>
      </w:pPr>
    </w:p>
    <w:p w14:paraId="3FA644F2" w14:textId="77777777" w:rsidR="009E68E6" w:rsidRPr="00DF5B4C" w:rsidRDefault="009E68E6" w:rsidP="007F4ECE">
      <w:pPr>
        <w:keepNext/>
        <w:pageBreakBefore/>
      </w:pPr>
      <w:r w:rsidRPr="00DF5B4C">
        <w:lastRenderedPageBreak/>
        <w:t>CONTENTS</w:t>
      </w:r>
    </w:p>
    <w:p w14:paraId="68AFCCA8" w14:textId="77777777" w:rsidR="004D5FE3" w:rsidRDefault="009E68E6">
      <w:pPr>
        <w:pStyle w:val="TOC1"/>
        <w:rPr>
          <w:ins w:id="15" w:author="David Wooten" w:date="2019-08-19T14:33:00Z"/>
          <w:rFonts w:asciiTheme="minorHAnsi" w:hAnsiTheme="minorHAnsi" w:cstheme="minorBidi"/>
          <w:sz w:val="22"/>
          <w:szCs w:val="22"/>
        </w:rPr>
      </w:pPr>
      <w:r>
        <w:fldChar w:fldCharType="begin"/>
      </w:r>
      <w:r>
        <w:instrText xml:space="preserve"> TOC \o "1-5" \h \z \u </w:instrText>
      </w:r>
      <w:r>
        <w:fldChar w:fldCharType="separate"/>
      </w:r>
      <w:ins w:id="16" w:author="David Wooten" w:date="2019-08-19T14:33:00Z">
        <w:r w:rsidR="004D5FE3" w:rsidRPr="00691D96">
          <w:rPr>
            <w:rStyle w:val="Hyperlink"/>
          </w:rPr>
          <w:fldChar w:fldCharType="begin"/>
        </w:r>
        <w:r w:rsidR="004D5FE3" w:rsidRPr="00691D96">
          <w:rPr>
            <w:rStyle w:val="Hyperlink"/>
          </w:rPr>
          <w:instrText xml:space="preserve"> </w:instrText>
        </w:r>
        <w:r w:rsidR="004D5FE3">
          <w:instrText>HYPERLINK \l "_Toc17117600"</w:instrText>
        </w:r>
        <w:r w:rsidR="004D5FE3" w:rsidRPr="00691D96">
          <w:rPr>
            <w:rStyle w:val="Hyperlink"/>
          </w:rPr>
          <w:instrText xml:space="preserve"> </w:instrText>
        </w:r>
        <w:r w:rsidR="004D5FE3" w:rsidRPr="00691D96">
          <w:rPr>
            <w:rStyle w:val="Hyperlink"/>
          </w:rPr>
          <w:fldChar w:fldCharType="separate"/>
        </w:r>
        <w:r w:rsidR="004D5FE3" w:rsidRPr="00691D96">
          <w:rPr>
            <w:rStyle w:val="Hyperlink"/>
          </w:rPr>
          <w:t>1</w:t>
        </w:r>
        <w:r w:rsidR="004D5FE3">
          <w:rPr>
            <w:rFonts w:asciiTheme="minorHAnsi" w:hAnsiTheme="minorHAnsi" w:cstheme="minorBidi"/>
            <w:sz w:val="22"/>
            <w:szCs w:val="22"/>
          </w:rPr>
          <w:tab/>
        </w:r>
        <w:r w:rsidR="004D5FE3" w:rsidRPr="00691D96">
          <w:rPr>
            <w:rStyle w:val="Hyperlink"/>
          </w:rPr>
          <w:t>Introduction</w:t>
        </w:r>
        <w:r w:rsidR="004D5FE3">
          <w:rPr>
            <w:webHidden/>
          </w:rPr>
          <w:tab/>
        </w:r>
        <w:r w:rsidR="004D5FE3">
          <w:rPr>
            <w:webHidden/>
          </w:rPr>
          <w:fldChar w:fldCharType="begin"/>
        </w:r>
        <w:r w:rsidR="004D5FE3">
          <w:rPr>
            <w:webHidden/>
          </w:rPr>
          <w:instrText xml:space="preserve"> PAGEREF _Toc17117600 \h </w:instrText>
        </w:r>
      </w:ins>
      <w:r w:rsidR="004D5FE3">
        <w:rPr>
          <w:webHidden/>
        </w:rPr>
      </w:r>
      <w:r w:rsidR="004D5FE3">
        <w:rPr>
          <w:webHidden/>
        </w:rPr>
        <w:fldChar w:fldCharType="separate"/>
      </w:r>
      <w:ins w:id="17" w:author="David Wooten" w:date="2019-08-19T14:33:00Z">
        <w:r w:rsidR="004D5FE3">
          <w:rPr>
            <w:webHidden/>
          </w:rPr>
          <w:t>4</w:t>
        </w:r>
        <w:r w:rsidR="004D5FE3">
          <w:rPr>
            <w:webHidden/>
          </w:rPr>
          <w:fldChar w:fldCharType="end"/>
        </w:r>
        <w:r w:rsidR="004D5FE3" w:rsidRPr="00691D96">
          <w:rPr>
            <w:rStyle w:val="Hyperlink"/>
          </w:rPr>
          <w:fldChar w:fldCharType="end"/>
        </w:r>
      </w:ins>
    </w:p>
    <w:p w14:paraId="3B4B3394" w14:textId="77777777" w:rsidR="004D5FE3" w:rsidRDefault="004D5FE3">
      <w:pPr>
        <w:pStyle w:val="TOC1"/>
        <w:rPr>
          <w:ins w:id="18" w:author="David Wooten" w:date="2019-08-19T14:33:00Z"/>
          <w:rFonts w:asciiTheme="minorHAnsi" w:hAnsiTheme="minorHAnsi" w:cstheme="minorBidi"/>
          <w:sz w:val="22"/>
          <w:szCs w:val="22"/>
        </w:rPr>
      </w:pPr>
      <w:ins w:id="19" w:author="David Wooten" w:date="2019-08-19T14:33:00Z">
        <w:r w:rsidRPr="00691D96">
          <w:rPr>
            <w:rStyle w:val="Hyperlink"/>
          </w:rPr>
          <w:fldChar w:fldCharType="begin"/>
        </w:r>
        <w:r w:rsidRPr="00691D96">
          <w:rPr>
            <w:rStyle w:val="Hyperlink"/>
          </w:rPr>
          <w:instrText xml:space="preserve"> </w:instrText>
        </w:r>
        <w:r>
          <w:instrText>HYPERLINK \l "_Toc17117601"</w:instrText>
        </w:r>
        <w:r w:rsidRPr="00691D96">
          <w:rPr>
            <w:rStyle w:val="Hyperlink"/>
          </w:rPr>
          <w:instrText xml:space="preserve"> </w:instrText>
        </w:r>
        <w:r w:rsidRPr="00691D96">
          <w:rPr>
            <w:rStyle w:val="Hyperlink"/>
          </w:rPr>
          <w:fldChar w:fldCharType="separate"/>
        </w:r>
        <w:r w:rsidRPr="00691D96">
          <w:rPr>
            <w:rStyle w:val="Hyperlink"/>
          </w:rPr>
          <w:t>2</w:t>
        </w:r>
        <w:r>
          <w:rPr>
            <w:rFonts w:asciiTheme="minorHAnsi" w:hAnsiTheme="minorHAnsi" w:cstheme="minorBidi"/>
            <w:sz w:val="22"/>
            <w:szCs w:val="22"/>
          </w:rPr>
          <w:tab/>
        </w:r>
        <w:r w:rsidRPr="00691D96">
          <w:rPr>
            <w:rStyle w:val="Hyperlink"/>
          </w:rPr>
          <w:t>Notation</w:t>
        </w:r>
        <w:r>
          <w:rPr>
            <w:webHidden/>
          </w:rPr>
          <w:tab/>
        </w:r>
        <w:r>
          <w:rPr>
            <w:webHidden/>
          </w:rPr>
          <w:fldChar w:fldCharType="begin"/>
        </w:r>
        <w:r>
          <w:rPr>
            <w:webHidden/>
          </w:rPr>
          <w:instrText xml:space="preserve"> PAGEREF _Toc17117601 \h </w:instrText>
        </w:r>
      </w:ins>
      <w:r>
        <w:rPr>
          <w:webHidden/>
        </w:rPr>
      </w:r>
      <w:r>
        <w:rPr>
          <w:webHidden/>
        </w:rPr>
        <w:fldChar w:fldCharType="separate"/>
      </w:r>
      <w:ins w:id="20" w:author="David Wooten" w:date="2019-08-19T14:33:00Z">
        <w:r>
          <w:rPr>
            <w:webHidden/>
          </w:rPr>
          <w:t>5</w:t>
        </w:r>
        <w:r>
          <w:rPr>
            <w:webHidden/>
          </w:rPr>
          <w:fldChar w:fldCharType="end"/>
        </w:r>
        <w:r w:rsidRPr="00691D96">
          <w:rPr>
            <w:rStyle w:val="Hyperlink"/>
          </w:rPr>
          <w:fldChar w:fldCharType="end"/>
        </w:r>
      </w:ins>
    </w:p>
    <w:p w14:paraId="4F0699D8" w14:textId="77777777" w:rsidR="004D5FE3" w:rsidRDefault="004D5FE3">
      <w:pPr>
        <w:pStyle w:val="TOC1"/>
        <w:rPr>
          <w:ins w:id="21" w:author="David Wooten" w:date="2019-08-19T14:33:00Z"/>
          <w:rFonts w:asciiTheme="minorHAnsi" w:hAnsiTheme="minorHAnsi" w:cstheme="minorBidi"/>
          <w:sz w:val="22"/>
          <w:szCs w:val="22"/>
        </w:rPr>
      </w:pPr>
      <w:ins w:id="22" w:author="David Wooten" w:date="2019-08-19T14:33:00Z">
        <w:r w:rsidRPr="00691D96">
          <w:rPr>
            <w:rStyle w:val="Hyperlink"/>
          </w:rPr>
          <w:fldChar w:fldCharType="begin"/>
        </w:r>
        <w:r w:rsidRPr="00691D96">
          <w:rPr>
            <w:rStyle w:val="Hyperlink"/>
          </w:rPr>
          <w:instrText xml:space="preserve"> </w:instrText>
        </w:r>
        <w:r>
          <w:instrText>HYPERLINK \l "_Toc17117602"</w:instrText>
        </w:r>
        <w:r w:rsidRPr="00691D96">
          <w:rPr>
            <w:rStyle w:val="Hyperlink"/>
          </w:rPr>
          <w:instrText xml:space="preserve"> </w:instrText>
        </w:r>
        <w:r w:rsidRPr="00691D96">
          <w:rPr>
            <w:rStyle w:val="Hyperlink"/>
          </w:rPr>
          <w:fldChar w:fldCharType="separate"/>
        </w:r>
        <w:r w:rsidRPr="00691D96">
          <w:rPr>
            <w:rStyle w:val="Hyperlink"/>
          </w:rPr>
          <w:t>3</w:t>
        </w:r>
        <w:r>
          <w:rPr>
            <w:rFonts w:asciiTheme="minorHAnsi" w:hAnsiTheme="minorHAnsi" w:cstheme="minorBidi"/>
            <w:sz w:val="22"/>
            <w:szCs w:val="22"/>
          </w:rPr>
          <w:tab/>
        </w:r>
        <w:r w:rsidRPr="00691D96">
          <w:rPr>
            <w:rStyle w:val="Hyperlink"/>
          </w:rPr>
          <w:t>Processor Values</w:t>
        </w:r>
        <w:r>
          <w:rPr>
            <w:webHidden/>
          </w:rPr>
          <w:tab/>
        </w:r>
        <w:r>
          <w:rPr>
            <w:webHidden/>
          </w:rPr>
          <w:fldChar w:fldCharType="begin"/>
        </w:r>
        <w:r>
          <w:rPr>
            <w:webHidden/>
          </w:rPr>
          <w:instrText xml:space="preserve"> PAGEREF _Toc17117602 \h </w:instrText>
        </w:r>
      </w:ins>
      <w:r>
        <w:rPr>
          <w:webHidden/>
        </w:rPr>
      </w:r>
      <w:r>
        <w:rPr>
          <w:webHidden/>
        </w:rPr>
        <w:fldChar w:fldCharType="separate"/>
      </w:r>
      <w:ins w:id="23" w:author="David Wooten" w:date="2019-08-19T14:33:00Z">
        <w:r>
          <w:rPr>
            <w:webHidden/>
          </w:rPr>
          <w:t>5</w:t>
        </w:r>
        <w:r>
          <w:rPr>
            <w:webHidden/>
          </w:rPr>
          <w:fldChar w:fldCharType="end"/>
        </w:r>
        <w:r w:rsidRPr="00691D96">
          <w:rPr>
            <w:rStyle w:val="Hyperlink"/>
          </w:rPr>
          <w:fldChar w:fldCharType="end"/>
        </w:r>
      </w:ins>
    </w:p>
    <w:p w14:paraId="4B48CE95" w14:textId="77777777" w:rsidR="004D5FE3" w:rsidRDefault="004D5FE3">
      <w:pPr>
        <w:pStyle w:val="TOC1"/>
        <w:rPr>
          <w:ins w:id="24" w:author="David Wooten" w:date="2019-08-19T14:33:00Z"/>
          <w:rFonts w:asciiTheme="minorHAnsi" w:hAnsiTheme="minorHAnsi" w:cstheme="minorBidi"/>
          <w:sz w:val="22"/>
          <w:szCs w:val="22"/>
        </w:rPr>
      </w:pPr>
      <w:ins w:id="25" w:author="David Wooten" w:date="2019-08-19T14:33:00Z">
        <w:r w:rsidRPr="00691D96">
          <w:rPr>
            <w:rStyle w:val="Hyperlink"/>
          </w:rPr>
          <w:fldChar w:fldCharType="begin"/>
        </w:r>
        <w:r w:rsidRPr="00691D96">
          <w:rPr>
            <w:rStyle w:val="Hyperlink"/>
          </w:rPr>
          <w:instrText xml:space="preserve"> </w:instrText>
        </w:r>
        <w:r>
          <w:instrText>HYPERLINK \l "_Toc17117603"</w:instrText>
        </w:r>
        <w:r w:rsidRPr="00691D96">
          <w:rPr>
            <w:rStyle w:val="Hyperlink"/>
          </w:rPr>
          <w:instrText xml:space="preserve"> </w:instrText>
        </w:r>
        <w:r w:rsidRPr="00691D96">
          <w:rPr>
            <w:rStyle w:val="Hyperlink"/>
          </w:rPr>
          <w:fldChar w:fldCharType="separate"/>
        </w:r>
        <w:r w:rsidRPr="00691D96">
          <w:rPr>
            <w:rStyle w:val="Hyperlink"/>
          </w:rPr>
          <w:t>4</w:t>
        </w:r>
        <w:r>
          <w:rPr>
            <w:rFonts w:asciiTheme="minorHAnsi" w:hAnsiTheme="minorHAnsi" w:cstheme="minorBidi"/>
            <w:sz w:val="22"/>
            <w:szCs w:val="22"/>
          </w:rPr>
          <w:tab/>
        </w:r>
        <w:r w:rsidRPr="00691D96">
          <w:rPr>
            <w:rStyle w:val="Hyperlink"/>
          </w:rPr>
          <w:t>Implemented Algorithms</w:t>
        </w:r>
        <w:r>
          <w:rPr>
            <w:webHidden/>
          </w:rPr>
          <w:tab/>
        </w:r>
        <w:r>
          <w:rPr>
            <w:webHidden/>
          </w:rPr>
          <w:fldChar w:fldCharType="begin"/>
        </w:r>
        <w:r>
          <w:rPr>
            <w:webHidden/>
          </w:rPr>
          <w:instrText xml:space="preserve"> PAGEREF _Toc17117603 \h </w:instrText>
        </w:r>
      </w:ins>
      <w:r>
        <w:rPr>
          <w:webHidden/>
        </w:rPr>
      </w:r>
      <w:r>
        <w:rPr>
          <w:webHidden/>
        </w:rPr>
        <w:fldChar w:fldCharType="separate"/>
      </w:r>
      <w:ins w:id="26" w:author="David Wooten" w:date="2019-08-19T14:33:00Z">
        <w:r>
          <w:rPr>
            <w:webHidden/>
          </w:rPr>
          <w:t>6</w:t>
        </w:r>
        <w:r>
          <w:rPr>
            <w:webHidden/>
          </w:rPr>
          <w:fldChar w:fldCharType="end"/>
        </w:r>
        <w:r w:rsidRPr="00691D96">
          <w:rPr>
            <w:rStyle w:val="Hyperlink"/>
          </w:rPr>
          <w:fldChar w:fldCharType="end"/>
        </w:r>
      </w:ins>
    </w:p>
    <w:p w14:paraId="4329FF2C" w14:textId="77777777" w:rsidR="004D5FE3" w:rsidRDefault="004D5FE3">
      <w:pPr>
        <w:pStyle w:val="TOC1"/>
        <w:rPr>
          <w:ins w:id="27" w:author="David Wooten" w:date="2019-08-19T14:33:00Z"/>
          <w:rFonts w:asciiTheme="minorHAnsi" w:hAnsiTheme="minorHAnsi" w:cstheme="minorBidi"/>
          <w:sz w:val="22"/>
          <w:szCs w:val="22"/>
        </w:rPr>
      </w:pPr>
      <w:ins w:id="28" w:author="David Wooten" w:date="2019-08-19T14:33:00Z">
        <w:r w:rsidRPr="00691D96">
          <w:rPr>
            <w:rStyle w:val="Hyperlink"/>
          </w:rPr>
          <w:fldChar w:fldCharType="begin"/>
        </w:r>
        <w:r w:rsidRPr="00691D96">
          <w:rPr>
            <w:rStyle w:val="Hyperlink"/>
          </w:rPr>
          <w:instrText xml:space="preserve"> </w:instrText>
        </w:r>
        <w:r>
          <w:instrText>HYPERLINK \l "_Toc17117604"</w:instrText>
        </w:r>
        <w:r w:rsidRPr="00691D96">
          <w:rPr>
            <w:rStyle w:val="Hyperlink"/>
          </w:rPr>
          <w:instrText xml:space="preserve"> </w:instrText>
        </w:r>
        <w:r w:rsidRPr="00691D96">
          <w:rPr>
            <w:rStyle w:val="Hyperlink"/>
          </w:rPr>
          <w:fldChar w:fldCharType="separate"/>
        </w:r>
        <w:r w:rsidRPr="00691D96">
          <w:rPr>
            <w:rStyle w:val="Hyperlink"/>
          </w:rPr>
          <w:t>5</w:t>
        </w:r>
        <w:r>
          <w:rPr>
            <w:rFonts w:asciiTheme="minorHAnsi" w:hAnsiTheme="minorHAnsi" w:cstheme="minorBidi"/>
            <w:sz w:val="22"/>
            <w:szCs w:val="22"/>
          </w:rPr>
          <w:tab/>
        </w:r>
        <w:r w:rsidRPr="00691D96">
          <w:rPr>
            <w:rStyle w:val="Hyperlink"/>
          </w:rPr>
          <w:t>Key Size Selections</w:t>
        </w:r>
        <w:r>
          <w:rPr>
            <w:webHidden/>
          </w:rPr>
          <w:tab/>
        </w:r>
        <w:r>
          <w:rPr>
            <w:webHidden/>
          </w:rPr>
          <w:fldChar w:fldCharType="begin"/>
        </w:r>
        <w:r>
          <w:rPr>
            <w:webHidden/>
          </w:rPr>
          <w:instrText xml:space="preserve"> PAGEREF _Toc17117604 \h </w:instrText>
        </w:r>
      </w:ins>
      <w:r>
        <w:rPr>
          <w:webHidden/>
        </w:rPr>
      </w:r>
      <w:r>
        <w:rPr>
          <w:webHidden/>
        </w:rPr>
        <w:fldChar w:fldCharType="separate"/>
      </w:r>
      <w:ins w:id="29" w:author="David Wooten" w:date="2019-08-19T14:33:00Z">
        <w:r>
          <w:rPr>
            <w:webHidden/>
          </w:rPr>
          <w:t>8</w:t>
        </w:r>
        <w:r>
          <w:rPr>
            <w:webHidden/>
          </w:rPr>
          <w:fldChar w:fldCharType="end"/>
        </w:r>
        <w:r w:rsidRPr="00691D96">
          <w:rPr>
            <w:rStyle w:val="Hyperlink"/>
          </w:rPr>
          <w:fldChar w:fldCharType="end"/>
        </w:r>
      </w:ins>
    </w:p>
    <w:p w14:paraId="3D2F1B0B" w14:textId="77777777" w:rsidR="004D5FE3" w:rsidRDefault="004D5FE3">
      <w:pPr>
        <w:pStyle w:val="TOC1"/>
        <w:rPr>
          <w:ins w:id="30" w:author="David Wooten" w:date="2019-08-19T14:33:00Z"/>
          <w:rFonts w:asciiTheme="minorHAnsi" w:hAnsiTheme="minorHAnsi" w:cstheme="minorBidi"/>
          <w:sz w:val="22"/>
          <w:szCs w:val="22"/>
        </w:rPr>
      </w:pPr>
      <w:ins w:id="31" w:author="David Wooten" w:date="2019-08-19T14:33:00Z">
        <w:r w:rsidRPr="00691D96">
          <w:rPr>
            <w:rStyle w:val="Hyperlink"/>
          </w:rPr>
          <w:fldChar w:fldCharType="begin"/>
        </w:r>
        <w:r w:rsidRPr="00691D96">
          <w:rPr>
            <w:rStyle w:val="Hyperlink"/>
          </w:rPr>
          <w:instrText xml:space="preserve"> </w:instrText>
        </w:r>
        <w:r>
          <w:instrText>HYPERLINK \l "_Toc17117605"</w:instrText>
        </w:r>
        <w:r w:rsidRPr="00691D96">
          <w:rPr>
            <w:rStyle w:val="Hyperlink"/>
          </w:rPr>
          <w:instrText xml:space="preserve"> </w:instrText>
        </w:r>
        <w:r w:rsidRPr="00691D96">
          <w:rPr>
            <w:rStyle w:val="Hyperlink"/>
          </w:rPr>
          <w:fldChar w:fldCharType="separate"/>
        </w:r>
        <w:r w:rsidRPr="00691D96">
          <w:rPr>
            <w:rStyle w:val="Hyperlink"/>
          </w:rPr>
          <w:t>6</w:t>
        </w:r>
        <w:r>
          <w:rPr>
            <w:rFonts w:asciiTheme="minorHAnsi" w:hAnsiTheme="minorHAnsi" w:cstheme="minorBidi"/>
            <w:sz w:val="22"/>
            <w:szCs w:val="22"/>
          </w:rPr>
          <w:tab/>
        </w:r>
        <w:r w:rsidRPr="00691D96">
          <w:rPr>
            <w:rStyle w:val="Hyperlink"/>
          </w:rPr>
          <w:t>Implemented Curves</w:t>
        </w:r>
        <w:r>
          <w:rPr>
            <w:webHidden/>
          </w:rPr>
          <w:tab/>
        </w:r>
        <w:r>
          <w:rPr>
            <w:webHidden/>
          </w:rPr>
          <w:fldChar w:fldCharType="begin"/>
        </w:r>
        <w:r>
          <w:rPr>
            <w:webHidden/>
          </w:rPr>
          <w:instrText xml:space="preserve"> PAGEREF _Toc17117605 \h </w:instrText>
        </w:r>
      </w:ins>
      <w:r>
        <w:rPr>
          <w:webHidden/>
        </w:rPr>
      </w:r>
      <w:r>
        <w:rPr>
          <w:webHidden/>
        </w:rPr>
        <w:fldChar w:fldCharType="separate"/>
      </w:r>
      <w:ins w:id="32" w:author="David Wooten" w:date="2019-08-19T14:33:00Z">
        <w:r>
          <w:rPr>
            <w:webHidden/>
          </w:rPr>
          <w:t>9</w:t>
        </w:r>
        <w:r>
          <w:rPr>
            <w:webHidden/>
          </w:rPr>
          <w:fldChar w:fldCharType="end"/>
        </w:r>
        <w:r w:rsidRPr="00691D96">
          <w:rPr>
            <w:rStyle w:val="Hyperlink"/>
          </w:rPr>
          <w:fldChar w:fldCharType="end"/>
        </w:r>
      </w:ins>
    </w:p>
    <w:p w14:paraId="532D4997" w14:textId="77777777" w:rsidR="004D5FE3" w:rsidRDefault="004D5FE3">
      <w:pPr>
        <w:pStyle w:val="TOC1"/>
        <w:rPr>
          <w:ins w:id="33" w:author="David Wooten" w:date="2019-08-19T14:33:00Z"/>
          <w:rFonts w:asciiTheme="minorHAnsi" w:hAnsiTheme="minorHAnsi" w:cstheme="minorBidi"/>
          <w:sz w:val="22"/>
          <w:szCs w:val="22"/>
        </w:rPr>
      </w:pPr>
      <w:ins w:id="34" w:author="David Wooten" w:date="2019-08-19T14:33:00Z">
        <w:r w:rsidRPr="00691D96">
          <w:rPr>
            <w:rStyle w:val="Hyperlink"/>
          </w:rPr>
          <w:fldChar w:fldCharType="begin"/>
        </w:r>
        <w:r w:rsidRPr="00691D96">
          <w:rPr>
            <w:rStyle w:val="Hyperlink"/>
          </w:rPr>
          <w:instrText xml:space="preserve"> </w:instrText>
        </w:r>
        <w:r>
          <w:instrText>HYPERLINK \l "_Toc17117606"</w:instrText>
        </w:r>
        <w:r w:rsidRPr="00691D96">
          <w:rPr>
            <w:rStyle w:val="Hyperlink"/>
          </w:rPr>
          <w:instrText xml:space="preserve"> </w:instrText>
        </w:r>
        <w:r w:rsidRPr="00691D96">
          <w:rPr>
            <w:rStyle w:val="Hyperlink"/>
          </w:rPr>
          <w:fldChar w:fldCharType="separate"/>
        </w:r>
        <w:r w:rsidRPr="00691D96">
          <w:rPr>
            <w:rStyle w:val="Hyperlink"/>
          </w:rPr>
          <w:t>7</w:t>
        </w:r>
        <w:r>
          <w:rPr>
            <w:rFonts w:asciiTheme="minorHAnsi" w:hAnsiTheme="minorHAnsi" w:cstheme="minorBidi"/>
            <w:sz w:val="22"/>
            <w:szCs w:val="22"/>
          </w:rPr>
          <w:tab/>
        </w:r>
        <w:r w:rsidRPr="00691D96">
          <w:rPr>
            <w:rStyle w:val="Hyperlink"/>
          </w:rPr>
          <w:t>Implemented Commands</w:t>
        </w:r>
        <w:r>
          <w:rPr>
            <w:webHidden/>
          </w:rPr>
          <w:tab/>
        </w:r>
        <w:r>
          <w:rPr>
            <w:webHidden/>
          </w:rPr>
          <w:fldChar w:fldCharType="begin"/>
        </w:r>
        <w:r>
          <w:rPr>
            <w:webHidden/>
          </w:rPr>
          <w:instrText xml:space="preserve"> PAGEREF _Toc17117606 \h </w:instrText>
        </w:r>
      </w:ins>
      <w:r>
        <w:rPr>
          <w:webHidden/>
        </w:rPr>
      </w:r>
      <w:r>
        <w:rPr>
          <w:webHidden/>
        </w:rPr>
        <w:fldChar w:fldCharType="separate"/>
      </w:r>
      <w:ins w:id="35" w:author="David Wooten" w:date="2019-08-19T14:33:00Z">
        <w:r>
          <w:rPr>
            <w:webHidden/>
          </w:rPr>
          <w:t>10</w:t>
        </w:r>
        <w:r>
          <w:rPr>
            <w:webHidden/>
          </w:rPr>
          <w:fldChar w:fldCharType="end"/>
        </w:r>
        <w:r w:rsidRPr="00691D96">
          <w:rPr>
            <w:rStyle w:val="Hyperlink"/>
          </w:rPr>
          <w:fldChar w:fldCharType="end"/>
        </w:r>
      </w:ins>
    </w:p>
    <w:p w14:paraId="0B6D0278" w14:textId="77777777" w:rsidR="004D5FE3" w:rsidRDefault="004D5FE3">
      <w:pPr>
        <w:pStyle w:val="TOC1"/>
        <w:rPr>
          <w:ins w:id="36" w:author="David Wooten" w:date="2019-08-19T14:33:00Z"/>
          <w:rFonts w:asciiTheme="minorHAnsi" w:hAnsiTheme="minorHAnsi" w:cstheme="minorBidi"/>
          <w:sz w:val="22"/>
          <w:szCs w:val="22"/>
        </w:rPr>
      </w:pPr>
      <w:ins w:id="37" w:author="David Wooten" w:date="2019-08-19T14:33:00Z">
        <w:r w:rsidRPr="00691D96">
          <w:rPr>
            <w:rStyle w:val="Hyperlink"/>
          </w:rPr>
          <w:fldChar w:fldCharType="begin"/>
        </w:r>
        <w:r w:rsidRPr="00691D96">
          <w:rPr>
            <w:rStyle w:val="Hyperlink"/>
          </w:rPr>
          <w:instrText xml:space="preserve"> </w:instrText>
        </w:r>
        <w:r>
          <w:instrText>HYPERLINK \l "_Toc17117607"</w:instrText>
        </w:r>
        <w:r w:rsidRPr="00691D96">
          <w:rPr>
            <w:rStyle w:val="Hyperlink"/>
          </w:rPr>
          <w:instrText xml:space="preserve"> </w:instrText>
        </w:r>
        <w:r w:rsidRPr="00691D96">
          <w:rPr>
            <w:rStyle w:val="Hyperlink"/>
          </w:rPr>
          <w:fldChar w:fldCharType="separate"/>
        </w:r>
        <w:r w:rsidRPr="00691D96">
          <w:rPr>
            <w:rStyle w:val="Hyperlink"/>
          </w:rPr>
          <w:t>8</w:t>
        </w:r>
        <w:r>
          <w:rPr>
            <w:rFonts w:asciiTheme="minorHAnsi" w:hAnsiTheme="minorHAnsi" w:cstheme="minorBidi"/>
            <w:sz w:val="22"/>
            <w:szCs w:val="22"/>
          </w:rPr>
          <w:tab/>
        </w:r>
        <w:r w:rsidRPr="00691D96">
          <w:rPr>
            <w:rStyle w:val="Hyperlink"/>
          </w:rPr>
          <w:t>Authenticated Timers</w:t>
        </w:r>
        <w:r>
          <w:rPr>
            <w:webHidden/>
          </w:rPr>
          <w:tab/>
        </w:r>
        <w:r>
          <w:rPr>
            <w:webHidden/>
          </w:rPr>
          <w:fldChar w:fldCharType="begin"/>
        </w:r>
        <w:r>
          <w:rPr>
            <w:webHidden/>
          </w:rPr>
          <w:instrText xml:space="preserve"> PAGEREF _Toc17117607 \h </w:instrText>
        </w:r>
      </w:ins>
      <w:r>
        <w:rPr>
          <w:webHidden/>
        </w:rPr>
      </w:r>
      <w:r>
        <w:rPr>
          <w:webHidden/>
        </w:rPr>
        <w:fldChar w:fldCharType="separate"/>
      </w:r>
      <w:ins w:id="38" w:author="David Wooten" w:date="2019-08-19T14:33:00Z">
        <w:r>
          <w:rPr>
            <w:webHidden/>
          </w:rPr>
          <w:t>14</w:t>
        </w:r>
        <w:r>
          <w:rPr>
            <w:webHidden/>
          </w:rPr>
          <w:fldChar w:fldCharType="end"/>
        </w:r>
        <w:r w:rsidRPr="00691D96">
          <w:rPr>
            <w:rStyle w:val="Hyperlink"/>
          </w:rPr>
          <w:fldChar w:fldCharType="end"/>
        </w:r>
      </w:ins>
    </w:p>
    <w:p w14:paraId="70047C8C" w14:textId="77777777" w:rsidR="004D5FE3" w:rsidRDefault="004D5FE3">
      <w:pPr>
        <w:pStyle w:val="TOC1"/>
        <w:rPr>
          <w:ins w:id="39" w:author="David Wooten" w:date="2019-08-19T14:33:00Z"/>
          <w:rFonts w:asciiTheme="minorHAnsi" w:hAnsiTheme="minorHAnsi" w:cstheme="minorBidi"/>
          <w:sz w:val="22"/>
          <w:szCs w:val="22"/>
        </w:rPr>
      </w:pPr>
      <w:ins w:id="40" w:author="David Wooten" w:date="2019-08-19T14:33:00Z">
        <w:r w:rsidRPr="00691D96">
          <w:rPr>
            <w:rStyle w:val="Hyperlink"/>
          </w:rPr>
          <w:fldChar w:fldCharType="begin"/>
        </w:r>
        <w:r w:rsidRPr="00691D96">
          <w:rPr>
            <w:rStyle w:val="Hyperlink"/>
          </w:rPr>
          <w:instrText xml:space="preserve"> </w:instrText>
        </w:r>
        <w:r>
          <w:instrText>HYPERLINK \l "_Toc17117608"</w:instrText>
        </w:r>
        <w:r w:rsidRPr="00691D96">
          <w:rPr>
            <w:rStyle w:val="Hyperlink"/>
          </w:rPr>
          <w:instrText xml:space="preserve"> </w:instrText>
        </w:r>
        <w:r w:rsidRPr="00691D96">
          <w:rPr>
            <w:rStyle w:val="Hyperlink"/>
          </w:rPr>
          <w:fldChar w:fldCharType="separate"/>
        </w:r>
        <w:r w:rsidRPr="00691D96">
          <w:rPr>
            <w:rStyle w:val="Hyperlink"/>
          </w:rPr>
          <w:t>9</w:t>
        </w:r>
        <w:r>
          <w:rPr>
            <w:rFonts w:asciiTheme="minorHAnsi" w:hAnsiTheme="minorHAnsi" w:cstheme="minorBidi"/>
            <w:sz w:val="22"/>
            <w:szCs w:val="22"/>
          </w:rPr>
          <w:tab/>
        </w:r>
        <w:r w:rsidRPr="00691D96">
          <w:rPr>
            <w:rStyle w:val="Hyperlink"/>
          </w:rPr>
          <w:t>PLATFORM</w:t>
        </w:r>
        <w:r>
          <w:rPr>
            <w:webHidden/>
          </w:rPr>
          <w:tab/>
        </w:r>
        <w:r>
          <w:rPr>
            <w:webHidden/>
          </w:rPr>
          <w:fldChar w:fldCharType="begin"/>
        </w:r>
        <w:r>
          <w:rPr>
            <w:webHidden/>
          </w:rPr>
          <w:instrText xml:space="preserve"> PAGEREF _Toc17117608 \h </w:instrText>
        </w:r>
      </w:ins>
      <w:r>
        <w:rPr>
          <w:webHidden/>
        </w:rPr>
      </w:r>
      <w:r>
        <w:rPr>
          <w:webHidden/>
        </w:rPr>
        <w:fldChar w:fldCharType="separate"/>
      </w:r>
      <w:ins w:id="41" w:author="David Wooten" w:date="2019-08-19T14:33:00Z">
        <w:r>
          <w:rPr>
            <w:webHidden/>
          </w:rPr>
          <w:t>15</w:t>
        </w:r>
        <w:r>
          <w:rPr>
            <w:webHidden/>
          </w:rPr>
          <w:fldChar w:fldCharType="end"/>
        </w:r>
        <w:r w:rsidRPr="00691D96">
          <w:rPr>
            <w:rStyle w:val="Hyperlink"/>
          </w:rPr>
          <w:fldChar w:fldCharType="end"/>
        </w:r>
      </w:ins>
    </w:p>
    <w:p w14:paraId="772B0795" w14:textId="77777777" w:rsidR="004D5FE3" w:rsidRDefault="004D5FE3">
      <w:pPr>
        <w:pStyle w:val="TOC1"/>
        <w:rPr>
          <w:ins w:id="42" w:author="David Wooten" w:date="2019-08-19T14:33:00Z"/>
          <w:rFonts w:asciiTheme="minorHAnsi" w:hAnsiTheme="minorHAnsi" w:cstheme="minorBidi"/>
          <w:sz w:val="22"/>
          <w:szCs w:val="22"/>
        </w:rPr>
      </w:pPr>
      <w:ins w:id="43" w:author="David Wooten" w:date="2019-08-19T14:33:00Z">
        <w:r w:rsidRPr="00691D96">
          <w:rPr>
            <w:rStyle w:val="Hyperlink"/>
          </w:rPr>
          <w:fldChar w:fldCharType="begin"/>
        </w:r>
        <w:r w:rsidRPr="00691D96">
          <w:rPr>
            <w:rStyle w:val="Hyperlink"/>
          </w:rPr>
          <w:instrText xml:space="preserve"> </w:instrText>
        </w:r>
        <w:r>
          <w:instrText>HYPERLINK \l "_Toc17117609"</w:instrText>
        </w:r>
        <w:r w:rsidRPr="00691D96">
          <w:rPr>
            <w:rStyle w:val="Hyperlink"/>
          </w:rPr>
          <w:instrText xml:space="preserve"> </w:instrText>
        </w:r>
        <w:r w:rsidRPr="00691D96">
          <w:rPr>
            <w:rStyle w:val="Hyperlink"/>
          </w:rPr>
          <w:fldChar w:fldCharType="separate"/>
        </w:r>
        <w:r w:rsidRPr="00691D96">
          <w:rPr>
            <w:rStyle w:val="Hyperlink"/>
          </w:rPr>
          <w:t>10</w:t>
        </w:r>
        <w:r>
          <w:rPr>
            <w:rFonts w:asciiTheme="minorHAnsi" w:hAnsiTheme="minorHAnsi" w:cstheme="minorBidi"/>
            <w:sz w:val="22"/>
            <w:szCs w:val="22"/>
          </w:rPr>
          <w:tab/>
        </w:r>
        <w:r w:rsidRPr="00691D96">
          <w:rPr>
            <w:rStyle w:val="Hyperlink"/>
          </w:rPr>
          <w:t>Implementation Specific Values</w:t>
        </w:r>
        <w:r>
          <w:rPr>
            <w:webHidden/>
          </w:rPr>
          <w:tab/>
        </w:r>
        <w:r>
          <w:rPr>
            <w:webHidden/>
          </w:rPr>
          <w:fldChar w:fldCharType="begin"/>
        </w:r>
        <w:r>
          <w:rPr>
            <w:webHidden/>
          </w:rPr>
          <w:instrText xml:space="preserve"> PAGEREF _Toc17117609 \h </w:instrText>
        </w:r>
      </w:ins>
      <w:r>
        <w:rPr>
          <w:webHidden/>
        </w:rPr>
      </w:r>
      <w:r>
        <w:rPr>
          <w:webHidden/>
        </w:rPr>
        <w:fldChar w:fldCharType="separate"/>
      </w:r>
      <w:ins w:id="44" w:author="David Wooten" w:date="2019-08-19T14:33:00Z">
        <w:r>
          <w:rPr>
            <w:webHidden/>
          </w:rPr>
          <w:t>16</w:t>
        </w:r>
        <w:r>
          <w:rPr>
            <w:webHidden/>
          </w:rPr>
          <w:fldChar w:fldCharType="end"/>
        </w:r>
        <w:r w:rsidRPr="00691D96">
          <w:rPr>
            <w:rStyle w:val="Hyperlink"/>
          </w:rPr>
          <w:fldChar w:fldCharType="end"/>
        </w:r>
      </w:ins>
    </w:p>
    <w:p w14:paraId="48CEE1BB" w14:textId="77777777" w:rsidR="009E68E6" w:rsidRPr="00E818A8" w:rsidRDefault="009E68E6" w:rsidP="007F4ECE">
      <w:pPr>
        <w:pageBreakBefore/>
        <w:jc w:val="left"/>
        <w:rPr>
          <w:b/>
          <w:sz w:val="20"/>
        </w:rPr>
      </w:pPr>
      <w:r>
        <w:rPr>
          <w:noProof/>
        </w:rPr>
        <w:lastRenderedPageBreak/>
        <w:fldChar w:fldCharType="end"/>
      </w:r>
      <w:r w:rsidRPr="009E68E6">
        <w:rPr>
          <w:b/>
          <w:sz w:val="20"/>
        </w:rPr>
        <w:t xml:space="preserve"> </w:t>
      </w:r>
      <w:r w:rsidRPr="00E818A8">
        <w:rPr>
          <w:b/>
          <w:sz w:val="20"/>
        </w:rPr>
        <w:t>Tables</w:t>
      </w:r>
    </w:p>
    <w:p w14:paraId="43B68D7D" w14:textId="77777777" w:rsidR="004D5FE3" w:rsidRDefault="009E68E6">
      <w:pPr>
        <w:pStyle w:val="TableofFigures"/>
        <w:rPr>
          <w:ins w:id="45" w:author="David Wooten" w:date="2019-08-19T14:33:00Z"/>
          <w:rFonts w:asciiTheme="minorHAnsi" w:eastAsiaTheme="minorEastAsia" w:hAnsiTheme="minorHAnsi" w:cstheme="minorBidi"/>
          <w:noProof/>
          <w:sz w:val="22"/>
          <w:lang w:eastAsia="en-US"/>
        </w:rPr>
      </w:pPr>
      <w:r>
        <w:rPr>
          <w:b/>
        </w:rPr>
        <w:fldChar w:fldCharType="begin"/>
      </w:r>
      <w:r>
        <w:rPr>
          <w:b/>
        </w:rPr>
        <w:instrText xml:space="preserve"> TOC \h \z \c "Table" </w:instrText>
      </w:r>
      <w:r>
        <w:rPr>
          <w:b/>
        </w:rPr>
        <w:fldChar w:fldCharType="separate"/>
      </w:r>
      <w:ins w:id="46" w:author="David Wooten" w:date="2019-08-19T14:33:00Z">
        <w:r w:rsidR="004D5FE3" w:rsidRPr="00906E64">
          <w:rPr>
            <w:rStyle w:val="Hyperlink"/>
            <w:noProof/>
          </w:rPr>
          <w:fldChar w:fldCharType="begin"/>
        </w:r>
        <w:r w:rsidR="004D5FE3" w:rsidRPr="00906E64">
          <w:rPr>
            <w:rStyle w:val="Hyperlink"/>
            <w:noProof/>
          </w:rPr>
          <w:instrText xml:space="preserve"> </w:instrText>
        </w:r>
        <w:r w:rsidR="004D5FE3">
          <w:rPr>
            <w:noProof/>
          </w:rPr>
          <w:instrText>HYPERLINK \l "_Toc17117615"</w:instrText>
        </w:r>
        <w:r w:rsidR="004D5FE3" w:rsidRPr="00906E64">
          <w:rPr>
            <w:rStyle w:val="Hyperlink"/>
            <w:noProof/>
          </w:rPr>
          <w:instrText xml:space="preserve"> </w:instrText>
        </w:r>
        <w:r w:rsidR="004D5FE3" w:rsidRPr="00906E64">
          <w:rPr>
            <w:rStyle w:val="Hyperlink"/>
            <w:noProof/>
          </w:rPr>
          <w:fldChar w:fldCharType="separate"/>
        </w:r>
        <w:r w:rsidR="004D5FE3" w:rsidRPr="00906E64">
          <w:rPr>
            <w:rStyle w:val="Hyperlink"/>
            <w:noProof/>
          </w:rPr>
          <w:t>Table 1 — Defines for Processor Values</w:t>
        </w:r>
        <w:r w:rsidR="004D5FE3">
          <w:rPr>
            <w:noProof/>
            <w:webHidden/>
          </w:rPr>
          <w:tab/>
        </w:r>
        <w:r w:rsidR="004D5FE3">
          <w:rPr>
            <w:noProof/>
            <w:webHidden/>
          </w:rPr>
          <w:fldChar w:fldCharType="begin"/>
        </w:r>
        <w:r w:rsidR="004D5FE3">
          <w:rPr>
            <w:noProof/>
            <w:webHidden/>
          </w:rPr>
          <w:instrText xml:space="preserve"> PAGEREF _Toc17117615 \h </w:instrText>
        </w:r>
      </w:ins>
      <w:r w:rsidR="004D5FE3">
        <w:rPr>
          <w:noProof/>
          <w:webHidden/>
        </w:rPr>
      </w:r>
      <w:r w:rsidR="004D5FE3">
        <w:rPr>
          <w:noProof/>
          <w:webHidden/>
        </w:rPr>
        <w:fldChar w:fldCharType="separate"/>
      </w:r>
      <w:ins w:id="47" w:author="David Wooten" w:date="2019-08-19T14:33:00Z">
        <w:r w:rsidR="004D5FE3">
          <w:rPr>
            <w:noProof/>
            <w:webHidden/>
          </w:rPr>
          <w:t>5</w:t>
        </w:r>
        <w:r w:rsidR="004D5FE3">
          <w:rPr>
            <w:noProof/>
            <w:webHidden/>
          </w:rPr>
          <w:fldChar w:fldCharType="end"/>
        </w:r>
        <w:r w:rsidR="004D5FE3" w:rsidRPr="00906E64">
          <w:rPr>
            <w:rStyle w:val="Hyperlink"/>
            <w:noProof/>
          </w:rPr>
          <w:fldChar w:fldCharType="end"/>
        </w:r>
      </w:ins>
    </w:p>
    <w:p w14:paraId="4D5EC3FC" w14:textId="77777777" w:rsidR="004D5FE3" w:rsidRDefault="004D5FE3">
      <w:pPr>
        <w:pStyle w:val="TableofFigures"/>
        <w:rPr>
          <w:ins w:id="48" w:author="David Wooten" w:date="2019-08-19T14:33:00Z"/>
          <w:rFonts w:asciiTheme="minorHAnsi" w:eastAsiaTheme="minorEastAsia" w:hAnsiTheme="minorHAnsi" w:cstheme="minorBidi"/>
          <w:noProof/>
          <w:sz w:val="22"/>
          <w:lang w:eastAsia="en-US"/>
        </w:rPr>
      </w:pPr>
      <w:ins w:id="49" w:author="David Wooten" w:date="2019-08-19T14:33:00Z">
        <w:r w:rsidRPr="00906E64">
          <w:rPr>
            <w:rStyle w:val="Hyperlink"/>
            <w:noProof/>
          </w:rPr>
          <w:fldChar w:fldCharType="begin"/>
        </w:r>
        <w:r w:rsidRPr="00906E64">
          <w:rPr>
            <w:rStyle w:val="Hyperlink"/>
            <w:noProof/>
          </w:rPr>
          <w:instrText xml:space="preserve"> </w:instrText>
        </w:r>
        <w:r>
          <w:rPr>
            <w:noProof/>
          </w:rPr>
          <w:instrText>HYPERLINK \l "_Toc17117616"</w:instrText>
        </w:r>
        <w:r w:rsidRPr="00906E64">
          <w:rPr>
            <w:rStyle w:val="Hyperlink"/>
            <w:noProof/>
          </w:rPr>
          <w:instrText xml:space="preserve"> </w:instrText>
        </w:r>
        <w:r w:rsidRPr="00906E64">
          <w:rPr>
            <w:rStyle w:val="Hyperlink"/>
            <w:noProof/>
          </w:rPr>
          <w:fldChar w:fldCharType="separate"/>
        </w:r>
        <w:r w:rsidRPr="00906E64">
          <w:rPr>
            <w:rStyle w:val="Hyperlink"/>
            <w:noProof/>
          </w:rPr>
          <w:t>Table 2 — Defines for Implemented Algorithms</w:t>
        </w:r>
        <w:r>
          <w:rPr>
            <w:noProof/>
            <w:webHidden/>
          </w:rPr>
          <w:tab/>
        </w:r>
        <w:r>
          <w:rPr>
            <w:noProof/>
            <w:webHidden/>
          </w:rPr>
          <w:fldChar w:fldCharType="begin"/>
        </w:r>
        <w:r>
          <w:rPr>
            <w:noProof/>
            <w:webHidden/>
          </w:rPr>
          <w:instrText xml:space="preserve"> PAGEREF _Toc17117616 \h </w:instrText>
        </w:r>
      </w:ins>
      <w:r>
        <w:rPr>
          <w:noProof/>
          <w:webHidden/>
        </w:rPr>
      </w:r>
      <w:r>
        <w:rPr>
          <w:noProof/>
          <w:webHidden/>
        </w:rPr>
        <w:fldChar w:fldCharType="separate"/>
      </w:r>
      <w:ins w:id="50" w:author="David Wooten" w:date="2019-08-19T14:33:00Z">
        <w:r>
          <w:rPr>
            <w:noProof/>
            <w:webHidden/>
          </w:rPr>
          <w:t>6</w:t>
        </w:r>
        <w:r>
          <w:rPr>
            <w:noProof/>
            <w:webHidden/>
          </w:rPr>
          <w:fldChar w:fldCharType="end"/>
        </w:r>
        <w:r w:rsidRPr="00906E64">
          <w:rPr>
            <w:rStyle w:val="Hyperlink"/>
            <w:noProof/>
          </w:rPr>
          <w:fldChar w:fldCharType="end"/>
        </w:r>
      </w:ins>
    </w:p>
    <w:p w14:paraId="479170A4" w14:textId="77777777" w:rsidR="004D5FE3" w:rsidRDefault="004D5FE3">
      <w:pPr>
        <w:pStyle w:val="TableofFigures"/>
        <w:rPr>
          <w:ins w:id="51" w:author="David Wooten" w:date="2019-08-19T14:33:00Z"/>
          <w:rFonts w:asciiTheme="minorHAnsi" w:eastAsiaTheme="minorEastAsia" w:hAnsiTheme="minorHAnsi" w:cstheme="minorBidi"/>
          <w:noProof/>
          <w:sz w:val="22"/>
          <w:lang w:eastAsia="en-US"/>
        </w:rPr>
      </w:pPr>
      <w:ins w:id="52" w:author="David Wooten" w:date="2019-08-19T14:33:00Z">
        <w:r w:rsidRPr="00906E64">
          <w:rPr>
            <w:rStyle w:val="Hyperlink"/>
            <w:noProof/>
          </w:rPr>
          <w:fldChar w:fldCharType="begin"/>
        </w:r>
        <w:r w:rsidRPr="00906E64">
          <w:rPr>
            <w:rStyle w:val="Hyperlink"/>
            <w:noProof/>
          </w:rPr>
          <w:instrText xml:space="preserve"> </w:instrText>
        </w:r>
        <w:r>
          <w:rPr>
            <w:noProof/>
          </w:rPr>
          <w:instrText>HYPERLINK \l "_Toc17117617"</w:instrText>
        </w:r>
        <w:r w:rsidRPr="00906E64">
          <w:rPr>
            <w:rStyle w:val="Hyperlink"/>
            <w:noProof/>
          </w:rPr>
          <w:instrText xml:space="preserve"> </w:instrText>
        </w:r>
        <w:r w:rsidRPr="00906E64">
          <w:rPr>
            <w:rStyle w:val="Hyperlink"/>
            <w:noProof/>
          </w:rPr>
          <w:fldChar w:fldCharType="separate"/>
        </w:r>
        <w:r w:rsidRPr="00906E64">
          <w:rPr>
            <w:rStyle w:val="Hyperlink"/>
            <w:noProof/>
          </w:rPr>
          <w:t>Table 3 — Defines for Key Size Constants</w:t>
        </w:r>
        <w:r>
          <w:rPr>
            <w:noProof/>
            <w:webHidden/>
          </w:rPr>
          <w:tab/>
        </w:r>
        <w:r>
          <w:rPr>
            <w:noProof/>
            <w:webHidden/>
          </w:rPr>
          <w:fldChar w:fldCharType="begin"/>
        </w:r>
        <w:r>
          <w:rPr>
            <w:noProof/>
            <w:webHidden/>
          </w:rPr>
          <w:instrText xml:space="preserve"> PAGEREF _Toc17117617 \h </w:instrText>
        </w:r>
      </w:ins>
      <w:r>
        <w:rPr>
          <w:noProof/>
          <w:webHidden/>
        </w:rPr>
      </w:r>
      <w:r>
        <w:rPr>
          <w:noProof/>
          <w:webHidden/>
        </w:rPr>
        <w:fldChar w:fldCharType="separate"/>
      </w:r>
      <w:ins w:id="53" w:author="David Wooten" w:date="2019-08-19T14:33:00Z">
        <w:r>
          <w:rPr>
            <w:noProof/>
            <w:webHidden/>
          </w:rPr>
          <w:t>8</w:t>
        </w:r>
        <w:r>
          <w:rPr>
            <w:noProof/>
            <w:webHidden/>
          </w:rPr>
          <w:fldChar w:fldCharType="end"/>
        </w:r>
        <w:r w:rsidRPr="00906E64">
          <w:rPr>
            <w:rStyle w:val="Hyperlink"/>
            <w:noProof/>
          </w:rPr>
          <w:fldChar w:fldCharType="end"/>
        </w:r>
      </w:ins>
    </w:p>
    <w:p w14:paraId="319B121B" w14:textId="77777777" w:rsidR="004D5FE3" w:rsidRDefault="004D5FE3">
      <w:pPr>
        <w:pStyle w:val="TableofFigures"/>
        <w:rPr>
          <w:ins w:id="54" w:author="David Wooten" w:date="2019-08-19T14:33:00Z"/>
          <w:rFonts w:asciiTheme="minorHAnsi" w:eastAsiaTheme="minorEastAsia" w:hAnsiTheme="minorHAnsi" w:cstheme="minorBidi"/>
          <w:noProof/>
          <w:sz w:val="22"/>
          <w:lang w:eastAsia="en-US"/>
        </w:rPr>
      </w:pPr>
      <w:ins w:id="55" w:author="David Wooten" w:date="2019-08-19T14:33:00Z">
        <w:r w:rsidRPr="00906E64">
          <w:rPr>
            <w:rStyle w:val="Hyperlink"/>
            <w:noProof/>
          </w:rPr>
          <w:fldChar w:fldCharType="begin"/>
        </w:r>
        <w:r w:rsidRPr="00906E64">
          <w:rPr>
            <w:rStyle w:val="Hyperlink"/>
            <w:noProof/>
          </w:rPr>
          <w:instrText xml:space="preserve"> </w:instrText>
        </w:r>
        <w:r>
          <w:rPr>
            <w:noProof/>
          </w:rPr>
          <w:instrText>HYPERLINK \l "_Toc17117618"</w:instrText>
        </w:r>
        <w:r w:rsidRPr="00906E64">
          <w:rPr>
            <w:rStyle w:val="Hyperlink"/>
            <w:noProof/>
          </w:rPr>
          <w:instrText xml:space="preserve"> </w:instrText>
        </w:r>
        <w:r w:rsidRPr="00906E64">
          <w:rPr>
            <w:rStyle w:val="Hyperlink"/>
            <w:noProof/>
          </w:rPr>
          <w:fldChar w:fldCharType="separate"/>
        </w:r>
        <w:r w:rsidRPr="00906E64">
          <w:rPr>
            <w:rStyle w:val="Hyperlink"/>
            <w:noProof/>
          </w:rPr>
          <w:t>Table 4 — Defines for Implemented Curves</w:t>
        </w:r>
        <w:r>
          <w:rPr>
            <w:noProof/>
            <w:webHidden/>
          </w:rPr>
          <w:tab/>
        </w:r>
        <w:r>
          <w:rPr>
            <w:noProof/>
            <w:webHidden/>
          </w:rPr>
          <w:fldChar w:fldCharType="begin"/>
        </w:r>
        <w:r>
          <w:rPr>
            <w:noProof/>
            <w:webHidden/>
          </w:rPr>
          <w:instrText xml:space="preserve"> PAGEREF _Toc17117618 \h </w:instrText>
        </w:r>
      </w:ins>
      <w:r>
        <w:rPr>
          <w:noProof/>
          <w:webHidden/>
        </w:rPr>
      </w:r>
      <w:r>
        <w:rPr>
          <w:noProof/>
          <w:webHidden/>
        </w:rPr>
        <w:fldChar w:fldCharType="separate"/>
      </w:r>
      <w:ins w:id="56" w:author="David Wooten" w:date="2019-08-19T14:33:00Z">
        <w:r>
          <w:rPr>
            <w:noProof/>
            <w:webHidden/>
          </w:rPr>
          <w:t>9</w:t>
        </w:r>
        <w:r>
          <w:rPr>
            <w:noProof/>
            <w:webHidden/>
          </w:rPr>
          <w:fldChar w:fldCharType="end"/>
        </w:r>
        <w:r w:rsidRPr="00906E64">
          <w:rPr>
            <w:rStyle w:val="Hyperlink"/>
            <w:noProof/>
          </w:rPr>
          <w:fldChar w:fldCharType="end"/>
        </w:r>
      </w:ins>
    </w:p>
    <w:p w14:paraId="25125713" w14:textId="77777777" w:rsidR="004D5FE3" w:rsidRDefault="004D5FE3">
      <w:pPr>
        <w:pStyle w:val="TableofFigures"/>
        <w:rPr>
          <w:ins w:id="57" w:author="David Wooten" w:date="2019-08-19T14:33:00Z"/>
          <w:rFonts w:asciiTheme="minorHAnsi" w:eastAsiaTheme="minorEastAsia" w:hAnsiTheme="minorHAnsi" w:cstheme="minorBidi"/>
          <w:noProof/>
          <w:sz w:val="22"/>
          <w:lang w:eastAsia="en-US"/>
        </w:rPr>
      </w:pPr>
      <w:ins w:id="58" w:author="David Wooten" w:date="2019-08-19T14:33:00Z">
        <w:r w:rsidRPr="00906E64">
          <w:rPr>
            <w:rStyle w:val="Hyperlink"/>
            <w:noProof/>
          </w:rPr>
          <w:fldChar w:fldCharType="begin"/>
        </w:r>
        <w:r w:rsidRPr="00906E64">
          <w:rPr>
            <w:rStyle w:val="Hyperlink"/>
            <w:noProof/>
          </w:rPr>
          <w:instrText xml:space="preserve"> </w:instrText>
        </w:r>
        <w:r>
          <w:rPr>
            <w:noProof/>
          </w:rPr>
          <w:instrText>HYPERLINK \l "_Toc17117619"</w:instrText>
        </w:r>
        <w:r w:rsidRPr="00906E64">
          <w:rPr>
            <w:rStyle w:val="Hyperlink"/>
            <w:noProof/>
          </w:rPr>
          <w:instrText xml:space="preserve"> </w:instrText>
        </w:r>
        <w:r w:rsidRPr="00906E64">
          <w:rPr>
            <w:rStyle w:val="Hyperlink"/>
            <w:noProof/>
          </w:rPr>
          <w:fldChar w:fldCharType="separate"/>
        </w:r>
        <w:r w:rsidRPr="00906E64">
          <w:rPr>
            <w:rStyle w:val="Hyperlink"/>
            <w:noProof/>
          </w:rPr>
          <w:t>Table 5 — Defines for Implemented Commands</w:t>
        </w:r>
        <w:r>
          <w:rPr>
            <w:noProof/>
            <w:webHidden/>
          </w:rPr>
          <w:tab/>
        </w:r>
        <w:r>
          <w:rPr>
            <w:noProof/>
            <w:webHidden/>
          </w:rPr>
          <w:fldChar w:fldCharType="begin"/>
        </w:r>
        <w:r>
          <w:rPr>
            <w:noProof/>
            <w:webHidden/>
          </w:rPr>
          <w:instrText xml:space="preserve"> PAGEREF _Toc17117619 \h </w:instrText>
        </w:r>
      </w:ins>
      <w:r>
        <w:rPr>
          <w:noProof/>
          <w:webHidden/>
        </w:rPr>
      </w:r>
      <w:r>
        <w:rPr>
          <w:noProof/>
          <w:webHidden/>
        </w:rPr>
        <w:fldChar w:fldCharType="separate"/>
      </w:r>
      <w:ins w:id="59" w:author="David Wooten" w:date="2019-08-19T14:33:00Z">
        <w:r>
          <w:rPr>
            <w:noProof/>
            <w:webHidden/>
          </w:rPr>
          <w:t>10</w:t>
        </w:r>
        <w:r>
          <w:rPr>
            <w:noProof/>
            <w:webHidden/>
          </w:rPr>
          <w:fldChar w:fldCharType="end"/>
        </w:r>
        <w:r w:rsidRPr="00906E64">
          <w:rPr>
            <w:rStyle w:val="Hyperlink"/>
            <w:noProof/>
          </w:rPr>
          <w:fldChar w:fldCharType="end"/>
        </w:r>
      </w:ins>
    </w:p>
    <w:p w14:paraId="4BA32F65" w14:textId="77777777" w:rsidR="004D5FE3" w:rsidRDefault="004D5FE3">
      <w:pPr>
        <w:pStyle w:val="TableofFigures"/>
        <w:rPr>
          <w:ins w:id="60" w:author="David Wooten" w:date="2019-08-19T14:33:00Z"/>
          <w:rFonts w:asciiTheme="minorHAnsi" w:eastAsiaTheme="minorEastAsia" w:hAnsiTheme="minorHAnsi" w:cstheme="minorBidi"/>
          <w:noProof/>
          <w:sz w:val="22"/>
          <w:lang w:eastAsia="en-US"/>
        </w:rPr>
      </w:pPr>
      <w:ins w:id="61" w:author="David Wooten" w:date="2019-08-19T14:33:00Z">
        <w:r w:rsidRPr="00906E64">
          <w:rPr>
            <w:rStyle w:val="Hyperlink"/>
            <w:noProof/>
          </w:rPr>
          <w:fldChar w:fldCharType="begin"/>
        </w:r>
        <w:r w:rsidRPr="00906E64">
          <w:rPr>
            <w:rStyle w:val="Hyperlink"/>
            <w:noProof/>
          </w:rPr>
          <w:instrText xml:space="preserve"> </w:instrText>
        </w:r>
        <w:r>
          <w:rPr>
            <w:noProof/>
          </w:rPr>
          <w:instrText>HYPERLINK \l "_Toc17117620"</w:instrText>
        </w:r>
        <w:r w:rsidRPr="00906E64">
          <w:rPr>
            <w:rStyle w:val="Hyperlink"/>
            <w:noProof/>
          </w:rPr>
          <w:instrText xml:space="preserve"> </w:instrText>
        </w:r>
        <w:r w:rsidRPr="00906E64">
          <w:rPr>
            <w:rStyle w:val="Hyperlink"/>
            <w:noProof/>
          </w:rPr>
          <w:fldChar w:fldCharType="separate"/>
        </w:r>
        <w:r w:rsidRPr="00906E64">
          <w:rPr>
            <w:rStyle w:val="Hyperlink"/>
            <w:noProof/>
          </w:rPr>
          <w:t>Table 6 — Defines for ACT Values</w:t>
        </w:r>
        <w:r>
          <w:rPr>
            <w:noProof/>
            <w:webHidden/>
          </w:rPr>
          <w:tab/>
        </w:r>
        <w:r>
          <w:rPr>
            <w:noProof/>
            <w:webHidden/>
          </w:rPr>
          <w:fldChar w:fldCharType="begin"/>
        </w:r>
        <w:r>
          <w:rPr>
            <w:noProof/>
            <w:webHidden/>
          </w:rPr>
          <w:instrText xml:space="preserve"> PAGEREF _Toc17117620 \h </w:instrText>
        </w:r>
      </w:ins>
      <w:r>
        <w:rPr>
          <w:noProof/>
          <w:webHidden/>
        </w:rPr>
      </w:r>
      <w:r>
        <w:rPr>
          <w:noProof/>
          <w:webHidden/>
        </w:rPr>
        <w:fldChar w:fldCharType="separate"/>
      </w:r>
      <w:ins w:id="62" w:author="David Wooten" w:date="2019-08-19T14:33:00Z">
        <w:r>
          <w:rPr>
            <w:noProof/>
            <w:webHidden/>
          </w:rPr>
          <w:t>14</w:t>
        </w:r>
        <w:r>
          <w:rPr>
            <w:noProof/>
            <w:webHidden/>
          </w:rPr>
          <w:fldChar w:fldCharType="end"/>
        </w:r>
        <w:r w:rsidRPr="00906E64">
          <w:rPr>
            <w:rStyle w:val="Hyperlink"/>
            <w:noProof/>
          </w:rPr>
          <w:fldChar w:fldCharType="end"/>
        </w:r>
      </w:ins>
    </w:p>
    <w:p w14:paraId="4E5E1812" w14:textId="77777777" w:rsidR="004D5FE3" w:rsidRDefault="004D5FE3">
      <w:pPr>
        <w:pStyle w:val="TableofFigures"/>
        <w:rPr>
          <w:ins w:id="63" w:author="David Wooten" w:date="2019-08-19T14:33:00Z"/>
          <w:rFonts w:asciiTheme="minorHAnsi" w:eastAsiaTheme="minorEastAsia" w:hAnsiTheme="minorHAnsi" w:cstheme="minorBidi"/>
          <w:noProof/>
          <w:sz w:val="22"/>
          <w:lang w:eastAsia="en-US"/>
        </w:rPr>
      </w:pPr>
      <w:ins w:id="64" w:author="David Wooten" w:date="2019-08-19T14:33:00Z">
        <w:r w:rsidRPr="00906E64">
          <w:rPr>
            <w:rStyle w:val="Hyperlink"/>
            <w:noProof/>
          </w:rPr>
          <w:fldChar w:fldCharType="begin"/>
        </w:r>
        <w:r w:rsidRPr="00906E64">
          <w:rPr>
            <w:rStyle w:val="Hyperlink"/>
            <w:noProof/>
          </w:rPr>
          <w:instrText xml:space="preserve"> </w:instrText>
        </w:r>
        <w:r>
          <w:rPr>
            <w:noProof/>
          </w:rPr>
          <w:instrText>HYPERLINK \l "_Toc17117621"</w:instrText>
        </w:r>
        <w:r w:rsidRPr="00906E64">
          <w:rPr>
            <w:rStyle w:val="Hyperlink"/>
            <w:noProof/>
          </w:rPr>
          <w:instrText xml:space="preserve"> </w:instrText>
        </w:r>
        <w:r w:rsidRPr="00906E64">
          <w:rPr>
            <w:rStyle w:val="Hyperlink"/>
            <w:noProof/>
          </w:rPr>
          <w:fldChar w:fldCharType="separate"/>
        </w:r>
        <w:r w:rsidRPr="00906E64">
          <w:rPr>
            <w:rStyle w:val="Hyperlink"/>
            <w:noProof/>
          </w:rPr>
          <w:t>Table 6 — Defines for PLATFORM Values</w:t>
        </w:r>
        <w:r>
          <w:rPr>
            <w:noProof/>
            <w:webHidden/>
          </w:rPr>
          <w:tab/>
        </w:r>
        <w:r>
          <w:rPr>
            <w:noProof/>
            <w:webHidden/>
          </w:rPr>
          <w:fldChar w:fldCharType="begin"/>
        </w:r>
        <w:r>
          <w:rPr>
            <w:noProof/>
            <w:webHidden/>
          </w:rPr>
          <w:instrText xml:space="preserve"> PAGEREF _Toc17117621 \h </w:instrText>
        </w:r>
      </w:ins>
      <w:r>
        <w:rPr>
          <w:noProof/>
          <w:webHidden/>
        </w:rPr>
      </w:r>
      <w:r>
        <w:rPr>
          <w:noProof/>
          <w:webHidden/>
        </w:rPr>
        <w:fldChar w:fldCharType="separate"/>
      </w:r>
      <w:ins w:id="65" w:author="David Wooten" w:date="2019-08-19T14:33:00Z">
        <w:r>
          <w:rPr>
            <w:noProof/>
            <w:webHidden/>
          </w:rPr>
          <w:t>15</w:t>
        </w:r>
        <w:r>
          <w:rPr>
            <w:noProof/>
            <w:webHidden/>
          </w:rPr>
          <w:fldChar w:fldCharType="end"/>
        </w:r>
        <w:r w:rsidRPr="00906E64">
          <w:rPr>
            <w:rStyle w:val="Hyperlink"/>
            <w:noProof/>
          </w:rPr>
          <w:fldChar w:fldCharType="end"/>
        </w:r>
      </w:ins>
    </w:p>
    <w:p w14:paraId="0ACE5757" w14:textId="77777777" w:rsidR="004D5FE3" w:rsidRDefault="004D5FE3">
      <w:pPr>
        <w:pStyle w:val="TableofFigures"/>
        <w:rPr>
          <w:ins w:id="66" w:author="David Wooten" w:date="2019-08-19T14:33:00Z"/>
          <w:rFonts w:asciiTheme="minorHAnsi" w:eastAsiaTheme="minorEastAsia" w:hAnsiTheme="minorHAnsi" w:cstheme="minorBidi"/>
          <w:noProof/>
          <w:sz w:val="22"/>
          <w:lang w:eastAsia="en-US"/>
        </w:rPr>
      </w:pPr>
      <w:ins w:id="67" w:author="David Wooten" w:date="2019-08-19T14:33:00Z">
        <w:r w:rsidRPr="00906E64">
          <w:rPr>
            <w:rStyle w:val="Hyperlink"/>
            <w:noProof/>
          </w:rPr>
          <w:fldChar w:fldCharType="begin"/>
        </w:r>
        <w:r w:rsidRPr="00906E64">
          <w:rPr>
            <w:rStyle w:val="Hyperlink"/>
            <w:noProof/>
          </w:rPr>
          <w:instrText xml:space="preserve"> </w:instrText>
        </w:r>
        <w:r>
          <w:rPr>
            <w:noProof/>
          </w:rPr>
          <w:instrText>HYPERLINK \l "_Toc17117622"</w:instrText>
        </w:r>
        <w:r w:rsidRPr="00906E64">
          <w:rPr>
            <w:rStyle w:val="Hyperlink"/>
            <w:noProof/>
          </w:rPr>
          <w:instrText xml:space="preserve"> </w:instrText>
        </w:r>
        <w:r w:rsidRPr="00906E64">
          <w:rPr>
            <w:rStyle w:val="Hyperlink"/>
            <w:noProof/>
          </w:rPr>
          <w:fldChar w:fldCharType="separate"/>
        </w:r>
        <w:r w:rsidRPr="00906E64">
          <w:rPr>
            <w:rStyle w:val="Hyperlink"/>
            <w:noProof/>
          </w:rPr>
          <w:t>Table 7 — Defines for Implementation Values</w:t>
        </w:r>
        <w:r>
          <w:rPr>
            <w:noProof/>
            <w:webHidden/>
          </w:rPr>
          <w:tab/>
        </w:r>
        <w:r>
          <w:rPr>
            <w:noProof/>
            <w:webHidden/>
          </w:rPr>
          <w:fldChar w:fldCharType="begin"/>
        </w:r>
        <w:r>
          <w:rPr>
            <w:noProof/>
            <w:webHidden/>
          </w:rPr>
          <w:instrText xml:space="preserve"> PAGEREF _Toc17117622 \h </w:instrText>
        </w:r>
      </w:ins>
      <w:r>
        <w:rPr>
          <w:noProof/>
          <w:webHidden/>
        </w:rPr>
      </w:r>
      <w:r>
        <w:rPr>
          <w:noProof/>
          <w:webHidden/>
        </w:rPr>
        <w:fldChar w:fldCharType="separate"/>
      </w:r>
      <w:ins w:id="68" w:author="David Wooten" w:date="2019-08-19T14:33:00Z">
        <w:r>
          <w:rPr>
            <w:noProof/>
            <w:webHidden/>
          </w:rPr>
          <w:t>16</w:t>
        </w:r>
        <w:r>
          <w:rPr>
            <w:noProof/>
            <w:webHidden/>
          </w:rPr>
          <w:fldChar w:fldCharType="end"/>
        </w:r>
        <w:r w:rsidRPr="00906E64">
          <w:rPr>
            <w:rStyle w:val="Hyperlink"/>
            <w:noProof/>
          </w:rPr>
          <w:fldChar w:fldCharType="end"/>
        </w:r>
      </w:ins>
    </w:p>
    <w:p w14:paraId="28F94E31" w14:textId="77777777" w:rsidR="004864EE" w:rsidRDefault="009E68E6" w:rsidP="007F4ECE">
      <w:pPr>
        <w:pStyle w:val="Heading1"/>
      </w:pPr>
      <w:r>
        <w:lastRenderedPageBreak/>
        <w:fldChar w:fldCharType="end"/>
      </w:r>
      <w:r w:rsidR="007F4ECE" w:rsidRPr="00CA5995">
        <w:t xml:space="preserve"> </w:t>
      </w:r>
      <w:bookmarkStart w:id="69" w:name="_Toc17117600"/>
      <w:r w:rsidR="004864EE">
        <w:t>Introduction</w:t>
      </w:r>
      <w:bookmarkEnd w:id="69"/>
    </w:p>
    <w:p w14:paraId="7F39805E" w14:textId="77777777" w:rsidR="004864EE" w:rsidRDefault="004864EE" w:rsidP="004864EE">
      <w:pPr>
        <w:pStyle w:val="BodyText"/>
      </w:pPr>
      <w:r>
        <w:t>This document contains tables that are used to define the properties of a TPM 2.0 implementation. A vendor would modify these tables according to their implementation choices. The chosen values should then be reflected in the header files used in compilation of the TPM code.</w:t>
      </w:r>
    </w:p>
    <w:p w14:paraId="5BFE9CCB" w14:textId="77777777" w:rsidR="004864EE" w:rsidRDefault="004864EE" w:rsidP="004864EE">
      <w:pPr>
        <w:pStyle w:val="BodyText"/>
      </w:pPr>
      <w:r>
        <w:t xml:space="preserve">A </w:t>
      </w:r>
      <w:r w:rsidR="00855AAD">
        <w:t xml:space="preserve">set of </w:t>
      </w:r>
      <w:r>
        <w:t>software script</w:t>
      </w:r>
      <w:r w:rsidR="00CF55CD">
        <w:t>s</w:t>
      </w:r>
      <w:r>
        <w:t xml:space="preserve"> </w:t>
      </w:r>
      <w:r w:rsidR="00CF55CD">
        <w:t xml:space="preserve">are </w:t>
      </w:r>
      <w:r>
        <w:t xml:space="preserve">available that will automatically convert the values in the provided tables into appropriately formatted header files. For availability of </w:t>
      </w:r>
      <w:r w:rsidR="00855AAD">
        <w:t>these</w:t>
      </w:r>
      <w:r>
        <w:t xml:space="preserve"> script</w:t>
      </w:r>
      <w:r w:rsidR="00855AAD">
        <w:t>s</w:t>
      </w:r>
      <w:r>
        <w:t>, please contact TCG Administration (</w:t>
      </w:r>
      <w:hyperlink r:id="rId16" w:history="1">
        <w:r w:rsidR="00272C66" w:rsidRPr="00D06D0A">
          <w:rPr>
            <w:rStyle w:val="Hyperlink"/>
          </w:rPr>
          <w:t>admin@trustedcomputinggroup.org</w:t>
        </w:r>
      </w:hyperlink>
      <w:r>
        <w:t>).</w:t>
      </w:r>
    </w:p>
    <w:p w14:paraId="51D20152" w14:textId="77777777" w:rsidR="00272C66" w:rsidRDefault="00272C66" w:rsidP="004864EE">
      <w:pPr>
        <w:pStyle w:val="BodyText"/>
      </w:pPr>
      <w:r>
        <w:t>This document is not a specification.</w:t>
      </w:r>
    </w:p>
    <w:p w14:paraId="00897E03" w14:textId="77777777" w:rsidR="008D2EA7" w:rsidDel="001257CE" w:rsidRDefault="008D2EA7" w:rsidP="008D2EA7">
      <w:pPr>
        <w:pStyle w:val="Heading1"/>
        <w:rPr>
          <w:del w:id="70" w:author="David Wooten" w:date="2019-11-01T14:00:00Z"/>
        </w:rPr>
      </w:pPr>
      <w:bookmarkStart w:id="71" w:name="_Toc17117601"/>
      <w:del w:id="72" w:author="David Wooten" w:date="2019-11-01T14:00:00Z">
        <w:r w:rsidDel="001257CE">
          <w:lastRenderedPageBreak/>
          <w:delText>Notation</w:delText>
        </w:r>
        <w:bookmarkEnd w:id="71"/>
      </w:del>
    </w:p>
    <w:p w14:paraId="35B3D6B0" w14:textId="77777777" w:rsidR="008D2EA7" w:rsidDel="001257CE" w:rsidRDefault="008D2EA7" w:rsidP="004864EE">
      <w:pPr>
        <w:pStyle w:val="BodyText"/>
        <w:rPr>
          <w:del w:id="73" w:author="David Wooten" w:date="2019-11-01T14:00:00Z"/>
        </w:rPr>
      </w:pPr>
      <w:del w:id="74" w:author="David Wooten" w:date="2019-11-01T14:00:00Z">
        <w:r w:rsidDel="001257CE">
          <w:delText>A name within chevrons (e.g., &lt;name&gt;) indicates that a guard should be placed around the #define of name.</w:delText>
        </w:r>
      </w:del>
    </w:p>
    <w:p w14:paraId="4F3FEE1D" w14:textId="77777777" w:rsidR="008D2EA7" w:rsidDel="001257CE" w:rsidRDefault="008D2EA7" w:rsidP="008D2EA7">
      <w:pPr>
        <w:pStyle w:val="NOTE"/>
        <w:rPr>
          <w:del w:id="75" w:author="David Wooten" w:date="2019-11-01T14:00:00Z"/>
        </w:rPr>
      </w:pPr>
      <w:del w:id="76" w:author="David Wooten" w:date="2019-11-01T14:00:00Z">
        <w:r w:rsidDel="001257CE">
          <w:delText>EXAMPLE</w:delText>
        </w:r>
        <w:r w:rsidDel="001257CE">
          <w:tab/>
          <w:delText>“&lt;NO_WAY&gt; YES” will expand as:</w:delText>
        </w:r>
      </w:del>
    </w:p>
    <w:p w14:paraId="629E9B1C" w14:textId="77777777" w:rsidR="008D2EA7" w:rsidRPr="008D2EA7" w:rsidDel="001257CE" w:rsidRDefault="008D2EA7" w:rsidP="008D2EA7">
      <w:pPr>
        <w:pStyle w:val="CCodeExample"/>
        <w:rPr>
          <w:del w:id="77" w:author="David Wooten" w:date="2019-11-01T14:00:00Z"/>
        </w:rPr>
      </w:pPr>
      <w:del w:id="78" w:author="David Wooten" w:date="2019-11-01T14:00:00Z">
        <w:r w:rsidRPr="008D2EA7" w:rsidDel="001257CE">
          <w:tab/>
          <w:delText>#ifndef NO_WAY</w:delText>
        </w:r>
      </w:del>
    </w:p>
    <w:p w14:paraId="79B1736F" w14:textId="77777777" w:rsidR="008D2EA7" w:rsidRPr="008D2EA7" w:rsidDel="001257CE" w:rsidRDefault="008D2EA7" w:rsidP="008D2EA7">
      <w:pPr>
        <w:pStyle w:val="CCodeExample"/>
        <w:rPr>
          <w:del w:id="79" w:author="David Wooten" w:date="2019-11-01T14:00:00Z"/>
        </w:rPr>
      </w:pPr>
      <w:del w:id="80" w:author="David Wooten" w:date="2019-11-01T14:00:00Z">
        <w:r w:rsidRPr="008D2EA7" w:rsidDel="001257CE">
          <w:tab/>
          <w:delText>#define NO_WAY YES</w:delText>
        </w:r>
      </w:del>
    </w:p>
    <w:p w14:paraId="27A6699A" w14:textId="77777777" w:rsidR="008D2EA7" w:rsidRPr="008D2EA7" w:rsidDel="001257CE" w:rsidRDefault="008D2EA7" w:rsidP="008D2EA7">
      <w:pPr>
        <w:pStyle w:val="CCodeExample"/>
        <w:rPr>
          <w:del w:id="81" w:author="David Wooten" w:date="2019-11-01T14:00:00Z"/>
        </w:rPr>
      </w:pPr>
      <w:del w:id="82" w:author="David Wooten" w:date="2019-11-01T14:00:00Z">
        <w:r w:rsidRPr="008D2EA7" w:rsidDel="001257CE">
          <w:tab/>
          <w:delText>#endif</w:delText>
        </w:r>
      </w:del>
    </w:p>
    <w:p w14:paraId="362E1196" w14:textId="77777777" w:rsidR="009E68E6" w:rsidRPr="00CA5995" w:rsidRDefault="009E68E6" w:rsidP="004864EE">
      <w:pPr>
        <w:pStyle w:val="Heading1"/>
        <w:pageBreakBefore w:val="0"/>
      </w:pPr>
      <w:bookmarkStart w:id="83" w:name="_Toc17117602"/>
      <w:r w:rsidRPr="00CA5995">
        <w:t>Processor Values</w:t>
      </w:r>
      <w:bookmarkEnd w:id="0"/>
      <w:bookmarkEnd w:id="1"/>
      <w:bookmarkEnd w:id="2"/>
      <w:bookmarkEnd w:id="3"/>
      <w:bookmarkEnd w:id="4"/>
      <w:bookmarkEnd w:id="5"/>
      <w:bookmarkEnd w:id="83"/>
    </w:p>
    <w:p w14:paraId="20657CC3" w14:textId="77777777" w:rsidR="009E68E6" w:rsidRDefault="009E68E6" w:rsidP="009E68E6">
      <w:pPr>
        <w:pStyle w:val="BodyText"/>
      </w:pPr>
      <w:r>
        <w:t>These values are used to control generation of octet-swapping routines</w:t>
      </w:r>
      <w:r w:rsidR="00987B07">
        <w:t xml:space="preserve"> and the handling of bit fields structures that are sent on the TPM interface</w:t>
      </w:r>
      <w:r>
        <w:t xml:space="preserve">. The canonical octet ordering for the TPM input/output buffer is “big endian” </w:t>
      </w:r>
      <w:r w:rsidR="00987B07">
        <w:t xml:space="preserve">(MSB0) </w:t>
      </w:r>
      <w:r>
        <w:t>with the most significant octet of any datum at the lowest address.</w:t>
      </w:r>
      <w:r w:rsidR="00987B07">
        <w:t xml:space="preserve"> The canonical bit numbering assign the bit number of 0 to the least significant bit of each </w:t>
      </w:r>
    </w:p>
    <w:p w14:paraId="70701370" w14:textId="77777777" w:rsidR="009E68E6" w:rsidRPr="006A175F" w:rsidRDefault="009E68E6" w:rsidP="009E68E6">
      <w:pPr>
        <w:pStyle w:val="NOTE"/>
        <w:keepNext/>
      </w:pPr>
      <w:r>
        <w:t>NOTE</w:t>
      </w:r>
      <w:r>
        <w:tab/>
        <w:t>The setting for the exemplar is for the x86 family of processor.</w:t>
      </w:r>
    </w:p>
    <w:p w14:paraId="16A69E49" w14:textId="77777777" w:rsidR="009E68E6" w:rsidRDefault="009E68E6" w:rsidP="009E68E6">
      <w:pPr>
        <w:pStyle w:val="TABLE-title"/>
      </w:pPr>
      <w:bookmarkStart w:id="84" w:name="_Ref385592126"/>
      <w:bookmarkStart w:id="85" w:name="_Toc380749903"/>
      <w:bookmarkStart w:id="86" w:name="_Toc384651565"/>
      <w:bookmarkStart w:id="87" w:name="_Toc17117615"/>
      <w:r>
        <w:t xml:space="preserve">Table </w:t>
      </w:r>
      <w:r>
        <w:fldChar w:fldCharType="begin"/>
      </w:r>
      <w:r>
        <w:instrText xml:space="preserve"> SEQ Table \* ARABIC </w:instrText>
      </w:r>
      <w:r>
        <w:fldChar w:fldCharType="separate"/>
      </w:r>
      <w:r w:rsidR="008D7DE5">
        <w:rPr>
          <w:noProof/>
        </w:rPr>
        <w:t>1</w:t>
      </w:r>
      <w:r>
        <w:rPr>
          <w:noProof/>
        </w:rPr>
        <w:fldChar w:fldCharType="end"/>
      </w:r>
      <w:bookmarkEnd w:id="84"/>
      <w:r>
        <w:rPr>
          <w:noProof/>
        </w:rPr>
        <w:t xml:space="preserve"> </w:t>
      </w:r>
      <w:r w:rsidRPr="006D48ED">
        <w:t xml:space="preserve">— </w:t>
      </w:r>
      <w:r>
        <w:t>Defines for Processor Values</w:t>
      </w:r>
      <w:bookmarkEnd w:id="85"/>
      <w:bookmarkEnd w:id="86"/>
      <w:bookmarkEnd w:id="87"/>
    </w:p>
    <w:tbl>
      <w:tblPr>
        <w:tblW w:w="939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16"/>
        <w:gridCol w:w="2610"/>
        <w:gridCol w:w="4066"/>
      </w:tblGrid>
      <w:tr w:rsidR="009E68E6" w:rsidRPr="004A61C2" w14:paraId="6808F01F" w14:textId="77777777" w:rsidTr="008333AC">
        <w:trPr>
          <w:jc w:val="center"/>
        </w:trPr>
        <w:tc>
          <w:tcPr>
            <w:tcW w:w="2716" w:type="dxa"/>
            <w:tcBorders>
              <w:top w:val="single" w:sz="12" w:space="0" w:color="auto"/>
              <w:bottom w:val="single" w:sz="12" w:space="0" w:color="auto"/>
            </w:tcBorders>
            <w:tcMar>
              <w:left w:w="58" w:type="dxa"/>
              <w:right w:w="58" w:type="dxa"/>
            </w:tcMar>
          </w:tcPr>
          <w:p w14:paraId="11130DE5" w14:textId="77777777" w:rsidR="009E68E6" w:rsidRPr="000F0AF0" w:rsidRDefault="009E68E6" w:rsidP="007F4ECE">
            <w:pPr>
              <w:pStyle w:val="TABLE-col-heading"/>
            </w:pPr>
            <w:r>
              <w:t>Name</w:t>
            </w:r>
          </w:p>
        </w:tc>
        <w:tc>
          <w:tcPr>
            <w:tcW w:w="2610" w:type="dxa"/>
            <w:tcBorders>
              <w:top w:val="single" w:sz="12" w:space="0" w:color="auto"/>
              <w:bottom w:val="single" w:sz="12" w:space="0" w:color="auto"/>
            </w:tcBorders>
          </w:tcPr>
          <w:p w14:paraId="2308C696" w14:textId="77777777" w:rsidR="009E68E6" w:rsidRPr="000F0AF0" w:rsidRDefault="009E68E6" w:rsidP="007F4ECE">
            <w:pPr>
              <w:pStyle w:val="TABLE-col-heading"/>
            </w:pPr>
            <w:r>
              <w:t>Value</w:t>
            </w:r>
          </w:p>
        </w:tc>
        <w:tc>
          <w:tcPr>
            <w:tcW w:w="4066" w:type="dxa"/>
            <w:tcBorders>
              <w:top w:val="single" w:sz="12" w:space="0" w:color="auto"/>
              <w:bottom w:val="single" w:sz="12" w:space="0" w:color="auto"/>
              <w:right w:val="single" w:sz="12" w:space="0" w:color="auto"/>
            </w:tcBorders>
            <w:tcMar>
              <w:left w:w="58" w:type="dxa"/>
              <w:right w:w="58" w:type="dxa"/>
            </w:tcMar>
          </w:tcPr>
          <w:p w14:paraId="22B72B68" w14:textId="77777777" w:rsidR="009E68E6" w:rsidRPr="000F0AF0" w:rsidRDefault="009E68E6" w:rsidP="007F4ECE">
            <w:pPr>
              <w:pStyle w:val="TABLE-col-heading"/>
            </w:pPr>
            <w:r w:rsidRPr="000F0AF0">
              <w:t>Description</w:t>
            </w:r>
          </w:p>
        </w:tc>
      </w:tr>
      <w:tr w:rsidR="009E68E6" w:rsidRPr="004A61C2" w14:paraId="3644D053" w14:textId="77777777" w:rsidTr="008333AC">
        <w:trPr>
          <w:cantSplit/>
          <w:jc w:val="center"/>
        </w:trPr>
        <w:tc>
          <w:tcPr>
            <w:tcW w:w="2716" w:type="dxa"/>
            <w:tcMar>
              <w:left w:w="58" w:type="dxa"/>
              <w:right w:w="58" w:type="dxa"/>
            </w:tcMar>
          </w:tcPr>
          <w:p w14:paraId="39F0D012" w14:textId="77777777" w:rsidR="009E68E6" w:rsidRDefault="008333AC" w:rsidP="001257CE">
            <w:pPr>
              <w:pStyle w:val="TABLE-cell"/>
            </w:pPr>
            <w:del w:id="88" w:author="David Wooten" w:date="2019-11-01T14:00:00Z">
              <w:r w:rsidDel="001257CE">
                <w:delText>&lt;</w:delText>
              </w:r>
            </w:del>
            <w:r w:rsidR="009E68E6">
              <w:t>BIG_ENDIAN_TPM</w:t>
            </w:r>
            <w:del w:id="89" w:author="David Wooten" w:date="2019-11-01T14:00:00Z">
              <w:r w:rsidDel="001257CE">
                <w:delText>&gt;</w:delText>
              </w:r>
            </w:del>
          </w:p>
        </w:tc>
        <w:tc>
          <w:tcPr>
            <w:tcW w:w="2610" w:type="dxa"/>
          </w:tcPr>
          <w:p w14:paraId="666B1136" w14:textId="77777777" w:rsidR="009E68E6" w:rsidRDefault="009E68E6" w:rsidP="007F4ECE">
            <w:pPr>
              <w:pStyle w:val="TABLE-cell"/>
            </w:pPr>
            <w:r>
              <w:t>NO</w:t>
            </w:r>
          </w:p>
        </w:tc>
        <w:tc>
          <w:tcPr>
            <w:tcW w:w="4066" w:type="dxa"/>
            <w:tcBorders>
              <w:right w:val="single" w:sz="12" w:space="0" w:color="auto"/>
            </w:tcBorders>
            <w:tcMar>
              <w:left w:w="58" w:type="dxa"/>
              <w:right w:w="58" w:type="dxa"/>
            </w:tcMar>
          </w:tcPr>
          <w:p w14:paraId="34803A2E" w14:textId="77777777" w:rsidR="009E68E6" w:rsidRDefault="009E68E6" w:rsidP="007F4ECE">
            <w:pPr>
              <w:pStyle w:val="TABLE-cell"/>
            </w:pPr>
            <w:r>
              <w:t>set to YES or NO according to the processor</w:t>
            </w:r>
          </w:p>
        </w:tc>
      </w:tr>
      <w:tr w:rsidR="009E68E6" w:rsidRPr="004A61C2" w14:paraId="1AA8C6B5" w14:textId="77777777" w:rsidTr="008333AC">
        <w:trPr>
          <w:cantSplit/>
          <w:jc w:val="center"/>
        </w:trPr>
        <w:tc>
          <w:tcPr>
            <w:tcW w:w="2716" w:type="dxa"/>
            <w:tcMar>
              <w:left w:w="58" w:type="dxa"/>
              <w:right w:w="58" w:type="dxa"/>
            </w:tcMar>
          </w:tcPr>
          <w:p w14:paraId="08F8E349" w14:textId="77777777" w:rsidR="009E68E6" w:rsidRDefault="009E68E6" w:rsidP="007F4ECE">
            <w:pPr>
              <w:pStyle w:val="TABLE-cell"/>
            </w:pPr>
            <w:r>
              <w:t>LITTLE_ENDIAN_TPM</w:t>
            </w:r>
          </w:p>
        </w:tc>
        <w:tc>
          <w:tcPr>
            <w:tcW w:w="2610" w:type="dxa"/>
          </w:tcPr>
          <w:p w14:paraId="4F3426E9" w14:textId="77777777" w:rsidR="009E68E6" w:rsidRDefault="00A067FF" w:rsidP="007F4ECE">
            <w:pPr>
              <w:pStyle w:val="TABLE-cell"/>
            </w:pPr>
            <w:r>
              <w:t>!BIG_ENDIAN_TPM</w:t>
            </w:r>
          </w:p>
        </w:tc>
        <w:tc>
          <w:tcPr>
            <w:tcW w:w="4066" w:type="dxa"/>
            <w:tcBorders>
              <w:right w:val="single" w:sz="12" w:space="0" w:color="auto"/>
            </w:tcBorders>
            <w:tcMar>
              <w:left w:w="58" w:type="dxa"/>
              <w:right w:w="58" w:type="dxa"/>
            </w:tcMar>
          </w:tcPr>
          <w:p w14:paraId="1EC585C0" w14:textId="77777777" w:rsidR="009E68E6" w:rsidRDefault="009E68E6" w:rsidP="007F4ECE">
            <w:pPr>
              <w:pStyle w:val="Table-cell-note"/>
            </w:pPr>
          </w:p>
        </w:tc>
      </w:tr>
      <w:tr w:rsidR="00A067FF" w:rsidRPr="004A61C2" w14:paraId="6A3733B4" w14:textId="77777777" w:rsidTr="008333AC">
        <w:trPr>
          <w:cantSplit/>
          <w:jc w:val="center"/>
        </w:trPr>
        <w:tc>
          <w:tcPr>
            <w:tcW w:w="2716" w:type="dxa"/>
            <w:tcMar>
              <w:left w:w="58" w:type="dxa"/>
              <w:right w:w="58" w:type="dxa"/>
            </w:tcMar>
          </w:tcPr>
          <w:p w14:paraId="57DBCAD2" w14:textId="77777777" w:rsidR="00A067FF" w:rsidRDefault="008333AC" w:rsidP="001257CE">
            <w:pPr>
              <w:pStyle w:val="TABLE-cell"/>
            </w:pPr>
            <w:del w:id="90" w:author="David Wooten" w:date="2019-11-01T14:00:00Z">
              <w:r w:rsidDel="001257CE">
                <w:delText>&lt;</w:delText>
              </w:r>
            </w:del>
            <w:r w:rsidR="00A067FF">
              <w:t>MOST_SIGNIFICANT_BIT_0</w:t>
            </w:r>
            <w:del w:id="91" w:author="David Wooten" w:date="2019-11-01T14:00:00Z">
              <w:r w:rsidDel="001257CE">
                <w:delText>&gt;</w:delText>
              </w:r>
            </w:del>
          </w:p>
        </w:tc>
        <w:tc>
          <w:tcPr>
            <w:tcW w:w="2610" w:type="dxa"/>
          </w:tcPr>
          <w:p w14:paraId="2600B58E" w14:textId="77777777" w:rsidR="00A067FF" w:rsidRDefault="0086397C" w:rsidP="007F4ECE">
            <w:pPr>
              <w:pStyle w:val="TABLE-cell"/>
            </w:pPr>
            <w:r>
              <w:t>NO</w:t>
            </w:r>
          </w:p>
        </w:tc>
        <w:tc>
          <w:tcPr>
            <w:tcW w:w="4066" w:type="dxa"/>
            <w:tcBorders>
              <w:right w:val="single" w:sz="12" w:space="0" w:color="auto"/>
            </w:tcBorders>
            <w:tcMar>
              <w:left w:w="58" w:type="dxa"/>
              <w:right w:w="58" w:type="dxa"/>
            </w:tcMar>
          </w:tcPr>
          <w:p w14:paraId="0441C535" w14:textId="77777777" w:rsidR="00A067FF" w:rsidRDefault="00A067FF" w:rsidP="00A067FF">
            <w:pPr>
              <w:pStyle w:val="TABLE-cell"/>
            </w:pPr>
            <w:r>
              <w:t>set to YES or NO according to the processor</w:t>
            </w:r>
          </w:p>
        </w:tc>
      </w:tr>
      <w:tr w:rsidR="0086397C" w:rsidRPr="004A61C2" w14:paraId="77EEB266" w14:textId="77777777" w:rsidTr="008333AC">
        <w:trPr>
          <w:cantSplit/>
          <w:jc w:val="center"/>
        </w:trPr>
        <w:tc>
          <w:tcPr>
            <w:tcW w:w="2716" w:type="dxa"/>
            <w:tcMar>
              <w:left w:w="58" w:type="dxa"/>
              <w:right w:w="58" w:type="dxa"/>
            </w:tcMar>
          </w:tcPr>
          <w:p w14:paraId="62C77C18" w14:textId="77777777" w:rsidR="0086397C" w:rsidRDefault="0086397C" w:rsidP="007F4ECE">
            <w:pPr>
              <w:pStyle w:val="TABLE-cell"/>
            </w:pPr>
            <w:r>
              <w:t>LEAST_SIGNIFICANT_BIT_0</w:t>
            </w:r>
          </w:p>
        </w:tc>
        <w:tc>
          <w:tcPr>
            <w:tcW w:w="2610" w:type="dxa"/>
          </w:tcPr>
          <w:p w14:paraId="19F0A0A7" w14:textId="77777777" w:rsidR="0086397C" w:rsidRDefault="0086397C" w:rsidP="007F4ECE">
            <w:pPr>
              <w:pStyle w:val="TABLE-cell"/>
            </w:pPr>
            <w:r>
              <w:t>!</w:t>
            </w:r>
            <w:r w:rsidR="00987B07">
              <w:t>MOST_SIGNIFICANT_BIT_0</w:t>
            </w:r>
          </w:p>
        </w:tc>
        <w:tc>
          <w:tcPr>
            <w:tcW w:w="4066" w:type="dxa"/>
            <w:tcBorders>
              <w:right w:val="single" w:sz="12" w:space="0" w:color="auto"/>
            </w:tcBorders>
            <w:tcMar>
              <w:left w:w="58" w:type="dxa"/>
              <w:right w:w="58" w:type="dxa"/>
            </w:tcMar>
          </w:tcPr>
          <w:p w14:paraId="3F4FEAC7" w14:textId="77777777" w:rsidR="0086397C" w:rsidRDefault="0086397C" w:rsidP="00A067FF">
            <w:pPr>
              <w:pStyle w:val="TABLE-cell"/>
            </w:pPr>
          </w:p>
        </w:tc>
      </w:tr>
      <w:tr w:rsidR="009E68E6" w:rsidRPr="004A61C2" w14:paraId="7F968460" w14:textId="77777777" w:rsidTr="008333AC">
        <w:trPr>
          <w:cantSplit/>
          <w:jc w:val="center"/>
        </w:trPr>
        <w:tc>
          <w:tcPr>
            <w:tcW w:w="2716" w:type="dxa"/>
            <w:tcMar>
              <w:left w:w="58" w:type="dxa"/>
              <w:right w:w="58" w:type="dxa"/>
            </w:tcMar>
          </w:tcPr>
          <w:p w14:paraId="1B3EF8A8" w14:textId="77777777" w:rsidR="009E68E6" w:rsidRDefault="008333AC" w:rsidP="007F4ECE">
            <w:pPr>
              <w:pStyle w:val="TABLE-cell"/>
              <w:keepNext w:val="0"/>
            </w:pPr>
            <w:del w:id="92" w:author="David Wooten" w:date="2019-11-01T14:00:00Z">
              <w:r w:rsidDel="001257CE">
                <w:delText>&lt;</w:delText>
              </w:r>
            </w:del>
            <w:r w:rsidR="009E68E6">
              <w:t>AUTO_ALIGN</w:t>
            </w:r>
            <w:del w:id="93" w:author="David Wooten" w:date="2019-11-01T14:00:00Z">
              <w:r w:rsidDel="001257CE">
                <w:delText>&gt;</w:delText>
              </w:r>
            </w:del>
          </w:p>
        </w:tc>
        <w:tc>
          <w:tcPr>
            <w:tcW w:w="2610" w:type="dxa"/>
          </w:tcPr>
          <w:p w14:paraId="59D5F369" w14:textId="77777777" w:rsidR="009E68E6" w:rsidRDefault="009E68E6" w:rsidP="007F4ECE">
            <w:pPr>
              <w:pStyle w:val="TABLE-cell"/>
              <w:keepNext w:val="0"/>
            </w:pPr>
            <w:r>
              <w:t>NO</w:t>
            </w:r>
          </w:p>
        </w:tc>
        <w:tc>
          <w:tcPr>
            <w:tcW w:w="4066" w:type="dxa"/>
            <w:tcBorders>
              <w:right w:val="single" w:sz="12" w:space="0" w:color="auto"/>
            </w:tcBorders>
            <w:tcMar>
              <w:left w:w="58" w:type="dxa"/>
              <w:right w:w="58" w:type="dxa"/>
            </w:tcMar>
          </w:tcPr>
          <w:p w14:paraId="7FE7EDB0" w14:textId="77777777" w:rsidR="009E68E6" w:rsidRDefault="00273923" w:rsidP="00273923">
            <w:pPr>
              <w:pStyle w:val="TABLE-cell"/>
              <w:keepNext w:val="0"/>
            </w:pPr>
            <w:r>
              <w:t>set to YES if the processor allows</w:t>
            </w:r>
            <w:r w:rsidR="009E68E6">
              <w:t xml:space="preserve"> unaligned accesses</w:t>
            </w:r>
          </w:p>
        </w:tc>
      </w:tr>
    </w:tbl>
    <w:p w14:paraId="4C61586D" w14:textId="77777777" w:rsidR="009E68E6" w:rsidRPr="00CA5995" w:rsidRDefault="009E68E6" w:rsidP="007F4ECE">
      <w:pPr>
        <w:pStyle w:val="Heading1"/>
        <w:pageBreakBefore w:val="0"/>
      </w:pPr>
      <w:bookmarkStart w:id="94" w:name="_Toc286047245"/>
      <w:bookmarkStart w:id="95" w:name="_Toc288815159"/>
      <w:bookmarkStart w:id="96" w:name="_Toc304539408"/>
      <w:bookmarkStart w:id="97" w:name="_Toc308709973"/>
      <w:bookmarkStart w:id="98" w:name="_Toc380749681"/>
      <w:bookmarkStart w:id="99" w:name="_Toc384901987"/>
      <w:bookmarkStart w:id="100" w:name="_Toc17117603"/>
      <w:r w:rsidRPr="00CA5995">
        <w:lastRenderedPageBreak/>
        <w:t>Implemented Algorithms</w:t>
      </w:r>
      <w:bookmarkEnd w:id="94"/>
      <w:bookmarkEnd w:id="95"/>
      <w:bookmarkEnd w:id="96"/>
      <w:bookmarkEnd w:id="97"/>
      <w:bookmarkEnd w:id="98"/>
      <w:bookmarkEnd w:id="99"/>
      <w:bookmarkEnd w:id="100"/>
    </w:p>
    <w:p w14:paraId="4D8A29AF" w14:textId="77777777" w:rsidR="009E68E6" w:rsidRDefault="009E68E6" w:rsidP="009E68E6">
      <w:pPr>
        <w:pStyle w:val="BodyText"/>
      </w:pPr>
      <w:r>
        <w:t xml:space="preserve"> </w:t>
      </w:r>
      <w:r w:rsidR="00BA25CF">
        <w:t xml:space="preserve">This table </w:t>
      </w:r>
      <w:r>
        <w:t xml:space="preserve">is used to indicate the algorithms that are implemented in a TPM. The selections in the </w:t>
      </w:r>
      <w:r w:rsidRPr="0048501B">
        <w:t>Value</w:t>
      </w:r>
      <w:r>
        <w:t xml:space="preserve"> column may be changed to reflect the implementation. The values shown are illustrative.</w:t>
      </w:r>
    </w:p>
    <w:p w14:paraId="486E017B" w14:textId="77777777" w:rsidR="009E68E6" w:rsidRDefault="009E68E6" w:rsidP="009E68E6">
      <w:pPr>
        <w:pStyle w:val="BodyText"/>
      </w:pPr>
      <w:r>
        <w:t>The "Implemented"</w:t>
      </w:r>
      <w:r w:rsidR="00855AAD">
        <w:t xml:space="preserve"> column contains a "Y", "YES", </w:t>
      </w:r>
      <w:r>
        <w:t>or blank to indicate that the command is present in the implementation, an "N" or "NO" to indicate that the command is not implemented.</w:t>
      </w:r>
    </w:p>
    <w:p w14:paraId="3F3B9C88" w14:textId="77777777" w:rsidR="009E68E6" w:rsidRDefault="009E68E6" w:rsidP="009E68E6">
      <w:pPr>
        <w:pStyle w:val="NOTE"/>
        <w:keepNext/>
      </w:pPr>
      <w:r>
        <w:t>NOTE</w:t>
      </w:r>
      <w:r>
        <w:tab/>
        <w:t>The leading and trailing “_” characters are to avoid name space collisions with some crypto libraries.</w:t>
      </w:r>
    </w:p>
    <w:p w14:paraId="6CF0E6DE" w14:textId="77777777" w:rsidR="009E68E6" w:rsidRDefault="009E68E6" w:rsidP="009E68E6">
      <w:pPr>
        <w:pStyle w:val="TABLE-title"/>
      </w:pPr>
      <w:bookmarkStart w:id="101" w:name="_Ref385508259"/>
      <w:bookmarkStart w:id="102" w:name="_Ref263009874"/>
      <w:bookmarkStart w:id="103" w:name="_Toc380749904"/>
      <w:bookmarkStart w:id="104" w:name="_Toc384651566"/>
      <w:bookmarkStart w:id="105" w:name="_Toc17117616"/>
      <w:r>
        <w:t xml:space="preserve">Table </w:t>
      </w:r>
      <w:r>
        <w:fldChar w:fldCharType="begin"/>
      </w:r>
      <w:r>
        <w:instrText xml:space="preserve"> SEQ Table \* ARABIC </w:instrText>
      </w:r>
      <w:r>
        <w:fldChar w:fldCharType="separate"/>
      </w:r>
      <w:r w:rsidR="008D7DE5">
        <w:rPr>
          <w:noProof/>
        </w:rPr>
        <w:t>2</w:t>
      </w:r>
      <w:r>
        <w:rPr>
          <w:noProof/>
        </w:rPr>
        <w:fldChar w:fldCharType="end"/>
      </w:r>
      <w:bookmarkEnd w:id="101"/>
      <w:r>
        <w:rPr>
          <w:noProof/>
        </w:rPr>
        <w:t xml:space="preserve"> </w:t>
      </w:r>
      <w:bookmarkEnd w:id="102"/>
      <w:r>
        <w:t>— Defines for Implemented Algorithms</w:t>
      </w:r>
      <w:bookmarkEnd w:id="103"/>
      <w:bookmarkEnd w:id="104"/>
      <w:bookmarkEnd w:id="10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71"/>
        <w:gridCol w:w="1619"/>
        <w:gridCol w:w="5670"/>
      </w:tblGrid>
      <w:tr w:rsidR="009E68E6" w:rsidRPr="004A61C2" w14:paraId="3A90870C" w14:textId="77777777" w:rsidTr="007F4ECE">
        <w:trPr>
          <w:cantSplit/>
          <w:tblHeader/>
          <w:jc w:val="center"/>
        </w:trPr>
        <w:tc>
          <w:tcPr>
            <w:tcW w:w="1106" w:type="pct"/>
            <w:tcBorders>
              <w:top w:val="single" w:sz="12" w:space="0" w:color="auto"/>
              <w:left w:val="single" w:sz="12" w:space="0" w:color="auto"/>
              <w:bottom w:val="single" w:sz="12" w:space="0" w:color="auto"/>
            </w:tcBorders>
          </w:tcPr>
          <w:p w14:paraId="70D5CE34" w14:textId="77777777" w:rsidR="009E68E6" w:rsidRPr="005675CE" w:rsidRDefault="009E68E6" w:rsidP="007F4ECE">
            <w:pPr>
              <w:pStyle w:val="TABLE-col-heading"/>
            </w:pPr>
            <w:r>
              <w:t xml:space="preserve">Algorithm </w:t>
            </w:r>
            <w:r w:rsidRPr="005675CE">
              <w:t>Name</w:t>
            </w:r>
          </w:p>
        </w:tc>
        <w:tc>
          <w:tcPr>
            <w:tcW w:w="865" w:type="pct"/>
            <w:tcBorders>
              <w:top w:val="single" w:sz="12" w:space="0" w:color="auto"/>
              <w:bottom w:val="single" w:sz="12" w:space="0" w:color="auto"/>
            </w:tcBorders>
          </w:tcPr>
          <w:p w14:paraId="55548EF6" w14:textId="77777777" w:rsidR="009E68E6" w:rsidRDefault="009E68E6" w:rsidP="007F4ECE">
            <w:pPr>
              <w:pStyle w:val="TABLE-col-heading"/>
            </w:pPr>
            <w:r>
              <w:t>Implemented</w:t>
            </w:r>
          </w:p>
        </w:tc>
        <w:tc>
          <w:tcPr>
            <w:tcW w:w="3029" w:type="pct"/>
            <w:tcBorders>
              <w:top w:val="single" w:sz="12" w:space="0" w:color="auto"/>
              <w:bottom w:val="single" w:sz="12" w:space="0" w:color="auto"/>
              <w:right w:val="single" w:sz="12" w:space="0" w:color="auto"/>
            </w:tcBorders>
          </w:tcPr>
          <w:p w14:paraId="27FD46C4" w14:textId="77777777" w:rsidR="009E68E6" w:rsidRPr="001F7ECD" w:rsidRDefault="009E68E6" w:rsidP="007F4ECE">
            <w:pPr>
              <w:pStyle w:val="TABLE-col-heading"/>
            </w:pPr>
            <w:r>
              <w:t>Comments</w:t>
            </w:r>
          </w:p>
        </w:tc>
      </w:tr>
      <w:tr w:rsidR="009E68E6" w:rsidRPr="004A61C2" w14:paraId="043AE11F" w14:textId="77777777" w:rsidTr="007F4ECE">
        <w:trPr>
          <w:cantSplit/>
          <w:jc w:val="center"/>
        </w:trPr>
        <w:tc>
          <w:tcPr>
            <w:tcW w:w="1106" w:type="pct"/>
            <w:tcBorders>
              <w:left w:val="single" w:sz="12" w:space="0" w:color="auto"/>
            </w:tcBorders>
          </w:tcPr>
          <w:p w14:paraId="5599B9E4" w14:textId="77777777" w:rsidR="009E68E6" w:rsidRPr="005675CE" w:rsidRDefault="009E68E6" w:rsidP="007F4ECE">
            <w:pPr>
              <w:pStyle w:val="TABLE-cell"/>
            </w:pPr>
            <w:r w:rsidRPr="005675CE">
              <w:t>RSA</w:t>
            </w:r>
          </w:p>
        </w:tc>
        <w:tc>
          <w:tcPr>
            <w:tcW w:w="865" w:type="pct"/>
          </w:tcPr>
          <w:p w14:paraId="057D3434" w14:textId="77777777" w:rsidR="009E68E6" w:rsidRDefault="00D75174" w:rsidP="007F4ECE">
            <w:pPr>
              <w:pStyle w:val="TABLE-cell"/>
            </w:pPr>
            <w:r>
              <w:t>YES</w:t>
            </w:r>
          </w:p>
        </w:tc>
        <w:tc>
          <w:tcPr>
            <w:tcW w:w="3029" w:type="pct"/>
            <w:tcBorders>
              <w:right w:val="single" w:sz="12" w:space="0" w:color="auto"/>
            </w:tcBorders>
          </w:tcPr>
          <w:p w14:paraId="2F48503C" w14:textId="77777777" w:rsidR="009E68E6" w:rsidRPr="001F7ECD" w:rsidRDefault="009E68E6" w:rsidP="007F4ECE">
            <w:pPr>
              <w:pStyle w:val="TABLE-cell"/>
            </w:pPr>
          </w:p>
        </w:tc>
      </w:tr>
      <w:tr w:rsidR="009E68E6" w:rsidRPr="004A61C2" w14:paraId="14D4CEAC" w14:textId="77777777" w:rsidTr="007F4ECE">
        <w:trPr>
          <w:cantSplit/>
          <w:jc w:val="center"/>
        </w:trPr>
        <w:tc>
          <w:tcPr>
            <w:tcW w:w="1106" w:type="pct"/>
            <w:tcBorders>
              <w:left w:val="single" w:sz="12" w:space="0" w:color="auto"/>
            </w:tcBorders>
          </w:tcPr>
          <w:p w14:paraId="61DB1523" w14:textId="77777777" w:rsidR="009E68E6" w:rsidRPr="005675CE" w:rsidRDefault="009E68E6" w:rsidP="007F4ECE">
            <w:pPr>
              <w:pStyle w:val="TABLE-cell"/>
            </w:pPr>
            <w:r w:rsidRPr="005675CE">
              <w:t>SHA</w:t>
            </w:r>
            <w:r>
              <w:t>1</w:t>
            </w:r>
          </w:p>
        </w:tc>
        <w:tc>
          <w:tcPr>
            <w:tcW w:w="865" w:type="pct"/>
          </w:tcPr>
          <w:p w14:paraId="2CC6C65E" w14:textId="77777777" w:rsidR="009E68E6" w:rsidRDefault="009E68E6" w:rsidP="007F4ECE">
            <w:pPr>
              <w:pStyle w:val="TABLE-cell"/>
            </w:pPr>
            <w:r>
              <w:t>YES</w:t>
            </w:r>
          </w:p>
        </w:tc>
        <w:tc>
          <w:tcPr>
            <w:tcW w:w="3029" w:type="pct"/>
            <w:tcBorders>
              <w:right w:val="single" w:sz="12" w:space="0" w:color="auto"/>
            </w:tcBorders>
          </w:tcPr>
          <w:p w14:paraId="60B4D824" w14:textId="77777777" w:rsidR="009E68E6" w:rsidRPr="001F7ECD" w:rsidRDefault="009E68E6" w:rsidP="007F4ECE">
            <w:pPr>
              <w:pStyle w:val="TABLE-cell"/>
            </w:pPr>
          </w:p>
        </w:tc>
      </w:tr>
      <w:tr w:rsidR="009E68E6" w:rsidRPr="004A61C2" w14:paraId="47A0E186" w14:textId="77777777" w:rsidTr="007F4ECE">
        <w:trPr>
          <w:cantSplit/>
          <w:jc w:val="center"/>
        </w:trPr>
        <w:tc>
          <w:tcPr>
            <w:tcW w:w="1106" w:type="pct"/>
            <w:tcBorders>
              <w:left w:val="single" w:sz="12" w:space="0" w:color="auto"/>
            </w:tcBorders>
          </w:tcPr>
          <w:p w14:paraId="43095E0C" w14:textId="77777777" w:rsidR="009E68E6" w:rsidRPr="005675CE" w:rsidRDefault="009E68E6" w:rsidP="007F4ECE">
            <w:pPr>
              <w:pStyle w:val="TABLE-cell"/>
            </w:pPr>
            <w:r w:rsidRPr="005675CE">
              <w:t>HMAC</w:t>
            </w:r>
          </w:p>
        </w:tc>
        <w:tc>
          <w:tcPr>
            <w:tcW w:w="865" w:type="pct"/>
          </w:tcPr>
          <w:p w14:paraId="5969C9B9" w14:textId="77777777" w:rsidR="009E68E6" w:rsidRDefault="009E68E6" w:rsidP="007F4ECE">
            <w:pPr>
              <w:pStyle w:val="TABLE-cell"/>
            </w:pPr>
            <w:r>
              <w:t>YES</w:t>
            </w:r>
          </w:p>
        </w:tc>
        <w:tc>
          <w:tcPr>
            <w:tcW w:w="3029" w:type="pct"/>
            <w:tcBorders>
              <w:right w:val="single" w:sz="12" w:space="0" w:color="auto"/>
            </w:tcBorders>
          </w:tcPr>
          <w:p w14:paraId="4A6CB677" w14:textId="77777777" w:rsidR="009E68E6" w:rsidRPr="001F7ECD" w:rsidRDefault="009E68E6" w:rsidP="007F4ECE">
            <w:pPr>
              <w:pStyle w:val="TABLE-cell"/>
            </w:pPr>
            <w:r>
              <w:t>REQUIRED, do not change this value</w:t>
            </w:r>
          </w:p>
        </w:tc>
      </w:tr>
      <w:tr w:rsidR="00307A56" w:rsidRPr="004A61C2" w14:paraId="39E3BB22" w14:textId="77777777" w:rsidTr="007F4ECE">
        <w:trPr>
          <w:cantSplit/>
          <w:jc w:val="center"/>
        </w:trPr>
        <w:tc>
          <w:tcPr>
            <w:tcW w:w="1106" w:type="pct"/>
            <w:tcBorders>
              <w:left w:val="single" w:sz="12" w:space="0" w:color="auto"/>
            </w:tcBorders>
          </w:tcPr>
          <w:p w14:paraId="01F8B9E9" w14:textId="77777777" w:rsidR="00307A56" w:rsidRPr="005675CE" w:rsidRDefault="00307A56" w:rsidP="007F4ECE">
            <w:pPr>
              <w:pStyle w:val="TABLE-cell"/>
            </w:pPr>
            <w:r>
              <w:t>TDES</w:t>
            </w:r>
          </w:p>
        </w:tc>
        <w:tc>
          <w:tcPr>
            <w:tcW w:w="865" w:type="pct"/>
          </w:tcPr>
          <w:p w14:paraId="3E00C628" w14:textId="77777777" w:rsidR="00307A56" w:rsidRDefault="00C055E8" w:rsidP="007F4ECE">
            <w:pPr>
              <w:pStyle w:val="TABLE-cell"/>
            </w:pPr>
            <w:r>
              <w:t>NO</w:t>
            </w:r>
          </w:p>
        </w:tc>
        <w:tc>
          <w:tcPr>
            <w:tcW w:w="3029" w:type="pct"/>
            <w:tcBorders>
              <w:right w:val="single" w:sz="12" w:space="0" w:color="auto"/>
            </w:tcBorders>
          </w:tcPr>
          <w:p w14:paraId="3EBED44F" w14:textId="77777777" w:rsidR="00307A56" w:rsidRDefault="00307A56" w:rsidP="007F4ECE">
            <w:pPr>
              <w:pStyle w:val="TABLE-cell"/>
            </w:pPr>
          </w:p>
        </w:tc>
      </w:tr>
      <w:tr w:rsidR="009E68E6" w:rsidRPr="004A61C2" w14:paraId="0E6B21B5" w14:textId="77777777" w:rsidTr="007F4ECE">
        <w:trPr>
          <w:cantSplit/>
          <w:jc w:val="center"/>
        </w:trPr>
        <w:tc>
          <w:tcPr>
            <w:tcW w:w="1106" w:type="pct"/>
            <w:tcBorders>
              <w:left w:val="single" w:sz="12" w:space="0" w:color="auto"/>
            </w:tcBorders>
          </w:tcPr>
          <w:p w14:paraId="708ED86C" w14:textId="77777777" w:rsidR="009E68E6" w:rsidRPr="005675CE" w:rsidRDefault="009E68E6" w:rsidP="007F4ECE">
            <w:pPr>
              <w:pStyle w:val="TABLE-cell"/>
            </w:pPr>
            <w:r>
              <w:t>AES</w:t>
            </w:r>
          </w:p>
        </w:tc>
        <w:tc>
          <w:tcPr>
            <w:tcW w:w="865" w:type="pct"/>
          </w:tcPr>
          <w:p w14:paraId="3311959B" w14:textId="77777777" w:rsidR="009E68E6" w:rsidRDefault="009E68E6" w:rsidP="007F4ECE">
            <w:pPr>
              <w:pStyle w:val="TABLE-cell"/>
            </w:pPr>
            <w:r>
              <w:t>YES</w:t>
            </w:r>
          </w:p>
        </w:tc>
        <w:tc>
          <w:tcPr>
            <w:tcW w:w="3029" w:type="pct"/>
            <w:tcBorders>
              <w:right w:val="single" w:sz="12" w:space="0" w:color="auto"/>
            </w:tcBorders>
          </w:tcPr>
          <w:p w14:paraId="44A52437" w14:textId="77777777" w:rsidR="009E68E6" w:rsidRPr="00DA1D4A" w:rsidRDefault="009E68E6" w:rsidP="007F4ECE">
            <w:pPr>
              <w:pStyle w:val="TABLE-cell"/>
            </w:pPr>
          </w:p>
        </w:tc>
      </w:tr>
      <w:tr w:rsidR="009E68E6" w:rsidRPr="004A61C2" w14:paraId="18E30068" w14:textId="77777777" w:rsidTr="007F4ECE">
        <w:trPr>
          <w:cantSplit/>
          <w:jc w:val="center"/>
        </w:trPr>
        <w:tc>
          <w:tcPr>
            <w:tcW w:w="1106" w:type="pct"/>
            <w:tcBorders>
              <w:left w:val="single" w:sz="12" w:space="0" w:color="auto"/>
            </w:tcBorders>
          </w:tcPr>
          <w:p w14:paraId="3EF8DA6C" w14:textId="77777777" w:rsidR="009E68E6" w:rsidRPr="005675CE" w:rsidRDefault="009E68E6" w:rsidP="007F4ECE">
            <w:pPr>
              <w:pStyle w:val="TABLE-cell"/>
            </w:pPr>
            <w:r w:rsidRPr="005675CE">
              <w:t>MGF1</w:t>
            </w:r>
          </w:p>
        </w:tc>
        <w:tc>
          <w:tcPr>
            <w:tcW w:w="865" w:type="pct"/>
          </w:tcPr>
          <w:p w14:paraId="6BE02784" w14:textId="77777777" w:rsidR="009E68E6" w:rsidRDefault="009E68E6" w:rsidP="007F4ECE">
            <w:pPr>
              <w:pStyle w:val="TABLE-cell"/>
            </w:pPr>
            <w:r>
              <w:t>YES</w:t>
            </w:r>
          </w:p>
        </w:tc>
        <w:tc>
          <w:tcPr>
            <w:tcW w:w="3029" w:type="pct"/>
            <w:tcBorders>
              <w:right w:val="single" w:sz="12" w:space="0" w:color="auto"/>
            </w:tcBorders>
          </w:tcPr>
          <w:p w14:paraId="1158DB55" w14:textId="77777777" w:rsidR="009E68E6" w:rsidRPr="001F7ECD" w:rsidRDefault="009E68E6" w:rsidP="007F4ECE">
            <w:pPr>
              <w:pStyle w:val="TABLE-cell"/>
            </w:pPr>
          </w:p>
        </w:tc>
      </w:tr>
      <w:tr w:rsidR="009E68E6" w:rsidRPr="004A61C2" w14:paraId="44102C28" w14:textId="77777777" w:rsidTr="007F4ECE">
        <w:trPr>
          <w:cantSplit/>
          <w:jc w:val="center"/>
        </w:trPr>
        <w:tc>
          <w:tcPr>
            <w:tcW w:w="1106" w:type="pct"/>
            <w:tcBorders>
              <w:left w:val="single" w:sz="12" w:space="0" w:color="auto"/>
            </w:tcBorders>
          </w:tcPr>
          <w:p w14:paraId="579355EB" w14:textId="77777777" w:rsidR="009E68E6" w:rsidRPr="005675CE" w:rsidRDefault="009E68E6" w:rsidP="007F4ECE">
            <w:pPr>
              <w:pStyle w:val="TABLE-cell"/>
            </w:pPr>
            <w:r w:rsidRPr="005675CE">
              <w:t>XOR</w:t>
            </w:r>
          </w:p>
        </w:tc>
        <w:tc>
          <w:tcPr>
            <w:tcW w:w="865" w:type="pct"/>
          </w:tcPr>
          <w:p w14:paraId="4A5404CB" w14:textId="77777777" w:rsidR="009E68E6" w:rsidRDefault="009E68E6" w:rsidP="007F4ECE">
            <w:pPr>
              <w:pStyle w:val="TABLE-cell"/>
            </w:pPr>
            <w:r>
              <w:t>YES</w:t>
            </w:r>
          </w:p>
        </w:tc>
        <w:tc>
          <w:tcPr>
            <w:tcW w:w="3029" w:type="pct"/>
            <w:tcBorders>
              <w:right w:val="single" w:sz="12" w:space="0" w:color="auto"/>
            </w:tcBorders>
          </w:tcPr>
          <w:p w14:paraId="1448B338" w14:textId="77777777" w:rsidR="009E68E6" w:rsidRDefault="009E68E6" w:rsidP="007F4ECE">
            <w:pPr>
              <w:pStyle w:val="TABLE-cell"/>
            </w:pPr>
          </w:p>
        </w:tc>
      </w:tr>
      <w:tr w:rsidR="009E68E6" w:rsidRPr="004A61C2" w14:paraId="3CF9B5FA" w14:textId="77777777" w:rsidTr="007F4ECE">
        <w:trPr>
          <w:cantSplit/>
          <w:jc w:val="center"/>
        </w:trPr>
        <w:tc>
          <w:tcPr>
            <w:tcW w:w="1106" w:type="pct"/>
            <w:tcBorders>
              <w:left w:val="single" w:sz="12" w:space="0" w:color="auto"/>
            </w:tcBorders>
          </w:tcPr>
          <w:p w14:paraId="3B7AD8F1" w14:textId="77777777" w:rsidR="009E68E6" w:rsidRPr="005675CE" w:rsidRDefault="009E68E6" w:rsidP="007F4ECE">
            <w:pPr>
              <w:pStyle w:val="TABLE-cell"/>
            </w:pPr>
            <w:r>
              <w:t>KEYEDHASH</w:t>
            </w:r>
          </w:p>
        </w:tc>
        <w:tc>
          <w:tcPr>
            <w:tcW w:w="865" w:type="pct"/>
          </w:tcPr>
          <w:p w14:paraId="72E16A4B" w14:textId="77777777" w:rsidR="009E68E6" w:rsidRDefault="009E68E6" w:rsidP="007F4ECE">
            <w:pPr>
              <w:pStyle w:val="TABLE-cell"/>
            </w:pPr>
            <w:r>
              <w:t>YES</w:t>
            </w:r>
          </w:p>
        </w:tc>
        <w:tc>
          <w:tcPr>
            <w:tcW w:w="3029" w:type="pct"/>
            <w:tcBorders>
              <w:right w:val="single" w:sz="12" w:space="0" w:color="auto"/>
            </w:tcBorders>
          </w:tcPr>
          <w:p w14:paraId="4CB7A9CB" w14:textId="77777777" w:rsidR="009E68E6" w:rsidRDefault="009E68E6" w:rsidP="007F4ECE">
            <w:pPr>
              <w:pStyle w:val="TABLE-cell"/>
            </w:pPr>
            <w:r>
              <w:t>REQUIRED, do not change this value</w:t>
            </w:r>
          </w:p>
        </w:tc>
      </w:tr>
      <w:tr w:rsidR="009E68E6" w:rsidRPr="004A61C2" w14:paraId="790ACD3E" w14:textId="77777777" w:rsidTr="007F4ECE">
        <w:trPr>
          <w:cantSplit/>
          <w:jc w:val="center"/>
        </w:trPr>
        <w:tc>
          <w:tcPr>
            <w:tcW w:w="1106" w:type="pct"/>
            <w:tcBorders>
              <w:left w:val="single" w:sz="12" w:space="0" w:color="auto"/>
            </w:tcBorders>
          </w:tcPr>
          <w:p w14:paraId="52C6FA81" w14:textId="77777777" w:rsidR="009E68E6" w:rsidRPr="005675CE" w:rsidRDefault="009E68E6" w:rsidP="007F4ECE">
            <w:pPr>
              <w:pStyle w:val="TABLE-cell"/>
            </w:pPr>
            <w:r w:rsidRPr="005675CE">
              <w:t>SHA256</w:t>
            </w:r>
          </w:p>
        </w:tc>
        <w:tc>
          <w:tcPr>
            <w:tcW w:w="865" w:type="pct"/>
          </w:tcPr>
          <w:p w14:paraId="36851A07" w14:textId="77777777" w:rsidR="009E68E6" w:rsidRDefault="009E68E6" w:rsidP="007F4ECE">
            <w:pPr>
              <w:pStyle w:val="TABLE-cell"/>
            </w:pPr>
            <w:r>
              <w:t>YES</w:t>
            </w:r>
          </w:p>
        </w:tc>
        <w:tc>
          <w:tcPr>
            <w:tcW w:w="3029" w:type="pct"/>
            <w:tcBorders>
              <w:right w:val="single" w:sz="12" w:space="0" w:color="auto"/>
            </w:tcBorders>
          </w:tcPr>
          <w:p w14:paraId="2B445F5A" w14:textId="77777777" w:rsidR="009E68E6" w:rsidRDefault="009E68E6" w:rsidP="007F4ECE">
            <w:pPr>
              <w:pStyle w:val="TABLE-cell"/>
            </w:pPr>
          </w:p>
        </w:tc>
      </w:tr>
      <w:tr w:rsidR="009E68E6" w:rsidRPr="004A61C2" w14:paraId="3AD8E1D0" w14:textId="77777777" w:rsidTr="007F4ECE">
        <w:trPr>
          <w:cantSplit/>
          <w:jc w:val="center"/>
        </w:trPr>
        <w:tc>
          <w:tcPr>
            <w:tcW w:w="1106" w:type="pct"/>
            <w:tcBorders>
              <w:left w:val="single" w:sz="12" w:space="0" w:color="auto"/>
            </w:tcBorders>
          </w:tcPr>
          <w:p w14:paraId="2E70C3A7" w14:textId="77777777" w:rsidR="009E68E6" w:rsidRPr="005675CE" w:rsidRDefault="009E68E6" w:rsidP="007F4ECE">
            <w:pPr>
              <w:pStyle w:val="TABLE-cell"/>
            </w:pPr>
            <w:r w:rsidRPr="005675CE">
              <w:t>SHA384</w:t>
            </w:r>
          </w:p>
        </w:tc>
        <w:tc>
          <w:tcPr>
            <w:tcW w:w="865" w:type="pct"/>
          </w:tcPr>
          <w:p w14:paraId="370EA886" w14:textId="77777777" w:rsidR="009E68E6" w:rsidRDefault="009E68E6" w:rsidP="007F4ECE">
            <w:pPr>
              <w:pStyle w:val="TABLE-cell"/>
            </w:pPr>
            <w:r>
              <w:t>YES</w:t>
            </w:r>
          </w:p>
        </w:tc>
        <w:tc>
          <w:tcPr>
            <w:tcW w:w="3029" w:type="pct"/>
            <w:tcBorders>
              <w:right w:val="single" w:sz="12" w:space="0" w:color="auto"/>
            </w:tcBorders>
          </w:tcPr>
          <w:p w14:paraId="4863E1C3" w14:textId="77777777" w:rsidR="009E68E6" w:rsidRDefault="009E68E6" w:rsidP="007F4ECE">
            <w:pPr>
              <w:pStyle w:val="TABLE-cell"/>
            </w:pPr>
          </w:p>
        </w:tc>
      </w:tr>
      <w:tr w:rsidR="009E68E6" w:rsidRPr="004A61C2" w14:paraId="47B0750D" w14:textId="77777777" w:rsidTr="007F4ECE">
        <w:trPr>
          <w:cantSplit/>
          <w:jc w:val="center"/>
        </w:trPr>
        <w:tc>
          <w:tcPr>
            <w:tcW w:w="1106" w:type="pct"/>
            <w:tcBorders>
              <w:left w:val="single" w:sz="12" w:space="0" w:color="auto"/>
            </w:tcBorders>
          </w:tcPr>
          <w:p w14:paraId="2D5BB896" w14:textId="77777777" w:rsidR="009E68E6" w:rsidRPr="005675CE" w:rsidRDefault="009E68E6" w:rsidP="007F4ECE">
            <w:pPr>
              <w:pStyle w:val="TABLE-cell"/>
            </w:pPr>
            <w:r w:rsidRPr="005675CE">
              <w:t>SHA512</w:t>
            </w:r>
          </w:p>
        </w:tc>
        <w:tc>
          <w:tcPr>
            <w:tcW w:w="865" w:type="pct"/>
          </w:tcPr>
          <w:p w14:paraId="32C52C08" w14:textId="77777777" w:rsidR="009E68E6" w:rsidRDefault="009E68E6" w:rsidP="007F4ECE">
            <w:pPr>
              <w:pStyle w:val="TABLE-cell"/>
            </w:pPr>
            <w:r>
              <w:t>NO</w:t>
            </w:r>
          </w:p>
        </w:tc>
        <w:tc>
          <w:tcPr>
            <w:tcW w:w="3029" w:type="pct"/>
            <w:tcBorders>
              <w:right w:val="single" w:sz="12" w:space="0" w:color="auto"/>
            </w:tcBorders>
          </w:tcPr>
          <w:p w14:paraId="51370B11" w14:textId="77777777" w:rsidR="009E68E6" w:rsidRDefault="009E68E6" w:rsidP="007F4ECE">
            <w:pPr>
              <w:pStyle w:val="TABLE-cell"/>
            </w:pPr>
          </w:p>
        </w:tc>
      </w:tr>
      <w:tr w:rsidR="009E68E6" w:rsidRPr="004A61C2" w14:paraId="2CEF6C14" w14:textId="77777777" w:rsidTr="007F4ECE">
        <w:trPr>
          <w:cantSplit/>
          <w:jc w:val="center"/>
        </w:trPr>
        <w:tc>
          <w:tcPr>
            <w:tcW w:w="1106" w:type="pct"/>
            <w:tcBorders>
              <w:left w:val="single" w:sz="12" w:space="0" w:color="auto"/>
            </w:tcBorders>
          </w:tcPr>
          <w:p w14:paraId="57874073" w14:textId="77777777" w:rsidR="009E68E6" w:rsidRPr="005675CE" w:rsidRDefault="009E68E6" w:rsidP="007F4ECE">
            <w:pPr>
              <w:pStyle w:val="TABLE-cell"/>
            </w:pPr>
            <w:r w:rsidRPr="005675CE">
              <w:t>SM3_256</w:t>
            </w:r>
          </w:p>
        </w:tc>
        <w:tc>
          <w:tcPr>
            <w:tcW w:w="865" w:type="pct"/>
          </w:tcPr>
          <w:p w14:paraId="7AC0559D" w14:textId="77777777" w:rsidR="009E68E6" w:rsidRDefault="009E68E6" w:rsidP="007F4ECE">
            <w:pPr>
              <w:pStyle w:val="TABLE-cell"/>
            </w:pPr>
            <w:del w:id="106" w:author="David Wooten" w:date="2019-11-18T14:02:00Z">
              <w:r w:rsidDel="006D3DA2">
                <w:delText>NO</w:delText>
              </w:r>
            </w:del>
            <w:ins w:id="107" w:author="David Wooten" w:date="2019-11-18T14:02:00Z">
              <w:r w:rsidR="006D3DA2">
                <w:t>YES</w:t>
              </w:r>
            </w:ins>
          </w:p>
        </w:tc>
        <w:tc>
          <w:tcPr>
            <w:tcW w:w="3029" w:type="pct"/>
            <w:tcBorders>
              <w:right w:val="single" w:sz="12" w:space="0" w:color="auto"/>
            </w:tcBorders>
          </w:tcPr>
          <w:p w14:paraId="3FA16012" w14:textId="77777777" w:rsidR="009E68E6" w:rsidRDefault="009E68E6" w:rsidP="007F4ECE">
            <w:pPr>
              <w:pStyle w:val="TABLE-cell"/>
            </w:pPr>
          </w:p>
        </w:tc>
      </w:tr>
      <w:tr w:rsidR="009E68E6" w:rsidRPr="004A61C2" w14:paraId="5E865348" w14:textId="77777777" w:rsidTr="007F4ECE">
        <w:trPr>
          <w:cantSplit/>
          <w:jc w:val="center"/>
        </w:trPr>
        <w:tc>
          <w:tcPr>
            <w:tcW w:w="1106" w:type="pct"/>
            <w:tcBorders>
              <w:left w:val="single" w:sz="12" w:space="0" w:color="auto"/>
            </w:tcBorders>
          </w:tcPr>
          <w:p w14:paraId="7812176D" w14:textId="77777777" w:rsidR="009E68E6" w:rsidRPr="005675CE" w:rsidRDefault="009E68E6" w:rsidP="007F4ECE">
            <w:pPr>
              <w:pStyle w:val="TABLE-cell"/>
            </w:pPr>
            <w:r>
              <w:t>SM4</w:t>
            </w:r>
          </w:p>
        </w:tc>
        <w:tc>
          <w:tcPr>
            <w:tcW w:w="865" w:type="pct"/>
          </w:tcPr>
          <w:p w14:paraId="69199A78" w14:textId="77777777" w:rsidR="009E68E6" w:rsidRDefault="009E68E6" w:rsidP="007F4ECE">
            <w:pPr>
              <w:pStyle w:val="TABLE-cell"/>
            </w:pPr>
            <w:del w:id="108" w:author="David Wooten" w:date="2019-10-07T21:35:00Z">
              <w:r w:rsidDel="00CB0EBF">
                <w:delText>NO</w:delText>
              </w:r>
            </w:del>
            <w:ins w:id="109" w:author="David Wooten" w:date="2019-10-07T21:35:00Z">
              <w:r w:rsidR="00CB0EBF">
                <w:t>YES</w:t>
              </w:r>
            </w:ins>
          </w:p>
        </w:tc>
        <w:tc>
          <w:tcPr>
            <w:tcW w:w="3029" w:type="pct"/>
            <w:tcBorders>
              <w:right w:val="single" w:sz="12" w:space="0" w:color="auto"/>
            </w:tcBorders>
          </w:tcPr>
          <w:p w14:paraId="1647E0C3" w14:textId="77777777" w:rsidR="009E68E6" w:rsidRDefault="009E68E6" w:rsidP="007F4ECE">
            <w:pPr>
              <w:pStyle w:val="TABLE-cell"/>
            </w:pPr>
          </w:p>
        </w:tc>
      </w:tr>
      <w:tr w:rsidR="009E68E6" w:rsidRPr="004A61C2" w14:paraId="07BB7126" w14:textId="77777777" w:rsidTr="007F4ECE">
        <w:trPr>
          <w:cantSplit/>
          <w:jc w:val="center"/>
        </w:trPr>
        <w:tc>
          <w:tcPr>
            <w:tcW w:w="1106" w:type="pct"/>
            <w:tcBorders>
              <w:left w:val="single" w:sz="12" w:space="0" w:color="auto"/>
            </w:tcBorders>
          </w:tcPr>
          <w:p w14:paraId="6235E512" w14:textId="77777777" w:rsidR="009E68E6" w:rsidRDefault="009E68E6" w:rsidP="007F4ECE">
            <w:pPr>
              <w:pStyle w:val="TABLE-cell"/>
            </w:pPr>
            <w:r>
              <w:t>RSASSA</w:t>
            </w:r>
          </w:p>
        </w:tc>
        <w:tc>
          <w:tcPr>
            <w:tcW w:w="865" w:type="pct"/>
          </w:tcPr>
          <w:p w14:paraId="48A1BD4E" w14:textId="77777777" w:rsidR="009E68E6" w:rsidRDefault="00F75B25" w:rsidP="007F4ECE">
            <w:pPr>
              <w:pStyle w:val="TABLE-cell"/>
            </w:pPr>
            <w:r>
              <w:t>YES</w:t>
            </w:r>
          </w:p>
        </w:tc>
        <w:tc>
          <w:tcPr>
            <w:tcW w:w="3029" w:type="pct"/>
            <w:tcBorders>
              <w:right w:val="single" w:sz="12" w:space="0" w:color="auto"/>
            </w:tcBorders>
          </w:tcPr>
          <w:p w14:paraId="7FE82409" w14:textId="77777777" w:rsidR="009E68E6" w:rsidRDefault="009E68E6" w:rsidP="007F4ECE">
            <w:pPr>
              <w:pStyle w:val="TABLE-cell"/>
            </w:pPr>
            <w:r>
              <w:t>requires RSA</w:t>
            </w:r>
          </w:p>
        </w:tc>
      </w:tr>
      <w:tr w:rsidR="009E68E6" w:rsidRPr="004A61C2" w14:paraId="61CD96A3" w14:textId="77777777" w:rsidTr="007F4ECE">
        <w:trPr>
          <w:cantSplit/>
          <w:jc w:val="center"/>
        </w:trPr>
        <w:tc>
          <w:tcPr>
            <w:tcW w:w="1106" w:type="pct"/>
            <w:tcBorders>
              <w:left w:val="single" w:sz="12" w:space="0" w:color="auto"/>
            </w:tcBorders>
          </w:tcPr>
          <w:p w14:paraId="3CF0664B" w14:textId="77777777" w:rsidR="009E68E6" w:rsidRDefault="009E68E6" w:rsidP="007F4ECE">
            <w:pPr>
              <w:pStyle w:val="TABLE-cell"/>
            </w:pPr>
            <w:r>
              <w:t>RSAES</w:t>
            </w:r>
          </w:p>
        </w:tc>
        <w:tc>
          <w:tcPr>
            <w:tcW w:w="865" w:type="pct"/>
          </w:tcPr>
          <w:p w14:paraId="6D911A85" w14:textId="77777777" w:rsidR="009E68E6" w:rsidRDefault="00F75B25" w:rsidP="007F4ECE">
            <w:pPr>
              <w:pStyle w:val="TABLE-cell"/>
            </w:pPr>
            <w:r>
              <w:t>YES</w:t>
            </w:r>
          </w:p>
        </w:tc>
        <w:tc>
          <w:tcPr>
            <w:tcW w:w="3029" w:type="pct"/>
            <w:tcBorders>
              <w:right w:val="single" w:sz="12" w:space="0" w:color="auto"/>
            </w:tcBorders>
          </w:tcPr>
          <w:p w14:paraId="72B340E5" w14:textId="77777777" w:rsidR="009E68E6" w:rsidRDefault="009E68E6" w:rsidP="007F4ECE">
            <w:pPr>
              <w:pStyle w:val="TABLE-cell"/>
            </w:pPr>
            <w:r>
              <w:t>requires RSA</w:t>
            </w:r>
          </w:p>
        </w:tc>
      </w:tr>
      <w:tr w:rsidR="009E68E6" w:rsidRPr="004A61C2" w14:paraId="590ED943" w14:textId="77777777" w:rsidTr="007F4ECE">
        <w:trPr>
          <w:cantSplit/>
          <w:jc w:val="center"/>
        </w:trPr>
        <w:tc>
          <w:tcPr>
            <w:tcW w:w="1106" w:type="pct"/>
            <w:tcBorders>
              <w:left w:val="single" w:sz="12" w:space="0" w:color="auto"/>
            </w:tcBorders>
          </w:tcPr>
          <w:p w14:paraId="2718D863" w14:textId="77777777" w:rsidR="009E68E6" w:rsidRDefault="009E68E6" w:rsidP="007F4ECE">
            <w:pPr>
              <w:pStyle w:val="TABLE-cell"/>
            </w:pPr>
            <w:r>
              <w:t>RSAPSS</w:t>
            </w:r>
          </w:p>
        </w:tc>
        <w:tc>
          <w:tcPr>
            <w:tcW w:w="865" w:type="pct"/>
          </w:tcPr>
          <w:p w14:paraId="7F321A63" w14:textId="77777777" w:rsidR="009E68E6" w:rsidRDefault="00F75B25" w:rsidP="007F4ECE">
            <w:pPr>
              <w:pStyle w:val="TABLE-cell"/>
            </w:pPr>
            <w:r>
              <w:t>YES</w:t>
            </w:r>
          </w:p>
        </w:tc>
        <w:tc>
          <w:tcPr>
            <w:tcW w:w="3029" w:type="pct"/>
            <w:tcBorders>
              <w:right w:val="single" w:sz="12" w:space="0" w:color="auto"/>
            </w:tcBorders>
          </w:tcPr>
          <w:p w14:paraId="402B52A8" w14:textId="77777777" w:rsidR="009E68E6" w:rsidRDefault="009E68E6" w:rsidP="007F4ECE">
            <w:pPr>
              <w:pStyle w:val="TABLE-cell"/>
            </w:pPr>
            <w:r>
              <w:t>requires RSA</w:t>
            </w:r>
          </w:p>
        </w:tc>
      </w:tr>
      <w:tr w:rsidR="009E68E6" w:rsidRPr="004A61C2" w14:paraId="2534C716" w14:textId="77777777" w:rsidTr="007F4ECE">
        <w:trPr>
          <w:cantSplit/>
          <w:jc w:val="center"/>
        </w:trPr>
        <w:tc>
          <w:tcPr>
            <w:tcW w:w="1106" w:type="pct"/>
            <w:tcBorders>
              <w:left w:val="single" w:sz="12" w:space="0" w:color="auto"/>
            </w:tcBorders>
          </w:tcPr>
          <w:p w14:paraId="29B1BE33" w14:textId="77777777" w:rsidR="009E68E6" w:rsidRDefault="009E68E6" w:rsidP="007F4ECE">
            <w:pPr>
              <w:pStyle w:val="TABLE-cell"/>
            </w:pPr>
            <w:r>
              <w:t>OAEP</w:t>
            </w:r>
          </w:p>
        </w:tc>
        <w:tc>
          <w:tcPr>
            <w:tcW w:w="865" w:type="pct"/>
          </w:tcPr>
          <w:p w14:paraId="22DA82B8" w14:textId="77777777" w:rsidR="009E68E6" w:rsidRDefault="00F75B25" w:rsidP="007F4ECE">
            <w:pPr>
              <w:pStyle w:val="TABLE-cell"/>
            </w:pPr>
            <w:r>
              <w:t>YES</w:t>
            </w:r>
          </w:p>
        </w:tc>
        <w:tc>
          <w:tcPr>
            <w:tcW w:w="3029" w:type="pct"/>
            <w:tcBorders>
              <w:right w:val="single" w:sz="12" w:space="0" w:color="auto"/>
            </w:tcBorders>
          </w:tcPr>
          <w:p w14:paraId="33D59EAB" w14:textId="77777777" w:rsidR="009E68E6" w:rsidRDefault="009E68E6" w:rsidP="007F4ECE">
            <w:pPr>
              <w:pStyle w:val="TABLE-cell"/>
            </w:pPr>
            <w:r>
              <w:t>requires RSA</w:t>
            </w:r>
          </w:p>
        </w:tc>
      </w:tr>
      <w:tr w:rsidR="009E68E6" w:rsidRPr="004A61C2" w14:paraId="37C6B1F9" w14:textId="77777777" w:rsidTr="007F4ECE">
        <w:trPr>
          <w:cantSplit/>
          <w:jc w:val="center"/>
        </w:trPr>
        <w:tc>
          <w:tcPr>
            <w:tcW w:w="1106" w:type="pct"/>
            <w:tcBorders>
              <w:left w:val="single" w:sz="12" w:space="0" w:color="auto"/>
            </w:tcBorders>
          </w:tcPr>
          <w:p w14:paraId="74C65CF9" w14:textId="77777777" w:rsidR="009E68E6" w:rsidRDefault="009E68E6" w:rsidP="007F4ECE">
            <w:pPr>
              <w:pStyle w:val="TABLE-cell"/>
            </w:pPr>
            <w:r>
              <w:t>ECC</w:t>
            </w:r>
          </w:p>
        </w:tc>
        <w:tc>
          <w:tcPr>
            <w:tcW w:w="865" w:type="pct"/>
          </w:tcPr>
          <w:p w14:paraId="78E9AF52" w14:textId="77777777" w:rsidR="009E68E6" w:rsidRDefault="0084059F" w:rsidP="007F4ECE">
            <w:pPr>
              <w:pStyle w:val="TABLE-cell"/>
            </w:pPr>
            <w:r>
              <w:t>YES</w:t>
            </w:r>
          </w:p>
        </w:tc>
        <w:tc>
          <w:tcPr>
            <w:tcW w:w="3029" w:type="pct"/>
            <w:tcBorders>
              <w:right w:val="single" w:sz="12" w:space="0" w:color="auto"/>
            </w:tcBorders>
          </w:tcPr>
          <w:p w14:paraId="37F7C82A" w14:textId="77777777" w:rsidR="009E68E6" w:rsidRDefault="009E68E6" w:rsidP="007F4ECE">
            <w:pPr>
              <w:pStyle w:val="TABLE-cell"/>
            </w:pPr>
          </w:p>
        </w:tc>
      </w:tr>
      <w:tr w:rsidR="009E68E6" w:rsidRPr="004A61C2" w14:paraId="4E5643AE" w14:textId="77777777" w:rsidTr="007F4ECE">
        <w:trPr>
          <w:cantSplit/>
          <w:jc w:val="center"/>
        </w:trPr>
        <w:tc>
          <w:tcPr>
            <w:tcW w:w="1106" w:type="pct"/>
            <w:tcBorders>
              <w:left w:val="single" w:sz="12" w:space="0" w:color="auto"/>
            </w:tcBorders>
          </w:tcPr>
          <w:p w14:paraId="5CA67892" w14:textId="77777777" w:rsidR="009E68E6" w:rsidRDefault="009E68E6" w:rsidP="007F4ECE">
            <w:pPr>
              <w:pStyle w:val="TABLE-cell"/>
            </w:pPr>
            <w:r>
              <w:t>ECDH</w:t>
            </w:r>
          </w:p>
        </w:tc>
        <w:tc>
          <w:tcPr>
            <w:tcW w:w="865" w:type="pct"/>
          </w:tcPr>
          <w:p w14:paraId="796C4E14" w14:textId="77777777" w:rsidR="009E68E6" w:rsidRDefault="00F75B25" w:rsidP="007F4ECE">
            <w:pPr>
              <w:pStyle w:val="TABLE-cell"/>
            </w:pPr>
            <w:r>
              <w:t>YES</w:t>
            </w:r>
          </w:p>
        </w:tc>
        <w:tc>
          <w:tcPr>
            <w:tcW w:w="3029" w:type="pct"/>
            <w:tcBorders>
              <w:right w:val="single" w:sz="12" w:space="0" w:color="auto"/>
            </w:tcBorders>
          </w:tcPr>
          <w:p w14:paraId="4AFC5BB0" w14:textId="77777777" w:rsidR="009E68E6" w:rsidRDefault="009E68E6" w:rsidP="007F4ECE">
            <w:pPr>
              <w:pStyle w:val="TABLE-cell"/>
            </w:pPr>
            <w:r>
              <w:t>requires ECC</w:t>
            </w:r>
          </w:p>
        </w:tc>
      </w:tr>
      <w:tr w:rsidR="009E68E6" w:rsidRPr="004A61C2" w14:paraId="2DB49513" w14:textId="77777777" w:rsidTr="007F4ECE">
        <w:trPr>
          <w:cantSplit/>
          <w:jc w:val="center"/>
        </w:trPr>
        <w:tc>
          <w:tcPr>
            <w:tcW w:w="1106" w:type="pct"/>
            <w:tcBorders>
              <w:left w:val="single" w:sz="12" w:space="0" w:color="auto"/>
            </w:tcBorders>
          </w:tcPr>
          <w:p w14:paraId="5E6F54C2" w14:textId="77777777" w:rsidR="009E68E6" w:rsidRDefault="009E68E6" w:rsidP="007F4ECE">
            <w:pPr>
              <w:pStyle w:val="TABLE-cell"/>
            </w:pPr>
            <w:r>
              <w:t>ECDSA</w:t>
            </w:r>
          </w:p>
        </w:tc>
        <w:tc>
          <w:tcPr>
            <w:tcW w:w="865" w:type="pct"/>
          </w:tcPr>
          <w:p w14:paraId="70137B8D" w14:textId="77777777" w:rsidR="009E68E6" w:rsidRDefault="00F75B25" w:rsidP="007F4ECE">
            <w:pPr>
              <w:pStyle w:val="TABLE-cell"/>
            </w:pPr>
            <w:r>
              <w:t>YES</w:t>
            </w:r>
          </w:p>
        </w:tc>
        <w:tc>
          <w:tcPr>
            <w:tcW w:w="3029" w:type="pct"/>
            <w:tcBorders>
              <w:right w:val="single" w:sz="12" w:space="0" w:color="auto"/>
            </w:tcBorders>
          </w:tcPr>
          <w:p w14:paraId="3677D1B3" w14:textId="77777777" w:rsidR="009E68E6" w:rsidRDefault="009E68E6" w:rsidP="007F4ECE">
            <w:pPr>
              <w:pStyle w:val="TABLE-cell"/>
            </w:pPr>
            <w:r>
              <w:t>requires ECC</w:t>
            </w:r>
          </w:p>
        </w:tc>
      </w:tr>
      <w:tr w:rsidR="009E68E6" w:rsidRPr="004A61C2" w14:paraId="6D386752" w14:textId="77777777" w:rsidTr="007F4ECE">
        <w:trPr>
          <w:cantSplit/>
          <w:jc w:val="center"/>
        </w:trPr>
        <w:tc>
          <w:tcPr>
            <w:tcW w:w="1106" w:type="pct"/>
            <w:tcBorders>
              <w:left w:val="single" w:sz="12" w:space="0" w:color="auto"/>
            </w:tcBorders>
          </w:tcPr>
          <w:p w14:paraId="03C7B39A" w14:textId="77777777" w:rsidR="009E68E6" w:rsidRDefault="009E68E6" w:rsidP="007F4ECE">
            <w:pPr>
              <w:pStyle w:val="TABLE-cell"/>
            </w:pPr>
            <w:r>
              <w:t>ECDAA</w:t>
            </w:r>
          </w:p>
        </w:tc>
        <w:tc>
          <w:tcPr>
            <w:tcW w:w="865" w:type="pct"/>
          </w:tcPr>
          <w:p w14:paraId="1F41C92E" w14:textId="77777777" w:rsidR="009E68E6" w:rsidRDefault="00F75B25" w:rsidP="007F4ECE">
            <w:pPr>
              <w:pStyle w:val="TABLE-cell"/>
            </w:pPr>
            <w:r>
              <w:t>YES</w:t>
            </w:r>
          </w:p>
        </w:tc>
        <w:tc>
          <w:tcPr>
            <w:tcW w:w="3029" w:type="pct"/>
            <w:tcBorders>
              <w:right w:val="single" w:sz="12" w:space="0" w:color="auto"/>
            </w:tcBorders>
          </w:tcPr>
          <w:p w14:paraId="39CF9FF6" w14:textId="77777777" w:rsidR="009E68E6" w:rsidRDefault="009E68E6" w:rsidP="007F4ECE">
            <w:pPr>
              <w:pStyle w:val="TABLE-cell"/>
            </w:pPr>
            <w:r>
              <w:t>requires ECC</w:t>
            </w:r>
          </w:p>
        </w:tc>
      </w:tr>
      <w:tr w:rsidR="009E68E6" w:rsidRPr="004A61C2" w14:paraId="33F439EA" w14:textId="77777777" w:rsidTr="007F4ECE">
        <w:trPr>
          <w:cantSplit/>
          <w:jc w:val="center"/>
        </w:trPr>
        <w:tc>
          <w:tcPr>
            <w:tcW w:w="1106" w:type="pct"/>
            <w:tcBorders>
              <w:left w:val="single" w:sz="12" w:space="0" w:color="auto"/>
            </w:tcBorders>
          </w:tcPr>
          <w:p w14:paraId="27E0B585" w14:textId="77777777" w:rsidR="009E68E6" w:rsidRDefault="009E68E6" w:rsidP="007F4ECE">
            <w:pPr>
              <w:pStyle w:val="TABLE-cell"/>
            </w:pPr>
            <w:r>
              <w:t>SM2</w:t>
            </w:r>
          </w:p>
        </w:tc>
        <w:tc>
          <w:tcPr>
            <w:tcW w:w="865" w:type="pct"/>
          </w:tcPr>
          <w:p w14:paraId="72A06530" w14:textId="77777777" w:rsidR="009E68E6" w:rsidRDefault="00F75B25" w:rsidP="0075203E">
            <w:pPr>
              <w:pStyle w:val="TABLE-cell"/>
            </w:pPr>
            <w:r>
              <w:t>NO</w:t>
            </w:r>
          </w:p>
        </w:tc>
        <w:tc>
          <w:tcPr>
            <w:tcW w:w="3029" w:type="pct"/>
            <w:tcBorders>
              <w:right w:val="single" w:sz="12" w:space="0" w:color="auto"/>
            </w:tcBorders>
          </w:tcPr>
          <w:p w14:paraId="0E56D348" w14:textId="77777777" w:rsidR="009E68E6" w:rsidRDefault="009E68E6" w:rsidP="007F4ECE">
            <w:pPr>
              <w:pStyle w:val="TABLE-cell"/>
            </w:pPr>
            <w:r>
              <w:t>requires ECC</w:t>
            </w:r>
          </w:p>
        </w:tc>
      </w:tr>
      <w:tr w:rsidR="00C44D51" w:rsidRPr="004A61C2" w14:paraId="351251C0" w14:textId="77777777" w:rsidTr="007F4ECE">
        <w:trPr>
          <w:cantSplit/>
          <w:jc w:val="center"/>
          <w:ins w:id="110" w:author="David Wooten" w:date="2019-10-07T15:02:00Z"/>
        </w:trPr>
        <w:tc>
          <w:tcPr>
            <w:tcW w:w="1106" w:type="pct"/>
            <w:tcBorders>
              <w:left w:val="single" w:sz="12" w:space="0" w:color="auto"/>
            </w:tcBorders>
          </w:tcPr>
          <w:p w14:paraId="3B5E87CC" w14:textId="77777777" w:rsidR="00C44D51" w:rsidRDefault="00C44D51" w:rsidP="007F4ECE">
            <w:pPr>
              <w:pStyle w:val="TABLE-cell"/>
              <w:rPr>
                <w:ins w:id="111" w:author="David Wooten" w:date="2019-10-07T15:02:00Z"/>
              </w:rPr>
            </w:pPr>
            <w:ins w:id="112" w:author="David Wooten" w:date="2019-10-07T15:02:00Z">
              <w:r>
                <w:t>CAMELLIA</w:t>
              </w:r>
            </w:ins>
          </w:p>
        </w:tc>
        <w:tc>
          <w:tcPr>
            <w:tcW w:w="865" w:type="pct"/>
          </w:tcPr>
          <w:p w14:paraId="348C6305" w14:textId="77777777" w:rsidR="00C44D51" w:rsidRDefault="00C44D51" w:rsidP="0075203E">
            <w:pPr>
              <w:pStyle w:val="TABLE-cell"/>
              <w:rPr>
                <w:ins w:id="113" w:author="David Wooten" w:date="2019-10-07T15:02:00Z"/>
              </w:rPr>
            </w:pPr>
            <w:ins w:id="114" w:author="David Wooten" w:date="2019-10-07T15:02:00Z">
              <w:r>
                <w:t>YES</w:t>
              </w:r>
            </w:ins>
          </w:p>
        </w:tc>
        <w:tc>
          <w:tcPr>
            <w:tcW w:w="3029" w:type="pct"/>
            <w:tcBorders>
              <w:right w:val="single" w:sz="12" w:space="0" w:color="auto"/>
            </w:tcBorders>
          </w:tcPr>
          <w:p w14:paraId="08BF7C5B" w14:textId="77777777" w:rsidR="00C44D51" w:rsidRDefault="00C44D51" w:rsidP="007F4ECE">
            <w:pPr>
              <w:pStyle w:val="TABLE-cell"/>
              <w:rPr>
                <w:ins w:id="115" w:author="David Wooten" w:date="2019-10-07T15:02:00Z"/>
              </w:rPr>
            </w:pPr>
          </w:p>
        </w:tc>
      </w:tr>
      <w:tr w:rsidR="009E68E6" w:rsidRPr="004A61C2" w14:paraId="7ADF6CE3" w14:textId="77777777" w:rsidTr="007F4ECE">
        <w:trPr>
          <w:cantSplit/>
          <w:jc w:val="center"/>
        </w:trPr>
        <w:tc>
          <w:tcPr>
            <w:tcW w:w="1106" w:type="pct"/>
            <w:tcBorders>
              <w:left w:val="single" w:sz="12" w:space="0" w:color="auto"/>
            </w:tcBorders>
          </w:tcPr>
          <w:p w14:paraId="1AD7106A" w14:textId="77777777" w:rsidR="009E68E6" w:rsidRPr="0011468D" w:rsidRDefault="009E68E6" w:rsidP="007F4ECE">
            <w:pPr>
              <w:pStyle w:val="TABLE-cell"/>
            </w:pPr>
            <w:r>
              <w:t>ECSCHNORR</w:t>
            </w:r>
          </w:p>
        </w:tc>
        <w:tc>
          <w:tcPr>
            <w:tcW w:w="865" w:type="pct"/>
          </w:tcPr>
          <w:p w14:paraId="479D67EE" w14:textId="77777777" w:rsidR="009E68E6" w:rsidRDefault="00F75B25" w:rsidP="007F4ECE">
            <w:pPr>
              <w:pStyle w:val="TABLE-cell"/>
            </w:pPr>
            <w:r>
              <w:t>YES</w:t>
            </w:r>
          </w:p>
        </w:tc>
        <w:tc>
          <w:tcPr>
            <w:tcW w:w="3029" w:type="pct"/>
            <w:tcBorders>
              <w:right w:val="single" w:sz="12" w:space="0" w:color="auto"/>
            </w:tcBorders>
          </w:tcPr>
          <w:p w14:paraId="7CA902DA" w14:textId="77777777" w:rsidR="009E68E6" w:rsidRDefault="009E68E6" w:rsidP="007F4ECE">
            <w:pPr>
              <w:pStyle w:val="TABLE-cell"/>
            </w:pPr>
            <w:r>
              <w:t>requires ECC</w:t>
            </w:r>
          </w:p>
        </w:tc>
      </w:tr>
      <w:tr w:rsidR="009E68E6" w:rsidRPr="004A61C2" w14:paraId="4AA8FC1D" w14:textId="77777777" w:rsidTr="007F4ECE">
        <w:trPr>
          <w:cantSplit/>
          <w:jc w:val="center"/>
        </w:trPr>
        <w:tc>
          <w:tcPr>
            <w:tcW w:w="1106" w:type="pct"/>
            <w:tcBorders>
              <w:left w:val="single" w:sz="12" w:space="0" w:color="auto"/>
            </w:tcBorders>
          </w:tcPr>
          <w:p w14:paraId="68613EDE" w14:textId="77777777" w:rsidR="009E68E6" w:rsidRDefault="009E68E6" w:rsidP="007F4ECE">
            <w:pPr>
              <w:pStyle w:val="TABLE-cell"/>
            </w:pPr>
            <w:r>
              <w:t>ECMQV</w:t>
            </w:r>
          </w:p>
        </w:tc>
        <w:tc>
          <w:tcPr>
            <w:tcW w:w="865" w:type="pct"/>
          </w:tcPr>
          <w:p w14:paraId="75B5B4F8" w14:textId="77777777" w:rsidR="009E68E6" w:rsidRDefault="00F75B25" w:rsidP="007F4ECE">
            <w:pPr>
              <w:pStyle w:val="TABLE-cell"/>
            </w:pPr>
            <w:r>
              <w:t>NO</w:t>
            </w:r>
          </w:p>
        </w:tc>
        <w:tc>
          <w:tcPr>
            <w:tcW w:w="3029" w:type="pct"/>
            <w:tcBorders>
              <w:right w:val="single" w:sz="12" w:space="0" w:color="auto"/>
            </w:tcBorders>
          </w:tcPr>
          <w:p w14:paraId="56EC84A1" w14:textId="77777777" w:rsidR="009E68E6" w:rsidRDefault="009E68E6" w:rsidP="007F4ECE">
            <w:pPr>
              <w:pStyle w:val="TABLE-cell"/>
            </w:pPr>
            <w:r>
              <w:t>requires ECC</w:t>
            </w:r>
          </w:p>
        </w:tc>
      </w:tr>
      <w:tr w:rsidR="009E68E6" w:rsidRPr="004A61C2" w14:paraId="243D792C" w14:textId="77777777" w:rsidTr="007F4ECE">
        <w:trPr>
          <w:cantSplit/>
          <w:jc w:val="center"/>
        </w:trPr>
        <w:tc>
          <w:tcPr>
            <w:tcW w:w="1106" w:type="pct"/>
            <w:tcBorders>
              <w:left w:val="single" w:sz="12" w:space="0" w:color="auto"/>
            </w:tcBorders>
          </w:tcPr>
          <w:p w14:paraId="4FDCC664" w14:textId="77777777" w:rsidR="009E68E6" w:rsidRDefault="009E68E6" w:rsidP="007F4ECE">
            <w:pPr>
              <w:pStyle w:val="TABLE-cell"/>
            </w:pPr>
            <w:r>
              <w:t>SYMCIPHER</w:t>
            </w:r>
          </w:p>
        </w:tc>
        <w:tc>
          <w:tcPr>
            <w:tcW w:w="865" w:type="pct"/>
          </w:tcPr>
          <w:p w14:paraId="63B3CCB5" w14:textId="77777777" w:rsidR="009E68E6" w:rsidRDefault="009E68E6" w:rsidP="007F4ECE">
            <w:pPr>
              <w:pStyle w:val="TABLE-cell"/>
            </w:pPr>
            <w:r>
              <w:t>YES</w:t>
            </w:r>
          </w:p>
        </w:tc>
        <w:tc>
          <w:tcPr>
            <w:tcW w:w="3029" w:type="pct"/>
            <w:tcBorders>
              <w:right w:val="single" w:sz="12" w:space="0" w:color="auto"/>
            </w:tcBorders>
          </w:tcPr>
          <w:p w14:paraId="03C1288E" w14:textId="77777777" w:rsidR="009E68E6" w:rsidRDefault="009E68E6" w:rsidP="007F4ECE">
            <w:pPr>
              <w:pStyle w:val="TABLE-cell"/>
            </w:pPr>
            <w:r>
              <w:t>REQUIRED, at least one symmetric algorithm shall be implemented</w:t>
            </w:r>
          </w:p>
        </w:tc>
      </w:tr>
      <w:tr w:rsidR="009E68E6" w:rsidRPr="004A61C2" w14:paraId="7558B20D" w14:textId="77777777" w:rsidTr="007F4ECE">
        <w:trPr>
          <w:cantSplit/>
          <w:jc w:val="center"/>
        </w:trPr>
        <w:tc>
          <w:tcPr>
            <w:tcW w:w="1106" w:type="pct"/>
            <w:tcBorders>
              <w:left w:val="single" w:sz="12" w:space="0" w:color="auto"/>
            </w:tcBorders>
          </w:tcPr>
          <w:p w14:paraId="655E5F8E" w14:textId="77777777" w:rsidR="009E68E6" w:rsidRDefault="00D534A0" w:rsidP="007F4ECE">
            <w:pPr>
              <w:pStyle w:val="TABLE-cell"/>
            </w:pPr>
            <w:r>
              <w:t>KDF1_SP800_56A</w:t>
            </w:r>
          </w:p>
        </w:tc>
        <w:tc>
          <w:tcPr>
            <w:tcW w:w="865" w:type="pct"/>
          </w:tcPr>
          <w:p w14:paraId="7084AADE" w14:textId="77777777" w:rsidR="009E68E6" w:rsidRDefault="00F75B25" w:rsidP="007F4ECE">
            <w:pPr>
              <w:pStyle w:val="TABLE-cell"/>
            </w:pPr>
            <w:r>
              <w:t>YES</w:t>
            </w:r>
          </w:p>
        </w:tc>
        <w:tc>
          <w:tcPr>
            <w:tcW w:w="3029" w:type="pct"/>
            <w:tcBorders>
              <w:right w:val="single" w:sz="12" w:space="0" w:color="auto"/>
            </w:tcBorders>
          </w:tcPr>
          <w:p w14:paraId="2C9BF026" w14:textId="77777777" w:rsidR="009E68E6" w:rsidRDefault="009E68E6" w:rsidP="007F4ECE">
            <w:pPr>
              <w:pStyle w:val="TABLE-cell"/>
            </w:pPr>
            <w:r>
              <w:t>requires ECC</w:t>
            </w:r>
          </w:p>
        </w:tc>
      </w:tr>
      <w:tr w:rsidR="009E68E6" w:rsidRPr="004A61C2" w14:paraId="6C8607F4" w14:textId="77777777" w:rsidTr="007F4ECE">
        <w:trPr>
          <w:cantSplit/>
          <w:jc w:val="center"/>
        </w:trPr>
        <w:tc>
          <w:tcPr>
            <w:tcW w:w="1106" w:type="pct"/>
            <w:tcBorders>
              <w:left w:val="single" w:sz="12" w:space="0" w:color="auto"/>
            </w:tcBorders>
          </w:tcPr>
          <w:p w14:paraId="66B38B2A" w14:textId="77777777" w:rsidR="009E68E6" w:rsidRDefault="009E68E6" w:rsidP="007F4ECE">
            <w:pPr>
              <w:pStyle w:val="TABLE-cell"/>
            </w:pPr>
            <w:r>
              <w:t>KDF2</w:t>
            </w:r>
          </w:p>
        </w:tc>
        <w:tc>
          <w:tcPr>
            <w:tcW w:w="865" w:type="pct"/>
          </w:tcPr>
          <w:p w14:paraId="10EEC093" w14:textId="77777777" w:rsidR="009E68E6" w:rsidRDefault="009E68E6" w:rsidP="007F4ECE">
            <w:pPr>
              <w:pStyle w:val="TABLE-cell"/>
            </w:pPr>
            <w:r>
              <w:t>NO</w:t>
            </w:r>
          </w:p>
        </w:tc>
        <w:tc>
          <w:tcPr>
            <w:tcW w:w="3029" w:type="pct"/>
            <w:tcBorders>
              <w:right w:val="single" w:sz="12" w:space="0" w:color="auto"/>
            </w:tcBorders>
          </w:tcPr>
          <w:p w14:paraId="325E739C" w14:textId="77777777" w:rsidR="009E68E6" w:rsidRDefault="009E68E6" w:rsidP="007F4ECE">
            <w:pPr>
              <w:pStyle w:val="TABLE-cell"/>
            </w:pPr>
          </w:p>
        </w:tc>
      </w:tr>
      <w:tr w:rsidR="009E68E6" w:rsidRPr="004A61C2" w14:paraId="18427941" w14:textId="77777777" w:rsidTr="007F4ECE">
        <w:trPr>
          <w:cantSplit/>
          <w:jc w:val="center"/>
        </w:trPr>
        <w:tc>
          <w:tcPr>
            <w:tcW w:w="1106" w:type="pct"/>
            <w:tcBorders>
              <w:left w:val="single" w:sz="12" w:space="0" w:color="auto"/>
            </w:tcBorders>
          </w:tcPr>
          <w:p w14:paraId="6CEC0523" w14:textId="77777777" w:rsidR="009E68E6" w:rsidRDefault="009E68E6" w:rsidP="007F4ECE">
            <w:pPr>
              <w:pStyle w:val="TABLE-cell"/>
            </w:pPr>
            <w:r>
              <w:t>KDF1_SP800_108</w:t>
            </w:r>
          </w:p>
        </w:tc>
        <w:tc>
          <w:tcPr>
            <w:tcW w:w="865" w:type="pct"/>
          </w:tcPr>
          <w:p w14:paraId="358E0654" w14:textId="77777777" w:rsidR="009E68E6" w:rsidRDefault="009E68E6" w:rsidP="007F4ECE">
            <w:pPr>
              <w:pStyle w:val="TABLE-cell"/>
            </w:pPr>
            <w:r>
              <w:t>YES</w:t>
            </w:r>
          </w:p>
        </w:tc>
        <w:tc>
          <w:tcPr>
            <w:tcW w:w="3029" w:type="pct"/>
            <w:tcBorders>
              <w:right w:val="single" w:sz="12" w:space="0" w:color="auto"/>
            </w:tcBorders>
          </w:tcPr>
          <w:p w14:paraId="24958CAC" w14:textId="77777777" w:rsidR="009E68E6" w:rsidRDefault="009E68E6" w:rsidP="007F4ECE">
            <w:pPr>
              <w:pStyle w:val="TABLE-cell"/>
            </w:pPr>
          </w:p>
        </w:tc>
      </w:tr>
      <w:tr w:rsidR="00F759EA" w:rsidRPr="004A61C2" w14:paraId="1ABEB555" w14:textId="77777777" w:rsidTr="007F4ECE">
        <w:trPr>
          <w:cantSplit/>
          <w:jc w:val="center"/>
        </w:trPr>
        <w:tc>
          <w:tcPr>
            <w:tcW w:w="1106" w:type="pct"/>
            <w:tcBorders>
              <w:left w:val="single" w:sz="12" w:space="0" w:color="auto"/>
            </w:tcBorders>
          </w:tcPr>
          <w:p w14:paraId="49327320" w14:textId="77777777" w:rsidR="00F759EA" w:rsidRDefault="00F759EA" w:rsidP="007F4ECE">
            <w:pPr>
              <w:pStyle w:val="TABLE-cell"/>
            </w:pPr>
            <w:r>
              <w:t>CMAC</w:t>
            </w:r>
          </w:p>
        </w:tc>
        <w:tc>
          <w:tcPr>
            <w:tcW w:w="865" w:type="pct"/>
          </w:tcPr>
          <w:p w14:paraId="2F777B87" w14:textId="77777777" w:rsidR="00F759EA" w:rsidRDefault="00F759EA" w:rsidP="007F4ECE">
            <w:pPr>
              <w:pStyle w:val="TABLE-cell"/>
            </w:pPr>
            <w:r>
              <w:t>YES</w:t>
            </w:r>
          </w:p>
        </w:tc>
        <w:tc>
          <w:tcPr>
            <w:tcW w:w="3029" w:type="pct"/>
            <w:tcBorders>
              <w:right w:val="single" w:sz="12" w:space="0" w:color="auto"/>
            </w:tcBorders>
          </w:tcPr>
          <w:p w14:paraId="15CAA8E9" w14:textId="77777777" w:rsidR="00F759EA" w:rsidRDefault="00F759EA" w:rsidP="007F4ECE">
            <w:pPr>
              <w:pStyle w:val="TABLE-cell"/>
            </w:pPr>
          </w:p>
        </w:tc>
      </w:tr>
      <w:tr w:rsidR="009E68E6" w:rsidRPr="004A61C2" w14:paraId="27BB2EEA" w14:textId="77777777" w:rsidTr="007F4ECE">
        <w:trPr>
          <w:cantSplit/>
          <w:jc w:val="center"/>
        </w:trPr>
        <w:tc>
          <w:tcPr>
            <w:tcW w:w="1106" w:type="pct"/>
            <w:tcBorders>
              <w:left w:val="single" w:sz="12" w:space="0" w:color="auto"/>
            </w:tcBorders>
          </w:tcPr>
          <w:p w14:paraId="213F4AAF" w14:textId="77777777" w:rsidR="009E68E6" w:rsidRDefault="009E68E6" w:rsidP="007F4ECE">
            <w:pPr>
              <w:pStyle w:val="TABLE-cell"/>
            </w:pPr>
            <w:r>
              <w:lastRenderedPageBreak/>
              <w:t>CTR</w:t>
            </w:r>
          </w:p>
        </w:tc>
        <w:tc>
          <w:tcPr>
            <w:tcW w:w="865" w:type="pct"/>
          </w:tcPr>
          <w:p w14:paraId="1420D605" w14:textId="77777777" w:rsidR="009E68E6" w:rsidRDefault="009E68E6" w:rsidP="007F4ECE">
            <w:pPr>
              <w:pStyle w:val="TABLE-cell"/>
            </w:pPr>
            <w:r>
              <w:t>YES</w:t>
            </w:r>
          </w:p>
        </w:tc>
        <w:tc>
          <w:tcPr>
            <w:tcW w:w="3029" w:type="pct"/>
            <w:tcBorders>
              <w:right w:val="single" w:sz="12" w:space="0" w:color="auto"/>
            </w:tcBorders>
          </w:tcPr>
          <w:p w14:paraId="4ABF4B5E" w14:textId="77777777" w:rsidR="009E68E6" w:rsidRDefault="009E68E6" w:rsidP="007F4ECE">
            <w:pPr>
              <w:pStyle w:val="TABLE-cell"/>
            </w:pPr>
          </w:p>
        </w:tc>
      </w:tr>
      <w:tr w:rsidR="009E68E6" w:rsidRPr="004A61C2" w14:paraId="6F8C9EE1" w14:textId="77777777" w:rsidTr="007F4ECE">
        <w:trPr>
          <w:cantSplit/>
          <w:jc w:val="center"/>
        </w:trPr>
        <w:tc>
          <w:tcPr>
            <w:tcW w:w="1106" w:type="pct"/>
            <w:tcBorders>
              <w:left w:val="single" w:sz="12" w:space="0" w:color="auto"/>
            </w:tcBorders>
          </w:tcPr>
          <w:p w14:paraId="530391B6" w14:textId="77777777" w:rsidR="009E68E6" w:rsidRDefault="009E68E6" w:rsidP="007F4ECE">
            <w:pPr>
              <w:pStyle w:val="TABLE-cell"/>
            </w:pPr>
            <w:r>
              <w:t>OFB</w:t>
            </w:r>
          </w:p>
        </w:tc>
        <w:tc>
          <w:tcPr>
            <w:tcW w:w="865" w:type="pct"/>
          </w:tcPr>
          <w:p w14:paraId="4AF9D0A1" w14:textId="77777777" w:rsidR="009E68E6" w:rsidRDefault="009E68E6" w:rsidP="007F4ECE">
            <w:pPr>
              <w:pStyle w:val="TABLE-cell"/>
            </w:pPr>
            <w:r>
              <w:t>YES</w:t>
            </w:r>
          </w:p>
        </w:tc>
        <w:tc>
          <w:tcPr>
            <w:tcW w:w="3029" w:type="pct"/>
            <w:tcBorders>
              <w:right w:val="single" w:sz="12" w:space="0" w:color="auto"/>
            </w:tcBorders>
          </w:tcPr>
          <w:p w14:paraId="6CC57E56" w14:textId="77777777" w:rsidR="009E68E6" w:rsidRDefault="009E68E6" w:rsidP="007F4ECE">
            <w:pPr>
              <w:pStyle w:val="TABLE-cell"/>
            </w:pPr>
          </w:p>
        </w:tc>
      </w:tr>
      <w:tr w:rsidR="009E68E6" w:rsidRPr="004A61C2" w14:paraId="2FDFF98A" w14:textId="77777777" w:rsidTr="007F4ECE">
        <w:trPr>
          <w:cantSplit/>
          <w:jc w:val="center"/>
        </w:trPr>
        <w:tc>
          <w:tcPr>
            <w:tcW w:w="1106" w:type="pct"/>
            <w:tcBorders>
              <w:left w:val="single" w:sz="12" w:space="0" w:color="auto"/>
            </w:tcBorders>
          </w:tcPr>
          <w:p w14:paraId="00B7FE7A" w14:textId="77777777" w:rsidR="009E68E6" w:rsidRDefault="009E68E6" w:rsidP="007F4ECE">
            <w:pPr>
              <w:pStyle w:val="TABLE-cell"/>
            </w:pPr>
            <w:r>
              <w:t>CBC</w:t>
            </w:r>
          </w:p>
        </w:tc>
        <w:tc>
          <w:tcPr>
            <w:tcW w:w="865" w:type="pct"/>
          </w:tcPr>
          <w:p w14:paraId="2DAA2E9E" w14:textId="77777777" w:rsidR="009E68E6" w:rsidRDefault="009E68E6" w:rsidP="007F4ECE">
            <w:pPr>
              <w:pStyle w:val="TABLE-cell"/>
            </w:pPr>
            <w:r>
              <w:t>YES</w:t>
            </w:r>
          </w:p>
        </w:tc>
        <w:tc>
          <w:tcPr>
            <w:tcW w:w="3029" w:type="pct"/>
            <w:tcBorders>
              <w:right w:val="single" w:sz="12" w:space="0" w:color="auto"/>
            </w:tcBorders>
          </w:tcPr>
          <w:p w14:paraId="74CB21E3" w14:textId="77777777" w:rsidR="009E68E6" w:rsidRDefault="009E68E6" w:rsidP="007F4ECE">
            <w:pPr>
              <w:pStyle w:val="TABLE-cell"/>
            </w:pPr>
          </w:p>
        </w:tc>
      </w:tr>
      <w:tr w:rsidR="009E68E6" w:rsidRPr="004A61C2" w14:paraId="5F88A912" w14:textId="77777777" w:rsidTr="007F4ECE">
        <w:trPr>
          <w:cantSplit/>
          <w:jc w:val="center"/>
        </w:trPr>
        <w:tc>
          <w:tcPr>
            <w:tcW w:w="1106" w:type="pct"/>
            <w:tcBorders>
              <w:left w:val="single" w:sz="12" w:space="0" w:color="auto"/>
            </w:tcBorders>
          </w:tcPr>
          <w:p w14:paraId="3E74ECF0" w14:textId="77777777" w:rsidR="009E68E6" w:rsidRDefault="009E68E6" w:rsidP="007F4ECE">
            <w:pPr>
              <w:pStyle w:val="TABLE-cell"/>
            </w:pPr>
            <w:r>
              <w:t>CFB</w:t>
            </w:r>
          </w:p>
        </w:tc>
        <w:tc>
          <w:tcPr>
            <w:tcW w:w="865" w:type="pct"/>
          </w:tcPr>
          <w:p w14:paraId="26B289CE" w14:textId="77777777" w:rsidR="009E68E6" w:rsidRDefault="009E68E6" w:rsidP="007F4ECE">
            <w:pPr>
              <w:pStyle w:val="TABLE-cell"/>
            </w:pPr>
            <w:r>
              <w:t>YES</w:t>
            </w:r>
          </w:p>
        </w:tc>
        <w:tc>
          <w:tcPr>
            <w:tcW w:w="3029" w:type="pct"/>
            <w:tcBorders>
              <w:right w:val="single" w:sz="12" w:space="0" w:color="auto"/>
            </w:tcBorders>
          </w:tcPr>
          <w:p w14:paraId="2A5D7CC7" w14:textId="77777777" w:rsidR="009E68E6" w:rsidRDefault="009E68E6" w:rsidP="007F4ECE">
            <w:pPr>
              <w:pStyle w:val="TABLE-cell"/>
            </w:pPr>
            <w:r>
              <w:t>REQUIRED, do not change this value</w:t>
            </w:r>
          </w:p>
        </w:tc>
      </w:tr>
      <w:tr w:rsidR="009E68E6" w:rsidRPr="004A61C2" w14:paraId="31FF374A" w14:textId="77777777" w:rsidTr="007F4ECE">
        <w:trPr>
          <w:cantSplit/>
          <w:jc w:val="center"/>
        </w:trPr>
        <w:tc>
          <w:tcPr>
            <w:tcW w:w="1106" w:type="pct"/>
            <w:tcBorders>
              <w:left w:val="single" w:sz="12" w:space="0" w:color="auto"/>
              <w:bottom w:val="single" w:sz="12" w:space="0" w:color="auto"/>
            </w:tcBorders>
          </w:tcPr>
          <w:p w14:paraId="18CAFC05" w14:textId="77777777" w:rsidR="009E68E6" w:rsidRDefault="009E68E6" w:rsidP="007F4ECE">
            <w:pPr>
              <w:pStyle w:val="TABLE-cell"/>
              <w:keepNext w:val="0"/>
            </w:pPr>
            <w:r>
              <w:t>ECB</w:t>
            </w:r>
          </w:p>
        </w:tc>
        <w:tc>
          <w:tcPr>
            <w:tcW w:w="865" w:type="pct"/>
            <w:tcBorders>
              <w:bottom w:val="single" w:sz="12" w:space="0" w:color="auto"/>
            </w:tcBorders>
          </w:tcPr>
          <w:p w14:paraId="3E33158C" w14:textId="77777777" w:rsidR="009E68E6" w:rsidRDefault="009E68E6" w:rsidP="007F4ECE">
            <w:pPr>
              <w:pStyle w:val="TABLE-cell"/>
              <w:keepNext w:val="0"/>
            </w:pPr>
            <w:r>
              <w:t>YES</w:t>
            </w:r>
          </w:p>
        </w:tc>
        <w:tc>
          <w:tcPr>
            <w:tcW w:w="3029" w:type="pct"/>
            <w:tcBorders>
              <w:bottom w:val="single" w:sz="12" w:space="0" w:color="auto"/>
              <w:right w:val="single" w:sz="12" w:space="0" w:color="auto"/>
            </w:tcBorders>
          </w:tcPr>
          <w:p w14:paraId="48CE6B82" w14:textId="77777777" w:rsidR="009E68E6" w:rsidRDefault="009E68E6" w:rsidP="007F4ECE">
            <w:pPr>
              <w:pStyle w:val="TABLE-cell"/>
              <w:keepNext w:val="0"/>
            </w:pPr>
          </w:p>
        </w:tc>
      </w:tr>
    </w:tbl>
    <w:p w14:paraId="26F8DC4A" w14:textId="77777777" w:rsidR="00112E50" w:rsidRDefault="00112E50" w:rsidP="00112E50">
      <w:pPr>
        <w:pStyle w:val="Heading1"/>
      </w:pPr>
      <w:bookmarkStart w:id="116" w:name="_Toc17117604"/>
      <w:bookmarkStart w:id="117" w:name="_Toc380749684"/>
      <w:bookmarkStart w:id="118" w:name="_Toc384901991"/>
      <w:bookmarkStart w:id="119" w:name="_Toc385066417"/>
      <w:bookmarkStart w:id="120" w:name="_Toc384901988"/>
      <w:bookmarkStart w:id="121" w:name="_Toc380749682"/>
      <w:bookmarkStart w:id="122" w:name="_Toc286047246"/>
      <w:bookmarkStart w:id="123" w:name="_Toc288815160"/>
      <w:bookmarkStart w:id="124" w:name="_Toc304539409"/>
      <w:bookmarkStart w:id="125" w:name="_Toc308709974"/>
      <w:r>
        <w:lastRenderedPageBreak/>
        <w:t>Key Size Selections</w:t>
      </w:r>
      <w:bookmarkEnd w:id="116"/>
    </w:p>
    <w:bookmarkEnd w:id="117"/>
    <w:bookmarkEnd w:id="118"/>
    <w:bookmarkEnd w:id="119"/>
    <w:p w14:paraId="3427C485" w14:textId="77777777" w:rsidR="00112E50" w:rsidRDefault="00112E50" w:rsidP="00112E50">
      <w:pPr>
        <w:pStyle w:val="BodyText"/>
      </w:pPr>
      <w:r>
        <w:t xml:space="preserve">The values in this table indicate the allowed </w:t>
      </w:r>
      <w:r w:rsidR="00202319">
        <w:t>key sizes for the implementation</w:t>
      </w:r>
      <w:r>
        <w:t>.</w:t>
      </w:r>
    </w:p>
    <w:p w14:paraId="74AB00A6" w14:textId="77777777" w:rsidR="005C5DA4" w:rsidRPr="00112E50" w:rsidRDefault="005C5DA4" w:rsidP="00112E50">
      <w:pPr>
        <w:pStyle w:val="BodyText"/>
      </w:pPr>
      <w:r>
        <w:t>The Value column needs to have a list format (one or more values within “{}”).</w:t>
      </w:r>
    </w:p>
    <w:p w14:paraId="5F44D471" w14:textId="77777777" w:rsidR="00112E50" w:rsidRDefault="00202319" w:rsidP="00112E50">
      <w:pPr>
        <w:pStyle w:val="BodyText"/>
      </w:pPr>
      <w:r>
        <w:t>Make sure that the Type column is properly labeled or strange values will be generated</w:t>
      </w:r>
      <w:r w:rsidR="00010EB5">
        <w:t>.</w:t>
      </w:r>
    </w:p>
    <w:p w14:paraId="6E96E1DE" w14:textId="77777777" w:rsidR="00010EB5" w:rsidRDefault="00010EB5" w:rsidP="00112E50">
      <w:pPr>
        <w:pStyle w:val="BodyText"/>
      </w:pPr>
      <w:r>
        <w:t>To prevent generation of the values for an algorithm, add any non-upper-case character to the start of the name (such as “-RSA_KEY_SIZES_BITS” or “xRSA_KEY_SIZES_BITS” or “//RSA_KEY_SIZES_BITS”). Deleting the row will, of course, also work.</w:t>
      </w:r>
      <w:r w:rsidR="005C5DA4">
        <w:t xml:space="preserve"> Do not just leave an empty list of key sizes</w:t>
      </w:r>
    </w:p>
    <w:p w14:paraId="2D63F44A" w14:textId="77777777" w:rsidR="005C5DA4" w:rsidRPr="00112E50" w:rsidRDefault="005C5DA4" w:rsidP="00112E50">
      <w:pPr>
        <w:pStyle w:val="BodyText"/>
      </w:pPr>
      <w:r>
        <w:t xml:space="preserve">ECC key sizes are determined by the curve selection in </w:t>
      </w:r>
      <w:r>
        <w:fldChar w:fldCharType="begin"/>
      </w:r>
      <w:r>
        <w:instrText xml:space="preserve"> REF _Ref385592206 \h </w:instrText>
      </w:r>
      <w:r>
        <w:fldChar w:fldCharType="separate"/>
      </w:r>
      <w:r w:rsidR="008D7DE5">
        <w:t xml:space="preserve">Table </w:t>
      </w:r>
      <w:r w:rsidR="008D7DE5">
        <w:rPr>
          <w:noProof/>
        </w:rPr>
        <w:t>4</w:t>
      </w:r>
      <w:r>
        <w:fldChar w:fldCharType="end"/>
      </w:r>
      <w:r>
        <w:t>.</w:t>
      </w:r>
    </w:p>
    <w:p w14:paraId="6E9F916C" w14:textId="77777777" w:rsidR="00112E50" w:rsidRPr="00F15C9B" w:rsidRDefault="00112E50" w:rsidP="00112E50">
      <w:pPr>
        <w:pStyle w:val="TABLE-title"/>
      </w:pPr>
      <w:bookmarkStart w:id="126" w:name="_Ref385782560"/>
      <w:bookmarkStart w:id="127" w:name="_Ref365140520"/>
      <w:bookmarkStart w:id="128" w:name="_Toc380749908"/>
      <w:bookmarkStart w:id="129" w:name="_Toc384651570"/>
      <w:bookmarkStart w:id="130" w:name="_Toc385066637"/>
      <w:bookmarkStart w:id="131" w:name="_Toc17117617"/>
      <w:r>
        <w:t xml:space="preserve">Table </w:t>
      </w:r>
      <w:r>
        <w:fldChar w:fldCharType="begin"/>
      </w:r>
      <w:r>
        <w:instrText xml:space="preserve"> SEQ Table \* ARABIC </w:instrText>
      </w:r>
      <w:r>
        <w:fldChar w:fldCharType="separate"/>
      </w:r>
      <w:r w:rsidR="008D7DE5">
        <w:rPr>
          <w:noProof/>
        </w:rPr>
        <w:t>3</w:t>
      </w:r>
      <w:r>
        <w:rPr>
          <w:noProof/>
        </w:rPr>
        <w:fldChar w:fldCharType="end"/>
      </w:r>
      <w:bookmarkEnd w:id="126"/>
      <w:r>
        <w:rPr>
          <w:noProof/>
        </w:rPr>
        <w:t xml:space="preserve"> </w:t>
      </w:r>
      <w:r w:rsidRPr="00F15C9B">
        <w:t xml:space="preserve">— Defines for </w:t>
      </w:r>
      <w:r>
        <w:t>Key Size</w:t>
      </w:r>
      <w:r w:rsidRPr="00F15C9B">
        <w:t xml:space="preserve"> </w:t>
      </w:r>
      <w:bookmarkEnd w:id="127"/>
      <w:bookmarkEnd w:id="128"/>
      <w:bookmarkEnd w:id="129"/>
      <w:bookmarkEnd w:id="130"/>
      <w:r w:rsidR="00202319">
        <w:t>Constants</w:t>
      </w:r>
      <w:bookmarkEnd w:id="13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880"/>
        <w:gridCol w:w="1350"/>
        <w:gridCol w:w="1350"/>
        <w:gridCol w:w="3780"/>
      </w:tblGrid>
      <w:tr w:rsidR="00202319" w:rsidRPr="00F15C9B" w14:paraId="0A5A0AB1" w14:textId="77777777" w:rsidTr="00724CD4">
        <w:trPr>
          <w:cantSplit/>
          <w:jc w:val="center"/>
        </w:trPr>
        <w:tc>
          <w:tcPr>
            <w:tcW w:w="1538" w:type="pct"/>
            <w:tcBorders>
              <w:top w:val="single" w:sz="12" w:space="0" w:color="auto"/>
              <w:left w:val="single" w:sz="12" w:space="0" w:color="auto"/>
              <w:bottom w:val="single" w:sz="12" w:space="0" w:color="auto"/>
            </w:tcBorders>
          </w:tcPr>
          <w:p w14:paraId="7A9AD491" w14:textId="77777777" w:rsidR="00202319" w:rsidRPr="00F15C9B" w:rsidRDefault="00202319" w:rsidP="00202319">
            <w:pPr>
              <w:pStyle w:val="TABLE-col-heading"/>
            </w:pPr>
            <w:r w:rsidRPr="00F15C9B">
              <w:t>Name</w:t>
            </w:r>
          </w:p>
        </w:tc>
        <w:tc>
          <w:tcPr>
            <w:tcW w:w="721" w:type="pct"/>
            <w:tcBorders>
              <w:top w:val="single" w:sz="12" w:space="0" w:color="auto"/>
              <w:bottom w:val="single" w:sz="12" w:space="0" w:color="auto"/>
            </w:tcBorders>
          </w:tcPr>
          <w:p w14:paraId="20D9B417" w14:textId="77777777" w:rsidR="00202319" w:rsidRPr="00F15C9B" w:rsidRDefault="00202319" w:rsidP="00202319">
            <w:pPr>
              <w:pStyle w:val="TABLE-col-heading"/>
            </w:pPr>
            <w:r w:rsidRPr="00F15C9B">
              <w:t>Value</w:t>
            </w:r>
          </w:p>
        </w:tc>
        <w:tc>
          <w:tcPr>
            <w:tcW w:w="721" w:type="pct"/>
            <w:tcBorders>
              <w:top w:val="single" w:sz="12" w:space="0" w:color="auto"/>
              <w:bottom w:val="single" w:sz="12" w:space="0" w:color="auto"/>
            </w:tcBorders>
          </w:tcPr>
          <w:p w14:paraId="5ADEA21B" w14:textId="77777777" w:rsidR="00202319" w:rsidRPr="00F15C9B" w:rsidRDefault="00202319" w:rsidP="00202319">
            <w:pPr>
              <w:pStyle w:val="TABLE-col-heading"/>
            </w:pPr>
            <w:r>
              <w:t>Type</w:t>
            </w:r>
          </w:p>
        </w:tc>
        <w:tc>
          <w:tcPr>
            <w:tcW w:w="2019" w:type="pct"/>
            <w:tcBorders>
              <w:top w:val="single" w:sz="12" w:space="0" w:color="auto"/>
              <w:bottom w:val="single" w:sz="12" w:space="0" w:color="auto"/>
              <w:right w:val="single" w:sz="12" w:space="0" w:color="auto"/>
            </w:tcBorders>
          </w:tcPr>
          <w:p w14:paraId="29FDD827" w14:textId="77777777" w:rsidR="00202319" w:rsidRPr="00F15C9B" w:rsidRDefault="00202319" w:rsidP="00202319">
            <w:pPr>
              <w:pStyle w:val="TABLE-col-heading"/>
            </w:pPr>
            <w:r w:rsidRPr="00F15C9B">
              <w:t>Comments</w:t>
            </w:r>
          </w:p>
        </w:tc>
      </w:tr>
      <w:tr w:rsidR="00202319" w:rsidRPr="008262DA" w14:paraId="021111F8" w14:textId="77777777" w:rsidTr="00724CD4">
        <w:trPr>
          <w:cantSplit/>
          <w:jc w:val="center"/>
        </w:trPr>
        <w:tc>
          <w:tcPr>
            <w:tcW w:w="1538" w:type="pct"/>
            <w:tcBorders>
              <w:top w:val="single" w:sz="12" w:space="0" w:color="auto"/>
              <w:left w:val="single" w:sz="12" w:space="0" w:color="auto"/>
              <w:bottom w:val="single" w:sz="6" w:space="0" w:color="auto"/>
            </w:tcBorders>
          </w:tcPr>
          <w:p w14:paraId="3B58D675" w14:textId="77777777" w:rsidR="00202319" w:rsidRPr="00F15C9B" w:rsidRDefault="00202319" w:rsidP="00202319">
            <w:pPr>
              <w:pStyle w:val="TABLE-cell"/>
              <w:keepNext w:val="0"/>
            </w:pPr>
            <w:r>
              <w:t>RSA_KEY_SIZES_BITS</w:t>
            </w:r>
          </w:p>
        </w:tc>
        <w:tc>
          <w:tcPr>
            <w:tcW w:w="721" w:type="pct"/>
            <w:tcBorders>
              <w:top w:val="single" w:sz="12" w:space="0" w:color="auto"/>
              <w:bottom w:val="single" w:sz="6" w:space="0" w:color="auto"/>
            </w:tcBorders>
          </w:tcPr>
          <w:p w14:paraId="5A281C25" w14:textId="77777777" w:rsidR="00202319" w:rsidRPr="00F15C9B" w:rsidRDefault="00202319" w:rsidP="00202319">
            <w:pPr>
              <w:pStyle w:val="TABLE-cell"/>
              <w:keepNext w:val="0"/>
            </w:pPr>
            <w:r>
              <w:t>{1024, 2048}</w:t>
            </w:r>
          </w:p>
        </w:tc>
        <w:tc>
          <w:tcPr>
            <w:tcW w:w="721" w:type="pct"/>
            <w:tcBorders>
              <w:top w:val="single" w:sz="12" w:space="0" w:color="auto"/>
              <w:bottom w:val="single" w:sz="6" w:space="0" w:color="auto"/>
            </w:tcBorders>
          </w:tcPr>
          <w:p w14:paraId="4FCCA8E2" w14:textId="77777777" w:rsidR="00202319" w:rsidRDefault="00202319" w:rsidP="00202319">
            <w:pPr>
              <w:pStyle w:val="TABLE-cell"/>
              <w:keepNext w:val="0"/>
            </w:pPr>
            <w:r>
              <w:t>Asymmetric</w:t>
            </w:r>
          </w:p>
        </w:tc>
        <w:tc>
          <w:tcPr>
            <w:tcW w:w="2019" w:type="pct"/>
            <w:tcBorders>
              <w:top w:val="single" w:sz="12" w:space="0" w:color="auto"/>
              <w:bottom w:val="single" w:sz="6" w:space="0" w:color="auto"/>
              <w:right w:val="single" w:sz="12" w:space="0" w:color="auto"/>
            </w:tcBorders>
          </w:tcPr>
          <w:p w14:paraId="7977C016" w14:textId="77777777" w:rsidR="00202319" w:rsidRPr="00F15C9B" w:rsidRDefault="00202319" w:rsidP="00202319">
            <w:pPr>
              <w:pStyle w:val="TABLE-cell"/>
              <w:keepNext w:val="0"/>
            </w:pPr>
            <w:r>
              <w:t>values for the reference implementation</w:t>
            </w:r>
          </w:p>
        </w:tc>
      </w:tr>
      <w:tr w:rsidR="00307A56" w:rsidRPr="008262DA" w14:paraId="4D481386" w14:textId="77777777" w:rsidTr="00724CD4">
        <w:trPr>
          <w:cantSplit/>
          <w:jc w:val="center"/>
        </w:trPr>
        <w:tc>
          <w:tcPr>
            <w:tcW w:w="1538" w:type="pct"/>
            <w:tcBorders>
              <w:top w:val="single" w:sz="6" w:space="0" w:color="auto"/>
              <w:left w:val="single" w:sz="12" w:space="0" w:color="auto"/>
              <w:bottom w:val="single" w:sz="6" w:space="0" w:color="auto"/>
            </w:tcBorders>
          </w:tcPr>
          <w:p w14:paraId="63EB01E0" w14:textId="77777777" w:rsidR="00307A56" w:rsidRDefault="00307A56" w:rsidP="00202319">
            <w:pPr>
              <w:pStyle w:val="TABLE-cell"/>
              <w:keepNext w:val="0"/>
            </w:pPr>
            <w:r>
              <w:t>TDES_KEY_SIZES_BITS</w:t>
            </w:r>
          </w:p>
        </w:tc>
        <w:tc>
          <w:tcPr>
            <w:tcW w:w="721" w:type="pct"/>
            <w:tcBorders>
              <w:top w:val="single" w:sz="6" w:space="0" w:color="auto"/>
              <w:bottom w:val="single" w:sz="6" w:space="0" w:color="auto"/>
            </w:tcBorders>
          </w:tcPr>
          <w:p w14:paraId="49B3E3B7" w14:textId="77777777" w:rsidR="00307A56" w:rsidRDefault="00900E41" w:rsidP="0094602D">
            <w:pPr>
              <w:pStyle w:val="TABLE-cell"/>
              <w:keepNext w:val="0"/>
            </w:pPr>
            <w:r>
              <w:t>{128, 192}</w:t>
            </w:r>
          </w:p>
        </w:tc>
        <w:tc>
          <w:tcPr>
            <w:tcW w:w="721" w:type="pct"/>
            <w:tcBorders>
              <w:top w:val="single" w:sz="6" w:space="0" w:color="auto"/>
              <w:bottom w:val="single" w:sz="6" w:space="0" w:color="auto"/>
            </w:tcBorders>
          </w:tcPr>
          <w:p w14:paraId="1533BF32" w14:textId="77777777" w:rsidR="00307A56" w:rsidRDefault="00307A56" w:rsidP="00202319">
            <w:pPr>
              <w:pStyle w:val="TABLE-cell"/>
              <w:keepNext w:val="0"/>
            </w:pPr>
            <w:r>
              <w:t>Block Cipher</w:t>
            </w:r>
          </w:p>
        </w:tc>
        <w:tc>
          <w:tcPr>
            <w:tcW w:w="2019" w:type="pct"/>
            <w:tcBorders>
              <w:top w:val="single" w:sz="6" w:space="0" w:color="auto"/>
              <w:bottom w:val="single" w:sz="6" w:space="0" w:color="auto"/>
              <w:right w:val="single" w:sz="12" w:space="0" w:color="auto"/>
            </w:tcBorders>
          </w:tcPr>
          <w:p w14:paraId="7D3AA139" w14:textId="77777777" w:rsidR="00307A56" w:rsidRDefault="00307A56" w:rsidP="00202319">
            <w:pPr>
              <w:pStyle w:val="TABLE-cell"/>
              <w:keepNext w:val="0"/>
            </w:pPr>
            <w:r>
              <w:t>values for the reference implementation</w:t>
            </w:r>
          </w:p>
        </w:tc>
      </w:tr>
      <w:tr w:rsidR="00202319" w:rsidRPr="00F15C9B" w14:paraId="3B6494F3" w14:textId="77777777" w:rsidTr="00202319">
        <w:trPr>
          <w:cantSplit/>
          <w:jc w:val="center"/>
        </w:trPr>
        <w:tc>
          <w:tcPr>
            <w:tcW w:w="1538" w:type="pct"/>
            <w:tcBorders>
              <w:top w:val="single" w:sz="6" w:space="0" w:color="auto"/>
              <w:left w:val="single" w:sz="12" w:space="0" w:color="auto"/>
              <w:bottom w:val="single" w:sz="6" w:space="0" w:color="auto"/>
            </w:tcBorders>
          </w:tcPr>
          <w:p w14:paraId="6121D36B" w14:textId="77777777" w:rsidR="00202319" w:rsidRPr="00F15C9B" w:rsidRDefault="00202319" w:rsidP="00202319">
            <w:pPr>
              <w:pStyle w:val="TABLE-cell"/>
            </w:pPr>
            <w:r>
              <w:t>AES_KEY_SIZES_BITS</w:t>
            </w:r>
          </w:p>
        </w:tc>
        <w:tc>
          <w:tcPr>
            <w:tcW w:w="721" w:type="pct"/>
            <w:tcBorders>
              <w:top w:val="single" w:sz="6" w:space="0" w:color="auto"/>
              <w:bottom w:val="single" w:sz="6" w:space="0" w:color="auto"/>
            </w:tcBorders>
          </w:tcPr>
          <w:p w14:paraId="69B8A49B" w14:textId="77777777" w:rsidR="00202319" w:rsidRPr="00F15C9B" w:rsidRDefault="00202319" w:rsidP="00202319">
            <w:pPr>
              <w:pStyle w:val="TABLE-cell"/>
            </w:pPr>
            <w:r>
              <w:t>{128, 256}</w:t>
            </w:r>
          </w:p>
        </w:tc>
        <w:tc>
          <w:tcPr>
            <w:tcW w:w="721" w:type="pct"/>
            <w:tcBorders>
              <w:top w:val="single" w:sz="6" w:space="0" w:color="auto"/>
              <w:bottom w:val="single" w:sz="6" w:space="0" w:color="auto"/>
            </w:tcBorders>
          </w:tcPr>
          <w:p w14:paraId="6B8FCE5C" w14:textId="77777777" w:rsidR="00202319" w:rsidRDefault="00202319" w:rsidP="00202319">
            <w:pPr>
              <w:pStyle w:val="TABLE-cell"/>
            </w:pPr>
            <w:r>
              <w:t>Block Cipher</w:t>
            </w:r>
          </w:p>
        </w:tc>
        <w:tc>
          <w:tcPr>
            <w:tcW w:w="2019" w:type="pct"/>
            <w:tcBorders>
              <w:top w:val="single" w:sz="6" w:space="0" w:color="auto"/>
              <w:bottom w:val="single" w:sz="6" w:space="0" w:color="auto"/>
              <w:right w:val="single" w:sz="12" w:space="0" w:color="auto"/>
            </w:tcBorders>
          </w:tcPr>
          <w:p w14:paraId="06EC8986" w14:textId="77777777" w:rsidR="00202319" w:rsidRPr="00F15C9B" w:rsidRDefault="00202319" w:rsidP="00202319">
            <w:pPr>
              <w:pStyle w:val="TABLE-cell"/>
            </w:pPr>
            <w:r>
              <w:t>values for the reference implementation</w:t>
            </w:r>
          </w:p>
        </w:tc>
      </w:tr>
      <w:tr w:rsidR="00202319" w:rsidRPr="00F15C9B" w14:paraId="33D7314F" w14:textId="77777777" w:rsidTr="00202319">
        <w:trPr>
          <w:cantSplit/>
          <w:jc w:val="center"/>
        </w:trPr>
        <w:tc>
          <w:tcPr>
            <w:tcW w:w="1538" w:type="pct"/>
            <w:tcBorders>
              <w:left w:val="single" w:sz="12" w:space="0" w:color="auto"/>
            </w:tcBorders>
          </w:tcPr>
          <w:p w14:paraId="1CB2FBC1" w14:textId="77777777" w:rsidR="00202319" w:rsidRPr="00F15C9B" w:rsidRDefault="00202319" w:rsidP="00202319">
            <w:pPr>
              <w:pStyle w:val="TABLE-cell"/>
              <w:keepNext w:val="0"/>
            </w:pPr>
            <w:r>
              <w:t>SM4_KEY_SIZES_BITS</w:t>
            </w:r>
          </w:p>
        </w:tc>
        <w:tc>
          <w:tcPr>
            <w:tcW w:w="721" w:type="pct"/>
          </w:tcPr>
          <w:p w14:paraId="1970EDE9" w14:textId="77777777" w:rsidR="00202319" w:rsidRDefault="00202319" w:rsidP="00202319">
            <w:pPr>
              <w:pStyle w:val="TABLE-cell"/>
              <w:keepNext w:val="0"/>
            </w:pPr>
            <w:r>
              <w:t>{128}</w:t>
            </w:r>
          </w:p>
        </w:tc>
        <w:tc>
          <w:tcPr>
            <w:tcW w:w="721" w:type="pct"/>
          </w:tcPr>
          <w:p w14:paraId="1C63D279" w14:textId="77777777" w:rsidR="00202319" w:rsidRDefault="00202319" w:rsidP="00202319">
            <w:pPr>
              <w:pStyle w:val="TABLE-cell"/>
              <w:keepNext w:val="0"/>
            </w:pPr>
            <w:r>
              <w:t>Block Cipher</w:t>
            </w:r>
          </w:p>
        </w:tc>
        <w:tc>
          <w:tcPr>
            <w:tcW w:w="2019" w:type="pct"/>
            <w:tcBorders>
              <w:right w:val="single" w:sz="12" w:space="0" w:color="auto"/>
            </w:tcBorders>
          </w:tcPr>
          <w:p w14:paraId="3C8E22BB" w14:textId="77777777" w:rsidR="00202319" w:rsidRPr="00F15C9B" w:rsidRDefault="00202319" w:rsidP="00202319">
            <w:pPr>
              <w:pStyle w:val="TABLE-cell"/>
              <w:keepNext w:val="0"/>
            </w:pPr>
            <w:r>
              <w:t>not relevant in this implementation</w:t>
            </w:r>
          </w:p>
        </w:tc>
      </w:tr>
      <w:tr w:rsidR="00202319" w:rsidRPr="00F15C9B" w14:paraId="7F7A5107" w14:textId="77777777" w:rsidTr="00202319">
        <w:trPr>
          <w:cantSplit/>
          <w:jc w:val="center"/>
        </w:trPr>
        <w:tc>
          <w:tcPr>
            <w:tcW w:w="1538" w:type="pct"/>
            <w:tcBorders>
              <w:left w:val="single" w:sz="12" w:space="0" w:color="auto"/>
              <w:bottom w:val="single" w:sz="12" w:space="0" w:color="auto"/>
            </w:tcBorders>
          </w:tcPr>
          <w:p w14:paraId="618B6137" w14:textId="77777777" w:rsidR="00202319" w:rsidRDefault="00202319" w:rsidP="00202319">
            <w:pPr>
              <w:pStyle w:val="TABLE-cell"/>
              <w:keepNext w:val="0"/>
            </w:pPr>
            <w:r>
              <w:t>CAMELLIA_KEY_SIZES_BITS</w:t>
            </w:r>
          </w:p>
        </w:tc>
        <w:tc>
          <w:tcPr>
            <w:tcW w:w="721" w:type="pct"/>
            <w:tcBorders>
              <w:bottom w:val="single" w:sz="12" w:space="0" w:color="auto"/>
            </w:tcBorders>
          </w:tcPr>
          <w:p w14:paraId="3B1D59B1" w14:textId="77777777" w:rsidR="00202319" w:rsidRDefault="00202319" w:rsidP="00202319">
            <w:pPr>
              <w:pStyle w:val="TABLE-cell"/>
              <w:keepNext w:val="0"/>
            </w:pPr>
            <w:r>
              <w:t>{128</w:t>
            </w:r>
            <w:ins w:id="132" w:author="David Wooten" w:date="2019-10-07T21:36:00Z">
              <w:r w:rsidR="00CB0EBF">
                <w:t>, 256</w:t>
              </w:r>
            </w:ins>
            <w:r>
              <w:t>}</w:t>
            </w:r>
          </w:p>
        </w:tc>
        <w:tc>
          <w:tcPr>
            <w:tcW w:w="721" w:type="pct"/>
            <w:tcBorders>
              <w:bottom w:val="single" w:sz="12" w:space="0" w:color="auto"/>
            </w:tcBorders>
          </w:tcPr>
          <w:p w14:paraId="7006A58D" w14:textId="77777777" w:rsidR="00202319" w:rsidRDefault="00202319" w:rsidP="00202319">
            <w:pPr>
              <w:pStyle w:val="TABLE-cell"/>
              <w:keepNext w:val="0"/>
            </w:pPr>
            <w:r>
              <w:t>Block Cipher</w:t>
            </w:r>
          </w:p>
        </w:tc>
        <w:tc>
          <w:tcPr>
            <w:tcW w:w="2019" w:type="pct"/>
            <w:tcBorders>
              <w:bottom w:val="single" w:sz="12" w:space="0" w:color="auto"/>
              <w:right w:val="single" w:sz="12" w:space="0" w:color="auto"/>
            </w:tcBorders>
          </w:tcPr>
          <w:p w14:paraId="4A0A12A6" w14:textId="77777777" w:rsidR="00202319" w:rsidRPr="00F15C9B" w:rsidRDefault="00202319" w:rsidP="00202319">
            <w:pPr>
              <w:pStyle w:val="TABLE-cell"/>
              <w:keepNext w:val="0"/>
            </w:pPr>
            <w:r>
              <w:t>not relevant for reference implementations</w:t>
            </w:r>
          </w:p>
        </w:tc>
      </w:tr>
    </w:tbl>
    <w:p w14:paraId="12837ADF" w14:textId="77777777" w:rsidR="009E68E6" w:rsidRPr="00CA5995" w:rsidRDefault="009E68E6" w:rsidP="007F4ECE">
      <w:pPr>
        <w:pStyle w:val="Heading1"/>
      </w:pPr>
      <w:bookmarkStart w:id="133" w:name="_Ref385592098"/>
      <w:bookmarkStart w:id="134" w:name="_Toc17117605"/>
      <w:r w:rsidRPr="00CA5995">
        <w:lastRenderedPageBreak/>
        <w:t xml:space="preserve">Implemented </w:t>
      </w:r>
      <w:r>
        <w:t>Curves</w:t>
      </w:r>
      <w:bookmarkEnd w:id="120"/>
      <w:bookmarkEnd w:id="133"/>
      <w:bookmarkEnd w:id="134"/>
    </w:p>
    <w:p w14:paraId="590D8444" w14:textId="77777777" w:rsidR="009E68E6" w:rsidRDefault="007F4ECE" w:rsidP="009E68E6">
      <w:pPr>
        <w:pStyle w:val="BodyText"/>
      </w:pPr>
      <w:r>
        <w:t xml:space="preserve">This table </w:t>
      </w:r>
      <w:r w:rsidR="009E68E6">
        <w:t xml:space="preserve">is used to indicate the curves that are implemented in a TPM. The selections in the </w:t>
      </w:r>
      <w:r w:rsidR="009E68E6" w:rsidRPr="0048501B">
        <w:t>Value</w:t>
      </w:r>
      <w:r w:rsidR="009E68E6">
        <w:t xml:space="preserve"> column may be changed to reflect the implementation. The values shown are illustrative.</w:t>
      </w:r>
    </w:p>
    <w:p w14:paraId="76981AF0" w14:textId="77777777" w:rsidR="009E68E6" w:rsidRDefault="009E68E6" w:rsidP="009E68E6">
      <w:pPr>
        <w:pStyle w:val="BodyText"/>
      </w:pPr>
      <w:r>
        <w:t xml:space="preserve">The </w:t>
      </w:r>
      <w:r w:rsidR="00F759EA">
        <w:t>“</w:t>
      </w:r>
      <w:r>
        <w:t>Implemented</w:t>
      </w:r>
      <w:r w:rsidR="00F759EA">
        <w:t>”</w:t>
      </w:r>
      <w:r w:rsidR="007F4ECE">
        <w:t xml:space="preserve"> column contains a </w:t>
      </w:r>
      <w:r w:rsidR="00F759EA">
        <w:t>“</w:t>
      </w:r>
      <w:r w:rsidR="007F4ECE">
        <w:t>Y</w:t>
      </w:r>
      <w:r w:rsidR="00F759EA">
        <w:t>”</w:t>
      </w:r>
      <w:r w:rsidR="007F4ECE">
        <w:t xml:space="preserve">, </w:t>
      </w:r>
      <w:r w:rsidR="00F759EA">
        <w:t>“</w:t>
      </w:r>
      <w:r w:rsidR="007F4ECE">
        <w:t>YES</w:t>
      </w:r>
      <w:r w:rsidR="00F759EA">
        <w:t>”</w:t>
      </w:r>
      <w:r w:rsidR="007F4ECE">
        <w:t>,</w:t>
      </w:r>
      <w:r>
        <w:t xml:space="preserve"> or blank to indicate that the curve is present in the implementation, an </w:t>
      </w:r>
      <w:r w:rsidR="00F759EA">
        <w:t>“</w:t>
      </w:r>
      <w:r>
        <w:t>N</w:t>
      </w:r>
      <w:r w:rsidR="00F759EA">
        <w:t>”</w:t>
      </w:r>
      <w:r>
        <w:t xml:space="preserve"> or </w:t>
      </w:r>
      <w:r w:rsidR="00F759EA">
        <w:t>“</w:t>
      </w:r>
      <w:r>
        <w:t>NO</w:t>
      </w:r>
      <w:r w:rsidR="00F759EA">
        <w:t>”</w:t>
      </w:r>
      <w:r>
        <w:t xml:space="preserve"> to indicate that the curve is not implemented.</w:t>
      </w:r>
    </w:p>
    <w:p w14:paraId="444E5B27" w14:textId="77777777" w:rsidR="00112E50" w:rsidRDefault="00112E50" w:rsidP="009E68E6">
      <w:pPr>
        <w:pStyle w:val="BodyText"/>
      </w:pPr>
      <w:r>
        <w:t>If ECC is not implemented, the contents of this table will not have an effect on the code generated.</w:t>
      </w:r>
    </w:p>
    <w:p w14:paraId="0D0BCBA6" w14:textId="77777777" w:rsidR="009E68E6" w:rsidRDefault="009E68E6" w:rsidP="009E68E6">
      <w:pPr>
        <w:pStyle w:val="NOTE"/>
      </w:pPr>
      <w:r>
        <w:t>NOTE</w:t>
      </w:r>
      <w:r>
        <w:tab/>
        <w:t>The curve names are required to have a number of at least three digits in the last part of the name. ECC_SRC_P256 and ECC_SRC_P256A are both acceptable but ECC_P256_SRC is not.</w:t>
      </w:r>
    </w:p>
    <w:p w14:paraId="18906909" w14:textId="77777777" w:rsidR="009E68E6" w:rsidRDefault="009E68E6" w:rsidP="009E68E6">
      <w:pPr>
        <w:pStyle w:val="TABLE-title"/>
      </w:pPr>
      <w:bookmarkStart w:id="135" w:name="_Ref385592206"/>
      <w:bookmarkStart w:id="136" w:name="_Toc384651567"/>
      <w:bookmarkStart w:id="137" w:name="_Toc17117618"/>
      <w:r>
        <w:t xml:space="preserve">Table </w:t>
      </w:r>
      <w:r>
        <w:fldChar w:fldCharType="begin"/>
      </w:r>
      <w:r>
        <w:instrText xml:space="preserve"> SEQ Table \* ARABIC </w:instrText>
      </w:r>
      <w:r>
        <w:fldChar w:fldCharType="separate"/>
      </w:r>
      <w:r w:rsidR="008D7DE5">
        <w:rPr>
          <w:noProof/>
        </w:rPr>
        <w:t>4</w:t>
      </w:r>
      <w:r>
        <w:rPr>
          <w:noProof/>
        </w:rPr>
        <w:fldChar w:fldCharType="end"/>
      </w:r>
      <w:bookmarkEnd w:id="135"/>
      <w:r>
        <w:rPr>
          <w:noProof/>
        </w:rPr>
        <w:t xml:space="preserve"> </w:t>
      </w:r>
      <w:r>
        <w:t>— Defines for Implemented Curves</w:t>
      </w:r>
      <w:bookmarkEnd w:id="136"/>
      <w:bookmarkEnd w:id="13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70"/>
        <w:gridCol w:w="1350"/>
        <w:gridCol w:w="5940"/>
      </w:tblGrid>
      <w:tr w:rsidR="009E68E6" w:rsidRPr="004A61C2" w14:paraId="6D15F84F" w14:textId="77777777" w:rsidTr="007F4ECE">
        <w:trPr>
          <w:cantSplit/>
          <w:tblHeader/>
          <w:jc w:val="center"/>
        </w:trPr>
        <w:tc>
          <w:tcPr>
            <w:tcW w:w="1106" w:type="pct"/>
            <w:tcBorders>
              <w:top w:val="single" w:sz="12" w:space="0" w:color="auto"/>
              <w:left w:val="single" w:sz="12" w:space="0" w:color="auto"/>
              <w:bottom w:val="single" w:sz="12" w:space="0" w:color="auto"/>
            </w:tcBorders>
          </w:tcPr>
          <w:p w14:paraId="771A4DEA" w14:textId="77777777" w:rsidR="009E68E6" w:rsidRPr="005675CE" w:rsidRDefault="009E68E6" w:rsidP="007F4ECE">
            <w:pPr>
              <w:pStyle w:val="TABLE-col-heading"/>
            </w:pPr>
            <w:r>
              <w:t>Curve Identifier</w:t>
            </w:r>
          </w:p>
        </w:tc>
        <w:tc>
          <w:tcPr>
            <w:tcW w:w="721" w:type="pct"/>
            <w:tcBorders>
              <w:top w:val="single" w:sz="12" w:space="0" w:color="auto"/>
              <w:bottom w:val="single" w:sz="12" w:space="0" w:color="auto"/>
            </w:tcBorders>
          </w:tcPr>
          <w:p w14:paraId="472C0D6F" w14:textId="77777777" w:rsidR="009E68E6" w:rsidRDefault="009E68E6" w:rsidP="007F4ECE">
            <w:pPr>
              <w:pStyle w:val="TABLE-col-heading"/>
              <w:jc w:val="center"/>
            </w:pPr>
            <w:r>
              <w:t>Implemented</w:t>
            </w:r>
          </w:p>
        </w:tc>
        <w:tc>
          <w:tcPr>
            <w:tcW w:w="3173" w:type="pct"/>
            <w:tcBorders>
              <w:top w:val="single" w:sz="12" w:space="0" w:color="auto"/>
              <w:bottom w:val="single" w:sz="12" w:space="0" w:color="auto"/>
              <w:right w:val="single" w:sz="12" w:space="0" w:color="auto"/>
            </w:tcBorders>
          </w:tcPr>
          <w:p w14:paraId="000C25E2" w14:textId="77777777" w:rsidR="009E68E6" w:rsidRPr="001F7ECD" w:rsidRDefault="009E68E6" w:rsidP="007F4ECE">
            <w:pPr>
              <w:pStyle w:val="TABLE-col-heading"/>
            </w:pPr>
            <w:r>
              <w:t>Comments</w:t>
            </w:r>
          </w:p>
        </w:tc>
      </w:tr>
      <w:tr w:rsidR="009E68E6" w:rsidRPr="004A61C2" w14:paraId="4F1B45D6" w14:textId="77777777" w:rsidTr="007F4ECE">
        <w:trPr>
          <w:cantSplit/>
          <w:jc w:val="center"/>
        </w:trPr>
        <w:tc>
          <w:tcPr>
            <w:tcW w:w="1106" w:type="pct"/>
            <w:tcBorders>
              <w:left w:val="single" w:sz="12" w:space="0" w:color="auto"/>
            </w:tcBorders>
          </w:tcPr>
          <w:p w14:paraId="7EE3EB27" w14:textId="77777777" w:rsidR="009E68E6" w:rsidRPr="00D638F9" w:rsidRDefault="009E68E6" w:rsidP="007F4ECE">
            <w:pPr>
              <w:pStyle w:val="TABLE-cell"/>
              <w:rPr>
                <w:noProof/>
              </w:rPr>
            </w:pPr>
            <w:r>
              <w:rPr>
                <w:noProof/>
              </w:rPr>
              <w:t>ECC_NIST_P192</w:t>
            </w:r>
          </w:p>
        </w:tc>
        <w:tc>
          <w:tcPr>
            <w:tcW w:w="721" w:type="pct"/>
          </w:tcPr>
          <w:p w14:paraId="08C139C6" w14:textId="77777777" w:rsidR="009E68E6" w:rsidRDefault="009E68E6" w:rsidP="007F4ECE">
            <w:pPr>
              <w:pStyle w:val="TABLE-cell"/>
              <w:jc w:val="center"/>
            </w:pPr>
            <w:r>
              <w:t>NO</w:t>
            </w:r>
          </w:p>
        </w:tc>
        <w:tc>
          <w:tcPr>
            <w:tcW w:w="3173" w:type="pct"/>
            <w:tcBorders>
              <w:right w:val="single" w:sz="12" w:space="0" w:color="auto"/>
            </w:tcBorders>
          </w:tcPr>
          <w:p w14:paraId="77D2051E" w14:textId="77777777" w:rsidR="009E68E6" w:rsidRPr="001F7ECD" w:rsidRDefault="009E68E6" w:rsidP="007F4ECE">
            <w:pPr>
              <w:pStyle w:val="TABLE-cell"/>
            </w:pPr>
          </w:p>
        </w:tc>
      </w:tr>
      <w:tr w:rsidR="009E68E6" w:rsidRPr="004A61C2" w14:paraId="2DA088C7" w14:textId="77777777" w:rsidTr="007F4ECE">
        <w:trPr>
          <w:cantSplit/>
          <w:jc w:val="center"/>
        </w:trPr>
        <w:tc>
          <w:tcPr>
            <w:tcW w:w="1106" w:type="pct"/>
            <w:tcBorders>
              <w:left w:val="single" w:sz="12" w:space="0" w:color="auto"/>
            </w:tcBorders>
          </w:tcPr>
          <w:p w14:paraId="6452F8FC" w14:textId="77777777" w:rsidR="009E68E6" w:rsidRPr="00D638F9" w:rsidRDefault="009E68E6" w:rsidP="007F4ECE">
            <w:pPr>
              <w:pStyle w:val="TABLE-cell"/>
              <w:rPr>
                <w:noProof/>
              </w:rPr>
            </w:pPr>
            <w:r>
              <w:rPr>
                <w:noProof/>
              </w:rPr>
              <w:t>ECC_NIST_P224</w:t>
            </w:r>
          </w:p>
        </w:tc>
        <w:tc>
          <w:tcPr>
            <w:tcW w:w="721" w:type="pct"/>
          </w:tcPr>
          <w:p w14:paraId="5E26B802" w14:textId="77777777" w:rsidR="009E68E6" w:rsidRDefault="009E68E6" w:rsidP="007F4ECE">
            <w:pPr>
              <w:pStyle w:val="TABLE-cell"/>
              <w:jc w:val="center"/>
            </w:pPr>
            <w:r>
              <w:t>NO</w:t>
            </w:r>
          </w:p>
        </w:tc>
        <w:tc>
          <w:tcPr>
            <w:tcW w:w="3173" w:type="pct"/>
            <w:tcBorders>
              <w:right w:val="single" w:sz="12" w:space="0" w:color="auto"/>
            </w:tcBorders>
          </w:tcPr>
          <w:p w14:paraId="0E6E041D" w14:textId="77777777" w:rsidR="009E68E6" w:rsidRPr="001F7ECD" w:rsidRDefault="009E68E6" w:rsidP="007F4ECE">
            <w:pPr>
              <w:pStyle w:val="TABLE-cell"/>
            </w:pPr>
          </w:p>
        </w:tc>
      </w:tr>
      <w:tr w:rsidR="009E68E6" w:rsidRPr="004A61C2" w14:paraId="45408B53" w14:textId="77777777" w:rsidTr="007F4ECE">
        <w:trPr>
          <w:cantSplit/>
          <w:jc w:val="center"/>
        </w:trPr>
        <w:tc>
          <w:tcPr>
            <w:tcW w:w="1106" w:type="pct"/>
            <w:tcBorders>
              <w:left w:val="single" w:sz="12" w:space="0" w:color="auto"/>
            </w:tcBorders>
          </w:tcPr>
          <w:p w14:paraId="02AC15A2" w14:textId="77777777" w:rsidR="009E68E6" w:rsidRPr="00D638F9" w:rsidRDefault="009E68E6" w:rsidP="007F4ECE">
            <w:pPr>
              <w:pStyle w:val="TABLE-cell"/>
              <w:rPr>
                <w:noProof/>
              </w:rPr>
            </w:pPr>
            <w:r w:rsidRPr="00D638F9">
              <w:rPr>
                <w:noProof/>
              </w:rPr>
              <w:t>ECC_NIST_P256</w:t>
            </w:r>
          </w:p>
        </w:tc>
        <w:tc>
          <w:tcPr>
            <w:tcW w:w="721" w:type="pct"/>
          </w:tcPr>
          <w:p w14:paraId="1EC6AB70" w14:textId="77777777" w:rsidR="009E68E6" w:rsidRDefault="009E68E6" w:rsidP="007F4ECE">
            <w:pPr>
              <w:pStyle w:val="TABLE-cell"/>
              <w:jc w:val="center"/>
            </w:pPr>
            <w:r>
              <w:t>YES</w:t>
            </w:r>
          </w:p>
        </w:tc>
        <w:tc>
          <w:tcPr>
            <w:tcW w:w="3173" w:type="pct"/>
            <w:tcBorders>
              <w:right w:val="single" w:sz="12" w:space="0" w:color="auto"/>
            </w:tcBorders>
          </w:tcPr>
          <w:p w14:paraId="46ABBB62" w14:textId="77777777" w:rsidR="009E68E6" w:rsidRPr="001F7ECD" w:rsidRDefault="009E68E6" w:rsidP="007F4ECE">
            <w:pPr>
              <w:pStyle w:val="TABLE-cell"/>
            </w:pPr>
          </w:p>
        </w:tc>
      </w:tr>
      <w:tr w:rsidR="009E68E6" w:rsidRPr="004A61C2" w14:paraId="7F601AEF" w14:textId="77777777" w:rsidTr="007F4ECE">
        <w:trPr>
          <w:cantSplit/>
          <w:jc w:val="center"/>
        </w:trPr>
        <w:tc>
          <w:tcPr>
            <w:tcW w:w="1106" w:type="pct"/>
            <w:tcBorders>
              <w:left w:val="single" w:sz="12" w:space="0" w:color="auto"/>
            </w:tcBorders>
          </w:tcPr>
          <w:p w14:paraId="582DB822" w14:textId="77777777" w:rsidR="009E68E6" w:rsidRPr="00D638F9" w:rsidRDefault="009E68E6" w:rsidP="007F4ECE">
            <w:pPr>
              <w:pStyle w:val="TABLE-cell"/>
              <w:rPr>
                <w:noProof/>
              </w:rPr>
            </w:pPr>
            <w:r w:rsidRPr="00D638F9">
              <w:rPr>
                <w:noProof/>
              </w:rPr>
              <w:t>ECC_NIST_P384</w:t>
            </w:r>
          </w:p>
        </w:tc>
        <w:tc>
          <w:tcPr>
            <w:tcW w:w="721" w:type="pct"/>
          </w:tcPr>
          <w:p w14:paraId="6CFDC70B" w14:textId="77777777" w:rsidR="009E68E6" w:rsidRDefault="009E68E6" w:rsidP="007F4ECE">
            <w:pPr>
              <w:pStyle w:val="TABLE-cell"/>
              <w:jc w:val="center"/>
            </w:pPr>
            <w:r>
              <w:t>YES</w:t>
            </w:r>
          </w:p>
        </w:tc>
        <w:tc>
          <w:tcPr>
            <w:tcW w:w="3173" w:type="pct"/>
            <w:tcBorders>
              <w:right w:val="single" w:sz="12" w:space="0" w:color="auto"/>
            </w:tcBorders>
          </w:tcPr>
          <w:p w14:paraId="5EC9D0E7" w14:textId="77777777" w:rsidR="009E68E6" w:rsidRPr="00DA1D4A" w:rsidRDefault="009E68E6" w:rsidP="007F4ECE">
            <w:pPr>
              <w:pStyle w:val="TABLE-cell"/>
            </w:pPr>
          </w:p>
        </w:tc>
      </w:tr>
      <w:tr w:rsidR="009E68E6" w:rsidRPr="004A61C2" w14:paraId="477DE453" w14:textId="77777777" w:rsidTr="007F4ECE">
        <w:trPr>
          <w:cantSplit/>
          <w:jc w:val="center"/>
        </w:trPr>
        <w:tc>
          <w:tcPr>
            <w:tcW w:w="1106" w:type="pct"/>
            <w:tcBorders>
              <w:left w:val="single" w:sz="12" w:space="0" w:color="auto"/>
            </w:tcBorders>
          </w:tcPr>
          <w:p w14:paraId="24F64E0B" w14:textId="77777777" w:rsidR="009E68E6" w:rsidRPr="00D638F9" w:rsidRDefault="009E68E6" w:rsidP="007F4ECE">
            <w:pPr>
              <w:pStyle w:val="TABLE-cell"/>
              <w:rPr>
                <w:noProof/>
              </w:rPr>
            </w:pPr>
            <w:r w:rsidRPr="00D638F9">
              <w:rPr>
                <w:noProof/>
              </w:rPr>
              <w:t>ECC_NIST_P521</w:t>
            </w:r>
          </w:p>
        </w:tc>
        <w:tc>
          <w:tcPr>
            <w:tcW w:w="721" w:type="pct"/>
          </w:tcPr>
          <w:p w14:paraId="181CC25B" w14:textId="77777777" w:rsidR="009E68E6" w:rsidRDefault="009E68E6" w:rsidP="007F4ECE">
            <w:pPr>
              <w:pStyle w:val="TABLE-cell"/>
              <w:jc w:val="center"/>
            </w:pPr>
            <w:r>
              <w:t>NO</w:t>
            </w:r>
          </w:p>
        </w:tc>
        <w:tc>
          <w:tcPr>
            <w:tcW w:w="3173" w:type="pct"/>
            <w:tcBorders>
              <w:right w:val="single" w:sz="12" w:space="0" w:color="auto"/>
            </w:tcBorders>
          </w:tcPr>
          <w:p w14:paraId="2258E60A" w14:textId="77777777" w:rsidR="009E68E6" w:rsidRPr="001F7ECD" w:rsidRDefault="009E68E6" w:rsidP="007F4ECE">
            <w:pPr>
              <w:pStyle w:val="TABLE-cell"/>
            </w:pPr>
          </w:p>
        </w:tc>
      </w:tr>
      <w:tr w:rsidR="009E68E6" w:rsidRPr="004A61C2" w14:paraId="137CA1FD" w14:textId="77777777" w:rsidTr="007F4ECE">
        <w:trPr>
          <w:cantSplit/>
          <w:jc w:val="center"/>
        </w:trPr>
        <w:tc>
          <w:tcPr>
            <w:tcW w:w="1106" w:type="pct"/>
            <w:tcBorders>
              <w:left w:val="single" w:sz="12" w:space="0" w:color="auto"/>
            </w:tcBorders>
          </w:tcPr>
          <w:p w14:paraId="43AD2410" w14:textId="77777777" w:rsidR="009E68E6" w:rsidRPr="00D638F9" w:rsidRDefault="009E68E6" w:rsidP="007F4ECE">
            <w:pPr>
              <w:pStyle w:val="TABLE-cell"/>
              <w:rPr>
                <w:noProof/>
              </w:rPr>
            </w:pPr>
            <w:r>
              <w:rPr>
                <w:noProof/>
              </w:rPr>
              <w:t>ECC_BN_P256</w:t>
            </w:r>
          </w:p>
        </w:tc>
        <w:tc>
          <w:tcPr>
            <w:tcW w:w="721" w:type="pct"/>
          </w:tcPr>
          <w:p w14:paraId="644D4078" w14:textId="77777777" w:rsidR="009E68E6" w:rsidRPr="003E68E5" w:rsidRDefault="00D00295" w:rsidP="008C2DED">
            <w:pPr>
              <w:pStyle w:val="TABLE-cell"/>
              <w:jc w:val="center"/>
            </w:pPr>
            <w:r w:rsidRPr="003E68E5">
              <w:t>YES</w:t>
            </w:r>
          </w:p>
        </w:tc>
        <w:tc>
          <w:tcPr>
            <w:tcW w:w="3173" w:type="pct"/>
            <w:tcBorders>
              <w:right w:val="single" w:sz="12" w:space="0" w:color="auto"/>
            </w:tcBorders>
          </w:tcPr>
          <w:p w14:paraId="02AF2074" w14:textId="77777777" w:rsidR="009E68E6" w:rsidRDefault="009E68E6" w:rsidP="007F4ECE">
            <w:pPr>
              <w:pStyle w:val="TABLE-cell"/>
            </w:pPr>
          </w:p>
        </w:tc>
      </w:tr>
      <w:tr w:rsidR="009E68E6" w:rsidRPr="004A61C2" w14:paraId="7ECBB885" w14:textId="77777777" w:rsidTr="007F4ECE">
        <w:trPr>
          <w:cantSplit/>
          <w:jc w:val="center"/>
        </w:trPr>
        <w:tc>
          <w:tcPr>
            <w:tcW w:w="1106" w:type="pct"/>
            <w:tcBorders>
              <w:left w:val="single" w:sz="12" w:space="0" w:color="auto"/>
              <w:bottom w:val="single" w:sz="6" w:space="0" w:color="auto"/>
            </w:tcBorders>
          </w:tcPr>
          <w:p w14:paraId="2F5F21F5" w14:textId="77777777" w:rsidR="009E68E6" w:rsidRPr="00D638F9" w:rsidRDefault="009E68E6" w:rsidP="007F4ECE">
            <w:pPr>
              <w:pStyle w:val="TABLE-cell"/>
              <w:rPr>
                <w:noProof/>
              </w:rPr>
            </w:pPr>
            <w:r>
              <w:rPr>
                <w:noProof/>
              </w:rPr>
              <w:t>ECC_BN_P638</w:t>
            </w:r>
          </w:p>
        </w:tc>
        <w:tc>
          <w:tcPr>
            <w:tcW w:w="721" w:type="pct"/>
            <w:tcBorders>
              <w:bottom w:val="single" w:sz="6" w:space="0" w:color="auto"/>
            </w:tcBorders>
          </w:tcPr>
          <w:p w14:paraId="6FA68393" w14:textId="77777777" w:rsidR="009E68E6" w:rsidRDefault="009E68E6" w:rsidP="007F4ECE">
            <w:pPr>
              <w:pStyle w:val="TABLE-cell"/>
              <w:jc w:val="center"/>
            </w:pPr>
            <w:r>
              <w:t>NO</w:t>
            </w:r>
          </w:p>
        </w:tc>
        <w:tc>
          <w:tcPr>
            <w:tcW w:w="3173" w:type="pct"/>
            <w:tcBorders>
              <w:bottom w:val="single" w:sz="6" w:space="0" w:color="auto"/>
              <w:right w:val="single" w:sz="12" w:space="0" w:color="auto"/>
            </w:tcBorders>
          </w:tcPr>
          <w:p w14:paraId="62129ADB" w14:textId="77777777" w:rsidR="009E68E6" w:rsidRDefault="009E68E6" w:rsidP="007F4ECE">
            <w:pPr>
              <w:pStyle w:val="TABLE-cell"/>
            </w:pPr>
            <w:r>
              <w:t>This is needed to give 384-bit strength for ECDAA</w:t>
            </w:r>
          </w:p>
        </w:tc>
      </w:tr>
      <w:tr w:rsidR="009E68E6" w:rsidRPr="004A61C2" w14:paraId="6014648C" w14:textId="77777777" w:rsidTr="00D769F6">
        <w:trPr>
          <w:cantSplit/>
          <w:jc w:val="center"/>
        </w:trPr>
        <w:tc>
          <w:tcPr>
            <w:tcW w:w="1106" w:type="pct"/>
            <w:tcBorders>
              <w:left w:val="single" w:sz="12" w:space="0" w:color="auto"/>
            </w:tcBorders>
          </w:tcPr>
          <w:p w14:paraId="6872B4E9" w14:textId="77777777" w:rsidR="009E68E6" w:rsidRDefault="009E68E6" w:rsidP="007F4ECE">
            <w:pPr>
              <w:pStyle w:val="TABLE-cell"/>
              <w:keepNext w:val="0"/>
              <w:rPr>
                <w:noProof/>
              </w:rPr>
            </w:pPr>
            <w:r>
              <w:rPr>
                <w:noProof/>
              </w:rPr>
              <w:t>ECC_SM2_P256</w:t>
            </w:r>
          </w:p>
        </w:tc>
        <w:tc>
          <w:tcPr>
            <w:tcW w:w="721" w:type="pct"/>
          </w:tcPr>
          <w:p w14:paraId="13932C62" w14:textId="77777777" w:rsidR="009E68E6" w:rsidRDefault="00D769F6" w:rsidP="007F4ECE">
            <w:pPr>
              <w:pStyle w:val="TABLE-cell"/>
              <w:keepNext w:val="0"/>
              <w:jc w:val="center"/>
            </w:pPr>
            <w:ins w:id="138" w:author="David Wooten" w:date="2019-11-18T11:40:00Z">
              <w:r>
                <w:t>YES</w:t>
              </w:r>
            </w:ins>
          </w:p>
        </w:tc>
        <w:tc>
          <w:tcPr>
            <w:tcW w:w="3173" w:type="pct"/>
            <w:tcBorders>
              <w:right w:val="single" w:sz="12" w:space="0" w:color="auto"/>
            </w:tcBorders>
          </w:tcPr>
          <w:p w14:paraId="101A67FF" w14:textId="77777777" w:rsidR="009E68E6" w:rsidRDefault="009E68E6" w:rsidP="007F4ECE">
            <w:pPr>
              <w:pStyle w:val="TABLE-cell"/>
              <w:keepNext w:val="0"/>
            </w:pPr>
          </w:p>
        </w:tc>
      </w:tr>
      <w:tr w:rsidR="00D769F6" w:rsidRPr="004A61C2" w14:paraId="7EB9C462" w14:textId="77777777" w:rsidTr="007F4ECE">
        <w:trPr>
          <w:cantSplit/>
          <w:jc w:val="center"/>
          <w:ins w:id="139" w:author="David Wooten" w:date="2019-11-18T11:40:00Z"/>
        </w:trPr>
        <w:tc>
          <w:tcPr>
            <w:tcW w:w="1106" w:type="pct"/>
            <w:tcBorders>
              <w:left w:val="single" w:sz="12" w:space="0" w:color="auto"/>
              <w:bottom w:val="single" w:sz="12" w:space="0" w:color="auto"/>
            </w:tcBorders>
          </w:tcPr>
          <w:p w14:paraId="09623092" w14:textId="77777777" w:rsidR="00D769F6" w:rsidRDefault="00D769F6" w:rsidP="007F4ECE">
            <w:pPr>
              <w:pStyle w:val="TABLE-cell"/>
              <w:keepNext w:val="0"/>
              <w:rPr>
                <w:ins w:id="140" w:author="David Wooten" w:date="2019-11-18T11:40:00Z"/>
                <w:noProof/>
              </w:rPr>
            </w:pPr>
            <w:ins w:id="141" w:author="David Wooten" w:date="2019-11-18T11:40:00Z">
              <w:r>
                <w:rPr>
                  <w:noProof/>
                </w:rPr>
                <w:t>ECC_TEST_P192</w:t>
              </w:r>
            </w:ins>
          </w:p>
        </w:tc>
        <w:tc>
          <w:tcPr>
            <w:tcW w:w="721" w:type="pct"/>
            <w:tcBorders>
              <w:bottom w:val="single" w:sz="12" w:space="0" w:color="auto"/>
            </w:tcBorders>
          </w:tcPr>
          <w:p w14:paraId="16EDFF1F" w14:textId="77777777" w:rsidR="00D769F6" w:rsidRDefault="00D769F6" w:rsidP="007F4ECE">
            <w:pPr>
              <w:pStyle w:val="TABLE-cell"/>
              <w:keepNext w:val="0"/>
              <w:jc w:val="center"/>
              <w:rPr>
                <w:ins w:id="142" w:author="David Wooten" w:date="2019-11-18T11:40:00Z"/>
              </w:rPr>
            </w:pPr>
            <w:ins w:id="143" w:author="David Wooten" w:date="2019-11-18T11:40:00Z">
              <w:r>
                <w:t>YES</w:t>
              </w:r>
            </w:ins>
          </w:p>
        </w:tc>
        <w:tc>
          <w:tcPr>
            <w:tcW w:w="3173" w:type="pct"/>
            <w:tcBorders>
              <w:bottom w:val="single" w:sz="12" w:space="0" w:color="auto"/>
              <w:right w:val="single" w:sz="12" w:space="0" w:color="auto"/>
            </w:tcBorders>
          </w:tcPr>
          <w:p w14:paraId="436116F0" w14:textId="77777777" w:rsidR="00D769F6" w:rsidRDefault="00D769F6" w:rsidP="007F4ECE">
            <w:pPr>
              <w:pStyle w:val="TABLE-cell"/>
              <w:keepNext w:val="0"/>
              <w:rPr>
                <w:ins w:id="144" w:author="David Wooten" w:date="2019-11-18T11:40:00Z"/>
              </w:rPr>
            </w:pPr>
          </w:p>
        </w:tc>
      </w:tr>
    </w:tbl>
    <w:p w14:paraId="37AFE394" w14:textId="77777777" w:rsidR="009E68E6" w:rsidRDefault="009E68E6" w:rsidP="007F4ECE">
      <w:pPr>
        <w:pStyle w:val="Heading1"/>
      </w:pPr>
      <w:bookmarkStart w:id="145" w:name="_Toc384901989"/>
      <w:bookmarkStart w:id="146" w:name="_Toc17117606"/>
      <w:r>
        <w:lastRenderedPageBreak/>
        <w:t>Implemented Commands</w:t>
      </w:r>
      <w:bookmarkEnd w:id="121"/>
      <w:bookmarkEnd w:id="145"/>
      <w:bookmarkEnd w:id="146"/>
    </w:p>
    <w:p w14:paraId="71BA87E5" w14:textId="77777777" w:rsidR="009E68E6" w:rsidRDefault="009E68E6" w:rsidP="009E68E6">
      <w:pPr>
        <w:pStyle w:val="BodyText"/>
      </w:pPr>
      <w:r>
        <w:t>This table is used to indicate which of the commands are implemented. In the reference implementation, this table determines which commands can be called and drives the generation of various command-dependent switch statements.</w:t>
      </w:r>
    </w:p>
    <w:p w14:paraId="1BFC41F2" w14:textId="77777777" w:rsidR="00855AAD" w:rsidRDefault="009E68E6" w:rsidP="009E68E6">
      <w:pPr>
        <w:pStyle w:val="BodyText"/>
      </w:pPr>
      <w:r>
        <w:t xml:space="preserve">The </w:t>
      </w:r>
      <w:r w:rsidR="00F759EA">
        <w:t>“</w:t>
      </w:r>
      <w:r>
        <w:t>Implemented or Dependent</w:t>
      </w:r>
      <w:r w:rsidR="00F759EA">
        <w:t>”</w:t>
      </w:r>
      <w:r>
        <w:t xml:space="preserve"> column contains a </w:t>
      </w:r>
      <w:r w:rsidR="00F759EA">
        <w:t>“</w:t>
      </w:r>
      <w:r>
        <w:t>Y</w:t>
      </w:r>
      <w:r w:rsidR="00F759EA">
        <w:t>”</w:t>
      </w:r>
      <w:r>
        <w:t xml:space="preserve">, </w:t>
      </w:r>
      <w:r w:rsidR="00F759EA">
        <w:t>“</w:t>
      </w:r>
      <w:r>
        <w:t>YES</w:t>
      </w:r>
      <w:r w:rsidR="00F759EA">
        <w:t>”</w:t>
      </w:r>
      <w:r>
        <w:t xml:space="preserve">, or blank to indicate that the command is present in the implementation; an </w:t>
      </w:r>
      <w:r w:rsidR="00F759EA">
        <w:t>“</w:t>
      </w:r>
      <w:r>
        <w:t>N</w:t>
      </w:r>
      <w:r w:rsidR="00F759EA">
        <w:t>”</w:t>
      </w:r>
      <w:r>
        <w:t xml:space="preserve"> or </w:t>
      </w:r>
      <w:r w:rsidR="00F759EA">
        <w:t>“</w:t>
      </w:r>
      <w:r>
        <w:t>NO</w:t>
      </w:r>
      <w:r w:rsidR="00F759EA">
        <w:t>”</w:t>
      </w:r>
      <w:r>
        <w:t xml:space="preserve"> to indicate that the command is not implemented; and an algorithm value if implementation of the command is dependent on a setting in</w:t>
      </w:r>
      <w:r w:rsidR="00855AAD">
        <w:t xml:space="preserve"> </w:t>
      </w:r>
      <w:r w:rsidR="00855AAD">
        <w:fldChar w:fldCharType="begin"/>
      </w:r>
      <w:r w:rsidR="00855AAD">
        <w:instrText xml:space="preserve"> REF _Ref385508259 \h </w:instrText>
      </w:r>
      <w:r w:rsidR="00855AAD">
        <w:fldChar w:fldCharType="separate"/>
      </w:r>
      <w:r w:rsidR="008D7DE5">
        <w:t xml:space="preserve">Table </w:t>
      </w:r>
      <w:r w:rsidR="008D7DE5">
        <w:rPr>
          <w:noProof/>
        </w:rPr>
        <w:t>2</w:t>
      </w:r>
      <w:r w:rsidR="00855AAD">
        <w:fldChar w:fldCharType="end"/>
      </w:r>
    </w:p>
    <w:p w14:paraId="377AAE2A" w14:textId="77777777" w:rsidR="009E68E6" w:rsidRDefault="009E68E6" w:rsidP="009E68E6">
      <w:pPr>
        <w:pStyle w:val="TABLE-title"/>
      </w:pPr>
      <w:bookmarkStart w:id="147" w:name="_Toc380749905"/>
      <w:bookmarkStart w:id="148" w:name="_Toc384651568"/>
      <w:bookmarkStart w:id="149" w:name="_Toc17117619"/>
      <w:r>
        <w:t xml:space="preserve">Table </w:t>
      </w:r>
      <w:r>
        <w:fldChar w:fldCharType="begin"/>
      </w:r>
      <w:r>
        <w:instrText xml:space="preserve"> SEQ Table \* ARABIC </w:instrText>
      </w:r>
      <w:r>
        <w:fldChar w:fldCharType="separate"/>
      </w:r>
      <w:r w:rsidR="008D7DE5">
        <w:rPr>
          <w:noProof/>
        </w:rPr>
        <w:t>5</w:t>
      </w:r>
      <w:r>
        <w:rPr>
          <w:noProof/>
        </w:rPr>
        <w:fldChar w:fldCharType="end"/>
      </w:r>
      <w:r>
        <w:rPr>
          <w:noProof/>
        </w:rPr>
        <w:t xml:space="preserve"> </w:t>
      </w:r>
      <w:r>
        <w:t>— Defines for Implemented Commands</w:t>
      </w:r>
      <w:bookmarkEnd w:id="147"/>
      <w:bookmarkEnd w:id="148"/>
      <w:bookmarkEnd w:id="149"/>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60"/>
        <w:gridCol w:w="1350"/>
        <w:gridCol w:w="4050"/>
      </w:tblGrid>
      <w:tr w:rsidR="009E68E6" w:rsidRPr="007E522F" w14:paraId="43BFF725" w14:textId="77777777" w:rsidTr="007F4ECE">
        <w:trPr>
          <w:cantSplit/>
          <w:trHeight w:val="307"/>
          <w:tblHeader/>
          <w:jc w:val="center"/>
        </w:trPr>
        <w:tc>
          <w:tcPr>
            <w:tcW w:w="3960" w:type="dxa"/>
            <w:tcBorders>
              <w:top w:val="single" w:sz="12" w:space="0" w:color="auto"/>
              <w:bottom w:val="single" w:sz="12" w:space="0" w:color="auto"/>
            </w:tcBorders>
            <w:shd w:val="clear" w:color="auto" w:fill="auto"/>
            <w:noWrap/>
            <w:tcMar>
              <w:top w:w="14" w:type="dxa"/>
              <w:left w:w="58" w:type="dxa"/>
              <w:bottom w:w="0" w:type="dxa"/>
              <w:right w:w="58" w:type="dxa"/>
            </w:tcMar>
            <w:vAlign w:val="bottom"/>
            <w:hideMark/>
          </w:tcPr>
          <w:p w14:paraId="78786582" w14:textId="77777777" w:rsidR="009E68E6" w:rsidRPr="006E61C8" w:rsidRDefault="009E68E6" w:rsidP="007F4ECE">
            <w:pPr>
              <w:pStyle w:val="TABLE-col-heading"/>
            </w:pPr>
            <w:r w:rsidRPr="006E61C8">
              <w:t>Name</w:t>
            </w:r>
          </w:p>
        </w:tc>
        <w:tc>
          <w:tcPr>
            <w:tcW w:w="1350" w:type="dxa"/>
            <w:tcBorders>
              <w:top w:val="single" w:sz="12" w:space="0" w:color="auto"/>
              <w:bottom w:val="single" w:sz="12" w:space="0" w:color="auto"/>
            </w:tcBorders>
            <w:shd w:val="clear" w:color="auto" w:fill="auto"/>
            <w:noWrap/>
            <w:tcMar>
              <w:top w:w="14" w:type="dxa"/>
              <w:left w:w="0" w:type="dxa"/>
              <w:bottom w:w="58" w:type="dxa"/>
              <w:right w:w="0" w:type="dxa"/>
            </w:tcMar>
            <w:vAlign w:val="center"/>
            <w:hideMark/>
          </w:tcPr>
          <w:p w14:paraId="3DDB2DC7" w14:textId="77777777" w:rsidR="009E68E6" w:rsidRPr="00302DB5" w:rsidRDefault="009E68E6" w:rsidP="00B41657">
            <w:pPr>
              <w:pStyle w:val="TABLE-col-heading"/>
              <w:jc w:val="center"/>
            </w:pPr>
            <w:r>
              <w:t>Implemented</w:t>
            </w:r>
          </w:p>
        </w:tc>
        <w:tc>
          <w:tcPr>
            <w:tcW w:w="4050" w:type="dxa"/>
            <w:tcBorders>
              <w:top w:val="single" w:sz="12" w:space="0" w:color="auto"/>
              <w:bottom w:val="single" w:sz="12" w:space="0" w:color="auto"/>
            </w:tcBorders>
            <w:shd w:val="clear" w:color="auto" w:fill="auto"/>
            <w:noWrap/>
            <w:tcMar>
              <w:top w:w="14" w:type="dxa"/>
              <w:bottom w:w="14" w:type="dxa"/>
            </w:tcMar>
            <w:vAlign w:val="bottom"/>
            <w:hideMark/>
          </w:tcPr>
          <w:p w14:paraId="1C780762" w14:textId="77777777" w:rsidR="009E68E6" w:rsidRPr="006E61C8" w:rsidRDefault="009E68E6" w:rsidP="007F4ECE">
            <w:pPr>
              <w:pStyle w:val="TABLE-col-heading"/>
            </w:pPr>
            <w:r w:rsidRPr="006E61C8">
              <w:t>Comments</w:t>
            </w:r>
          </w:p>
        </w:tc>
      </w:tr>
      <w:tr w:rsidR="009E68E6" w:rsidRPr="007E522F" w14:paraId="775584AC"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679174A" w14:textId="77777777" w:rsidR="009E68E6" w:rsidRPr="007E522F" w:rsidRDefault="009E68E6" w:rsidP="007F4ECE">
            <w:pPr>
              <w:pStyle w:val="TABLE-cell"/>
            </w:pPr>
            <w:r w:rsidRPr="007E522F">
              <w:t>ActivateCredential</w:t>
            </w:r>
          </w:p>
        </w:tc>
        <w:tc>
          <w:tcPr>
            <w:tcW w:w="1350" w:type="dxa"/>
            <w:shd w:val="clear" w:color="auto" w:fill="auto"/>
            <w:noWrap/>
            <w:tcMar>
              <w:top w:w="7" w:type="dxa"/>
              <w:left w:w="0" w:type="dxa"/>
              <w:bottom w:w="7" w:type="dxa"/>
              <w:right w:w="0" w:type="dxa"/>
            </w:tcMar>
            <w:vAlign w:val="center"/>
            <w:hideMark/>
          </w:tcPr>
          <w:p w14:paraId="5E7F4B58" w14:textId="77777777" w:rsidR="009E68E6" w:rsidRPr="007E522F" w:rsidRDefault="009E68E6" w:rsidP="007F4ECE">
            <w:pPr>
              <w:pStyle w:val="TABLE-cell"/>
              <w:jc w:val="center"/>
            </w:pPr>
            <w:r>
              <w:t>YES</w:t>
            </w:r>
          </w:p>
        </w:tc>
        <w:tc>
          <w:tcPr>
            <w:tcW w:w="4050" w:type="dxa"/>
            <w:shd w:val="clear" w:color="auto" w:fill="auto"/>
            <w:noWrap/>
            <w:tcMar>
              <w:top w:w="7" w:type="dxa"/>
              <w:bottom w:w="7" w:type="dxa"/>
            </w:tcMar>
            <w:vAlign w:val="bottom"/>
            <w:hideMark/>
          </w:tcPr>
          <w:p w14:paraId="547A6A86" w14:textId="77777777" w:rsidR="009E68E6" w:rsidRPr="007E522F" w:rsidRDefault="009E68E6" w:rsidP="007F4ECE">
            <w:pPr>
              <w:pStyle w:val="TABLE-cell"/>
            </w:pPr>
          </w:p>
        </w:tc>
      </w:tr>
      <w:tr w:rsidR="009E68E6" w:rsidRPr="007E522F" w14:paraId="1DC3666F"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26CFAD34" w14:textId="77777777" w:rsidR="009E68E6" w:rsidRPr="007E522F" w:rsidRDefault="009E68E6" w:rsidP="007F4ECE">
            <w:pPr>
              <w:pStyle w:val="TABLE-cell"/>
            </w:pPr>
            <w:r w:rsidRPr="007E522F">
              <w:t>Certify</w:t>
            </w:r>
          </w:p>
        </w:tc>
        <w:tc>
          <w:tcPr>
            <w:tcW w:w="1350" w:type="dxa"/>
            <w:shd w:val="clear" w:color="auto" w:fill="auto"/>
            <w:noWrap/>
            <w:tcMar>
              <w:top w:w="7" w:type="dxa"/>
              <w:left w:w="0" w:type="dxa"/>
              <w:bottom w:w="7" w:type="dxa"/>
              <w:right w:w="0" w:type="dxa"/>
            </w:tcMar>
            <w:vAlign w:val="center"/>
            <w:hideMark/>
          </w:tcPr>
          <w:p w14:paraId="08345AF7"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5B927C9C" w14:textId="77777777" w:rsidR="009E68E6" w:rsidRPr="007E522F" w:rsidRDefault="009E68E6" w:rsidP="007F4ECE">
            <w:pPr>
              <w:pStyle w:val="TABLE-cell"/>
            </w:pPr>
          </w:p>
        </w:tc>
      </w:tr>
      <w:tr w:rsidR="009E68E6" w:rsidRPr="007E522F" w14:paraId="5FA8D7B5"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6C3D6A2B" w14:textId="77777777" w:rsidR="009E68E6" w:rsidRPr="007E522F" w:rsidRDefault="009E68E6" w:rsidP="007F4ECE">
            <w:pPr>
              <w:pStyle w:val="TABLE-cell"/>
            </w:pPr>
            <w:r w:rsidRPr="007E522F">
              <w:t>CertifyCreation</w:t>
            </w:r>
          </w:p>
        </w:tc>
        <w:tc>
          <w:tcPr>
            <w:tcW w:w="1350" w:type="dxa"/>
            <w:shd w:val="clear" w:color="auto" w:fill="auto"/>
            <w:noWrap/>
            <w:tcMar>
              <w:top w:w="7" w:type="dxa"/>
              <w:left w:w="0" w:type="dxa"/>
              <w:bottom w:w="7" w:type="dxa"/>
              <w:right w:w="0" w:type="dxa"/>
            </w:tcMar>
            <w:vAlign w:val="center"/>
            <w:hideMark/>
          </w:tcPr>
          <w:p w14:paraId="0B1ED628"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390A6A9D" w14:textId="77777777" w:rsidR="009E68E6" w:rsidRPr="007E522F" w:rsidRDefault="009E68E6" w:rsidP="007F4ECE">
            <w:pPr>
              <w:pStyle w:val="TABLE-cell"/>
            </w:pPr>
          </w:p>
        </w:tc>
      </w:tr>
      <w:tr w:rsidR="009E68E6" w:rsidRPr="007E522F" w14:paraId="1CE04D98"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6B683050" w14:textId="77777777" w:rsidR="009E68E6" w:rsidRPr="007E522F" w:rsidRDefault="009E68E6" w:rsidP="007F4ECE">
            <w:pPr>
              <w:pStyle w:val="TABLE-cell"/>
            </w:pPr>
            <w:r w:rsidRPr="007E522F">
              <w:t>ChangeEPS</w:t>
            </w:r>
          </w:p>
        </w:tc>
        <w:tc>
          <w:tcPr>
            <w:tcW w:w="1350" w:type="dxa"/>
            <w:shd w:val="clear" w:color="auto" w:fill="auto"/>
            <w:noWrap/>
            <w:tcMar>
              <w:top w:w="7" w:type="dxa"/>
              <w:left w:w="0" w:type="dxa"/>
              <w:bottom w:w="7" w:type="dxa"/>
              <w:right w:w="0" w:type="dxa"/>
            </w:tcMar>
            <w:vAlign w:val="center"/>
            <w:hideMark/>
          </w:tcPr>
          <w:p w14:paraId="17126D0B"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38EDFBC4" w14:textId="77777777" w:rsidR="009E68E6" w:rsidRPr="007E522F" w:rsidRDefault="009E68E6" w:rsidP="007F4ECE">
            <w:pPr>
              <w:pStyle w:val="TABLE-cell"/>
            </w:pPr>
          </w:p>
        </w:tc>
      </w:tr>
      <w:tr w:rsidR="009E68E6" w:rsidRPr="007E522F" w14:paraId="687CB37F"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640D8D51" w14:textId="77777777" w:rsidR="009E68E6" w:rsidRPr="007E522F" w:rsidRDefault="009E68E6" w:rsidP="007F4ECE">
            <w:pPr>
              <w:pStyle w:val="TABLE-cell"/>
            </w:pPr>
            <w:r w:rsidRPr="007E522F">
              <w:t>ChangePPS</w:t>
            </w:r>
          </w:p>
        </w:tc>
        <w:tc>
          <w:tcPr>
            <w:tcW w:w="1350" w:type="dxa"/>
            <w:shd w:val="clear" w:color="auto" w:fill="auto"/>
            <w:noWrap/>
            <w:tcMar>
              <w:top w:w="7" w:type="dxa"/>
              <w:left w:w="0" w:type="dxa"/>
              <w:bottom w:w="7" w:type="dxa"/>
              <w:right w:w="0" w:type="dxa"/>
            </w:tcMar>
            <w:vAlign w:val="center"/>
            <w:hideMark/>
          </w:tcPr>
          <w:p w14:paraId="76F3591A"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70AE443C" w14:textId="77777777" w:rsidR="009E68E6" w:rsidRPr="007E522F" w:rsidRDefault="009E68E6" w:rsidP="007F4ECE">
            <w:pPr>
              <w:pStyle w:val="TABLE-cell"/>
            </w:pPr>
          </w:p>
        </w:tc>
      </w:tr>
      <w:tr w:rsidR="009E68E6" w:rsidRPr="007E522F" w14:paraId="619CC447"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12FEF92A" w14:textId="77777777" w:rsidR="009E68E6" w:rsidRPr="007E522F" w:rsidRDefault="009E68E6" w:rsidP="007F4ECE">
            <w:pPr>
              <w:pStyle w:val="TABLE-cell"/>
            </w:pPr>
            <w:r w:rsidRPr="007E522F">
              <w:t>Clear</w:t>
            </w:r>
          </w:p>
        </w:tc>
        <w:tc>
          <w:tcPr>
            <w:tcW w:w="1350" w:type="dxa"/>
            <w:shd w:val="clear" w:color="auto" w:fill="auto"/>
            <w:noWrap/>
            <w:tcMar>
              <w:top w:w="7" w:type="dxa"/>
              <w:left w:w="0" w:type="dxa"/>
              <w:bottom w:w="7" w:type="dxa"/>
              <w:right w:w="0" w:type="dxa"/>
            </w:tcMar>
            <w:vAlign w:val="center"/>
            <w:hideMark/>
          </w:tcPr>
          <w:p w14:paraId="5AA9748E"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31E9638C" w14:textId="77777777" w:rsidR="009E68E6" w:rsidRPr="007E522F" w:rsidRDefault="009E68E6" w:rsidP="007F4ECE">
            <w:pPr>
              <w:pStyle w:val="TABLE-cell"/>
            </w:pPr>
          </w:p>
        </w:tc>
      </w:tr>
      <w:tr w:rsidR="009E68E6" w:rsidRPr="007E522F" w14:paraId="6EF8574D"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5622D080" w14:textId="77777777" w:rsidR="009E68E6" w:rsidRPr="007E522F" w:rsidRDefault="009E68E6" w:rsidP="007F4ECE">
            <w:pPr>
              <w:pStyle w:val="TABLE-cell"/>
            </w:pPr>
            <w:r w:rsidRPr="007E522F">
              <w:t>ClearControl</w:t>
            </w:r>
          </w:p>
        </w:tc>
        <w:tc>
          <w:tcPr>
            <w:tcW w:w="1350" w:type="dxa"/>
            <w:shd w:val="clear" w:color="auto" w:fill="auto"/>
            <w:noWrap/>
            <w:tcMar>
              <w:top w:w="7" w:type="dxa"/>
              <w:left w:w="0" w:type="dxa"/>
              <w:bottom w:w="7" w:type="dxa"/>
              <w:right w:w="0" w:type="dxa"/>
            </w:tcMar>
            <w:vAlign w:val="center"/>
            <w:hideMark/>
          </w:tcPr>
          <w:p w14:paraId="10A5B03F"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3F670A06" w14:textId="77777777" w:rsidR="009E68E6" w:rsidRPr="007E522F" w:rsidRDefault="009E68E6" w:rsidP="007F4ECE">
            <w:pPr>
              <w:pStyle w:val="TABLE-cell"/>
            </w:pPr>
          </w:p>
        </w:tc>
      </w:tr>
      <w:tr w:rsidR="009E68E6" w:rsidRPr="007E522F" w14:paraId="1E1A740E"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483A1DFB" w14:textId="77777777" w:rsidR="009E68E6" w:rsidRPr="007E522F" w:rsidRDefault="009E68E6" w:rsidP="007F4ECE">
            <w:pPr>
              <w:pStyle w:val="TABLE-cell"/>
            </w:pPr>
            <w:r w:rsidRPr="007E522F">
              <w:t>ClockRateAdjust</w:t>
            </w:r>
          </w:p>
        </w:tc>
        <w:tc>
          <w:tcPr>
            <w:tcW w:w="1350" w:type="dxa"/>
            <w:shd w:val="clear" w:color="auto" w:fill="auto"/>
            <w:noWrap/>
            <w:tcMar>
              <w:top w:w="7" w:type="dxa"/>
              <w:left w:w="0" w:type="dxa"/>
              <w:bottom w:w="7" w:type="dxa"/>
              <w:right w:w="0" w:type="dxa"/>
            </w:tcMar>
            <w:vAlign w:val="center"/>
            <w:hideMark/>
          </w:tcPr>
          <w:p w14:paraId="789D0D82"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3C1C2093" w14:textId="77777777" w:rsidR="009E68E6" w:rsidRPr="007E522F" w:rsidRDefault="009E68E6" w:rsidP="007F4ECE">
            <w:pPr>
              <w:pStyle w:val="TABLE-cell"/>
            </w:pPr>
          </w:p>
        </w:tc>
      </w:tr>
      <w:tr w:rsidR="009E68E6" w:rsidRPr="007E522F" w14:paraId="6626933E"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7E30FF4" w14:textId="77777777" w:rsidR="009E68E6" w:rsidRPr="007E522F" w:rsidRDefault="009E68E6" w:rsidP="007F4ECE">
            <w:pPr>
              <w:pStyle w:val="TABLE-cell"/>
            </w:pPr>
            <w:r w:rsidRPr="007E522F">
              <w:t>ClockSet</w:t>
            </w:r>
          </w:p>
        </w:tc>
        <w:tc>
          <w:tcPr>
            <w:tcW w:w="1350" w:type="dxa"/>
            <w:shd w:val="clear" w:color="auto" w:fill="auto"/>
            <w:noWrap/>
            <w:tcMar>
              <w:top w:w="7" w:type="dxa"/>
              <w:left w:w="0" w:type="dxa"/>
              <w:bottom w:w="7" w:type="dxa"/>
              <w:right w:w="0" w:type="dxa"/>
            </w:tcMar>
            <w:vAlign w:val="center"/>
            <w:hideMark/>
          </w:tcPr>
          <w:p w14:paraId="5CE7FFCC"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4B4D0E33" w14:textId="77777777" w:rsidR="009E68E6" w:rsidRPr="007E522F" w:rsidRDefault="009E68E6" w:rsidP="007F4ECE">
            <w:pPr>
              <w:pStyle w:val="TABLE-cell"/>
            </w:pPr>
          </w:p>
        </w:tc>
      </w:tr>
      <w:tr w:rsidR="009E68E6" w:rsidRPr="007E522F" w14:paraId="32DE62A6"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70EB8DC2" w14:textId="77777777" w:rsidR="009E68E6" w:rsidRDefault="009E68E6" w:rsidP="007F4ECE">
            <w:pPr>
              <w:pStyle w:val="TABLE-cell"/>
            </w:pPr>
            <w:r>
              <w:t>Commit</w:t>
            </w:r>
          </w:p>
        </w:tc>
        <w:tc>
          <w:tcPr>
            <w:tcW w:w="1350" w:type="dxa"/>
            <w:shd w:val="clear" w:color="auto" w:fill="auto"/>
            <w:noWrap/>
            <w:tcMar>
              <w:top w:w="7" w:type="dxa"/>
              <w:left w:w="0" w:type="dxa"/>
              <w:bottom w:w="7" w:type="dxa"/>
              <w:right w:w="0" w:type="dxa"/>
            </w:tcMar>
            <w:vAlign w:val="center"/>
          </w:tcPr>
          <w:p w14:paraId="17AA3C52" w14:textId="77777777" w:rsidR="009E68E6" w:rsidRDefault="00C43BB1" w:rsidP="007F4ECE">
            <w:pPr>
              <w:pStyle w:val="TABLE-cell"/>
              <w:jc w:val="center"/>
            </w:pPr>
            <w:r>
              <w:t>Y</w:t>
            </w:r>
          </w:p>
        </w:tc>
        <w:tc>
          <w:tcPr>
            <w:tcW w:w="4050" w:type="dxa"/>
            <w:shd w:val="clear" w:color="auto" w:fill="auto"/>
            <w:noWrap/>
            <w:tcMar>
              <w:top w:w="7" w:type="dxa"/>
              <w:bottom w:w="7" w:type="dxa"/>
            </w:tcMar>
            <w:vAlign w:val="bottom"/>
          </w:tcPr>
          <w:p w14:paraId="78D8DE8B" w14:textId="77777777" w:rsidR="009E68E6" w:rsidRPr="007E522F" w:rsidRDefault="00C43BB1" w:rsidP="007F4ECE">
            <w:pPr>
              <w:pStyle w:val="TABLE-cell"/>
            </w:pPr>
            <w:r>
              <w:t>Requires ECC</w:t>
            </w:r>
          </w:p>
        </w:tc>
      </w:tr>
      <w:tr w:rsidR="009E68E6" w:rsidRPr="007E522F" w14:paraId="5A1F12CB"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187B405E" w14:textId="77777777" w:rsidR="009E68E6" w:rsidRPr="007E522F" w:rsidRDefault="009E68E6" w:rsidP="007F4ECE">
            <w:pPr>
              <w:pStyle w:val="TABLE-cell"/>
            </w:pPr>
            <w:r w:rsidRPr="007E522F">
              <w:t>ContextLoad</w:t>
            </w:r>
          </w:p>
        </w:tc>
        <w:tc>
          <w:tcPr>
            <w:tcW w:w="1350" w:type="dxa"/>
            <w:shd w:val="clear" w:color="auto" w:fill="auto"/>
            <w:noWrap/>
            <w:tcMar>
              <w:top w:w="7" w:type="dxa"/>
              <w:left w:w="0" w:type="dxa"/>
              <w:bottom w:w="7" w:type="dxa"/>
              <w:right w:w="0" w:type="dxa"/>
            </w:tcMar>
            <w:vAlign w:val="center"/>
            <w:hideMark/>
          </w:tcPr>
          <w:p w14:paraId="4B610341"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63C6BBCA" w14:textId="77777777" w:rsidR="009E68E6" w:rsidRPr="007E522F" w:rsidRDefault="009E68E6" w:rsidP="007F4ECE">
            <w:pPr>
              <w:pStyle w:val="TABLE-cell"/>
            </w:pPr>
            <w:r w:rsidRPr="007E522F">
              <w:t>Context</w:t>
            </w:r>
          </w:p>
        </w:tc>
      </w:tr>
      <w:tr w:rsidR="009E68E6" w:rsidRPr="007E522F" w14:paraId="0260EB7D"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520CA7D" w14:textId="77777777" w:rsidR="009E68E6" w:rsidRPr="007E522F" w:rsidRDefault="009E68E6" w:rsidP="007F4ECE">
            <w:pPr>
              <w:pStyle w:val="TABLE-cell"/>
            </w:pPr>
            <w:r w:rsidRPr="007E522F">
              <w:t>ContextSave</w:t>
            </w:r>
          </w:p>
        </w:tc>
        <w:tc>
          <w:tcPr>
            <w:tcW w:w="1350" w:type="dxa"/>
            <w:shd w:val="clear" w:color="auto" w:fill="auto"/>
            <w:noWrap/>
            <w:tcMar>
              <w:top w:w="7" w:type="dxa"/>
              <w:left w:w="0" w:type="dxa"/>
              <w:bottom w:w="7" w:type="dxa"/>
              <w:right w:w="0" w:type="dxa"/>
            </w:tcMar>
            <w:vAlign w:val="center"/>
            <w:hideMark/>
          </w:tcPr>
          <w:p w14:paraId="060507F6"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A0F273C" w14:textId="77777777" w:rsidR="009E68E6" w:rsidRPr="007E522F" w:rsidRDefault="009E68E6" w:rsidP="007F4ECE">
            <w:pPr>
              <w:pStyle w:val="TABLE-cell"/>
            </w:pPr>
            <w:r w:rsidRPr="007E522F">
              <w:t>Context</w:t>
            </w:r>
          </w:p>
        </w:tc>
      </w:tr>
      <w:tr w:rsidR="009E68E6" w:rsidRPr="007E522F" w14:paraId="0AC58E0E"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5B36C0D9" w14:textId="77777777" w:rsidR="009E68E6" w:rsidRPr="007E522F" w:rsidRDefault="009E68E6" w:rsidP="007F4ECE">
            <w:pPr>
              <w:pStyle w:val="TABLE-cell"/>
            </w:pPr>
            <w:r w:rsidRPr="007E522F">
              <w:t>Create</w:t>
            </w:r>
          </w:p>
        </w:tc>
        <w:tc>
          <w:tcPr>
            <w:tcW w:w="1350" w:type="dxa"/>
            <w:shd w:val="clear" w:color="auto" w:fill="auto"/>
            <w:noWrap/>
            <w:tcMar>
              <w:top w:w="7" w:type="dxa"/>
              <w:left w:w="0" w:type="dxa"/>
              <w:bottom w:w="7" w:type="dxa"/>
              <w:right w:w="0" w:type="dxa"/>
            </w:tcMar>
            <w:vAlign w:val="center"/>
            <w:hideMark/>
          </w:tcPr>
          <w:p w14:paraId="5E9125A4"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15DE923" w14:textId="77777777" w:rsidR="009E68E6" w:rsidRPr="007E522F" w:rsidRDefault="009E68E6" w:rsidP="007F4ECE">
            <w:pPr>
              <w:pStyle w:val="TABLE-cell"/>
            </w:pPr>
          </w:p>
        </w:tc>
      </w:tr>
      <w:tr w:rsidR="009E68E6" w:rsidRPr="007E522F" w14:paraId="78ACBFD5"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57E75440" w14:textId="77777777" w:rsidR="009E68E6" w:rsidRPr="007E522F" w:rsidRDefault="009E68E6" w:rsidP="007F4ECE">
            <w:pPr>
              <w:pStyle w:val="TABLE-cell"/>
            </w:pPr>
            <w:r w:rsidRPr="007E522F">
              <w:t>CreatePrimary</w:t>
            </w:r>
          </w:p>
        </w:tc>
        <w:tc>
          <w:tcPr>
            <w:tcW w:w="1350" w:type="dxa"/>
            <w:shd w:val="clear" w:color="auto" w:fill="auto"/>
            <w:noWrap/>
            <w:tcMar>
              <w:top w:w="7" w:type="dxa"/>
              <w:left w:w="0" w:type="dxa"/>
              <w:bottom w:w="7" w:type="dxa"/>
              <w:right w:w="0" w:type="dxa"/>
            </w:tcMar>
            <w:vAlign w:val="center"/>
            <w:hideMark/>
          </w:tcPr>
          <w:p w14:paraId="6098042F"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42E57B01" w14:textId="77777777" w:rsidR="009E68E6" w:rsidRPr="007E522F" w:rsidRDefault="009E68E6" w:rsidP="007F4ECE">
            <w:pPr>
              <w:pStyle w:val="TABLE-cell"/>
            </w:pPr>
          </w:p>
        </w:tc>
      </w:tr>
      <w:tr w:rsidR="009E68E6" w:rsidRPr="007E522F" w14:paraId="3FC80838"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164852DB" w14:textId="77777777" w:rsidR="009E68E6" w:rsidRPr="007E522F" w:rsidRDefault="009E68E6" w:rsidP="007F4ECE">
            <w:pPr>
              <w:pStyle w:val="TABLE-cell"/>
            </w:pPr>
            <w:r w:rsidRPr="007E522F">
              <w:t>DictionaryAttackLockReset</w:t>
            </w:r>
          </w:p>
        </w:tc>
        <w:tc>
          <w:tcPr>
            <w:tcW w:w="1350" w:type="dxa"/>
            <w:shd w:val="clear" w:color="auto" w:fill="auto"/>
            <w:noWrap/>
            <w:tcMar>
              <w:top w:w="7" w:type="dxa"/>
              <w:left w:w="0" w:type="dxa"/>
              <w:bottom w:w="7" w:type="dxa"/>
              <w:right w:w="0" w:type="dxa"/>
            </w:tcMar>
            <w:vAlign w:val="center"/>
            <w:hideMark/>
          </w:tcPr>
          <w:p w14:paraId="6F9F546D"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4E76D4A1" w14:textId="77777777" w:rsidR="009E68E6" w:rsidRPr="007E522F" w:rsidRDefault="009E68E6" w:rsidP="007F4ECE">
            <w:pPr>
              <w:pStyle w:val="TABLE-cell"/>
            </w:pPr>
          </w:p>
        </w:tc>
      </w:tr>
      <w:tr w:rsidR="009E68E6" w:rsidRPr="007E522F" w14:paraId="6960A9DA"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7F01D1D" w14:textId="77777777" w:rsidR="009E68E6" w:rsidRPr="007E522F" w:rsidRDefault="009E68E6" w:rsidP="007F4ECE">
            <w:pPr>
              <w:pStyle w:val="TABLE-cell"/>
            </w:pPr>
            <w:r w:rsidRPr="007E522F">
              <w:t>DictionaryAttackParameters</w:t>
            </w:r>
          </w:p>
        </w:tc>
        <w:tc>
          <w:tcPr>
            <w:tcW w:w="1350" w:type="dxa"/>
            <w:shd w:val="clear" w:color="auto" w:fill="auto"/>
            <w:noWrap/>
            <w:tcMar>
              <w:top w:w="7" w:type="dxa"/>
              <w:left w:w="0" w:type="dxa"/>
              <w:bottom w:w="7" w:type="dxa"/>
              <w:right w:w="0" w:type="dxa"/>
            </w:tcMar>
            <w:vAlign w:val="center"/>
            <w:hideMark/>
          </w:tcPr>
          <w:p w14:paraId="5199DA65"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165C2E15" w14:textId="77777777" w:rsidR="009E68E6" w:rsidRPr="007E522F" w:rsidRDefault="009E68E6" w:rsidP="007F4ECE">
            <w:pPr>
              <w:pStyle w:val="TABLE-cell"/>
            </w:pPr>
          </w:p>
        </w:tc>
      </w:tr>
      <w:tr w:rsidR="009E68E6" w:rsidRPr="007E522F" w14:paraId="38E9578C"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C610250" w14:textId="77777777" w:rsidR="009E68E6" w:rsidRPr="007E522F" w:rsidRDefault="009E68E6" w:rsidP="007F4ECE">
            <w:pPr>
              <w:pStyle w:val="TABLE-cell"/>
            </w:pPr>
            <w:r w:rsidRPr="007E522F">
              <w:t>Duplicate</w:t>
            </w:r>
          </w:p>
        </w:tc>
        <w:tc>
          <w:tcPr>
            <w:tcW w:w="1350" w:type="dxa"/>
            <w:shd w:val="clear" w:color="auto" w:fill="auto"/>
            <w:noWrap/>
            <w:tcMar>
              <w:top w:w="7" w:type="dxa"/>
              <w:left w:w="0" w:type="dxa"/>
              <w:bottom w:w="7" w:type="dxa"/>
              <w:right w:w="0" w:type="dxa"/>
            </w:tcMar>
            <w:vAlign w:val="center"/>
            <w:hideMark/>
          </w:tcPr>
          <w:p w14:paraId="70A2830A"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2589F784" w14:textId="77777777" w:rsidR="009E68E6" w:rsidRPr="007E522F" w:rsidRDefault="009E68E6" w:rsidP="007F4ECE">
            <w:pPr>
              <w:pStyle w:val="TABLE-cell"/>
            </w:pPr>
          </w:p>
        </w:tc>
      </w:tr>
      <w:tr w:rsidR="009E68E6" w:rsidRPr="007E522F" w14:paraId="3216B978"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6AD07278" w14:textId="77777777" w:rsidR="009E68E6" w:rsidRPr="007E522F" w:rsidRDefault="009E68E6" w:rsidP="007F4ECE">
            <w:pPr>
              <w:pStyle w:val="TABLE-cell"/>
            </w:pPr>
            <w:r w:rsidRPr="007E522F">
              <w:t>E</w:t>
            </w:r>
            <w:r>
              <w:t>CC_</w:t>
            </w:r>
            <w:r w:rsidRPr="007E522F">
              <w:t>Parameters</w:t>
            </w:r>
          </w:p>
        </w:tc>
        <w:tc>
          <w:tcPr>
            <w:tcW w:w="1350" w:type="dxa"/>
            <w:shd w:val="clear" w:color="auto" w:fill="auto"/>
            <w:noWrap/>
            <w:tcMar>
              <w:top w:w="7" w:type="dxa"/>
              <w:left w:w="0" w:type="dxa"/>
              <w:bottom w:w="7" w:type="dxa"/>
              <w:right w:w="0" w:type="dxa"/>
            </w:tcMar>
            <w:vAlign w:val="center"/>
            <w:hideMark/>
          </w:tcPr>
          <w:p w14:paraId="59C452EA" w14:textId="77777777" w:rsidR="009E68E6" w:rsidRPr="007E522F" w:rsidRDefault="00C43BB1" w:rsidP="007F4ECE">
            <w:pPr>
              <w:pStyle w:val="TABLE-cell"/>
              <w:jc w:val="center"/>
            </w:pPr>
            <w:r>
              <w:t>Y</w:t>
            </w:r>
          </w:p>
        </w:tc>
        <w:tc>
          <w:tcPr>
            <w:tcW w:w="4050" w:type="dxa"/>
            <w:shd w:val="clear" w:color="auto" w:fill="auto"/>
            <w:noWrap/>
            <w:tcMar>
              <w:top w:w="7" w:type="dxa"/>
              <w:bottom w:w="7" w:type="dxa"/>
            </w:tcMar>
            <w:vAlign w:val="bottom"/>
            <w:hideMark/>
          </w:tcPr>
          <w:p w14:paraId="5BADB572" w14:textId="77777777" w:rsidR="009E68E6" w:rsidRPr="007E522F" w:rsidRDefault="00C43BB1" w:rsidP="007F4ECE">
            <w:pPr>
              <w:pStyle w:val="TABLE-cell"/>
            </w:pPr>
            <w:r>
              <w:t>Requires ECC</w:t>
            </w:r>
          </w:p>
        </w:tc>
      </w:tr>
      <w:tr w:rsidR="009E68E6" w:rsidRPr="007E522F" w14:paraId="15ABD527"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2CD60F61" w14:textId="77777777" w:rsidR="009E68E6" w:rsidRPr="007E522F" w:rsidRDefault="009E68E6" w:rsidP="007F4ECE">
            <w:pPr>
              <w:pStyle w:val="TABLE-cell"/>
            </w:pPr>
            <w:r w:rsidRPr="007E522F">
              <w:t>ECDH_KeyGen</w:t>
            </w:r>
          </w:p>
        </w:tc>
        <w:tc>
          <w:tcPr>
            <w:tcW w:w="1350" w:type="dxa"/>
            <w:shd w:val="clear" w:color="auto" w:fill="auto"/>
            <w:noWrap/>
            <w:tcMar>
              <w:top w:w="7" w:type="dxa"/>
              <w:left w:w="0" w:type="dxa"/>
              <w:bottom w:w="7" w:type="dxa"/>
              <w:right w:w="0" w:type="dxa"/>
            </w:tcMar>
            <w:vAlign w:val="center"/>
            <w:hideMark/>
          </w:tcPr>
          <w:p w14:paraId="2B18CD76" w14:textId="77777777" w:rsidR="009E68E6" w:rsidRPr="007E522F" w:rsidRDefault="00C43BB1" w:rsidP="007F4ECE">
            <w:pPr>
              <w:pStyle w:val="TABLE-cell"/>
              <w:jc w:val="center"/>
            </w:pPr>
            <w:r>
              <w:t>Y</w:t>
            </w:r>
          </w:p>
        </w:tc>
        <w:tc>
          <w:tcPr>
            <w:tcW w:w="4050" w:type="dxa"/>
            <w:shd w:val="clear" w:color="auto" w:fill="auto"/>
            <w:noWrap/>
            <w:tcMar>
              <w:top w:w="7" w:type="dxa"/>
              <w:bottom w:w="7" w:type="dxa"/>
            </w:tcMar>
            <w:vAlign w:val="bottom"/>
            <w:hideMark/>
          </w:tcPr>
          <w:p w14:paraId="718EFDCF" w14:textId="77777777" w:rsidR="009E68E6" w:rsidRPr="007E522F" w:rsidRDefault="00C43BB1" w:rsidP="007F4ECE">
            <w:pPr>
              <w:pStyle w:val="TABLE-cell"/>
            </w:pPr>
            <w:r>
              <w:t>Requires ECC</w:t>
            </w:r>
          </w:p>
        </w:tc>
      </w:tr>
      <w:tr w:rsidR="009E68E6" w:rsidRPr="007E522F" w14:paraId="73E03E95"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C1D02D2" w14:textId="77777777" w:rsidR="009E68E6" w:rsidRPr="007E522F" w:rsidRDefault="009E68E6" w:rsidP="007F4ECE">
            <w:pPr>
              <w:pStyle w:val="TABLE-cell"/>
            </w:pPr>
            <w:r w:rsidRPr="007E522F">
              <w:t>ECDH_ZGen</w:t>
            </w:r>
          </w:p>
        </w:tc>
        <w:tc>
          <w:tcPr>
            <w:tcW w:w="1350" w:type="dxa"/>
            <w:shd w:val="clear" w:color="auto" w:fill="auto"/>
            <w:noWrap/>
            <w:tcMar>
              <w:top w:w="7" w:type="dxa"/>
              <w:left w:w="0" w:type="dxa"/>
              <w:bottom w:w="7" w:type="dxa"/>
              <w:right w:w="0" w:type="dxa"/>
            </w:tcMar>
            <w:vAlign w:val="center"/>
            <w:hideMark/>
          </w:tcPr>
          <w:p w14:paraId="00022156" w14:textId="77777777" w:rsidR="009E68E6" w:rsidRPr="007E522F" w:rsidRDefault="00C43BB1" w:rsidP="007F4ECE">
            <w:pPr>
              <w:pStyle w:val="TABLE-cell"/>
              <w:jc w:val="center"/>
            </w:pPr>
            <w:r>
              <w:t>Y</w:t>
            </w:r>
          </w:p>
        </w:tc>
        <w:tc>
          <w:tcPr>
            <w:tcW w:w="4050" w:type="dxa"/>
            <w:shd w:val="clear" w:color="auto" w:fill="auto"/>
            <w:noWrap/>
            <w:tcMar>
              <w:top w:w="7" w:type="dxa"/>
              <w:bottom w:w="7" w:type="dxa"/>
            </w:tcMar>
            <w:vAlign w:val="bottom"/>
            <w:hideMark/>
          </w:tcPr>
          <w:p w14:paraId="6CC59B35" w14:textId="77777777" w:rsidR="009E68E6" w:rsidRPr="007E522F" w:rsidRDefault="00C43BB1" w:rsidP="007F4ECE">
            <w:pPr>
              <w:pStyle w:val="TABLE-cell"/>
            </w:pPr>
            <w:r>
              <w:t>Requires ECC</w:t>
            </w:r>
          </w:p>
        </w:tc>
      </w:tr>
      <w:tr w:rsidR="009E68E6" w:rsidRPr="007E522F" w14:paraId="637E888B"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CCDCB58" w14:textId="77777777" w:rsidR="009E68E6" w:rsidRPr="007E522F" w:rsidRDefault="009E68E6" w:rsidP="007F4ECE">
            <w:pPr>
              <w:pStyle w:val="TABLE-cell"/>
            </w:pPr>
            <w:r w:rsidRPr="007E522F">
              <w:t>EncryptDecrypt</w:t>
            </w:r>
          </w:p>
        </w:tc>
        <w:tc>
          <w:tcPr>
            <w:tcW w:w="1350" w:type="dxa"/>
            <w:shd w:val="clear" w:color="auto" w:fill="auto"/>
            <w:noWrap/>
            <w:tcMar>
              <w:top w:w="7" w:type="dxa"/>
              <w:left w:w="0" w:type="dxa"/>
              <w:bottom w:w="7" w:type="dxa"/>
              <w:right w:w="0" w:type="dxa"/>
            </w:tcMar>
            <w:vAlign w:val="center"/>
            <w:hideMark/>
          </w:tcPr>
          <w:p w14:paraId="7DFEDA7D"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3510E06D" w14:textId="77777777" w:rsidR="009E68E6" w:rsidRPr="007E522F" w:rsidRDefault="009E68E6" w:rsidP="007F4ECE">
            <w:pPr>
              <w:pStyle w:val="TABLE-cell"/>
            </w:pPr>
          </w:p>
        </w:tc>
      </w:tr>
      <w:tr w:rsidR="009E68E6" w:rsidRPr="007E522F" w14:paraId="0A901331"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08491943" w14:textId="77777777" w:rsidR="009E68E6" w:rsidRPr="007E522F" w:rsidRDefault="009E68E6" w:rsidP="007F4ECE">
            <w:pPr>
              <w:pStyle w:val="TABLE-cell"/>
            </w:pPr>
            <w:r>
              <w:t>EventSequenceComplete</w:t>
            </w:r>
          </w:p>
        </w:tc>
        <w:tc>
          <w:tcPr>
            <w:tcW w:w="1350" w:type="dxa"/>
            <w:shd w:val="clear" w:color="auto" w:fill="auto"/>
            <w:noWrap/>
            <w:tcMar>
              <w:top w:w="7" w:type="dxa"/>
              <w:left w:w="0" w:type="dxa"/>
              <w:bottom w:w="7" w:type="dxa"/>
              <w:right w:w="0" w:type="dxa"/>
            </w:tcMar>
            <w:vAlign w:val="center"/>
          </w:tcPr>
          <w:p w14:paraId="775ACDDE"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tcPr>
          <w:p w14:paraId="7198B621" w14:textId="77777777" w:rsidR="009E68E6" w:rsidRPr="007E522F" w:rsidRDefault="009E68E6" w:rsidP="007F4ECE">
            <w:pPr>
              <w:pStyle w:val="TABLE-cell"/>
            </w:pPr>
          </w:p>
        </w:tc>
      </w:tr>
      <w:tr w:rsidR="009E68E6" w:rsidRPr="007E522F" w14:paraId="798334A9" w14:textId="77777777" w:rsidTr="007F4ECE">
        <w:trPr>
          <w:trHeight w:val="290"/>
          <w:jc w:val="center"/>
        </w:trPr>
        <w:tc>
          <w:tcPr>
            <w:tcW w:w="3960" w:type="dxa"/>
            <w:tcBorders>
              <w:top w:val="single" w:sz="6" w:space="0" w:color="auto"/>
            </w:tcBorders>
            <w:shd w:val="clear" w:color="auto" w:fill="auto"/>
            <w:noWrap/>
            <w:tcMar>
              <w:top w:w="7" w:type="dxa"/>
              <w:left w:w="58" w:type="dxa"/>
              <w:bottom w:w="7" w:type="dxa"/>
              <w:right w:w="58" w:type="dxa"/>
            </w:tcMar>
            <w:vAlign w:val="center"/>
          </w:tcPr>
          <w:p w14:paraId="543CF460" w14:textId="77777777" w:rsidR="009E68E6" w:rsidRPr="007E522F" w:rsidRDefault="009E68E6" w:rsidP="007F4ECE">
            <w:pPr>
              <w:pStyle w:val="TABLE-cell"/>
            </w:pPr>
            <w:r w:rsidRPr="007E522F">
              <w:t>EvictControl</w:t>
            </w:r>
          </w:p>
        </w:tc>
        <w:tc>
          <w:tcPr>
            <w:tcW w:w="1350" w:type="dxa"/>
            <w:tcBorders>
              <w:top w:val="single" w:sz="6" w:space="0" w:color="auto"/>
            </w:tcBorders>
            <w:shd w:val="clear" w:color="auto" w:fill="auto"/>
            <w:noWrap/>
            <w:tcMar>
              <w:top w:w="7" w:type="dxa"/>
              <w:left w:w="0" w:type="dxa"/>
              <w:bottom w:w="7" w:type="dxa"/>
              <w:right w:w="0" w:type="dxa"/>
            </w:tcMar>
            <w:vAlign w:val="center"/>
          </w:tcPr>
          <w:p w14:paraId="4177DBD8" w14:textId="77777777" w:rsidR="009E68E6" w:rsidRPr="007E522F" w:rsidRDefault="009E68E6" w:rsidP="007F4ECE">
            <w:pPr>
              <w:pStyle w:val="TABLE-cell"/>
              <w:jc w:val="center"/>
            </w:pPr>
            <w:r>
              <w:t>Y</w:t>
            </w:r>
          </w:p>
        </w:tc>
        <w:tc>
          <w:tcPr>
            <w:tcW w:w="4050" w:type="dxa"/>
            <w:tcBorders>
              <w:top w:val="single" w:sz="6" w:space="0" w:color="auto"/>
            </w:tcBorders>
            <w:shd w:val="clear" w:color="auto" w:fill="auto"/>
            <w:noWrap/>
            <w:tcMar>
              <w:top w:w="7" w:type="dxa"/>
              <w:bottom w:w="7" w:type="dxa"/>
            </w:tcMar>
            <w:vAlign w:val="bottom"/>
          </w:tcPr>
          <w:p w14:paraId="2E39C68F" w14:textId="77777777" w:rsidR="009E68E6" w:rsidRPr="007E522F" w:rsidRDefault="009E68E6" w:rsidP="007F4ECE">
            <w:pPr>
              <w:pStyle w:val="TABLE-cell"/>
            </w:pPr>
          </w:p>
        </w:tc>
      </w:tr>
      <w:tr w:rsidR="009E68E6" w:rsidRPr="007E522F" w14:paraId="383149F8"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98839FF" w14:textId="77777777" w:rsidR="009E68E6" w:rsidRPr="007E522F" w:rsidRDefault="009E68E6" w:rsidP="007F4ECE">
            <w:pPr>
              <w:pStyle w:val="TABLE-cell"/>
            </w:pPr>
            <w:r w:rsidRPr="007E522F">
              <w:t>FieldUpgradeData</w:t>
            </w:r>
          </w:p>
        </w:tc>
        <w:tc>
          <w:tcPr>
            <w:tcW w:w="1350" w:type="dxa"/>
            <w:shd w:val="clear" w:color="auto" w:fill="auto"/>
            <w:noWrap/>
            <w:tcMar>
              <w:top w:w="7" w:type="dxa"/>
              <w:left w:w="0" w:type="dxa"/>
              <w:bottom w:w="7" w:type="dxa"/>
              <w:right w:w="0" w:type="dxa"/>
            </w:tcMar>
            <w:vAlign w:val="center"/>
            <w:hideMark/>
          </w:tcPr>
          <w:p w14:paraId="3A25B631" w14:textId="77777777" w:rsidR="009E68E6" w:rsidRPr="007E522F" w:rsidRDefault="009E68E6" w:rsidP="007F4ECE">
            <w:pPr>
              <w:pStyle w:val="TABLE-cell"/>
              <w:jc w:val="center"/>
            </w:pPr>
            <w:r>
              <w:t>N</w:t>
            </w:r>
          </w:p>
        </w:tc>
        <w:tc>
          <w:tcPr>
            <w:tcW w:w="4050" w:type="dxa"/>
            <w:shd w:val="clear" w:color="auto" w:fill="auto"/>
            <w:noWrap/>
            <w:tcMar>
              <w:top w:w="7" w:type="dxa"/>
              <w:bottom w:w="7" w:type="dxa"/>
            </w:tcMar>
            <w:vAlign w:val="bottom"/>
            <w:hideMark/>
          </w:tcPr>
          <w:p w14:paraId="53CB4560" w14:textId="77777777" w:rsidR="009E68E6" w:rsidRPr="007E522F" w:rsidRDefault="009E68E6" w:rsidP="007F4ECE">
            <w:pPr>
              <w:pStyle w:val="TABLE-cell"/>
            </w:pPr>
          </w:p>
        </w:tc>
      </w:tr>
      <w:tr w:rsidR="009E68E6" w:rsidRPr="007E522F" w14:paraId="45CF51A6"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55EF7D9E" w14:textId="77777777" w:rsidR="009E68E6" w:rsidRPr="007E522F" w:rsidRDefault="009E68E6" w:rsidP="007F4ECE">
            <w:pPr>
              <w:pStyle w:val="TABLE-cell"/>
            </w:pPr>
            <w:r w:rsidRPr="007E522F">
              <w:t>FieldUpgradeStart</w:t>
            </w:r>
          </w:p>
        </w:tc>
        <w:tc>
          <w:tcPr>
            <w:tcW w:w="1350" w:type="dxa"/>
            <w:shd w:val="clear" w:color="auto" w:fill="auto"/>
            <w:noWrap/>
            <w:tcMar>
              <w:top w:w="7" w:type="dxa"/>
              <w:left w:w="0" w:type="dxa"/>
              <w:bottom w:w="7" w:type="dxa"/>
              <w:right w:w="0" w:type="dxa"/>
            </w:tcMar>
            <w:vAlign w:val="center"/>
            <w:hideMark/>
          </w:tcPr>
          <w:p w14:paraId="5FB2FE06" w14:textId="77777777" w:rsidR="009E68E6" w:rsidRPr="007E522F" w:rsidRDefault="009E68E6" w:rsidP="007F4ECE">
            <w:pPr>
              <w:pStyle w:val="TABLE-cell"/>
              <w:jc w:val="center"/>
            </w:pPr>
            <w:r>
              <w:t>N</w:t>
            </w:r>
          </w:p>
        </w:tc>
        <w:tc>
          <w:tcPr>
            <w:tcW w:w="4050" w:type="dxa"/>
            <w:shd w:val="clear" w:color="auto" w:fill="auto"/>
            <w:noWrap/>
            <w:tcMar>
              <w:top w:w="7" w:type="dxa"/>
              <w:bottom w:w="7" w:type="dxa"/>
            </w:tcMar>
            <w:vAlign w:val="bottom"/>
            <w:hideMark/>
          </w:tcPr>
          <w:p w14:paraId="70C80E09" w14:textId="77777777" w:rsidR="009E68E6" w:rsidRPr="007E522F" w:rsidRDefault="009E68E6" w:rsidP="007F4ECE">
            <w:pPr>
              <w:pStyle w:val="TABLE-cell"/>
            </w:pPr>
          </w:p>
        </w:tc>
      </w:tr>
      <w:tr w:rsidR="009E68E6" w:rsidRPr="007E522F" w14:paraId="4D657AD3"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D7C3A2D" w14:textId="77777777" w:rsidR="009E68E6" w:rsidRPr="007E522F" w:rsidRDefault="009E68E6" w:rsidP="007F4ECE">
            <w:pPr>
              <w:pStyle w:val="TABLE-cell"/>
            </w:pPr>
            <w:r w:rsidRPr="007E522F">
              <w:t>FirmwareRead</w:t>
            </w:r>
          </w:p>
        </w:tc>
        <w:tc>
          <w:tcPr>
            <w:tcW w:w="1350" w:type="dxa"/>
            <w:shd w:val="clear" w:color="auto" w:fill="auto"/>
            <w:noWrap/>
            <w:tcMar>
              <w:top w:w="7" w:type="dxa"/>
              <w:left w:w="0" w:type="dxa"/>
              <w:bottom w:w="7" w:type="dxa"/>
              <w:right w:w="0" w:type="dxa"/>
            </w:tcMar>
            <w:vAlign w:val="center"/>
            <w:hideMark/>
          </w:tcPr>
          <w:p w14:paraId="61D0A743" w14:textId="77777777" w:rsidR="009E68E6" w:rsidRPr="007E522F" w:rsidRDefault="009E68E6" w:rsidP="007F4ECE">
            <w:pPr>
              <w:pStyle w:val="TABLE-cell"/>
              <w:jc w:val="center"/>
            </w:pPr>
            <w:r>
              <w:t>N</w:t>
            </w:r>
          </w:p>
        </w:tc>
        <w:tc>
          <w:tcPr>
            <w:tcW w:w="4050" w:type="dxa"/>
            <w:shd w:val="clear" w:color="auto" w:fill="auto"/>
            <w:noWrap/>
            <w:tcMar>
              <w:top w:w="7" w:type="dxa"/>
              <w:bottom w:w="7" w:type="dxa"/>
            </w:tcMar>
            <w:vAlign w:val="bottom"/>
            <w:hideMark/>
          </w:tcPr>
          <w:p w14:paraId="1CADAA28" w14:textId="77777777" w:rsidR="009E68E6" w:rsidRPr="007E522F" w:rsidRDefault="009E68E6" w:rsidP="007F4ECE">
            <w:pPr>
              <w:pStyle w:val="TABLE-cell"/>
            </w:pPr>
          </w:p>
        </w:tc>
      </w:tr>
      <w:tr w:rsidR="009E68E6" w:rsidRPr="007E522F" w14:paraId="2E4160E9"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4925D6A1" w14:textId="77777777" w:rsidR="009E68E6" w:rsidRPr="007E522F" w:rsidRDefault="009E68E6" w:rsidP="007F4ECE">
            <w:pPr>
              <w:pStyle w:val="TABLE-cell"/>
            </w:pPr>
            <w:r w:rsidRPr="007E522F">
              <w:t>FlushContext</w:t>
            </w:r>
          </w:p>
        </w:tc>
        <w:tc>
          <w:tcPr>
            <w:tcW w:w="1350" w:type="dxa"/>
            <w:shd w:val="clear" w:color="auto" w:fill="auto"/>
            <w:noWrap/>
            <w:tcMar>
              <w:top w:w="7" w:type="dxa"/>
              <w:left w:w="0" w:type="dxa"/>
              <w:bottom w:w="7" w:type="dxa"/>
              <w:right w:w="0" w:type="dxa"/>
            </w:tcMar>
            <w:vAlign w:val="center"/>
            <w:hideMark/>
          </w:tcPr>
          <w:p w14:paraId="4BA7C07E"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7D909216" w14:textId="77777777" w:rsidR="009E68E6" w:rsidRPr="007E522F" w:rsidRDefault="009E68E6" w:rsidP="007F4ECE">
            <w:pPr>
              <w:pStyle w:val="TABLE-cell"/>
            </w:pPr>
            <w:r w:rsidRPr="007E522F">
              <w:t>Context</w:t>
            </w:r>
          </w:p>
        </w:tc>
      </w:tr>
      <w:tr w:rsidR="009E68E6" w:rsidRPr="007E522F" w14:paraId="770AB9B0"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1D2F9B7F" w14:textId="77777777" w:rsidR="009E68E6" w:rsidRPr="007E522F" w:rsidRDefault="009E68E6" w:rsidP="007F4ECE">
            <w:pPr>
              <w:pStyle w:val="TABLE-cell"/>
            </w:pPr>
            <w:r w:rsidRPr="007E522F">
              <w:t>GetCapability</w:t>
            </w:r>
          </w:p>
        </w:tc>
        <w:tc>
          <w:tcPr>
            <w:tcW w:w="1350" w:type="dxa"/>
            <w:shd w:val="clear" w:color="auto" w:fill="auto"/>
            <w:noWrap/>
            <w:tcMar>
              <w:top w:w="7" w:type="dxa"/>
              <w:left w:w="0" w:type="dxa"/>
              <w:bottom w:w="7" w:type="dxa"/>
              <w:right w:w="0" w:type="dxa"/>
            </w:tcMar>
            <w:vAlign w:val="center"/>
            <w:hideMark/>
          </w:tcPr>
          <w:p w14:paraId="466D0A3D"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602E9B5A" w14:textId="77777777" w:rsidR="009E68E6" w:rsidRPr="007E522F" w:rsidRDefault="009E68E6" w:rsidP="007F4ECE">
            <w:pPr>
              <w:pStyle w:val="TABLE-cell"/>
            </w:pPr>
          </w:p>
        </w:tc>
      </w:tr>
      <w:tr w:rsidR="009E68E6" w:rsidRPr="007E522F" w14:paraId="4B8B2A91"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18287A6" w14:textId="77777777" w:rsidR="009E68E6" w:rsidRPr="007E522F" w:rsidRDefault="009E68E6" w:rsidP="007F4ECE">
            <w:pPr>
              <w:pStyle w:val="TABLE-cell"/>
            </w:pPr>
            <w:r w:rsidRPr="007E522F">
              <w:lastRenderedPageBreak/>
              <w:t>GetCommandAuditDigest</w:t>
            </w:r>
          </w:p>
        </w:tc>
        <w:tc>
          <w:tcPr>
            <w:tcW w:w="1350" w:type="dxa"/>
            <w:shd w:val="clear" w:color="auto" w:fill="auto"/>
            <w:noWrap/>
            <w:tcMar>
              <w:top w:w="7" w:type="dxa"/>
              <w:left w:w="0" w:type="dxa"/>
              <w:bottom w:w="7" w:type="dxa"/>
              <w:right w:w="0" w:type="dxa"/>
            </w:tcMar>
            <w:vAlign w:val="center"/>
            <w:hideMark/>
          </w:tcPr>
          <w:p w14:paraId="379AEF1B"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4DD3A5C4" w14:textId="77777777" w:rsidR="009E68E6" w:rsidRPr="007E522F" w:rsidRDefault="009E68E6" w:rsidP="007F4ECE">
            <w:pPr>
              <w:pStyle w:val="TABLE-cell"/>
            </w:pPr>
          </w:p>
        </w:tc>
      </w:tr>
      <w:tr w:rsidR="009E68E6" w:rsidRPr="007E522F" w14:paraId="4821F256"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4ECD8C3" w14:textId="77777777" w:rsidR="009E68E6" w:rsidRPr="007E522F" w:rsidRDefault="009E68E6" w:rsidP="007F4ECE">
            <w:pPr>
              <w:pStyle w:val="TABLE-cell"/>
            </w:pPr>
            <w:r w:rsidRPr="007E522F">
              <w:t>GetRandom</w:t>
            </w:r>
          </w:p>
        </w:tc>
        <w:tc>
          <w:tcPr>
            <w:tcW w:w="1350" w:type="dxa"/>
            <w:shd w:val="clear" w:color="auto" w:fill="auto"/>
            <w:noWrap/>
            <w:tcMar>
              <w:top w:w="7" w:type="dxa"/>
              <w:left w:w="0" w:type="dxa"/>
              <w:bottom w:w="7" w:type="dxa"/>
              <w:right w:w="0" w:type="dxa"/>
            </w:tcMar>
            <w:vAlign w:val="center"/>
            <w:hideMark/>
          </w:tcPr>
          <w:p w14:paraId="7D4493BE"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4AE4D73C" w14:textId="77777777" w:rsidR="009E68E6" w:rsidRPr="007E522F" w:rsidRDefault="009E68E6" w:rsidP="007F4ECE">
            <w:pPr>
              <w:pStyle w:val="TABLE-cell"/>
            </w:pPr>
          </w:p>
        </w:tc>
      </w:tr>
      <w:tr w:rsidR="009E68E6" w:rsidRPr="007E522F" w14:paraId="00079D4D"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595AA967" w14:textId="77777777" w:rsidR="009E68E6" w:rsidRPr="007E522F" w:rsidRDefault="009E68E6" w:rsidP="007F4ECE">
            <w:pPr>
              <w:pStyle w:val="TABLE-cell"/>
            </w:pPr>
            <w:r w:rsidRPr="007E522F">
              <w:t>GetSessionAuditDigest</w:t>
            </w:r>
          </w:p>
        </w:tc>
        <w:tc>
          <w:tcPr>
            <w:tcW w:w="1350" w:type="dxa"/>
            <w:shd w:val="clear" w:color="auto" w:fill="auto"/>
            <w:noWrap/>
            <w:tcMar>
              <w:top w:w="7" w:type="dxa"/>
              <w:left w:w="0" w:type="dxa"/>
              <w:bottom w:w="7" w:type="dxa"/>
              <w:right w:w="0" w:type="dxa"/>
            </w:tcMar>
            <w:vAlign w:val="center"/>
            <w:hideMark/>
          </w:tcPr>
          <w:p w14:paraId="0621BE4C"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578E0FF9" w14:textId="77777777" w:rsidR="009E68E6" w:rsidRPr="007E522F" w:rsidRDefault="009E68E6" w:rsidP="007F4ECE">
            <w:pPr>
              <w:pStyle w:val="TABLE-cell"/>
            </w:pPr>
          </w:p>
        </w:tc>
      </w:tr>
      <w:tr w:rsidR="009E68E6" w:rsidRPr="007E522F" w14:paraId="28607636"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F2A3E48" w14:textId="77777777" w:rsidR="009E68E6" w:rsidRPr="007E522F" w:rsidRDefault="009E68E6" w:rsidP="007F4ECE">
            <w:pPr>
              <w:pStyle w:val="TABLE-cell"/>
            </w:pPr>
            <w:r w:rsidRPr="007E522F">
              <w:t>GetTestResult</w:t>
            </w:r>
          </w:p>
        </w:tc>
        <w:tc>
          <w:tcPr>
            <w:tcW w:w="1350" w:type="dxa"/>
            <w:shd w:val="clear" w:color="auto" w:fill="auto"/>
            <w:noWrap/>
            <w:tcMar>
              <w:top w:w="7" w:type="dxa"/>
              <w:left w:w="0" w:type="dxa"/>
              <w:bottom w:w="7" w:type="dxa"/>
              <w:right w:w="0" w:type="dxa"/>
            </w:tcMar>
            <w:vAlign w:val="center"/>
            <w:hideMark/>
          </w:tcPr>
          <w:p w14:paraId="52A4298C"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7EDABBB8" w14:textId="77777777" w:rsidR="009E68E6" w:rsidRPr="007E522F" w:rsidRDefault="009E68E6" w:rsidP="007F4ECE">
            <w:pPr>
              <w:pStyle w:val="TABLE-cell"/>
            </w:pPr>
          </w:p>
        </w:tc>
      </w:tr>
      <w:tr w:rsidR="009E68E6" w:rsidRPr="007E522F" w14:paraId="3EF8B279"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17A3AC8B" w14:textId="77777777" w:rsidR="009E68E6" w:rsidRPr="007E522F" w:rsidRDefault="009E68E6" w:rsidP="007F4ECE">
            <w:pPr>
              <w:pStyle w:val="TABLE-cell"/>
            </w:pPr>
            <w:r w:rsidRPr="007E522F">
              <w:t>Get</w:t>
            </w:r>
            <w:r>
              <w:t>Time</w:t>
            </w:r>
          </w:p>
        </w:tc>
        <w:tc>
          <w:tcPr>
            <w:tcW w:w="1350" w:type="dxa"/>
            <w:shd w:val="clear" w:color="auto" w:fill="auto"/>
            <w:noWrap/>
            <w:tcMar>
              <w:top w:w="7" w:type="dxa"/>
              <w:left w:w="0" w:type="dxa"/>
              <w:bottom w:w="7" w:type="dxa"/>
              <w:right w:w="0" w:type="dxa"/>
            </w:tcMar>
            <w:vAlign w:val="center"/>
            <w:hideMark/>
          </w:tcPr>
          <w:p w14:paraId="7D1F0970"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2ABA0FB1" w14:textId="77777777" w:rsidR="009E68E6" w:rsidRPr="007E522F" w:rsidRDefault="009E68E6" w:rsidP="007F4ECE">
            <w:pPr>
              <w:pStyle w:val="TABLE-cell"/>
            </w:pPr>
          </w:p>
        </w:tc>
      </w:tr>
      <w:tr w:rsidR="009E68E6" w:rsidRPr="007E522F" w14:paraId="32FD5E35"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65E39622" w14:textId="77777777" w:rsidR="009E68E6" w:rsidRPr="007E522F" w:rsidRDefault="009E68E6" w:rsidP="007F4ECE">
            <w:pPr>
              <w:pStyle w:val="TABLE-cell"/>
            </w:pPr>
            <w:r w:rsidRPr="007E522F">
              <w:t>Hash</w:t>
            </w:r>
          </w:p>
        </w:tc>
        <w:tc>
          <w:tcPr>
            <w:tcW w:w="1350" w:type="dxa"/>
            <w:shd w:val="clear" w:color="auto" w:fill="auto"/>
            <w:noWrap/>
            <w:tcMar>
              <w:top w:w="7" w:type="dxa"/>
              <w:left w:w="0" w:type="dxa"/>
              <w:bottom w:w="7" w:type="dxa"/>
              <w:right w:w="0" w:type="dxa"/>
            </w:tcMar>
            <w:vAlign w:val="center"/>
            <w:hideMark/>
          </w:tcPr>
          <w:p w14:paraId="67038FCF"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EB0E2E7" w14:textId="77777777" w:rsidR="009E68E6" w:rsidRPr="007E522F" w:rsidRDefault="009E68E6" w:rsidP="007F4ECE">
            <w:pPr>
              <w:pStyle w:val="TABLE-cell"/>
            </w:pPr>
          </w:p>
        </w:tc>
      </w:tr>
      <w:tr w:rsidR="009E68E6" w:rsidRPr="007E522F" w14:paraId="3FFA8E36"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3D13EA20" w14:textId="77777777" w:rsidR="009E68E6" w:rsidRDefault="009E68E6" w:rsidP="007F4ECE">
            <w:pPr>
              <w:pStyle w:val="TABLE-cell"/>
            </w:pPr>
            <w:r>
              <w:t>HashSequenceStart</w:t>
            </w:r>
          </w:p>
        </w:tc>
        <w:tc>
          <w:tcPr>
            <w:tcW w:w="1350" w:type="dxa"/>
            <w:shd w:val="clear" w:color="auto" w:fill="auto"/>
            <w:noWrap/>
            <w:tcMar>
              <w:top w:w="7" w:type="dxa"/>
              <w:left w:w="0" w:type="dxa"/>
              <w:bottom w:w="7" w:type="dxa"/>
              <w:right w:w="0" w:type="dxa"/>
            </w:tcMar>
            <w:vAlign w:val="center"/>
          </w:tcPr>
          <w:p w14:paraId="4009A36B" w14:textId="77777777" w:rsidR="009E68E6" w:rsidRDefault="009E68E6" w:rsidP="007F4ECE">
            <w:pPr>
              <w:pStyle w:val="TABLE-cell"/>
              <w:jc w:val="center"/>
            </w:pPr>
            <w:r>
              <w:t>Y</w:t>
            </w:r>
          </w:p>
        </w:tc>
        <w:tc>
          <w:tcPr>
            <w:tcW w:w="4050" w:type="dxa"/>
            <w:shd w:val="clear" w:color="auto" w:fill="auto"/>
            <w:noWrap/>
            <w:tcMar>
              <w:top w:w="7" w:type="dxa"/>
              <w:bottom w:w="7" w:type="dxa"/>
            </w:tcMar>
            <w:vAlign w:val="bottom"/>
          </w:tcPr>
          <w:p w14:paraId="4CCF18E3" w14:textId="77777777" w:rsidR="009E68E6" w:rsidRPr="007E522F" w:rsidRDefault="009E68E6" w:rsidP="007F4ECE">
            <w:pPr>
              <w:pStyle w:val="TABLE-cell"/>
            </w:pPr>
          </w:p>
        </w:tc>
      </w:tr>
      <w:tr w:rsidR="009E68E6" w:rsidRPr="007E522F" w14:paraId="23478A87"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0A2E8DFB" w14:textId="77777777" w:rsidR="009E68E6" w:rsidRPr="007E522F" w:rsidRDefault="009E68E6" w:rsidP="007F4ECE">
            <w:pPr>
              <w:pStyle w:val="TABLE-cell"/>
            </w:pPr>
            <w:r w:rsidRPr="007E522F">
              <w:t>HierarchyChangeAuth</w:t>
            </w:r>
          </w:p>
        </w:tc>
        <w:tc>
          <w:tcPr>
            <w:tcW w:w="1350" w:type="dxa"/>
            <w:shd w:val="clear" w:color="auto" w:fill="auto"/>
            <w:noWrap/>
            <w:tcMar>
              <w:top w:w="7" w:type="dxa"/>
              <w:left w:w="0" w:type="dxa"/>
              <w:bottom w:w="7" w:type="dxa"/>
              <w:right w:w="0" w:type="dxa"/>
            </w:tcMar>
            <w:vAlign w:val="center"/>
            <w:hideMark/>
          </w:tcPr>
          <w:p w14:paraId="370979ED"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197453B" w14:textId="77777777" w:rsidR="009E68E6" w:rsidRPr="007E522F" w:rsidRDefault="009E68E6" w:rsidP="007F4ECE">
            <w:pPr>
              <w:pStyle w:val="TABLE-cell"/>
            </w:pPr>
          </w:p>
        </w:tc>
      </w:tr>
      <w:tr w:rsidR="009E68E6" w:rsidRPr="007E522F" w14:paraId="249AA77F"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0A9A2953" w14:textId="77777777" w:rsidR="009E68E6" w:rsidRPr="007E522F" w:rsidRDefault="009E68E6" w:rsidP="007F4ECE">
            <w:pPr>
              <w:pStyle w:val="TABLE-cell"/>
            </w:pPr>
            <w:r w:rsidRPr="007E522F">
              <w:t>HierarchyControl</w:t>
            </w:r>
          </w:p>
        </w:tc>
        <w:tc>
          <w:tcPr>
            <w:tcW w:w="1350" w:type="dxa"/>
            <w:shd w:val="clear" w:color="auto" w:fill="auto"/>
            <w:noWrap/>
            <w:tcMar>
              <w:top w:w="7" w:type="dxa"/>
              <w:left w:w="0" w:type="dxa"/>
              <w:bottom w:w="7" w:type="dxa"/>
              <w:right w:w="0" w:type="dxa"/>
            </w:tcMar>
            <w:vAlign w:val="center"/>
            <w:hideMark/>
          </w:tcPr>
          <w:p w14:paraId="573010AF"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69FCDC41" w14:textId="77777777" w:rsidR="009E68E6" w:rsidRPr="007E522F" w:rsidRDefault="009E68E6" w:rsidP="007F4ECE">
            <w:pPr>
              <w:pStyle w:val="TABLE-cell"/>
            </w:pPr>
          </w:p>
        </w:tc>
      </w:tr>
      <w:tr w:rsidR="009E68E6" w:rsidRPr="007E522F" w14:paraId="2A11F4E4"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5C186C9B" w14:textId="77777777" w:rsidR="009E68E6" w:rsidRPr="007E522F" w:rsidRDefault="009E68E6" w:rsidP="007F4ECE">
            <w:pPr>
              <w:pStyle w:val="TABLE-cell"/>
            </w:pPr>
            <w:r w:rsidRPr="007E522F">
              <w:t>HMAC</w:t>
            </w:r>
          </w:p>
        </w:tc>
        <w:tc>
          <w:tcPr>
            <w:tcW w:w="1350" w:type="dxa"/>
            <w:shd w:val="clear" w:color="auto" w:fill="auto"/>
            <w:noWrap/>
            <w:tcMar>
              <w:top w:w="7" w:type="dxa"/>
              <w:left w:w="0" w:type="dxa"/>
              <w:bottom w:w="7" w:type="dxa"/>
              <w:right w:w="0" w:type="dxa"/>
            </w:tcMar>
            <w:vAlign w:val="center"/>
            <w:hideMark/>
          </w:tcPr>
          <w:p w14:paraId="300B5C5D" w14:textId="77777777" w:rsidR="009E68E6" w:rsidRPr="007E522F" w:rsidRDefault="00C43BB1" w:rsidP="00F759EA">
            <w:pPr>
              <w:pStyle w:val="TABLE-cell"/>
              <w:jc w:val="center"/>
            </w:pPr>
            <w:r>
              <w:t>Y</w:t>
            </w:r>
          </w:p>
        </w:tc>
        <w:tc>
          <w:tcPr>
            <w:tcW w:w="4050" w:type="dxa"/>
            <w:shd w:val="clear" w:color="auto" w:fill="auto"/>
            <w:noWrap/>
            <w:tcMar>
              <w:top w:w="7" w:type="dxa"/>
              <w:bottom w:w="7" w:type="dxa"/>
            </w:tcMar>
            <w:vAlign w:val="bottom"/>
            <w:hideMark/>
          </w:tcPr>
          <w:p w14:paraId="3EE31E66" w14:textId="77777777" w:rsidR="009E68E6" w:rsidRPr="007E522F" w:rsidRDefault="00C43BB1" w:rsidP="007F4ECE">
            <w:pPr>
              <w:pStyle w:val="TABLE-cell"/>
            </w:pPr>
            <w:r>
              <w:t>Will be disabled if CMAC is implemented</w:t>
            </w:r>
          </w:p>
        </w:tc>
      </w:tr>
      <w:tr w:rsidR="00F759EA" w:rsidRPr="007E522F" w14:paraId="58011522"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0DEC8D66" w14:textId="77777777" w:rsidR="00F759EA" w:rsidRPr="007E522F" w:rsidRDefault="00F759EA" w:rsidP="007F4ECE">
            <w:pPr>
              <w:pStyle w:val="TABLE-cell"/>
            </w:pPr>
            <w:r>
              <w:t>MAC</w:t>
            </w:r>
          </w:p>
        </w:tc>
        <w:tc>
          <w:tcPr>
            <w:tcW w:w="1350" w:type="dxa"/>
            <w:shd w:val="clear" w:color="auto" w:fill="auto"/>
            <w:noWrap/>
            <w:tcMar>
              <w:top w:w="7" w:type="dxa"/>
              <w:left w:w="0" w:type="dxa"/>
              <w:bottom w:w="7" w:type="dxa"/>
              <w:right w:w="0" w:type="dxa"/>
            </w:tcMar>
            <w:vAlign w:val="center"/>
          </w:tcPr>
          <w:p w14:paraId="46F928DE" w14:textId="77777777" w:rsidR="00F759EA" w:rsidRDefault="00C43BB1" w:rsidP="00C43BB1">
            <w:pPr>
              <w:pStyle w:val="TABLE-cell"/>
              <w:jc w:val="center"/>
            </w:pPr>
            <w:r>
              <w:t>Y</w:t>
            </w:r>
          </w:p>
        </w:tc>
        <w:tc>
          <w:tcPr>
            <w:tcW w:w="4050" w:type="dxa"/>
            <w:shd w:val="clear" w:color="auto" w:fill="auto"/>
            <w:noWrap/>
            <w:tcMar>
              <w:top w:w="7" w:type="dxa"/>
              <w:bottom w:w="7" w:type="dxa"/>
            </w:tcMar>
            <w:vAlign w:val="bottom"/>
          </w:tcPr>
          <w:p w14:paraId="5FA1A9EF" w14:textId="77777777" w:rsidR="00F759EA" w:rsidRPr="007E522F" w:rsidRDefault="00C43BB1" w:rsidP="007F4ECE">
            <w:pPr>
              <w:pStyle w:val="TABLE-cell"/>
            </w:pPr>
            <w:r>
              <w:t>Will be enabled if CMAC is available</w:t>
            </w:r>
          </w:p>
        </w:tc>
      </w:tr>
      <w:tr w:rsidR="009E68E6" w:rsidRPr="007E522F" w14:paraId="049CE86D"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C9494FD" w14:textId="77777777" w:rsidR="009E68E6" w:rsidRPr="007E522F" w:rsidRDefault="009E68E6" w:rsidP="007F4ECE">
            <w:pPr>
              <w:pStyle w:val="TABLE-cell"/>
            </w:pPr>
            <w:r>
              <w:t>HMAC_</w:t>
            </w:r>
            <w:r w:rsidRPr="007E522F">
              <w:t>Start</w:t>
            </w:r>
          </w:p>
        </w:tc>
        <w:tc>
          <w:tcPr>
            <w:tcW w:w="1350" w:type="dxa"/>
            <w:shd w:val="clear" w:color="auto" w:fill="auto"/>
            <w:noWrap/>
            <w:tcMar>
              <w:top w:w="7" w:type="dxa"/>
              <w:left w:w="0" w:type="dxa"/>
              <w:bottom w:w="7" w:type="dxa"/>
              <w:right w:w="0" w:type="dxa"/>
            </w:tcMar>
            <w:vAlign w:val="center"/>
            <w:hideMark/>
          </w:tcPr>
          <w:p w14:paraId="2B248D5F" w14:textId="77777777" w:rsidR="009E68E6" w:rsidRPr="007E522F" w:rsidRDefault="00C43BB1" w:rsidP="007F4ECE">
            <w:pPr>
              <w:pStyle w:val="TABLE-cell"/>
              <w:jc w:val="center"/>
            </w:pPr>
            <w:r>
              <w:t>Y</w:t>
            </w:r>
          </w:p>
        </w:tc>
        <w:tc>
          <w:tcPr>
            <w:tcW w:w="4050" w:type="dxa"/>
            <w:shd w:val="clear" w:color="auto" w:fill="auto"/>
            <w:noWrap/>
            <w:tcMar>
              <w:top w:w="7" w:type="dxa"/>
              <w:bottom w:w="7" w:type="dxa"/>
            </w:tcMar>
            <w:vAlign w:val="bottom"/>
            <w:hideMark/>
          </w:tcPr>
          <w:p w14:paraId="345038B9" w14:textId="77777777" w:rsidR="009E68E6" w:rsidRPr="007E522F" w:rsidRDefault="00C43BB1" w:rsidP="007F4ECE">
            <w:pPr>
              <w:pStyle w:val="TABLE-cell"/>
            </w:pPr>
            <w:r>
              <w:t>Will be disabled if CMAC is available</w:t>
            </w:r>
          </w:p>
        </w:tc>
      </w:tr>
      <w:tr w:rsidR="00F759EA" w:rsidRPr="007E522F" w14:paraId="26849595"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128D6190" w14:textId="77777777" w:rsidR="00F759EA" w:rsidRDefault="000B7DEF" w:rsidP="007F4ECE">
            <w:pPr>
              <w:pStyle w:val="TABLE-cell"/>
            </w:pPr>
            <w:r>
              <w:t>MAC_</w:t>
            </w:r>
            <w:r w:rsidR="00F759EA">
              <w:t>Start</w:t>
            </w:r>
          </w:p>
        </w:tc>
        <w:tc>
          <w:tcPr>
            <w:tcW w:w="1350" w:type="dxa"/>
            <w:shd w:val="clear" w:color="auto" w:fill="auto"/>
            <w:noWrap/>
            <w:tcMar>
              <w:top w:w="7" w:type="dxa"/>
              <w:left w:w="0" w:type="dxa"/>
              <w:bottom w:w="7" w:type="dxa"/>
              <w:right w:w="0" w:type="dxa"/>
            </w:tcMar>
            <w:vAlign w:val="center"/>
          </w:tcPr>
          <w:p w14:paraId="54E47B1F" w14:textId="77777777" w:rsidR="00F759EA" w:rsidRDefault="00C43BB1" w:rsidP="007F4ECE">
            <w:pPr>
              <w:pStyle w:val="TABLE-cell"/>
              <w:jc w:val="center"/>
            </w:pPr>
            <w:r>
              <w:t>Y</w:t>
            </w:r>
          </w:p>
        </w:tc>
        <w:tc>
          <w:tcPr>
            <w:tcW w:w="4050" w:type="dxa"/>
            <w:shd w:val="clear" w:color="auto" w:fill="auto"/>
            <w:noWrap/>
            <w:tcMar>
              <w:top w:w="7" w:type="dxa"/>
              <w:bottom w:w="7" w:type="dxa"/>
            </w:tcMar>
            <w:vAlign w:val="bottom"/>
          </w:tcPr>
          <w:p w14:paraId="5C543BBC" w14:textId="77777777" w:rsidR="00F759EA" w:rsidRPr="007E522F" w:rsidRDefault="00C43BB1" w:rsidP="007F4ECE">
            <w:pPr>
              <w:pStyle w:val="TABLE-cell"/>
            </w:pPr>
            <w:r>
              <w:t>Will be disabled if CMA is available</w:t>
            </w:r>
          </w:p>
        </w:tc>
      </w:tr>
      <w:tr w:rsidR="009E68E6" w:rsidRPr="007E522F" w14:paraId="11854C20"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476B3963" w14:textId="77777777" w:rsidR="009E68E6" w:rsidRPr="007E522F" w:rsidRDefault="009E68E6" w:rsidP="007F4ECE">
            <w:pPr>
              <w:pStyle w:val="TABLE-cell"/>
            </w:pPr>
            <w:r w:rsidRPr="007E522F">
              <w:t>Import</w:t>
            </w:r>
          </w:p>
        </w:tc>
        <w:tc>
          <w:tcPr>
            <w:tcW w:w="1350" w:type="dxa"/>
            <w:shd w:val="clear" w:color="auto" w:fill="auto"/>
            <w:noWrap/>
            <w:tcMar>
              <w:top w:w="7" w:type="dxa"/>
              <w:left w:w="0" w:type="dxa"/>
              <w:bottom w:w="7" w:type="dxa"/>
              <w:right w:w="0" w:type="dxa"/>
            </w:tcMar>
            <w:vAlign w:val="center"/>
            <w:hideMark/>
          </w:tcPr>
          <w:p w14:paraId="77857702"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56338515" w14:textId="77777777" w:rsidR="009E68E6" w:rsidRPr="007E522F" w:rsidRDefault="009E68E6" w:rsidP="007F4ECE">
            <w:pPr>
              <w:pStyle w:val="TABLE-cell"/>
            </w:pPr>
          </w:p>
        </w:tc>
      </w:tr>
      <w:tr w:rsidR="009E68E6" w:rsidRPr="007E522F" w14:paraId="1C1A7D44"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41C624C4" w14:textId="77777777" w:rsidR="009E68E6" w:rsidRPr="007E522F" w:rsidRDefault="009E68E6" w:rsidP="007F4ECE">
            <w:pPr>
              <w:pStyle w:val="TABLE-cell"/>
            </w:pPr>
            <w:r w:rsidRPr="007E522F">
              <w:t>IncrementalSelfTest</w:t>
            </w:r>
          </w:p>
        </w:tc>
        <w:tc>
          <w:tcPr>
            <w:tcW w:w="1350" w:type="dxa"/>
            <w:shd w:val="clear" w:color="auto" w:fill="auto"/>
            <w:noWrap/>
            <w:tcMar>
              <w:top w:w="7" w:type="dxa"/>
              <w:left w:w="0" w:type="dxa"/>
              <w:bottom w:w="7" w:type="dxa"/>
              <w:right w:w="0" w:type="dxa"/>
            </w:tcMar>
            <w:vAlign w:val="center"/>
            <w:hideMark/>
          </w:tcPr>
          <w:p w14:paraId="697D556F"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8436230" w14:textId="77777777" w:rsidR="009E68E6" w:rsidRPr="007E522F" w:rsidRDefault="009E68E6" w:rsidP="007F4ECE">
            <w:pPr>
              <w:pStyle w:val="TABLE-cell"/>
            </w:pPr>
          </w:p>
        </w:tc>
      </w:tr>
      <w:tr w:rsidR="009E68E6" w:rsidRPr="007E522F" w14:paraId="6B738F9E"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F446B86" w14:textId="77777777" w:rsidR="009E68E6" w:rsidRPr="007E522F" w:rsidRDefault="009E68E6" w:rsidP="007F4ECE">
            <w:pPr>
              <w:pStyle w:val="TABLE-cell"/>
            </w:pPr>
            <w:r w:rsidRPr="007E522F">
              <w:t>Load</w:t>
            </w:r>
          </w:p>
        </w:tc>
        <w:tc>
          <w:tcPr>
            <w:tcW w:w="1350" w:type="dxa"/>
            <w:shd w:val="clear" w:color="auto" w:fill="auto"/>
            <w:noWrap/>
            <w:tcMar>
              <w:top w:w="7" w:type="dxa"/>
              <w:left w:w="0" w:type="dxa"/>
              <w:bottom w:w="7" w:type="dxa"/>
              <w:right w:w="0" w:type="dxa"/>
            </w:tcMar>
            <w:vAlign w:val="center"/>
            <w:hideMark/>
          </w:tcPr>
          <w:p w14:paraId="3EDDDB02"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6027A1B5" w14:textId="77777777" w:rsidR="009E68E6" w:rsidRPr="007E522F" w:rsidRDefault="009E68E6" w:rsidP="007F4ECE">
            <w:pPr>
              <w:pStyle w:val="TABLE-cell"/>
            </w:pPr>
          </w:p>
        </w:tc>
      </w:tr>
      <w:tr w:rsidR="009E68E6" w:rsidRPr="007E522F" w14:paraId="53284609"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4B598BB2" w14:textId="77777777" w:rsidR="009E68E6" w:rsidRPr="007E522F" w:rsidRDefault="009E68E6" w:rsidP="007F4ECE">
            <w:pPr>
              <w:pStyle w:val="TABLE-cell"/>
            </w:pPr>
            <w:r w:rsidRPr="007E522F">
              <w:t>Load</w:t>
            </w:r>
            <w:r>
              <w:t>External</w:t>
            </w:r>
          </w:p>
        </w:tc>
        <w:tc>
          <w:tcPr>
            <w:tcW w:w="1350" w:type="dxa"/>
            <w:shd w:val="clear" w:color="auto" w:fill="auto"/>
            <w:noWrap/>
            <w:tcMar>
              <w:top w:w="7" w:type="dxa"/>
              <w:left w:w="0" w:type="dxa"/>
              <w:bottom w:w="7" w:type="dxa"/>
              <w:right w:w="0" w:type="dxa"/>
            </w:tcMar>
            <w:vAlign w:val="center"/>
            <w:hideMark/>
          </w:tcPr>
          <w:p w14:paraId="455109B3"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50EDF04B" w14:textId="77777777" w:rsidR="009E68E6" w:rsidRPr="007E522F" w:rsidRDefault="009E68E6" w:rsidP="007F4ECE">
            <w:pPr>
              <w:pStyle w:val="TABLE-cell"/>
            </w:pPr>
          </w:p>
        </w:tc>
      </w:tr>
      <w:tr w:rsidR="009E68E6" w:rsidRPr="007E522F" w14:paraId="59C46A7E"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4B13AA79" w14:textId="77777777" w:rsidR="009E68E6" w:rsidRPr="007E522F" w:rsidRDefault="009E68E6" w:rsidP="007F4ECE">
            <w:pPr>
              <w:pStyle w:val="TABLE-cell"/>
            </w:pPr>
            <w:r w:rsidRPr="007E522F">
              <w:t>MakeCredential</w:t>
            </w:r>
          </w:p>
        </w:tc>
        <w:tc>
          <w:tcPr>
            <w:tcW w:w="1350" w:type="dxa"/>
            <w:shd w:val="clear" w:color="auto" w:fill="auto"/>
            <w:noWrap/>
            <w:tcMar>
              <w:top w:w="7" w:type="dxa"/>
              <w:left w:w="0" w:type="dxa"/>
              <w:bottom w:w="7" w:type="dxa"/>
              <w:right w:w="0" w:type="dxa"/>
            </w:tcMar>
            <w:vAlign w:val="center"/>
            <w:hideMark/>
          </w:tcPr>
          <w:p w14:paraId="4C7FD0AD"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5E756C31" w14:textId="77777777" w:rsidR="009E68E6" w:rsidRPr="007E522F" w:rsidRDefault="009E68E6" w:rsidP="007F4ECE">
            <w:pPr>
              <w:pStyle w:val="TABLE-cell"/>
            </w:pPr>
          </w:p>
        </w:tc>
      </w:tr>
      <w:tr w:rsidR="009E68E6" w:rsidRPr="007E522F" w14:paraId="41EB7817"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5F3643AE" w14:textId="77777777" w:rsidR="009E68E6" w:rsidRPr="007E522F" w:rsidRDefault="009E68E6" w:rsidP="007F4ECE">
            <w:pPr>
              <w:pStyle w:val="TABLE-cell"/>
            </w:pPr>
            <w:r w:rsidRPr="007E522F">
              <w:t>NV_Certify</w:t>
            </w:r>
          </w:p>
        </w:tc>
        <w:tc>
          <w:tcPr>
            <w:tcW w:w="1350" w:type="dxa"/>
            <w:shd w:val="clear" w:color="auto" w:fill="auto"/>
            <w:noWrap/>
            <w:tcMar>
              <w:top w:w="7" w:type="dxa"/>
              <w:left w:w="0" w:type="dxa"/>
              <w:bottom w:w="7" w:type="dxa"/>
              <w:right w:w="0" w:type="dxa"/>
            </w:tcMar>
            <w:vAlign w:val="center"/>
          </w:tcPr>
          <w:p w14:paraId="3FCF573B"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tcPr>
          <w:p w14:paraId="1052574A" w14:textId="77777777" w:rsidR="009E68E6" w:rsidRPr="007E522F" w:rsidRDefault="009E68E6" w:rsidP="007F4ECE">
            <w:pPr>
              <w:pStyle w:val="TABLE-cell"/>
            </w:pPr>
          </w:p>
        </w:tc>
      </w:tr>
      <w:tr w:rsidR="009E68E6" w:rsidRPr="007E522F" w14:paraId="19DC7099"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016AEBC4" w14:textId="77777777" w:rsidR="009E68E6" w:rsidRPr="007E522F" w:rsidRDefault="009E68E6" w:rsidP="007F4ECE">
            <w:pPr>
              <w:pStyle w:val="TABLE-cell"/>
            </w:pPr>
            <w:r w:rsidRPr="007E522F">
              <w:t>NV_ChangeAuth</w:t>
            </w:r>
          </w:p>
        </w:tc>
        <w:tc>
          <w:tcPr>
            <w:tcW w:w="1350" w:type="dxa"/>
            <w:shd w:val="clear" w:color="auto" w:fill="auto"/>
            <w:noWrap/>
            <w:tcMar>
              <w:top w:w="7" w:type="dxa"/>
              <w:left w:w="0" w:type="dxa"/>
              <w:bottom w:w="7" w:type="dxa"/>
              <w:right w:w="0" w:type="dxa"/>
            </w:tcMar>
            <w:vAlign w:val="center"/>
            <w:hideMark/>
          </w:tcPr>
          <w:p w14:paraId="7DE376C5"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1A506918" w14:textId="77777777" w:rsidR="009E68E6" w:rsidRPr="007E522F" w:rsidRDefault="009E68E6" w:rsidP="007F4ECE">
            <w:pPr>
              <w:pStyle w:val="TABLE-cell"/>
            </w:pPr>
          </w:p>
        </w:tc>
      </w:tr>
      <w:tr w:rsidR="009E68E6" w:rsidRPr="007E522F" w14:paraId="29111B91"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8D85DDF" w14:textId="77777777" w:rsidR="009E68E6" w:rsidRPr="007E522F" w:rsidRDefault="009E68E6" w:rsidP="007F4ECE">
            <w:pPr>
              <w:pStyle w:val="TABLE-cell"/>
            </w:pPr>
            <w:r w:rsidRPr="007E522F">
              <w:t>NV_DefineSpace</w:t>
            </w:r>
          </w:p>
        </w:tc>
        <w:tc>
          <w:tcPr>
            <w:tcW w:w="1350" w:type="dxa"/>
            <w:shd w:val="clear" w:color="auto" w:fill="auto"/>
            <w:noWrap/>
            <w:tcMar>
              <w:top w:w="7" w:type="dxa"/>
              <w:left w:w="0" w:type="dxa"/>
              <w:bottom w:w="7" w:type="dxa"/>
              <w:right w:w="0" w:type="dxa"/>
            </w:tcMar>
            <w:vAlign w:val="center"/>
            <w:hideMark/>
          </w:tcPr>
          <w:p w14:paraId="5F960801"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19BDFFF5" w14:textId="77777777" w:rsidR="009E68E6" w:rsidRPr="007E522F" w:rsidRDefault="009E68E6" w:rsidP="007F4ECE">
            <w:pPr>
              <w:pStyle w:val="TABLE-cell"/>
            </w:pPr>
          </w:p>
        </w:tc>
      </w:tr>
      <w:tr w:rsidR="009E68E6" w:rsidRPr="007E522F" w14:paraId="56AAF67C"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105B610C" w14:textId="77777777" w:rsidR="009E68E6" w:rsidRPr="007E522F" w:rsidRDefault="009E68E6" w:rsidP="007F4ECE">
            <w:pPr>
              <w:pStyle w:val="TABLE-cell"/>
            </w:pPr>
            <w:r>
              <w:t>NV_Extend</w:t>
            </w:r>
          </w:p>
        </w:tc>
        <w:tc>
          <w:tcPr>
            <w:tcW w:w="1350" w:type="dxa"/>
            <w:shd w:val="clear" w:color="auto" w:fill="auto"/>
            <w:noWrap/>
            <w:tcMar>
              <w:top w:w="7" w:type="dxa"/>
              <w:left w:w="0" w:type="dxa"/>
              <w:bottom w:w="7" w:type="dxa"/>
              <w:right w:w="0" w:type="dxa"/>
            </w:tcMar>
            <w:vAlign w:val="center"/>
          </w:tcPr>
          <w:p w14:paraId="1CA6B4E5"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tcPr>
          <w:p w14:paraId="42767D1F" w14:textId="77777777" w:rsidR="009E68E6" w:rsidRPr="007E522F" w:rsidRDefault="009E68E6" w:rsidP="007F4ECE">
            <w:pPr>
              <w:pStyle w:val="TABLE-cell"/>
            </w:pPr>
          </w:p>
        </w:tc>
      </w:tr>
      <w:tr w:rsidR="009E68E6" w:rsidRPr="007E522F" w14:paraId="1E22A8B8"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7BEE649" w14:textId="77777777" w:rsidR="009E68E6" w:rsidRPr="007E522F" w:rsidRDefault="009E68E6" w:rsidP="007F4ECE">
            <w:pPr>
              <w:pStyle w:val="TABLE-cell"/>
            </w:pPr>
            <w:r w:rsidRPr="007E522F">
              <w:t>NV_GlobalWriteLock</w:t>
            </w:r>
          </w:p>
        </w:tc>
        <w:tc>
          <w:tcPr>
            <w:tcW w:w="1350" w:type="dxa"/>
            <w:shd w:val="clear" w:color="auto" w:fill="auto"/>
            <w:noWrap/>
            <w:tcMar>
              <w:top w:w="7" w:type="dxa"/>
              <w:left w:w="0" w:type="dxa"/>
              <w:bottom w:w="7" w:type="dxa"/>
              <w:right w:w="0" w:type="dxa"/>
            </w:tcMar>
            <w:vAlign w:val="center"/>
            <w:hideMark/>
          </w:tcPr>
          <w:p w14:paraId="7195664B"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B823B1E" w14:textId="77777777" w:rsidR="009E68E6" w:rsidRPr="007E522F" w:rsidRDefault="009E68E6" w:rsidP="007F4ECE">
            <w:pPr>
              <w:pStyle w:val="TABLE-cell"/>
            </w:pPr>
          </w:p>
        </w:tc>
      </w:tr>
      <w:tr w:rsidR="009E68E6" w:rsidRPr="007E522F" w14:paraId="0F1A203D"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2AF64E0" w14:textId="77777777" w:rsidR="009E68E6" w:rsidRPr="007E522F" w:rsidRDefault="009E68E6" w:rsidP="007F4ECE">
            <w:pPr>
              <w:pStyle w:val="TABLE-cell"/>
            </w:pPr>
            <w:r w:rsidRPr="007E522F">
              <w:t>NV_Increment</w:t>
            </w:r>
          </w:p>
        </w:tc>
        <w:tc>
          <w:tcPr>
            <w:tcW w:w="1350" w:type="dxa"/>
            <w:shd w:val="clear" w:color="auto" w:fill="auto"/>
            <w:noWrap/>
            <w:tcMar>
              <w:top w:w="7" w:type="dxa"/>
              <w:left w:w="0" w:type="dxa"/>
              <w:bottom w:w="7" w:type="dxa"/>
              <w:right w:w="0" w:type="dxa"/>
            </w:tcMar>
            <w:vAlign w:val="center"/>
            <w:hideMark/>
          </w:tcPr>
          <w:p w14:paraId="0DBDAA8A"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40441659" w14:textId="77777777" w:rsidR="009E68E6" w:rsidRPr="007E522F" w:rsidRDefault="009E68E6" w:rsidP="007F4ECE">
            <w:pPr>
              <w:pStyle w:val="TABLE-cell"/>
            </w:pPr>
          </w:p>
        </w:tc>
      </w:tr>
      <w:tr w:rsidR="009E68E6" w:rsidRPr="007E522F" w14:paraId="27EE19DC"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85377B5" w14:textId="77777777" w:rsidR="009E68E6" w:rsidRPr="007E522F" w:rsidRDefault="009E68E6" w:rsidP="007F4ECE">
            <w:pPr>
              <w:pStyle w:val="TABLE-cell"/>
            </w:pPr>
            <w:r w:rsidRPr="007E522F">
              <w:t>NV_Read</w:t>
            </w:r>
          </w:p>
        </w:tc>
        <w:tc>
          <w:tcPr>
            <w:tcW w:w="1350" w:type="dxa"/>
            <w:shd w:val="clear" w:color="auto" w:fill="auto"/>
            <w:noWrap/>
            <w:tcMar>
              <w:top w:w="7" w:type="dxa"/>
              <w:left w:w="0" w:type="dxa"/>
              <w:bottom w:w="7" w:type="dxa"/>
              <w:right w:w="0" w:type="dxa"/>
            </w:tcMar>
            <w:vAlign w:val="center"/>
            <w:hideMark/>
          </w:tcPr>
          <w:p w14:paraId="352459C2"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4E943CD2" w14:textId="77777777" w:rsidR="009E68E6" w:rsidRPr="007E522F" w:rsidRDefault="009E68E6" w:rsidP="007F4ECE">
            <w:pPr>
              <w:pStyle w:val="TABLE-cell"/>
            </w:pPr>
          </w:p>
        </w:tc>
      </w:tr>
      <w:tr w:rsidR="009E68E6" w:rsidRPr="007E522F" w14:paraId="7AAA3A9A"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462D107" w14:textId="77777777" w:rsidR="009E68E6" w:rsidRPr="007E522F" w:rsidRDefault="009E68E6" w:rsidP="007F4ECE">
            <w:pPr>
              <w:pStyle w:val="TABLE-cell"/>
            </w:pPr>
            <w:r w:rsidRPr="007E522F">
              <w:t>NV_ReadLock</w:t>
            </w:r>
          </w:p>
        </w:tc>
        <w:tc>
          <w:tcPr>
            <w:tcW w:w="1350" w:type="dxa"/>
            <w:shd w:val="clear" w:color="auto" w:fill="auto"/>
            <w:noWrap/>
            <w:tcMar>
              <w:top w:w="7" w:type="dxa"/>
              <w:left w:w="0" w:type="dxa"/>
              <w:bottom w:w="7" w:type="dxa"/>
              <w:right w:w="0" w:type="dxa"/>
            </w:tcMar>
            <w:vAlign w:val="center"/>
            <w:hideMark/>
          </w:tcPr>
          <w:p w14:paraId="0DF9FE05"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4A92BEB0" w14:textId="77777777" w:rsidR="009E68E6" w:rsidRPr="007E522F" w:rsidRDefault="009E68E6" w:rsidP="007F4ECE">
            <w:pPr>
              <w:pStyle w:val="TABLE-cell"/>
            </w:pPr>
          </w:p>
        </w:tc>
      </w:tr>
      <w:tr w:rsidR="009E68E6" w:rsidRPr="007E522F" w14:paraId="6E4AAE76"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6F972FE3" w14:textId="77777777" w:rsidR="009E68E6" w:rsidRPr="007E522F" w:rsidRDefault="009E68E6" w:rsidP="007F4ECE">
            <w:pPr>
              <w:pStyle w:val="TABLE-cell"/>
            </w:pPr>
            <w:r w:rsidRPr="007E522F">
              <w:t>NV_ReadPublic</w:t>
            </w:r>
          </w:p>
        </w:tc>
        <w:tc>
          <w:tcPr>
            <w:tcW w:w="1350" w:type="dxa"/>
            <w:shd w:val="clear" w:color="auto" w:fill="auto"/>
            <w:noWrap/>
            <w:tcMar>
              <w:top w:w="7" w:type="dxa"/>
              <w:left w:w="0" w:type="dxa"/>
              <w:bottom w:w="7" w:type="dxa"/>
              <w:right w:w="0" w:type="dxa"/>
            </w:tcMar>
            <w:vAlign w:val="center"/>
            <w:hideMark/>
          </w:tcPr>
          <w:p w14:paraId="161500BE"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3ECA3471" w14:textId="77777777" w:rsidR="009E68E6" w:rsidRPr="007E522F" w:rsidRDefault="009E68E6" w:rsidP="007F4ECE">
            <w:pPr>
              <w:pStyle w:val="TABLE-cell"/>
            </w:pPr>
            <w:r>
              <w:t>NV</w:t>
            </w:r>
          </w:p>
        </w:tc>
      </w:tr>
      <w:tr w:rsidR="009E68E6" w:rsidRPr="007E522F" w14:paraId="1ED3457B"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4213D5C9" w14:textId="77777777" w:rsidR="009E68E6" w:rsidRPr="007E522F" w:rsidRDefault="009E68E6" w:rsidP="007F4ECE">
            <w:pPr>
              <w:pStyle w:val="TABLE-cell"/>
            </w:pPr>
            <w:r w:rsidRPr="007E522F">
              <w:t>NV_SetBits</w:t>
            </w:r>
          </w:p>
        </w:tc>
        <w:tc>
          <w:tcPr>
            <w:tcW w:w="1350" w:type="dxa"/>
            <w:shd w:val="clear" w:color="auto" w:fill="auto"/>
            <w:noWrap/>
            <w:tcMar>
              <w:top w:w="7" w:type="dxa"/>
              <w:left w:w="0" w:type="dxa"/>
              <w:bottom w:w="7" w:type="dxa"/>
              <w:right w:w="0" w:type="dxa"/>
            </w:tcMar>
            <w:vAlign w:val="center"/>
            <w:hideMark/>
          </w:tcPr>
          <w:p w14:paraId="0DFD4FAC"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49E6302F" w14:textId="77777777" w:rsidR="009E68E6" w:rsidRPr="007E522F" w:rsidRDefault="009E68E6" w:rsidP="007F4ECE">
            <w:pPr>
              <w:pStyle w:val="TABLE-cell"/>
            </w:pPr>
          </w:p>
        </w:tc>
      </w:tr>
      <w:tr w:rsidR="009E68E6" w:rsidRPr="007E522F" w14:paraId="7ED979B8"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2A1D4153" w14:textId="77777777" w:rsidR="009E68E6" w:rsidRPr="007E522F" w:rsidRDefault="009E68E6" w:rsidP="007F4ECE">
            <w:pPr>
              <w:pStyle w:val="TABLE-cell"/>
            </w:pPr>
            <w:r w:rsidRPr="007E522F">
              <w:t>NV_UndefineSpace</w:t>
            </w:r>
          </w:p>
        </w:tc>
        <w:tc>
          <w:tcPr>
            <w:tcW w:w="1350" w:type="dxa"/>
            <w:shd w:val="clear" w:color="auto" w:fill="auto"/>
            <w:noWrap/>
            <w:tcMar>
              <w:top w:w="7" w:type="dxa"/>
              <w:left w:w="0" w:type="dxa"/>
              <w:bottom w:w="7" w:type="dxa"/>
              <w:right w:w="0" w:type="dxa"/>
            </w:tcMar>
            <w:vAlign w:val="center"/>
            <w:hideMark/>
          </w:tcPr>
          <w:p w14:paraId="3F5FC520"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581A2A66" w14:textId="77777777" w:rsidR="009E68E6" w:rsidRPr="007E522F" w:rsidRDefault="009E68E6" w:rsidP="007F4ECE">
            <w:pPr>
              <w:pStyle w:val="TABLE-cell"/>
            </w:pPr>
          </w:p>
        </w:tc>
      </w:tr>
      <w:tr w:rsidR="009E68E6" w:rsidRPr="007E522F" w14:paraId="6134912E" w14:textId="77777777" w:rsidTr="007F4ECE">
        <w:trPr>
          <w:trHeight w:val="290"/>
          <w:jc w:val="center"/>
        </w:trPr>
        <w:tc>
          <w:tcPr>
            <w:tcW w:w="3960" w:type="dxa"/>
            <w:tcBorders>
              <w:top w:val="single" w:sz="4" w:space="0" w:color="auto"/>
              <w:bottom w:val="single" w:sz="6" w:space="0" w:color="auto"/>
            </w:tcBorders>
            <w:shd w:val="clear" w:color="auto" w:fill="auto"/>
            <w:noWrap/>
            <w:tcMar>
              <w:top w:w="7" w:type="dxa"/>
              <w:left w:w="58" w:type="dxa"/>
              <w:bottom w:w="7" w:type="dxa"/>
              <w:right w:w="58" w:type="dxa"/>
            </w:tcMar>
            <w:vAlign w:val="center"/>
          </w:tcPr>
          <w:p w14:paraId="781F92E8" w14:textId="77777777" w:rsidR="009E68E6" w:rsidRPr="007E522F" w:rsidRDefault="009E68E6" w:rsidP="007F4ECE">
            <w:pPr>
              <w:pStyle w:val="TABLE-cell"/>
            </w:pPr>
            <w:r>
              <w:t>NV_UndefineSpaceSpecial</w:t>
            </w:r>
          </w:p>
        </w:tc>
        <w:tc>
          <w:tcPr>
            <w:tcW w:w="1350" w:type="dxa"/>
            <w:tcBorders>
              <w:top w:val="single" w:sz="4" w:space="0" w:color="auto"/>
              <w:bottom w:val="single" w:sz="6" w:space="0" w:color="auto"/>
            </w:tcBorders>
            <w:shd w:val="clear" w:color="auto" w:fill="auto"/>
            <w:noWrap/>
            <w:tcMar>
              <w:top w:w="7" w:type="dxa"/>
              <w:left w:w="0" w:type="dxa"/>
              <w:bottom w:w="7" w:type="dxa"/>
              <w:right w:w="0" w:type="dxa"/>
            </w:tcMar>
            <w:vAlign w:val="center"/>
          </w:tcPr>
          <w:p w14:paraId="6E53D347" w14:textId="77777777" w:rsidR="009E68E6" w:rsidRPr="007E522F" w:rsidRDefault="009E68E6" w:rsidP="007F4ECE">
            <w:pPr>
              <w:pStyle w:val="TABLE-cell"/>
              <w:jc w:val="center"/>
            </w:pPr>
            <w:r>
              <w:t>Y</w:t>
            </w:r>
          </w:p>
        </w:tc>
        <w:tc>
          <w:tcPr>
            <w:tcW w:w="4050" w:type="dxa"/>
            <w:tcBorders>
              <w:top w:val="single" w:sz="4" w:space="0" w:color="auto"/>
              <w:bottom w:val="single" w:sz="6" w:space="0" w:color="auto"/>
            </w:tcBorders>
            <w:shd w:val="clear" w:color="auto" w:fill="auto"/>
            <w:noWrap/>
            <w:tcMar>
              <w:top w:w="7" w:type="dxa"/>
              <w:bottom w:w="7" w:type="dxa"/>
            </w:tcMar>
            <w:vAlign w:val="bottom"/>
          </w:tcPr>
          <w:p w14:paraId="20DD3485" w14:textId="77777777" w:rsidR="009E68E6" w:rsidRPr="007E522F" w:rsidRDefault="009E68E6" w:rsidP="007F4ECE">
            <w:pPr>
              <w:pStyle w:val="TABLE-cell"/>
            </w:pPr>
          </w:p>
        </w:tc>
      </w:tr>
      <w:tr w:rsidR="009E68E6" w:rsidRPr="007E522F" w14:paraId="346A1684"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8B27AC3" w14:textId="77777777" w:rsidR="009E68E6" w:rsidRPr="007E522F" w:rsidRDefault="009E68E6" w:rsidP="007F4ECE">
            <w:pPr>
              <w:pStyle w:val="TABLE-cell"/>
            </w:pPr>
            <w:r w:rsidRPr="007E522F">
              <w:t>NV_Write</w:t>
            </w:r>
          </w:p>
        </w:tc>
        <w:tc>
          <w:tcPr>
            <w:tcW w:w="1350" w:type="dxa"/>
            <w:shd w:val="clear" w:color="auto" w:fill="auto"/>
            <w:noWrap/>
            <w:tcMar>
              <w:top w:w="7" w:type="dxa"/>
              <w:left w:w="0" w:type="dxa"/>
              <w:bottom w:w="7" w:type="dxa"/>
              <w:right w:w="0" w:type="dxa"/>
            </w:tcMar>
            <w:vAlign w:val="center"/>
            <w:hideMark/>
          </w:tcPr>
          <w:p w14:paraId="321C57A4"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45B0F64" w14:textId="77777777" w:rsidR="009E68E6" w:rsidRPr="007E522F" w:rsidRDefault="009E68E6" w:rsidP="007F4ECE">
            <w:pPr>
              <w:pStyle w:val="TABLE-cell"/>
            </w:pPr>
          </w:p>
        </w:tc>
      </w:tr>
      <w:tr w:rsidR="009E68E6" w:rsidRPr="007E522F" w14:paraId="70B1A25C"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64EE9FB7" w14:textId="77777777" w:rsidR="009E68E6" w:rsidRPr="007E522F" w:rsidRDefault="009E68E6" w:rsidP="007F4ECE">
            <w:pPr>
              <w:pStyle w:val="TABLE-cell"/>
            </w:pPr>
            <w:r w:rsidRPr="007E522F">
              <w:t>NV_WriteLock</w:t>
            </w:r>
          </w:p>
        </w:tc>
        <w:tc>
          <w:tcPr>
            <w:tcW w:w="1350" w:type="dxa"/>
            <w:shd w:val="clear" w:color="auto" w:fill="auto"/>
            <w:noWrap/>
            <w:tcMar>
              <w:top w:w="7" w:type="dxa"/>
              <w:left w:w="0" w:type="dxa"/>
              <w:bottom w:w="7" w:type="dxa"/>
              <w:right w:w="0" w:type="dxa"/>
            </w:tcMar>
            <w:vAlign w:val="center"/>
            <w:hideMark/>
          </w:tcPr>
          <w:p w14:paraId="3172208C"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2577860" w14:textId="77777777" w:rsidR="009E68E6" w:rsidRPr="007E522F" w:rsidRDefault="009E68E6" w:rsidP="007F4ECE">
            <w:pPr>
              <w:pStyle w:val="TABLE-cell"/>
            </w:pPr>
          </w:p>
        </w:tc>
      </w:tr>
      <w:tr w:rsidR="009E68E6" w:rsidRPr="007E522F" w14:paraId="0EFAA776"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69AE990F" w14:textId="77777777" w:rsidR="009E68E6" w:rsidRPr="007E522F" w:rsidRDefault="009E68E6" w:rsidP="007F4ECE">
            <w:pPr>
              <w:pStyle w:val="TABLE-cell"/>
            </w:pPr>
            <w:r w:rsidRPr="007E522F">
              <w:t>ObjectChangeAuth</w:t>
            </w:r>
          </w:p>
        </w:tc>
        <w:tc>
          <w:tcPr>
            <w:tcW w:w="1350" w:type="dxa"/>
            <w:shd w:val="clear" w:color="auto" w:fill="auto"/>
            <w:noWrap/>
            <w:tcMar>
              <w:top w:w="7" w:type="dxa"/>
              <w:left w:w="0" w:type="dxa"/>
              <w:bottom w:w="7" w:type="dxa"/>
              <w:right w:w="0" w:type="dxa"/>
            </w:tcMar>
            <w:vAlign w:val="center"/>
            <w:hideMark/>
          </w:tcPr>
          <w:p w14:paraId="6A32CC1C"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39CD2B15" w14:textId="77777777" w:rsidR="009E68E6" w:rsidRPr="007E522F" w:rsidRDefault="009E68E6" w:rsidP="007F4ECE">
            <w:pPr>
              <w:pStyle w:val="TABLE-cell"/>
            </w:pPr>
          </w:p>
        </w:tc>
      </w:tr>
      <w:tr w:rsidR="009E68E6" w:rsidRPr="007E522F" w14:paraId="1716EAF3"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40F723BF" w14:textId="77777777" w:rsidR="009E68E6" w:rsidRPr="007E522F" w:rsidRDefault="009E68E6" w:rsidP="007F4ECE">
            <w:pPr>
              <w:pStyle w:val="TABLE-cell"/>
            </w:pPr>
            <w:r w:rsidRPr="007E522F">
              <w:t>PCR_Allocate</w:t>
            </w:r>
          </w:p>
        </w:tc>
        <w:tc>
          <w:tcPr>
            <w:tcW w:w="1350" w:type="dxa"/>
            <w:shd w:val="clear" w:color="auto" w:fill="auto"/>
            <w:noWrap/>
            <w:tcMar>
              <w:top w:w="7" w:type="dxa"/>
              <w:left w:w="0" w:type="dxa"/>
              <w:bottom w:w="7" w:type="dxa"/>
              <w:right w:w="0" w:type="dxa"/>
            </w:tcMar>
            <w:vAlign w:val="center"/>
            <w:hideMark/>
          </w:tcPr>
          <w:p w14:paraId="642333F8"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358DAC47" w14:textId="77777777" w:rsidR="009E68E6" w:rsidRPr="007E522F" w:rsidRDefault="009E68E6" w:rsidP="007F4ECE">
            <w:pPr>
              <w:pStyle w:val="TABLE-cell"/>
            </w:pPr>
          </w:p>
        </w:tc>
      </w:tr>
      <w:tr w:rsidR="009E68E6" w:rsidRPr="007E522F" w14:paraId="5AA165A2"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654026DF" w14:textId="77777777" w:rsidR="009E68E6" w:rsidRPr="007E522F" w:rsidRDefault="009E68E6" w:rsidP="007F4ECE">
            <w:pPr>
              <w:pStyle w:val="TABLE-cell"/>
            </w:pPr>
            <w:r w:rsidRPr="007E522F">
              <w:t>PCR_Event</w:t>
            </w:r>
          </w:p>
        </w:tc>
        <w:tc>
          <w:tcPr>
            <w:tcW w:w="1350" w:type="dxa"/>
            <w:shd w:val="clear" w:color="auto" w:fill="auto"/>
            <w:noWrap/>
            <w:tcMar>
              <w:top w:w="7" w:type="dxa"/>
              <w:left w:w="0" w:type="dxa"/>
              <w:bottom w:w="7" w:type="dxa"/>
              <w:right w:w="0" w:type="dxa"/>
            </w:tcMar>
            <w:vAlign w:val="center"/>
            <w:hideMark/>
          </w:tcPr>
          <w:p w14:paraId="6920147F"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EBF4406" w14:textId="77777777" w:rsidR="009E68E6" w:rsidRPr="007E522F" w:rsidRDefault="009E68E6" w:rsidP="007F4ECE">
            <w:pPr>
              <w:pStyle w:val="TABLE-cell"/>
            </w:pPr>
            <w:r w:rsidRPr="007E522F">
              <w:t>PCR</w:t>
            </w:r>
          </w:p>
        </w:tc>
      </w:tr>
      <w:tr w:rsidR="009E68E6" w:rsidRPr="007E522F" w14:paraId="165362CE"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7CC4CE51" w14:textId="77777777" w:rsidR="009E68E6" w:rsidRPr="007E522F" w:rsidRDefault="009E68E6" w:rsidP="007F4ECE">
            <w:pPr>
              <w:pStyle w:val="TABLE-cell"/>
            </w:pPr>
            <w:r w:rsidRPr="007E522F">
              <w:t>PCR_Extend</w:t>
            </w:r>
          </w:p>
        </w:tc>
        <w:tc>
          <w:tcPr>
            <w:tcW w:w="1350" w:type="dxa"/>
            <w:shd w:val="clear" w:color="auto" w:fill="auto"/>
            <w:noWrap/>
            <w:tcMar>
              <w:top w:w="7" w:type="dxa"/>
              <w:left w:w="0" w:type="dxa"/>
              <w:bottom w:w="7" w:type="dxa"/>
              <w:right w:w="0" w:type="dxa"/>
            </w:tcMar>
            <w:vAlign w:val="center"/>
          </w:tcPr>
          <w:p w14:paraId="252BEACB"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tcPr>
          <w:p w14:paraId="20DB40D8" w14:textId="77777777" w:rsidR="009E68E6" w:rsidRPr="007E522F" w:rsidRDefault="009E68E6" w:rsidP="007F4ECE">
            <w:pPr>
              <w:pStyle w:val="TABLE-cell"/>
            </w:pPr>
          </w:p>
        </w:tc>
      </w:tr>
      <w:tr w:rsidR="009E68E6" w:rsidRPr="007E522F" w14:paraId="1AEFDD4B"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1802457E" w14:textId="77777777" w:rsidR="009E68E6" w:rsidRPr="007E522F" w:rsidRDefault="009E68E6" w:rsidP="007F4ECE">
            <w:pPr>
              <w:pStyle w:val="TABLE-cell"/>
            </w:pPr>
            <w:r w:rsidRPr="007E522F">
              <w:lastRenderedPageBreak/>
              <w:t>PCR_Read</w:t>
            </w:r>
          </w:p>
        </w:tc>
        <w:tc>
          <w:tcPr>
            <w:tcW w:w="1350" w:type="dxa"/>
            <w:shd w:val="clear" w:color="auto" w:fill="auto"/>
            <w:noWrap/>
            <w:tcMar>
              <w:top w:w="7" w:type="dxa"/>
              <w:left w:w="0" w:type="dxa"/>
              <w:bottom w:w="7" w:type="dxa"/>
              <w:right w:w="0" w:type="dxa"/>
            </w:tcMar>
            <w:vAlign w:val="center"/>
            <w:hideMark/>
          </w:tcPr>
          <w:p w14:paraId="2A309F48"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265B62F3" w14:textId="77777777" w:rsidR="009E68E6" w:rsidRPr="007E522F" w:rsidRDefault="009E68E6" w:rsidP="007F4ECE">
            <w:pPr>
              <w:pStyle w:val="TABLE-cell"/>
            </w:pPr>
            <w:r w:rsidRPr="007E522F">
              <w:t>PCR</w:t>
            </w:r>
          </w:p>
        </w:tc>
      </w:tr>
      <w:tr w:rsidR="009E68E6" w:rsidRPr="007E522F" w14:paraId="7A6335DF"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F0957FD" w14:textId="77777777" w:rsidR="009E68E6" w:rsidRPr="007E522F" w:rsidRDefault="009E68E6" w:rsidP="007F4ECE">
            <w:pPr>
              <w:pStyle w:val="TABLE-cell"/>
            </w:pPr>
            <w:r w:rsidRPr="007E522F">
              <w:t>PCR_Reset</w:t>
            </w:r>
          </w:p>
        </w:tc>
        <w:tc>
          <w:tcPr>
            <w:tcW w:w="1350" w:type="dxa"/>
            <w:shd w:val="clear" w:color="auto" w:fill="auto"/>
            <w:noWrap/>
            <w:tcMar>
              <w:top w:w="7" w:type="dxa"/>
              <w:left w:w="0" w:type="dxa"/>
              <w:bottom w:w="7" w:type="dxa"/>
              <w:right w:w="0" w:type="dxa"/>
            </w:tcMar>
            <w:vAlign w:val="center"/>
            <w:hideMark/>
          </w:tcPr>
          <w:p w14:paraId="24818BA2"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18D6901C" w14:textId="77777777" w:rsidR="009E68E6" w:rsidRPr="007E522F" w:rsidRDefault="009E68E6" w:rsidP="007F4ECE">
            <w:pPr>
              <w:pStyle w:val="TABLE-cell"/>
            </w:pPr>
            <w:r w:rsidRPr="007E522F">
              <w:t>PCR</w:t>
            </w:r>
          </w:p>
        </w:tc>
      </w:tr>
      <w:tr w:rsidR="009E68E6" w:rsidRPr="007E522F" w14:paraId="0FD1D539"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4B169297" w14:textId="77777777" w:rsidR="009E68E6" w:rsidRPr="007E522F" w:rsidRDefault="009E68E6" w:rsidP="007F4ECE">
            <w:pPr>
              <w:pStyle w:val="TABLE-cell"/>
            </w:pPr>
            <w:r w:rsidRPr="007E522F">
              <w:t>PCR_SetAuthPolicy</w:t>
            </w:r>
          </w:p>
        </w:tc>
        <w:tc>
          <w:tcPr>
            <w:tcW w:w="1350" w:type="dxa"/>
            <w:shd w:val="clear" w:color="auto" w:fill="auto"/>
            <w:noWrap/>
            <w:tcMar>
              <w:top w:w="7" w:type="dxa"/>
              <w:left w:w="0" w:type="dxa"/>
              <w:bottom w:w="7" w:type="dxa"/>
              <w:right w:w="0" w:type="dxa"/>
            </w:tcMar>
            <w:vAlign w:val="center"/>
            <w:hideMark/>
          </w:tcPr>
          <w:p w14:paraId="3C0277F5"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45C0C852" w14:textId="77777777" w:rsidR="009E68E6" w:rsidRPr="007E522F" w:rsidRDefault="009E68E6" w:rsidP="007F4ECE">
            <w:pPr>
              <w:pStyle w:val="TABLE-cell"/>
            </w:pPr>
          </w:p>
        </w:tc>
      </w:tr>
      <w:tr w:rsidR="009E68E6" w:rsidRPr="007E522F" w14:paraId="2097E33E"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7FEDA09A" w14:textId="77777777" w:rsidR="009E68E6" w:rsidRPr="007E522F" w:rsidRDefault="009E68E6" w:rsidP="007F4ECE">
            <w:pPr>
              <w:pStyle w:val="TABLE-cell"/>
            </w:pPr>
            <w:r w:rsidRPr="007E522F">
              <w:t>PCR_SetAuthValue</w:t>
            </w:r>
          </w:p>
        </w:tc>
        <w:tc>
          <w:tcPr>
            <w:tcW w:w="1350" w:type="dxa"/>
            <w:shd w:val="clear" w:color="auto" w:fill="auto"/>
            <w:noWrap/>
            <w:tcMar>
              <w:top w:w="7" w:type="dxa"/>
              <w:left w:w="0" w:type="dxa"/>
              <w:bottom w:w="7" w:type="dxa"/>
              <w:right w:w="0" w:type="dxa"/>
            </w:tcMar>
            <w:vAlign w:val="center"/>
          </w:tcPr>
          <w:p w14:paraId="5A373D4A"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tcPr>
          <w:p w14:paraId="143717C7" w14:textId="77777777" w:rsidR="009E68E6" w:rsidRPr="007E522F" w:rsidRDefault="009E68E6" w:rsidP="007F4ECE">
            <w:pPr>
              <w:pStyle w:val="TABLE-cell"/>
            </w:pPr>
          </w:p>
        </w:tc>
      </w:tr>
      <w:tr w:rsidR="009E68E6" w:rsidRPr="007E522F" w14:paraId="25A39573"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DF592F8" w14:textId="77777777" w:rsidR="009E68E6" w:rsidRPr="007E522F" w:rsidRDefault="009E68E6" w:rsidP="007F4ECE">
            <w:pPr>
              <w:pStyle w:val="TABLE-cell"/>
            </w:pPr>
            <w:r w:rsidRPr="007E522F">
              <w:t>PolicyAuthorize</w:t>
            </w:r>
          </w:p>
        </w:tc>
        <w:tc>
          <w:tcPr>
            <w:tcW w:w="1350" w:type="dxa"/>
            <w:shd w:val="clear" w:color="auto" w:fill="auto"/>
            <w:noWrap/>
            <w:tcMar>
              <w:top w:w="7" w:type="dxa"/>
              <w:left w:w="0" w:type="dxa"/>
              <w:bottom w:w="7" w:type="dxa"/>
              <w:right w:w="0" w:type="dxa"/>
            </w:tcMar>
            <w:vAlign w:val="center"/>
            <w:hideMark/>
          </w:tcPr>
          <w:p w14:paraId="51141EF1"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BF3DE4B" w14:textId="77777777" w:rsidR="009E68E6" w:rsidRPr="007E522F" w:rsidRDefault="009E68E6" w:rsidP="007F4ECE">
            <w:pPr>
              <w:pStyle w:val="TABLE-cell"/>
            </w:pPr>
            <w:r w:rsidRPr="007E522F">
              <w:t>Policy</w:t>
            </w:r>
          </w:p>
        </w:tc>
      </w:tr>
      <w:tr w:rsidR="009E68E6" w:rsidRPr="007E522F" w14:paraId="47787D76"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0FA92B15" w14:textId="77777777" w:rsidR="009E68E6" w:rsidRPr="007E522F" w:rsidRDefault="009E68E6" w:rsidP="007F4ECE">
            <w:pPr>
              <w:pStyle w:val="TABLE-cell"/>
            </w:pPr>
            <w:r w:rsidRPr="007E522F">
              <w:t>PolicyAuthValue</w:t>
            </w:r>
          </w:p>
        </w:tc>
        <w:tc>
          <w:tcPr>
            <w:tcW w:w="1350" w:type="dxa"/>
            <w:shd w:val="clear" w:color="auto" w:fill="auto"/>
            <w:noWrap/>
            <w:tcMar>
              <w:top w:w="7" w:type="dxa"/>
              <w:left w:w="0" w:type="dxa"/>
              <w:bottom w:w="7" w:type="dxa"/>
              <w:right w:w="0" w:type="dxa"/>
            </w:tcMar>
            <w:vAlign w:val="center"/>
            <w:hideMark/>
          </w:tcPr>
          <w:p w14:paraId="67E670FC"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E8961C5" w14:textId="77777777" w:rsidR="009E68E6" w:rsidRPr="007E522F" w:rsidRDefault="009E68E6" w:rsidP="007F4ECE">
            <w:pPr>
              <w:pStyle w:val="TABLE-cell"/>
            </w:pPr>
            <w:r w:rsidRPr="007E522F">
              <w:t>Policy</w:t>
            </w:r>
          </w:p>
        </w:tc>
      </w:tr>
      <w:tr w:rsidR="009E68E6" w:rsidRPr="007E522F" w14:paraId="503E6435"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471E8DD" w14:textId="77777777" w:rsidR="009E68E6" w:rsidRPr="007E522F" w:rsidRDefault="009E68E6" w:rsidP="007F4ECE">
            <w:pPr>
              <w:pStyle w:val="TABLE-cell"/>
            </w:pPr>
            <w:r w:rsidRPr="007E522F">
              <w:t>PolicyCommandCode</w:t>
            </w:r>
          </w:p>
        </w:tc>
        <w:tc>
          <w:tcPr>
            <w:tcW w:w="1350" w:type="dxa"/>
            <w:shd w:val="clear" w:color="auto" w:fill="auto"/>
            <w:noWrap/>
            <w:tcMar>
              <w:top w:w="7" w:type="dxa"/>
              <w:left w:w="0" w:type="dxa"/>
              <w:bottom w:w="7" w:type="dxa"/>
              <w:right w:w="0" w:type="dxa"/>
            </w:tcMar>
            <w:vAlign w:val="center"/>
            <w:hideMark/>
          </w:tcPr>
          <w:p w14:paraId="50FF4DAF"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6D5425E3" w14:textId="77777777" w:rsidR="009E68E6" w:rsidRPr="007E522F" w:rsidRDefault="009E68E6" w:rsidP="007F4ECE">
            <w:pPr>
              <w:pStyle w:val="TABLE-cell"/>
            </w:pPr>
            <w:r w:rsidRPr="007E522F">
              <w:t>Policy</w:t>
            </w:r>
          </w:p>
        </w:tc>
      </w:tr>
      <w:tr w:rsidR="009E68E6" w:rsidRPr="007E522F" w14:paraId="55BEC7BB"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04973114" w14:textId="77777777" w:rsidR="009E68E6" w:rsidRPr="007E522F" w:rsidRDefault="009E68E6" w:rsidP="007F4ECE">
            <w:pPr>
              <w:pStyle w:val="TABLE-cell"/>
            </w:pPr>
            <w:r w:rsidRPr="007E522F">
              <w:t>PolicyCounterTimer</w:t>
            </w:r>
          </w:p>
        </w:tc>
        <w:tc>
          <w:tcPr>
            <w:tcW w:w="1350" w:type="dxa"/>
            <w:shd w:val="clear" w:color="auto" w:fill="auto"/>
            <w:noWrap/>
            <w:tcMar>
              <w:top w:w="7" w:type="dxa"/>
              <w:left w:w="0" w:type="dxa"/>
              <w:bottom w:w="7" w:type="dxa"/>
              <w:right w:w="0" w:type="dxa"/>
            </w:tcMar>
            <w:vAlign w:val="center"/>
            <w:hideMark/>
          </w:tcPr>
          <w:p w14:paraId="37428E5A"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F5BF47B" w14:textId="77777777" w:rsidR="009E68E6" w:rsidRPr="007E522F" w:rsidRDefault="009E68E6" w:rsidP="007F4ECE">
            <w:pPr>
              <w:pStyle w:val="TABLE-cell"/>
            </w:pPr>
            <w:r w:rsidRPr="007E522F">
              <w:t>Policy</w:t>
            </w:r>
          </w:p>
        </w:tc>
      </w:tr>
      <w:tr w:rsidR="009E68E6" w:rsidRPr="007E522F" w14:paraId="1FA03FEC"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130141DB" w14:textId="77777777" w:rsidR="009E68E6" w:rsidRPr="007E522F" w:rsidRDefault="009E68E6" w:rsidP="007F4ECE">
            <w:pPr>
              <w:pStyle w:val="TABLE-cell"/>
            </w:pPr>
            <w:r w:rsidRPr="007E522F">
              <w:t>PolicyCpHash</w:t>
            </w:r>
          </w:p>
        </w:tc>
        <w:tc>
          <w:tcPr>
            <w:tcW w:w="1350" w:type="dxa"/>
            <w:shd w:val="clear" w:color="auto" w:fill="auto"/>
            <w:noWrap/>
            <w:tcMar>
              <w:top w:w="7" w:type="dxa"/>
              <w:left w:w="0" w:type="dxa"/>
              <w:bottom w:w="7" w:type="dxa"/>
              <w:right w:w="0" w:type="dxa"/>
            </w:tcMar>
            <w:vAlign w:val="center"/>
            <w:hideMark/>
          </w:tcPr>
          <w:p w14:paraId="324817C5"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12C4B6A9" w14:textId="77777777" w:rsidR="009E68E6" w:rsidRPr="007E522F" w:rsidRDefault="009E68E6" w:rsidP="007F4ECE">
            <w:pPr>
              <w:pStyle w:val="TABLE-cell"/>
            </w:pPr>
            <w:r w:rsidRPr="007E522F">
              <w:t>Policy</w:t>
            </w:r>
          </w:p>
        </w:tc>
      </w:tr>
      <w:tr w:rsidR="009E68E6" w:rsidRPr="007E522F" w14:paraId="2D17D5F7"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61C101FF" w14:textId="77777777" w:rsidR="009E68E6" w:rsidRDefault="009E68E6" w:rsidP="007F4ECE">
            <w:pPr>
              <w:pStyle w:val="TABLE-cell"/>
            </w:pPr>
            <w:r>
              <w:t>PolicyDuplicationSelect</w:t>
            </w:r>
          </w:p>
        </w:tc>
        <w:tc>
          <w:tcPr>
            <w:tcW w:w="1350" w:type="dxa"/>
            <w:shd w:val="clear" w:color="auto" w:fill="auto"/>
            <w:noWrap/>
            <w:tcMar>
              <w:top w:w="7" w:type="dxa"/>
              <w:left w:w="0" w:type="dxa"/>
              <w:bottom w:w="7" w:type="dxa"/>
              <w:right w:w="0" w:type="dxa"/>
            </w:tcMar>
            <w:vAlign w:val="center"/>
          </w:tcPr>
          <w:p w14:paraId="4476757E" w14:textId="77777777" w:rsidR="009E68E6" w:rsidRDefault="009E68E6" w:rsidP="007F4ECE">
            <w:pPr>
              <w:pStyle w:val="TABLE-cell"/>
              <w:jc w:val="center"/>
            </w:pPr>
            <w:r>
              <w:t>Y</w:t>
            </w:r>
          </w:p>
        </w:tc>
        <w:tc>
          <w:tcPr>
            <w:tcW w:w="4050" w:type="dxa"/>
            <w:shd w:val="clear" w:color="auto" w:fill="auto"/>
            <w:noWrap/>
            <w:tcMar>
              <w:top w:w="7" w:type="dxa"/>
              <w:bottom w:w="7" w:type="dxa"/>
            </w:tcMar>
            <w:vAlign w:val="bottom"/>
          </w:tcPr>
          <w:p w14:paraId="0F864528" w14:textId="77777777" w:rsidR="009E68E6" w:rsidRPr="007E522F" w:rsidRDefault="009E68E6" w:rsidP="007F4ECE">
            <w:pPr>
              <w:pStyle w:val="TABLE-cell"/>
            </w:pPr>
            <w:r>
              <w:t>Policy</w:t>
            </w:r>
          </w:p>
        </w:tc>
      </w:tr>
      <w:tr w:rsidR="009E68E6" w:rsidRPr="007E522F" w14:paraId="1E6529B0"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067834AF" w14:textId="77777777" w:rsidR="009E68E6" w:rsidRDefault="009E68E6" w:rsidP="007F4ECE">
            <w:pPr>
              <w:pStyle w:val="TABLE-cell"/>
            </w:pPr>
            <w:r>
              <w:t>PolicyGetDigest</w:t>
            </w:r>
          </w:p>
        </w:tc>
        <w:tc>
          <w:tcPr>
            <w:tcW w:w="1350" w:type="dxa"/>
            <w:shd w:val="clear" w:color="auto" w:fill="auto"/>
            <w:noWrap/>
            <w:tcMar>
              <w:top w:w="7" w:type="dxa"/>
              <w:left w:w="0" w:type="dxa"/>
              <w:bottom w:w="7" w:type="dxa"/>
              <w:right w:w="0" w:type="dxa"/>
            </w:tcMar>
            <w:vAlign w:val="center"/>
          </w:tcPr>
          <w:p w14:paraId="4C89C9C8" w14:textId="77777777" w:rsidR="009E68E6" w:rsidRDefault="009E68E6" w:rsidP="007F4ECE">
            <w:pPr>
              <w:pStyle w:val="TABLE-cell"/>
              <w:jc w:val="center"/>
            </w:pPr>
            <w:r>
              <w:t>Y</w:t>
            </w:r>
          </w:p>
        </w:tc>
        <w:tc>
          <w:tcPr>
            <w:tcW w:w="4050" w:type="dxa"/>
            <w:shd w:val="clear" w:color="auto" w:fill="auto"/>
            <w:noWrap/>
            <w:tcMar>
              <w:top w:w="7" w:type="dxa"/>
              <w:bottom w:w="7" w:type="dxa"/>
            </w:tcMar>
            <w:vAlign w:val="bottom"/>
          </w:tcPr>
          <w:p w14:paraId="5D0EDDF0" w14:textId="77777777" w:rsidR="009E68E6" w:rsidRPr="007E522F" w:rsidRDefault="009E68E6" w:rsidP="007F4ECE">
            <w:pPr>
              <w:pStyle w:val="TABLE-cell"/>
            </w:pPr>
            <w:r>
              <w:t>Policy</w:t>
            </w:r>
          </w:p>
        </w:tc>
      </w:tr>
      <w:tr w:rsidR="009E68E6" w:rsidRPr="007E522F" w14:paraId="7407339B"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29FD1530" w14:textId="77777777" w:rsidR="009E68E6" w:rsidRPr="007E522F" w:rsidRDefault="009E68E6" w:rsidP="007F4ECE">
            <w:pPr>
              <w:pStyle w:val="TABLE-cell"/>
            </w:pPr>
            <w:r w:rsidRPr="007E522F">
              <w:t>PolicyLocality</w:t>
            </w:r>
          </w:p>
        </w:tc>
        <w:tc>
          <w:tcPr>
            <w:tcW w:w="1350" w:type="dxa"/>
            <w:shd w:val="clear" w:color="auto" w:fill="auto"/>
            <w:noWrap/>
            <w:tcMar>
              <w:top w:w="7" w:type="dxa"/>
              <w:left w:w="0" w:type="dxa"/>
              <w:bottom w:w="7" w:type="dxa"/>
              <w:right w:w="0" w:type="dxa"/>
            </w:tcMar>
            <w:vAlign w:val="center"/>
            <w:hideMark/>
          </w:tcPr>
          <w:p w14:paraId="6D229A84"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638EB01D" w14:textId="77777777" w:rsidR="009E68E6" w:rsidRPr="007E522F" w:rsidRDefault="009E68E6" w:rsidP="007F4ECE">
            <w:pPr>
              <w:pStyle w:val="TABLE-cell"/>
            </w:pPr>
            <w:r w:rsidRPr="007E522F">
              <w:t>Policy</w:t>
            </w:r>
          </w:p>
        </w:tc>
      </w:tr>
      <w:tr w:rsidR="009E68E6" w:rsidRPr="007E522F" w14:paraId="297D7DF2"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5353B0CD" w14:textId="77777777" w:rsidR="009E68E6" w:rsidRPr="007E522F" w:rsidRDefault="009E68E6" w:rsidP="007F4ECE">
            <w:pPr>
              <w:pStyle w:val="TABLE-cell"/>
            </w:pPr>
            <w:r w:rsidRPr="007E522F">
              <w:t>PolicyNameHash</w:t>
            </w:r>
          </w:p>
        </w:tc>
        <w:tc>
          <w:tcPr>
            <w:tcW w:w="1350" w:type="dxa"/>
            <w:shd w:val="clear" w:color="auto" w:fill="auto"/>
            <w:noWrap/>
            <w:tcMar>
              <w:top w:w="7" w:type="dxa"/>
              <w:left w:w="0" w:type="dxa"/>
              <w:bottom w:w="7" w:type="dxa"/>
              <w:right w:w="0" w:type="dxa"/>
            </w:tcMar>
            <w:vAlign w:val="center"/>
            <w:hideMark/>
          </w:tcPr>
          <w:p w14:paraId="4CB28D1A"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78DBF61C" w14:textId="77777777" w:rsidR="009E68E6" w:rsidRPr="007E522F" w:rsidRDefault="009E68E6" w:rsidP="007F4ECE">
            <w:pPr>
              <w:pStyle w:val="TABLE-cell"/>
            </w:pPr>
            <w:r w:rsidRPr="007E522F">
              <w:t>Policy</w:t>
            </w:r>
          </w:p>
        </w:tc>
      </w:tr>
      <w:tr w:rsidR="009E68E6" w:rsidRPr="007E522F" w14:paraId="65AB2880"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4E55646F" w14:textId="77777777" w:rsidR="009E68E6" w:rsidRPr="007E522F" w:rsidRDefault="009E68E6" w:rsidP="007F4ECE">
            <w:pPr>
              <w:pStyle w:val="TABLE-cell"/>
            </w:pPr>
            <w:r w:rsidRPr="007E522F">
              <w:t>PolicyNV</w:t>
            </w:r>
          </w:p>
        </w:tc>
        <w:tc>
          <w:tcPr>
            <w:tcW w:w="1350" w:type="dxa"/>
            <w:shd w:val="clear" w:color="auto" w:fill="auto"/>
            <w:noWrap/>
            <w:tcMar>
              <w:top w:w="7" w:type="dxa"/>
              <w:left w:w="0" w:type="dxa"/>
              <w:bottom w:w="7" w:type="dxa"/>
              <w:right w:w="0" w:type="dxa"/>
            </w:tcMar>
            <w:vAlign w:val="center"/>
            <w:hideMark/>
          </w:tcPr>
          <w:p w14:paraId="3CFAE704"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07D657D" w14:textId="77777777" w:rsidR="009E68E6" w:rsidRPr="007E522F" w:rsidRDefault="009E68E6" w:rsidP="007F4ECE">
            <w:pPr>
              <w:pStyle w:val="TABLE-cell"/>
            </w:pPr>
            <w:r w:rsidRPr="007E522F">
              <w:t>Policy</w:t>
            </w:r>
          </w:p>
        </w:tc>
      </w:tr>
      <w:tr w:rsidR="009E68E6" w:rsidRPr="007E522F" w14:paraId="1316949A"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23DAA43" w14:textId="77777777" w:rsidR="009E68E6" w:rsidRPr="007E522F" w:rsidRDefault="009E68E6" w:rsidP="007F4ECE">
            <w:pPr>
              <w:pStyle w:val="TABLE-cell"/>
            </w:pPr>
            <w:r w:rsidRPr="007E522F">
              <w:t>PolicyOR</w:t>
            </w:r>
          </w:p>
        </w:tc>
        <w:tc>
          <w:tcPr>
            <w:tcW w:w="1350" w:type="dxa"/>
            <w:shd w:val="clear" w:color="auto" w:fill="auto"/>
            <w:noWrap/>
            <w:tcMar>
              <w:top w:w="7" w:type="dxa"/>
              <w:left w:w="0" w:type="dxa"/>
              <w:bottom w:w="7" w:type="dxa"/>
              <w:right w:w="0" w:type="dxa"/>
            </w:tcMar>
            <w:vAlign w:val="center"/>
            <w:hideMark/>
          </w:tcPr>
          <w:p w14:paraId="42B9C9FF"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6C8706A3" w14:textId="77777777" w:rsidR="009E68E6" w:rsidRPr="007E522F" w:rsidRDefault="009E68E6" w:rsidP="007F4ECE">
            <w:pPr>
              <w:pStyle w:val="TABLE-cell"/>
            </w:pPr>
            <w:r w:rsidRPr="007E522F">
              <w:t>Policy</w:t>
            </w:r>
          </w:p>
        </w:tc>
      </w:tr>
      <w:tr w:rsidR="009E68E6" w:rsidRPr="007E522F" w14:paraId="1E04AF7A"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644F954F" w14:textId="77777777" w:rsidR="009E68E6" w:rsidRDefault="009E68E6" w:rsidP="007F4ECE">
            <w:pPr>
              <w:pStyle w:val="TABLE-cell"/>
            </w:pPr>
            <w:r>
              <w:t>PolicyPassword</w:t>
            </w:r>
          </w:p>
        </w:tc>
        <w:tc>
          <w:tcPr>
            <w:tcW w:w="1350" w:type="dxa"/>
            <w:shd w:val="clear" w:color="auto" w:fill="auto"/>
            <w:noWrap/>
            <w:tcMar>
              <w:top w:w="7" w:type="dxa"/>
              <w:left w:w="0" w:type="dxa"/>
              <w:bottom w:w="7" w:type="dxa"/>
              <w:right w:w="0" w:type="dxa"/>
            </w:tcMar>
            <w:vAlign w:val="center"/>
          </w:tcPr>
          <w:p w14:paraId="5C1FEED5" w14:textId="77777777" w:rsidR="009E68E6" w:rsidRDefault="009E68E6" w:rsidP="007F4ECE">
            <w:pPr>
              <w:pStyle w:val="TABLE-cell"/>
              <w:jc w:val="center"/>
            </w:pPr>
            <w:r>
              <w:t>Y</w:t>
            </w:r>
          </w:p>
        </w:tc>
        <w:tc>
          <w:tcPr>
            <w:tcW w:w="4050" w:type="dxa"/>
            <w:shd w:val="clear" w:color="auto" w:fill="auto"/>
            <w:noWrap/>
            <w:tcMar>
              <w:top w:w="7" w:type="dxa"/>
              <w:bottom w:w="7" w:type="dxa"/>
            </w:tcMar>
            <w:vAlign w:val="bottom"/>
          </w:tcPr>
          <w:p w14:paraId="501A5A3D" w14:textId="77777777" w:rsidR="009E68E6" w:rsidRPr="007E522F" w:rsidRDefault="009E68E6" w:rsidP="007F4ECE">
            <w:pPr>
              <w:pStyle w:val="TABLE-cell"/>
            </w:pPr>
            <w:r>
              <w:t>Policy</w:t>
            </w:r>
          </w:p>
        </w:tc>
      </w:tr>
      <w:tr w:rsidR="009E68E6" w:rsidRPr="007E522F" w14:paraId="56921B1D"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4CCA294" w14:textId="77777777" w:rsidR="009E68E6" w:rsidRPr="007E522F" w:rsidRDefault="009E68E6" w:rsidP="007F4ECE">
            <w:pPr>
              <w:pStyle w:val="TABLE-cell"/>
            </w:pPr>
            <w:r w:rsidRPr="007E522F">
              <w:t>PolicyPCR</w:t>
            </w:r>
          </w:p>
        </w:tc>
        <w:tc>
          <w:tcPr>
            <w:tcW w:w="1350" w:type="dxa"/>
            <w:shd w:val="clear" w:color="auto" w:fill="auto"/>
            <w:noWrap/>
            <w:tcMar>
              <w:top w:w="7" w:type="dxa"/>
              <w:left w:w="0" w:type="dxa"/>
              <w:bottom w:w="7" w:type="dxa"/>
              <w:right w:w="0" w:type="dxa"/>
            </w:tcMar>
            <w:vAlign w:val="center"/>
            <w:hideMark/>
          </w:tcPr>
          <w:p w14:paraId="2985D7A4"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EAE7A2F" w14:textId="77777777" w:rsidR="009E68E6" w:rsidRPr="007E522F" w:rsidRDefault="009E68E6" w:rsidP="007F4ECE">
            <w:pPr>
              <w:pStyle w:val="TABLE-cell"/>
            </w:pPr>
            <w:r w:rsidRPr="007E522F">
              <w:t>Policy</w:t>
            </w:r>
          </w:p>
        </w:tc>
      </w:tr>
      <w:tr w:rsidR="009E68E6" w:rsidRPr="007E522F" w14:paraId="48F32BEA"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3E2710A9" w14:textId="77777777" w:rsidR="009E68E6" w:rsidRDefault="009E68E6" w:rsidP="007F4ECE">
            <w:pPr>
              <w:pStyle w:val="TABLE-cell"/>
            </w:pPr>
            <w:r>
              <w:t>PolicyPhysicalPresence</w:t>
            </w:r>
          </w:p>
        </w:tc>
        <w:tc>
          <w:tcPr>
            <w:tcW w:w="1350" w:type="dxa"/>
            <w:shd w:val="clear" w:color="auto" w:fill="auto"/>
            <w:noWrap/>
            <w:tcMar>
              <w:top w:w="7" w:type="dxa"/>
              <w:left w:w="0" w:type="dxa"/>
              <w:bottom w:w="7" w:type="dxa"/>
              <w:right w:w="0" w:type="dxa"/>
            </w:tcMar>
            <w:vAlign w:val="center"/>
          </w:tcPr>
          <w:p w14:paraId="7BB6F729" w14:textId="77777777" w:rsidR="009E68E6" w:rsidRDefault="009E68E6" w:rsidP="007F4ECE">
            <w:pPr>
              <w:pStyle w:val="TABLE-cell"/>
              <w:jc w:val="center"/>
            </w:pPr>
            <w:r>
              <w:t>Y</w:t>
            </w:r>
          </w:p>
        </w:tc>
        <w:tc>
          <w:tcPr>
            <w:tcW w:w="4050" w:type="dxa"/>
            <w:shd w:val="clear" w:color="auto" w:fill="auto"/>
            <w:noWrap/>
            <w:tcMar>
              <w:top w:w="7" w:type="dxa"/>
              <w:bottom w:w="7" w:type="dxa"/>
            </w:tcMar>
            <w:vAlign w:val="bottom"/>
          </w:tcPr>
          <w:p w14:paraId="3534E2F2" w14:textId="77777777" w:rsidR="009E68E6" w:rsidRPr="007E522F" w:rsidRDefault="009E68E6" w:rsidP="007F4ECE">
            <w:pPr>
              <w:pStyle w:val="TABLE-cell"/>
            </w:pPr>
            <w:r>
              <w:t>Policy</w:t>
            </w:r>
          </w:p>
        </w:tc>
      </w:tr>
      <w:tr w:rsidR="009E68E6" w:rsidRPr="007E522F" w14:paraId="63AE8E1C"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3E88D38" w14:textId="77777777" w:rsidR="009E68E6" w:rsidRPr="007E522F" w:rsidRDefault="009E68E6" w:rsidP="007F4ECE">
            <w:pPr>
              <w:pStyle w:val="TABLE-cell"/>
            </w:pPr>
            <w:r w:rsidRPr="007E522F">
              <w:t>PolicyRestart</w:t>
            </w:r>
          </w:p>
        </w:tc>
        <w:tc>
          <w:tcPr>
            <w:tcW w:w="1350" w:type="dxa"/>
            <w:shd w:val="clear" w:color="auto" w:fill="auto"/>
            <w:noWrap/>
            <w:tcMar>
              <w:top w:w="7" w:type="dxa"/>
              <w:left w:w="0" w:type="dxa"/>
              <w:bottom w:w="7" w:type="dxa"/>
              <w:right w:w="0" w:type="dxa"/>
            </w:tcMar>
            <w:vAlign w:val="center"/>
            <w:hideMark/>
          </w:tcPr>
          <w:p w14:paraId="7B7E75AE"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3D759A55" w14:textId="77777777" w:rsidR="009E68E6" w:rsidRPr="007E522F" w:rsidRDefault="009E68E6" w:rsidP="007F4ECE">
            <w:pPr>
              <w:pStyle w:val="TABLE-cell"/>
            </w:pPr>
          </w:p>
        </w:tc>
      </w:tr>
      <w:tr w:rsidR="009E68E6" w:rsidRPr="007E522F" w14:paraId="4B10877C"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A8EC334" w14:textId="77777777" w:rsidR="009E68E6" w:rsidRPr="007E522F" w:rsidRDefault="009E68E6" w:rsidP="007F4ECE">
            <w:pPr>
              <w:pStyle w:val="TABLE-cell"/>
            </w:pPr>
            <w:r w:rsidRPr="007E522F">
              <w:t>PolicySecret</w:t>
            </w:r>
          </w:p>
        </w:tc>
        <w:tc>
          <w:tcPr>
            <w:tcW w:w="1350" w:type="dxa"/>
            <w:shd w:val="clear" w:color="auto" w:fill="auto"/>
            <w:noWrap/>
            <w:tcMar>
              <w:top w:w="7" w:type="dxa"/>
              <w:left w:w="0" w:type="dxa"/>
              <w:bottom w:w="7" w:type="dxa"/>
              <w:right w:w="0" w:type="dxa"/>
            </w:tcMar>
            <w:vAlign w:val="center"/>
            <w:hideMark/>
          </w:tcPr>
          <w:p w14:paraId="11E38579"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608435CB" w14:textId="77777777" w:rsidR="009E68E6" w:rsidRPr="007E522F" w:rsidRDefault="009E68E6" w:rsidP="007F4ECE">
            <w:pPr>
              <w:pStyle w:val="TABLE-cell"/>
            </w:pPr>
            <w:r w:rsidRPr="007E522F">
              <w:t>Policy</w:t>
            </w:r>
          </w:p>
        </w:tc>
      </w:tr>
      <w:tr w:rsidR="009E68E6" w:rsidRPr="007E522F" w14:paraId="0C42A197"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542A789C" w14:textId="77777777" w:rsidR="009E68E6" w:rsidRPr="007E522F" w:rsidRDefault="009E68E6" w:rsidP="007F4ECE">
            <w:pPr>
              <w:pStyle w:val="TABLE-cell"/>
            </w:pPr>
            <w:r w:rsidRPr="007E522F">
              <w:t>PolicySigned</w:t>
            </w:r>
          </w:p>
        </w:tc>
        <w:tc>
          <w:tcPr>
            <w:tcW w:w="1350" w:type="dxa"/>
            <w:shd w:val="clear" w:color="auto" w:fill="auto"/>
            <w:noWrap/>
            <w:tcMar>
              <w:top w:w="7" w:type="dxa"/>
              <w:left w:w="0" w:type="dxa"/>
              <w:bottom w:w="7" w:type="dxa"/>
              <w:right w:w="0" w:type="dxa"/>
            </w:tcMar>
            <w:vAlign w:val="center"/>
            <w:hideMark/>
          </w:tcPr>
          <w:p w14:paraId="7C61ED55"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53DACEF6" w14:textId="77777777" w:rsidR="009E68E6" w:rsidRPr="007E522F" w:rsidRDefault="009E68E6" w:rsidP="007F4ECE">
            <w:pPr>
              <w:pStyle w:val="TABLE-cell"/>
            </w:pPr>
            <w:r w:rsidRPr="007E522F">
              <w:t>Policy</w:t>
            </w:r>
          </w:p>
        </w:tc>
      </w:tr>
      <w:tr w:rsidR="009E68E6" w:rsidRPr="007E522F" w14:paraId="2D819E35"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33DD8BF" w14:textId="77777777" w:rsidR="009E68E6" w:rsidRPr="007E522F" w:rsidRDefault="009E68E6" w:rsidP="007F4ECE">
            <w:pPr>
              <w:pStyle w:val="TABLE-cell"/>
            </w:pPr>
            <w:r w:rsidRPr="007E522F">
              <w:t>PolicyTicket</w:t>
            </w:r>
          </w:p>
        </w:tc>
        <w:tc>
          <w:tcPr>
            <w:tcW w:w="1350" w:type="dxa"/>
            <w:shd w:val="clear" w:color="auto" w:fill="auto"/>
            <w:noWrap/>
            <w:tcMar>
              <w:top w:w="7" w:type="dxa"/>
              <w:left w:w="0" w:type="dxa"/>
              <w:bottom w:w="7" w:type="dxa"/>
              <w:right w:w="0" w:type="dxa"/>
            </w:tcMar>
            <w:vAlign w:val="center"/>
            <w:hideMark/>
          </w:tcPr>
          <w:p w14:paraId="26B10EC0"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718F9CDC" w14:textId="77777777" w:rsidR="009E68E6" w:rsidRPr="007E522F" w:rsidRDefault="009E68E6" w:rsidP="007F4ECE">
            <w:pPr>
              <w:pStyle w:val="TABLE-cell"/>
            </w:pPr>
            <w:r>
              <w:t>Policy</w:t>
            </w:r>
          </w:p>
        </w:tc>
      </w:tr>
      <w:tr w:rsidR="009E68E6" w:rsidRPr="007E522F" w14:paraId="7891B6AB"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609F1B83" w14:textId="77777777" w:rsidR="009E68E6" w:rsidRPr="007E522F" w:rsidRDefault="009E68E6" w:rsidP="007F4ECE">
            <w:pPr>
              <w:pStyle w:val="TABLE-cell"/>
            </w:pPr>
            <w:r w:rsidRPr="007E522F">
              <w:t>PP_Commands</w:t>
            </w:r>
          </w:p>
        </w:tc>
        <w:tc>
          <w:tcPr>
            <w:tcW w:w="1350" w:type="dxa"/>
            <w:shd w:val="clear" w:color="auto" w:fill="auto"/>
            <w:noWrap/>
            <w:tcMar>
              <w:top w:w="7" w:type="dxa"/>
              <w:left w:w="0" w:type="dxa"/>
              <w:bottom w:w="7" w:type="dxa"/>
              <w:right w:w="0" w:type="dxa"/>
            </w:tcMar>
            <w:vAlign w:val="center"/>
            <w:hideMark/>
          </w:tcPr>
          <w:p w14:paraId="52EF5CA3"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43C1B035" w14:textId="77777777" w:rsidR="009E68E6" w:rsidRPr="007E522F" w:rsidRDefault="009E68E6" w:rsidP="007F4ECE">
            <w:pPr>
              <w:pStyle w:val="TABLE-cell"/>
            </w:pPr>
          </w:p>
        </w:tc>
      </w:tr>
      <w:tr w:rsidR="009E68E6" w:rsidRPr="007E522F" w14:paraId="47C97C69"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0919C106" w14:textId="77777777" w:rsidR="009E68E6" w:rsidRPr="007E522F" w:rsidRDefault="009E68E6" w:rsidP="007F4ECE">
            <w:pPr>
              <w:pStyle w:val="TABLE-cell"/>
            </w:pPr>
            <w:r w:rsidRPr="007E522F">
              <w:t>Quote</w:t>
            </w:r>
          </w:p>
        </w:tc>
        <w:tc>
          <w:tcPr>
            <w:tcW w:w="1350" w:type="dxa"/>
            <w:shd w:val="clear" w:color="auto" w:fill="auto"/>
            <w:noWrap/>
            <w:tcMar>
              <w:top w:w="7" w:type="dxa"/>
              <w:left w:w="0" w:type="dxa"/>
              <w:bottom w:w="7" w:type="dxa"/>
              <w:right w:w="0" w:type="dxa"/>
            </w:tcMar>
            <w:vAlign w:val="center"/>
            <w:hideMark/>
          </w:tcPr>
          <w:p w14:paraId="3C0EC33E"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1D6506FB" w14:textId="77777777" w:rsidR="009E68E6" w:rsidRPr="007E522F" w:rsidRDefault="009E68E6" w:rsidP="007F4ECE">
            <w:pPr>
              <w:pStyle w:val="TABLE-cell"/>
            </w:pPr>
          </w:p>
        </w:tc>
      </w:tr>
      <w:tr w:rsidR="009E68E6" w:rsidRPr="007E522F" w14:paraId="0891789B"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17B6AEF3" w14:textId="77777777" w:rsidR="009E68E6" w:rsidRPr="007E522F" w:rsidRDefault="009E68E6" w:rsidP="007F4ECE">
            <w:pPr>
              <w:pStyle w:val="TABLE-cell"/>
            </w:pPr>
            <w:r w:rsidRPr="007E522F">
              <w:t>ReadClock</w:t>
            </w:r>
          </w:p>
        </w:tc>
        <w:tc>
          <w:tcPr>
            <w:tcW w:w="1350" w:type="dxa"/>
            <w:shd w:val="clear" w:color="auto" w:fill="auto"/>
            <w:noWrap/>
            <w:tcMar>
              <w:top w:w="7" w:type="dxa"/>
              <w:left w:w="0" w:type="dxa"/>
              <w:bottom w:w="7" w:type="dxa"/>
              <w:right w:w="0" w:type="dxa"/>
            </w:tcMar>
            <w:vAlign w:val="center"/>
            <w:hideMark/>
          </w:tcPr>
          <w:p w14:paraId="56625BD8"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166A56D2" w14:textId="77777777" w:rsidR="009E68E6" w:rsidRPr="007E522F" w:rsidRDefault="009E68E6" w:rsidP="007F4ECE">
            <w:pPr>
              <w:pStyle w:val="TABLE-cell"/>
            </w:pPr>
          </w:p>
        </w:tc>
      </w:tr>
      <w:tr w:rsidR="009E68E6" w:rsidRPr="007E522F" w14:paraId="3B8016ED"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4FCC7C45" w14:textId="77777777" w:rsidR="009E68E6" w:rsidRPr="007E522F" w:rsidRDefault="009E68E6" w:rsidP="007F4ECE">
            <w:pPr>
              <w:pStyle w:val="TABLE-cell"/>
            </w:pPr>
            <w:r w:rsidRPr="007E522F">
              <w:t>ReadPublic</w:t>
            </w:r>
          </w:p>
        </w:tc>
        <w:tc>
          <w:tcPr>
            <w:tcW w:w="1350" w:type="dxa"/>
            <w:shd w:val="clear" w:color="auto" w:fill="auto"/>
            <w:noWrap/>
            <w:tcMar>
              <w:top w:w="7" w:type="dxa"/>
              <w:left w:w="0" w:type="dxa"/>
              <w:bottom w:w="7" w:type="dxa"/>
              <w:right w:w="0" w:type="dxa"/>
            </w:tcMar>
            <w:vAlign w:val="center"/>
            <w:hideMark/>
          </w:tcPr>
          <w:p w14:paraId="72C8321D"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5377494" w14:textId="77777777" w:rsidR="009E68E6" w:rsidRPr="007E522F" w:rsidRDefault="009E68E6" w:rsidP="007F4ECE">
            <w:pPr>
              <w:pStyle w:val="TABLE-cell"/>
            </w:pPr>
          </w:p>
        </w:tc>
      </w:tr>
      <w:tr w:rsidR="009E68E6" w:rsidRPr="007E522F" w14:paraId="68FB1365"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BFC4EAD" w14:textId="77777777" w:rsidR="009E68E6" w:rsidRPr="007E522F" w:rsidRDefault="009E68E6" w:rsidP="007F4ECE">
            <w:pPr>
              <w:pStyle w:val="TABLE-cell"/>
            </w:pPr>
            <w:r w:rsidRPr="007E522F">
              <w:t>Rewrap</w:t>
            </w:r>
          </w:p>
        </w:tc>
        <w:tc>
          <w:tcPr>
            <w:tcW w:w="1350" w:type="dxa"/>
            <w:shd w:val="clear" w:color="auto" w:fill="auto"/>
            <w:noWrap/>
            <w:tcMar>
              <w:top w:w="7" w:type="dxa"/>
              <w:left w:w="0" w:type="dxa"/>
              <w:bottom w:w="7" w:type="dxa"/>
              <w:right w:w="0" w:type="dxa"/>
            </w:tcMar>
            <w:vAlign w:val="center"/>
            <w:hideMark/>
          </w:tcPr>
          <w:p w14:paraId="59630EC0"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4839B5AA" w14:textId="77777777" w:rsidR="009E68E6" w:rsidRPr="007E522F" w:rsidRDefault="009E68E6" w:rsidP="007F4ECE">
            <w:pPr>
              <w:pStyle w:val="TABLE-cell"/>
            </w:pPr>
          </w:p>
        </w:tc>
      </w:tr>
      <w:tr w:rsidR="009E68E6" w:rsidRPr="007E522F" w14:paraId="282C4FB5"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03240554" w14:textId="77777777" w:rsidR="009E68E6" w:rsidRPr="007E522F" w:rsidRDefault="009E68E6" w:rsidP="007F4ECE">
            <w:pPr>
              <w:pStyle w:val="TABLE-cell"/>
            </w:pPr>
            <w:r w:rsidRPr="007E522F">
              <w:t>RSA_Decrypt</w:t>
            </w:r>
          </w:p>
        </w:tc>
        <w:tc>
          <w:tcPr>
            <w:tcW w:w="1350" w:type="dxa"/>
            <w:shd w:val="clear" w:color="auto" w:fill="auto"/>
            <w:noWrap/>
            <w:tcMar>
              <w:top w:w="7" w:type="dxa"/>
              <w:left w:w="0" w:type="dxa"/>
              <w:bottom w:w="7" w:type="dxa"/>
              <w:right w:w="0" w:type="dxa"/>
            </w:tcMar>
            <w:vAlign w:val="center"/>
            <w:hideMark/>
          </w:tcPr>
          <w:p w14:paraId="17ED0FC1" w14:textId="77777777" w:rsidR="009E68E6" w:rsidRPr="007E522F" w:rsidRDefault="00C43BB1" w:rsidP="007F4ECE">
            <w:pPr>
              <w:pStyle w:val="TABLE-cell"/>
              <w:jc w:val="center"/>
            </w:pPr>
            <w:r>
              <w:t>Y</w:t>
            </w:r>
          </w:p>
        </w:tc>
        <w:tc>
          <w:tcPr>
            <w:tcW w:w="4050" w:type="dxa"/>
            <w:shd w:val="clear" w:color="auto" w:fill="auto"/>
            <w:noWrap/>
            <w:tcMar>
              <w:top w:w="7" w:type="dxa"/>
              <w:bottom w:w="7" w:type="dxa"/>
            </w:tcMar>
            <w:vAlign w:val="bottom"/>
            <w:hideMark/>
          </w:tcPr>
          <w:p w14:paraId="7C822758" w14:textId="77777777" w:rsidR="009E68E6" w:rsidRPr="007E522F" w:rsidRDefault="00C43BB1" w:rsidP="007F4ECE">
            <w:pPr>
              <w:pStyle w:val="TABLE-cell"/>
            </w:pPr>
            <w:r>
              <w:t>Requires RSA</w:t>
            </w:r>
          </w:p>
        </w:tc>
      </w:tr>
      <w:tr w:rsidR="009E68E6" w:rsidRPr="007E522F" w14:paraId="71315A91"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46FAAC98" w14:textId="77777777" w:rsidR="009E68E6" w:rsidRPr="007E522F" w:rsidRDefault="009E68E6" w:rsidP="007F4ECE">
            <w:pPr>
              <w:pStyle w:val="TABLE-cell"/>
            </w:pPr>
            <w:r w:rsidRPr="007E522F">
              <w:t>RSA_Encrypt</w:t>
            </w:r>
          </w:p>
        </w:tc>
        <w:tc>
          <w:tcPr>
            <w:tcW w:w="1350" w:type="dxa"/>
            <w:shd w:val="clear" w:color="auto" w:fill="auto"/>
            <w:noWrap/>
            <w:tcMar>
              <w:top w:w="7" w:type="dxa"/>
              <w:left w:w="0" w:type="dxa"/>
              <w:bottom w:w="7" w:type="dxa"/>
              <w:right w:w="0" w:type="dxa"/>
            </w:tcMar>
            <w:vAlign w:val="center"/>
            <w:hideMark/>
          </w:tcPr>
          <w:p w14:paraId="19BC14E5" w14:textId="77777777" w:rsidR="009E68E6" w:rsidRPr="007E522F" w:rsidRDefault="00C43BB1" w:rsidP="007F4ECE">
            <w:pPr>
              <w:pStyle w:val="TABLE-cell"/>
              <w:jc w:val="center"/>
            </w:pPr>
            <w:r>
              <w:t>Y</w:t>
            </w:r>
          </w:p>
        </w:tc>
        <w:tc>
          <w:tcPr>
            <w:tcW w:w="4050" w:type="dxa"/>
            <w:shd w:val="clear" w:color="auto" w:fill="auto"/>
            <w:noWrap/>
            <w:tcMar>
              <w:top w:w="7" w:type="dxa"/>
              <w:bottom w:w="7" w:type="dxa"/>
            </w:tcMar>
            <w:vAlign w:val="bottom"/>
            <w:hideMark/>
          </w:tcPr>
          <w:p w14:paraId="5F7A4837" w14:textId="77777777" w:rsidR="009E68E6" w:rsidRPr="007E522F" w:rsidRDefault="00C43BB1" w:rsidP="007F4ECE">
            <w:pPr>
              <w:pStyle w:val="TABLE-cell"/>
            </w:pPr>
            <w:r>
              <w:t>Requires RSA</w:t>
            </w:r>
          </w:p>
        </w:tc>
      </w:tr>
      <w:tr w:rsidR="009E68E6" w:rsidRPr="007E522F" w14:paraId="1A09A7C5"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0D6C5ECC" w14:textId="77777777" w:rsidR="009E68E6" w:rsidRPr="007E522F" w:rsidRDefault="009E68E6" w:rsidP="007F4ECE">
            <w:pPr>
              <w:pStyle w:val="TABLE-cell"/>
            </w:pPr>
            <w:r w:rsidRPr="007E522F">
              <w:t>SelfTest</w:t>
            </w:r>
          </w:p>
        </w:tc>
        <w:tc>
          <w:tcPr>
            <w:tcW w:w="1350" w:type="dxa"/>
            <w:shd w:val="clear" w:color="auto" w:fill="auto"/>
            <w:noWrap/>
            <w:tcMar>
              <w:top w:w="7" w:type="dxa"/>
              <w:left w:w="0" w:type="dxa"/>
              <w:bottom w:w="7" w:type="dxa"/>
              <w:right w:w="0" w:type="dxa"/>
            </w:tcMar>
            <w:vAlign w:val="center"/>
            <w:hideMark/>
          </w:tcPr>
          <w:p w14:paraId="117D5DCD"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118442F7" w14:textId="77777777" w:rsidR="009E68E6" w:rsidRPr="007E522F" w:rsidRDefault="009E68E6" w:rsidP="007F4ECE">
            <w:pPr>
              <w:pStyle w:val="TABLE-cell"/>
            </w:pPr>
          </w:p>
        </w:tc>
      </w:tr>
      <w:tr w:rsidR="009E68E6" w:rsidRPr="007E522F" w14:paraId="3E832D58"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F75E038" w14:textId="77777777" w:rsidR="009E68E6" w:rsidRPr="007E522F" w:rsidRDefault="009E68E6" w:rsidP="007F4ECE">
            <w:pPr>
              <w:pStyle w:val="TABLE-cell"/>
            </w:pPr>
            <w:r w:rsidRPr="007E522F">
              <w:t>SequenceComplete</w:t>
            </w:r>
          </w:p>
        </w:tc>
        <w:tc>
          <w:tcPr>
            <w:tcW w:w="1350" w:type="dxa"/>
            <w:shd w:val="clear" w:color="auto" w:fill="auto"/>
            <w:noWrap/>
            <w:tcMar>
              <w:top w:w="7" w:type="dxa"/>
              <w:left w:w="0" w:type="dxa"/>
              <w:bottom w:w="7" w:type="dxa"/>
              <w:right w:w="0" w:type="dxa"/>
            </w:tcMar>
            <w:vAlign w:val="center"/>
            <w:hideMark/>
          </w:tcPr>
          <w:p w14:paraId="6827B243"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55EEA029" w14:textId="77777777" w:rsidR="009E68E6" w:rsidRPr="007E522F" w:rsidRDefault="009E68E6" w:rsidP="007F4ECE">
            <w:pPr>
              <w:pStyle w:val="TABLE-cell"/>
            </w:pPr>
          </w:p>
        </w:tc>
      </w:tr>
      <w:tr w:rsidR="009E68E6" w:rsidRPr="007E522F" w14:paraId="4CC21723"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496F6AC0" w14:textId="77777777" w:rsidR="009E68E6" w:rsidRPr="007E522F" w:rsidRDefault="009E68E6" w:rsidP="007F4ECE">
            <w:pPr>
              <w:pStyle w:val="TABLE-cell"/>
            </w:pPr>
            <w:r w:rsidRPr="007E522F">
              <w:t>SequenceUpdate</w:t>
            </w:r>
          </w:p>
        </w:tc>
        <w:tc>
          <w:tcPr>
            <w:tcW w:w="1350" w:type="dxa"/>
            <w:shd w:val="clear" w:color="auto" w:fill="auto"/>
            <w:noWrap/>
            <w:tcMar>
              <w:top w:w="7" w:type="dxa"/>
              <w:left w:w="0" w:type="dxa"/>
              <w:bottom w:w="7" w:type="dxa"/>
              <w:right w:w="0" w:type="dxa"/>
            </w:tcMar>
            <w:vAlign w:val="center"/>
            <w:hideMark/>
          </w:tcPr>
          <w:p w14:paraId="525F2329"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26D4CCD0" w14:textId="77777777" w:rsidR="009E68E6" w:rsidRPr="007E522F" w:rsidRDefault="009E68E6" w:rsidP="007F4ECE">
            <w:pPr>
              <w:pStyle w:val="TABLE-cell"/>
            </w:pPr>
          </w:p>
        </w:tc>
      </w:tr>
      <w:tr w:rsidR="009E68E6" w:rsidRPr="007E522F" w14:paraId="628EC33C"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4CFE6FCF" w14:textId="77777777" w:rsidR="009E68E6" w:rsidRPr="007E522F" w:rsidRDefault="009E68E6" w:rsidP="007F4ECE">
            <w:pPr>
              <w:pStyle w:val="TABLE-cell"/>
            </w:pPr>
            <w:r>
              <w:t>SetAlgorithmSet</w:t>
            </w:r>
          </w:p>
        </w:tc>
        <w:tc>
          <w:tcPr>
            <w:tcW w:w="1350" w:type="dxa"/>
            <w:shd w:val="clear" w:color="auto" w:fill="auto"/>
            <w:noWrap/>
            <w:tcMar>
              <w:top w:w="7" w:type="dxa"/>
              <w:left w:w="0" w:type="dxa"/>
              <w:bottom w:w="7" w:type="dxa"/>
              <w:right w:w="0" w:type="dxa"/>
            </w:tcMar>
            <w:vAlign w:val="center"/>
            <w:hideMark/>
          </w:tcPr>
          <w:p w14:paraId="581426B9"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181E6ED6" w14:textId="77777777" w:rsidR="009E68E6" w:rsidRPr="007E522F" w:rsidRDefault="009E68E6" w:rsidP="007F4ECE">
            <w:pPr>
              <w:pStyle w:val="TABLE-cell"/>
            </w:pPr>
          </w:p>
        </w:tc>
      </w:tr>
      <w:tr w:rsidR="009E68E6" w:rsidRPr="007E522F" w14:paraId="0C68B3FA"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19E4B72E" w14:textId="77777777" w:rsidR="009E68E6" w:rsidRPr="007E522F" w:rsidRDefault="009E68E6" w:rsidP="007F4ECE">
            <w:pPr>
              <w:pStyle w:val="TABLE-cell"/>
            </w:pPr>
            <w:r w:rsidRPr="007E522F">
              <w:t>SetCommandCodeAuditStatus</w:t>
            </w:r>
          </w:p>
        </w:tc>
        <w:tc>
          <w:tcPr>
            <w:tcW w:w="1350" w:type="dxa"/>
            <w:shd w:val="clear" w:color="auto" w:fill="auto"/>
            <w:noWrap/>
            <w:tcMar>
              <w:top w:w="7" w:type="dxa"/>
              <w:left w:w="0" w:type="dxa"/>
              <w:bottom w:w="7" w:type="dxa"/>
              <w:right w:w="0" w:type="dxa"/>
            </w:tcMar>
            <w:vAlign w:val="center"/>
            <w:hideMark/>
          </w:tcPr>
          <w:p w14:paraId="76542624"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15482965" w14:textId="77777777" w:rsidR="009E68E6" w:rsidRPr="007E522F" w:rsidRDefault="009E68E6" w:rsidP="007F4ECE">
            <w:pPr>
              <w:pStyle w:val="TABLE-cell"/>
            </w:pPr>
          </w:p>
        </w:tc>
      </w:tr>
      <w:tr w:rsidR="009E68E6" w:rsidRPr="007E522F" w14:paraId="6BB2A661"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27CD3EB6" w14:textId="77777777" w:rsidR="009E68E6" w:rsidRPr="007E522F" w:rsidRDefault="009E68E6" w:rsidP="007F4ECE">
            <w:pPr>
              <w:pStyle w:val="TABLE-cell"/>
            </w:pPr>
            <w:r w:rsidRPr="007E522F">
              <w:t>SetPrimaryPolicy</w:t>
            </w:r>
          </w:p>
        </w:tc>
        <w:tc>
          <w:tcPr>
            <w:tcW w:w="1350" w:type="dxa"/>
            <w:shd w:val="clear" w:color="auto" w:fill="auto"/>
            <w:noWrap/>
            <w:tcMar>
              <w:top w:w="7" w:type="dxa"/>
              <w:left w:w="0" w:type="dxa"/>
              <w:bottom w:w="7" w:type="dxa"/>
              <w:right w:w="0" w:type="dxa"/>
            </w:tcMar>
            <w:vAlign w:val="center"/>
            <w:hideMark/>
          </w:tcPr>
          <w:p w14:paraId="07EB8B23"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724567F9" w14:textId="77777777" w:rsidR="009E68E6" w:rsidRPr="007E522F" w:rsidRDefault="009E68E6" w:rsidP="007F4ECE">
            <w:pPr>
              <w:pStyle w:val="TABLE-cell"/>
            </w:pPr>
          </w:p>
        </w:tc>
      </w:tr>
      <w:tr w:rsidR="009E68E6" w:rsidRPr="007E522F" w14:paraId="2F844FF8"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FA5B8DF" w14:textId="77777777" w:rsidR="009E68E6" w:rsidRPr="007E522F" w:rsidRDefault="009E68E6" w:rsidP="007F4ECE">
            <w:pPr>
              <w:pStyle w:val="TABLE-cell"/>
            </w:pPr>
            <w:r>
              <w:t>Shutdown</w:t>
            </w:r>
          </w:p>
        </w:tc>
        <w:tc>
          <w:tcPr>
            <w:tcW w:w="1350" w:type="dxa"/>
            <w:shd w:val="clear" w:color="auto" w:fill="auto"/>
            <w:noWrap/>
            <w:tcMar>
              <w:top w:w="7" w:type="dxa"/>
              <w:left w:w="0" w:type="dxa"/>
              <w:bottom w:w="7" w:type="dxa"/>
              <w:right w:w="0" w:type="dxa"/>
            </w:tcMar>
            <w:vAlign w:val="center"/>
            <w:hideMark/>
          </w:tcPr>
          <w:p w14:paraId="53B21090"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71323E13" w14:textId="77777777" w:rsidR="009E68E6" w:rsidRPr="007E522F" w:rsidRDefault="009E68E6" w:rsidP="007F4ECE">
            <w:pPr>
              <w:pStyle w:val="TABLE-cell"/>
            </w:pPr>
          </w:p>
        </w:tc>
      </w:tr>
      <w:tr w:rsidR="009E68E6" w:rsidRPr="007E522F" w14:paraId="6EEC4768"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01FCBAAF" w14:textId="77777777" w:rsidR="009E68E6" w:rsidRPr="007E522F" w:rsidRDefault="009E68E6" w:rsidP="007F4ECE">
            <w:pPr>
              <w:pStyle w:val="TABLE-cell"/>
            </w:pPr>
            <w:r w:rsidRPr="007E522F">
              <w:lastRenderedPageBreak/>
              <w:t>Sign</w:t>
            </w:r>
          </w:p>
        </w:tc>
        <w:tc>
          <w:tcPr>
            <w:tcW w:w="1350" w:type="dxa"/>
            <w:shd w:val="clear" w:color="auto" w:fill="auto"/>
            <w:noWrap/>
            <w:tcMar>
              <w:top w:w="7" w:type="dxa"/>
              <w:left w:w="0" w:type="dxa"/>
              <w:bottom w:w="7" w:type="dxa"/>
              <w:right w:w="0" w:type="dxa"/>
            </w:tcMar>
            <w:vAlign w:val="center"/>
            <w:hideMark/>
          </w:tcPr>
          <w:p w14:paraId="57927A07"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29605010" w14:textId="77777777" w:rsidR="009E68E6" w:rsidRPr="007E522F" w:rsidRDefault="009E68E6" w:rsidP="007F4ECE">
            <w:pPr>
              <w:pStyle w:val="TABLE-cell"/>
            </w:pPr>
          </w:p>
        </w:tc>
      </w:tr>
      <w:tr w:rsidR="009E68E6" w:rsidRPr="007E522F" w14:paraId="5A93DC51"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97C5990" w14:textId="77777777" w:rsidR="009E68E6" w:rsidRPr="007E522F" w:rsidRDefault="009E68E6" w:rsidP="007F4ECE">
            <w:pPr>
              <w:pStyle w:val="TABLE-cell"/>
            </w:pPr>
            <w:r w:rsidRPr="007E522F">
              <w:t>StartAuthSession</w:t>
            </w:r>
          </w:p>
        </w:tc>
        <w:tc>
          <w:tcPr>
            <w:tcW w:w="1350" w:type="dxa"/>
            <w:shd w:val="clear" w:color="auto" w:fill="auto"/>
            <w:noWrap/>
            <w:tcMar>
              <w:top w:w="7" w:type="dxa"/>
              <w:left w:w="0" w:type="dxa"/>
              <w:bottom w:w="7" w:type="dxa"/>
              <w:right w:w="0" w:type="dxa"/>
            </w:tcMar>
            <w:vAlign w:val="center"/>
            <w:hideMark/>
          </w:tcPr>
          <w:p w14:paraId="3284E206"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2EDFCBA2" w14:textId="77777777" w:rsidR="009E68E6" w:rsidRPr="007E522F" w:rsidRDefault="009E68E6" w:rsidP="007F4ECE">
            <w:pPr>
              <w:pStyle w:val="TABLE-cell"/>
            </w:pPr>
          </w:p>
        </w:tc>
      </w:tr>
      <w:tr w:rsidR="009E68E6" w:rsidRPr="007E522F" w14:paraId="4E684999"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757800CA" w14:textId="77777777" w:rsidR="009E68E6" w:rsidRPr="007E522F" w:rsidRDefault="009E68E6" w:rsidP="007F4ECE">
            <w:pPr>
              <w:pStyle w:val="TABLE-cell"/>
            </w:pPr>
            <w:r w:rsidRPr="007E522F">
              <w:t>Startup</w:t>
            </w:r>
          </w:p>
        </w:tc>
        <w:tc>
          <w:tcPr>
            <w:tcW w:w="1350" w:type="dxa"/>
            <w:shd w:val="clear" w:color="auto" w:fill="auto"/>
            <w:noWrap/>
            <w:tcMar>
              <w:top w:w="7" w:type="dxa"/>
              <w:left w:w="0" w:type="dxa"/>
              <w:bottom w:w="7" w:type="dxa"/>
              <w:right w:w="0" w:type="dxa"/>
            </w:tcMar>
            <w:vAlign w:val="center"/>
            <w:hideMark/>
          </w:tcPr>
          <w:p w14:paraId="17C33EC5"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384BC8EF" w14:textId="77777777" w:rsidR="009E68E6" w:rsidRPr="007E522F" w:rsidRDefault="009E68E6" w:rsidP="007F4ECE">
            <w:pPr>
              <w:pStyle w:val="TABLE-cell"/>
            </w:pPr>
          </w:p>
        </w:tc>
      </w:tr>
      <w:tr w:rsidR="009E68E6" w:rsidRPr="007E522F" w14:paraId="14FC65D7"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11DC4515" w14:textId="77777777" w:rsidR="009E68E6" w:rsidRPr="007E522F" w:rsidRDefault="009E68E6" w:rsidP="007F4ECE">
            <w:pPr>
              <w:pStyle w:val="TABLE-cell"/>
            </w:pPr>
            <w:r w:rsidRPr="007E522F">
              <w:t>StirRandom</w:t>
            </w:r>
          </w:p>
        </w:tc>
        <w:tc>
          <w:tcPr>
            <w:tcW w:w="1350" w:type="dxa"/>
            <w:shd w:val="clear" w:color="auto" w:fill="auto"/>
            <w:noWrap/>
            <w:tcMar>
              <w:top w:w="7" w:type="dxa"/>
              <w:left w:w="0" w:type="dxa"/>
              <w:bottom w:w="7" w:type="dxa"/>
              <w:right w:w="0" w:type="dxa"/>
            </w:tcMar>
            <w:vAlign w:val="center"/>
            <w:hideMark/>
          </w:tcPr>
          <w:p w14:paraId="4A52E994"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69D7C062" w14:textId="77777777" w:rsidR="009E68E6" w:rsidRPr="007E522F" w:rsidRDefault="009E68E6" w:rsidP="007F4ECE">
            <w:pPr>
              <w:pStyle w:val="TABLE-cell"/>
            </w:pPr>
          </w:p>
        </w:tc>
      </w:tr>
      <w:tr w:rsidR="009E68E6" w:rsidRPr="007E522F" w14:paraId="129793CE"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31DBB4B6" w14:textId="77777777" w:rsidR="009E68E6" w:rsidRDefault="009E68E6" w:rsidP="007F4ECE">
            <w:pPr>
              <w:pStyle w:val="TABLE-cell"/>
            </w:pPr>
            <w:r>
              <w:t>TestParms</w:t>
            </w:r>
          </w:p>
        </w:tc>
        <w:tc>
          <w:tcPr>
            <w:tcW w:w="1350" w:type="dxa"/>
            <w:shd w:val="clear" w:color="auto" w:fill="auto"/>
            <w:noWrap/>
            <w:tcMar>
              <w:top w:w="7" w:type="dxa"/>
              <w:left w:w="0" w:type="dxa"/>
              <w:bottom w:w="7" w:type="dxa"/>
              <w:right w:w="0" w:type="dxa"/>
            </w:tcMar>
            <w:vAlign w:val="center"/>
          </w:tcPr>
          <w:p w14:paraId="54B06828" w14:textId="77777777" w:rsidR="009E68E6" w:rsidRDefault="009E68E6" w:rsidP="007F4ECE">
            <w:pPr>
              <w:pStyle w:val="TABLE-cell"/>
              <w:jc w:val="center"/>
            </w:pPr>
            <w:r>
              <w:t>Y</w:t>
            </w:r>
          </w:p>
        </w:tc>
        <w:tc>
          <w:tcPr>
            <w:tcW w:w="4050" w:type="dxa"/>
            <w:shd w:val="clear" w:color="auto" w:fill="auto"/>
            <w:noWrap/>
            <w:tcMar>
              <w:top w:w="7" w:type="dxa"/>
              <w:bottom w:w="7" w:type="dxa"/>
            </w:tcMar>
            <w:vAlign w:val="bottom"/>
          </w:tcPr>
          <w:p w14:paraId="0E98AFA9" w14:textId="77777777" w:rsidR="009E68E6" w:rsidRPr="007E522F" w:rsidRDefault="009E68E6" w:rsidP="007F4ECE">
            <w:pPr>
              <w:pStyle w:val="TABLE-cell"/>
            </w:pPr>
          </w:p>
        </w:tc>
      </w:tr>
      <w:tr w:rsidR="009E68E6" w:rsidRPr="007E522F" w14:paraId="477D81DE"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5C0DFC28" w14:textId="77777777" w:rsidR="009E68E6" w:rsidRPr="007E522F" w:rsidRDefault="009E68E6" w:rsidP="007F4ECE">
            <w:pPr>
              <w:pStyle w:val="TABLE-cell"/>
            </w:pPr>
            <w:r w:rsidRPr="007E522F">
              <w:t>Unseal</w:t>
            </w:r>
          </w:p>
        </w:tc>
        <w:tc>
          <w:tcPr>
            <w:tcW w:w="1350" w:type="dxa"/>
            <w:shd w:val="clear" w:color="auto" w:fill="auto"/>
            <w:noWrap/>
            <w:tcMar>
              <w:top w:w="7" w:type="dxa"/>
              <w:left w:w="0" w:type="dxa"/>
              <w:bottom w:w="7" w:type="dxa"/>
              <w:right w:w="0" w:type="dxa"/>
            </w:tcMar>
            <w:vAlign w:val="center"/>
            <w:hideMark/>
          </w:tcPr>
          <w:p w14:paraId="1F8F7ED2"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5F011488" w14:textId="77777777" w:rsidR="009E68E6" w:rsidRPr="007E522F" w:rsidRDefault="009E68E6" w:rsidP="007F4ECE">
            <w:pPr>
              <w:pStyle w:val="TABLE-cell"/>
            </w:pPr>
          </w:p>
        </w:tc>
      </w:tr>
      <w:tr w:rsidR="009E68E6" w:rsidRPr="007E522F" w14:paraId="5358FC0C" w14:textId="77777777" w:rsidTr="007F4ECE">
        <w:trPr>
          <w:trHeight w:val="290"/>
          <w:jc w:val="center"/>
        </w:trPr>
        <w:tc>
          <w:tcPr>
            <w:tcW w:w="3960" w:type="dxa"/>
            <w:shd w:val="clear" w:color="auto" w:fill="auto"/>
            <w:noWrap/>
            <w:tcMar>
              <w:top w:w="7" w:type="dxa"/>
              <w:left w:w="58" w:type="dxa"/>
              <w:bottom w:w="7" w:type="dxa"/>
              <w:right w:w="58" w:type="dxa"/>
            </w:tcMar>
            <w:vAlign w:val="center"/>
            <w:hideMark/>
          </w:tcPr>
          <w:p w14:paraId="34EC0108" w14:textId="77777777" w:rsidR="009E68E6" w:rsidRPr="007E522F" w:rsidRDefault="009E68E6" w:rsidP="007F4ECE">
            <w:pPr>
              <w:pStyle w:val="TABLE-cell"/>
            </w:pPr>
            <w:r w:rsidRPr="007E522F">
              <w:t>VerifySignature</w:t>
            </w:r>
          </w:p>
        </w:tc>
        <w:tc>
          <w:tcPr>
            <w:tcW w:w="1350" w:type="dxa"/>
            <w:shd w:val="clear" w:color="auto" w:fill="auto"/>
            <w:noWrap/>
            <w:tcMar>
              <w:top w:w="7" w:type="dxa"/>
              <w:left w:w="0" w:type="dxa"/>
              <w:bottom w:w="7" w:type="dxa"/>
              <w:right w:w="0" w:type="dxa"/>
            </w:tcMar>
            <w:vAlign w:val="center"/>
            <w:hideMark/>
          </w:tcPr>
          <w:p w14:paraId="5CF07283" w14:textId="77777777" w:rsidR="009E68E6" w:rsidRPr="007E522F" w:rsidRDefault="009E68E6" w:rsidP="007F4ECE">
            <w:pPr>
              <w:pStyle w:val="TABLE-cell"/>
              <w:jc w:val="center"/>
            </w:pPr>
            <w:r>
              <w:t>Y</w:t>
            </w:r>
          </w:p>
        </w:tc>
        <w:tc>
          <w:tcPr>
            <w:tcW w:w="4050" w:type="dxa"/>
            <w:shd w:val="clear" w:color="auto" w:fill="auto"/>
            <w:noWrap/>
            <w:tcMar>
              <w:top w:w="7" w:type="dxa"/>
              <w:bottom w:w="7" w:type="dxa"/>
            </w:tcMar>
            <w:vAlign w:val="bottom"/>
            <w:hideMark/>
          </w:tcPr>
          <w:p w14:paraId="0F65E6EE" w14:textId="77777777" w:rsidR="009E68E6" w:rsidRPr="007E522F" w:rsidRDefault="009E68E6" w:rsidP="007F4ECE">
            <w:pPr>
              <w:pStyle w:val="TABLE-cell"/>
            </w:pPr>
          </w:p>
        </w:tc>
      </w:tr>
      <w:tr w:rsidR="009E68E6" w:rsidRPr="007E522F" w14:paraId="79EF5DF7"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17CA2C0F" w14:textId="77777777" w:rsidR="009E68E6" w:rsidRDefault="009E68E6" w:rsidP="007F4ECE">
            <w:pPr>
              <w:pStyle w:val="TABLE-cell"/>
            </w:pPr>
            <w:r>
              <w:t>Z</w:t>
            </w:r>
            <w:r w:rsidR="00320D7B">
              <w:t>G</w:t>
            </w:r>
            <w:r>
              <w:t>en_2Phase</w:t>
            </w:r>
          </w:p>
        </w:tc>
        <w:tc>
          <w:tcPr>
            <w:tcW w:w="1350" w:type="dxa"/>
            <w:shd w:val="clear" w:color="auto" w:fill="auto"/>
            <w:noWrap/>
            <w:tcMar>
              <w:top w:w="7" w:type="dxa"/>
              <w:left w:w="0" w:type="dxa"/>
              <w:bottom w:w="7" w:type="dxa"/>
              <w:right w:w="0" w:type="dxa"/>
            </w:tcMar>
            <w:vAlign w:val="center"/>
          </w:tcPr>
          <w:p w14:paraId="4208EACE" w14:textId="77777777" w:rsidR="009E68E6" w:rsidRDefault="00C43BB1" w:rsidP="007F4ECE">
            <w:pPr>
              <w:pStyle w:val="TABLE-cell"/>
              <w:jc w:val="center"/>
            </w:pPr>
            <w:r>
              <w:t>Y</w:t>
            </w:r>
          </w:p>
        </w:tc>
        <w:tc>
          <w:tcPr>
            <w:tcW w:w="4050" w:type="dxa"/>
            <w:shd w:val="clear" w:color="auto" w:fill="auto"/>
            <w:noWrap/>
            <w:tcMar>
              <w:top w:w="7" w:type="dxa"/>
              <w:bottom w:w="7" w:type="dxa"/>
            </w:tcMar>
            <w:vAlign w:val="bottom"/>
          </w:tcPr>
          <w:p w14:paraId="6B24B2E1" w14:textId="77777777" w:rsidR="009E68E6" w:rsidRPr="007E522F" w:rsidRDefault="00C43BB1" w:rsidP="007F4ECE">
            <w:pPr>
              <w:pStyle w:val="TABLE-cell"/>
            </w:pPr>
            <w:r>
              <w:t>Requires ECC</w:t>
            </w:r>
          </w:p>
        </w:tc>
      </w:tr>
      <w:tr w:rsidR="009E68E6" w:rsidRPr="007E522F" w14:paraId="61608F0F" w14:textId="77777777" w:rsidTr="007F4ECE">
        <w:trPr>
          <w:trHeight w:val="290"/>
          <w:jc w:val="center"/>
        </w:trPr>
        <w:tc>
          <w:tcPr>
            <w:tcW w:w="3960" w:type="dxa"/>
            <w:shd w:val="clear" w:color="auto" w:fill="auto"/>
            <w:noWrap/>
            <w:tcMar>
              <w:top w:w="7" w:type="dxa"/>
              <w:left w:w="58" w:type="dxa"/>
              <w:bottom w:w="7" w:type="dxa"/>
              <w:right w:w="58" w:type="dxa"/>
            </w:tcMar>
            <w:vAlign w:val="center"/>
          </w:tcPr>
          <w:p w14:paraId="6EF4D339" w14:textId="77777777" w:rsidR="009E68E6" w:rsidRDefault="009E68E6" w:rsidP="007F4ECE">
            <w:pPr>
              <w:pStyle w:val="TABLE-cell"/>
            </w:pPr>
            <w:r>
              <w:t>EC_Ephemeral</w:t>
            </w:r>
          </w:p>
        </w:tc>
        <w:tc>
          <w:tcPr>
            <w:tcW w:w="1350" w:type="dxa"/>
            <w:shd w:val="clear" w:color="auto" w:fill="auto"/>
            <w:noWrap/>
            <w:tcMar>
              <w:top w:w="7" w:type="dxa"/>
              <w:left w:w="0" w:type="dxa"/>
              <w:bottom w:w="7" w:type="dxa"/>
              <w:right w:w="0" w:type="dxa"/>
            </w:tcMar>
            <w:vAlign w:val="center"/>
          </w:tcPr>
          <w:p w14:paraId="415833B5" w14:textId="77777777" w:rsidR="009E68E6" w:rsidRDefault="00C43BB1" w:rsidP="007F4ECE">
            <w:pPr>
              <w:pStyle w:val="TABLE-cell"/>
              <w:jc w:val="center"/>
            </w:pPr>
            <w:r>
              <w:t>Y</w:t>
            </w:r>
          </w:p>
        </w:tc>
        <w:tc>
          <w:tcPr>
            <w:tcW w:w="4050" w:type="dxa"/>
            <w:shd w:val="clear" w:color="auto" w:fill="auto"/>
            <w:noWrap/>
            <w:tcMar>
              <w:top w:w="7" w:type="dxa"/>
              <w:bottom w:w="7" w:type="dxa"/>
            </w:tcMar>
            <w:vAlign w:val="bottom"/>
          </w:tcPr>
          <w:p w14:paraId="6FC48649" w14:textId="77777777" w:rsidR="009E68E6" w:rsidRPr="007E522F" w:rsidRDefault="00C43BB1" w:rsidP="007F4ECE">
            <w:pPr>
              <w:pStyle w:val="TABLE-cell"/>
            </w:pPr>
            <w:r>
              <w:t>Requires ECC</w:t>
            </w:r>
          </w:p>
        </w:tc>
      </w:tr>
      <w:tr w:rsidR="009E68E6" w:rsidRPr="007E522F" w14:paraId="28FB1F05" w14:textId="77777777" w:rsidTr="007F4ECE">
        <w:trPr>
          <w:trHeight w:val="290"/>
          <w:jc w:val="center"/>
        </w:trPr>
        <w:tc>
          <w:tcPr>
            <w:tcW w:w="3960" w:type="dxa"/>
            <w:shd w:val="clear" w:color="auto" w:fill="auto"/>
            <w:noWrap/>
            <w:tcMar>
              <w:top w:w="14" w:type="dxa"/>
              <w:left w:w="58" w:type="dxa"/>
              <w:bottom w:w="14" w:type="dxa"/>
              <w:right w:w="58" w:type="dxa"/>
            </w:tcMar>
            <w:vAlign w:val="center"/>
          </w:tcPr>
          <w:p w14:paraId="505D2C0F" w14:textId="77777777" w:rsidR="009E68E6" w:rsidRDefault="009E68E6" w:rsidP="007F4ECE">
            <w:pPr>
              <w:pStyle w:val="TABLE-cell"/>
              <w:keepNext w:val="0"/>
            </w:pPr>
            <w:r>
              <w:t>PolicyNvWritten</w:t>
            </w:r>
          </w:p>
        </w:tc>
        <w:tc>
          <w:tcPr>
            <w:tcW w:w="1350" w:type="dxa"/>
            <w:shd w:val="clear" w:color="auto" w:fill="auto"/>
            <w:noWrap/>
            <w:tcMar>
              <w:top w:w="14" w:type="dxa"/>
              <w:left w:w="0" w:type="dxa"/>
              <w:bottom w:w="14" w:type="dxa"/>
              <w:right w:w="0" w:type="dxa"/>
            </w:tcMar>
            <w:vAlign w:val="center"/>
          </w:tcPr>
          <w:p w14:paraId="21700DB9" w14:textId="77777777" w:rsidR="009E68E6" w:rsidRDefault="009E68E6" w:rsidP="007F4ECE">
            <w:pPr>
              <w:pStyle w:val="TABLE-cell"/>
              <w:keepNext w:val="0"/>
              <w:jc w:val="center"/>
            </w:pPr>
            <w:r>
              <w:t>Y</w:t>
            </w:r>
          </w:p>
        </w:tc>
        <w:tc>
          <w:tcPr>
            <w:tcW w:w="4050" w:type="dxa"/>
            <w:shd w:val="clear" w:color="auto" w:fill="auto"/>
            <w:noWrap/>
            <w:tcMar>
              <w:top w:w="14" w:type="dxa"/>
              <w:bottom w:w="14" w:type="dxa"/>
            </w:tcMar>
            <w:vAlign w:val="bottom"/>
          </w:tcPr>
          <w:p w14:paraId="62CB369D" w14:textId="77777777" w:rsidR="009E68E6" w:rsidRPr="007E522F" w:rsidRDefault="009E68E6" w:rsidP="007F4ECE">
            <w:pPr>
              <w:pStyle w:val="TABLE-cell"/>
              <w:keepNext w:val="0"/>
            </w:pPr>
          </w:p>
        </w:tc>
      </w:tr>
      <w:tr w:rsidR="0013507B" w:rsidRPr="007E522F" w14:paraId="79536CDE" w14:textId="77777777" w:rsidTr="007F4ECE">
        <w:trPr>
          <w:trHeight w:val="290"/>
          <w:jc w:val="center"/>
        </w:trPr>
        <w:tc>
          <w:tcPr>
            <w:tcW w:w="3960" w:type="dxa"/>
            <w:shd w:val="clear" w:color="auto" w:fill="auto"/>
            <w:noWrap/>
            <w:tcMar>
              <w:top w:w="14" w:type="dxa"/>
              <w:left w:w="58" w:type="dxa"/>
              <w:bottom w:w="14" w:type="dxa"/>
              <w:right w:w="58" w:type="dxa"/>
            </w:tcMar>
            <w:vAlign w:val="center"/>
          </w:tcPr>
          <w:p w14:paraId="44E1D191" w14:textId="77777777" w:rsidR="0013507B" w:rsidRDefault="0013507B" w:rsidP="007F4ECE">
            <w:pPr>
              <w:pStyle w:val="TABLE-cell"/>
              <w:keepNext w:val="0"/>
            </w:pPr>
            <w:r>
              <w:t>PolicyTemplate</w:t>
            </w:r>
          </w:p>
        </w:tc>
        <w:tc>
          <w:tcPr>
            <w:tcW w:w="1350" w:type="dxa"/>
            <w:shd w:val="clear" w:color="auto" w:fill="auto"/>
            <w:noWrap/>
            <w:tcMar>
              <w:top w:w="14" w:type="dxa"/>
              <w:left w:w="0" w:type="dxa"/>
              <w:bottom w:w="14" w:type="dxa"/>
              <w:right w:w="0" w:type="dxa"/>
            </w:tcMar>
            <w:vAlign w:val="center"/>
          </w:tcPr>
          <w:p w14:paraId="26317DD8" w14:textId="77777777" w:rsidR="0013507B" w:rsidRDefault="0013507B" w:rsidP="007F4ECE">
            <w:pPr>
              <w:pStyle w:val="TABLE-cell"/>
              <w:keepNext w:val="0"/>
              <w:jc w:val="center"/>
            </w:pPr>
            <w:r>
              <w:t>Y</w:t>
            </w:r>
          </w:p>
        </w:tc>
        <w:tc>
          <w:tcPr>
            <w:tcW w:w="4050" w:type="dxa"/>
            <w:shd w:val="clear" w:color="auto" w:fill="auto"/>
            <w:noWrap/>
            <w:tcMar>
              <w:top w:w="14" w:type="dxa"/>
              <w:bottom w:w="14" w:type="dxa"/>
            </w:tcMar>
            <w:vAlign w:val="bottom"/>
          </w:tcPr>
          <w:p w14:paraId="53B59CF6" w14:textId="77777777" w:rsidR="0013507B" w:rsidRPr="007E522F" w:rsidRDefault="0013507B" w:rsidP="007F4ECE">
            <w:pPr>
              <w:pStyle w:val="TABLE-cell"/>
              <w:keepNext w:val="0"/>
            </w:pPr>
          </w:p>
        </w:tc>
      </w:tr>
      <w:tr w:rsidR="0013507B" w:rsidRPr="007E522F" w14:paraId="78C59075" w14:textId="77777777" w:rsidTr="007F4ECE">
        <w:trPr>
          <w:trHeight w:val="290"/>
          <w:jc w:val="center"/>
        </w:trPr>
        <w:tc>
          <w:tcPr>
            <w:tcW w:w="3960" w:type="dxa"/>
            <w:shd w:val="clear" w:color="auto" w:fill="auto"/>
            <w:noWrap/>
            <w:tcMar>
              <w:top w:w="14" w:type="dxa"/>
              <w:left w:w="58" w:type="dxa"/>
              <w:bottom w:w="14" w:type="dxa"/>
              <w:right w:w="58" w:type="dxa"/>
            </w:tcMar>
            <w:vAlign w:val="center"/>
          </w:tcPr>
          <w:p w14:paraId="1084893F" w14:textId="77777777" w:rsidR="0013507B" w:rsidRDefault="00FC2000" w:rsidP="007F4ECE">
            <w:pPr>
              <w:pStyle w:val="TABLE-cell"/>
              <w:keepNext w:val="0"/>
            </w:pPr>
            <w:r>
              <w:t>CreateLoaded</w:t>
            </w:r>
          </w:p>
        </w:tc>
        <w:tc>
          <w:tcPr>
            <w:tcW w:w="1350" w:type="dxa"/>
            <w:shd w:val="clear" w:color="auto" w:fill="auto"/>
            <w:noWrap/>
            <w:tcMar>
              <w:top w:w="14" w:type="dxa"/>
              <w:left w:w="0" w:type="dxa"/>
              <w:bottom w:w="14" w:type="dxa"/>
              <w:right w:w="0" w:type="dxa"/>
            </w:tcMar>
            <w:vAlign w:val="center"/>
          </w:tcPr>
          <w:p w14:paraId="4791EE75" w14:textId="77777777" w:rsidR="0013507B" w:rsidRDefault="0013507B" w:rsidP="007F4ECE">
            <w:pPr>
              <w:pStyle w:val="TABLE-cell"/>
              <w:keepNext w:val="0"/>
              <w:jc w:val="center"/>
            </w:pPr>
            <w:r>
              <w:t>Y</w:t>
            </w:r>
          </w:p>
        </w:tc>
        <w:tc>
          <w:tcPr>
            <w:tcW w:w="4050" w:type="dxa"/>
            <w:shd w:val="clear" w:color="auto" w:fill="auto"/>
            <w:noWrap/>
            <w:tcMar>
              <w:top w:w="14" w:type="dxa"/>
              <w:bottom w:w="14" w:type="dxa"/>
            </w:tcMar>
            <w:vAlign w:val="bottom"/>
          </w:tcPr>
          <w:p w14:paraId="4475DDAA" w14:textId="77777777" w:rsidR="0013507B" w:rsidRPr="007E522F" w:rsidRDefault="0013507B" w:rsidP="007F4ECE">
            <w:pPr>
              <w:pStyle w:val="TABLE-cell"/>
              <w:keepNext w:val="0"/>
            </w:pPr>
          </w:p>
        </w:tc>
      </w:tr>
      <w:tr w:rsidR="00B875CF" w:rsidRPr="007E522F" w14:paraId="41826CD5" w14:textId="77777777" w:rsidTr="007F4ECE">
        <w:trPr>
          <w:trHeight w:val="290"/>
          <w:jc w:val="center"/>
        </w:trPr>
        <w:tc>
          <w:tcPr>
            <w:tcW w:w="3960" w:type="dxa"/>
            <w:shd w:val="clear" w:color="auto" w:fill="auto"/>
            <w:noWrap/>
            <w:tcMar>
              <w:top w:w="14" w:type="dxa"/>
              <w:left w:w="58" w:type="dxa"/>
              <w:bottom w:w="14" w:type="dxa"/>
              <w:right w:w="58" w:type="dxa"/>
            </w:tcMar>
            <w:vAlign w:val="center"/>
          </w:tcPr>
          <w:p w14:paraId="4E43C034" w14:textId="77777777" w:rsidR="00B875CF" w:rsidRDefault="00B875CF" w:rsidP="007F4ECE">
            <w:pPr>
              <w:pStyle w:val="TABLE-cell"/>
              <w:keepNext w:val="0"/>
            </w:pPr>
            <w:r>
              <w:t>PolicyAuthorizeNV</w:t>
            </w:r>
          </w:p>
        </w:tc>
        <w:tc>
          <w:tcPr>
            <w:tcW w:w="1350" w:type="dxa"/>
            <w:shd w:val="clear" w:color="auto" w:fill="auto"/>
            <w:noWrap/>
            <w:tcMar>
              <w:top w:w="14" w:type="dxa"/>
              <w:left w:w="0" w:type="dxa"/>
              <w:bottom w:w="14" w:type="dxa"/>
              <w:right w:w="0" w:type="dxa"/>
            </w:tcMar>
            <w:vAlign w:val="center"/>
          </w:tcPr>
          <w:p w14:paraId="183173B8" w14:textId="77777777" w:rsidR="00B875CF" w:rsidRDefault="00B875CF" w:rsidP="007F4ECE">
            <w:pPr>
              <w:pStyle w:val="TABLE-cell"/>
              <w:keepNext w:val="0"/>
              <w:jc w:val="center"/>
            </w:pPr>
            <w:r>
              <w:t>Y</w:t>
            </w:r>
          </w:p>
        </w:tc>
        <w:tc>
          <w:tcPr>
            <w:tcW w:w="4050" w:type="dxa"/>
            <w:shd w:val="clear" w:color="auto" w:fill="auto"/>
            <w:noWrap/>
            <w:tcMar>
              <w:top w:w="14" w:type="dxa"/>
              <w:bottom w:w="14" w:type="dxa"/>
            </w:tcMar>
            <w:vAlign w:val="bottom"/>
          </w:tcPr>
          <w:p w14:paraId="3C3111BE" w14:textId="77777777" w:rsidR="00B875CF" w:rsidRPr="007E522F" w:rsidRDefault="00B875CF" w:rsidP="007F4ECE">
            <w:pPr>
              <w:pStyle w:val="TABLE-cell"/>
              <w:keepNext w:val="0"/>
            </w:pPr>
          </w:p>
        </w:tc>
      </w:tr>
      <w:tr w:rsidR="00146174" w:rsidRPr="007E522F" w14:paraId="2BDAED66" w14:textId="77777777" w:rsidTr="007F4ECE">
        <w:trPr>
          <w:trHeight w:val="290"/>
          <w:jc w:val="center"/>
        </w:trPr>
        <w:tc>
          <w:tcPr>
            <w:tcW w:w="3960" w:type="dxa"/>
            <w:shd w:val="clear" w:color="auto" w:fill="auto"/>
            <w:noWrap/>
            <w:tcMar>
              <w:top w:w="14" w:type="dxa"/>
              <w:left w:w="58" w:type="dxa"/>
              <w:bottom w:w="14" w:type="dxa"/>
              <w:right w:w="58" w:type="dxa"/>
            </w:tcMar>
            <w:vAlign w:val="center"/>
          </w:tcPr>
          <w:p w14:paraId="4395F3CE" w14:textId="77777777" w:rsidR="00146174" w:rsidRDefault="00146174" w:rsidP="007F4ECE">
            <w:pPr>
              <w:pStyle w:val="TABLE-cell"/>
              <w:keepNext w:val="0"/>
            </w:pPr>
            <w:r>
              <w:t>EncryptDecrypt2</w:t>
            </w:r>
          </w:p>
        </w:tc>
        <w:tc>
          <w:tcPr>
            <w:tcW w:w="1350" w:type="dxa"/>
            <w:shd w:val="clear" w:color="auto" w:fill="auto"/>
            <w:noWrap/>
            <w:tcMar>
              <w:top w:w="14" w:type="dxa"/>
              <w:left w:w="0" w:type="dxa"/>
              <w:bottom w:w="14" w:type="dxa"/>
              <w:right w:w="0" w:type="dxa"/>
            </w:tcMar>
            <w:vAlign w:val="center"/>
          </w:tcPr>
          <w:p w14:paraId="6AB70A2A" w14:textId="77777777" w:rsidR="00146174" w:rsidRDefault="00146174" w:rsidP="007F4ECE">
            <w:pPr>
              <w:pStyle w:val="TABLE-cell"/>
              <w:keepNext w:val="0"/>
              <w:jc w:val="center"/>
            </w:pPr>
            <w:r>
              <w:t>Y</w:t>
            </w:r>
          </w:p>
        </w:tc>
        <w:tc>
          <w:tcPr>
            <w:tcW w:w="4050" w:type="dxa"/>
            <w:shd w:val="clear" w:color="auto" w:fill="auto"/>
            <w:noWrap/>
            <w:tcMar>
              <w:top w:w="14" w:type="dxa"/>
              <w:bottom w:w="14" w:type="dxa"/>
            </w:tcMar>
            <w:vAlign w:val="bottom"/>
          </w:tcPr>
          <w:p w14:paraId="0B0DCF6B" w14:textId="77777777" w:rsidR="00146174" w:rsidRPr="007E522F" w:rsidRDefault="00146174" w:rsidP="007F4ECE">
            <w:pPr>
              <w:pStyle w:val="TABLE-cell"/>
              <w:keepNext w:val="0"/>
            </w:pPr>
          </w:p>
        </w:tc>
      </w:tr>
      <w:tr w:rsidR="00491B35" w:rsidRPr="00B74F8C" w14:paraId="47A8A5C4" w14:textId="77777777" w:rsidTr="00491B35">
        <w:trPr>
          <w:cantSplit/>
          <w:trHeight w:val="150"/>
          <w:jc w:val="center"/>
        </w:trPr>
        <w:tc>
          <w:tcPr>
            <w:tcW w:w="3960" w:type="dxa"/>
            <w:shd w:val="clear" w:color="auto" w:fill="auto"/>
            <w:noWrap/>
            <w:tcMar>
              <w:top w:w="14" w:type="dxa"/>
              <w:left w:w="58" w:type="dxa"/>
              <w:bottom w:w="14" w:type="dxa"/>
              <w:right w:w="58" w:type="dxa"/>
            </w:tcMar>
            <w:vAlign w:val="center"/>
          </w:tcPr>
          <w:p w14:paraId="08D23E5F" w14:textId="77777777" w:rsidR="00491B35" w:rsidRPr="00B74F8C" w:rsidRDefault="00491B35" w:rsidP="00F759EA">
            <w:pPr>
              <w:pStyle w:val="TABLE-cell"/>
            </w:pPr>
            <w:r w:rsidRPr="00B74F8C">
              <w:t>AC_</w:t>
            </w:r>
            <w:r>
              <w:t>GetCapability</w:t>
            </w:r>
          </w:p>
        </w:tc>
        <w:tc>
          <w:tcPr>
            <w:tcW w:w="1350" w:type="dxa"/>
            <w:shd w:val="clear" w:color="auto" w:fill="auto"/>
            <w:noWrap/>
            <w:tcMar>
              <w:top w:w="14" w:type="dxa"/>
              <w:left w:w="58" w:type="dxa"/>
              <w:bottom w:w="14" w:type="dxa"/>
              <w:right w:w="58" w:type="dxa"/>
            </w:tcMar>
          </w:tcPr>
          <w:p w14:paraId="04AF6D99" w14:textId="77777777" w:rsidR="00491B35" w:rsidRPr="00B74F8C" w:rsidRDefault="00491B35" w:rsidP="00F759EA">
            <w:pPr>
              <w:pStyle w:val="TABLE-cell"/>
              <w:jc w:val="center"/>
            </w:pPr>
            <w:r>
              <w:t>Y</w:t>
            </w:r>
          </w:p>
        </w:tc>
        <w:tc>
          <w:tcPr>
            <w:tcW w:w="4050" w:type="dxa"/>
            <w:shd w:val="clear" w:color="auto" w:fill="auto"/>
            <w:noWrap/>
            <w:tcMar>
              <w:top w:w="14" w:type="dxa"/>
              <w:bottom w:w="14" w:type="dxa"/>
            </w:tcMar>
            <w:vAlign w:val="bottom"/>
          </w:tcPr>
          <w:p w14:paraId="590C4B11" w14:textId="77777777" w:rsidR="00491B35" w:rsidRPr="00B74F8C" w:rsidRDefault="00491B35" w:rsidP="00F759EA">
            <w:pPr>
              <w:pStyle w:val="TABLE-cell"/>
            </w:pPr>
          </w:p>
        </w:tc>
      </w:tr>
      <w:tr w:rsidR="00491B35" w:rsidRPr="00B74F8C" w14:paraId="40300CA7" w14:textId="77777777" w:rsidTr="00491B35">
        <w:trPr>
          <w:cantSplit/>
          <w:trHeight w:val="290"/>
          <w:jc w:val="center"/>
        </w:trPr>
        <w:tc>
          <w:tcPr>
            <w:tcW w:w="3960" w:type="dxa"/>
            <w:shd w:val="clear" w:color="auto" w:fill="auto"/>
            <w:noWrap/>
            <w:tcMar>
              <w:top w:w="14" w:type="dxa"/>
              <w:left w:w="58" w:type="dxa"/>
              <w:bottom w:w="14" w:type="dxa"/>
              <w:right w:w="58" w:type="dxa"/>
            </w:tcMar>
            <w:vAlign w:val="center"/>
          </w:tcPr>
          <w:p w14:paraId="2BEC1AD5" w14:textId="77777777" w:rsidR="00491B35" w:rsidRPr="00B74F8C" w:rsidRDefault="00491B35" w:rsidP="00F759EA">
            <w:pPr>
              <w:pStyle w:val="TABLE-cell"/>
            </w:pPr>
            <w:r w:rsidRPr="00B74F8C">
              <w:t>AC_Send</w:t>
            </w:r>
          </w:p>
        </w:tc>
        <w:tc>
          <w:tcPr>
            <w:tcW w:w="1350" w:type="dxa"/>
            <w:shd w:val="clear" w:color="auto" w:fill="auto"/>
            <w:noWrap/>
            <w:tcMar>
              <w:top w:w="14" w:type="dxa"/>
              <w:left w:w="58" w:type="dxa"/>
              <w:bottom w:w="14" w:type="dxa"/>
              <w:right w:w="58" w:type="dxa"/>
            </w:tcMar>
          </w:tcPr>
          <w:p w14:paraId="1BCE33EC" w14:textId="77777777" w:rsidR="00491B35" w:rsidRPr="00B74F8C" w:rsidRDefault="00491B35" w:rsidP="00F759EA">
            <w:pPr>
              <w:pStyle w:val="TABLE-cell"/>
              <w:jc w:val="center"/>
            </w:pPr>
            <w:r>
              <w:t>Y</w:t>
            </w:r>
          </w:p>
        </w:tc>
        <w:tc>
          <w:tcPr>
            <w:tcW w:w="4050" w:type="dxa"/>
            <w:shd w:val="clear" w:color="auto" w:fill="auto"/>
            <w:noWrap/>
            <w:tcMar>
              <w:top w:w="14" w:type="dxa"/>
              <w:bottom w:w="14" w:type="dxa"/>
            </w:tcMar>
            <w:vAlign w:val="bottom"/>
          </w:tcPr>
          <w:p w14:paraId="50AAB6B5" w14:textId="77777777" w:rsidR="00491B35" w:rsidRPr="00B74F8C" w:rsidRDefault="00491B35" w:rsidP="00F759EA">
            <w:pPr>
              <w:pStyle w:val="TABLE-cell"/>
            </w:pPr>
          </w:p>
        </w:tc>
      </w:tr>
      <w:tr w:rsidR="00491B35" w:rsidRPr="00B74F8C" w14:paraId="185AE612" w14:textId="77777777" w:rsidTr="00491B35">
        <w:trPr>
          <w:cantSplit/>
          <w:trHeight w:val="290"/>
          <w:jc w:val="center"/>
        </w:trPr>
        <w:tc>
          <w:tcPr>
            <w:tcW w:w="3960" w:type="dxa"/>
            <w:shd w:val="clear" w:color="auto" w:fill="auto"/>
            <w:noWrap/>
            <w:tcMar>
              <w:top w:w="14" w:type="dxa"/>
              <w:left w:w="58" w:type="dxa"/>
              <w:bottom w:w="14" w:type="dxa"/>
              <w:right w:w="58" w:type="dxa"/>
            </w:tcMar>
            <w:vAlign w:val="center"/>
          </w:tcPr>
          <w:p w14:paraId="0E6246C7" w14:textId="77777777" w:rsidR="00491B35" w:rsidRPr="00B74F8C" w:rsidRDefault="00491B35" w:rsidP="00F759EA">
            <w:pPr>
              <w:pStyle w:val="TABLE-cell"/>
            </w:pPr>
            <w:r w:rsidRPr="00B74F8C">
              <w:t>Policy_AC_SendSelect</w:t>
            </w:r>
          </w:p>
        </w:tc>
        <w:tc>
          <w:tcPr>
            <w:tcW w:w="1350" w:type="dxa"/>
            <w:shd w:val="clear" w:color="auto" w:fill="auto"/>
            <w:noWrap/>
            <w:tcMar>
              <w:top w:w="14" w:type="dxa"/>
              <w:left w:w="58" w:type="dxa"/>
              <w:bottom w:w="14" w:type="dxa"/>
              <w:right w:w="58" w:type="dxa"/>
            </w:tcMar>
            <w:vAlign w:val="center"/>
          </w:tcPr>
          <w:p w14:paraId="6B41E72E" w14:textId="77777777" w:rsidR="00491B35" w:rsidRPr="00B74F8C" w:rsidRDefault="00491B35" w:rsidP="00F759EA">
            <w:pPr>
              <w:pStyle w:val="TABLE-cell"/>
              <w:jc w:val="center"/>
            </w:pPr>
            <w:r>
              <w:t>Y</w:t>
            </w:r>
          </w:p>
        </w:tc>
        <w:tc>
          <w:tcPr>
            <w:tcW w:w="4050" w:type="dxa"/>
            <w:shd w:val="clear" w:color="auto" w:fill="auto"/>
            <w:noWrap/>
            <w:tcMar>
              <w:top w:w="14" w:type="dxa"/>
              <w:bottom w:w="14" w:type="dxa"/>
            </w:tcMar>
            <w:vAlign w:val="bottom"/>
          </w:tcPr>
          <w:p w14:paraId="5A4EB3F7" w14:textId="77777777" w:rsidR="00491B35" w:rsidRPr="00B74F8C" w:rsidRDefault="00491B35" w:rsidP="00F759EA">
            <w:pPr>
              <w:pStyle w:val="TABLE-cell"/>
            </w:pPr>
          </w:p>
        </w:tc>
      </w:tr>
      <w:tr w:rsidR="00272C66" w:rsidRPr="007E522F" w14:paraId="24535B25" w14:textId="77777777" w:rsidTr="007F4ECE">
        <w:trPr>
          <w:trHeight w:val="290"/>
          <w:jc w:val="center"/>
        </w:trPr>
        <w:tc>
          <w:tcPr>
            <w:tcW w:w="3960" w:type="dxa"/>
            <w:shd w:val="clear" w:color="auto" w:fill="auto"/>
            <w:noWrap/>
            <w:tcMar>
              <w:top w:w="14" w:type="dxa"/>
              <w:left w:w="58" w:type="dxa"/>
              <w:bottom w:w="14" w:type="dxa"/>
              <w:right w:w="58" w:type="dxa"/>
            </w:tcMar>
            <w:vAlign w:val="center"/>
          </w:tcPr>
          <w:p w14:paraId="7239041F" w14:textId="77777777" w:rsidR="00272C66" w:rsidRDefault="00D76828" w:rsidP="007F4ECE">
            <w:pPr>
              <w:pStyle w:val="TABLE-cell"/>
              <w:keepNext w:val="0"/>
            </w:pPr>
            <w:r>
              <w:t>Vendor_TCG</w:t>
            </w:r>
            <w:r w:rsidR="00272C66">
              <w:t>_Test</w:t>
            </w:r>
          </w:p>
        </w:tc>
        <w:tc>
          <w:tcPr>
            <w:tcW w:w="1350" w:type="dxa"/>
            <w:shd w:val="clear" w:color="auto" w:fill="auto"/>
            <w:noWrap/>
            <w:tcMar>
              <w:top w:w="14" w:type="dxa"/>
              <w:left w:w="0" w:type="dxa"/>
              <w:bottom w:w="14" w:type="dxa"/>
              <w:right w:w="0" w:type="dxa"/>
            </w:tcMar>
            <w:vAlign w:val="center"/>
          </w:tcPr>
          <w:p w14:paraId="10601353" w14:textId="77777777" w:rsidR="00272C66" w:rsidRDefault="00272C66" w:rsidP="007F4ECE">
            <w:pPr>
              <w:pStyle w:val="TABLE-cell"/>
              <w:keepNext w:val="0"/>
              <w:jc w:val="center"/>
            </w:pPr>
            <w:r>
              <w:t>Y</w:t>
            </w:r>
          </w:p>
        </w:tc>
        <w:tc>
          <w:tcPr>
            <w:tcW w:w="4050" w:type="dxa"/>
            <w:shd w:val="clear" w:color="auto" w:fill="auto"/>
            <w:noWrap/>
            <w:tcMar>
              <w:top w:w="14" w:type="dxa"/>
              <w:bottom w:w="14" w:type="dxa"/>
            </w:tcMar>
            <w:vAlign w:val="bottom"/>
          </w:tcPr>
          <w:p w14:paraId="50D20695" w14:textId="77777777" w:rsidR="00272C66" w:rsidRPr="007E522F" w:rsidRDefault="00272C66" w:rsidP="007F4ECE">
            <w:pPr>
              <w:pStyle w:val="TABLE-cell"/>
              <w:keepNext w:val="0"/>
            </w:pPr>
          </w:p>
        </w:tc>
      </w:tr>
      <w:tr w:rsidR="00885451" w:rsidRPr="007E522F" w14:paraId="4479EB1C" w14:textId="77777777" w:rsidTr="007F4ECE">
        <w:trPr>
          <w:trHeight w:val="290"/>
          <w:jc w:val="center"/>
          <w:ins w:id="150" w:author="David Wooten" w:date="2019-03-28T22:15:00Z"/>
        </w:trPr>
        <w:tc>
          <w:tcPr>
            <w:tcW w:w="3960" w:type="dxa"/>
            <w:shd w:val="clear" w:color="auto" w:fill="auto"/>
            <w:noWrap/>
            <w:tcMar>
              <w:top w:w="14" w:type="dxa"/>
              <w:left w:w="58" w:type="dxa"/>
              <w:bottom w:w="14" w:type="dxa"/>
              <w:right w:w="58" w:type="dxa"/>
            </w:tcMar>
            <w:vAlign w:val="center"/>
          </w:tcPr>
          <w:p w14:paraId="2CDC6C31" w14:textId="77777777" w:rsidR="00885451" w:rsidRDefault="00885451" w:rsidP="007F4ECE">
            <w:pPr>
              <w:pStyle w:val="TABLE-cell"/>
              <w:keepNext w:val="0"/>
              <w:rPr>
                <w:ins w:id="151" w:author="David Wooten" w:date="2019-03-28T22:15:00Z"/>
              </w:rPr>
            </w:pPr>
            <w:ins w:id="152" w:author="David Wooten" w:date="2019-03-28T22:16:00Z">
              <w:r>
                <w:t>CertifyX509</w:t>
              </w:r>
            </w:ins>
          </w:p>
        </w:tc>
        <w:tc>
          <w:tcPr>
            <w:tcW w:w="1350" w:type="dxa"/>
            <w:shd w:val="clear" w:color="auto" w:fill="auto"/>
            <w:noWrap/>
            <w:tcMar>
              <w:top w:w="14" w:type="dxa"/>
              <w:left w:w="0" w:type="dxa"/>
              <w:bottom w:w="14" w:type="dxa"/>
              <w:right w:w="0" w:type="dxa"/>
            </w:tcMar>
            <w:vAlign w:val="center"/>
          </w:tcPr>
          <w:p w14:paraId="1F2F4DCC" w14:textId="77777777" w:rsidR="00885451" w:rsidRDefault="00885451" w:rsidP="007F4ECE">
            <w:pPr>
              <w:pStyle w:val="TABLE-cell"/>
              <w:keepNext w:val="0"/>
              <w:jc w:val="center"/>
              <w:rPr>
                <w:ins w:id="153" w:author="David Wooten" w:date="2019-03-28T22:15:00Z"/>
              </w:rPr>
            </w:pPr>
            <w:ins w:id="154" w:author="David Wooten" w:date="2019-03-28T22:16:00Z">
              <w:r>
                <w:t>Y</w:t>
              </w:r>
            </w:ins>
          </w:p>
        </w:tc>
        <w:tc>
          <w:tcPr>
            <w:tcW w:w="4050" w:type="dxa"/>
            <w:shd w:val="clear" w:color="auto" w:fill="auto"/>
            <w:noWrap/>
            <w:tcMar>
              <w:top w:w="14" w:type="dxa"/>
              <w:bottom w:w="14" w:type="dxa"/>
            </w:tcMar>
            <w:vAlign w:val="bottom"/>
          </w:tcPr>
          <w:p w14:paraId="74C85536" w14:textId="77777777" w:rsidR="00885451" w:rsidRPr="007E522F" w:rsidRDefault="00885451" w:rsidP="007F4ECE">
            <w:pPr>
              <w:pStyle w:val="TABLE-cell"/>
              <w:keepNext w:val="0"/>
              <w:rPr>
                <w:ins w:id="155" w:author="David Wooten" w:date="2019-03-28T22:15:00Z"/>
              </w:rPr>
            </w:pPr>
          </w:p>
        </w:tc>
      </w:tr>
      <w:tr w:rsidR="00300D7A" w:rsidRPr="007E522F" w14:paraId="114AFB9F" w14:textId="77777777" w:rsidTr="007F4ECE">
        <w:trPr>
          <w:trHeight w:val="290"/>
          <w:jc w:val="center"/>
          <w:ins w:id="156" w:author="David Wooten" w:date="2019-09-07T13:31:00Z"/>
        </w:trPr>
        <w:tc>
          <w:tcPr>
            <w:tcW w:w="3960" w:type="dxa"/>
            <w:shd w:val="clear" w:color="auto" w:fill="auto"/>
            <w:noWrap/>
            <w:tcMar>
              <w:top w:w="14" w:type="dxa"/>
              <w:left w:w="58" w:type="dxa"/>
              <w:bottom w:w="14" w:type="dxa"/>
              <w:right w:w="58" w:type="dxa"/>
            </w:tcMar>
            <w:vAlign w:val="center"/>
          </w:tcPr>
          <w:p w14:paraId="143D59A1" w14:textId="77777777" w:rsidR="00300D7A" w:rsidRDefault="00300D7A" w:rsidP="007F4ECE">
            <w:pPr>
              <w:pStyle w:val="TABLE-cell"/>
              <w:keepNext w:val="0"/>
              <w:rPr>
                <w:ins w:id="157" w:author="David Wooten" w:date="2019-09-07T13:31:00Z"/>
              </w:rPr>
            </w:pPr>
            <w:ins w:id="158" w:author="David Wooten" w:date="2019-09-07T13:31:00Z">
              <w:r>
                <w:t>ACT_</w:t>
              </w:r>
            </w:ins>
            <w:ins w:id="159" w:author="David Wooten" w:date="2019-09-07T15:00:00Z">
              <w:r w:rsidR="00BF66EE">
                <w:t>Set</w:t>
              </w:r>
            </w:ins>
            <w:ins w:id="160" w:author="David Wooten" w:date="2019-09-07T13:31:00Z">
              <w:r>
                <w:t>Timeout</w:t>
              </w:r>
            </w:ins>
          </w:p>
        </w:tc>
        <w:tc>
          <w:tcPr>
            <w:tcW w:w="1350" w:type="dxa"/>
            <w:shd w:val="clear" w:color="auto" w:fill="auto"/>
            <w:noWrap/>
            <w:tcMar>
              <w:top w:w="14" w:type="dxa"/>
              <w:left w:w="0" w:type="dxa"/>
              <w:bottom w:w="14" w:type="dxa"/>
              <w:right w:w="0" w:type="dxa"/>
            </w:tcMar>
            <w:vAlign w:val="center"/>
          </w:tcPr>
          <w:p w14:paraId="10A441C5" w14:textId="77777777" w:rsidR="00300D7A" w:rsidRDefault="008A3EFA" w:rsidP="007F4ECE">
            <w:pPr>
              <w:pStyle w:val="TABLE-cell"/>
              <w:keepNext w:val="0"/>
              <w:jc w:val="center"/>
              <w:rPr>
                <w:ins w:id="161" w:author="David Wooten" w:date="2019-09-07T13:31:00Z"/>
              </w:rPr>
            </w:pPr>
            <w:ins w:id="162" w:author="David Wooten" w:date="2019-09-07T13:32:00Z">
              <w:r>
                <w:t>Y</w:t>
              </w:r>
            </w:ins>
          </w:p>
        </w:tc>
        <w:tc>
          <w:tcPr>
            <w:tcW w:w="4050" w:type="dxa"/>
            <w:shd w:val="clear" w:color="auto" w:fill="auto"/>
            <w:noWrap/>
            <w:tcMar>
              <w:top w:w="14" w:type="dxa"/>
              <w:bottom w:w="14" w:type="dxa"/>
            </w:tcMar>
            <w:vAlign w:val="bottom"/>
          </w:tcPr>
          <w:p w14:paraId="087BD299" w14:textId="77777777" w:rsidR="00300D7A" w:rsidRPr="007E522F" w:rsidRDefault="00300D7A" w:rsidP="007F4ECE">
            <w:pPr>
              <w:pStyle w:val="TABLE-cell"/>
              <w:keepNext w:val="0"/>
              <w:rPr>
                <w:ins w:id="163" w:author="David Wooten" w:date="2019-09-07T13:31:00Z"/>
              </w:rPr>
            </w:pPr>
          </w:p>
        </w:tc>
      </w:tr>
      <w:tr w:rsidR="00DB43C3" w:rsidRPr="007E522F" w14:paraId="6D4B2B7D" w14:textId="77777777" w:rsidTr="007F4ECE">
        <w:trPr>
          <w:trHeight w:val="290"/>
          <w:jc w:val="center"/>
          <w:ins w:id="164" w:author="David Wooten" w:date="2019-11-15T16:00:00Z"/>
        </w:trPr>
        <w:tc>
          <w:tcPr>
            <w:tcW w:w="3960" w:type="dxa"/>
            <w:shd w:val="clear" w:color="auto" w:fill="auto"/>
            <w:noWrap/>
            <w:tcMar>
              <w:top w:w="14" w:type="dxa"/>
              <w:left w:w="58" w:type="dxa"/>
              <w:bottom w:w="14" w:type="dxa"/>
              <w:right w:w="58" w:type="dxa"/>
            </w:tcMar>
            <w:vAlign w:val="center"/>
          </w:tcPr>
          <w:p w14:paraId="04A3B38B" w14:textId="77777777" w:rsidR="00DB43C3" w:rsidRDefault="00DB43C3" w:rsidP="007F4ECE">
            <w:pPr>
              <w:pStyle w:val="TABLE-cell"/>
              <w:keepNext w:val="0"/>
              <w:rPr>
                <w:ins w:id="165" w:author="David Wooten" w:date="2019-11-15T16:00:00Z"/>
              </w:rPr>
            </w:pPr>
            <w:ins w:id="166" w:author="David Wooten" w:date="2019-11-15T16:00:00Z">
              <w:r>
                <w:t>ECC_Encrypt</w:t>
              </w:r>
            </w:ins>
          </w:p>
        </w:tc>
        <w:tc>
          <w:tcPr>
            <w:tcW w:w="1350" w:type="dxa"/>
            <w:shd w:val="clear" w:color="auto" w:fill="auto"/>
            <w:noWrap/>
            <w:tcMar>
              <w:top w:w="14" w:type="dxa"/>
              <w:left w:w="0" w:type="dxa"/>
              <w:bottom w:w="14" w:type="dxa"/>
              <w:right w:w="0" w:type="dxa"/>
            </w:tcMar>
            <w:vAlign w:val="center"/>
          </w:tcPr>
          <w:p w14:paraId="172B987E" w14:textId="77777777" w:rsidR="00DB43C3" w:rsidRDefault="00DB43C3" w:rsidP="007F4ECE">
            <w:pPr>
              <w:pStyle w:val="TABLE-cell"/>
              <w:keepNext w:val="0"/>
              <w:jc w:val="center"/>
              <w:rPr>
                <w:ins w:id="167" w:author="David Wooten" w:date="2019-11-15T16:00:00Z"/>
              </w:rPr>
            </w:pPr>
            <w:ins w:id="168" w:author="David Wooten" w:date="2019-11-15T16:00:00Z">
              <w:r>
                <w:t>Y</w:t>
              </w:r>
            </w:ins>
          </w:p>
        </w:tc>
        <w:tc>
          <w:tcPr>
            <w:tcW w:w="4050" w:type="dxa"/>
            <w:shd w:val="clear" w:color="auto" w:fill="auto"/>
            <w:noWrap/>
            <w:tcMar>
              <w:top w:w="14" w:type="dxa"/>
              <w:bottom w:w="14" w:type="dxa"/>
            </w:tcMar>
            <w:vAlign w:val="bottom"/>
          </w:tcPr>
          <w:p w14:paraId="7E85C7B3" w14:textId="77777777" w:rsidR="00DB43C3" w:rsidRPr="007E522F" w:rsidRDefault="00DB43C3" w:rsidP="007F4ECE">
            <w:pPr>
              <w:pStyle w:val="TABLE-cell"/>
              <w:keepNext w:val="0"/>
              <w:rPr>
                <w:ins w:id="169" w:author="David Wooten" w:date="2019-11-15T16:00:00Z"/>
              </w:rPr>
            </w:pPr>
          </w:p>
        </w:tc>
      </w:tr>
      <w:tr w:rsidR="00DB43C3" w:rsidRPr="007E522F" w14:paraId="042FEBF1" w14:textId="77777777" w:rsidTr="007F4ECE">
        <w:trPr>
          <w:trHeight w:val="290"/>
          <w:jc w:val="center"/>
          <w:ins w:id="170" w:author="David Wooten" w:date="2019-11-15T16:00:00Z"/>
        </w:trPr>
        <w:tc>
          <w:tcPr>
            <w:tcW w:w="3960" w:type="dxa"/>
            <w:shd w:val="clear" w:color="auto" w:fill="auto"/>
            <w:noWrap/>
            <w:tcMar>
              <w:top w:w="14" w:type="dxa"/>
              <w:left w:w="58" w:type="dxa"/>
              <w:bottom w:w="14" w:type="dxa"/>
              <w:right w:w="58" w:type="dxa"/>
            </w:tcMar>
            <w:vAlign w:val="center"/>
          </w:tcPr>
          <w:p w14:paraId="77D05836" w14:textId="77777777" w:rsidR="00DB43C3" w:rsidRDefault="00DB43C3" w:rsidP="007F4ECE">
            <w:pPr>
              <w:pStyle w:val="TABLE-cell"/>
              <w:keepNext w:val="0"/>
              <w:rPr>
                <w:ins w:id="171" w:author="David Wooten" w:date="2019-11-15T16:00:00Z"/>
              </w:rPr>
            </w:pPr>
            <w:ins w:id="172" w:author="David Wooten" w:date="2019-11-15T16:00:00Z">
              <w:r>
                <w:t>ECC_Decrypt</w:t>
              </w:r>
            </w:ins>
          </w:p>
        </w:tc>
        <w:tc>
          <w:tcPr>
            <w:tcW w:w="1350" w:type="dxa"/>
            <w:shd w:val="clear" w:color="auto" w:fill="auto"/>
            <w:noWrap/>
            <w:tcMar>
              <w:top w:w="14" w:type="dxa"/>
              <w:left w:w="0" w:type="dxa"/>
              <w:bottom w:w="14" w:type="dxa"/>
              <w:right w:w="0" w:type="dxa"/>
            </w:tcMar>
            <w:vAlign w:val="center"/>
          </w:tcPr>
          <w:p w14:paraId="0ED50EEC" w14:textId="77777777" w:rsidR="00DB43C3" w:rsidRDefault="00DB43C3" w:rsidP="007F4ECE">
            <w:pPr>
              <w:pStyle w:val="TABLE-cell"/>
              <w:keepNext w:val="0"/>
              <w:jc w:val="center"/>
              <w:rPr>
                <w:ins w:id="173" w:author="David Wooten" w:date="2019-11-15T16:00:00Z"/>
              </w:rPr>
            </w:pPr>
            <w:ins w:id="174" w:author="David Wooten" w:date="2019-11-15T16:00:00Z">
              <w:r>
                <w:t>Y</w:t>
              </w:r>
            </w:ins>
          </w:p>
        </w:tc>
        <w:tc>
          <w:tcPr>
            <w:tcW w:w="4050" w:type="dxa"/>
            <w:shd w:val="clear" w:color="auto" w:fill="auto"/>
            <w:noWrap/>
            <w:tcMar>
              <w:top w:w="14" w:type="dxa"/>
              <w:bottom w:w="14" w:type="dxa"/>
            </w:tcMar>
            <w:vAlign w:val="bottom"/>
          </w:tcPr>
          <w:p w14:paraId="1EAA3E97" w14:textId="77777777" w:rsidR="00DB43C3" w:rsidRPr="007E522F" w:rsidRDefault="00DB43C3" w:rsidP="007F4ECE">
            <w:pPr>
              <w:pStyle w:val="TABLE-cell"/>
              <w:keepNext w:val="0"/>
              <w:rPr>
                <w:ins w:id="175" w:author="David Wooten" w:date="2019-11-15T16:00:00Z"/>
              </w:rPr>
            </w:pPr>
          </w:p>
        </w:tc>
      </w:tr>
    </w:tbl>
    <w:p w14:paraId="3D7B4229" w14:textId="77777777" w:rsidR="008D7DE5" w:rsidRDefault="008D7DE5" w:rsidP="00B875CF">
      <w:pPr>
        <w:pStyle w:val="Heading1"/>
        <w:rPr>
          <w:ins w:id="176" w:author="David Wooten" w:date="2019-08-19T14:24:00Z"/>
        </w:rPr>
      </w:pPr>
      <w:bookmarkStart w:id="177" w:name="_Toc384651332"/>
      <w:bookmarkStart w:id="178" w:name="_Toc384902032"/>
      <w:bookmarkStart w:id="179" w:name="_Toc384651333"/>
      <w:bookmarkStart w:id="180" w:name="_Toc384902033"/>
      <w:bookmarkStart w:id="181" w:name="_Toc384651334"/>
      <w:bookmarkStart w:id="182" w:name="_Toc384902034"/>
      <w:bookmarkStart w:id="183" w:name="_Toc17117607"/>
      <w:bookmarkStart w:id="184" w:name="_Toc304539146"/>
      <w:bookmarkStart w:id="185" w:name="_Toc308709686"/>
      <w:bookmarkStart w:id="186" w:name="_Toc380749376"/>
      <w:bookmarkStart w:id="187" w:name="_Toc384901682"/>
      <w:bookmarkStart w:id="188" w:name="_Toc431813104"/>
      <w:bookmarkStart w:id="189" w:name="_Toc286047247"/>
      <w:bookmarkStart w:id="190" w:name="_Toc288815161"/>
      <w:bookmarkStart w:id="191" w:name="_Toc304539410"/>
      <w:bookmarkStart w:id="192" w:name="_Toc308709975"/>
      <w:bookmarkStart w:id="193" w:name="_Toc380749689"/>
      <w:bookmarkStart w:id="194" w:name="_Toc384902051"/>
      <w:bookmarkEnd w:id="122"/>
      <w:bookmarkEnd w:id="123"/>
      <w:bookmarkEnd w:id="124"/>
      <w:bookmarkEnd w:id="125"/>
      <w:bookmarkEnd w:id="177"/>
      <w:bookmarkEnd w:id="178"/>
      <w:bookmarkEnd w:id="179"/>
      <w:bookmarkEnd w:id="180"/>
      <w:bookmarkEnd w:id="181"/>
      <w:bookmarkEnd w:id="182"/>
      <w:ins w:id="195" w:author="David Wooten" w:date="2019-08-19T14:24:00Z">
        <w:r>
          <w:lastRenderedPageBreak/>
          <w:t>Authenticated Timers</w:t>
        </w:r>
        <w:bookmarkEnd w:id="183"/>
      </w:ins>
    </w:p>
    <w:p w14:paraId="3CA5EEEB" w14:textId="77777777" w:rsidR="008D7DE5" w:rsidRDefault="008D7DE5" w:rsidP="008D7DE5">
      <w:pPr>
        <w:pStyle w:val="BodyText"/>
        <w:rPr>
          <w:ins w:id="196" w:author="David Wooten" w:date="2019-08-19T14:29:00Z"/>
        </w:rPr>
      </w:pPr>
      <w:ins w:id="197" w:author="David Wooten" w:date="2019-08-19T14:24:00Z">
        <w:r>
          <w:t>This table</w:t>
        </w:r>
        <w:r w:rsidR="00412C67">
          <w:t xml:space="preserve"> </w:t>
        </w:r>
      </w:ins>
      <w:ins w:id="198" w:author="David Wooten" w:date="2019-09-10T14:35:00Z">
        <w:r w:rsidR="00BC16C5">
          <w:t>indicates which of the ACT are</w:t>
        </w:r>
      </w:ins>
      <w:ins w:id="199" w:author="David Wooten" w:date="2019-08-19T14:24:00Z">
        <w:r w:rsidR="00412C67">
          <w:t xml:space="preserve"> implemented</w:t>
        </w:r>
      </w:ins>
      <w:ins w:id="200" w:author="David Wooten" w:date="2019-08-31T13:50:00Z">
        <w:r w:rsidR="00412C67">
          <w:t>. It is only necessary to list the implemented values</w:t>
        </w:r>
      </w:ins>
    </w:p>
    <w:p w14:paraId="44CB86E9" w14:textId="77777777" w:rsidR="008D7DE5" w:rsidRDefault="008D7DE5" w:rsidP="008D7DE5">
      <w:pPr>
        <w:pStyle w:val="TABLE-title"/>
        <w:rPr>
          <w:ins w:id="201" w:author="David Wooten" w:date="2019-08-19T14:29:00Z"/>
        </w:rPr>
      </w:pPr>
      <w:bookmarkStart w:id="202" w:name="_Toc17117620"/>
      <w:ins w:id="203" w:author="David Wooten" w:date="2019-08-19T14:29:00Z">
        <w:r>
          <w:t xml:space="preserve">Table </w:t>
        </w:r>
        <w:r>
          <w:fldChar w:fldCharType="begin"/>
        </w:r>
        <w:r>
          <w:instrText xml:space="preserve"> SEQ Table \* ARABIC </w:instrText>
        </w:r>
        <w:r>
          <w:fldChar w:fldCharType="separate"/>
        </w:r>
        <w:r>
          <w:rPr>
            <w:noProof/>
          </w:rPr>
          <w:t>6</w:t>
        </w:r>
        <w:r>
          <w:rPr>
            <w:noProof/>
          </w:rPr>
          <w:fldChar w:fldCharType="end"/>
        </w:r>
        <w:r w:rsidR="00E6104A">
          <w:t xml:space="preserve"> — Defines for </w:t>
        </w:r>
      </w:ins>
      <w:ins w:id="204" w:author="David Wooten" w:date="2019-08-26T13:22:00Z">
        <w:r w:rsidR="0027382C">
          <w:t xml:space="preserve">Implemented </w:t>
        </w:r>
      </w:ins>
      <w:ins w:id="205" w:author="David Wooten" w:date="2019-08-19T14:29:00Z">
        <w:r>
          <w:t>ACT</w:t>
        </w:r>
        <w:bookmarkEnd w:id="202"/>
      </w:ins>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77"/>
        <w:gridCol w:w="2228"/>
        <w:gridCol w:w="4455"/>
      </w:tblGrid>
      <w:tr w:rsidR="008D7DE5" w:rsidRPr="007E522F" w14:paraId="25210E4F" w14:textId="77777777" w:rsidTr="008D7DE5">
        <w:trPr>
          <w:cantSplit/>
          <w:trHeight w:val="307"/>
          <w:tblHeader/>
          <w:jc w:val="center"/>
          <w:ins w:id="206" w:author="David Wooten" w:date="2019-08-19T14:25:00Z"/>
        </w:trPr>
        <w:tc>
          <w:tcPr>
            <w:tcW w:w="2677" w:type="dxa"/>
            <w:tcBorders>
              <w:top w:val="single" w:sz="12" w:space="0" w:color="auto"/>
              <w:bottom w:val="single" w:sz="12" w:space="0" w:color="auto"/>
            </w:tcBorders>
            <w:shd w:val="clear" w:color="auto" w:fill="auto"/>
            <w:noWrap/>
            <w:tcMar>
              <w:top w:w="14" w:type="dxa"/>
              <w:left w:w="58" w:type="dxa"/>
              <w:bottom w:w="0" w:type="dxa"/>
              <w:right w:w="58" w:type="dxa"/>
            </w:tcMar>
            <w:vAlign w:val="bottom"/>
            <w:hideMark/>
          </w:tcPr>
          <w:p w14:paraId="4F0374CE" w14:textId="77777777" w:rsidR="008D7DE5" w:rsidRPr="006E61C8" w:rsidRDefault="008D7DE5" w:rsidP="004945BF">
            <w:pPr>
              <w:pStyle w:val="TABLE-col-heading"/>
              <w:rPr>
                <w:ins w:id="207" w:author="David Wooten" w:date="2019-08-19T14:25:00Z"/>
              </w:rPr>
            </w:pPr>
            <w:ins w:id="208" w:author="David Wooten" w:date="2019-08-19T14:25:00Z">
              <w:r w:rsidRPr="006E61C8">
                <w:t>Name</w:t>
              </w:r>
            </w:ins>
          </w:p>
        </w:tc>
        <w:tc>
          <w:tcPr>
            <w:tcW w:w="2228" w:type="dxa"/>
            <w:tcBorders>
              <w:top w:val="single" w:sz="12" w:space="0" w:color="auto"/>
              <w:bottom w:val="single" w:sz="12" w:space="0" w:color="auto"/>
            </w:tcBorders>
            <w:shd w:val="clear" w:color="auto" w:fill="auto"/>
            <w:noWrap/>
            <w:tcMar>
              <w:top w:w="14" w:type="dxa"/>
              <w:left w:w="0" w:type="dxa"/>
              <w:bottom w:w="58" w:type="dxa"/>
              <w:right w:w="0" w:type="dxa"/>
            </w:tcMar>
            <w:vAlign w:val="center"/>
            <w:hideMark/>
          </w:tcPr>
          <w:p w14:paraId="52A4ECB5" w14:textId="77777777" w:rsidR="008D7DE5" w:rsidRPr="00302DB5" w:rsidRDefault="008D7DE5" w:rsidP="00412C67">
            <w:pPr>
              <w:pStyle w:val="TABLE-col-heading"/>
              <w:jc w:val="center"/>
              <w:rPr>
                <w:ins w:id="209" w:author="David Wooten" w:date="2019-08-19T14:25:00Z"/>
              </w:rPr>
            </w:pPr>
            <w:ins w:id="210" w:author="David Wooten" w:date="2019-08-19T14:25:00Z">
              <w:r>
                <w:t>Implemented</w:t>
              </w:r>
            </w:ins>
          </w:p>
        </w:tc>
        <w:tc>
          <w:tcPr>
            <w:tcW w:w="4455" w:type="dxa"/>
            <w:tcBorders>
              <w:top w:val="single" w:sz="12" w:space="0" w:color="auto"/>
              <w:bottom w:val="single" w:sz="12" w:space="0" w:color="auto"/>
            </w:tcBorders>
            <w:shd w:val="clear" w:color="auto" w:fill="auto"/>
            <w:noWrap/>
            <w:tcMar>
              <w:top w:w="14" w:type="dxa"/>
              <w:bottom w:w="14" w:type="dxa"/>
            </w:tcMar>
            <w:vAlign w:val="bottom"/>
            <w:hideMark/>
          </w:tcPr>
          <w:p w14:paraId="1C19CED9" w14:textId="77777777" w:rsidR="008D7DE5" w:rsidRPr="006E61C8" w:rsidRDefault="008D7DE5" w:rsidP="004945BF">
            <w:pPr>
              <w:pStyle w:val="TABLE-col-heading"/>
              <w:rPr>
                <w:ins w:id="211" w:author="David Wooten" w:date="2019-08-19T14:25:00Z"/>
              </w:rPr>
            </w:pPr>
            <w:ins w:id="212" w:author="David Wooten" w:date="2019-08-19T14:25:00Z">
              <w:r w:rsidRPr="006E61C8">
                <w:t>Comments</w:t>
              </w:r>
            </w:ins>
          </w:p>
        </w:tc>
      </w:tr>
      <w:tr w:rsidR="008D7DE5" w:rsidRPr="002407F9" w14:paraId="1672D495" w14:textId="77777777" w:rsidTr="004945BF">
        <w:tblPrEx>
          <w:tblBorders>
            <w:top w:val="single" w:sz="6" w:space="0" w:color="auto"/>
            <w:left w:val="single" w:sz="6" w:space="0" w:color="auto"/>
            <w:bottom w:val="single" w:sz="6" w:space="0" w:color="auto"/>
            <w:right w:val="single" w:sz="6" w:space="0" w:color="auto"/>
          </w:tblBorders>
          <w:tblCellMar>
            <w:left w:w="58" w:type="dxa"/>
            <w:right w:w="58" w:type="dxa"/>
          </w:tblCellMar>
          <w:tblLook w:val="0000" w:firstRow="0" w:lastRow="0" w:firstColumn="0" w:lastColumn="0" w:noHBand="0" w:noVBand="0"/>
        </w:tblPrEx>
        <w:trPr>
          <w:cantSplit/>
          <w:trHeight w:val="288"/>
          <w:jc w:val="center"/>
          <w:ins w:id="213" w:author="David Wooten" w:date="2019-08-19T14:23:00Z"/>
        </w:trPr>
        <w:tc>
          <w:tcPr>
            <w:tcW w:w="2677" w:type="dxa"/>
            <w:tcBorders>
              <w:top w:val="single" w:sz="4" w:space="0" w:color="auto"/>
              <w:left w:val="single" w:sz="12" w:space="0" w:color="auto"/>
              <w:bottom w:val="single" w:sz="4" w:space="0" w:color="auto"/>
            </w:tcBorders>
            <w:vAlign w:val="center"/>
          </w:tcPr>
          <w:p w14:paraId="002EBE60" w14:textId="77777777" w:rsidR="008D7DE5" w:rsidRPr="002407F9" w:rsidRDefault="004D5FE3" w:rsidP="004945BF">
            <w:pPr>
              <w:pStyle w:val="TABLE-cell"/>
              <w:rPr>
                <w:ins w:id="214" w:author="David Wooten" w:date="2019-08-19T14:23:00Z"/>
              </w:rPr>
            </w:pPr>
            <w:ins w:id="215" w:author="David Wooten" w:date="2019-08-19T14:34:00Z">
              <w:r>
                <w:t>RH_ACT</w:t>
              </w:r>
            </w:ins>
            <w:ins w:id="216" w:author="David Wooten" w:date="2019-08-19T14:23:00Z">
              <w:r w:rsidR="008D7DE5">
                <w:t>_0</w:t>
              </w:r>
            </w:ins>
          </w:p>
        </w:tc>
        <w:tc>
          <w:tcPr>
            <w:tcW w:w="2228" w:type="dxa"/>
            <w:tcBorders>
              <w:top w:val="single" w:sz="4" w:space="0" w:color="auto"/>
              <w:bottom w:val="single" w:sz="4" w:space="0" w:color="auto"/>
            </w:tcBorders>
            <w:vAlign w:val="center"/>
          </w:tcPr>
          <w:p w14:paraId="1C4A1BE7" w14:textId="77777777" w:rsidR="008D7DE5" w:rsidRPr="002407F9" w:rsidRDefault="004945BF" w:rsidP="00412C67">
            <w:pPr>
              <w:pStyle w:val="TABLE-cell"/>
              <w:jc w:val="center"/>
              <w:rPr>
                <w:ins w:id="217" w:author="David Wooten" w:date="2019-08-19T14:23:00Z"/>
              </w:rPr>
            </w:pPr>
            <w:ins w:id="218" w:author="David Wooten" w:date="2019-08-19T14:25:00Z">
              <w:r>
                <w:t>Y</w:t>
              </w:r>
            </w:ins>
            <w:ins w:id="219" w:author="David Wooten" w:date="2019-08-31T13:33:00Z">
              <w:r>
                <w:t>ES</w:t>
              </w:r>
            </w:ins>
          </w:p>
        </w:tc>
        <w:tc>
          <w:tcPr>
            <w:tcW w:w="4455" w:type="dxa"/>
            <w:tcBorders>
              <w:top w:val="single" w:sz="4" w:space="0" w:color="auto"/>
              <w:bottom w:val="single" w:sz="4" w:space="0" w:color="auto"/>
              <w:right w:val="single" w:sz="12" w:space="0" w:color="auto"/>
            </w:tcBorders>
            <w:vAlign w:val="center"/>
          </w:tcPr>
          <w:p w14:paraId="621D3B25" w14:textId="77777777" w:rsidR="008D7DE5" w:rsidRPr="002407F9" w:rsidRDefault="00BC16C5" w:rsidP="004945BF">
            <w:pPr>
              <w:pStyle w:val="TABLE-cell"/>
              <w:rPr>
                <w:ins w:id="220" w:author="David Wooten" w:date="2019-08-19T14:23:00Z"/>
              </w:rPr>
            </w:pPr>
            <w:ins w:id="221" w:author="David Wooten" w:date="2019-09-10T14:34:00Z">
              <w:r>
                <w:t>assumed to be the AWT</w:t>
              </w:r>
            </w:ins>
          </w:p>
        </w:tc>
      </w:tr>
      <w:tr w:rsidR="00BC16C5" w:rsidRPr="002407F9" w14:paraId="2EFFF2F5" w14:textId="77777777" w:rsidTr="004945BF">
        <w:tblPrEx>
          <w:tblBorders>
            <w:top w:val="single" w:sz="6" w:space="0" w:color="auto"/>
            <w:left w:val="single" w:sz="6" w:space="0" w:color="auto"/>
            <w:bottom w:val="single" w:sz="6" w:space="0" w:color="auto"/>
            <w:right w:val="single" w:sz="6" w:space="0" w:color="auto"/>
          </w:tblBorders>
          <w:tblCellMar>
            <w:left w:w="58" w:type="dxa"/>
            <w:right w:w="58" w:type="dxa"/>
          </w:tblCellMar>
          <w:tblLook w:val="0000" w:firstRow="0" w:lastRow="0" w:firstColumn="0" w:lastColumn="0" w:noHBand="0" w:noVBand="0"/>
        </w:tblPrEx>
        <w:trPr>
          <w:cantSplit/>
          <w:trHeight w:val="288"/>
          <w:jc w:val="center"/>
          <w:ins w:id="222" w:author="David Wooten" w:date="2019-09-10T14:35:00Z"/>
        </w:trPr>
        <w:tc>
          <w:tcPr>
            <w:tcW w:w="2677" w:type="dxa"/>
            <w:tcBorders>
              <w:top w:val="single" w:sz="4" w:space="0" w:color="auto"/>
              <w:left w:val="single" w:sz="12" w:space="0" w:color="auto"/>
              <w:bottom w:val="single" w:sz="4" w:space="0" w:color="auto"/>
            </w:tcBorders>
            <w:vAlign w:val="center"/>
          </w:tcPr>
          <w:p w14:paraId="4E521F4F" w14:textId="77777777" w:rsidR="00BC16C5" w:rsidRDefault="00BC16C5" w:rsidP="004945BF">
            <w:pPr>
              <w:pStyle w:val="TABLE-cell"/>
              <w:rPr>
                <w:ins w:id="223" w:author="David Wooten" w:date="2019-09-10T14:35:00Z"/>
              </w:rPr>
            </w:pPr>
            <w:ins w:id="224" w:author="David Wooten" w:date="2019-09-10T14:35:00Z">
              <w:r>
                <w:t>RH_ACT_1</w:t>
              </w:r>
            </w:ins>
          </w:p>
        </w:tc>
        <w:tc>
          <w:tcPr>
            <w:tcW w:w="2228" w:type="dxa"/>
            <w:tcBorders>
              <w:top w:val="single" w:sz="4" w:space="0" w:color="auto"/>
              <w:bottom w:val="single" w:sz="4" w:space="0" w:color="auto"/>
            </w:tcBorders>
            <w:vAlign w:val="center"/>
          </w:tcPr>
          <w:p w14:paraId="3F8808F8" w14:textId="77777777" w:rsidR="00BC16C5" w:rsidRDefault="00BC16C5" w:rsidP="00412C67">
            <w:pPr>
              <w:pStyle w:val="TABLE-cell"/>
              <w:jc w:val="center"/>
              <w:rPr>
                <w:ins w:id="225" w:author="David Wooten" w:date="2019-09-10T14:35:00Z"/>
              </w:rPr>
            </w:pPr>
            <w:ins w:id="226" w:author="David Wooten" w:date="2019-09-10T14:35:00Z">
              <w:r>
                <w:t>NO</w:t>
              </w:r>
            </w:ins>
          </w:p>
        </w:tc>
        <w:tc>
          <w:tcPr>
            <w:tcW w:w="4455" w:type="dxa"/>
            <w:tcBorders>
              <w:top w:val="single" w:sz="4" w:space="0" w:color="auto"/>
              <w:bottom w:val="single" w:sz="4" w:space="0" w:color="auto"/>
              <w:right w:val="single" w:sz="12" w:space="0" w:color="auto"/>
            </w:tcBorders>
            <w:vAlign w:val="center"/>
          </w:tcPr>
          <w:p w14:paraId="60CCE1D1" w14:textId="77777777" w:rsidR="00BC16C5" w:rsidRDefault="00BC16C5" w:rsidP="004945BF">
            <w:pPr>
              <w:pStyle w:val="TABLE-cell"/>
              <w:rPr>
                <w:ins w:id="227" w:author="David Wooten" w:date="2019-09-10T14:35:00Z"/>
              </w:rPr>
            </w:pPr>
            <w:ins w:id="228" w:author="David Wooten" w:date="2019-09-10T14:35:00Z">
              <w:r>
                <w:t>iisted to make sure macros are correct</w:t>
              </w:r>
            </w:ins>
          </w:p>
        </w:tc>
      </w:tr>
      <w:tr w:rsidR="004945BF" w:rsidRPr="002407F9" w14:paraId="55DA9CE5" w14:textId="77777777" w:rsidTr="004945BF">
        <w:tblPrEx>
          <w:tblBorders>
            <w:top w:val="single" w:sz="6" w:space="0" w:color="auto"/>
            <w:left w:val="single" w:sz="6" w:space="0" w:color="auto"/>
            <w:bottom w:val="single" w:sz="6" w:space="0" w:color="auto"/>
            <w:right w:val="single" w:sz="6" w:space="0" w:color="auto"/>
          </w:tblBorders>
          <w:tblCellMar>
            <w:left w:w="58" w:type="dxa"/>
            <w:right w:w="58" w:type="dxa"/>
          </w:tblCellMar>
          <w:tblLook w:val="0000" w:firstRow="0" w:lastRow="0" w:firstColumn="0" w:lastColumn="0" w:noHBand="0" w:noVBand="0"/>
        </w:tblPrEx>
        <w:trPr>
          <w:cantSplit/>
          <w:trHeight w:val="288"/>
          <w:jc w:val="center"/>
          <w:ins w:id="229" w:author="David Wooten" w:date="2019-08-31T13:32:00Z"/>
        </w:trPr>
        <w:tc>
          <w:tcPr>
            <w:tcW w:w="2677" w:type="dxa"/>
            <w:tcBorders>
              <w:top w:val="single" w:sz="4" w:space="0" w:color="auto"/>
              <w:left w:val="single" w:sz="12" w:space="0" w:color="auto"/>
              <w:bottom w:val="single" w:sz="18" w:space="0" w:color="auto"/>
            </w:tcBorders>
            <w:vAlign w:val="center"/>
          </w:tcPr>
          <w:p w14:paraId="2C18674A" w14:textId="77777777" w:rsidR="004945BF" w:rsidRDefault="0013530A" w:rsidP="004945BF">
            <w:pPr>
              <w:pStyle w:val="TABLE-cell"/>
              <w:rPr>
                <w:ins w:id="230" w:author="David Wooten" w:date="2019-08-31T13:32:00Z"/>
              </w:rPr>
            </w:pPr>
            <w:ins w:id="231" w:author="David Wooten" w:date="2019-08-31T13:32:00Z">
              <w:r>
                <w:t>RH_ACT_</w:t>
              </w:r>
            </w:ins>
            <w:ins w:id="232" w:author="David Wooten" w:date="2019-09-10T14:34:00Z">
              <w:r>
                <w:t>A</w:t>
              </w:r>
            </w:ins>
          </w:p>
        </w:tc>
        <w:tc>
          <w:tcPr>
            <w:tcW w:w="2228" w:type="dxa"/>
            <w:tcBorders>
              <w:top w:val="single" w:sz="4" w:space="0" w:color="auto"/>
              <w:bottom w:val="single" w:sz="18" w:space="0" w:color="auto"/>
            </w:tcBorders>
            <w:vAlign w:val="center"/>
          </w:tcPr>
          <w:p w14:paraId="3F3F43E5" w14:textId="77777777" w:rsidR="004945BF" w:rsidRDefault="004945BF" w:rsidP="00412C67">
            <w:pPr>
              <w:pStyle w:val="TABLE-cell"/>
              <w:jc w:val="center"/>
              <w:rPr>
                <w:ins w:id="233" w:author="David Wooten" w:date="2019-08-31T13:32:00Z"/>
              </w:rPr>
            </w:pPr>
            <w:ins w:id="234" w:author="David Wooten" w:date="2019-08-31T13:32:00Z">
              <w:r>
                <w:t>Y</w:t>
              </w:r>
            </w:ins>
            <w:ins w:id="235" w:author="David Wooten" w:date="2019-08-31T13:33:00Z">
              <w:r>
                <w:t>ES</w:t>
              </w:r>
            </w:ins>
          </w:p>
        </w:tc>
        <w:tc>
          <w:tcPr>
            <w:tcW w:w="4455" w:type="dxa"/>
            <w:tcBorders>
              <w:top w:val="single" w:sz="4" w:space="0" w:color="auto"/>
              <w:bottom w:val="single" w:sz="18" w:space="0" w:color="auto"/>
              <w:right w:val="single" w:sz="12" w:space="0" w:color="auto"/>
            </w:tcBorders>
            <w:vAlign w:val="center"/>
          </w:tcPr>
          <w:p w14:paraId="791C8300" w14:textId="77777777" w:rsidR="004945BF" w:rsidRPr="002407F9" w:rsidRDefault="00412C67" w:rsidP="004945BF">
            <w:pPr>
              <w:pStyle w:val="TABLE-cell"/>
              <w:rPr>
                <w:ins w:id="236" w:author="David Wooten" w:date="2019-08-31T13:32:00Z"/>
              </w:rPr>
            </w:pPr>
            <w:ins w:id="237" w:author="David Wooten" w:date="2019-08-31T13:51:00Z">
              <w:r>
                <w:t>currently, this is just used for testing</w:t>
              </w:r>
            </w:ins>
            <w:ins w:id="238" w:author="David Wooten" w:date="2019-09-10T14:34:00Z">
              <w:r w:rsidR="0013530A">
                <w:t xml:space="preserve"> to make sure that the macros generate numbers correctly</w:t>
              </w:r>
            </w:ins>
          </w:p>
        </w:tc>
      </w:tr>
    </w:tbl>
    <w:p w14:paraId="3EC1EDCF" w14:textId="77777777" w:rsidR="001A51EA" w:rsidRDefault="008E3695" w:rsidP="00B875CF">
      <w:pPr>
        <w:pStyle w:val="Heading1"/>
      </w:pPr>
      <w:bookmarkStart w:id="239" w:name="_Toc17117608"/>
      <w:r>
        <w:lastRenderedPageBreak/>
        <w:t>PLATFORM</w:t>
      </w:r>
      <w:bookmarkEnd w:id="184"/>
      <w:bookmarkEnd w:id="185"/>
      <w:bookmarkEnd w:id="186"/>
      <w:bookmarkEnd w:id="187"/>
      <w:bookmarkEnd w:id="188"/>
      <w:bookmarkEnd w:id="239"/>
    </w:p>
    <w:p w14:paraId="30CCF844" w14:textId="77777777" w:rsidR="001A51EA" w:rsidRDefault="001A51EA" w:rsidP="001A51EA">
      <w:pPr>
        <w:pStyle w:val="BodyText"/>
      </w:pPr>
      <w:r>
        <w:t>These values are readable with TPM2_GetCapability().</w:t>
      </w:r>
      <w:r w:rsidR="008E3695">
        <w:t xml:space="preserve"> They are the TPM_PT_PS_xxx values.</w:t>
      </w:r>
    </w:p>
    <w:p w14:paraId="425D08EB" w14:textId="77777777" w:rsidR="001A51EA" w:rsidRDefault="008E3695" w:rsidP="008E3695">
      <w:pPr>
        <w:pStyle w:val="BodyText"/>
      </w:pPr>
      <w:r>
        <w:t>The vendor should update these values for the applicable platform specification. In this example, the values refer to the TPM specification values</w:t>
      </w:r>
      <w:r w:rsidR="00B32EED">
        <w:t>.</w:t>
      </w:r>
    </w:p>
    <w:p w14:paraId="062BEC67" w14:textId="77777777" w:rsidR="00B32EED" w:rsidRDefault="00B32EED" w:rsidP="008E3695">
      <w:pPr>
        <w:pStyle w:val="BodyText"/>
      </w:pPr>
      <w:r>
        <w:t>These values are not listed as “Definition of” because the values in this document are macro replacement values and not constants.</w:t>
      </w:r>
    </w:p>
    <w:p w14:paraId="5E18D467" w14:textId="77777777" w:rsidR="001A51EA" w:rsidRDefault="001A51EA" w:rsidP="001A51EA">
      <w:pPr>
        <w:pStyle w:val="TABLE-title"/>
      </w:pPr>
      <w:bookmarkStart w:id="240" w:name="_Toc380749694"/>
      <w:bookmarkStart w:id="241" w:name="_Toc384651356"/>
      <w:bookmarkStart w:id="242" w:name="_Toc431813402"/>
      <w:bookmarkStart w:id="243" w:name="_Toc17117621"/>
      <w:r>
        <w:t xml:space="preserve">Table </w:t>
      </w:r>
      <w:r>
        <w:fldChar w:fldCharType="begin"/>
      </w:r>
      <w:r>
        <w:instrText xml:space="preserve"> SEQ Table \* ARABIC </w:instrText>
      </w:r>
      <w:r>
        <w:fldChar w:fldCharType="separate"/>
      </w:r>
      <w:r w:rsidR="008D7DE5">
        <w:rPr>
          <w:noProof/>
        </w:rPr>
        <w:t>6</w:t>
      </w:r>
      <w:r>
        <w:rPr>
          <w:noProof/>
        </w:rPr>
        <w:fldChar w:fldCharType="end"/>
      </w:r>
      <w:r>
        <w:t xml:space="preserve"> — </w:t>
      </w:r>
      <w:r w:rsidR="00B32EED">
        <w:t xml:space="preserve">Defines for </w:t>
      </w:r>
      <w:r w:rsidR="008E3695">
        <w:t>PLATFORM</w:t>
      </w:r>
      <w:r w:rsidR="00B32EED">
        <w:t xml:space="preserve"> Values</w:t>
      </w:r>
      <w:bookmarkEnd w:id="240"/>
      <w:bookmarkEnd w:id="241"/>
      <w:bookmarkEnd w:id="242"/>
      <w:bookmarkEnd w:id="24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712"/>
        <w:gridCol w:w="2497"/>
        <w:gridCol w:w="4151"/>
      </w:tblGrid>
      <w:tr w:rsidR="001A51EA" w:rsidRPr="001F1A1B" w14:paraId="1B7D82DE" w14:textId="77777777" w:rsidTr="001A51EA">
        <w:trPr>
          <w:cantSplit/>
          <w:tblHeader/>
          <w:jc w:val="center"/>
        </w:trPr>
        <w:tc>
          <w:tcPr>
            <w:tcW w:w="1587" w:type="pct"/>
            <w:tcBorders>
              <w:top w:val="single" w:sz="12" w:space="0" w:color="auto"/>
              <w:left w:val="single" w:sz="12" w:space="0" w:color="auto"/>
              <w:bottom w:val="single" w:sz="12" w:space="0" w:color="auto"/>
            </w:tcBorders>
          </w:tcPr>
          <w:p w14:paraId="79995AF7" w14:textId="77777777" w:rsidR="001A51EA" w:rsidRPr="001F1A1B" w:rsidRDefault="001A51EA" w:rsidP="001A51EA">
            <w:pPr>
              <w:pStyle w:val="TABLE-col-heading"/>
            </w:pPr>
            <w:r w:rsidRPr="001F1A1B">
              <w:t>Name</w:t>
            </w:r>
          </w:p>
        </w:tc>
        <w:tc>
          <w:tcPr>
            <w:tcW w:w="1057" w:type="pct"/>
            <w:tcBorders>
              <w:top w:val="single" w:sz="12" w:space="0" w:color="auto"/>
              <w:bottom w:val="single" w:sz="12" w:space="0" w:color="auto"/>
            </w:tcBorders>
          </w:tcPr>
          <w:p w14:paraId="0B43B6FC" w14:textId="77777777" w:rsidR="001A51EA" w:rsidRPr="001F1A1B" w:rsidRDefault="001A51EA" w:rsidP="001A51EA">
            <w:pPr>
              <w:pStyle w:val="TABLE-col-heading"/>
              <w:jc w:val="center"/>
            </w:pPr>
            <w:r w:rsidRPr="001F1A1B">
              <w:t>Value</w:t>
            </w:r>
          </w:p>
        </w:tc>
        <w:tc>
          <w:tcPr>
            <w:tcW w:w="2356" w:type="pct"/>
            <w:tcBorders>
              <w:top w:val="single" w:sz="12" w:space="0" w:color="auto"/>
              <w:bottom w:val="single" w:sz="12" w:space="0" w:color="auto"/>
              <w:right w:val="single" w:sz="12" w:space="0" w:color="auto"/>
            </w:tcBorders>
          </w:tcPr>
          <w:p w14:paraId="3FCFA1C3" w14:textId="77777777" w:rsidR="001A51EA" w:rsidRPr="001F1A1B" w:rsidRDefault="001A51EA" w:rsidP="001A51EA">
            <w:pPr>
              <w:pStyle w:val="TABLE-col-heading"/>
            </w:pPr>
            <w:r w:rsidRPr="001F1A1B">
              <w:t>Comments</w:t>
            </w:r>
          </w:p>
        </w:tc>
      </w:tr>
      <w:tr w:rsidR="001A51EA" w:rsidRPr="0019767F" w14:paraId="45F5C1A7" w14:textId="77777777" w:rsidTr="001A51EA">
        <w:trPr>
          <w:cantSplit/>
          <w:tblHeader/>
          <w:jc w:val="center"/>
        </w:trPr>
        <w:tc>
          <w:tcPr>
            <w:tcW w:w="1587" w:type="pct"/>
            <w:tcBorders>
              <w:top w:val="single" w:sz="12" w:space="0" w:color="auto"/>
              <w:left w:val="single" w:sz="12" w:space="0" w:color="auto"/>
              <w:bottom w:val="single" w:sz="6" w:space="0" w:color="auto"/>
            </w:tcBorders>
          </w:tcPr>
          <w:p w14:paraId="39124E00" w14:textId="77777777" w:rsidR="001A51EA" w:rsidRPr="0019767F" w:rsidRDefault="008E3695" w:rsidP="001A51EA">
            <w:pPr>
              <w:pStyle w:val="TABLE-col-heading"/>
              <w:rPr>
                <w:b w:val="0"/>
              </w:rPr>
            </w:pPr>
            <w:r>
              <w:rPr>
                <w:b w:val="0"/>
              </w:rPr>
              <w:t>PLATFORM</w:t>
            </w:r>
            <w:r w:rsidR="001A51EA" w:rsidRPr="0019767F">
              <w:rPr>
                <w:b w:val="0"/>
              </w:rPr>
              <w:t>_FAMILY</w:t>
            </w:r>
          </w:p>
        </w:tc>
        <w:tc>
          <w:tcPr>
            <w:tcW w:w="1057" w:type="pct"/>
            <w:tcBorders>
              <w:top w:val="single" w:sz="12" w:space="0" w:color="auto"/>
              <w:bottom w:val="single" w:sz="6" w:space="0" w:color="auto"/>
            </w:tcBorders>
          </w:tcPr>
          <w:p w14:paraId="0E471731" w14:textId="77777777" w:rsidR="001A51EA" w:rsidRPr="0019767F" w:rsidRDefault="008E3695" w:rsidP="001A51EA">
            <w:pPr>
              <w:pStyle w:val="TABLE-col-heading"/>
              <w:jc w:val="center"/>
              <w:rPr>
                <w:b w:val="0"/>
              </w:rPr>
            </w:pPr>
            <w:r>
              <w:rPr>
                <w:b w:val="0"/>
              </w:rPr>
              <w:t>TPM_SPEC_FAMILY</w:t>
            </w:r>
          </w:p>
        </w:tc>
        <w:tc>
          <w:tcPr>
            <w:tcW w:w="2356" w:type="pct"/>
            <w:tcBorders>
              <w:top w:val="single" w:sz="12" w:space="0" w:color="auto"/>
              <w:bottom w:val="single" w:sz="6" w:space="0" w:color="auto"/>
              <w:right w:val="single" w:sz="12" w:space="0" w:color="auto"/>
            </w:tcBorders>
          </w:tcPr>
          <w:p w14:paraId="58516753" w14:textId="77777777" w:rsidR="001A51EA" w:rsidRPr="0019767F" w:rsidRDefault="001A51EA" w:rsidP="001A51EA">
            <w:pPr>
              <w:pStyle w:val="TABLE-col-heading"/>
              <w:rPr>
                <w:b w:val="0"/>
              </w:rPr>
            </w:pPr>
          </w:p>
        </w:tc>
      </w:tr>
      <w:tr w:rsidR="001A51EA" w:rsidRPr="0019767F" w14:paraId="68AD7F23" w14:textId="77777777" w:rsidTr="001A51EA">
        <w:trPr>
          <w:cantSplit/>
          <w:tblHeader/>
          <w:jc w:val="center"/>
        </w:trPr>
        <w:tc>
          <w:tcPr>
            <w:tcW w:w="1587" w:type="pct"/>
            <w:tcBorders>
              <w:top w:val="single" w:sz="6" w:space="0" w:color="auto"/>
              <w:left w:val="single" w:sz="12" w:space="0" w:color="auto"/>
              <w:bottom w:val="single" w:sz="6" w:space="0" w:color="auto"/>
            </w:tcBorders>
          </w:tcPr>
          <w:p w14:paraId="00131018" w14:textId="77777777" w:rsidR="001A51EA" w:rsidRPr="0019767F" w:rsidRDefault="008E3695" w:rsidP="001A51EA">
            <w:pPr>
              <w:pStyle w:val="TABLE-col-heading"/>
              <w:rPr>
                <w:b w:val="0"/>
              </w:rPr>
            </w:pPr>
            <w:r>
              <w:rPr>
                <w:b w:val="0"/>
              </w:rPr>
              <w:t>PLATFORM</w:t>
            </w:r>
            <w:r w:rsidR="001A51EA" w:rsidRPr="0019767F">
              <w:rPr>
                <w:b w:val="0"/>
              </w:rPr>
              <w:t>_LEVEL</w:t>
            </w:r>
          </w:p>
        </w:tc>
        <w:tc>
          <w:tcPr>
            <w:tcW w:w="1057" w:type="pct"/>
            <w:tcBorders>
              <w:top w:val="single" w:sz="6" w:space="0" w:color="auto"/>
              <w:bottom w:val="single" w:sz="6" w:space="0" w:color="auto"/>
            </w:tcBorders>
          </w:tcPr>
          <w:p w14:paraId="765D15D3" w14:textId="77777777" w:rsidR="001A51EA" w:rsidRPr="0019767F" w:rsidRDefault="008E3695" w:rsidP="001A51EA">
            <w:pPr>
              <w:pStyle w:val="TABLE-col-heading"/>
              <w:jc w:val="center"/>
              <w:rPr>
                <w:b w:val="0"/>
              </w:rPr>
            </w:pPr>
            <w:r>
              <w:rPr>
                <w:b w:val="0"/>
              </w:rPr>
              <w:t>TPM_SPEC_LEVEL</w:t>
            </w:r>
          </w:p>
        </w:tc>
        <w:tc>
          <w:tcPr>
            <w:tcW w:w="2356" w:type="pct"/>
            <w:tcBorders>
              <w:top w:val="single" w:sz="6" w:space="0" w:color="auto"/>
              <w:bottom w:val="single" w:sz="6" w:space="0" w:color="auto"/>
              <w:right w:val="single" w:sz="12" w:space="0" w:color="auto"/>
            </w:tcBorders>
          </w:tcPr>
          <w:p w14:paraId="6C1B26D4" w14:textId="77777777" w:rsidR="001A51EA" w:rsidRPr="0019767F" w:rsidRDefault="001A51EA" w:rsidP="001A51EA">
            <w:pPr>
              <w:pStyle w:val="TABLE-col-heading"/>
              <w:rPr>
                <w:b w:val="0"/>
              </w:rPr>
            </w:pPr>
          </w:p>
        </w:tc>
      </w:tr>
      <w:tr w:rsidR="001A51EA" w:rsidRPr="004A61C2" w14:paraId="422FE0BB" w14:textId="77777777" w:rsidTr="001A51EA">
        <w:trPr>
          <w:cantSplit/>
          <w:jc w:val="center"/>
        </w:trPr>
        <w:tc>
          <w:tcPr>
            <w:tcW w:w="1587" w:type="pct"/>
            <w:tcBorders>
              <w:top w:val="single" w:sz="6" w:space="0" w:color="auto"/>
              <w:left w:val="single" w:sz="12" w:space="0" w:color="auto"/>
            </w:tcBorders>
          </w:tcPr>
          <w:p w14:paraId="62F33FBF" w14:textId="77777777" w:rsidR="001A51EA" w:rsidRDefault="008E3695" w:rsidP="001A51EA">
            <w:pPr>
              <w:pStyle w:val="TABLE-cell"/>
            </w:pPr>
            <w:r>
              <w:t>PLATFORM</w:t>
            </w:r>
            <w:r w:rsidR="001A51EA">
              <w:t>_VERSION</w:t>
            </w:r>
          </w:p>
        </w:tc>
        <w:tc>
          <w:tcPr>
            <w:tcW w:w="1057" w:type="pct"/>
            <w:tcBorders>
              <w:top w:val="single" w:sz="6" w:space="0" w:color="auto"/>
            </w:tcBorders>
          </w:tcPr>
          <w:p w14:paraId="28E18104" w14:textId="77777777" w:rsidR="001A51EA" w:rsidRDefault="008E3695" w:rsidP="008E3695">
            <w:pPr>
              <w:pStyle w:val="TABLE-cell"/>
              <w:jc w:val="center"/>
            </w:pPr>
            <w:r>
              <w:t>TPM_SPEC_VERSION</w:t>
            </w:r>
          </w:p>
        </w:tc>
        <w:tc>
          <w:tcPr>
            <w:tcW w:w="2356" w:type="pct"/>
            <w:tcBorders>
              <w:top w:val="single" w:sz="6" w:space="0" w:color="auto"/>
              <w:right w:val="single" w:sz="12" w:space="0" w:color="auto"/>
            </w:tcBorders>
          </w:tcPr>
          <w:p w14:paraId="6E1F4F3E" w14:textId="77777777" w:rsidR="001A51EA" w:rsidRDefault="001A51EA" w:rsidP="001A51EA">
            <w:pPr>
              <w:pStyle w:val="TABLE-cell"/>
            </w:pPr>
          </w:p>
        </w:tc>
      </w:tr>
      <w:tr w:rsidR="001A51EA" w:rsidRPr="004A61C2" w14:paraId="77B2B5D2" w14:textId="77777777" w:rsidTr="001A51EA">
        <w:trPr>
          <w:cantSplit/>
          <w:jc w:val="center"/>
        </w:trPr>
        <w:tc>
          <w:tcPr>
            <w:tcW w:w="1587" w:type="pct"/>
            <w:tcBorders>
              <w:left w:val="single" w:sz="12" w:space="0" w:color="auto"/>
              <w:bottom w:val="single" w:sz="6" w:space="0" w:color="auto"/>
            </w:tcBorders>
          </w:tcPr>
          <w:p w14:paraId="41CD2C4B" w14:textId="77777777" w:rsidR="001A51EA" w:rsidRDefault="008E3695" w:rsidP="001A51EA">
            <w:pPr>
              <w:pStyle w:val="TABLE-cell"/>
            </w:pPr>
            <w:r>
              <w:t>PLATFORM</w:t>
            </w:r>
            <w:r w:rsidR="001A51EA">
              <w:t>_YEAR</w:t>
            </w:r>
          </w:p>
        </w:tc>
        <w:tc>
          <w:tcPr>
            <w:tcW w:w="1057" w:type="pct"/>
            <w:tcBorders>
              <w:bottom w:val="single" w:sz="6" w:space="0" w:color="auto"/>
            </w:tcBorders>
          </w:tcPr>
          <w:p w14:paraId="77290239" w14:textId="77777777" w:rsidR="001A51EA" w:rsidRDefault="008E3695" w:rsidP="001A51EA">
            <w:pPr>
              <w:pStyle w:val="TABLE-cell"/>
              <w:jc w:val="center"/>
            </w:pPr>
            <w:r>
              <w:t>TPM_SPEC_YEAR</w:t>
            </w:r>
          </w:p>
        </w:tc>
        <w:tc>
          <w:tcPr>
            <w:tcW w:w="2356" w:type="pct"/>
            <w:tcBorders>
              <w:bottom w:val="single" w:sz="6" w:space="0" w:color="auto"/>
              <w:right w:val="single" w:sz="12" w:space="0" w:color="auto"/>
            </w:tcBorders>
          </w:tcPr>
          <w:p w14:paraId="7B4741C2" w14:textId="77777777" w:rsidR="001A51EA" w:rsidRDefault="001A51EA" w:rsidP="001A51EA">
            <w:pPr>
              <w:pStyle w:val="TABLE-cell"/>
            </w:pPr>
          </w:p>
        </w:tc>
      </w:tr>
      <w:tr w:rsidR="001A51EA" w14:paraId="6BBC741A" w14:textId="77777777" w:rsidTr="008E3695">
        <w:tblPrEx>
          <w:tblLook w:val="04A0" w:firstRow="1" w:lastRow="0" w:firstColumn="1" w:lastColumn="0" w:noHBand="0" w:noVBand="1"/>
        </w:tblPrEx>
        <w:trPr>
          <w:cantSplit/>
          <w:jc w:val="center"/>
        </w:trPr>
        <w:tc>
          <w:tcPr>
            <w:tcW w:w="1587" w:type="pct"/>
            <w:tcBorders>
              <w:top w:val="single" w:sz="6" w:space="0" w:color="auto"/>
              <w:left w:val="single" w:sz="12" w:space="0" w:color="auto"/>
              <w:bottom w:val="single" w:sz="12" w:space="0" w:color="auto"/>
              <w:right w:val="single" w:sz="6" w:space="0" w:color="auto"/>
            </w:tcBorders>
            <w:hideMark/>
          </w:tcPr>
          <w:p w14:paraId="1DF62D5B" w14:textId="77777777" w:rsidR="001A51EA" w:rsidRDefault="008E3695" w:rsidP="001A51EA">
            <w:pPr>
              <w:pStyle w:val="TABLE-cell"/>
              <w:keepNext w:val="0"/>
            </w:pPr>
            <w:r>
              <w:t>PLATFORM</w:t>
            </w:r>
            <w:r w:rsidR="001A51EA">
              <w:t>_DAY_OF_YEAR</w:t>
            </w:r>
          </w:p>
        </w:tc>
        <w:tc>
          <w:tcPr>
            <w:tcW w:w="1057" w:type="pct"/>
            <w:tcBorders>
              <w:top w:val="single" w:sz="6" w:space="0" w:color="auto"/>
              <w:left w:val="single" w:sz="6" w:space="0" w:color="auto"/>
              <w:bottom w:val="single" w:sz="12" w:space="0" w:color="auto"/>
              <w:right w:val="single" w:sz="6" w:space="0" w:color="auto"/>
            </w:tcBorders>
            <w:hideMark/>
          </w:tcPr>
          <w:p w14:paraId="0836BD7A" w14:textId="77777777" w:rsidR="001A51EA" w:rsidRDefault="008E3695" w:rsidP="001A51EA">
            <w:pPr>
              <w:pStyle w:val="TABLE-cell"/>
              <w:keepNext w:val="0"/>
              <w:jc w:val="center"/>
            </w:pPr>
            <w:r>
              <w:t>TPM_SPEC_DAY_OF_YEAR</w:t>
            </w:r>
          </w:p>
        </w:tc>
        <w:tc>
          <w:tcPr>
            <w:tcW w:w="2356" w:type="pct"/>
            <w:tcBorders>
              <w:top w:val="single" w:sz="6" w:space="0" w:color="auto"/>
              <w:left w:val="single" w:sz="6" w:space="0" w:color="auto"/>
              <w:bottom w:val="single" w:sz="12" w:space="0" w:color="auto"/>
              <w:right w:val="single" w:sz="12" w:space="0" w:color="auto"/>
            </w:tcBorders>
          </w:tcPr>
          <w:p w14:paraId="370F9463" w14:textId="77777777" w:rsidR="001A51EA" w:rsidRDefault="001A51EA" w:rsidP="001A51EA">
            <w:pPr>
              <w:pStyle w:val="TABLE-cell"/>
              <w:keepNext w:val="0"/>
            </w:pPr>
          </w:p>
        </w:tc>
      </w:tr>
    </w:tbl>
    <w:p w14:paraId="37BEF6FE" w14:textId="77777777" w:rsidR="009E68E6" w:rsidRPr="00F668AE" w:rsidRDefault="009E68E6" w:rsidP="007F4ECE">
      <w:pPr>
        <w:pStyle w:val="Heading1"/>
      </w:pPr>
      <w:bookmarkStart w:id="244" w:name="_Toc17117609"/>
      <w:r w:rsidRPr="00F668AE">
        <w:lastRenderedPageBreak/>
        <w:t>Implementation Specific Values</w:t>
      </w:r>
      <w:bookmarkEnd w:id="189"/>
      <w:bookmarkEnd w:id="190"/>
      <w:bookmarkEnd w:id="191"/>
      <w:bookmarkEnd w:id="192"/>
      <w:bookmarkEnd w:id="193"/>
      <w:bookmarkEnd w:id="194"/>
      <w:bookmarkEnd w:id="244"/>
    </w:p>
    <w:p w14:paraId="34163754" w14:textId="77777777" w:rsidR="009E68E6" w:rsidRDefault="004864EE" w:rsidP="009E68E6">
      <w:pPr>
        <w:pStyle w:val="BodyText"/>
      </w:pPr>
      <w:r>
        <w:t>This table contains a collection of values used in various parts of the reference code.</w:t>
      </w:r>
      <w:r w:rsidR="009E68E6">
        <w:t xml:space="preserve"> Th</w:t>
      </w:r>
      <w:r>
        <w:t>e values shown are illustrative.</w:t>
      </w:r>
    </w:p>
    <w:p w14:paraId="53556F2D" w14:textId="77777777" w:rsidR="009E68E6" w:rsidRDefault="009E68E6" w:rsidP="009E68E6">
      <w:pPr>
        <w:pStyle w:val="TABLE-title"/>
      </w:pPr>
      <w:bookmarkStart w:id="245" w:name="_Ref247892445"/>
      <w:bookmarkStart w:id="246" w:name="_Toc380749911"/>
      <w:bookmarkStart w:id="247" w:name="_Toc384651572"/>
      <w:bookmarkStart w:id="248" w:name="_Toc17117622"/>
      <w:r>
        <w:t xml:space="preserve">Table </w:t>
      </w:r>
      <w:r>
        <w:fldChar w:fldCharType="begin"/>
      </w:r>
      <w:r>
        <w:instrText xml:space="preserve"> SEQ Table \* ARABIC </w:instrText>
      </w:r>
      <w:r>
        <w:fldChar w:fldCharType="separate"/>
      </w:r>
      <w:r w:rsidR="008D7DE5">
        <w:rPr>
          <w:noProof/>
        </w:rPr>
        <w:t>7</w:t>
      </w:r>
      <w:r>
        <w:rPr>
          <w:noProof/>
        </w:rPr>
        <w:fldChar w:fldCharType="end"/>
      </w:r>
      <w:r>
        <w:rPr>
          <w:noProof/>
        </w:rPr>
        <w:t xml:space="preserve"> </w:t>
      </w:r>
      <w:bookmarkEnd w:id="245"/>
      <w:r w:rsidRPr="006D48ED">
        <w:t xml:space="preserve">— </w:t>
      </w:r>
      <w:r>
        <w:t>Defines for Implementation Values</w:t>
      </w:r>
      <w:bookmarkEnd w:id="246"/>
      <w:bookmarkEnd w:id="247"/>
      <w:bookmarkEnd w:id="248"/>
    </w:p>
    <w:tbl>
      <w:tblPr>
        <w:tblW w:w="92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388"/>
        <w:gridCol w:w="2880"/>
        <w:gridCol w:w="3025"/>
        <w:tblGridChange w:id="249">
          <w:tblGrid>
            <w:gridCol w:w="3388"/>
            <w:gridCol w:w="2880"/>
            <w:gridCol w:w="3025"/>
          </w:tblGrid>
        </w:tblGridChange>
      </w:tblGrid>
      <w:tr w:rsidR="009E68E6" w:rsidRPr="00C433B6" w14:paraId="7A2D78CE" w14:textId="77777777" w:rsidTr="007D670E">
        <w:trPr>
          <w:cantSplit/>
          <w:tblHeader/>
        </w:trPr>
        <w:tc>
          <w:tcPr>
            <w:tcW w:w="3388" w:type="dxa"/>
            <w:tcBorders>
              <w:top w:val="single" w:sz="12" w:space="0" w:color="auto"/>
              <w:bottom w:val="single" w:sz="12" w:space="0" w:color="auto"/>
            </w:tcBorders>
            <w:vAlign w:val="center"/>
          </w:tcPr>
          <w:p w14:paraId="0F96ED23" w14:textId="77777777" w:rsidR="009E68E6" w:rsidRPr="00C433B6" w:rsidRDefault="009E68E6" w:rsidP="002219F4">
            <w:pPr>
              <w:pStyle w:val="TABLE-col-heading"/>
              <w:jc w:val="left"/>
            </w:pPr>
            <w:r w:rsidRPr="00C433B6">
              <w:t>Name</w:t>
            </w:r>
          </w:p>
        </w:tc>
        <w:tc>
          <w:tcPr>
            <w:tcW w:w="2880" w:type="dxa"/>
            <w:tcBorders>
              <w:top w:val="single" w:sz="12" w:space="0" w:color="auto"/>
              <w:bottom w:val="single" w:sz="12" w:space="0" w:color="auto"/>
            </w:tcBorders>
            <w:vAlign w:val="center"/>
          </w:tcPr>
          <w:p w14:paraId="2C141EC0" w14:textId="77777777" w:rsidR="009E68E6" w:rsidRPr="00C433B6" w:rsidRDefault="009E68E6" w:rsidP="002219F4">
            <w:pPr>
              <w:pStyle w:val="TABLE-col-heading"/>
              <w:jc w:val="left"/>
            </w:pPr>
            <w:r w:rsidRPr="00C433B6">
              <w:t>Value</w:t>
            </w:r>
          </w:p>
        </w:tc>
        <w:tc>
          <w:tcPr>
            <w:tcW w:w="3025" w:type="dxa"/>
            <w:tcBorders>
              <w:top w:val="single" w:sz="12" w:space="0" w:color="auto"/>
              <w:bottom w:val="single" w:sz="12" w:space="0" w:color="auto"/>
              <w:right w:val="single" w:sz="12" w:space="0" w:color="auto"/>
            </w:tcBorders>
            <w:vAlign w:val="center"/>
          </w:tcPr>
          <w:p w14:paraId="1AEC66B9" w14:textId="77777777" w:rsidR="009E68E6" w:rsidRPr="00C433B6" w:rsidRDefault="009E68E6" w:rsidP="002219F4">
            <w:pPr>
              <w:pStyle w:val="TABLE-col-heading"/>
              <w:jc w:val="left"/>
            </w:pPr>
            <w:r w:rsidRPr="00C433B6">
              <w:t>Description</w:t>
            </w:r>
          </w:p>
        </w:tc>
      </w:tr>
      <w:tr w:rsidR="009E68E6" w:rsidRPr="00C433B6" w14:paraId="09C3423D" w14:textId="77777777" w:rsidTr="007D670E">
        <w:trPr>
          <w:cantSplit/>
        </w:trPr>
        <w:tc>
          <w:tcPr>
            <w:tcW w:w="3388" w:type="dxa"/>
            <w:tcBorders>
              <w:top w:val="single" w:sz="6" w:space="0" w:color="auto"/>
            </w:tcBorders>
            <w:vAlign w:val="center"/>
          </w:tcPr>
          <w:p w14:paraId="3D80807B" w14:textId="77777777" w:rsidR="009E68E6" w:rsidRPr="00C433B6" w:rsidRDefault="009E68E6" w:rsidP="002219F4">
            <w:pPr>
              <w:pStyle w:val="TABLE-cell"/>
              <w:jc w:val="left"/>
            </w:pPr>
            <w:r w:rsidRPr="00C433B6">
              <w:t>FIELD_UPGRADE_IMPLEMENTED</w:t>
            </w:r>
          </w:p>
        </w:tc>
        <w:tc>
          <w:tcPr>
            <w:tcW w:w="2880" w:type="dxa"/>
            <w:tcBorders>
              <w:top w:val="single" w:sz="6" w:space="0" w:color="auto"/>
            </w:tcBorders>
            <w:vAlign w:val="center"/>
          </w:tcPr>
          <w:p w14:paraId="05CDBC17" w14:textId="77777777" w:rsidR="009E68E6" w:rsidRPr="00C433B6" w:rsidRDefault="009E68E6" w:rsidP="002219F4">
            <w:pPr>
              <w:pStyle w:val="TABLE-cell"/>
              <w:jc w:val="left"/>
            </w:pPr>
            <w:r w:rsidRPr="00C433B6">
              <w:t>NO</w:t>
            </w:r>
          </w:p>
        </w:tc>
        <w:tc>
          <w:tcPr>
            <w:tcW w:w="3025" w:type="dxa"/>
            <w:tcBorders>
              <w:top w:val="single" w:sz="6" w:space="0" w:color="auto"/>
              <w:right w:val="single" w:sz="12" w:space="0" w:color="auto"/>
            </w:tcBorders>
            <w:vAlign w:val="center"/>
          </w:tcPr>
          <w:p w14:paraId="40B563D2" w14:textId="77777777" w:rsidR="009E68E6" w:rsidRPr="00C433B6" w:rsidRDefault="009E68E6" w:rsidP="002219F4">
            <w:pPr>
              <w:pStyle w:val="TABLE-cell"/>
              <w:jc w:val="left"/>
            </w:pPr>
            <w:r w:rsidRPr="00C433B6">
              <w:t xml:space="preserve">temporary define </w:t>
            </w:r>
          </w:p>
        </w:tc>
      </w:tr>
      <w:tr w:rsidR="000B27EE" w:rsidRPr="00C433B6" w14:paraId="1601E3B2" w14:textId="77777777" w:rsidTr="007D670E">
        <w:trPr>
          <w:cantSplit/>
        </w:trPr>
        <w:tc>
          <w:tcPr>
            <w:tcW w:w="3388" w:type="dxa"/>
            <w:tcBorders>
              <w:top w:val="single" w:sz="6" w:space="0" w:color="auto"/>
            </w:tcBorders>
            <w:vAlign w:val="center"/>
          </w:tcPr>
          <w:p w14:paraId="22D0D48F" w14:textId="77777777" w:rsidR="000B27EE" w:rsidRPr="00C433B6" w:rsidRDefault="000B27EE" w:rsidP="002219F4">
            <w:pPr>
              <w:pStyle w:val="TABLE-cell"/>
              <w:jc w:val="left"/>
            </w:pPr>
            <w:del w:id="250" w:author="David Wooten" w:date="2019-10-19T10:22:00Z">
              <w:r w:rsidDel="00EA0E94">
                <w:delText>RADIX_BITS</w:delText>
              </w:r>
            </w:del>
          </w:p>
        </w:tc>
        <w:tc>
          <w:tcPr>
            <w:tcW w:w="2880" w:type="dxa"/>
            <w:tcBorders>
              <w:top w:val="single" w:sz="6" w:space="0" w:color="auto"/>
            </w:tcBorders>
            <w:vAlign w:val="center"/>
          </w:tcPr>
          <w:p w14:paraId="407746D8" w14:textId="77777777" w:rsidR="000B27EE" w:rsidRPr="00C433B6" w:rsidRDefault="000B27EE" w:rsidP="002219F4">
            <w:pPr>
              <w:pStyle w:val="TABLE-cell"/>
              <w:jc w:val="left"/>
            </w:pPr>
            <w:del w:id="251" w:author="David Wooten" w:date="2019-10-19T10:22:00Z">
              <w:r w:rsidDel="00EA0E94">
                <w:delText>32</w:delText>
              </w:r>
            </w:del>
          </w:p>
        </w:tc>
        <w:tc>
          <w:tcPr>
            <w:tcW w:w="3025" w:type="dxa"/>
            <w:tcBorders>
              <w:top w:val="single" w:sz="6" w:space="0" w:color="auto"/>
              <w:right w:val="single" w:sz="12" w:space="0" w:color="auto"/>
            </w:tcBorders>
            <w:vAlign w:val="center"/>
          </w:tcPr>
          <w:p w14:paraId="3AE59E97" w14:textId="77777777" w:rsidR="000B27EE" w:rsidRPr="00C433B6" w:rsidRDefault="000B27EE" w:rsidP="002219F4">
            <w:pPr>
              <w:pStyle w:val="TABLE-cell"/>
              <w:jc w:val="left"/>
            </w:pPr>
            <w:del w:id="252" w:author="David Wooten" w:date="2019-10-19T10:22:00Z">
              <w:r w:rsidDel="00EA0E94">
                <w:delText>The number of bits in a word. This is used in the big number library to set the unit of allocation. The reference implementation allows values of 32 and 64. It should be set to a value that is compatible with libraries that are used (e.g, OpenSSL).</w:delText>
              </w:r>
            </w:del>
          </w:p>
        </w:tc>
      </w:tr>
      <w:tr w:rsidR="002009FA" w:rsidRPr="00C433B6" w14:paraId="01A604C8" w14:textId="77777777" w:rsidTr="007D670E">
        <w:trPr>
          <w:cantSplit/>
        </w:trPr>
        <w:tc>
          <w:tcPr>
            <w:tcW w:w="3388" w:type="dxa"/>
            <w:tcBorders>
              <w:top w:val="single" w:sz="6" w:space="0" w:color="auto"/>
            </w:tcBorders>
            <w:vAlign w:val="center"/>
          </w:tcPr>
          <w:p w14:paraId="6188D929" w14:textId="77777777" w:rsidR="002009FA" w:rsidRDefault="002009FA" w:rsidP="002219F4">
            <w:pPr>
              <w:pStyle w:val="TABLE-cell"/>
              <w:jc w:val="left"/>
            </w:pPr>
            <w:del w:id="253" w:author="David Wooten" w:date="2019-10-19T11:09:00Z">
              <w:r w:rsidDel="00FE2623">
                <w:delText>HASH_ALIGNMENT</w:delText>
              </w:r>
            </w:del>
          </w:p>
        </w:tc>
        <w:tc>
          <w:tcPr>
            <w:tcW w:w="2880" w:type="dxa"/>
            <w:tcBorders>
              <w:top w:val="single" w:sz="6" w:space="0" w:color="auto"/>
            </w:tcBorders>
            <w:vAlign w:val="center"/>
          </w:tcPr>
          <w:p w14:paraId="59FFEE42" w14:textId="77777777" w:rsidR="002009FA" w:rsidRDefault="002009FA" w:rsidP="002219F4">
            <w:pPr>
              <w:pStyle w:val="TABLE-cell"/>
              <w:jc w:val="left"/>
            </w:pPr>
            <w:del w:id="254" w:author="David Wooten" w:date="2019-10-19T11:09:00Z">
              <w:r w:rsidDel="00FE2623">
                <w:delText>4</w:delText>
              </w:r>
            </w:del>
          </w:p>
        </w:tc>
        <w:tc>
          <w:tcPr>
            <w:tcW w:w="3025" w:type="dxa"/>
            <w:tcBorders>
              <w:top w:val="single" w:sz="6" w:space="0" w:color="auto"/>
              <w:right w:val="single" w:sz="12" w:space="0" w:color="auto"/>
            </w:tcBorders>
            <w:vAlign w:val="center"/>
          </w:tcPr>
          <w:p w14:paraId="4A643730" w14:textId="77777777" w:rsidR="002009FA" w:rsidRDefault="002009FA" w:rsidP="002219F4">
            <w:pPr>
              <w:pStyle w:val="TABLE-cell"/>
              <w:jc w:val="left"/>
            </w:pPr>
            <w:del w:id="255" w:author="David Wooten" w:date="2019-10-19T11:09:00Z">
              <w:r w:rsidDel="00FE2623">
                <w:delText>The byte alignment for hash structure</w:delText>
              </w:r>
            </w:del>
          </w:p>
        </w:tc>
      </w:tr>
      <w:tr w:rsidR="002009FA" w:rsidRPr="00C433B6" w14:paraId="56ECF87F" w14:textId="77777777" w:rsidTr="007D670E">
        <w:trPr>
          <w:cantSplit/>
        </w:trPr>
        <w:tc>
          <w:tcPr>
            <w:tcW w:w="3388" w:type="dxa"/>
            <w:tcBorders>
              <w:top w:val="single" w:sz="6" w:space="0" w:color="auto"/>
            </w:tcBorders>
            <w:vAlign w:val="center"/>
          </w:tcPr>
          <w:p w14:paraId="5912260D" w14:textId="77777777" w:rsidR="002009FA" w:rsidRDefault="002009FA" w:rsidP="002219F4">
            <w:pPr>
              <w:pStyle w:val="TABLE-cell"/>
              <w:jc w:val="left"/>
            </w:pPr>
            <w:del w:id="256" w:author="David Wooten" w:date="2019-10-19T11:09:00Z">
              <w:r w:rsidDel="00FE2623">
                <w:delText>SYMMETRIC_ALIGNMENT</w:delText>
              </w:r>
            </w:del>
          </w:p>
        </w:tc>
        <w:tc>
          <w:tcPr>
            <w:tcW w:w="2880" w:type="dxa"/>
            <w:tcBorders>
              <w:top w:val="single" w:sz="6" w:space="0" w:color="auto"/>
            </w:tcBorders>
            <w:vAlign w:val="center"/>
          </w:tcPr>
          <w:p w14:paraId="284A9FCF" w14:textId="77777777" w:rsidR="002009FA" w:rsidRDefault="002009FA" w:rsidP="002219F4">
            <w:pPr>
              <w:pStyle w:val="TABLE-cell"/>
              <w:jc w:val="left"/>
            </w:pPr>
            <w:del w:id="257" w:author="David Wooten" w:date="2019-10-19T11:09:00Z">
              <w:r w:rsidDel="00FE2623">
                <w:delText>4</w:delText>
              </w:r>
            </w:del>
          </w:p>
        </w:tc>
        <w:tc>
          <w:tcPr>
            <w:tcW w:w="3025" w:type="dxa"/>
            <w:tcBorders>
              <w:top w:val="single" w:sz="6" w:space="0" w:color="auto"/>
              <w:right w:val="single" w:sz="12" w:space="0" w:color="auto"/>
            </w:tcBorders>
            <w:vAlign w:val="center"/>
          </w:tcPr>
          <w:p w14:paraId="51E19A65" w14:textId="77777777" w:rsidR="002009FA" w:rsidRDefault="002009FA" w:rsidP="002219F4">
            <w:pPr>
              <w:pStyle w:val="TABLE-cell"/>
              <w:jc w:val="left"/>
            </w:pPr>
            <w:del w:id="258" w:author="David Wooten" w:date="2019-10-19T11:09:00Z">
              <w:r w:rsidDel="00FE2623">
                <w:delText>The alignment for symmetric structures.</w:delText>
              </w:r>
            </w:del>
          </w:p>
        </w:tc>
      </w:tr>
      <w:tr w:rsidR="00D6069E" w:rsidRPr="00C433B6" w14:paraId="324BA7E2" w14:textId="77777777" w:rsidTr="007D670E">
        <w:trPr>
          <w:cantSplit/>
        </w:trPr>
        <w:tc>
          <w:tcPr>
            <w:tcW w:w="3388" w:type="dxa"/>
            <w:tcBorders>
              <w:top w:val="single" w:sz="6" w:space="0" w:color="auto"/>
            </w:tcBorders>
            <w:vAlign w:val="center"/>
          </w:tcPr>
          <w:p w14:paraId="5C05F7E0" w14:textId="77777777" w:rsidR="00D6069E" w:rsidRDefault="00D6069E" w:rsidP="002219F4">
            <w:pPr>
              <w:pStyle w:val="TABLE-cell"/>
              <w:jc w:val="left"/>
            </w:pPr>
            <w:r>
              <w:t>HASH_LIB</w:t>
            </w:r>
          </w:p>
        </w:tc>
        <w:tc>
          <w:tcPr>
            <w:tcW w:w="2880" w:type="dxa"/>
            <w:tcBorders>
              <w:top w:val="single" w:sz="6" w:space="0" w:color="auto"/>
            </w:tcBorders>
            <w:vAlign w:val="center"/>
          </w:tcPr>
          <w:p w14:paraId="6C03411C" w14:textId="77777777" w:rsidR="00D6069E" w:rsidRDefault="00D6069E" w:rsidP="002219F4">
            <w:pPr>
              <w:pStyle w:val="TABLE-cell"/>
              <w:jc w:val="left"/>
            </w:pPr>
            <w:r>
              <w:t>O</w:t>
            </w:r>
            <w:ins w:id="259" w:author="David Wooten" w:date="2019-03-28T21:43:00Z">
              <w:r w:rsidR="008E481B">
                <w:t>ssl</w:t>
              </w:r>
            </w:ins>
          </w:p>
        </w:tc>
        <w:tc>
          <w:tcPr>
            <w:tcW w:w="3025" w:type="dxa"/>
            <w:tcBorders>
              <w:top w:val="single" w:sz="6" w:space="0" w:color="auto"/>
              <w:right w:val="single" w:sz="12" w:space="0" w:color="auto"/>
            </w:tcBorders>
            <w:vAlign w:val="center"/>
          </w:tcPr>
          <w:p w14:paraId="53E5CF39" w14:textId="77777777" w:rsidR="00D6069E" w:rsidRDefault="00D6069E" w:rsidP="002219F4">
            <w:pPr>
              <w:pStyle w:val="TABLE-cell"/>
              <w:jc w:val="left"/>
            </w:pPr>
            <w:r>
              <w:t xml:space="preserve">Selection of the library that provides the basic hashing functions. </w:t>
            </w:r>
          </w:p>
        </w:tc>
      </w:tr>
      <w:tr w:rsidR="00D6069E" w:rsidRPr="00C433B6" w14:paraId="167BC270" w14:textId="77777777" w:rsidTr="007D670E">
        <w:trPr>
          <w:cantSplit/>
        </w:trPr>
        <w:tc>
          <w:tcPr>
            <w:tcW w:w="3388" w:type="dxa"/>
            <w:tcBorders>
              <w:top w:val="single" w:sz="6" w:space="0" w:color="auto"/>
            </w:tcBorders>
            <w:vAlign w:val="center"/>
          </w:tcPr>
          <w:p w14:paraId="1B744B57" w14:textId="77777777" w:rsidR="00D6069E" w:rsidRDefault="00D6069E" w:rsidP="002219F4">
            <w:pPr>
              <w:pStyle w:val="TABLE-cell"/>
              <w:jc w:val="left"/>
            </w:pPr>
            <w:r>
              <w:t>SYM_LIB</w:t>
            </w:r>
          </w:p>
        </w:tc>
        <w:tc>
          <w:tcPr>
            <w:tcW w:w="2880" w:type="dxa"/>
            <w:tcBorders>
              <w:top w:val="single" w:sz="6" w:space="0" w:color="auto"/>
            </w:tcBorders>
            <w:vAlign w:val="center"/>
          </w:tcPr>
          <w:p w14:paraId="577B11F6" w14:textId="77777777" w:rsidR="00D6069E" w:rsidRDefault="00D6069E" w:rsidP="008E481B">
            <w:pPr>
              <w:pStyle w:val="TABLE-cell"/>
              <w:jc w:val="left"/>
            </w:pPr>
            <w:r>
              <w:t>O</w:t>
            </w:r>
            <w:ins w:id="260" w:author="David Wooten" w:date="2019-03-28T21:43:00Z">
              <w:r w:rsidR="008E481B">
                <w:t>ssl</w:t>
              </w:r>
            </w:ins>
          </w:p>
        </w:tc>
        <w:tc>
          <w:tcPr>
            <w:tcW w:w="3025" w:type="dxa"/>
            <w:tcBorders>
              <w:top w:val="single" w:sz="6" w:space="0" w:color="auto"/>
              <w:right w:val="single" w:sz="12" w:space="0" w:color="auto"/>
            </w:tcBorders>
            <w:vAlign w:val="center"/>
          </w:tcPr>
          <w:p w14:paraId="276CDD8A" w14:textId="77777777" w:rsidR="00D6069E" w:rsidRDefault="00D6069E" w:rsidP="002219F4">
            <w:pPr>
              <w:pStyle w:val="TABLE-cell"/>
              <w:jc w:val="left"/>
            </w:pPr>
            <w:r>
              <w:t>Selection of the library that provides the low-level symmetric cryptography. Choices are determined by the vendor (See LibSupport.h for implications).</w:t>
            </w:r>
          </w:p>
        </w:tc>
      </w:tr>
      <w:tr w:rsidR="00D6069E" w:rsidRPr="00C433B6" w14:paraId="3A3AE366" w14:textId="77777777" w:rsidTr="007D670E">
        <w:trPr>
          <w:cantSplit/>
        </w:trPr>
        <w:tc>
          <w:tcPr>
            <w:tcW w:w="3388" w:type="dxa"/>
            <w:tcBorders>
              <w:top w:val="single" w:sz="6" w:space="0" w:color="auto"/>
            </w:tcBorders>
            <w:vAlign w:val="center"/>
          </w:tcPr>
          <w:p w14:paraId="24DF0B38" w14:textId="77777777" w:rsidR="00D6069E" w:rsidRDefault="00D6069E" w:rsidP="002219F4">
            <w:pPr>
              <w:pStyle w:val="TABLE-cell"/>
              <w:jc w:val="left"/>
            </w:pPr>
            <w:r>
              <w:t>MATH_LIB</w:t>
            </w:r>
          </w:p>
        </w:tc>
        <w:tc>
          <w:tcPr>
            <w:tcW w:w="2880" w:type="dxa"/>
            <w:tcBorders>
              <w:top w:val="single" w:sz="6" w:space="0" w:color="auto"/>
            </w:tcBorders>
            <w:vAlign w:val="center"/>
          </w:tcPr>
          <w:p w14:paraId="1BBE3697" w14:textId="77777777" w:rsidR="00D6069E" w:rsidRDefault="00D6069E" w:rsidP="008E481B">
            <w:pPr>
              <w:pStyle w:val="TABLE-cell"/>
              <w:jc w:val="left"/>
            </w:pPr>
            <w:r>
              <w:t>O</w:t>
            </w:r>
            <w:ins w:id="261" w:author="David Wooten" w:date="2019-03-28T21:43:00Z">
              <w:r w:rsidR="008E481B">
                <w:t>ssl</w:t>
              </w:r>
            </w:ins>
          </w:p>
        </w:tc>
        <w:tc>
          <w:tcPr>
            <w:tcW w:w="3025" w:type="dxa"/>
            <w:tcBorders>
              <w:top w:val="single" w:sz="6" w:space="0" w:color="auto"/>
              <w:right w:val="single" w:sz="12" w:space="0" w:color="auto"/>
            </w:tcBorders>
            <w:vAlign w:val="center"/>
          </w:tcPr>
          <w:p w14:paraId="6B411120" w14:textId="77777777" w:rsidR="00D6069E" w:rsidRDefault="00D6069E" w:rsidP="002219F4">
            <w:pPr>
              <w:pStyle w:val="TABLE-cell"/>
              <w:jc w:val="left"/>
            </w:pPr>
            <w:r>
              <w:t>Selection of the library that provides the big number math including ECC. Choices are determined by the vendor (See LibSupport.h for implications).</w:t>
            </w:r>
          </w:p>
        </w:tc>
      </w:tr>
      <w:tr w:rsidR="009E68E6" w:rsidRPr="00C433B6" w14:paraId="2F520091" w14:textId="77777777" w:rsidTr="007D670E">
        <w:trPr>
          <w:cantSplit/>
        </w:trPr>
        <w:tc>
          <w:tcPr>
            <w:tcW w:w="3388" w:type="dxa"/>
            <w:tcBorders>
              <w:top w:val="single" w:sz="6" w:space="0" w:color="auto"/>
            </w:tcBorders>
            <w:vAlign w:val="center"/>
          </w:tcPr>
          <w:p w14:paraId="003293C1" w14:textId="77777777" w:rsidR="009E68E6" w:rsidRPr="00C433B6" w:rsidRDefault="009E68E6" w:rsidP="002219F4">
            <w:pPr>
              <w:pStyle w:val="TABLE-cell"/>
              <w:jc w:val="left"/>
            </w:pPr>
            <w:del w:id="262" w:author="David Wooten" w:date="2019-10-19T10:22:00Z">
              <w:r w:rsidRPr="00C433B6" w:rsidDel="00EA0E94">
                <w:delText>BSIZE</w:delText>
              </w:r>
            </w:del>
          </w:p>
        </w:tc>
        <w:tc>
          <w:tcPr>
            <w:tcW w:w="2880" w:type="dxa"/>
            <w:tcBorders>
              <w:top w:val="single" w:sz="6" w:space="0" w:color="auto"/>
            </w:tcBorders>
            <w:vAlign w:val="center"/>
          </w:tcPr>
          <w:p w14:paraId="2F5B0278" w14:textId="77777777" w:rsidR="009E68E6" w:rsidRPr="00C433B6" w:rsidRDefault="009E68E6" w:rsidP="002219F4">
            <w:pPr>
              <w:pStyle w:val="TABLE-cell"/>
              <w:jc w:val="left"/>
            </w:pPr>
            <w:del w:id="263" w:author="David Wooten" w:date="2019-10-19T10:22:00Z">
              <w:r w:rsidRPr="00C433B6" w:rsidDel="00EA0E94">
                <w:delText>UINT16</w:delText>
              </w:r>
            </w:del>
          </w:p>
        </w:tc>
        <w:tc>
          <w:tcPr>
            <w:tcW w:w="3025" w:type="dxa"/>
            <w:tcBorders>
              <w:top w:val="single" w:sz="6" w:space="0" w:color="auto"/>
              <w:right w:val="single" w:sz="12" w:space="0" w:color="auto"/>
            </w:tcBorders>
            <w:vAlign w:val="center"/>
          </w:tcPr>
          <w:p w14:paraId="517A87A4" w14:textId="77777777" w:rsidR="009E68E6" w:rsidRPr="00C433B6" w:rsidDel="00EA0E94" w:rsidRDefault="009E68E6" w:rsidP="002219F4">
            <w:pPr>
              <w:pStyle w:val="TABLE-cell"/>
              <w:jc w:val="left"/>
              <w:rPr>
                <w:del w:id="264" w:author="David Wooten" w:date="2019-10-19T10:22:00Z"/>
              </w:rPr>
            </w:pPr>
            <w:del w:id="265" w:author="David Wooten" w:date="2019-10-19T10:22:00Z">
              <w:r w:rsidRPr="00C433B6" w:rsidDel="00EA0E94">
                <w:delText>size used for</w:delText>
              </w:r>
              <w:r w:rsidDel="00EA0E94">
                <w:delText xml:space="preserve"> internal storage of</w:delText>
              </w:r>
              <w:r w:rsidRPr="00C433B6" w:rsidDel="00EA0E94">
                <w:delText xml:space="preserve"> </w:delText>
              </w:r>
              <w:r w:rsidDel="00EA0E94">
                <w:delText>the size field of a TPM2B</w:delText>
              </w:r>
            </w:del>
          </w:p>
          <w:p w14:paraId="64B282D5" w14:textId="77777777" w:rsidR="009E68E6" w:rsidRPr="00C433B6" w:rsidRDefault="009E68E6" w:rsidP="002219F4">
            <w:pPr>
              <w:pStyle w:val="TABLE-cell"/>
              <w:jc w:val="left"/>
            </w:pPr>
            <w:del w:id="266" w:author="David Wooten" w:date="2019-10-19T10:22:00Z">
              <w:r w:rsidRPr="00C433B6" w:rsidDel="00EA0E94">
                <w:delText>This is the definition used for the reference design. Compilation with this value changed may cause warnings about conversions.</w:delText>
              </w:r>
            </w:del>
          </w:p>
        </w:tc>
      </w:tr>
      <w:tr w:rsidR="009E68E6" w:rsidRPr="00C433B6" w14:paraId="7A4737ED" w14:textId="77777777" w:rsidTr="007D670E">
        <w:trPr>
          <w:cantSplit/>
        </w:trPr>
        <w:tc>
          <w:tcPr>
            <w:tcW w:w="3388" w:type="dxa"/>
            <w:tcBorders>
              <w:top w:val="single" w:sz="6" w:space="0" w:color="auto"/>
            </w:tcBorders>
            <w:vAlign w:val="center"/>
          </w:tcPr>
          <w:p w14:paraId="77EC96AF" w14:textId="77777777" w:rsidR="009E68E6" w:rsidRPr="00C433B6" w:rsidRDefault="009E68E6" w:rsidP="002219F4">
            <w:pPr>
              <w:pStyle w:val="TABLE-cell"/>
              <w:jc w:val="left"/>
            </w:pPr>
            <w:r w:rsidRPr="00C433B6">
              <w:t>IMPLEMENTATION_PCR</w:t>
            </w:r>
          </w:p>
        </w:tc>
        <w:tc>
          <w:tcPr>
            <w:tcW w:w="2880" w:type="dxa"/>
            <w:tcBorders>
              <w:top w:val="single" w:sz="6" w:space="0" w:color="auto"/>
            </w:tcBorders>
            <w:vAlign w:val="center"/>
          </w:tcPr>
          <w:p w14:paraId="4A5DB9E0" w14:textId="77777777" w:rsidR="009E68E6" w:rsidRPr="00C433B6" w:rsidRDefault="009E68E6" w:rsidP="002219F4">
            <w:pPr>
              <w:pStyle w:val="TABLE-cell"/>
              <w:jc w:val="left"/>
            </w:pPr>
            <w:r w:rsidRPr="00C433B6">
              <w:t>24</w:t>
            </w:r>
          </w:p>
        </w:tc>
        <w:tc>
          <w:tcPr>
            <w:tcW w:w="3025" w:type="dxa"/>
            <w:tcBorders>
              <w:top w:val="single" w:sz="6" w:space="0" w:color="auto"/>
              <w:right w:val="single" w:sz="12" w:space="0" w:color="auto"/>
            </w:tcBorders>
            <w:vAlign w:val="center"/>
          </w:tcPr>
          <w:p w14:paraId="08B09B6C" w14:textId="77777777" w:rsidR="009E68E6" w:rsidRPr="00C433B6" w:rsidRDefault="009E68E6" w:rsidP="002219F4">
            <w:pPr>
              <w:pStyle w:val="TABLE-cell"/>
              <w:jc w:val="left"/>
            </w:pPr>
            <w:r w:rsidRPr="00C433B6">
              <w:t>the number of PCR in the TPM</w:t>
            </w:r>
          </w:p>
        </w:tc>
      </w:tr>
      <w:tr w:rsidR="000C5CF0" w:rsidRPr="00C433B6" w14:paraId="683AC06C" w14:textId="77777777" w:rsidTr="00E84C88">
        <w:tblPrEx>
          <w:tblW w:w="92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ExChange w:id="267" w:author="Andrey Marochko" w:date="2020-01-03T17:55:00Z">
            <w:tblPrEx>
              <w:tblW w:w="92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Ex>
          </w:tblPrExChange>
        </w:tblPrEx>
        <w:trPr>
          <w:cantSplit/>
          <w:ins w:id="268" w:author="Andrey Marochko" w:date="2020-01-03T17:55:00Z"/>
          <w:trPrChange w:id="269" w:author="Andrey Marochko" w:date="2020-01-03T17:55:00Z">
            <w:trPr>
              <w:cantSplit/>
            </w:trPr>
          </w:trPrChange>
        </w:trPr>
        <w:tc>
          <w:tcPr>
            <w:tcW w:w="3388" w:type="dxa"/>
            <w:tcBorders>
              <w:top w:val="single" w:sz="6" w:space="0" w:color="auto"/>
            </w:tcBorders>
            <w:tcPrChange w:id="270" w:author="Andrey Marochko" w:date="2020-01-03T17:55:00Z">
              <w:tcPr>
                <w:tcW w:w="3388" w:type="dxa"/>
                <w:tcBorders>
                  <w:top w:val="single" w:sz="6" w:space="0" w:color="auto"/>
                </w:tcBorders>
                <w:vAlign w:val="center"/>
              </w:tcPr>
            </w:tcPrChange>
          </w:tcPr>
          <w:p w14:paraId="5A78F1C6" w14:textId="4E0AC74A" w:rsidR="000C5CF0" w:rsidRPr="00C433B6" w:rsidRDefault="000C5CF0" w:rsidP="000C5CF0">
            <w:pPr>
              <w:pStyle w:val="TABLE-cell"/>
              <w:jc w:val="left"/>
              <w:rPr>
                <w:ins w:id="271" w:author="Andrey Marochko" w:date="2020-01-03T17:55:00Z"/>
              </w:rPr>
            </w:pPr>
            <w:ins w:id="272" w:author="Andrey Marochko" w:date="2020-01-03T17:55:00Z">
              <w:r w:rsidRPr="00FE2E8F">
                <w:t>PCR_SELECT_MAX</w:t>
              </w:r>
            </w:ins>
          </w:p>
        </w:tc>
        <w:tc>
          <w:tcPr>
            <w:tcW w:w="2880" w:type="dxa"/>
            <w:tcBorders>
              <w:top w:val="single" w:sz="6" w:space="0" w:color="auto"/>
            </w:tcBorders>
            <w:tcPrChange w:id="273" w:author="Andrey Marochko" w:date="2020-01-03T17:55:00Z">
              <w:tcPr>
                <w:tcW w:w="2880" w:type="dxa"/>
                <w:tcBorders>
                  <w:top w:val="single" w:sz="6" w:space="0" w:color="auto"/>
                </w:tcBorders>
                <w:vAlign w:val="center"/>
              </w:tcPr>
            </w:tcPrChange>
          </w:tcPr>
          <w:p w14:paraId="6CE01863" w14:textId="0E8C4AA3" w:rsidR="000C5CF0" w:rsidRPr="00C433B6" w:rsidRDefault="000C5CF0" w:rsidP="000C5CF0">
            <w:pPr>
              <w:pStyle w:val="TABLE-cell"/>
              <w:jc w:val="left"/>
              <w:rPr>
                <w:ins w:id="274" w:author="Andrey Marochko" w:date="2020-01-03T17:55:00Z"/>
              </w:rPr>
            </w:pPr>
            <w:ins w:id="275" w:author="Andrey Marochko" w:date="2020-01-03T17:55:00Z">
              <w:r w:rsidRPr="00FE2E8F">
                <w:t>((IMPLEMENTATION_PCR+7)/8)</w:t>
              </w:r>
            </w:ins>
          </w:p>
        </w:tc>
        <w:tc>
          <w:tcPr>
            <w:tcW w:w="3025" w:type="dxa"/>
            <w:tcBorders>
              <w:top w:val="single" w:sz="6" w:space="0" w:color="auto"/>
              <w:right w:val="single" w:sz="12" w:space="0" w:color="auto"/>
            </w:tcBorders>
            <w:tcPrChange w:id="276" w:author="Andrey Marochko" w:date="2020-01-03T17:55:00Z">
              <w:tcPr>
                <w:tcW w:w="3025" w:type="dxa"/>
                <w:tcBorders>
                  <w:top w:val="single" w:sz="6" w:space="0" w:color="auto"/>
                  <w:right w:val="single" w:sz="12" w:space="0" w:color="auto"/>
                </w:tcBorders>
                <w:vAlign w:val="center"/>
              </w:tcPr>
            </w:tcPrChange>
          </w:tcPr>
          <w:p w14:paraId="6C147789" w14:textId="77777777" w:rsidR="000C5CF0" w:rsidRPr="00C433B6" w:rsidRDefault="000C5CF0" w:rsidP="000C5CF0">
            <w:pPr>
              <w:pStyle w:val="TABLE-cell"/>
              <w:jc w:val="left"/>
              <w:rPr>
                <w:ins w:id="277" w:author="Andrey Marochko" w:date="2020-01-03T17:55:00Z"/>
              </w:rPr>
            </w:pPr>
          </w:p>
        </w:tc>
      </w:tr>
      <w:tr w:rsidR="009E68E6" w:rsidRPr="00C433B6" w14:paraId="4FA05BCD" w14:textId="77777777" w:rsidTr="007D670E">
        <w:trPr>
          <w:cantSplit/>
        </w:trPr>
        <w:tc>
          <w:tcPr>
            <w:tcW w:w="3388" w:type="dxa"/>
            <w:vAlign w:val="center"/>
          </w:tcPr>
          <w:p w14:paraId="19397A0F" w14:textId="77777777" w:rsidR="009E68E6" w:rsidRPr="00C433B6" w:rsidRDefault="009E68E6" w:rsidP="002219F4">
            <w:pPr>
              <w:pStyle w:val="TABLE-cell"/>
              <w:jc w:val="left"/>
            </w:pPr>
            <w:r w:rsidRPr="00C433B6">
              <w:t>PLATFORM_PCR</w:t>
            </w:r>
          </w:p>
        </w:tc>
        <w:tc>
          <w:tcPr>
            <w:tcW w:w="2880" w:type="dxa"/>
            <w:vAlign w:val="center"/>
          </w:tcPr>
          <w:p w14:paraId="4D0C47C6" w14:textId="77777777" w:rsidR="009E68E6" w:rsidRPr="00C433B6" w:rsidRDefault="009E68E6" w:rsidP="002219F4">
            <w:pPr>
              <w:pStyle w:val="TABLE-cell"/>
              <w:jc w:val="left"/>
            </w:pPr>
            <w:r w:rsidRPr="00C433B6">
              <w:t>24</w:t>
            </w:r>
          </w:p>
        </w:tc>
        <w:tc>
          <w:tcPr>
            <w:tcW w:w="3025" w:type="dxa"/>
            <w:tcBorders>
              <w:right w:val="single" w:sz="12" w:space="0" w:color="auto"/>
            </w:tcBorders>
            <w:vAlign w:val="center"/>
          </w:tcPr>
          <w:p w14:paraId="6B2A44DA" w14:textId="77777777" w:rsidR="009E68E6" w:rsidRPr="00C433B6" w:rsidRDefault="009E68E6" w:rsidP="002219F4">
            <w:pPr>
              <w:pStyle w:val="TABLE-cell"/>
              <w:jc w:val="left"/>
            </w:pPr>
            <w:r w:rsidRPr="00C433B6">
              <w:t>the number of PCR required by the relevant platform specification</w:t>
            </w:r>
          </w:p>
        </w:tc>
      </w:tr>
      <w:tr w:rsidR="000C5CF0" w:rsidRPr="00C433B6" w14:paraId="7E8FC6B6" w14:textId="77777777" w:rsidTr="006C582B">
        <w:tblPrEx>
          <w:tblW w:w="92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ExChange w:id="278" w:author="Andrey Marochko" w:date="2020-01-03T17:55:00Z">
            <w:tblPrEx>
              <w:tblW w:w="92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Ex>
          </w:tblPrExChange>
        </w:tblPrEx>
        <w:trPr>
          <w:cantSplit/>
          <w:ins w:id="279" w:author="Andrey Marochko" w:date="2020-01-03T17:55:00Z"/>
          <w:trPrChange w:id="280" w:author="Andrey Marochko" w:date="2020-01-03T17:55:00Z">
            <w:trPr>
              <w:cantSplit/>
            </w:trPr>
          </w:trPrChange>
        </w:trPr>
        <w:tc>
          <w:tcPr>
            <w:tcW w:w="3388" w:type="dxa"/>
            <w:tcPrChange w:id="281" w:author="Andrey Marochko" w:date="2020-01-03T17:55:00Z">
              <w:tcPr>
                <w:tcW w:w="3388" w:type="dxa"/>
                <w:vAlign w:val="center"/>
              </w:tcPr>
            </w:tcPrChange>
          </w:tcPr>
          <w:p w14:paraId="0F68045A" w14:textId="319DD813" w:rsidR="000C5CF0" w:rsidRPr="00C433B6" w:rsidRDefault="000C5CF0" w:rsidP="000C5CF0">
            <w:pPr>
              <w:pStyle w:val="TABLE-cell"/>
              <w:jc w:val="left"/>
              <w:rPr>
                <w:ins w:id="282" w:author="Andrey Marochko" w:date="2020-01-03T17:55:00Z"/>
              </w:rPr>
            </w:pPr>
            <w:ins w:id="283" w:author="Andrey Marochko" w:date="2020-01-03T17:55:00Z">
              <w:r w:rsidRPr="00FE3074">
                <w:t>PCR_SELECT_MIN</w:t>
              </w:r>
            </w:ins>
          </w:p>
        </w:tc>
        <w:tc>
          <w:tcPr>
            <w:tcW w:w="2880" w:type="dxa"/>
            <w:tcPrChange w:id="284" w:author="Andrey Marochko" w:date="2020-01-03T17:55:00Z">
              <w:tcPr>
                <w:tcW w:w="2880" w:type="dxa"/>
                <w:vAlign w:val="center"/>
              </w:tcPr>
            </w:tcPrChange>
          </w:tcPr>
          <w:p w14:paraId="247B9DCE" w14:textId="0F77147E" w:rsidR="000C5CF0" w:rsidRPr="00C433B6" w:rsidRDefault="000C5CF0" w:rsidP="000C5CF0">
            <w:pPr>
              <w:pStyle w:val="TABLE-cell"/>
              <w:jc w:val="left"/>
              <w:rPr>
                <w:ins w:id="285" w:author="Andrey Marochko" w:date="2020-01-03T17:55:00Z"/>
              </w:rPr>
            </w:pPr>
            <w:ins w:id="286" w:author="Andrey Marochko" w:date="2020-01-03T17:55:00Z">
              <w:r w:rsidRPr="00FE3074">
                <w:t>((PLATFORM_PCR + 7) / 8)</w:t>
              </w:r>
            </w:ins>
          </w:p>
        </w:tc>
        <w:tc>
          <w:tcPr>
            <w:tcW w:w="3025" w:type="dxa"/>
            <w:tcBorders>
              <w:right w:val="single" w:sz="12" w:space="0" w:color="auto"/>
            </w:tcBorders>
            <w:tcPrChange w:id="287" w:author="Andrey Marochko" w:date="2020-01-03T17:55:00Z">
              <w:tcPr>
                <w:tcW w:w="3025" w:type="dxa"/>
                <w:tcBorders>
                  <w:right w:val="single" w:sz="12" w:space="0" w:color="auto"/>
                </w:tcBorders>
                <w:vAlign w:val="center"/>
              </w:tcPr>
            </w:tcPrChange>
          </w:tcPr>
          <w:p w14:paraId="3561A8A6" w14:textId="77777777" w:rsidR="000C5CF0" w:rsidRPr="00C433B6" w:rsidRDefault="000C5CF0" w:rsidP="000C5CF0">
            <w:pPr>
              <w:pStyle w:val="TABLE-cell"/>
              <w:jc w:val="left"/>
              <w:rPr>
                <w:ins w:id="288" w:author="Andrey Marochko" w:date="2020-01-03T17:55:00Z"/>
              </w:rPr>
            </w:pPr>
          </w:p>
        </w:tc>
      </w:tr>
      <w:tr w:rsidR="009E68E6" w:rsidRPr="00C433B6" w14:paraId="0BAB7A4C" w14:textId="77777777" w:rsidTr="007D670E">
        <w:trPr>
          <w:cantSplit/>
        </w:trPr>
        <w:tc>
          <w:tcPr>
            <w:tcW w:w="3388" w:type="dxa"/>
            <w:vAlign w:val="center"/>
          </w:tcPr>
          <w:p w14:paraId="55EEA402" w14:textId="77777777" w:rsidR="009E68E6" w:rsidRPr="00C433B6" w:rsidRDefault="009E68E6" w:rsidP="002219F4">
            <w:pPr>
              <w:pStyle w:val="TABLE-cell"/>
              <w:jc w:val="left"/>
            </w:pPr>
            <w:r>
              <w:t>DRTM</w:t>
            </w:r>
            <w:r w:rsidRPr="00C433B6">
              <w:t>_PCR</w:t>
            </w:r>
          </w:p>
        </w:tc>
        <w:tc>
          <w:tcPr>
            <w:tcW w:w="2880" w:type="dxa"/>
            <w:vAlign w:val="center"/>
          </w:tcPr>
          <w:p w14:paraId="3F16C714" w14:textId="77777777" w:rsidR="009E68E6" w:rsidRPr="00C433B6" w:rsidRDefault="009E68E6" w:rsidP="002219F4">
            <w:pPr>
              <w:pStyle w:val="TABLE-cell"/>
              <w:jc w:val="left"/>
            </w:pPr>
            <w:r w:rsidRPr="00C433B6">
              <w:t>17</w:t>
            </w:r>
          </w:p>
        </w:tc>
        <w:tc>
          <w:tcPr>
            <w:tcW w:w="3025" w:type="dxa"/>
            <w:tcBorders>
              <w:right w:val="single" w:sz="12" w:space="0" w:color="auto"/>
            </w:tcBorders>
            <w:vAlign w:val="center"/>
          </w:tcPr>
          <w:p w14:paraId="67E028C0" w14:textId="77777777" w:rsidR="009E68E6" w:rsidRDefault="009E68E6" w:rsidP="002219F4">
            <w:pPr>
              <w:pStyle w:val="TABLE-cell"/>
              <w:jc w:val="left"/>
            </w:pPr>
            <w:r w:rsidRPr="00C433B6">
              <w:t>the D</w:t>
            </w:r>
            <w:r>
              <w:t>-</w:t>
            </w:r>
            <w:r w:rsidRPr="00C433B6">
              <w:t>RTM PCR</w:t>
            </w:r>
          </w:p>
          <w:p w14:paraId="1D882977" w14:textId="77777777" w:rsidR="009E68E6" w:rsidRPr="00C433B6" w:rsidRDefault="009E68E6" w:rsidP="002219F4">
            <w:pPr>
              <w:pStyle w:val="Table-cell-note"/>
              <w:jc w:val="left"/>
            </w:pPr>
            <w:r>
              <w:t>NOTE This value is not defined when the TPM does not implement D-RTM</w:t>
            </w:r>
          </w:p>
        </w:tc>
      </w:tr>
      <w:tr w:rsidR="009E68E6" w:rsidRPr="00C433B6" w14:paraId="031A0876" w14:textId="77777777" w:rsidTr="007D670E">
        <w:trPr>
          <w:cantSplit/>
        </w:trPr>
        <w:tc>
          <w:tcPr>
            <w:tcW w:w="3388" w:type="dxa"/>
            <w:vAlign w:val="center"/>
          </w:tcPr>
          <w:p w14:paraId="4C7F74B3" w14:textId="77777777" w:rsidR="009E68E6" w:rsidRPr="00C433B6" w:rsidRDefault="009E68E6" w:rsidP="002219F4">
            <w:pPr>
              <w:pStyle w:val="TABLE-cell"/>
              <w:jc w:val="left"/>
            </w:pPr>
            <w:r>
              <w:t>HCRTM_PCR</w:t>
            </w:r>
          </w:p>
        </w:tc>
        <w:tc>
          <w:tcPr>
            <w:tcW w:w="2880" w:type="dxa"/>
            <w:vAlign w:val="center"/>
          </w:tcPr>
          <w:p w14:paraId="50ACCE9E" w14:textId="77777777" w:rsidR="009E68E6" w:rsidRPr="00C433B6" w:rsidRDefault="009E68E6" w:rsidP="002219F4">
            <w:pPr>
              <w:pStyle w:val="TABLE-cell"/>
              <w:jc w:val="left"/>
            </w:pPr>
            <w:r>
              <w:t>0</w:t>
            </w:r>
          </w:p>
        </w:tc>
        <w:tc>
          <w:tcPr>
            <w:tcW w:w="3025" w:type="dxa"/>
            <w:tcBorders>
              <w:right w:val="single" w:sz="12" w:space="0" w:color="auto"/>
            </w:tcBorders>
            <w:vAlign w:val="center"/>
          </w:tcPr>
          <w:p w14:paraId="107F6A34" w14:textId="77777777" w:rsidR="009E68E6" w:rsidRPr="00C433B6" w:rsidRDefault="009E68E6" w:rsidP="002219F4">
            <w:pPr>
              <w:pStyle w:val="TABLE-cell"/>
              <w:jc w:val="left"/>
            </w:pPr>
            <w:r>
              <w:t>the PCR that will receive the H-CRTM value at TPM2_Startup.</w:t>
            </w:r>
            <w:r w:rsidR="00855AAD">
              <w:t xml:space="preserve"> </w:t>
            </w:r>
            <w:r>
              <w:t>This value should not be changed.</w:t>
            </w:r>
          </w:p>
        </w:tc>
      </w:tr>
      <w:tr w:rsidR="009E68E6" w:rsidRPr="00C433B6" w14:paraId="3C2C8A5C" w14:textId="77777777" w:rsidTr="007D670E">
        <w:trPr>
          <w:cantSplit/>
        </w:trPr>
        <w:tc>
          <w:tcPr>
            <w:tcW w:w="3388" w:type="dxa"/>
            <w:vAlign w:val="center"/>
          </w:tcPr>
          <w:p w14:paraId="18C359DB" w14:textId="77777777" w:rsidR="009E68E6" w:rsidRPr="00C433B6" w:rsidRDefault="009E68E6" w:rsidP="002219F4">
            <w:pPr>
              <w:pStyle w:val="TABLE-cell"/>
              <w:jc w:val="left"/>
            </w:pPr>
            <w:r w:rsidRPr="00C433B6">
              <w:lastRenderedPageBreak/>
              <w:t>NUM_LOCALITIES</w:t>
            </w:r>
          </w:p>
        </w:tc>
        <w:tc>
          <w:tcPr>
            <w:tcW w:w="2880" w:type="dxa"/>
            <w:vAlign w:val="center"/>
          </w:tcPr>
          <w:p w14:paraId="195AE8E0" w14:textId="77777777" w:rsidR="009E68E6" w:rsidRPr="00C433B6" w:rsidRDefault="009E68E6" w:rsidP="002219F4">
            <w:pPr>
              <w:pStyle w:val="TABLE-cell"/>
              <w:jc w:val="left"/>
            </w:pPr>
            <w:r w:rsidRPr="00C433B6">
              <w:t>5</w:t>
            </w:r>
          </w:p>
        </w:tc>
        <w:tc>
          <w:tcPr>
            <w:tcW w:w="3025" w:type="dxa"/>
            <w:tcBorders>
              <w:right w:val="single" w:sz="12" w:space="0" w:color="auto"/>
            </w:tcBorders>
            <w:vAlign w:val="center"/>
          </w:tcPr>
          <w:p w14:paraId="4FA49A56" w14:textId="77777777" w:rsidR="009E68E6" w:rsidRPr="00C433B6" w:rsidRDefault="009E68E6" w:rsidP="002219F4">
            <w:pPr>
              <w:pStyle w:val="TABLE-cell"/>
              <w:jc w:val="left"/>
            </w:pPr>
            <w:r w:rsidRPr="00C433B6">
              <w:t>the number of localities supported by the TPM</w:t>
            </w:r>
          </w:p>
          <w:p w14:paraId="78C1C196" w14:textId="77777777" w:rsidR="009E68E6" w:rsidRPr="00C433B6" w:rsidRDefault="009E68E6" w:rsidP="002219F4">
            <w:pPr>
              <w:pStyle w:val="TABLE-cell"/>
              <w:jc w:val="left"/>
            </w:pPr>
            <w:r w:rsidRPr="00C433B6">
              <w:t>This is expected to be either 5 for a PC, or 1 for just about everything else.</w:t>
            </w:r>
          </w:p>
        </w:tc>
      </w:tr>
      <w:tr w:rsidR="009E68E6" w:rsidRPr="00C433B6" w14:paraId="4E904EB0" w14:textId="77777777" w:rsidTr="007D670E">
        <w:trPr>
          <w:cantSplit/>
        </w:trPr>
        <w:tc>
          <w:tcPr>
            <w:tcW w:w="3388" w:type="dxa"/>
            <w:vAlign w:val="center"/>
          </w:tcPr>
          <w:p w14:paraId="13C4B06F" w14:textId="77777777" w:rsidR="009E68E6" w:rsidRPr="00C433B6" w:rsidRDefault="009E68E6" w:rsidP="002219F4">
            <w:pPr>
              <w:pStyle w:val="TABLE-cell"/>
              <w:jc w:val="left"/>
              <w:rPr>
                <w:rFonts w:ascii="Courier New" w:hAnsi="Courier New" w:cs="Courier New"/>
              </w:rPr>
            </w:pPr>
            <w:r w:rsidRPr="00C433B6">
              <w:t>MAX_HANDLE_NUM</w:t>
            </w:r>
          </w:p>
        </w:tc>
        <w:tc>
          <w:tcPr>
            <w:tcW w:w="2880" w:type="dxa"/>
            <w:vAlign w:val="center"/>
          </w:tcPr>
          <w:p w14:paraId="7BB150F6" w14:textId="77777777" w:rsidR="009E68E6" w:rsidRPr="00C433B6" w:rsidRDefault="009E68E6" w:rsidP="002219F4">
            <w:pPr>
              <w:pStyle w:val="TABLE-cell"/>
              <w:jc w:val="left"/>
            </w:pPr>
            <w:r w:rsidRPr="00C433B6">
              <w:t>3</w:t>
            </w:r>
          </w:p>
        </w:tc>
        <w:tc>
          <w:tcPr>
            <w:tcW w:w="3025" w:type="dxa"/>
            <w:tcBorders>
              <w:right w:val="single" w:sz="12" w:space="0" w:color="auto"/>
            </w:tcBorders>
            <w:vAlign w:val="center"/>
          </w:tcPr>
          <w:p w14:paraId="5C7BE7E0" w14:textId="77777777" w:rsidR="009E68E6" w:rsidRPr="00C433B6" w:rsidRDefault="009E68E6" w:rsidP="002219F4">
            <w:pPr>
              <w:pStyle w:val="TABLE-cell"/>
              <w:jc w:val="left"/>
            </w:pPr>
            <w:r w:rsidRPr="00C433B6">
              <w:t>the maximum number of handles in the handle area</w:t>
            </w:r>
          </w:p>
          <w:p w14:paraId="187B559E" w14:textId="77777777" w:rsidR="009E68E6" w:rsidRPr="00C433B6" w:rsidRDefault="009E68E6" w:rsidP="002219F4">
            <w:pPr>
              <w:pStyle w:val="TABLE-cell"/>
              <w:jc w:val="left"/>
            </w:pPr>
            <w:r w:rsidRPr="00C433B6">
              <w:t>This should be produced by the Part 3 parser but is here for now.</w:t>
            </w:r>
          </w:p>
        </w:tc>
      </w:tr>
      <w:tr w:rsidR="009E68E6" w:rsidRPr="00C433B6" w14:paraId="680B12AB" w14:textId="77777777" w:rsidTr="007D670E">
        <w:trPr>
          <w:cantSplit/>
        </w:trPr>
        <w:tc>
          <w:tcPr>
            <w:tcW w:w="3388" w:type="dxa"/>
            <w:vAlign w:val="center"/>
          </w:tcPr>
          <w:p w14:paraId="112789EF" w14:textId="77777777" w:rsidR="009E68E6" w:rsidRPr="00C433B6" w:rsidRDefault="009E68E6" w:rsidP="002219F4">
            <w:pPr>
              <w:pStyle w:val="TABLE-cell"/>
              <w:jc w:val="left"/>
            </w:pPr>
            <w:r w:rsidRPr="00C433B6">
              <w:t>MAX_ACTIVE_SESSIONS</w:t>
            </w:r>
          </w:p>
        </w:tc>
        <w:tc>
          <w:tcPr>
            <w:tcW w:w="2880" w:type="dxa"/>
            <w:vAlign w:val="center"/>
          </w:tcPr>
          <w:p w14:paraId="34E3610E" w14:textId="77777777" w:rsidR="009E68E6" w:rsidRPr="00C433B6" w:rsidRDefault="009E68E6" w:rsidP="002219F4">
            <w:pPr>
              <w:pStyle w:val="TABLE-cell"/>
              <w:jc w:val="left"/>
            </w:pPr>
            <w:r w:rsidRPr="00C433B6">
              <w:t>64</w:t>
            </w:r>
          </w:p>
        </w:tc>
        <w:tc>
          <w:tcPr>
            <w:tcW w:w="3025" w:type="dxa"/>
            <w:tcBorders>
              <w:right w:val="single" w:sz="12" w:space="0" w:color="auto"/>
            </w:tcBorders>
            <w:vAlign w:val="center"/>
          </w:tcPr>
          <w:p w14:paraId="120F17A7" w14:textId="77777777" w:rsidR="009E68E6" w:rsidRPr="00C433B6" w:rsidRDefault="009E68E6" w:rsidP="002219F4">
            <w:pPr>
              <w:pStyle w:val="TABLE-cell"/>
              <w:jc w:val="left"/>
            </w:pPr>
            <w:r w:rsidRPr="00C433B6">
              <w:t>the number of simultaneously active sessions that are supported by the TPM implementation</w:t>
            </w:r>
          </w:p>
        </w:tc>
      </w:tr>
      <w:tr w:rsidR="009E68E6" w:rsidRPr="00C433B6" w14:paraId="5B46B1CD" w14:textId="77777777" w:rsidTr="007D670E">
        <w:trPr>
          <w:cantSplit/>
        </w:trPr>
        <w:tc>
          <w:tcPr>
            <w:tcW w:w="3388" w:type="dxa"/>
            <w:vAlign w:val="center"/>
          </w:tcPr>
          <w:p w14:paraId="0BD82262" w14:textId="77777777" w:rsidR="009E68E6" w:rsidRPr="00C433B6" w:rsidRDefault="009E68E6" w:rsidP="002219F4">
            <w:pPr>
              <w:pStyle w:val="TABLE-cell"/>
              <w:jc w:val="left"/>
            </w:pPr>
            <w:r w:rsidRPr="00C433B6">
              <w:t>CONTEXT_SLOT</w:t>
            </w:r>
          </w:p>
        </w:tc>
        <w:tc>
          <w:tcPr>
            <w:tcW w:w="2880" w:type="dxa"/>
            <w:vAlign w:val="center"/>
          </w:tcPr>
          <w:p w14:paraId="7DABD187" w14:textId="77777777" w:rsidR="009E68E6" w:rsidRPr="00C433B6" w:rsidRDefault="009E68E6" w:rsidP="002219F4">
            <w:pPr>
              <w:pStyle w:val="TABLE-cell"/>
              <w:jc w:val="left"/>
            </w:pPr>
            <w:r w:rsidRPr="00C433B6">
              <w:t>UINT16</w:t>
            </w:r>
          </w:p>
        </w:tc>
        <w:tc>
          <w:tcPr>
            <w:tcW w:w="3025" w:type="dxa"/>
            <w:tcBorders>
              <w:right w:val="single" w:sz="12" w:space="0" w:color="auto"/>
            </w:tcBorders>
            <w:vAlign w:val="center"/>
          </w:tcPr>
          <w:p w14:paraId="439236A2" w14:textId="77777777" w:rsidR="009E68E6" w:rsidRPr="00C433B6" w:rsidRDefault="009E68E6" w:rsidP="002219F4">
            <w:pPr>
              <w:pStyle w:val="TABLE-cell"/>
              <w:jc w:val="left"/>
            </w:pPr>
            <w:r>
              <w:t>t</w:t>
            </w:r>
            <w:r w:rsidRPr="00C433B6">
              <w:t>he type of an entry in the array of saved contexts</w:t>
            </w:r>
          </w:p>
        </w:tc>
      </w:tr>
      <w:tr w:rsidR="009E68E6" w:rsidRPr="00C433B6" w14:paraId="6E5E80BB" w14:textId="77777777" w:rsidTr="007D670E">
        <w:trPr>
          <w:cantSplit/>
        </w:trPr>
        <w:tc>
          <w:tcPr>
            <w:tcW w:w="3388" w:type="dxa"/>
            <w:vAlign w:val="center"/>
          </w:tcPr>
          <w:p w14:paraId="421FF438" w14:textId="77777777" w:rsidR="009E68E6" w:rsidRPr="00C433B6" w:rsidRDefault="009E68E6" w:rsidP="002219F4">
            <w:pPr>
              <w:pStyle w:val="TABLE-cell"/>
              <w:jc w:val="left"/>
            </w:pPr>
            <w:del w:id="289" w:author="David Wooten" w:date="2019-10-19T10:22:00Z">
              <w:r w:rsidRPr="00C433B6" w:rsidDel="00EA0E94">
                <w:delText>CONTEXT_COUNTER</w:delText>
              </w:r>
            </w:del>
          </w:p>
        </w:tc>
        <w:tc>
          <w:tcPr>
            <w:tcW w:w="2880" w:type="dxa"/>
            <w:vAlign w:val="center"/>
          </w:tcPr>
          <w:p w14:paraId="5EE8CDA7" w14:textId="77777777" w:rsidR="009E68E6" w:rsidRPr="00C433B6" w:rsidRDefault="009E68E6" w:rsidP="002219F4">
            <w:pPr>
              <w:pStyle w:val="TABLE-cell"/>
              <w:jc w:val="left"/>
            </w:pPr>
            <w:del w:id="290" w:author="David Wooten" w:date="2019-10-19T10:22:00Z">
              <w:r w:rsidRPr="00C433B6" w:rsidDel="00EA0E94">
                <w:delText>UINT64</w:delText>
              </w:r>
            </w:del>
          </w:p>
        </w:tc>
        <w:tc>
          <w:tcPr>
            <w:tcW w:w="3025" w:type="dxa"/>
            <w:tcBorders>
              <w:right w:val="single" w:sz="12" w:space="0" w:color="auto"/>
            </w:tcBorders>
            <w:vAlign w:val="center"/>
          </w:tcPr>
          <w:p w14:paraId="24265A2F" w14:textId="77777777" w:rsidR="009E68E6" w:rsidRPr="00C433B6" w:rsidRDefault="009E68E6" w:rsidP="002219F4">
            <w:pPr>
              <w:pStyle w:val="TABLE-cell"/>
              <w:jc w:val="left"/>
            </w:pPr>
            <w:del w:id="291" w:author="David Wooten" w:date="2019-10-19T10:22:00Z">
              <w:r w:rsidDel="00EA0E94">
                <w:delText>t</w:delText>
              </w:r>
              <w:r w:rsidRPr="00C433B6" w:rsidDel="00EA0E94">
                <w:delText>he type of the saved session counter</w:delText>
              </w:r>
            </w:del>
          </w:p>
        </w:tc>
      </w:tr>
      <w:tr w:rsidR="009E68E6" w:rsidRPr="00C433B6" w14:paraId="3F197872" w14:textId="77777777" w:rsidTr="007D670E">
        <w:trPr>
          <w:cantSplit/>
        </w:trPr>
        <w:tc>
          <w:tcPr>
            <w:tcW w:w="3388" w:type="dxa"/>
            <w:vAlign w:val="center"/>
          </w:tcPr>
          <w:p w14:paraId="3A7D86F6" w14:textId="77777777" w:rsidR="009E68E6" w:rsidRPr="00C433B6" w:rsidRDefault="009E68E6" w:rsidP="002219F4">
            <w:pPr>
              <w:pStyle w:val="TABLE-cell"/>
              <w:jc w:val="left"/>
            </w:pPr>
            <w:r w:rsidRPr="00C433B6">
              <w:t>MAX_LOADED_SESSIONS</w:t>
            </w:r>
          </w:p>
        </w:tc>
        <w:tc>
          <w:tcPr>
            <w:tcW w:w="2880" w:type="dxa"/>
            <w:vAlign w:val="center"/>
          </w:tcPr>
          <w:p w14:paraId="7CAF5D1C" w14:textId="77777777" w:rsidR="009E68E6" w:rsidRPr="00C433B6" w:rsidRDefault="009E68E6" w:rsidP="002219F4">
            <w:pPr>
              <w:pStyle w:val="TABLE-cell"/>
              <w:jc w:val="left"/>
            </w:pPr>
            <w:r w:rsidRPr="00C433B6">
              <w:t>3</w:t>
            </w:r>
          </w:p>
        </w:tc>
        <w:tc>
          <w:tcPr>
            <w:tcW w:w="3025" w:type="dxa"/>
            <w:tcBorders>
              <w:right w:val="single" w:sz="12" w:space="0" w:color="auto"/>
            </w:tcBorders>
            <w:vAlign w:val="center"/>
          </w:tcPr>
          <w:p w14:paraId="6E9401E4" w14:textId="77777777" w:rsidR="009E68E6" w:rsidRPr="00C433B6" w:rsidRDefault="009E68E6" w:rsidP="002219F4">
            <w:pPr>
              <w:pStyle w:val="TABLE-cell"/>
              <w:jc w:val="left"/>
            </w:pPr>
            <w:r w:rsidRPr="00C433B6">
              <w:t>the number of sessions that the TPM may have in memory</w:t>
            </w:r>
          </w:p>
        </w:tc>
      </w:tr>
      <w:tr w:rsidR="009E68E6" w:rsidRPr="00C433B6" w14:paraId="4F84E8AE" w14:textId="77777777" w:rsidTr="007D670E">
        <w:trPr>
          <w:cantSplit/>
        </w:trPr>
        <w:tc>
          <w:tcPr>
            <w:tcW w:w="3388" w:type="dxa"/>
            <w:vAlign w:val="center"/>
          </w:tcPr>
          <w:p w14:paraId="4F2E878D" w14:textId="77777777" w:rsidR="009E68E6" w:rsidRPr="00C433B6" w:rsidRDefault="009E68E6" w:rsidP="002219F4">
            <w:pPr>
              <w:pStyle w:val="TABLE-cell"/>
              <w:jc w:val="left"/>
              <w:rPr>
                <w:rFonts w:ascii="Courier New" w:hAnsi="Courier New" w:cs="Courier New"/>
              </w:rPr>
            </w:pPr>
            <w:r w:rsidRPr="00C433B6">
              <w:t>MAX_SESSION_NUM</w:t>
            </w:r>
            <w:r w:rsidRPr="00C433B6">
              <w:rPr>
                <w:rFonts w:ascii="Courier New" w:hAnsi="Courier New" w:cs="Courier New"/>
              </w:rPr>
              <w:t xml:space="preserve"> </w:t>
            </w:r>
          </w:p>
        </w:tc>
        <w:tc>
          <w:tcPr>
            <w:tcW w:w="2880" w:type="dxa"/>
            <w:vAlign w:val="center"/>
          </w:tcPr>
          <w:p w14:paraId="471319C5" w14:textId="77777777" w:rsidR="009E68E6" w:rsidRPr="00C433B6" w:rsidRDefault="009E68E6" w:rsidP="002219F4">
            <w:pPr>
              <w:pStyle w:val="TABLE-cell"/>
              <w:jc w:val="left"/>
            </w:pPr>
            <w:r w:rsidRPr="00C433B6">
              <w:t>3</w:t>
            </w:r>
          </w:p>
        </w:tc>
        <w:tc>
          <w:tcPr>
            <w:tcW w:w="3025" w:type="dxa"/>
            <w:tcBorders>
              <w:right w:val="single" w:sz="12" w:space="0" w:color="auto"/>
            </w:tcBorders>
            <w:vAlign w:val="center"/>
          </w:tcPr>
          <w:p w14:paraId="42D06379" w14:textId="77777777" w:rsidR="009E68E6" w:rsidRPr="00C433B6" w:rsidRDefault="009E68E6" w:rsidP="002219F4">
            <w:pPr>
              <w:pStyle w:val="TABLE-cell"/>
              <w:jc w:val="left"/>
            </w:pPr>
            <w:r w:rsidRPr="00C433B6">
              <w:t>this is the current maximum value</w:t>
            </w:r>
          </w:p>
        </w:tc>
      </w:tr>
      <w:tr w:rsidR="009E68E6" w:rsidRPr="00C433B6" w14:paraId="6A3D086E" w14:textId="77777777" w:rsidTr="007D670E">
        <w:trPr>
          <w:cantSplit/>
        </w:trPr>
        <w:tc>
          <w:tcPr>
            <w:tcW w:w="3388" w:type="dxa"/>
            <w:vAlign w:val="center"/>
          </w:tcPr>
          <w:p w14:paraId="38DF3F3E" w14:textId="77777777" w:rsidR="009E68E6" w:rsidRPr="00C433B6" w:rsidRDefault="009E68E6" w:rsidP="002219F4">
            <w:pPr>
              <w:pStyle w:val="TABLE-cell"/>
              <w:jc w:val="left"/>
            </w:pPr>
            <w:r w:rsidRPr="00C433B6">
              <w:t>MAX_LOADED_OBJECTS</w:t>
            </w:r>
          </w:p>
        </w:tc>
        <w:tc>
          <w:tcPr>
            <w:tcW w:w="2880" w:type="dxa"/>
            <w:vAlign w:val="center"/>
          </w:tcPr>
          <w:p w14:paraId="6789F3CE" w14:textId="77777777" w:rsidR="009E68E6" w:rsidRPr="00C433B6" w:rsidRDefault="009E68E6" w:rsidP="002219F4">
            <w:pPr>
              <w:pStyle w:val="TABLE-cell"/>
              <w:jc w:val="left"/>
            </w:pPr>
            <w:r w:rsidRPr="00C433B6">
              <w:t>3</w:t>
            </w:r>
          </w:p>
        </w:tc>
        <w:tc>
          <w:tcPr>
            <w:tcW w:w="3025" w:type="dxa"/>
            <w:tcBorders>
              <w:right w:val="single" w:sz="12" w:space="0" w:color="auto"/>
            </w:tcBorders>
            <w:vAlign w:val="center"/>
          </w:tcPr>
          <w:p w14:paraId="325B0E36" w14:textId="77777777" w:rsidR="009E68E6" w:rsidRPr="00C433B6" w:rsidRDefault="009E68E6" w:rsidP="002219F4">
            <w:pPr>
              <w:pStyle w:val="TABLE-cell"/>
              <w:jc w:val="left"/>
            </w:pPr>
            <w:r w:rsidRPr="00C433B6">
              <w:t>the number of simultaneously loaded objects that are supported by the TPM; this number does not include the objects that may be placed in NV memory by TPM2_EvictControl()</w:t>
            </w:r>
            <w:r>
              <w:t>.</w:t>
            </w:r>
          </w:p>
        </w:tc>
      </w:tr>
      <w:tr w:rsidR="009E68E6" w:rsidRPr="00C433B6" w14:paraId="61726803" w14:textId="77777777" w:rsidTr="007D670E">
        <w:trPr>
          <w:cantSplit/>
        </w:trPr>
        <w:tc>
          <w:tcPr>
            <w:tcW w:w="3388" w:type="dxa"/>
            <w:vAlign w:val="center"/>
          </w:tcPr>
          <w:p w14:paraId="4279437F" w14:textId="77777777" w:rsidR="009E68E6" w:rsidRPr="00C433B6" w:rsidRDefault="009E68E6" w:rsidP="002219F4">
            <w:pPr>
              <w:pStyle w:val="TABLE-cell"/>
              <w:jc w:val="left"/>
            </w:pPr>
            <w:r w:rsidRPr="00C433B6">
              <w:t>MIN_EVICT_OBJECTS</w:t>
            </w:r>
          </w:p>
        </w:tc>
        <w:tc>
          <w:tcPr>
            <w:tcW w:w="2880" w:type="dxa"/>
            <w:vAlign w:val="center"/>
          </w:tcPr>
          <w:p w14:paraId="411F2951" w14:textId="77777777" w:rsidR="009E68E6" w:rsidRPr="00C433B6" w:rsidRDefault="009E68E6" w:rsidP="002219F4">
            <w:pPr>
              <w:pStyle w:val="TABLE-cell"/>
              <w:jc w:val="left"/>
            </w:pPr>
            <w:r w:rsidRPr="00C433B6">
              <w:t>2</w:t>
            </w:r>
          </w:p>
        </w:tc>
        <w:tc>
          <w:tcPr>
            <w:tcW w:w="3025" w:type="dxa"/>
            <w:tcBorders>
              <w:right w:val="single" w:sz="12" w:space="0" w:color="auto"/>
            </w:tcBorders>
            <w:vAlign w:val="center"/>
          </w:tcPr>
          <w:p w14:paraId="6380DB85" w14:textId="77777777" w:rsidR="009E68E6" w:rsidRPr="00C433B6" w:rsidRDefault="009E68E6" w:rsidP="002219F4">
            <w:pPr>
              <w:pStyle w:val="TABLE-cell"/>
              <w:jc w:val="left"/>
            </w:pPr>
            <w:r w:rsidRPr="00C433B6">
              <w:t>the minimum number of evict objects supported by the TPM</w:t>
            </w:r>
          </w:p>
        </w:tc>
      </w:tr>
      <w:tr w:rsidR="009E68E6" w:rsidRPr="00C433B6" w14:paraId="3C219832"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7D0D2E1A" w14:textId="77777777" w:rsidR="009E68E6" w:rsidRPr="00C433B6" w:rsidRDefault="009E68E6" w:rsidP="002219F4">
            <w:pPr>
              <w:pStyle w:val="TABLE-cell"/>
              <w:jc w:val="left"/>
            </w:pPr>
            <w:r w:rsidRPr="00C433B6">
              <w:t xml:space="preserve">NUM_POLICY_PCR_GROUP </w:t>
            </w:r>
          </w:p>
        </w:tc>
        <w:tc>
          <w:tcPr>
            <w:tcW w:w="2880" w:type="dxa"/>
            <w:tcBorders>
              <w:top w:val="single" w:sz="6" w:space="0" w:color="auto"/>
              <w:bottom w:val="single" w:sz="6" w:space="0" w:color="auto"/>
            </w:tcBorders>
            <w:vAlign w:val="center"/>
          </w:tcPr>
          <w:p w14:paraId="7DAE94AD" w14:textId="77777777" w:rsidR="009E68E6" w:rsidRPr="00C433B6" w:rsidRDefault="009E68E6" w:rsidP="002219F4">
            <w:pPr>
              <w:pStyle w:val="TABLE-cell"/>
              <w:jc w:val="left"/>
            </w:pPr>
            <w:r w:rsidRPr="00C433B6">
              <w:t>1</w:t>
            </w:r>
          </w:p>
        </w:tc>
        <w:tc>
          <w:tcPr>
            <w:tcW w:w="3025" w:type="dxa"/>
            <w:tcBorders>
              <w:top w:val="single" w:sz="6" w:space="0" w:color="auto"/>
              <w:bottom w:val="single" w:sz="6" w:space="0" w:color="auto"/>
              <w:right w:val="single" w:sz="12" w:space="0" w:color="auto"/>
            </w:tcBorders>
            <w:vAlign w:val="center"/>
          </w:tcPr>
          <w:p w14:paraId="2D8AAD28" w14:textId="77777777" w:rsidR="009E68E6" w:rsidRPr="00C433B6" w:rsidRDefault="009E68E6" w:rsidP="002219F4">
            <w:pPr>
              <w:pStyle w:val="TABLE-cell"/>
              <w:jc w:val="left"/>
            </w:pPr>
            <w:r w:rsidRPr="00C433B6">
              <w:t>number of PCR groups that have individual polic</w:t>
            </w:r>
            <w:r>
              <w:t>ies</w:t>
            </w:r>
          </w:p>
        </w:tc>
      </w:tr>
      <w:tr w:rsidR="009E68E6" w:rsidRPr="00C433B6" w14:paraId="567B8A25"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6FD886A2" w14:textId="77777777" w:rsidR="009E68E6" w:rsidRPr="00C433B6" w:rsidRDefault="009E68E6" w:rsidP="002219F4">
            <w:pPr>
              <w:pStyle w:val="TABLE-cell"/>
              <w:jc w:val="left"/>
            </w:pPr>
            <w:r w:rsidRPr="00C433B6">
              <w:t>NUM_AUTHVALUE_PCR_GROUP</w:t>
            </w:r>
          </w:p>
        </w:tc>
        <w:tc>
          <w:tcPr>
            <w:tcW w:w="2880" w:type="dxa"/>
            <w:tcBorders>
              <w:top w:val="single" w:sz="6" w:space="0" w:color="auto"/>
              <w:bottom w:val="single" w:sz="6" w:space="0" w:color="auto"/>
            </w:tcBorders>
            <w:vAlign w:val="center"/>
          </w:tcPr>
          <w:p w14:paraId="60B1F833" w14:textId="77777777" w:rsidR="009E68E6" w:rsidRPr="00C433B6" w:rsidRDefault="009E68E6" w:rsidP="002219F4">
            <w:pPr>
              <w:pStyle w:val="TABLE-cell"/>
              <w:jc w:val="left"/>
            </w:pPr>
            <w:r w:rsidRPr="00C433B6">
              <w:t>1</w:t>
            </w:r>
          </w:p>
        </w:tc>
        <w:tc>
          <w:tcPr>
            <w:tcW w:w="3025" w:type="dxa"/>
            <w:tcBorders>
              <w:top w:val="single" w:sz="6" w:space="0" w:color="auto"/>
              <w:bottom w:val="single" w:sz="6" w:space="0" w:color="auto"/>
              <w:right w:val="single" w:sz="12" w:space="0" w:color="auto"/>
            </w:tcBorders>
            <w:vAlign w:val="center"/>
          </w:tcPr>
          <w:p w14:paraId="268BA667" w14:textId="77777777" w:rsidR="009E68E6" w:rsidRPr="00C433B6" w:rsidRDefault="009E68E6" w:rsidP="002219F4">
            <w:pPr>
              <w:pStyle w:val="TABLE-cell"/>
              <w:jc w:val="left"/>
            </w:pPr>
            <w:r w:rsidRPr="00C433B6">
              <w:t>number of PCR groups that have individual authorization values</w:t>
            </w:r>
          </w:p>
        </w:tc>
      </w:tr>
      <w:tr w:rsidR="009E68E6" w:rsidRPr="00C433B6" w14:paraId="26632002"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5C6F8747" w14:textId="77777777" w:rsidR="009E68E6" w:rsidRPr="008D655B" w:rsidRDefault="009E68E6" w:rsidP="002219F4">
            <w:pPr>
              <w:pStyle w:val="TABLE-cell"/>
              <w:jc w:val="left"/>
            </w:pPr>
            <w:r w:rsidRPr="008D655B">
              <w:t>MAX_CONTEXT_SIZE</w:t>
            </w:r>
          </w:p>
        </w:tc>
        <w:tc>
          <w:tcPr>
            <w:tcW w:w="2880" w:type="dxa"/>
            <w:tcBorders>
              <w:top w:val="single" w:sz="6" w:space="0" w:color="auto"/>
              <w:bottom w:val="single" w:sz="6" w:space="0" w:color="auto"/>
            </w:tcBorders>
            <w:vAlign w:val="center"/>
          </w:tcPr>
          <w:p w14:paraId="3DA5A6D4" w14:textId="77777777" w:rsidR="009E68E6" w:rsidRPr="008D655B" w:rsidRDefault="00144E94" w:rsidP="002219F4">
            <w:pPr>
              <w:pStyle w:val="TABLE-cell"/>
              <w:jc w:val="left"/>
            </w:pPr>
            <w:ins w:id="292" w:author="David Wooten" w:date="2019-04-13T14:49:00Z">
              <w:r w:rsidRPr="00144E94">
                <w:t>1264</w:t>
              </w:r>
            </w:ins>
          </w:p>
        </w:tc>
        <w:tc>
          <w:tcPr>
            <w:tcW w:w="3025" w:type="dxa"/>
            <w:tcBorders>
              <w:top w:val="single" w:sz="6" w:space="0" w:color="auto"/>
              <w:bottom w:val="single" w:sz="6" w:space="0" w:color="auto"/>
              <w:right w:val="single" w:sz="12" w:space="0" w:color="auto"/>
            </w:tcBorders>
            <w:vAlign w:val="center"/>
          </w:tcPr>
          <w:p w14:paraId="16FDEC68" w14:textId="77777777" w:rsidR="009E68E6" w:rsidRPr="008D655B" w:rsidRDefault="009E68E6" w:rsidP="002219F4">
            <w:pPr>
              <w:pStyle w:val="TABLE-cell"/>
              <w:jc w:val="left"/>
            </w:pPr>
          </w:p>
        </w:tc>
      </w:tr>
      <w:tr w:rsidR="009E68E6" w:rsidRPr="00C433B6" w14:paraId="05D57E51"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43CFB87B" w14:textId="77777777" w:rsidR="009E68E6" w:rsidRPr="00C433B6" w:rsidRDefault="009E68E6" w:rsidP="002219F4">
            <w:pPr>
              <w:pStyle w:val="TABLE-cell"/>
              <w:jc w:val="left"/>
            </w:pPr>
            <w:r w:rsidRPr="00C433B6">
              <w:t>MAX_DIGEST_BUFFER</w:t>
            </w:r>
          </w:p>
        </w:tc>
        <w:tc>
          <w:tcPr>
            <w:tcW w:w="2880" w:type="dxa"/>
            <w:tcBorders>
              <w:top w:val="single" w:sz="6" w:space="0" w:color="auto"/>
              <w:bottom w:val="single" w:sz="6" w:space="0" w:color="auto"/>
            </w:tcBorders>
            <w:vAlign w:val="center"/>
          </w:tcPr>
          <w:p w14:paraId="12E512AA" w14:textId="77777777" w:rsidR="009E68E6" w:rsidRPr="00C433B6" w:rsidRDefault="009E68E6" w:rsidP="002219F4">
            <w:pPr>
              <w:pStyle w:val="TABLE-cell"/>
              <w:jc w:val="left"/>
            </w:pPr>
            <w:r w:rsidRPr="00C433B6">
              <w:t>1024</w:t>
            </w:r>
          </w:p>
        </w:tc>
        <w:tc>
          <w:tcPr>
            <w:tcW w:w="3025" w:type="dxa"/>
            <w:tcBorders>
              <w:top w:val="single" w:sz="6" w:space="0" w:color="auto"/>
              <w:bottom w:val="single" w:sz="6" w:space="0" w:color="auto"/>
              <w:right w:val="single" w:sz="12" w:space="0" w:color="auto"/>
            </w:tcBorders>
            <w:vAlign w:val="center"/>
          </w:tcPr>
          <w:p w14:paraId="7909BE46" w14:textId="77777777" w:rsidR="009E68E6" w:rsidRPr="00C433B6" w:rsidRDefault="009E68E6" w:rsidP="002219F4">
            <w:pPr>
              <w:pStyle w:val="TABLE-cell"/>
              <w:jc w:val="left"/>
            </w:pPr>
          </w:p>
        </w:tc>
      </w:tr>
      <w:tr w:rsidR="009E68E6" w:rsidRPr="00C433B6" w14:paraId="6A3F38C1"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6A5B98B4" w14:textId="77777777" w:rsidR="009E68E6" w:rsidRPr="00C433B6" w:rsidRDefault="009E68E6" w:rsidP="002219F4">
            <w:pPr>
              <w:pStyle w:val="TABLE-cell"/>
              <w:jc w:val="left"/>
            </w:pPr>
            <w:r w:rsidRPr="00C433B6">
              <w:t>MAX_NV_INDEX_SIZE</w:t>
            </w:r>
          </w:p>
        </w:tc>
        <w:tc>
          <w:tcPr>
            <w:tcW w:w="2880" w:type="dxa"/>
            <w:tcBorders>
              <w:top w:val="single" w:sz="6" w:space="0" w:color="auto"/>
              <w:bottom w:val="single" w:sz="6" w:space="0" w:color="auto"/>
            </w:tcBorders>
            <w:vAlign w:val="center"/>
          </w:tcPr>
          <w:p w14:paraId="56FE22D5" w14:textId="77777777" w:rsidR="009E68E6" w:rsidRPr="00C433B6" w:rsidRDefault="009E68E6" w:rsidP="002219F4">
            <w:pPr>
              <w:pStyle w:val="TABLE-cell"/>
              <w:jc w:val="left"/>
            </w:pPr>
            <w:r>
              <w:t>2048</w:t>
            </w:r>
          </w:p>
        </w:tc>
        <w:tc>
          <w:tcPr>
            <w:tcW w:w="3025" w:type="dxa"/>
            <w:tcBorders>
              <w:top w:val="single" w:sz="6" w:space="0" w:color="auto"/>
              <w:bottom w:val="single" w:sz="6" w:space="0" w:color="auto"/>
              <w:right w:val="single" w:sz="12" w:space="0" w:color="auto"/>
            </w:tcBorders>
            <w:vAlign w:val="center"/>
          </w:tcPr>
          <w:p w14:paraId="6E8B1F5E" w14:textId="77777777" w:rsidR="009E68E6" w:rsidRPr="00C433B6" w:rsidRDefault="009E68E6" w:rsidP="002219F4">
            <w:pPr>
              <w:pStyle w:val="TABLE-cell"/>
              <w:jc w:val="left"/>
            </w:pPr>
            <w:r w:rsidRPr="00C433B6">
              <w:t>maximum data size allowed in a</w:t>
            </w:r>
            <w:r>
              <w:t>n</w:t>
            </w:r>
            <w:r w:rsidRPr="00C433B6">
              <w:t xml:space="preserve"> NV </w:t>
            </w:r>
            <w:r>
              <w:t>I</w:t>
            </w:r>
            <w:r w:rsidRPr="00C433B6">
              <w:t>ndex</w:t>
            </w:r>
          </w:p>
        </w:tc>
      </w:tr>
      <w:tr w:rsidR="009E68E6" w:rsidRPr="00C433B6" w14:paraId="5FF181A9"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16713BA0" w14:textId="77777777" w:rsidR="009E68E6" w:rsidRPr="00C433B6" w:rsidRDefault="009E68E6" w:rsidP="002219F4">
            <w:pPr>
              <w:pStyle w:val="TABLE-cell"/>
              <w:jc w:val="left"/>
            </w:pPr>
            <w:r>
              <w:t>MAX_NV_BUFFER_SIZE</w:t>
            </w:r>
          </w:p>
        </w:tc>
        <w:tc>
          <w:tcPr>
            <w:tcW w:w="2880" w:type="dxa"/>
            <w:tcBorders>
              <w:top w:val="single" w:sz="6" w:space="0" w:color="auto"/>
              <w:bottom w:val="single" w:sz="6" w:space="0" w:color="auto"/>
            </w:tcBorders>
            <w:vAlign w:val="center"/>
          </w:tcPr>
          <w:p w14:paraId="1109381A" w14:textId="77777777" w:rsidR="009E68E6" w:rsidRPr="00C433B6" w:rsidRDefault="009E68E6" w:rsidP="002219F4">
            <w:pPr>
              <w:pStyle w:val="TABLE-cell"/>
              <w:jc w:val="left"/>
            </w:pPr>
            <w:r>
              <w:t>1024</w:t>
            </w:r>
          </w:p>
        </w:tc>
        <w:tc>
          <w:tcPr>
            <w:tcW w:w="3025" w:type="dxa"/>
            <w:tcBorders>
              <w:top w:val="single" w:sz="6" w:space="0" w:color="auto"/>
              <w:bottom w:val="single" w:sz="6" w:space="0" w:color="auto"/>
              <w:right w:val="single" w:sz="12" w:space="0" w:color="auto"/>
            </w:tcBorders>
            <w:vAlign w:val="center"/>
          </w:tcPr>
          <w:p w14:paraId="29BA0228" w14:textId="77777777" w:rsidR="009E68E6" w:rsidRPr="00C433B6" w:rsidRDefault="009E68E6" w:rsidP="002219F4">
            <w:pPr>
              <w:pStyle w:val="TABLE-cell"/>
              <w:jc w:val="left"/>
            </w:pPr>
            <w:r>
              <w:t>maximum data size in one NV read or write command</w:t>
            </w:r>
          </w:p>
        </w:tc>
      </w:tr>
      <w:tr w:rsidR="009E68E6" w:rsidRPr="00C433B6" w14:paraId="43B56BF8"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4F081506" w14:textId="77777777" w:rsidR="009E68E6" w:rsidRPr="00C433B6" w:rsidRDefault="009E68E6" w:rsidP="002219F4">
            <w:pPr>
              <w:pStyle w:val="TABLE-cell"/>
              <w:jc w:val="left"/>
            </w:pPr>
            <w:r w:rsidRPr="00C433B6">
              <w:t>MAX_CAP_BUFFER</w:t>
            </w:r>
          </w:p>
        </w:tc>
        <w:tc>
          <w:tcPr>
            <w:tcW w:w="2880" w:type="dxa"/>
            <w:tcBorders>
              <w:top w:val="single" w:sz="6" w:space="0" w:color="auto"/>
              <w:bottom w:val="single" w:sz="6" w:space="0" w:color="auto"/>
            </w:tcBorders>
            <w:vAlign w:val="center"/>
          </w:tcPr>
          <w:p w14:paraId="041B5EDA" w14:textId="77777777" w:rsidR="009E68E6" w:rsidRPr="00C433B6" w:rsidRDefault="009E68E6" w:rsidP="002219F4">
            <w:pPr>
              <w:pStyle w:val="TABLE-cell"/>
              <w:jc w:val="left"/>
            </w:pPr>
            <w:r w:rsidRPr="00C433B6">
              <w:t>1024</w:t>
            </w:r>
          </w:p>
        </w:tc>
        <w:tc>
          <w:tcPr>
            <w:tcW w:w="3025" w:type="dxa"/>
            <w:tcBorders>
              <w:top w:val="single" w:sz="6" w:space="0" w:color="auto"/>
              <w:bottom w:val="single" w:sz="6" w:space="0" w:color="auto"/>
              <w:right w:val="single" w:sz="12" w:space="0" w:color="auto"/>
            </w:tcBorders>
            <w:vAlign w:val="center"/>
          </w:tcPr>
          <w:p w14:paraId="2912723E" w14:textId="77777777" w:rsidR="009E68E6" w:rsidRPr="00C433B6" w:rsidRDefault="009E68E6" w:rsidP="002219F4">
            <w:pPr>
              <w:pStyle w:val="TABLE-cell"/>
              <w:jc w:val="left"/>
            </w:pPr>
            <w:r>
              <w:t>maximum size of a capability buffer</w:t>
            </w:r>
          </w:p>
        </w:tc>
      </w:tr>
      <w:tr w:rsidR="009E68E6" w:rsidRPr="00C433B6" w14:paraId="4392CD41"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21FBF2D2" w14:textId="77777777" w:rsidR="009E68E6" w:rsidRPr="00C433B6" w:rsidRDefault="009E68E6" w:rsidP="002219F4">
            <w:pPr>
              <w:pStyle w:val="TABLE-cell"/>
              <w:jc w:val="left"/>
            </w:pPr>
            <w:r w:rsidRPr="00C433B6">
              <w:t>NV_MEMORY_SIZE</w:t>
            </w:r>
          </w:p>
        </w:tc>
        <w:tc>
          <w:tcPr>
            <w:tcW w:w="2880" w:type="dxa"/>
            <w:tcBorders>
              <w:top w:val="single" w:sz="6" w:space="0" w:color="auto"/>
              <w:bottom w:val="single" w:sz="6" w:space="0" w:color="auto"/>
            </w:tcBorders>
            <w:vAlign w:val="center"/>
          </w:tcPr>
          <w:p w14:paraId="599F2114" w14:textId="77777777" w:rsidR="009E68E6" w:rsidRPr="00C433B6" w:rsidRDefault="009E68E6" w:rsidP="002219F4">
            <w:pPr>
              <w:pStyle w:val="TABLE-cell"/>
              <w:jc w:val="left"/>
            </w:pPr>
            <w:r w:rsidRPr="00C433B6">
              <w:t>16384</w:t>
            </w:r>
          </w:p>
        </w:tc>
        <w:tc>
          <w:tcPr>
            <w:tcW w:w="3025" w:type="dxa"/>
            <w:tcBorders>
              <w:top w:val="single" w:sz="6" w:space="0" w:color="auto"/>
              <w:bottom w:val="single" w:sz="6" w:space="0" w:color="auto"/>
              <w:right w:val="single" w:sz="12" w:space="0" w:color="auto"/>
            </w:tcBorders>
            <w:vAlign w:val="center"/>
          </w:tcPr>
          <w:p w14:paraId="48C4DE59" w14:textId="77777777" w:rsidR="009E68E6" w:rsidRPr="00C433B6" w:rsidRDefault="009E68E6" w:rsidP="002219F4">
            <w:pPr>
              <w:pStyle w:val="TABLE-cell"/>
              <w:jc w:val="left"/>
            </w:pPr>
            <w:r w:rsidRPr="00C433B6">
              <w:t xml:space="preserve">size of NV memory in </w:t>
            </w:r>
            <w:r>
              <w:t>octet</w:t>
            </w:r>
            <w:r w:rsidRPr="00C433B6">
              <w:t>s</w:t>
            </w:r>
          </w:p>
        </w:tc>
      </w:tr>
      <w:tr w:rsidR="00FE6F5F" w:rsidRPr="00C433B6" w14:paraId="46227F73"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71D9170B" w14:textId="77777777" w:rsidR="00FE6F5F" w:rsidRPr="00C433B6" w:rsidRDefault="00FE6F5F" w:rsidP="002219F4">
            <w:pPr>
              <w:pStyle w:val="TABLE-cell"/>
              <w:jc w:val="left"/>
            </w:pPr>
            <w:r w:rsidRPr="00FE6F5F">
              <w:t>MIN_COUNTER_INDICES</w:t>
            </w:r>
          </w:p>
        </w:tc>
        <w:tc>
          <w:tcPr>
            <w:tcW w:w="2880" w:type="dxa"/>
            <w:tcBorders>
              <w:top w:val="single" w:sz="6" w:space="0" w:color="auto"/>
              <w:bottom w:val="single" w:sz="6" w:space="0" w:color="auto"/>
            </w:tcBorders>
            <w:vAlign w:val="center"/>
          </w:tcPr>
          <w:p w14:paraId="3055F86F" w14:textId="77777777" w:rsidR="00FE6F5F" w:rsidRPr="00C433B6" w:rsidRDefault="00FE6F5F" w:rsidP="002219F4">
            <w:pPr>
              <w:pStyle w:val="TABLE-cell"/>
              <w:jc w:val="left"/>
            </w:pPr>
            <w:r>
              <w:t>8</w:t>
            </w:r>
          </w:p>
        </w:tc>
        <w:tc>
          <w:tcPr>
            <w:tcW w:w="3025" w:type="dxa"/>
            <w:tcBorders>
              <w:top w:val="single" w:sz="6" w:space="0" w:color="auto"/>
              <w:bottom w:val="single" w:sz="6" w:space="0" w:color="auto"/>
              <w:right w:val="single" w:sz="12" w:space="0" w:color="auto"/>
            </w:tcBorders>
            <w:vAlign w:val="center"/>
          </w:tcPr>
          <w:p w14:paraId="6D28827A" w14:textId="77777777" w:rsidR="00FE6F5F" w:rsidRPr="00C433B6" w:rsidRDefault="00FE6F5F" w:rsidP="002219F4">
            <w:pPr>
              <w:pStyle w:val="TABLE-cell"/>
              <w:jc w:val="left"/>
            </w:pPr>
            <w:r>
              <w:t>the TPM will not allocate a non-counter index if it would prevent allocation of this number of indices.</w:t>
            </w:r>
          </w:p>
        </w:tc>
      </w:tr>
      <w:tr w:rsidR="009E68E6" w:rsidRPr="00C433B6" w14:paraId="5F9AEA5F" w14:textId="77777777" w:rsidTr="007D670E">
        <w:tblPrEx>
          <w:tblBorders>
            <w:top w:val="single" w:sz="6" w:space="0" w:color="auto"/>
            <w:left w:val="single" w:sz="6" w:space="0" w:color="auto"/>
            <w:bottom w:val="single" w:sz="6" w:space="0" w:color="auto"/>
            <w:right w:val="single" w:sz="6" w:space="0" w:color="auto"/>
          </w:tblBorders>
        </w:tblPrEx>
        <w:trPr>
          <w:cantSplit/>
          <w:trHeight w:val="53"/>
        </w:trPr>
        <w:tc>
          <w:tcPr>
            <w:tcW w:w="3388" w:type="dxa"/>
            <w:tcBorders>
              <w:top w:val="single" w:sz="6" w:space="0" w:color="auto"/>
              <w:left w:val="single" w:sz="12" w:space="0" w:color="auto"/>
              <w:bottom w:val="single" w:sz="6" w:space="0" w:color="auto"/>
            </w:tcBorders>
            <w:vAlign w:val="center"/>
          </w:tcPr>
          <w:p w14:paraId="348045CE" w14:textId="77777777" w:rsidR="009E68E6" w:rsidRPr="00C433B6" w:rsidRDefault="009E68E6" w:rsidP="002219F4">
            <w:pPr>
              <w:pStyle w:val="TABLE-cell"/>
              <w:jc w:val="left"/>
            </w:pPr>
            <w:r w:rsidRPr="00C433B6">
              <w:t>NUM_STATIC_PCR</w:t>
            </w:r>
          </w:p>
        </w:tc>
        <w:tc>
          <w:tcPr>
            <w:tcW w:w="2880" w:type="dxa"/>
            <w:tcBorders>
              <w:top w:val="single" w:sz="6" w:space="0" w:color="auto"/>
              <w:bottom w:val="single" w:sz="6" w:space="0" w:color="auto"/>
            </w:tcBorders>
            <w:vAlign w:val="center"/>
          </w:tcPr>
          <w:p w14:paraId="3802C04F" w14:textId="77777777" w:rsidR="009E68E6" w:rsidRPr="00C433B6" w:rsidRDefault="009E68E6" w:rsidP="002219F4">
            <w:pPr>
              <w:pStyle w:val="TABLE-cell"/>
              <w:jc w:val="left"/>
            </w:pPr>
            <w:r w:rsidRPr="00C433B6">
              <w:t>16</w:t>
            </w:r>
          </w:p>
        </w:tc>
        <w:tc>
          <w:tcPr>
            <w:tcW w:w="3025" w:type="dxa"/>
            <w:tcBorders>
              <w:top w:val="single" w:sz="6" w:space="0" w:color="auto"/>
              <w:bottom w:val="single" w:sz="6" w:space="0" w:color="auto"/>
              <w:right w:val="single" w:sz="12" w:space="0" w:color="auto"/>
            </w:tcBorders>
            <w:vAlign w:val="center"/>
          </w:tcPr>
          <w:p w14:paraId="5C9873AF" w14:textId="77777777" w:rsidR="009E68E6" w:rsidRPr="00C433B6" w:rsidRDefault="009E68E6" w:rsidP="002219F4">
            <w:pPr>
              <w:pStyle w:val="TABLE-cell"/>
              <w:jc w:val="left"/>
            </w:pPr>
          </w:p>
        </w:tc>
      </w:tr>
      <w:tr w:rsidR="009E68E6" w:rsidRPr="00C433B6" w14:paraId="71B476D5"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551E2AA2" w14:textId="77777777" w:rsidR="009E68E6" w:rsidRPr="00C433B6" w:rsidRDefault="009E68E6" w:rsidP="002219F4">
            <w:pPr>
              <w:pStyle w:val="TABLE-cell"/>
              <w:jc w:val="left"/>
            </w:pPr>
            <w:r w:rsidRPr="00C433B6">
              <w:t>MAX_ALG_LIST_SIZE</w:t>
            </w:r>
          </w:p>
        </w:tc>
        <w:tc>
          <w:tcPr>
            <w:tcW w:w="2880" w:type="dxa"/>
            <w:tcBorders>
              <w:top w:val="single" w:sz="6" w:space="0" w:color="auto"/>
              <w:bottom w:val="single" w:sz="6" w:space="0" w:color="auto"/>
            </w:tcBorders>
            <w:vAlign w:val="center"/>
          </w:tcPr>
          <w:p w14:paraId="015666D1" w14:textId="77777777" w:rsidR="009E68E6" w:rsidRPr="00C433B6" w:rsidRDefault="009E68E6" w:rsidP="002219F4">
            <w:pPr>
              <w:pStyle w:val="TABLE-cell"/>
              <w:jc w:val="left"/>
            </w:pPr>
            <w:r>
              <w:t>64</w:t>
            </w:r>
          </w:p>
        </w:tc>
        <w:tc>
          <w:tcPr>
            <w:tcW w:w="3025" w:type="dxa"/>
            <w:tcBorders>
              <w:top w:val="single" w:sz="6" w:space="0" w:color="auto"/>
              <w:bottom w:val="single" w:sz="6" w:space="0" w:color="auto"/>
              <w:right w:val="single" w:sz="12" w:space="0" w:color="auto"/>
            </w:tcBorders>
            <w:vAlign w:val="center"/>
          </w:tcPr>
          <w:p w14:paraId="6AB30ADB" w14:textId="77777777" w:rsidR="009E68E6" w:rsidRPr="00C433B6" w:rsidRDefault="009E68E6" w:rsidP="002219F4">
            <w:pPr>
              <w:pStyle w:val="TABLE-cell"/>
              <w:jc w:val="left"/>
            </w:pPr>
            <w:r w:rsidRPr="00C433B6">
              <w:t>number of algorithms that can be in a list</w:t>
            </w:r>
          </w:p>
        </w:tc>
      </w:tr>
      <w:tr w:rsidR="009E68E6" w:rsidRPr="00C433B6" w14:paraId="3978B30D"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333FB7AD" w14:textId="77777777" w:rsidR="009E68E6" w:rsidRPr="00C433B6" w:rsidRDefault="009E68E6" w:rsidP="002219F4">
            <w:pPr>
              <w:pStyle w:val="TABLE-cell"/>
              <w:jc w:val="left"/>
            </w:pPr>
            <w:r w:rsidRPr="00C433B6">
              <w:t>PRIMARY_SEED_SIZE</w:t>
            </w:r>
          </w:p>
        </w:tc>
        <w:tc>
          <w:tcPr>
            <w:tcW w:w="2880" w:type="dxa"/>
            <w:tcBorders>
              <w:top w:val="single" w:sz="6" w:space="0" w:color="auto"/>
              <w:bottom w:val="single" w:sz="6" w:space="0" w:color="auto"/>
            </w:tcBorders>
            <w:vAlign w:val="center"/>
          </w:tcPr>
          <w:p w14:paraId="2E7629B6" w14:textId="77777777" w:rsidR="009E68E6" w:rsidRPr="00C433B6" w:rsidRDefault="009E68E6" w:rsidP="002219F4">
            <w:pPr>
              <w:pStyle w:val="TABLE-cell"/>
              <w:jc w:val="left"/>
            </w:pPr>
            <w:r>
              <w:t>32</w:t>
            </w:r>
          </w:p>
        </w:tc>
        <w:tc>
          <w:tcPr>
            <w:tcW w:w="3025" w:type="dxa"/>
            <w:tcBorders>
              <w:top w:val="single" w:sz="6" w:space="0" w:color="auto"/>
              <w:bottom w:val="single" w:sz="6" w:space="0" w:color="auto"/>
              <w:right w:val="single" w:sz="12" w:space="0" w:color="auto"/>
            </w:tcBorders>
            <w:vAlign w:val="center"/>
          </w:tcPr>
          <w:p w14:paraId="062AF7FF" w14:textId="77777777" w:rsidR="009E68E6" w:rsidRPr="00C433B6" w:rsidRDefault="009E68E6" w:rsidP="002219F4">
            <w:pPr>
              <w:pStyle w:val="TABLE-cell"/>
              <w:jc w:val="left"/>
            </w:pPr>
            <w:r w:rsidRPr="00C433B6">
              <w:t xml:space="preserve">size of the </w:t>
            </w:r>
            <w:r>
              <w:t>P</w:t>
            </w:r>
            <w:r w:rsidRPr="00C433B6">
              <w:t xml:space="preserve">rimary </w:t>
            </w:r>
            <w:r>
              <w:t>S</w:t>
            </w:r>
            <w:r w:rsidRPr="00C433B6">
              <w:t xml:space="preserve">eed in </w:t>
            </w:r>
            <w:r>
              <w:t>octet</w:t>
            </w:r>
            <w:r w:rsidRPr="00C433B6">
              <w:t>s</w:t>
            </w:r>
          </w:p>
        </w:tc>
      </w:tr>
      <w:tr w:rsidR="009E68E6" w:rsidRPr="00C433B6" w14:paraId="5C50B973"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6679C326" w14:textId="77777777" w:rsidR="009E68E6" w:rsidRPr="00C433B6" w:rsidRDefault="009E68E6" w:rsidP="002219F4">
            <w:pPr>
              <w:pStyle w:val="TABLE-cell"/>
              <w:jc w:val="left"/>
            </w:pPr>
            <w:r w:rsidRPr="00C433B6">
              <w:lastRenderedPageBreak/>
              <w:t>CONTEXT_ENCRYPT_ALG</w:t>
            </w:r>
            <w:r w:rsidR="008E60F2">
              <w:t>ORITHM</w:t>
            </w:r>
          </w:p>
        </w:tc>
        <w:tc>
          <w:tcPr>
            <w:tcW w:w="2880" w:type="dxa"/>
            <w:tcBorders>
              <w:top w:val="single" w:sz="6" w:space="0" w:color="auto"/>
              <w:bottom w:val="single" w:sz="6" w:space="0" w:color="auto"/>
            </w:tcBorders>
            <w:vAlign w:val="center"/>
          </w:tcPr>
          <w:p w14:paraId="6840894E" w14:textId="77777777" w:rsidR="009E68E6" w:rsidRPr="00C433B6" w:rsidRDefault="009E68E6" w:rsidP="002219F4">
            <w:pPr>
              <w:pStyle w:val="TABLE-cell"/>
              <w:jc w:val="left"/>
            </w:pPr>
            <w:r w:rsidRPr="00C433B6">
              <w:t>AES</w:t>
            </w:r>
          </w:p>
        </w:tc>
        <w:tc>
          <w:tcPr>
            <w:tcW w:w="3025" w:type="dxa"/>
            <w:tcBorders>
              <w:top w:val="single" w:sz="6" w:space="0" w:color="auto"/>
              <w:bottom w:val="single" w:sz="6" w:space="0" w:color="auto"/>
              <w:right w:val="single" w:sz="12" w:space="0" w:color="auto"/>
            </w:tcBorders>
            <w:vAlign w:val="center"/>
          </w:tcPr>
          <w:p w14:paraId="0EE062E2" w14:textId="77777777" w:rsidR="009E68E6" w:rsidRDefault="009E68E6" w:rsidP="002219F4">
            <w:pPr>
              <w:pStyle w:val="TABLE-cell"/>
              <w:jc w:val="left"/>
            </w:pPr>
            <w:r w:rsidRPr="00C433B6">
              <w:t>context encryption algorithm</w:t>
            </w:r>
          </w:p>
          <w:p w14:paraId="513E4102" w14:textId="77777777" w:rsidR="008E60F2" w:rsidRPr="00C433B6" w:rsidRDefault="008E60F2" w:rsidP="002219F4">
            <w:pPr>
              <w:pStyle w:val="TABLE-cell"/>
              <w:jc w:val="left"/>
            </w:pPr>
            <w:r>
              <w:t>Just use the root so that the macros in GpMacros.h will work correctly.</w:t>
            </w:r>
          </w:p>
        </w:tc>
      </w:tr>
      <w:tr w:rsidR="009E68E6" w:rsidRPr="00C433B6" w14:paraId="336035E0"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1FE754CF" w14:textId="77777777" w:rsidR="009E68E6" w:rsidRPr="00C433B6" w:rsidRDefault="009E68E6" w:rsidP="002219F4">
            <w:pPr>
              <w:pStyle w:val="TABLE-cell"/>
              <w:jc w:val="left"/>
            </w:pPr>
            <w:r w:rsidRPr="00C433B6">
              <w:t>NV_CLOCK_UPDATE_INTERVAL</w:t>
            </w:r>
          </w:p>
        </w:tc>
        <w:tc>
          <w:tcPr>
            <w:tcW w:w="2880" w:type="dxa"/>
            <w:tcBorders>
              <w:top w:val="single" w:sz="6" w:space="0" w:color="auto"/>
              <w:bottom w:val="single" w:sz="6" w:space="0" w:color="auto"/>
            </w:tcBorders>
            <w:vAlign w:val="center"/>
          </w:tcPr>
          <w:p w14:paraId="08AD4F7C" w14:textId="77777777" w:rsidR="009E68E6" w:rsidRPr="00C433B6" w:rsidRDefault="009E68E6" w:rsidP="002219F4">
            <w:pPr>
              <w:pStyle w:val="TABLE-cell"/>
              <w:jc w:val="left"/>
            </w:pPr>
            <w:r w:rsidRPr="00C433B6">
              <w:t>12</w:t>
            </w:r>
          </w:p>
        </w:tc>
        <w:tc>
          <w:tcPr>
            <w:tcW w:w="3025" w:type="dxa"/>
            <w:tcBorders>
              <w:top w:val="single" w:sz="6" w:space="0" w:color="auto"/>
              <w:bottom w:val="single" w:sz="6" w:space="0" w:color="auto"/>
              <w:right w:val="single" w:sz="12" w:space="0" w:color="auto"/>
            </w:tcBorders>
            <w:vAlign w:val="center"/>
          </w:tcPr>
          <w:p w14:paraId="7BCF0A0E" w14:textId="77777777" w:rsidR="009E68E6" w:rsidRPr="00C433B6" w:rsidRDefault="009E68E6" w:rsidP="002219F4">
            <w:pPr>
              <w:pStyle w:val="TABLE-cell"/>
              <w:jc w:val="left"/>
            </w:pPr>
            <w:r w:rsidRPr="00C433B6">
              <w:t>the update interval expressed as a power of 2 seconds</w:t>
            </w:r>
          </w:p>
          <w:p w14:paraId="50C1BC43" w14:textId="77777777" w:rsidR="009E68E6" w:rsidRPr="00C433B6" w:rsidRDefault="009E68E6" w:rsidP="002219F4">
            <w:pPr>
              <w:pStyle w:val="TABLE-cell"/>
              <w:jc w:val="left"/>
            </w:pPr>
            <w:r w:rsidRPr="00C433B6">
              <w:t>A value of 12 is 4</w:t>
            </w:r>
            <w:r>
              <w:t>,</w:t>
            </w:r>
            <w:r w:rsidRPr="00C433B6">
              <w:t>096 seconds (~68 minutes)</w:t>
            </w:r>
            <w:r>
              <w:t>.</w:t>
            </w:r>
          </w:p>
        </w:tc>
      </w:tr>
      <w:tr w:rsidR="009E68E6" w:rsidRPr="00C433B6" w14:paraId="29BE164C"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0CFF9C8F" w14:textId="77777777" w:rsidR="009E68E6" w:rsidRPr="00C433B6" w:rsidRDefault="009E68E6" w:rsidP="002219F4">
            <w:pPr>
              <w:pStyle w:val="TABLE-cell"/>
              <w:jc w:val="left"/>
            </w:pPr>
            <w:r w:rsidRPr="00C433B6">
              <w:t>NUM_POLICY_PCR</w:t>
            </w:r>
          </w:p>
        </w:tc>
        <w:tc>
          <w:tcPr>
            <w:tcW w:w="2880" w:type="dxa"/>
            <w:tcBorders>
              <w:top w:val="single" w:sz="6" w:space="0" w:color="auto"/>
              <w:bottom w:val="single" w:sz="6" w:space="0" w:color="auto"/>
            </w:tcBorders>
            <w:vAlign w:val="center"/>
          </w:tcPr>
          <w:p w14:paraId="4525C6AE" w14:textId="77777777" w:rsidR="009E68E6" w:rsidRPr="00C433B6" w:rsidRDefault="009E68E6" w:rsidP="002219F4">
            <w:pPr>
              <w:pStyle w:val="TABLE-cell"/>
              <w:jc w:val="left"/>
            </w:pPr>
            <w:r w:rsidRPr="00C433B6">
              <w:t>1</w:t>
            </w:r>
          </w:p>
        </w:tc>
        <w:tc>
          <w:tcPr>
            <w:tcW w:w="3025" w:type="dxa"/>
            <w:tcBorders>
              <w:top w:val="single" w:sz="6" w:space="0" w:color="auto"/>
              <w:bottom w:val="single" w:sz="6" w:space="0" w:color="auto"/>
              <w:right w:val="single" w:sz="12" w:space="0" w:color="auto"/>
            </w:tcBorders>
            <w:vAlign w:val="center"/>
          </w:tcPr>
          <w:p w14:paraId="5543EBE8" w14:textId="77777777" w:rsidR="009E68E6" w:rsidRPr="00C433B6" w:rsidRDefault="009E68E6" w:rsidP="002219F4">
            <w:pPr>
              <w:pStyle w:val="TABLE-cell"/>
              <w:jc w:val="left"/>
            </w:pPr>
            <w:r>
              <w:t>n</w:t>
            </w:r>
            <w:r w:rsidRPr="00C433B6">
              <w:t xml:space="preserve">umber of PCR </w:t>
            </w:r>
            <w:r w:rsidR="00D40781">
              <w:t xml:space="preserve">groups </w:t>
            </w:r>
            <w:r w:rsidRPr="00C433B6">
              <w:t>that allow policy/auth</w:t>
            </w:r>
          </w:p>
        </w:tc>
      </w:tr>
      <w:tr w:rsidR="009E68E6" w:rsidRPr="00C433B6" w14:paraId="73C4F9DB"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7C6A347A" w14:textId="77777777" w:rsidR="009E68E6" w:rsidRPr="00C433B6" w:rsidRDefault="009E68E6" w:rsidP="002219F4">
            <w:pPr>
              <w:pStyle w:val="TABLE-cell"/>
              <w:jc w:val="left"/>
            </w:pPr>
            <w:r w:rsidRPr="00C433B6">
              <w:t>MAX_COMMAND_SIZE</w:t>
            </w:r>
          </w:p>
        </w:tc>
        <w:tc>
          <w:tcPr>
            <w:tcW w:w="2880" w:type="dxa"/>
            <w:tcBorders>
              <w:top w:val="single" w:sz="6" w:space="0" w:color="auto"/>
              <w:bottom w:val="single" w:sz="6" w:space="0" w:color="auto"/>
            </w:tcBorders>
            <w:vAlign w:val="center"/>
          </w:tcPr>
          <w:p w14:paraId="116C287B" w14:textId="77777777" w:rsidR="009E68E6" w:rsidRPr="00C433B6" w:rsidRDefault="009E68E6" w:rsidP="002219F4">
            <w:pPr>
              <w:pStyle w:val="TABLE-cell"/>
              <w:jc w:val="left"/>
            </w:pPr>
            <w:r w:rsidRPr="00C433B6">
              <w:t>4096</w:t>
            </w:r>
          </w:p>
        </w:tc>
        <w:tc>
          <w:tcPr>
            <w:tcW w:w="3025" w:type="dxa"/>
            <w:tcBorders>
              <w:top w:val="single" w:sz="6" w:space="0" w:color="auto"/>
              <w:bottom w:val="single" w:sz="6" w:space="0" w:color="auto"/>
              <w:right w:val="single" w:sz="12" w:space="0" w:color="auto"/>
            </w:tcBorders>
            <w:vAlign w:val="center"/>
          </w:tcPr>
          <w:p w14:paraId="7D59A968" w14:textId="77777777" w:rsidR="009E68E6" w:rsidRPr="00C433B6" w:rsidRDefault="009E68E6" w:rsidP="002219F4">
            <w:pPr>
              <w:pStyle w:val="TABLE-cell"/>
              <w:jc w:val="left"/>
            </w:pPr>
            <w:r>
              <w:t>m</w:t>
            </w:r>
            <w:r w:rsidRPr="00C433B6">
              <w:t>aximum size of a command</w:t>
            </w:r>
          </w:p>
        </w:tc>
      </w:tr>
      <w:tr w:rsidR="009E68E6" w:rsidRPr="00C433B6" w14:paraId="6D7A65C9"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66B24928" w14:textId="77777777" w:rsidR="009E68E6" w:rsidRPr="00C433B6" w:rsidRDefault="009E68E6" w:rsidP="002219F4">
            <w:pPr>
              <w:pStyle w:val="TABLE-cell"/>
              <w:jc w:val="left"/>
            </w:pPr>
            <w:r w:rsidRPr="00C433B6">
              <w:t>MAX_RESPONSE_SIZE</w:t>
            </w:r>
          </w:p>
        </w:tc>
        <w:tc>
          <w:tcPr>
            <w:tcW w:w="2880" w:type="dxa"/>
            <w:tcBorders>
              <w:top w:val="single" w:sz="6" w:space="0" w:color="auto"/>
              <w:bottom w:val="single" w:sz="6" w:space="0" w:color="auto"/>
            </w:tcBorders>
            <w:vAlign w:val="center"/>
          </w:tcPr>
          <w:p w14:paraId="60AD7472" w14:textId="77777777" w:rsidR="009E68E6" w:rsidRPr="00C433B6" w:rsidRDefault="009E68E6" w:rsidP="002219F4">
            <w:pPr>
              <w:pStyle w:val="TABLE-cell"/>
              <w:jc w:val="left"/>
            </w:pPr>
            <w:r w:rsidRPr="00C433B6">
              <w:t>4096</w:t>
            </w:r>
          </w:p>
        </w:tc>
        <w:tc>
          <w:tcPr>
            <w:tcW w:w="3025" w:type="dxa"/>
            <w:tcBorders>
              <w:top w:val="single" w:sz="6" w:space="0" w:color="auto"/>
              <w:bottom w:val="single" w:sz="6" w:space="0" w:color="auto"/>
              <w:right w:val="single" w:sz="12" w:space="0" w:color="auto"/>
            </w:tcBorders>
            <w:vAlign w:val="center"/>
          </w:tcPr>
          <w:p w14:paraId="79592F59" w14:textId="77777777" w:rsidR="009E68E6" w:rsidRPr="00C433B6" w:rsidRDefault="009E68E6" w:rsidP="002219F4">
            <w:pPr>
              <w:pStyle w:val="TABLE-cell"/>
              <w:jc w:val="left"/>
            </w:pPr>
            <w:r>
              <w:t>m</w:t>
            </w:r>
            <w:r w:rsidRPr="00C433B6">
              <w:t>aximum size of a response</w:t>
            </w:r>
          </w:p>
        </w:tc>
      </w:tr>
      <w:tr w:rsidR="009E68E6" w:rsidRPr="00C433B6" w14:paraId="35834031"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0B9FC4FC" w14:textId="77777777" w:rsidR="009E68E6" w:rsidRPr="00C433B6" w:rsidRDefault="009E68E6" w:rsidP="002219F4">
            <w:pPr>
              <w:pStyle w:val="TABLE-cell"/>
              <w:jc w:val="left"/>
            </w:pPr>
            <w:r>
              <w:t>ORDERLY_BITS</w:t>
            </w:r>
          </w:p>
        </w:tc>
        <w:tc>
          <w:tcPr>
            <w:tcW w:w="2880" w:type="dxa"/>
            <w:tcBorders>
              <w:top w:val="single" w:sz="6" w:space="0" w:color="auto"/>
              <w:bottom w:val="single" w:sz="6" w:space="0" w:color="auto"/>
            </w:tcBorders>
            <w:vAlign w:val="center"/>
          </w:tcPr>
          <w:p w14:paraId="0B54BFDB" w14:textId="77777777" w:rsidR="009E68E6" w:rsidRPr="00C433B6" w:rsidRDefault="009E68E6" w:rsidP="002219F4">
            <w:pPr>
              <w:pStyle w:val="TABLE-cell"/>
              <w:jc w:val="left"/>
            </w:pPr>
            <w:r>
              <w:t>8</w:t>
            </w:r>
          </w:p>
        </w:tc>
        <w:tc>
          <w:tcPr>
            <w:tcW w:w="3025" w:type="dxa"/>
            <w:tcBorders>
              <w:top w:val="single" w:sz="6" w:space="0" w:color="auto"/>
              <w:bottom w:val="single" w:sz="6" w:space="0" w:color="auto"/>
              <w:right w:val="single" w:sz="12" w:space="0" w:color="auto"/>
            </w:tcBorders>
            <w:vAlign w:val="center"/>
          </w:tcPr>
          <w:p w14:paraId="4D50F2E6" w14:textId="77777777" w:rsidR="009E68E6" w:rsidRDefault="009E68E6" w:rsidP="002219F4">
            <w:pPr>
              <w:pStyle w:val="TABLE-cell"/>
              <w:jc w:val="left"/>
            </w:pPr>
            <w:r>
              <w:t>number between 1 and 32 inclusive</w:t>
            </w:r>
          </w:p>
        </w:tc>
      </w:tr>
      <w:tr w:rsidR="009E68E6" w:rsidRPr="00C433B6" w14:paraId="5CB346C5"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07425B17" w14:textId="77777777" w:rsidR="009E68E6" w:rsidRPr="00C433B6" w:rsidRDefault="009E68E6" w:rsidP="002219F4">
            <w:pPr>
              <w:pStyle w:val="TABLE-cell"/>
              <w:jc w:val="left"/>
            </w:pPr>
            <w:r w:rsidRPr="00C433B6">
              <w:t>MAX_SYM_DATA</w:t>
            </w:r>
          </w:p>
        </w:tc>
        <w:tc>
          <w:tcPr>
            <w:tcW w:w="2880" w:type="dxa"/>
            <w:tcBorders>
              <w:top w:val="single" w:sz="6" w:space="0" w:color="auto"/>
              <w:bottom w:val="single" w:sz="6" w:space="0" w:color="auto"/>
            </w:tcBorders>
            <w:vAlign w:val="center"/>
          </w:tcPr>
          <w:p w14:paraId="17AD392E" w14:textId="77777777" w:rsidR="009E68E6" w:rsidRPr="00C433B6" w:rsidRDefault="009E68E6" w:rsidP="002219F4">
            <w:pPr>
              <w:pStyle w:val="TABLE-cell"/>
              <w:jc w:val="left"/>
            </w:pPr>
            <w:r w:rsidRPr="00C433B6">
              <w:t>128</w:t>
            </w:r>
          </w:p>
        </w:tc>
        <w:tc>
          <w:tcPr>
            <w:tcW w:w="3025" w:type="dxa"/>
            <w:tcBorders>
              <w:top w:val="single" w:sz="6" w:space="0" w:color="auto"/>
              <w:bottom w:val="single" w:sz="6" w:space="0" w:color="auto"/>
              <w:right w:val="single" w:sz="12" w:space="0" w:color="auto"/>
            </w:tcBorders>
            <w:vAlign w:val="center"/>
          </w:tcPr>
          <w:p w14:paraId="6B77598C" w14:textId="77777777" w:rsidR="009E68E6" w:rsidRPr="00C433B6" w:rsidRDefault="009E68E6" w:rsidP="002219F4">
            <w:pPr>
              <w:pStyle w:val="TABLE-cell"/>
              <w:jc w:val="left"/>
            </w:pPr>
            <w:r>
              <w:t>the maximum number of octe</w:t>
            </w:r>
            <w:r w:rsidR="00855AAD">
              <w:t>ts that may be in a sealed blob; 128 is the minimum allowed value</w:t>
            </w:r>
          </w:p>
        </w:tc>
      </w:tr>
      <w:tr w:rsidR="009E68E6" w:rsidRPr="00C433B6" w14:paraId="4B531A35"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64AED798" w14:textId="77777777" w:rsidR="009E68E6" w:rsidRPr="00C433B6" w:rsidRDefault="009E68E6" w:rsidP="002219F4">
            <w:pPr>
              <w:pStyle w:val="TABLE-cell"/>
              <w:jc w:val="left"/>
            </w:pPr>
            <w:r w:rsidRPr="00C433B6">
              <w:t>MAX_RNG_ENTROPY_SIZE</w:t>
            </w:r>
          </w:p>
        </w:tc>
        <w:tc>
          <w:tcPr>
            <w:tcW w:w="2880" w:type="dxa"/>
            <w:tcBorders>
              <w:top w:val="single" w:sz="6" w:space="0" w:color="auto"/>
              <w:bottom w:val="single" w:sz="6" w:space="0" w:color="auto"/>
            </w:tcBorders>
            <w:vAlign w:val="center"/>
          </w:tcPr>
          <w:p w14:paraId="2291CEDE" w14:textId="77777777" w:rsidR="009E68E6" w:rsidRPr="00C433B6" w:rsidRDefault="009E68E6" w:rsidP="002219F4">
            <w:pPr>
              <w:pStyle w:val="TABLE-cell"/>
              <w:jc w:val="left"/>
            </w:pPr>
            <w:r w:rsidRPr="00C433B6">
              <w:t>64</w:t>
            </w:r>
          </w:p>
        </w:tc>
        <w:tc>
          <w:tcPr>
            <w:tcW w:w="3025" w:type="dxa"/>
            <w:tcBorders>
              <w:top w:val="single" w:sz="6" w:space="0" w:color="auto"/>
              <w:bottom w:val="single" w:sz="6" w:space="0" w:color="auto"/>
              <w:right w:val="single" w:sz="12" w:space="0" w:color="auto"/>
            </w:tcBorders>
            <w:vAlign w:val="center"/>
          </w:tcPr>
          <w:p w14:paraId="4EB9DCA9" w14:textId="77777777" w:rsidR="009E68E6" w:rsidRPr="00C433B6" w:rsidRDefault="009E68E6" w:rsidP="002219F4">
            <w:pPr>
              <w:pStyle w:val="TABLE-cell"/>
              <w:jc w:val="left"/>
            </w:pPr>
          </w:p>
        </w:tc>
      </w:tr>
      <w:tr w:rsidR="009E68E6" w:rsidRPr="00C433B6" w14:paraId="49FDFC8E"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4E2142C9" w14:textId="77777777" w:rsidR="009E68E6" w:rsidRPr="00C433B6" w:rsidRDefault="009E68E6" w:rsidP="002219F4">
            <w:pPr>
              <w:pStyle w:val="TABLE-cell"/>
              <w:jc w:val="left"/>
            </w:pPr>
            <w:r>
              <w:t>RAM_INDEX_SPACE</w:t>
            </w:r>
          </w:p>
        </w:tc>
        <w:tc>
          <w:tcPr>
            <w:tcW w:w="2880" w:type="dxa"/>
            <w:tcBorders>
              <w:top w:val="single" w:sz="6" w:space="0" w:color="auto"/>
              <w:bottom w:val="single" w:sz="6" w:space="0" w:color="auto"/>
            </w:tcBorders>
            <w:vAlign w:val="center"/>
          </w:tcPr>
          <w:p w14:paraId="6D0C098F" w14:textId="77777777" w:rsidR="009E68E6" w:rsidRPr="00C433B6" w:rsidRDefault="009E68E6" w:rsidP="002219F4">
            <w:pPr>
              <w:pStyle w:val="TABLE-cell"/>
              <w:jc w:val="left"/>
            </w:pPr>
            <w:r>
              <w:t>512</w:t>
            </w:r>
          </w:p>
        </w:tc>
        <w:tc>
          <w:tcPr>
            <w:tcW w:w="3025" w:type="dxa"/>
            <w:tcBorders>
              <w:top w:val="single" w:sz="6" w:space="0" w:color="auto"/>
              <w:bottom w:val="single" w:sz="6" w:space="0" w:color="auto"/>
              <w:right w:val="single" w:sz="12" w:space="0" w:color="auto"/>
            </w:tcBorders>
            <w:vAlign w:val="center"/>
          </w:tcPr>
          <w:p w14:paraId="01D7AC69" w14:textId="77777777" w:rsidR="009E68E6" w:rsidRPr="00C433B6" w:rsidRDefault="00FE6F5F" w:rsidP="002219F4">
            <w:pPr>
              <w:pStyle w:val="TABLE-cell"/>
              <w:jc w:val="left"/>
            </w:pPr>
            <w:r>
              <w:t>Number of bytes used for the RAM index space. If this is not large enough, it might not be possible to allocate orderly indices.</w:t>
            </w:r>
          </w:p>
        </w:tc>
      </w:tr>
      <w:tr w:rsidR="009E68E6" w:rsidRPr="00C433B6" w14:paraId="763DC254"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2FCEA736" w14:textId="77777777" w:rsidR="009E68E6" w:rsidRPr="00C433B6" w:rsidRDefault="009E68E6" w:rsidP="002219F4">
            <w:pPr>
              <w:pStyle w:val="TABLE-cell"/>
              <w:jc w:val="left"/>
            </w:pPr>
            <w:r w:rsidRPr="00C433B6">
              <w:t>RSA_DEFAULT_PUBLIC_EXPONENT</w:t>
            </w:r>
          </w:p>
        </w:tc>
        <w:tc>
          <w:tcPr>
            <w:tcW w:w="2880" w:type="dxa"/>
            <w:tcBorders>
              <w:top w:val="single" w:sz="6" w:space="0" w:color="auto"/>
              <w:bottom w:val="single" w:sz="6" w:space="0" w:color="auto"/>
            </w:tcBorders>
            <w:vAlign w:val="center"/>
          </w:tcPr>
          <w:p w14:paraId="25F18202" w14:textId="77777777" w:rsidR="009E68E6" w:rsidRPr="00C433B6" w:rsidRDefault="009E68E6" w:rsidP="002219F4">
            <w:pPr>
              <w:pStyle w:val="TABLE-cell"/>
              <w:jc w:val="left"/>
            </w:pPr>
            <w:r w:rsidRPr="00C433B6">
              <w:t>0x00010001</w:t>
            </w:r>
          </w:p>
        </w:tc>
        <w:tc>
          <w:tcPr>
            <w:tcW w:w="3025" w:type="dxa"/>
            <w:tcBorders>
              <w:top w:val="single" w:sz="6" w:space="0" w:color="auto"/>
              <w:bottom w:val="single" w:sz="6" w:space="0" w:color="auto"/>
              <w:right w:val="single" w:sz="12" w:space="0" w:color="auto"/>
            </w:tcBorders>
            <w:vAlign w:val="center"/>
          </w:tcPr>
          <w:p w14:paraId="3D1553D4" w14:textId="77777777" w:rsidR="009E68E6" w:rsidRPr="00C433B6" w:rsidRDefault="009E68E6" w:rsidP="002219F4">
            <w:pPr>
              <w:pStyle w:val="TABLE-cell"/>
              <w:jc w:val="left"/>
            </w:pPr>
            <w:r>
              <w:t>2</w:t>
            </w:r>
            <w:r w:rsidRPr="00F57288">
              <w:rPr>
                <w:vertAlign w:val="superscript"/>
              </w:rPr>
              <w:t>16</w:t>
            </w:r>
            <w:r>
              <w:t xml:space="preserve"> + 1</w:t>
            </w:r>
          </w:p>
        </w:tc>
      </w:tr>
      <w:tr w:rsidR="009E68E6" w:rsidRPr="00C433B6" w14:paraId="6AFCD330"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3A551A4F" w14:textId="77777777" w:rsidR="009E68E6" w:rsidRPr="00C433B6" w:rsidRDefault="009E68E6" w:rsidP="002219F4">
            <w:pPr>
              <w:pStyle w:val="TABLE-cell"/>
              <w:jc w:val="left"/>
            </w:pPr>
            <w:r>
              <w:t>ENABLE_PCR_NO_INCREMENT</w:t>
            </w:r>
          </w:p>
        </w:tc>
        <w:tc>
          <w:tcPr>
            <w:tcW w:w="2880" w:type="dxa"/>
            <w:tcBorders>
              <w:top w:val="single" w:sz="6" w:space="0" w:color="auto"/>
              <w:bottom w:val="single" w:sz="6" w:space="0" w:color="auto"/>
            </w:tcBorders>
            <w:vAlign w:val="center"/>
          </w:tcPr>
          <w:p w14:paraId="6DDF2409" w14:textId="77777777" w:rsidR="009E68E6" w:rsidRPr="00C433B6" w:rsidRDefault="009E68E6" w:rsidP="002219F4">
            <w:pPr>
              <w:pStyle w:val="TABLE-cell"/>
              <w:jc w:val="left"/>
            </w:pPr>
            <w:r>
              <w:t>YES</w:t>
            </w:r>
          </w:p>
        </w:tc>
        <w:tc>
          <w:tcPr>
            <w:tcW w:w="3025" w:type="dxa"/>
            <w:tcBorders>
              <w:top w:val="single" w:sz="6" w:space="0" w:color="auto"/>
              <w:bottom w:val="single" w:sz="6" w:space="0" w:color="auto"/>
              <w:right w:val="single" w:sz="12" w:space="0" w:color="auto"/>
            </w:tcBorders>
            <w:vAlign w:val="center"/>
          </w:tcPr>
          <w:p w14:paraId="24765738" w14:textId="77777777" w:rsidR="009E68E6" w:rsidRDefault="009E68E6" w:rsidP="002219F4">
            <w:pPr>
              <w:pStyle w:val="TABLE-cell"/>
              <w:jc w:val="left"/>
            </w:pPr>
            <w:r>
              <w:t>indicates if the TPM_PT_PCR_NO_INCREMENT group is implemented</w:t>
            </w:r>
          </w:p>
        </w:tc>
      </w:tr>
      <w:tr w:rsidR="009E68E6" w:rsidRPr="00C433B6" w14:paraId="23CD1BB5"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003EBC19" w14:textId="77777777" w:rsidR="009E68E6" w:rsidRDefault="009E68E6" w:rsidP="002219F4">
            <w:pPr>
              <w:pStyle w:val="TABLE-cell"/>
              <w:jc w:val="left"/>
            </w:pPr>
            <w:r>
              <w:t>CRT_FORMAT_RSA</w:t>
            </w:r>
          </w:p>
        </w:tc>
        <w:tc>
          <w:tcPr>
            <w:tcW w:w="2880" w:type="dxa"/>
            <w:tcBorders>
              <w:top w:val="single" w:sz="6" w:space="0" w:color="auto"/>
              <w:bottom w:val="single" w:sz="6" w:space="0" w:color="auto"/>
            </w:tcBorders>
            <w:vAlign w:val="center"/>
          </w:tcPr>
          <w:p w14:paraId="01C2AEAD" w14:textId="77777777" w:rsidR="009E68E6" w:rsidRDefault="009E68E6" w:rsidP="002219F4">
            <w:pPr>
              <w:pStyle w:val="TABLE-cell"/>
              <w:jc w:val="left"/>
            </w:pPr>
            <w:r>
              <w:t>YES</w:t>
            </w:r>
          </w:p>
        </w:tc>
        <w:tc>
          <w:tcPr>
            <w:tcW w:w="3025" w:type="dxa"/>
            <w:tcBorders>
              <w:top w:val="single" w:sz="6" w:space="0" w:color="auto"/>
              <w:bottom w:val="single" w:sz="6" w:space="0" w:color="auto"/>
              <w:right w:val="single" w:sz="12" w:space="0" w:color="auto"/>
            </w:tcBorders>
            <w:vAlign w:val="center"/>
          </w:tcPr>
          <w:p w14:paraId="24B3E10B" w14:textId="77777777" w:rsidR="009E68E6" w:rsidRDefault="009E68E6" w:rsidP="002219F4">
            <w:pPr>
              <w:pStyle w:val="TABLE-cell"/>
              <w:jc w:val="left"/>
            </w:pPr>
          </w:p>
        </w:tc>
      </w:tr>
      <w:tr w:rsidR="003064C1" w:rsidRPr="00C433B6" w14:paraId="0D7A7B2C"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0EACB59A" w14:textId="77777777" w:rsidR="003064C1" w:rsidRDefault="003064C1" w:rsidP="002219F4">
            <w:pPr>
              <w:pStyle w:val="TABLE-cell"/>
              <w:jc w:val="left"/>
            </w:pPr>
            <w:r>
              <w:t>VENDOR_COMMAND_COUNT</w:t>
            </w:r>
          </w:p>
        </w:tc>
        <w:tc>
          <w:tcPr>
            <w:tcW w:w="2880" w:type="dxa"/>
            <w:tcBorders>
              <w:top w:val="single" w:sz="6" w:space="0" w:color="auto"/>
              <w:bottom w:val="single" w:sz="6" w:space="0" w:color="auto"/>
            </w:tcBorders>
            <w:vAlign w:val="center"/>
          </w:tcPr>
          <w:p w14:paraId="12BF91AE" w14:textId="77777777" w:rsidR="003064C1" w:rsidRDefault="003064C1" w:rsidP="002219F4">
            <w:pPr>
              <w:pStyle w:val="TABLE-cell"/>
              <w:jc w:val="left"/>
            </w:pPr>
            <w:r>
              <w:t>0</w:t>
            </w:r>
          </w:p>
        </w:tc>
        <w:tc>
          <w:tcPr>
            <w:tcW w:w="3025" w:type="dxa"/>
            <w:tcBorders>
              <w:top w:val="single" w:sz="6" w:space="0" w:color="auto"/>
              <w:bottom w:val="single" w:sz="6" w:space="0" w:color="auto"/>
              <w:right w:val="single" w:sz="12" w:space="0" w:color="auto"/>
            </w:tcBorders>
            <w:vAlign w:val="center"/>
          </w:tcPr>
          <w:p w14:paraId="5A4468EF" w14:textId="77777777" w:rsidR="003064C1" w:rsidRDefault="003064C1" w:rsidP="002219F4">
            <w:pPr>
              <w:pStyle w:val="TABLE-cell"/>
              <w:jc w:val="left"/>
            </w:pPr>
          </w:p>
        </w:tc>
      </w:tr>
      <w:tr w:rsidR="00B90E6A" w:rsidRPr="00C433B6" w14:paraId="31A3F5F8"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2ED3F6CA" w14:textId="77777777" w:rsidR="00B90E6A" w:rsidRDefault="00B90E6A" w:rsidP="002219F4">
            <w:pPr>
              <w:pStyle w:val="TABLE-cell"/>
              <w:jc w:val="left"/>
            </w:pPr>
            <w:r>
              <w:rPr>
                <w:noProof/>
              </w:rPr>
              <w:t>MAX_VENDOR_BUFFER_SIZE</w:t>
            </w:r>
          </w:p>
        </w:tc>
        <w:tc>
          <w:tcPr>
            <w:tcW w:w="2880" w:type="dxa"/>
            <w:tcBorders>
              <w:top w:val="single" w:sz="6" w:space="0" w:color="auto"/>
              <w:bottom w:val="single" w:sz="6" w:space="0" w:color="auto"/>
            </w:tcBorders>
            <w:vAlign w:val="center"/>
          </w:tcPr>
          <w:p w14:paraId="14AF78E1" w14:textId="77777777" w:rsidR="00B90E6A" w:rsidRDefault="00B90E6A" w:rsidP="002219F4">
            <w:pPr>
              <w:pStyle w:val="TABLE-cell"/>
              <w:jc w:val="left"/>
            </w:pPr>
            <w:r>
              <w:t>1024</w:t>
            </w:r>
          </w:p>
        </w:tc>
        <w:tc>
          <w:tcPr>
            <w:tcW w:w="3025" w:type="dxa"/>
            <w:tcBorders>
              <w:top w:val="single" w:sz="6" w:space="0" w:color="auto"/>
              <w:bottom w:val="single" w:sz="6" w:space="0" w:color="auto"/>
              <w:right w:val="single" w:sz="12" w:space="0" w:color="auto"/>
            </w:tcBorders>
            <w:vAlign w:val="center"/>
          </w:tcPr>
          <w:p w14:paraId="2ABD0CE2" w14:textId="77777777" w:rsidR="00B90E6A" w:rsidRDefault="00B90E6A" w:rsidP="002219F4">
            <w:pPr>
              <w:pStyle w:val="TABLE-cell"/>
              <w:jc w:val="left"/>
            </w:pPr>
            <w:r>
              <w:t>Maximum size of  the vendor-specific buffer</w:t>
            </w:r>
          </w:p>
        </w:tc>
      </w:tr>
      <w:tr w:rsidR="00977A56" w:rsidRPr="00977A56" w14:paraId="5E33466E" w14:textId="77777777" w:rsidTr="007D670E">
        <w:tblPrEx>
          <w:tblBorders>
            <w:top w:val="single" w:sz="6" w:space="0" w:color="auto"/>
            <w:left w:val="single" w:sz="6" w:space="0" w:color="auto"/>
            <w:bottom w:val="single" w:sz="6" w:space="0" w:color="auto"/>
            <w:right w:val="single" w:sz="6" w:space="0" w:color="auto"/>
          </w:tblBorders>
        </w:tblPrEx>
        <w:trPr>
          <w:cantSplit/>
        </w:trPr>
        <w:tc>
          <w:tcPr>
            <w:tcW w:w="3388" w:type="dxa"/>
            <w:tcBorders>
              <w:top w:val="single" w:sz="6" w:space="0" w:color="auto"/>
              <w:left w:val="single" w:sz="12" w:space="0" w:color="auto"/>
              <w:bottom w:val="single" w:sz="6" w:space="0" w:color="auto"/>
            </w:tcBorders>
            <w:vAlign w:val="center"/>
          </w:tcPr>
          <w:p w14:paraId="7A2009F3" w14:textId="77777777" w:rsidR="00977A56" w:rsidRDefault="00977A56" w:rsidP="002219F4">
            <w:pPr>
              <w:pStyle w:val="TABLE-cell"/>
              <w:jc w:val="left"/>
              <w:rPr>
                <w:noProof/>
              </w:rPr>
            </w:pPr>
            <w:del w:id="293" w:author="David Wooten" w:date="2019-10-19T10:37:00Z">
              <w:r w:rsidRPr="00977A56" w:rsidDel="00447BF7">
                <w:rPr>
                  <w:noProof/>
                </w:rPr>
                <w:delText>TPM_</w:delText>
              </w:r>
            </w:del>
            <w:r w:rsidRPr="00977A56">
              <w:rPr>
                <w:noProof/>
              </w:rPr>
              <w:t>MAX_DERIVATION_BITS</w:t>
            </w:r>
          </w:p>
        </w:tc>
        <w:tc>
          <w:tcPr>
            <w:tcW w:w="2880" w:type="dxa"/>
            <w:tcBorders>
              <w:top w:val="single" w:sz="6" w:space="0" w:color="auto"/>
              <w:bottom w:val="single" w:sz="6" w:space="0" w:color="auto"/>
            </w:tcBorders>
            <w:vAlign w:val="center"/>
          </w:tcPr>
          <w:p w14:paraId="3A2AADD5" w14:textId="77777777" w:rsidR="00977A56" w:rsidRDefault="00DA5F4E" w:rsidP="002219F4">
            <w:pPr>
              <w:pStyle w:val="TABLE-cell"/>
              <w:jc w:val="left"/>
              <w:rPr>
                <w:noProof/>
              </w:rPr>
            </w:pPr>
            <w:r>
              <w:rPr>
                <w:noProof/>
              </w:rPr>
              <w:t>8192</w:t>
            </w:r>
          </w:p>
        </w:tc>
        <w:tc>
          <w:tcPr>
            <w:tcW w:w="3025" w:type="dxa"/>
            <w:tcBorders>
              <w:top w:val="single" w:sz="6" w:space="0" w:color="auto"/>
              <w:bottom w:val="single" w:sz="6" w:space="0" w:color="auto"/>
              <w:right w:val="single" w:sz="12" w:space="0" w:color="auto"/>
            </w:tcBorders>
            <w:vAlign w:val="center"/>
          </w:tcPr>
          <w:p w14:paraId="125B9647" w14:textId="77777777" w:rsidR="00977A56" w:rsidRDefault="00977A56" w:rsidP="00EA0E94">
            <w:pPr>
              <w:pStyle w:val="TABLE-cell"/>
              <w:jc w:val="left"/>
              <w:rPr>
                <w:ins w:id="294" w:author="David Wooten" w:date="2019-10-19T10:37:00Z"/>
                <w:noProof/>
              </w:rPr>
            </w:pPr>
            <w:r>
              <w:rPr>
                <w:noProof/>
              </w:rPr>
              <w:t>“L’ value for a</w:t>
            </w:r>
            <w:del w:id="295" w:author="David Wooten" w:date="2019-10-19T10:31:00Z">
              <w:r w:rsidDel="00EA0E94">
                <w:rPr>
                  <w:noProof/>
                </w:rPr>
                <w:delText>l</w:delText>
              </w:r>
            </w:del>
            <w:r>
              <w:rPr>
                <w:noProof/>
              </w:rPr>
              <w:t xml:space="preserve"> derivation</w:t>
            </w:r>
            <w:ins w:id="296" w:author="David Wooten" w:date="2019-10-19T10:37:00Z">
              <w:r w:rsidR="00447BF7">
                <w:rPr>
                  <w:noProof/>
                </w:rPr>
                <w:t>. This is the</w:t>
              </w:r>
            </w:ins>
          </w:p>
          <w:p w14:paraId="5EA0E9B9" w14:textId="77777777" w:rsidR="00447BF7" w:rsidRDefault="00447BF7" w:rsidP="00EA0E94">
            <w:pPr>
              <w:pStyle w:val="TABLE-cell"/>
              <w:jc w:val="left"/>
              <w:rPr>
                <w:noProof/>
              </w:rPr>
            </w:pPr>
            <w:ins w:id="297" w:author="David Wooten" w:date="2019-10-19T10:38:00Z">
              <w:r>
                <w:rPr>
                  <w:noProof/>
                </w:rPr>
                <w:t>maximum number of bits allowed from an instantiation of a KDF-DRBG. This is size is OK because RSA keys are never derived keys</w:t>
              </w:r>
            </w:ins>
          </w:p>
        </w:tc>
      </w:tr>
      <w:tr w:rsidR="00B96709" w:rsidRPr="00977A56" w14:paraId="031B1F23" w14:textId="77777777" w:rsidTr="006A1E7C">
        <w:tblPrEx>
          <w:tblW w:w="92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ExChange w:id="298" w:author="Andrey Marochko" w:date="2020-01-03T18:22:00Z">
            <w:tblPrEx>
              <w:tblW w:w="92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Ex>
          </w:tblPrExChange>
        </w:tblPrEx>
        <w:trPr>
          <w:cantSplit/>
          <w:ins w:id="299" w:author="Andrey Marochko" w:date="2020-01-03T18:22:00Z"/>
          <w:trPrChange w:id="300" w:author="Andrey Marochko" w:date="2020-01-03T18:22:00Z">
            <w:trPr>
              <w:cantSplit/>
            </w:trPr>
          </w:trPrChange>
        </w:trPr>
        <w:tc>
          <w:tcPr>
            <w:tcW w:w="3388" w:type="dxa"/>
            <w:tcBorders>
              <w:top w:val="single" w:sz="6" w:space="0" w:color="auto"/>
              <w:left w:val="single" w:sz="12" w:space="0" w:color="auto"/>
              <w:bottom w:val="single" w:sz="6" w:space="0" w:color="auto"/>
            </w:tcBorders>
            <w:tcPrChange w:id="301" w:author="Andrey Marochko" w:date="2020-01-03T18:22:00Z">
              <w:tcPr>
                <w:tcW w:w="3388" w:type="dxa"/>
                <w:tcBorders>
                  <w:top w:val="single" w:sz="6" w:space="0" w:color="auto"/>
                  <w:left w:val="single" w:sz="12" w:space="0" w:color="auto"/>
                  <w:bottom w:val="single" w:sz="6" w:space="0" w:color="auto"/>
                </w:tcBorders>
                <w:vAlign w:val="center"/>
              </w:tcPr>
            </w:tcPrChange>
          </w:tcPr>
          <w:p w14:paraId="11F835E9" w14:textId="3DE21811" w:rsidR="00B96709" w:rsidRPr="00977A56" w:rsidDel="00447BF7" w:rsidRDefault="00B96709" w:rsidP="00B96709">
            <w:pPr>
              <w:pStyle w:val="TABLE-cell"/>
              <w:jc w:val="left"/>
              <w:rPr>
                <w:ins w:id="302" w:author="Andrey Marochko" w:date="2020-01-03T18:22:00Z"/>
                <w:noProof/>
              </w:rPr>
            </w:pPr>
            <w:bookmarkStart w:id="303" w:name="_GoBack"/>
            <w:bookmarkEnd w:id="303"/>
            <w:ins w:id="304" w:author="Andrey Marochko" w:date="2020-01-03T18:22:00Z">
              <w:r w:rsidRPr="0049568B">
                <w:t>RSA_MAX_PRIME</w:t>
              </w:r>
            </w:ins>
          </w:p>
        </w:tc>
        <w:tc>
          <w:tcPr>
            <w:tcW w:w="2880" w:type="dxa"/>
            <w:tcBorders>
              <w:top w:val="single" w:sz="6" w:space="0" w:color="auto"/>
              <w:bottom w:val="single" w:sz="6" w:space="0" w:color="auto"/>
            </w:tcBorders>
            <w:tcPrChange w:id="305" w:author="Andrey Marochko" w:date="2020-01-03T18:22:00Z">
              <w:tcPr>
                <w:tcW w:w="2880" w:type="dxa"/>
                <w:tcBorders>
                  <w:top w:val="single" w:sz="6" w:space="0" w:color="auto"/>
                  <w:bottom w:val="single" w:sz="6" w:space="0" w:color="auto"/>
                </w:tcBorders>
                <w:vAlign w:val="center"/>
              </w:tcPr>
            </w:tcPrChange>
          </w:tcPr>
          <w:p w14:paraId="7A38F7D8" w14:textId="25C2103B" w:rsidR="00B96709" w:rsidRDefault="00B96709" w:rsidP="00B96709">
            <w:pPr>
              <w:pStyle w:val="TABLE-cell"/>
              <w:jc w:val="left"/>
              <w:rPr>
                <w:ins w:id="306" w:author="Andrey Marochko" w:date="2020-01-03T18:22:00Z"/>
                <w:noProof/>
              </w:rPr>
            </w:pPr>
            <w:ins w:id="307" w:author="Andrey Marochko" w:date="2020-01-03T18:22:00Z">
              <w:r w:rsidRPr="0049568B">
                <w:t>(MAX_RSA_KEY_BYTES/2)</w:t>
              </w:r>
            </w:ins>
          </w:p>
        </w:tc>
        <w:tc>
          <w:tcPr>
            <w:tcW w:w="3025" w:type="dxa"/>
            <w:tcBorders>
              <w:top w:val="single" w:sz="6" w:space="0" w:color="auto"/>
              <w:bottom w:val="single" w:sz="6" w:space="0" w:color="auto"/>
              <w:right w:val="single" w:sz="12" w:space="0" w:color="auto"/>
            </w:tcBorders>
            <w:tcPrChange w:id="308" w:author="Andrey Marochko" w:date="2020-01-03T18:22:00Z">
              <w:tcPr>
                <w:tcW w:w="3025" w:type="dxa"/>
                <w:tcBorders>
                  <w:top w:val="single" w:sz="6" w:space="0" w:color="auto"/>
                  <w:bottom w:val="single" w:sz="6" w:space="0" w:color="auto"/>
                  <w:right w:val="single" w:sz="12" w:space="0" w:color="auto"/>
                </w:tcBorders>
                <w:vAlign w:val="center"/>
              </w:tcPr>
            </w:tcPrChange>
          </w:tcPr>
          <w:p w14:paraId="76890F41" w14:textId="77777777" w:rsidR="00B96709" w:rsidRDefault="00B96709" w:rsidP="00B96709">
            <w:pPr>
              <w:pStyle w:val="TABLE-cell"/>
              <w:jc w:val="left"/>
              <w:rPr>
                <w:ins w:id="309" w:author="Andrey Marochko" w:date="2020-01-03T18:22:00Z"/>
                <w:noProof/>
              </w:rPr>
            </w:pPr>
          </w:p>
        </w:tc>
      </w:tr>
      <w:tr w:rsidR="00B96709" w:rsidRPr="00977A56" w14:paraId="5D9EEC4F" w14:textId="77777777" w:rsidTr="006A1E7C">
        <w:tblPrEx>
          <w:tblW w:w="92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ExChange w:id="310" w:author="Andrey Marochko" w:date="2020-01-03T18:22:00Z">
            <w:tblPrEx>
              <w:tblW w:w="92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Ex>
          </w:tblPrExChange>
        </w:tblPrEx>
        <w:trPr>
          <w:cantSplit/>
          <w:ins w:id="311" w:author="Andrey Marochko" w:date="2020-01-03T18:22:00Z"/>
          <w:trPrChange w:id="312" w:author="Andrey Marochko" w:date="2020-01-03T18:22:00Z">
            <w:trPr>
              <w:cantSplit/>
            </w:trPr>
          </w:trPrChange>
        </w:trPr>
        <w:tc>
          <w:tcPr>
            <w:tcW w:w="3388" w:type="dxa"/>
            <w:tcBorders>
              <w:top w:val="single" w:sz="6" w:space="0" w:color="auto"/>
              <w:left w:val="single" w:sz="12" w:space="0" w:color="auto"/>
              <w:bottom w:val="single" w:sz="6" w:space="0" w:color="auto"/>
            </w:tcBorders>
            <w:tcPrChange w:id="313" w:author="Andrey Marochko" w:date="2020-01-03T18:22:00Z">
              <w:tcPr>
                <w:tcW w:w="3388" w:type="dxa"/>
                <w:tcBorders>
                  <w:top w:val="single" w:sz="6" w:space="0" w:color="auto"/>
                  <w:left w:val="single" w:sz="12" w:space="0" w:color="auto"/>
                  <w:bottom w:val="single" w:sz="6" w:space="0" w:color="auto"/>
                </w:tcBorders>
                <w:vAlign w:val="center"/>
              </w:tcPr>
            </w:tcPrChange>
          </w:tcPr>
          <w:p w14:paraId="6B1593E8" w14:textId="20F568EC" w:rsidR="00B96709" w:rsidRPr="00977A56" w:rsidDel="00447BF7" w:rsidRDefault="00B96709" w:rsidP="00B96709">
            <w:pPr>
              <w:pStyle w:val="TABLE-cell"/>
              <w:jc w:val="left"/>
              <w:rPr>
                <w:ins w:id="314" w:author="Andrey Marochko" w:date="2020-01-03T18:22:00Z"/>
                <w:noProof/>
              </w:rPr>
            </w:pPr>
            <w:ins w:id="315" w:author="Andrey Marochko" w:date="2020-01-03T18:22:00Z">
              <w:r w:rsidRPr="0049568B">
                <w:t>RSA_PRIVATE_SIZE</w:t>
              </w:r>
            </w:ins>
          </w:p>
        </w:tc>
        <w:tc>
          <w:tcPr>
            <w:tcW w:w="2880" w:type="dxa"/>
            <w:tcBorders>
              <w:top w:val="single" w:sz="6" w:space="0" w:color="auto"/>
              <w:bottom w:val="single" w:sz="6" w:space="0" w:color="auto"/>
            </w:tcBorders>
            <w:tcPrChange w:id="316" w:author="Andrey Marochko" w:date="2020-01-03T18:22:00Z">
              <w:tcPr>
                <w:tcW w:w="2880" w:type="dxa"/>
                <w:tcBorders>
                  <w:top w:val="single" w:sz="6" w:space="0" w:color="auto"/>
                  <w:bottom w:val="single" w:sz="6" w:space="0" w:color="auto"/>
                </w:tcBorders>
                <w:vAlign w:val="center"/>
              </w:tcPr>
            </w:tcPrChange>
          </w:tcPr>
          <w:p w14:paraId="35D8135C" w14:textId="01C6F623" w:rsidR="00B96709" w:rsidRDefault="00B96709" w:rsidP="00B96709">
            <w:pPr>
              <w:pStyle w:val="TABLE-cell"/>
              <w:jc w:val="left"/>
              <w:rPr>
                <w:ins w:id="317" w:author="Andrey Marochko" w:date="2020-01-03T18:22:00Z"/>
                <w:noProof/>
              </w:rPr>
            </w:pPr>
            <w:ins w:id="318" w:author="Andrey Marochko" w:date="2020-01-03T18:22:00Z">
              <w:r w:rsidRPr="0049568B">
                <w:t>(RSA_MAX_PRIME * 5)</w:t>
              </w:r>
            </w:ins>
          </w:p>
        </w:tc>
        <w:tc>
          <w:tcPr>
            <w:tcW w:w="3025" w:type="dxa"/>
            <w:tcBorders>
              <w:top w:val="single" w:sz="6" w:space="0" w:color="auto"/>
              <w:bottom w:val="single" w:sz="6" w:space="0" w:color="auto"/>
              <w:right w:val="single" w:sz="12" w:space="0" w:color="auto"/>
            </w:tcBorders>
            <w:tcPrChange w:id="319" w:author="Andrey Marochko" w:date="2020-01-03T18:22:00Z">
              <w:tcPr>
                <w:tcW w:w="3025" w:type="dxa"/>
                <w:tcBorders>
                  <w:top w:val="single" w:sz="6" w:space="0" w:color="auto"/>
                  <w:bottom w:val="single" w:sz="6" w:space="0" w:color="auto"/>
                  <w:right w:val="single" w:sz="12" w:space="0" w:color="auto"/>
                </w:tcBorders>
                <w:vAlign w:val="center"/>
              </w:tcPr>
            </w:tcPrChange>
          </w:tcPr>
          <w:p w14:paraId="3D6B6F70" w14:textId="77777777" w:rsidR="00B96709" w:rsidRDefault="00B96709" w:rsidP="00B96709">
            <w:pPr>
              <w:pStyle w:val="TABLE-cell"/>
              <w:jc w:val="left"/>
              <w:rPr>
                <w:ins w:id="320" w:author="Andrey Marochko" w:date="2020-01-03T18:22:00Z"/>
                <w:noProof/>
              </w:rPr>
            </w:pPr>
          </w:p>
        </w:tc>
      </w:tr>
      <w:tr w:rsidR="003A04EF" w:rsidRPr="00977A56" w14:paraId="43D64B36" w14:textId="77777777" w:rsidTr="007D670E">
        <w:tblPrEx>
          <w:tblBorders>
            <w:top w:val="single" w:sz="6" w:space="0" w:color="auto"/>
            <w:left w:val="single" w:sz="6" w:space="0" w:color="auto"/>
            <w:bottom w:val="single" w:sz="6" w:space="0" w:color="auto"/>
            <w:right w:val="single" w:sz="6" w:space="0" w:color="auto"/>
          </w:tblBorders>
        </w:tblPrEx>
        <w:trPr>
          <w:cantSplit/>
          <w:ins w:id="321" w:author="David Wooten" w:date="2019-03-28T22:20:00Z"/>
        </w:trPr>
        <w:tc>
          <w:tcPr>
            <w:tcW w:w="3388" w:type="dxa"/>
            <w:tcBorders>
              <w:top w:val="single" w:sz="6" w:space="0" w:color="auto"/>
              <w:left w:val="single" w:sz="12" w:space="0" w:color="auto"/>
              <w:bottom w:val="single" w:sz="6" w:space="0" w:color="auto"/>
            </w:tcBorders>
            <w:vAlign w:val="center"/>
          </w:tcPr>
          <w:p w14:paraId="7021DD33" w14:textId="77777777" w:rsidR="003A04EF" w:rsidRDefault="003A04EF" w:rsidP="002219F4">
            <w:pPr>
              <w:pStyle w:val="TABLE-cell"/>
              <w:jc w:val="left"/>
              <w:rPr>
                <w:ins w:id="322" w:author="David Wooten" w:date="2019-03-28T22:20:00Z"/>
                <w:noProof/>
              </w:rPr>
            </w:pPr>
            <w:ins w:id="323" w:author="David Wooten" w:date="2019-03-28T22:20:00Z">
              <w:r w:rsidRPr="003A04EF">
                <w:rPr>
                  <w:noProof/>
                </w:rPr>
                <w:t>SIZE_OF_X509_SERIAL_NUMBER</w:t>
              </w:r>
            </w:ins>
          </w:p>
        </w:tc>
        <w:tc>
          <w:tcPr>
            <w:tcW w:w="2880" w:type="dxa"/>
            <w:tcBorders>
              <w:top w:val="single" w:sz="6" w:space="0" w:color="auto"/>
              <w:bottom w:val="single" w:sz="6" w:space="0" w:color="auto"/>
            </w:tcBorders>
            <w:vAlign w:val="center"/>
          </w:tcPr>
          <w:p w14:paraId="5E2FD54D" w14:textId="77777777" w:rsidR="003A04EF" w:rsidRDefault="003A04EF" w:rsidP="002219F4">
            <w:pPr>
              <w:pStyle w:val="TABLE-cell"/>
              <w:jc w:val="left"/>
              <w:rPr>
                <w:ins w:id="324" w:author="David Wooten" w:date="2019-03-28T22:20:00Z"/>
                <w:noProof/>
              </w:rPr>
            </w:pPr>
            <w:ins w:id="325" w:author="David Wooten" w:date="2019-03-28T22:20:00Z">
              <w:r>
                <w:rPr>
                  <w:noProof/>
                </w:rPr>
                <w:t>20</w:t>
              </w:r>
            </w:ins>
          </w:p>
        </w:tc>
        <w:tc>
          <w:tcPr>
            <w:tcW w:w="3025" w:type="dxa"/>
            <w:tcBorders>
              <w:top w:val="single" w:sz="6" w:space="0" w:color="auto"/>
              <w:bottom w:val="single" w:sz="6" w:space="0" w:color="auto"/>
              <w:right w:val="single" w:sz="12" w:space="0" w:color="auto"/>
            </w:tcBorders>
            <w:vAlign w:val="center"/>
          </w:tcPr>
          <w:p w14:paraId="6C16DAD7" w14:textId="77777777" w:rsidR="003A04EF" w:rsidRDefault="003A04EF" w:rsidP="002219F4">
            <w:pPr>
              <w:pStyle w:val="TABLE-cell"/>
              <w:jc w:val="left"/>
              <w:rPr>
                <w:ins w:id="326" w:author="David Wooten" w:date="2019-03-28T22:20:00Z"/>
                <w:noProof/>
              </w:rPr>
            </w:pPr>
          </w:p>
        </w:tc>
      </w:tr>
      <w:tr w:rsidR="007D670E" w:rsidRPr="00977A56" w14:paraId="61C9C022" w14:textId="77777777" w:rsidTr="007D670E">
        <w:tblPrEx>
          <w:tblBorders>
            <w:top w:val="single" w:sz="6" w:space="0" w:color="auto"/>
            <w:left w:val="single" w:sz="6" w:space="0" w:color="auto"/>
            <w:bottom w:val="single" w:sz="6" w:space="0" w:color="auto"/>
            <w:right w:val="single" w:sz="6" w:space="0" w:color="auto"/>
          </w:tblBorders>
        </w:tblPrEx>
        <w:trPr>
          <w:cantSplit/>
          <w:ins w:id="327" w:author="David Wooten" w:date="2019-03-29T19:30:00Z"/>
        </w:trPr>
        <w:tc>
          <w:tcPr>
            <w:tcW w:w="3388" w:type="dxa"/>
            <w:tcBorders>
              <w:top w:val="single" w:sz="6" w:space="0" w:color="auto"/>
              <w:left w:val="single" w:sz="12" w:space="0" w:color="auto"/>
              <w:bottom w:val="single" w:sz="12" w:space="0" w:color="auto"/>
            </w:tcBorders>
            <w:vAlign w:val="center"/>
          </w:tcPr>
          <w:p w14:paraId="0F10400B" w14:textId="77777777" w:rsidR="007D670E" w:rsidRPr="003A04EF" w:rsidRDefault="007D670E" w:rsidP="002219F4">
            <w:pPr>
              <w:pStyle w:val="TABLE-cell"/>
              <w:jc w:val="left"/>
              <w:rPr>
                <w:ins w:id="328" w:author="David Wooten" w:date="2019-03-29T19:30:00Z"/>
                <w:noProof/>
              </w:rPr>
            </w:pPr>
            <w:ins w:id="329" w:author="David Wooten" w:date="2019-03-29T19:30:00Z">
              <w:r w:rsidRPr="002407F9">
                <w:rPr>
                  <w:noProof/>
                </w:rPr>
                <w:t>PRIVATE_VENDOR_SPECIFIC_BYTES</w:t>
              </w:r>
            </w:ins>
          </w:p>
        </w:tc>
        <w:tc>
          <w:tcPr>
            <w:tcW w:w="2880" w:type="dxa"/>
            <w:tcBorders>
              <w:top w:val="single" w:sz="6" w:space="0" w:color="auto"/>
              <w:bottom w:val="single" w:sz="12" w:space="0" w:color="auto"/>
            </w:tcBorders>
            <w:vAlign w:val="center"/>
          </w:tcPr>
          <w:p w14:paraId="7D75AF46" w14:textId="77777777" w:rsidR="007D670E" w:rsidRDefault="007D670E" w:rsidP="002219F4">
            <w:pPr>
              <w:pStyle w:val="TABLE-cell"/>
              <w:jc w:val="left"/>
              <w:rPr>
                <w:ins w:id="330" w:author="David Wooten" w:date="2019-03-29T19:30:00Z"/>
                <w:noProof/>
              </w:rPr>
            </w:pPr>
            <w:ins w:id="331" w:author="David Wooten" w:date="2019-03-29T19:31:00Z">
              <w:r>
                <w:rPr>
                  <w:noProof/>
                </w:rPr>
                <w:t>RSA_PRIVATE_SIZE</w:t>
              </w:r>
            </w:ins>
          </w:p>
        </w:tc>
        <w:tc>
          <w:tcPr>
            <w:tcW w:w="3025" w:type="dxa"/>
            <w:tcBorders>
              <w:top w:val="single" w:sz="6" w:space="0" w:color="auto"/>
              <w:bottom w:val="single" w:sz="12" w:space="0" w:color="auto"/>
              <w:right w:val="single" w:sz="12" w:space="0" w:color="auto"/>
            </w:tcBorders>
            <w:vAlign w:val="center"/>
          </w:tcPr>
          <w:p w14:paraId="26D202FF" w14:textId="77777777" w:rsidR="007D670E" w:rsidRDefault="00EA0E94" w:rsidP="002219F4">
            <w:pPr>
              <w:pStyle w:val="TABLE-cell"/>
              <w:jc w:val="left"/>
              <w:rPr>
                <w:ins w:id="332" w:author="David Wooten" w:date="2019-03-29T19:30:00Z"/>
                <w:noProof/>
              </w:rPr>
            </w:pPr>
            <w:ins w:id="333" w:author="David Wooten" w:date="2019-10-19T10:30:00Z">
              <w:r>
                <w:rPr>
                  <w:noProof/>
                </w:rPr>
                <w:t xml:space="preserve">This is a vendor-specific value so it is in this vendor-speific table. </w:t>
              </w:r>
            </w:ins>
            <w:ins w:id="334" w:author="David Wooten" w:date="2019-10-19T10:31:00Z">
              <w:r>
                <w:rPr>
                  <w:noProof/>
                </w:rPr>
                <w:t>When this is used, RSA_PRIVATE_SIZE will have been defined</w:t>
              </w:r>
            </w:ins>
          </w:p>
        </w:tc>
      </w:tr>
      <w:bookmarkEnd w:id="6"/>
      <w:bookmarkEnd w:id="7"/>
    </w:tbl>
    <w:p w14:paraId="13DCCDD8" w14:textId="77777777" w:rsidR="006942FE" w:rsidRDefault="006942FE" w:rsidP="007E4558">
      <w:pPr>
        <w:pStyle w:val="TABLE-cell"/>
        <w:jc w:val="left"/>
        <w:rPr>
          <w:noProof/>
        </w:rPr>
      </w:pPr>
    </w:p>
    <w:sectPr w:rsidR="006942FE" w:rsidSect="007F4ECE">
      <w:headerReference w:type="default" r:id="rId17"/>
      <w:footerReference w:type="default" r:id="rId18"/>
      <w:pgSz w:w="12240" w:h="15840" w:code="1"/>
      <w:pgMar w:top="1152" w:right="1440" w:bottom="1152"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4701D" w14:textId="77777777" w:rsidR="00500A87" w:rsidRDefault="00500A87" w:rsidP="009E68E6">
      <w:pPr>
        <w:spacing w:before="0" w:after="0" w:line="240" w:lineRule="auto"/>
      </w:pPr>
      <w:r>
        <w:separator/>
      </w:r>
    </w:p>
  </w:endnote>
  <w:endnote w:type="continuationSeparator" w:id="0">
    <w:p w14:paraId="080F59E0" w14:textId="77777777" w:rsidR="00500A87" w:rsidRDefault="00500A87" w:rsidP="009E68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6C524" w14:textId="192D6B59" w:rsidR="00D769F6" w:rsidRDefault="00D769F6" w:rsidP="007F4ECE">
    <w:pPr>
      <w:pStyle w:val="Footer"/>
      <w:spacing w:before="0"/>
    </w:pPr>
    <w:r>
      <w:t xml:space="preserve">Page </w:t>
    </w:r>
    <w:r>
      <w:fldChar w:fldCharType="begin"/>
    </w:r>
    <w:r>
      <w:instrText xml:space="preserve"> PAGE  \* roman </w:instrText>
    </w:r>
    <w:r>
      <w:fldChar w:fldCharType="separate"/>
    </w:r>
    <w:r w:rsidR="006D3DA2">
      <w:rPr>
        <w:noProof/>
      </w:rPr>
      <w:t>vi</w:t>
    </w:r>
    <w:r>
      <w:fldChar w:fldCharType="end"/>
    </w:r>
    <w:r>
      <w:tab/>
    </w:r>
    <w:fldSimple w:instr=" STYLEREF  &quot;Cover Confidential&quot; \* MERGEFORMAT ">
      <w:r w:rsidR="00B96709" w:rsidRPr="00B96709">
        <w:rPr>
          <w:b/>
          <w:bCs/>
          <w:noProof/>
          <w:lang w:val="en-US"/>
        </w:rPr>
        <w:t>TCG Confidential</w:t>
      </w:r>
    </w:fldSimple>
    <w:r>
      <w:rPr>
        <w:noProof/>
      </w:rPr>
      <w:tab/>
    </w:r>
    <w:fldSimple w:instr=" STYLEREF  &quot;Cover Family&quot; \* MERGEFORMAT ">
      <w:r w:rsidR="00B96709" w:rsidRPr="00B96709">
        <w:rPr>
          <w:bCs/>
          <w:noProof/>
          <w:lang w:val="en-US"/>
        </w:rPr>
        <w:t>Family “2.0</w:t>
      </w:r>
      <w:r w:rsidR="00B96709" w:rsidRPr="00B96709">
        <w:rPr>
          <w:b/>
          <w:bCs/>
          <w:noProof/>
          <w:lang w:val="en-US"/>
        </w:rPr>
        <w:t>”</w:t>
      </w:r>
    </w:fldSimple>
  </w:p>
  <w:p w14:paraId="7675CDAB" w14:textId="7C2D42CF" w:rsidR="00D769F6" w:rsidRDefault="00513918" w:rsidP="007F4ECE">
    <w:pPr>
      <w:pStyle w:val="Footer"/>
    </w:pPr>
    <w:fldSimple w:instr=" STYLEREF  &quot;Cover Date&quot;  \* MERGEFORMAT ">
      <w:r w:rsidR="00B96709" w:rsidRPr="00B96709">
        <w:rPr>
          <w:bCs/>
          <w:noProof/>
          <w:lang w:val="en-US"/>
        </w:rPr>
        <w:t xml:space="preserve">August 19, </w:t>
      </w:r>
      <w:r w:rsidR="00B96709">
        <w:rPr>
          <w:noProof/>
        </w:rPr>
        <w:t>2019</w:t>
      </w:r>
    </w:fldSimple>
    <w:r w:rsidR="00D769F6">
      <w:tab/>
    </w:r>
    <w:fldSimple w:instr=" STYLEREF  &quot;Cover Copyright&quot;  \* MERGEFORMAT ">
      <w:r w:rsidR="00B96709">
        <w:rPr>
          <w:noProof/>
        </w:rPr>
        <w:t>Copyright © TCG 2006-2019</w:t>
      </w:r>
    </w:fldSimple>
    <w:r w:rsidR="00D769F6">
      <w:tab/>
    </w:r>
    <w:fldSimple w:instr=" STYLEREF  &quot;Cover Version&quot;  \* MERGEFORMAT ">
      <w:r w:rsidR="00B96709">
        <w:rPr>
          <w:noProof/>
        </w:rPr>
        <w:t>Level 00 Revision 01.46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612FD" w14:textId="77777777" w:rsidR="000C5CF0" w:rsidRDefault="000C5C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A752D" w14:textId="77777777" w:rsidR="000C5CF0" w:rsidRDefault="000C5C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15D7B" w14:textId="03A415C1" w:rsidR="00D769F6" w:rsidRPr="007F4ECE" w:rsidRDefault="00513918" w:rsidP="007F4ECE">
    <w:pPr>
      <w:pStyle w:val="Footer"/>
      <w:rPr>
        <w:kern w:val="22"/>
      </w:rPr>
    </w:pPr>
    <w:fldSimple w:instr=" STYLEREF  &quot;Cover Family&quot; \* MERGEFORMAT ">
      <w:r w:rsidR="00B96709" w:rsidRPr="00B96709">
        <w:rPr>
          <w:bCs/>
          <w:noProof/>
          <w:lang w:val="en-US"/>
        </w:rPr>
        <w:t>Family “2.0”</w:t>
      </w:r>
    </w:fldSimple>
    <w:r w:rsidR="00D769F6" w:rsidRPr="007F4ECE">
      <w:tab/>
    </w:r>
    <w:r w:rsidR="00D769F6" w:rsidRPr="007F4ECE">
      <w:rPr>
        <w:kern w:val="22"/>
      </w:rPr>
      <w:tab/>
      <w:t xml:space="preserve">Page </w:t>
    </w:r>
    <w:r w:rsidR="00D769F6" w:rsidRPr="007F4ECE">
      <w:rPr>
        <w:kern w:val="22"/>
      </w:rPr>
      <w:fldChar w:fldCharType="begin"/>
    </w:r>
    <w:r w:rsidR="00D769F6" w:rsidRPr="007F4ECE">
      <w:rPr>
        <w:kern w:val="22"/>
      </w:rPr>
      <w:instrText xml:space="preserve"> PAGE </w:instrText>
    </w:r>
    <w:r w:rsidR="00D769F6" w:rsidRPr="007F4ECE">
      <w:rPr>
        <w:kern w:val="22"/>
      </w:rPr>
      <w:fldChar w:fldCharType="separate"/>
    </w:r>
    <w:r w:rsidR="006D3DA2">
      <w:rPr>
        <w:noProof/>
        <w:kern w:val="22"/>
      </w:rPr>
      <w:t>5</w:t>
    </w:r>
    <w:r w:rsidR="00D769F6" w:rsidRPr="007F4ECE">
      <w:rPr>
        <w:kern w:val="22"/>
      </w:rPr>
      <w:fldChar w:fldCharType="end"/>
    </w:r>
  </w:p>
  <w:p w14:paraId="0DDC2E60" w14:textId="258CEA52" w:rsidR="00D769F6" w:rsidRPr="007F4ECE" w:rsidRDefault="00513918" w:rsidP="007F4ECE">
    <w:pPr>
      <w:pStyle w:val="Footer"/>
    </w:pPr>
    <w:fldSimple w:instr=" STYLEREF  &quot;Cover Version&quot;  \* MERGEFORMAT ">
      <w:r w:rsidR="00B96709" w:rsidRPr="00B96709">
        <w:rPr>
          <w:bCs/>
          <w:noProof/>
          <w:lang w:val="en-US"/>
        </w:rPr>
        <w:t>Level 00 Revision 01.46</w:t>
      </w:r>
    </w:fldSimple>
    <w:r w:rsidR="00D769F6" w:rsidRPr="007F4ECE">
      <w:rPr>
        <w:kern w:val="22"/>
      </w:rPr>
      <w:tab/>
    </w:r>
    <w:fldSimple w:instr=" STYLEREF  &quot;Cover Copyright&quot;  \* MERGEFORMAT ">
      <w:r w:rsidR="00B96709" w:rsidRPr="00B96709">
        <w:rPr>
          <w:bCs/>
          <w:noProof/>
          <w:lang w:val="en-US"/>
        </w:rPr>
        <w:t>Copyright © TCG 2006-2019</w:t>
      </w:r>
    </w:fldSimple>
    <w:r w:rsidR="00D769F6" w:rsidRPr="007F4ECE">
      <w:rPr>
        <w:kern w:val="22"/>
      </w:rPr>
      <w:tab/>
    </w:r>
    <w:fldSimple w:instr=" STYLEREF  &quot;Cover Date&quot;  \* MERGEFORMAT ">
      <w:r w:rsidR="00B96709" w:rsidRPr="00B96709">
        <w:rPr>
          <w:bCs/>
          <w:noProof/>
          <w:lang w:val="en-US"/>
        </w:rPr>
        <w:t>August 19, 2019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B6AD7" w14:textId="77777777" w:rsidR="00500A87" w:rsidRDefault="00500A87" w:rsidP="009E68E6">
      <w:pPr>
        <w:spacing w:before="0" w:after="0" w:line="240" w:lineRule="auto"/>
      </w:pPr>
      <w:r>
        <w:separator/>
      </w:r>
    </w:p>
  </w:footnote>
  <w:footnote w:type="continuationSeparator" w:id="0">
    <w:p w14:paraId="3D312CB2" w14:textId="77777777" w:rsidR="00500A87" w:rsidRDefault="00500A87" w:rsidP="009E68E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3EDB5" w14:textId="0E6779C6" w:rsidR="00D769F6" w:rsidRDefault="00513918" w:rsidP="007F4ECE">
    <w:pPr>
      <w:pStyle w:val="Header"/>
    </w:pPr>
    <w:fldSimple w:instr=" STYLEREF  &quot;Cover Title&quot;  \* MERGEFORMAT ">
      <w:r w:rsidR="00B96709">
        <w:rPr>
          <w:noProof/>
        </w:rPr>
        <w:t>Trusted Platform Module Library</w:t>
      </w:r>
    </w:fldSimple>
    <w:r w:rsidR="00D769F6">
      <w:rPr>
        <w:noProof/>
      </w:rPr>
      <w:tab/>
    </w:r>
    <w:r w:rsidR="00D769F6">
      <w:rPr>
        <w:noProof/>
      </w:rPr>
      <w:tab/>
    </w:r>
    <w:fldSimple w:instr=" STYLEREF  &quot;Cover Subtitle&quot;  \* MERGEFORMAT ">
      <w:r w:rsidR="00B96709">
        <w:rPr>
          <w:noProof/>
        </w:rPr>
        <w:t>Vendor-Specific Values in Reference Code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F5AE0" w14:textId="77777777" w:rsidR="00D769F6" w:rsidRPr="00BB3A24" w:rsidRDefault="00513918" w:rsidP="007F4ECE">
    <w:pPr>
      <w:pStyle w:val="Header"/>
    </w:pPr>
    <w:fldSimple w:instr=" STYLEREF  CoverSubTitle  \* MERGEFORMAT ">
      <w:r w:rsidR="00D769F6" w:rsidRPr="0094602D">
        <w:rPr>
          <w:bCs/>
          <w:noProof/>
          <w:lang w:val="en-US"/>
        </w:rPr>
        <w:t>Vendor-specific Values</w:t>
      </w:r>
    </w:fldSimple>
    <w:r w:rsidR="00500A87">
      <w:rPr>
        <w:noProof/>
      </w:rPr>
      <w:pict w14:anchorId="3860E1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769F6">
      <w:rPr>
        <w:bCs/>
        <w:noProof/>
        <w:lang w:val="en-US"/>
      </w:rPr>
      <w:tab/>
    </w:r>
    <w:r w:rsidR="00D769F6">
      <w:rPr>
        <w:bCs/>
        <w:noProof/>
        <w:lang w:val="en-US"/>
      </w:rPr>
      <w:tab/>
    </w:r>
    <w:fldSimple w:instr=" STYLEREF  &quot;Cover Title&quot;  \* MERGEFORMAT ">
      <w:r w:rsidR="00D769F6">
        <w:rPr>
          <w:noProof/>
        </w:rPr>
        <w:t>Trusted Platform Module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84C37" w14:textId="77777777" w:rsidR="000C5CF0" w:rsidRDefault="000C5C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9E2AB" w14:textId="3F13A145" w:rsidR="00D769F6" w:rsidRPr="00BB3A24" w:rsidRDefault="00513918" w:rsidP="007F4ECE">
    <w:pPr>
      <w:pStyle w:val="Header"/>
    </w:pPr>
    <w:fldSimple w:instr=" STYLEREF  &quot;Cover Subtitle&quot;  \* MERGEFORMAT ">
      <w:r w:rsidR="00B96709">
        <w:rPr>
          <w:noProof/>
        </w:rPr>
        <w:t>Vendor-Specific Values in Reference Code</w:t>
      </w:r>
    </w:fldSimple>
    <w:r w:rsidR="00500A87">
      <w:rPr>
        <w:noProof/>
      </w:rPr>
      <w:pict w14:anchorId="77AF6C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412.4pt;height:247.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769F6">
      <w:rPr>
        <w:bCs/>
        <w:noProof/>
        <w:lang w:val="en-US"/>
      </w:rPr>
      <w:tab/>
    </w:r>
    <w:r w:rsidR="00D769F6">
      <w:rPr>
        <w:bCs/>
        <w:noProof/>
        <w:lang w:val="en-US"/>
      </w:rPr>
      <w:tab/>
    </w:r>
    <w:fldSimple w:instr=" STYLEREF  &quot;Cover Title&quot;  \* MERGEFORMAT ">
      <w:r w:rsidR="00B96709">
        <w:rPr>
          <w:noProof/>
        </w:rPr>
        <w:t>Trusted Platform Module Library</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4F2F"/>
    <w:multiLevelType w:val="multilevel"/>
    <w:tmpl w:val="BDB8CC2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firstLine="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DD78AB"/>
    <w:multiLevelType w:val="multilevel"/>
    <w:tmpl w:val="DE2CE366"/>
    <w:name w:val="Equ"/>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 w15:restartNumberingAfterBreak="0">
    <w:nsid w:val="06477B27"/>
    <w:multiLevelType w:val="multilevel"/>
    <w:tmpl w:val="BE9863F6"/>
    <w:lvl w:ilvl="0">
      <w:start w:val="1"/>
      <w:numFmt w:val="decimal"/>
      <w:pStyle w:val="Heading1"/>
      <w:lvlText w:val="%1"/>
      <w:lvlJc w:val="left"/>
      <w:pPr>
        <w:tabs>
          <w:tab w:val="num" w:pos="360"/>
        </w:tabs>
        <w:ind w:left="360" w:hanging="360"/>
      </w:pPr>
      <w:rPr>
        <w:rFonts w:ascii="Arial" w:hAnsi="Arial" w:hint="default"/>
        <w:b/>
        <w:i w:val="0"/>
        <w:sz w:val="20"/>
      </w:rPr>
    </w:lvl>
    <w:lvl w:ilvl="1">
      <w:start w:val="1"/>
      <w:numFmt w:val="decimal"/>
      <w:pStyle w:val="Heading2"/>
      <w:lvlText w:val="%1.%2"/>
      <w:lvlJc w:val="left"/>
      <w:pPr>
        <w:tabs>
          <w:tab w:val="num" w:pos="846"/>
        </w:tabs>
        <w:ind w:left="576" w:hanging="576"/>
      </w:pPr>
      <w:rPr>
        <w:rFonts w:ascii="Arial" w:hAnsi="Arial" w:hint="default"/>
        <w:b/>
        <w:i w:val="0"/>
        <w:sz w:val="20"/>
      </w:rPr>
    </w:lvl>
    <w:lvl w:ilvl="2">
      <w:start w:val="1"/>
      <w:numFmt w:val="decimal"/>
      <w:pStyle w:val="Heading3"/>
      <w:lvlText w:val="%1.%2.%3"/>
      <w:lvlJc w:val="left"/>
      <w:pPr>
        <w:tabs>
          <w:tab w:val="num" w:pos="792"/>
        </w:tabs>
        <w:ind w:left="792" w:hanging="792"/>
      </w:pPr>
      <w:rPr>
        <w:rFonts w:ascii="Arial" w:hAnsi="Arial" w:hint="default"/>
        <w:b/>
        <w:i w:val="0"/>
        <w:sz w:val="20"/>
      </w:rPr>
    </w:lvl>
    <w:lvl w:ilvl="3">
      <w:start w:val="1"/>
      <w:numFmt w:val="decimal"/>
      <w:pStyle w:val="Heading4"/>
      <w:lvlText w:val="%1.%2.%3.%4"/>
      <w:lvlJc w:val="left"/>
      <w:pPr>
        <w:tabs>
          <w:tab w:val="num" w:pos="1008"/>
        </w:tabs>
        <w:ind w:left="1008" w:hanging="1008"/>
      </w:pPr>
      <w:rPr>
        <w:rFonts w:ascii="Arial" w:hAnsi="Arial" w:hint="default"/>
        <w:b/>
        <w:i w:val="0"/>
        <w:sz w:val="20"/>
      </w:rPr>
    </w:lvl>
    <w:lvl w:ilvl="4">
      <w:start w:val="1"/>
      <w:numFmt w:val="decimal"/>
      <w:pStyle w:val="Heading5"/>
      <w:lvlText w:val="%1.%2.%3.%4.%5"/>
      <w:lvlJc w:val="left"/>
      <w:pPr>
        <w:tabs>
          <w:tab w:val="num" w:pos="1224"/>
        </w:tabs>
        <w:ind w:left="1224" w:hanging="1224"/>
      </w:pPr>
      <w:rPr>
        <w:rFonts w:ascii="Arial" w:hAnsi="Arial" w:hint="default"/>
        <w:b/>
        <w:i w:val="0"/>
        <w:sz w:val="20"/>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600" w:hanging="3600"/>
      </w:pPr>
      <w:rPr>
        <w:rFonts w:hint="default"/>
      </w:rPr>
    </w:lvl>
  </w:abstractNum>
  <w:abstractNum w:abstractNumId="3" w15:restartNumberingAfterBreak="0">
    <w:nsid w:val="0E0C27F0"/>
    <w:multiLevelType w:val="multilevel"/>
    <w:tmpl w:val="0A76D25C"/>
    <w:lvl w:ilvl="0">
      <w:start w:val="1"/>
      <w:numFmt w:val="lowerLetter"/>
      <w:lvlText w:val="%1)"/>
      <w:lvlJc w:val="left"/>
      <w:pPr>
        <w:ind w:left="360" w:hanging="360"/>
      </w:pPr>
      <w:rPr>
        <w:rFonts w:ascii="Arial" w:hAnsi="Arial" w:cs="Arial" w:hint="default"/>
        <w:b w:val="0"/>
        <w:bCs w:val="0"/>
        <w:i w:val="0"/>
        <w:iCs w:val="0"/>
        <w:caps w:val="0"/>
        <w:smallCaps w:val="0"/>
        <w:strike w:val="0"/>
        <w:dstrike w:val="0"/>
        <w:noProof w:val="0"/>
        <w:vanish w:val="0"/>
        <w:color w:val="00000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right"/>
      <w:pPr>
        <w:tabs>
          <w:tab w:val="num" w:pos="1080"/>
        </w:tabs>
        <w:ind w:left="792" w:hanging="288"/>
      </w:pPr>
      <w:rPr>
        <w:rFonts w:cs="Times New Roman" w:hint="default"/>
        <w:bCs w:val="0"/>
        <w:i w:val="0"/>
        <w:iCs w:val="0"/>
        <w:caps w:val="0"/>
        <w:smallCaps w:val="0"/>
        <w:strike w:val="0"/>
        <w:dstrike w:val="0"/>
        <w:noProof w:val="0"/>
        <w:vanish w:val="0"/>
        <w:color w:val="000000"/>
        <w:spacing w:val="0"/>
        <w:kern w:val="0"/>
        <w:position w:val="0"/>
        <w:sz w:val="18"/>
        <w:szCs w:val="1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224"/>
        </w:tabs>
        <w:ind w:left="1224" w:hanging="288"/>
      </w:pPr>
      <w:rPr>
        <w:rFonts w:hint="default"/>
      </w:rPr>
    </w:lvl>
    <w:lvl w:ilvl="3">
      <w:start w:val="1"/>
      <w:numFmt w:val="lowerLetter"/>
      <w:lvlText w:val="%4."/>
      <w:lvlJc w:val="right"/>
      <w:pPr>
        <w:tabs>
          <w:tab w:val="num" w:pos="1728"/>
        </w:tabs>
        <w:ind w:left="1728" w:hanging="288"/>
      </w:pPr>
      <w:rPr>
        <w:rFonts w:hint="default"/>
      </w:rPr>
    </w:lvl>
    <w:lvl w:ilvl="4">
      <w:start w:val="1"/>
      <w:numFmt w:val="decimal"/>
      <w:lvlText w:val="%5."/>
      <w:lvlJc w:val="right"/>
      <w:pPr>
        <w:tabs>
          <w:tab w:val="num" w:pos="2232"/>
        </w:tabs>
        <w:ind w:left="2232" w:hanging="288"/>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62079CE"/>
    <w:multiLevelType w:val="hybridMultilevel"/>
    <w:tmpl w:val="8A46281A"/>
    <w:lvl w:ilvl="0" w:tplc="BF1047B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F08E1"/>
    <w:multiLevelType w:val="multilevel"/>
    <w:tmpl w:val="E06876C6"/>
    <w:styleLink w:val="NumLet"/>
    <w:lvl w:ilvl="0">
      <w:start w:val="1"/>
      <w:numFmt w:val="decimal"/>
      <w:pStyle w:val="NumLet1"/>
      <w:lvlText w:val="%1."/>
      <w:lvlJc w:val="left"/>
      <w:pPr>
        <w:ind w:left="360" w:hanging="360"/>
      </w:pPr>
      <w:rPr>
        <w:rFonts w:hint="default"/>
      </w:rPr>
    </w:lvl>
    <w:lvl w:ilvl="1">
      <w:start w:val="1"/>
      <w:numFmt w:val="lowerLetter"/>
      <w:pStyle w:val="NumLet2"/>
      <w:lvlText w:val="%2."/>
      <w:lvlJc w:val="left"/>
      <w:pPr>
        <w:ind w:left="720" w:hanging="360"/>
      </w:pPr>
      <w:rPr>
        <w:rFonts w:hint="default"/>
      </w:rPr>
    </w:lvl>
    <w:lvl w:ilvl="2">
      <w:start w:val="1"/>
      <w:numFmt w:val="lowerRoman"/>
      <w:pStyle w:val="NumLet3"/>
      <w:lvlText w:val="%3."/>
      <w:lvlJc w:val="left"/>
      <w:pPr>
        <w:ind w:left="1080" w:hanging="360"/>
      </w:pPr>
      <w:rPr>
        <w:rFonts w:hint="default"/>
      </w:rPr>
    </w:lvl>
    <w:lvl w:ilvl="3">
      <w:start w:val="1"/>
      <w:numFmt w:val="decimal"/>
      <w:pStyle w:val="NumLet4"/>
      <w:lvlText w:val="%4."/>
      <w:lvlJc w:val="left"/>
      <w:pPr>
        <w:ind w:left="1440" w:hanging="360"/>
      </w:pPr>
      <w:rPr>
        <w:rFonts w:hint="default"/>
      </w:rPr>
    </w:lvl>
    <w:lvl w:ilvl="4">
      <w:start w:val="1"/>
      <w:numFmt w:val="lowerLetter"/>
      <w:pStyle w:val="NumLet5"/>
      <w:lvlText w:val="%5."/>
      <w:lvlJc w:val="left"/>
      <w:pPr>
        <w:ind w:left="1800" w:hanging="360"/>
      </w:pPr>
      <w:rPr>
        <w:rFonts w:hint="default"/>
      </w:rPr>
    </w:lvl>
    <w:lvl w:ilvl="5">
      <w:start w:val="1"/>
      <w:numFmt w:val="lowerRoman"/>
      <w:pStyle w:val="NumLet6"/>
      <w:lvlText w:val="%6."/>
      <w:lvlJc w:val="left"/>
      <w:pPr>
        <w:ind w:left="2160" w:hanging="360"/>
      </w:pPr>
      <w:rPr>
        <w:rFonts w:hint="default"/>
      </w:rPr>
    </w:lvl>
    <w:lvl w:ilvl="6">
      <w:start w:val="1"/>
      <w:numFmt w:val="decimal"/>
      <w:pStyle w:val="NumLet7"/>
      <w:lvlText w:val="%7."/>
      <w:lvlJc w:val="left"/>
      <w:pPr>
        <w:ind w:left="2520" w:hanging="360"/>
      </w:pPr>
      <w:rPr>
        <w:rFonts w:hint="default"/>
      </w:rPr>
    </w:lvl>
    <w:lvl w:ilvl="7">
      <w:start w:val="1"/>
      <w:numFmt w:val="lowerLetter"/>
      <w:pStyle w:val="NumLet8"/>
      <w:lvlText w:val="%8."/>
      <w:lvlJc w:val="left"/>
      <w:pPr>
        <w:ind w:left="2880" w:hanging="360"/>
      </w:pPr>
      <w:rPr>
        <w:rFonts w:hint="default"/>
      </w:rPr>
    </w:lvl>
    <w:lvl w:ilvl="8">
      <w:start w:val="1"/>
      <w:numFmt w:val="lowerRoman"/>
      <w:pStyle w:val="NumLet9"/>
      <w:lvlText w:val="%9."/>
      <w:lvlJc w:val="left"/>
      <w:pPr>
        <w:ind w:left="3240" w:hanging="360"/>
      </w:pPr>
      <w:rPr>
        <w:rFonts w:hint="default"/>
      </w:rPr>
    </w:lvl>
  </w:abstractNum>
  <w:abstractNum w:abstractNumId="6" w15:restartNumberingAfterBreak="0">
    <w:nsid w:val="2505729F"/>
    <w:multiLevelType w:val="hybridMultilevel"/>
    <w:tmpl w:val="8CB6CB2E"/>
    <w:lvl w:ilvl="0" w:tplc="45F8CA14">
      <w:start w:val="1"/>
      <w:numFmt w:val="decimal"/>
      <w:lvlText w:val="%1"/>
      <w:lvlJc w:val="right"/>
      <w:pPr>
        <w:ind w:left="360" w:hanging="360"/>
      </w:pPr>
      <w:rPr>
        <w:rFonts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B007D"/>
    <w:multiLevelType w:val="multilevel"/>
    <w:tmpl w:val="55E0DFD4"/>
    <w:lvl w:ilvl="0">
      <w:start w:val="1"/>
      <w:numFmt w:val="lowerLetter"/>
      <w:lvlText w:val="%1)"/>
      <w:lvlJc w:val="left"/>
      <w:pPr>
        <w:ind w:left="360" w:hanging="360"/>
      </w:pPr>
      <w:rPr>
        <w:rFonts w:ascii="Arial" w:hAnsi="Arial" w:cs="Times New Roman" w:hint="default"/>
        <w:b w:val="0"/>
        <w:bCs w:val="0"/>
        <w:i w:val="0"/>
        <w:iCs w:val="0"/>
        <w:caps w:val="0"/>
        <w:smallCaps w:val="0"/>
        <w:strike w:val="0"/>
        <w:dstrike w:val="0"/>
        <w:noProof w:val="0"/>
        <w:vanish w:val="0"/>
        <w:color w:val="00000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080"/>
        </w:tabs>
        <w:ind w:left="720" w:hanging="360"/>
      </w:pPr>
      <w:rPr>
        <w:rFonts w:ascii="Arial" w:hAnsi="Arial" w:cs="Times New Roman" w:hint="default"/>
        <w:b w:val="0"/>
        <w:bCs w:val="0"/>
        <w:i w:val="0"/>
        <w:iCs w:val="0"/>
        <w:caps w:val="0"/>
        <w:smallCaps w:val="0"/>
        <w:strike w:val="0"/>
        <w:dstrike w:val="0"/>
        <w:noProof w:val="0"/>
        <w:vanish w:val="0"/>
        <w:color w:val="00000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tabs>
          <w:tab w:val="num" w:pos="1080"/>
        </w:tabs>
        <w:ind w:left="1080" w:hanging="360"/>
      </w:pPr>
      <w:rPr>
        <w:rFonts w:ascii="Arial" w:hAnsi="Arial" w:hint="default"/>
        <w:b w:val="0"/>
        <w:i w:val="0"/>
        <w:sz w:val="20"/>
      </w:rPr>
    </w:lvl>
    <w:lvl w:ilvl="3">
      <w:start w:val="1"/>
      <w:numFmt w:val="lowerLetter"/>
      <w:lvlText w:val="%4."/>
      <w:lvlJc w:val="right"/>
      <w:pPr>
        <w:tabs>
          <w:tab w:val="num" w:pos="1728"/>
        </w:tabs>
        <w:ind w:left="1440" w:hanging="360"/>
      </w:pPr>
      <w:rPr>
        <w:rFonts w:ascii="Arial" w:hAnsi="Arial" w:hint="default"/>
        <w:b w:val="0"/>
        <w:i w:val="0"/>
        <w:sz w:val="20"/>
      </w:rPr>
    </w:lvl>
    <w:lvl w:ilvl="4">
      <w:start w:val="1"/>
      <w:numFmt w:val="decimal"/>
      <w:lvlText w:val="%5."/>
      <w:lvlJc w:val="right"/>
      <w:pPr>
        <w:tabs>
          <w:tab w:val="num" w:pos="1944"/>
        </w:tabs>
        <w:ind w:left="1800" w:hanging="360"/>
      </w:pPr>
      <w:rPr>
        <w:rFonts w:ascii="Arial" w:hAnsi="Arial" w:hint="default"/>
        <w:b w:val="0"/>
        <w:i w:val="0"/>
        <w:sz w:val="20"/>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2A4B422F"/>
    <w:multiLevelType w:val="multilevel"/>
    <w:tmpl w:val="7A767C8E"/>
    <w:lvl w:ilvl="0">
      <w:start w:val="1"/>
      <w:numFmt w:val="decimal"/>
      <w:lvlText w:val="%1"/>
      <w:lvlJc w:val="left"/>
      <w:rPr>
        <w:rFonts w:hint="default"/>
      </w:rPr>
    </w:lvl>
    <w:lvl w:ilvl="1">
      <w:start w:val="1"/>
      <w:numFmt w:val="decimal"/>
      <w:lvlText w:val="%1.%2"/>
      <w:legacy w:legacy="1" w:legacySpace="170" w:legacyIndent="0"/>
      <w:lvlJc w:val="left"/>
      <w:rPr>
        <w:rFonts w:hint="default"/>
      </w:rPr>
    </w:lvl>
    <w:lvl w:ilvl="2">
      <w:start w:val="1"/>
      <w:numFmt w:val="decimal"/>
      <w:lvlText w:val="%1.%2.%3"/>
      <w:legacy w:legacy="1" w:legacySpace="144" w:legacyIndent="0"/>
      <w:lvlJc w:val="left"/>
      <w:rPr>
        <w:rFonts w:hint="default"/>
        <w:i w:val="0"/>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9" w15:restartNumberingAfterBreak="0">
    <w:nsid w:val="30086E04"/>
    <w:multiLevelType w:val="hybridMultilevel"/>
    <w:tmpl w:val="1C2C37EA"/>
    <w:lvl w:ilvl="0" w:tplc="964A0460">
      <w:start w:val="1"/>
      <w:numFmt w:val="bullet"/>
      <w:lvlText w:val="ï‚·"/>
      <w:lvlJc w:val="left"/>
      <w:pPr>
        <w:ind w:left="720" w:hanging="360"/>
      </w:pPr>
      <w:rPr>
        <w:rFonts w:ascii="Symbol" w:hAnsi="Symbol" w:hint="default"/>
      </w:rPr>
    </w:lvl>
    <w:lvl w:ilvl="1" w:tplc="28ACBA88" w:tentative="1">
      <w:start w:val="1"/>
      <w:numFmt w:val="bullet"/>
      <w:lvlText w:val="o"/>
      <w:lvlJc w:val="left"/>
      <w:pPr>
        <w:ind w:left="1440" w:hanging="360"/>
      </w:pPr>
      <w:rPr>
        <w:rFonts w:ascii="Courier New" w:hAnsi="Courier New" w:cs="Courier New" w:hint="default"/>
      </w:rPr>
    </w:lvl>
    <w:lvl w:ilvl="2" w:tplc="62BAFFAA" w:tentative="1">
      <w:start w:val="1"/>
      <w:numFmt w:val="bullet"/>
      <w:lvlText w:val="ï‚§"/>
      <w:lvlJc w:val="left"/>
      <w:pPr>
        <w:ind w:left="2160" w:hanging="360"/>
      </w:pPr>
      <w:rPr>
        <w:rFonts w:ascii="Wingdings" w:hAnsi="Wingdings" w:hint="default"/>
      </w:rPr>
    </w:lvl>
    <w:lvl w:ilvl="3" w:tplc="EC2E32B2" w:tentative="1">
      <w:start w:val="1"/>
      <w:numFmt w:val="bullet"/>
      <w:lvlText w:val="ï‚·"/>
      <w:lvlJc w:val="left"/>
      <w:pPr>
        <w:ind w:left="2880" w:hanging="360"/>
      </w:pPr>
      <w:rPr>
        <w:rFonts w:ascii="Symbol" w:hAnsi="Symbol" w:hint="default"/>
      </w:rPr>
    </w:lvl>
    <w:lvl w:ilvl="4" w:tplc="5A828492" w:tentative="1">
      <w:start w:val="1"/>
      <w:numFmt w:val="bullet"/>
      <w:lvlText w:val="o"/>
      <w:lvlJc w:val="left"/>
      <w:pPr>
        <w:ind w:left="3600" w:hanging="360"/>
      </w:pPr>
      <w:rPr>
        <w:rFonts w:ascii="Courier New" w:hAnsi="Courier New" w:cs="Courier New" w:hint="default"/>
      </w:rPr>
    </w:lvl>
    <w:lvl w:ilvl="5" w:tplc="56C080F4" w:tentative="1">
      <w:start w:val="1"/>
      <w:numFmt w:val="bullet"/>
      <w:lvlText w:val="ï‚§"/>
      <w:lvlJc w:val="left"/>
      <w:pPr>
        <w:ind w:left="4320" w:hanging="360"/>
      </w:pPr>
      <w:rPr>
        <w:rFonts w:ascii="Wingdings" w:hAnsi="Wingdings" w:hint="default"/>
      </w:rPr>
    </w:lvl>
    <w:lvl w:ilvl="6" w:tplc="99A4C570" w:tentative="1">
      <w:start w:val="1"/>
      <w:numFmt w:val="bullet"/>
      <w:lvlText w:val="ï‚·"/>
      <w:lvlJc w:val="left"/>
      <w:pPr>
        <w:ind w:left="5040" w:hanging="360"/>
      </w:pPr>
      <w:rPr>
        <w:rFonts w:ascii="Symbol" w:hAnsi="Symbol" w:hint="default"/>
      </w:rPr>
    </w:lvl>
    <w:lvl w:ilvl="7" w:tplc="1730D002" w:tentative="1">
      <w:start w:val="1"/>
      <w:numFmt w:val="bullet"/>
      <w:lvlText w:val="o"/>
      <w:lvlJc w:val="left"/>
      <w:pPr>
        <w:ind w:left="5760" w:hanging="360"/>
      </w:pPr>
      <w:rPr>
        <w:rFonts w:ascii="Courier New" w:hAnsi="Courier New" w:cs="Courier New" w:hint="default"/>
      </w:rPr>
    </w:lvl>
    <w:lvl w:ilvl="8" w:tplc="52E2259E" w:tentative="1">
      <w:start w:val="1"/>
      <w:numFmt w:val="bullet"/>
      <w:lvlText w:val="ï‚§"/>
      <w:lvlJc w:val="left"/>
      <w:pPr>
        <w:ind w:left="6480" w:hanging="360"/>
      </w:pPr>
      <w:rPr>
        <w:rFonts w:ascii="Wingdings" w:hAnsi="Wingdings" w:hint="default"/>
      </w:rPr>
    </w:lvl>
  </w:abstractNum>
  <w:abstractNum w:abstractNumId="10" w15:restartNumberingAfterBreak="0">
    <w:nsid w:val="35B809A1"/>
    <w:multiLevelType w:val="multilevel"/>
    <w:tmpl w:val="35AC54B0"/>
    <w:styleLink w:val="StyleNumberedArial10ptCustomColorRGB8614226Left"/>
    <w:lvl w:ilvl="0">
      <w:start w:val="1"/>
      <w:numFmt w:val="decimal"/>
      <w:lvlText w:val="4.%1"/>
      <w:lvlJc w:val="left"/>
      <w:pPr>
        <w:ind w:left="36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077351"/>
    <w:multiLevelType w:val="multilevel"/>
    <w:tmpl w:val="ADA2B196"/>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lowerLetter"/>
      <w:pStyle w:val="ListNumber4"/>
      <w:lvlText w:val="(%4)"/>
      <w:lvlJc w:val="left"/>
      <w:pPr>
        <w:ind w:left="1440" w:hanging="360"/>
      </w:pPr>
      <w:rPr>
        <w:rFonts w:hint="default"/>
      </w:rPr>
    </w:lvl>
    <w:lvl w:ilvl="4">
      <w:start w:val="1"/>
      <w:numFmt w:val="decimal"/>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3C2B79"/>
    <w:multiLevelType w:val="hybridMultilevel"/>
    <w:tmpl w:val="D1568FF2"/>
    <w:lvl w:ilvl="0" w:tplc="8676C8E0">
      <w:numFmt w:val="bullet"/>
      <w:lvlText w:val="—"/>
      <w:lvlJc w:val="left"/>
      <w:pPr>
        <w:ind w:left="440" w:hanging="360"/>
      </w:pPr>
      <w:rPr>
        <w:rFonts w:ascii="Arial" w:eastAsia="Times New Roman" w:hAnsi="Arial" w:cs="Arial"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3" w15:restartNumberingAfterBreak="0">
    <w:nsid w:val="52280B36"/>
    <w:multiLevelType w:val="multilevel"/>
    <w:tmpl w:val="C31E02F2"/>
    <w:lvl w:ilvl="0">
      <w:start w:val="1"/>
      <w:numFmt w:val="upperLetter"/>
      <w:pStyle w:val="ANNEXtitle"/>
      <w:suff w:val="nothing"/>
      <w:lvlText w:val="Annex %1 "/>
      <w:lvlJc w:val="left"/>
      <w:pPr>
        <w:ind w:left="0" w:firstLine="0"/>
      </w:pPr>
      <w:rPr>
        <w:rFonts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pStyle w:val="ANNEX-heading5"/>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15:restartNumberingAfterBreak="0">
    <w:nsid w:val="5457449C"/>
    <w:multiLevelType w:val="multilevel"/>
    <w:tmpl w:val="8F960866"/>
    <w:lvl w:ilvl="0">
      <w:start w:val="1"/>
      <w:numFmt w:val="lowerLetter"/>
      <w:lvlText w:val="%1)"/>
      <w:lvlJc w:val="left"/>
      <w:pPr>
        <w:ind w:left="36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right"/>
      <w:pPr>
        <w:tabs>
          <w:tab w:val="num" w:pos="1080"/>
        </w:tabs>
        <w:ind w:left="792" w:hanging="288"/>
      </w:pPr>
      <w:rPr>
        <w:rFonts w:cs="Times New Roman"/>
        <w:bCs w:val="0"/>
        <w:i w:val="0"/>
        <w:iCs w:val="0"/>
        <w:caps w:val="0"/>
        <w:smallCaps w:val="0"/>
        <w:strike w:val="0"/>
        <w:dstrike w:val="0"/>
        <w:noProof w:val="0"/>
        <w:vanish w:val="0"/>
        <w:color w:val="000000"/>
        <w:spacing w:val="0"/>
        <w:kern w:val="0"/>
        <w:position w:val="0"/>
        <w:sz w:val="20"/>
        <w:szCs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224"/>
        </w:tabs>
        <w:ind w:left="1224" w:hanging="288"/>
      </w:pPr>
      <w:rPr>
        <w:rFonts w:hint="default"/>
      </w:rPr>
    </w:lvl>
    <w:lvl w:ilvl="3">
      <w:start w:val="1"/>
      <w:numFmt w:val="lowerLetter"/>
      <w:lvlText w:val="%4."/>
      <w:lvlJc w:val="right"/>
      <w:pPr>
        <w:tabs>
          <w:tab w:val="num" w:pos="1728"/>
        </w:tabs>
        <w:ind w:left="1728" w:hanging="288"/>
      </w:pPr>
      <w:rPr>
        <w:rFonts w:hint="default"/>
      </w:rPr>
    </w:lvl>
    <w:lvl w:ilvl="4">
      <w:start w:val="1"/>
      <w:numFmt w:val="decimal"/>
      <w:lvlText w:val="%5."/>
      <w:lvlJc w:val="right"/>
      <w:pPr>
        <w:tabs>
          <w:tab w:val="num" w:pos="2232"/>
        </w:tabs>
        <w:ind w:left="2232" w:hanging="288"/>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59E730B5"/>
    <w:multiLevelType w:val="singleLevel"/>
    <w:tmpl w:val="BCD25066"/>
    <w:lvl w:ilvl="0">
      <w:start w:val="1"/>
      <w:numFmt w:val="decimal"/>
      <w:lvlText w:val="Application Note %1:"/>
      <w:lvlJc w:val="left"/>
      <w:pPr>
        <w:tabs>
          <w:tab w:val="num" w:pos="2126"/>
        </w:tabs>
        <w:ind w:left="2126" w:hanging="2126"/>
      </w:pPr>
      <w:rPr>
        <w:rFonts w:ascii="Arial" w:hAnsi="Arial" w:hint="default"/>
        <w:b w:val="0"/>
        <w:i/>
        <w:sz w:val="20"/>
      </w:rPr>
    </w:lvl>
  </w:abstractNum>
  <w:abstractNum w:abstractNumId="16" w15:restartNumberingAfterBreak="0">
    <w:nsid w:val="5A955121"/>
    <w:multiLevelType w:val="multilevel"/>
    <w:tmpl w:val="E918F55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586D56"/>
    <w:multiLevelType w:val="singleLevel"/>
    <w:tmpl w:val="7BEA1FE6"/>
    <w:lvl w:ilvl="0">
      <w:start w:val="1"/>
      <w:numFmt w:val="bullet"/>
      <w:pStyle w:val="ListBullet5"/>
      <w:lvlText w:val="â€”"/>
      <w:lvlJc w:val="left"/>
      <w:pPr>
        <w:ind w:left="720" w:hanging="360"/>
      </w:pPr>
      <w:rPr>
        <w:rFonts w:ascii="Calibri" w:hAnsi="Calibri" w:hint="default"/>
      </w:rPr>
    </w:lvl>
  </w:abstractNum>
  <w:abstractNum w:abstractNumId="18" w15:restartNumberingAfterBreak="0">
    <w:nsid w:val="69B93AB8"/>
    <w:multiLevelType w:val="hybridMultilevel"/>
    <w:tmpl w:val="A3D8442E"/>
    <w:lvl w:ilvl="0" w:tplc="C0643B7E">
      <w:start w:val="1"/>
      <w:numFmt w:val="bullet"/>
      <w:pStyle w:val="paratextbullet"/>
      <w:lvlText w:val=""/>
      <w:lvlJc w:val="left"/>
      <w:pPr>
        <w:tabs>
          <w:tab w:val="num" w:pos="720"/>
        </w:tabs>
        <w:ind w:left="720" w:hanging="360"/>
      </w:pPr>
      <w:rPr>
        <w:rFonts w:ascii="Symbol" w:hAnsi="Symbol" w:hint="default"/>
        <w:caps w:val="0"/>
        <w:strike w:val="0"/>
        <w:dstrike w:val="0"/>
        <w:vanish w:val="0"/>
        <w:color w:val="000000"/>
        <w:vertAlign w:val="baseline"/>
      </w:rPr>
    </w:lvl>
    <w:lvl w:ilvl="1" w:tplc="ADB8138C">
      <w:start w:val="1"/>
      <w:numFmt w:val="bullet"/>
      <w:lvlText w:val="o"/>
      <w:lvlJc w:val="left"/>
      <w:pPr>
        <w:tabs>
          <w:tab w:val="num" w:pos="1440"/>
        </w:tabs>
        <w:ind w:left="1440" w:hanging="360"/>
      </w:pPr>
      <w:rPr>
        <w:rFonts w:ascii="Courier New" w:hAnsi="Courier New" w:hint="default"/>
      </w:rPr>
    </w:lvl>
    <w:lvl w:ilvl="2" w:tplc="2DB84296" w:tentative="1">
      <w:start w:val="1"/>
      <w:numFmt w:val="bullet"/>
      <w:lvlText w:val=""/>
      <w:lvlJc w:val="left"/>
      <w:pPr>
        <w:tabs>
          <w:tab w:val="num" w:pos="2160"/>
        </w:tabs>
        <w:ind w:left="2160" w:hanging="360"/>
      </w:pPr>
      <w:rPr>
        <w:rFonts w:ascii="Wingdings" w:hAnsi="Wingdings" w:hint="default"/>
      </w:rPr>
    </w:lvl>
    <w:lvl w:ilvl="3" w:tplc="D9202BB2" w:tentative="1">
      <w:start w:val="1"/>
      <w:numFmt w:val="bullet"/>
      <w:lvlText w:val=""/>
      <w:lvlJc w:val="left"/>
      <w:pPr>
        <w:tabs>
          <w:tab w:val="num" w:pos="2880"/>
        </w:tabs>
        <w:ind w:left="2880" w:hanging="360"/>
      </w:pPr>
      <w:rPr>
        <w:rFonts w:ascii="Symbol" w:hAnsi="Symbol" w:hint="default"/>
      </w:rPr>
    </w:lvl>
    <w:lvl w:ilvl="4" w:tplc="D22ECE9A" w:tentative="1">
      <w:start w:val="1"/>
      <w:numFmt w:val="bullet"/>
      <w:lvlText w:val="o"/>
      <w:lvlJc w:val="left"/>
      <w:pPr>
        <w:tabs>
          <w:tab w:val="num" w:pos="3600"/>
        </w:tabs>
        <w:ind w:left="3600" w:hanging="360"/>
      </w:pPr>
      <w:rPr>
        <w:rFonts w:ascii="Courier New" w:hAnsi="Courier New" w:hint="default"/>
      </w:rPr>
    </w:lvl>
    <w:lvl w:ilvl="5" w:tplc="97F87B72" w:tentative="1">
      <w:start w:val="1"/>
      <w:numFmt w:val="bullet"/>
      <w:lvlText w:val=""/>
      <w:lvlJc w:val="left"/>
      <w:pPr>
        <w:tabs>
          <w:tab w:val="num" w:pos="4320"/>
        </w:tabs>
        <w:ind w:left="4320" w:hanging="360"/>
      </w:pPr>
      <w:rPr>
        <w:rFonts w:ascii="Wingdings" w:hAnsi="Wingdings" w:hint="default"/>
      </w:rPr>
    </w:lvl>
    <w:lvl w:ilvl="6" w:tplc="3EBE77AE" w:tentative="1">
      <w:start w:val="1"/>
      <w:numFmt w:val="bullet"/>
      <w:lvlText w:val=""/>
      <w:lvlJc w:val="left"/>
      <w:pPr>
        <w:tabs>
          <w:tab w:val="num" w:pos="5040"/>
        </w:tabs>
        <w:ind w:left="5040" w:hanging="360"/>
      </w:pPr>
      <w:rPr>
        <w:rFonts w:ascii="Symbol" w:hAnsi="Symbol" w:hint="default"/>
      </w:rPr>
    </w:lvl>
    <w:lvl w:ilvl="7" w:tplc="AA8E95DE" w:tentative="1">
      <w:start w:val="1"/>
      <w:numFmt w:val="bullet"/>
      <w:lvlText w:val="o"/>
      <w:lvlJc w:val="left"/>
      <w:pPr>
        <w:tabs>
          <w:tab w:val="num" w:pos="5760"/>
        </w:tabs>
        <w:ind w:left="5760" w:hanging="360"/>
      </w:pPr>
      <w:rPr>
        <w:rFonts w:ascii="Courier New" w:hAnsi="Courier New" w:hint="default"/>
      </w:rPr>
    </w:lvl>
    <w:lvl w:ilvl="8" w:tplc="F60CAD5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986356"/>
    <w:multiLevelType w:val="hybridMultilevel"/>
    <w:tmpl w:val="D7F2EDA6"/>
    <w:lvl w:ilvl="0" w:tplc="2BB66FE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8082ECC"/>
    <w:multiLevelType w:val="multilevel"/>
    <w:tmpl w:val="4530B0EC"/>
    <w:lvl w:ilvl="0">
      <w:start w:val="1"/>
      <w:numFmt w:val="decimal"/>
      <w:lvlText w:val="%1"/>
      <w:lvlJc w:val="left"/>
      <w:pPr>
        <w:ind w:left="360" w:hanging="360"/>
      </w:pPr>
      <w:rPr>
        <w:rFonts w:ascii="Arial" w:hAnsi="Arial" w:hint="default"/>
        <w:b/>
        <w:i w:val="0"/>
        <w:caps w:val="0"/>
        <w:strike w:val="0"/>
        <w:dstrike w:val="0"/>
        <w:vanish w:val="0"/>
        <w:sz w:val="20"/>
        <w:vertAlign w:val="baseline"/>
      </w:rPr>
    </w:lvl>
    <w:lvl w:ilvl="1">
      <w:start w:val="1"/>
      <w:numFmt w:val="decimal"/>
      <w:lvlText w:val="%1.%2"/>
      <w:lvlJc w:val="left"/>
      <w:pPr>
        <w:ind w:left="3690" w:hanging="720"/>
      </w:pPr>
      <w:rPr>
        <w:rFonts w:ascii="Arial" w:hAnsi="Arial" w:hint="default"/>
        <w:b/>
        <w:i w:val="0"/>
        <w:sz w:val="20"/>
      </w:rPr>
    </w:lvl>
    <w:lvl w:ilvl="2">
      <w:start w:val="1"/>
      <w:numFmt w:val="decimal"/>
      <w:lvlText w:val="%1.%2.%3"/>
      <w:lvlJc w:val="left"/>
      <w:pPr>
        <w:ind w:left="1080" w:hanging="1080"/>
      </w:pPr>
      <w:rPr>
        <w:rFonts w:ascii="Arial" w:hAnsi="Arial" w:hint="default"/>
        <w:b/>
        <w:i w:val="0"/>
        <w:sz w:val="20"/>
      </w:rPr>
    </w:lvl>
    <w:lvl w:ilvl="3">
      <w:start w:val="1"/>
      <w:numFmt w:val="decimal"/>
      <w:lvlText w:val="%1.%2.%3.%4"/>
      <w:lvlJc w:val="left"/>
      <w:pPr>
        <w:ind w:left="1440" w:hanging="1440"/>
      </w:pPr>
      <w:rPr>
        <w:rFonts w:ascii="Arial" w:hAnsi="Arial" w:hint="default"/>
        <w:b/>
        <w:i w:val="0"/>
        <w:sz w:val="20"/>
      </w:rPr>
    </w:lvl>
    <w:lvl w:ilvl="4">
      <w:start w:val="1"/>
      <w:numFmt w:val="decimal"/>
      <w:lvlText w:val="%1.%2.%3.%4.%5"/>
      <w:lvlJc w:val="left"/>
      <w:pPr>
        <w:ind w:left="1800" w:hanging="1800"/>
      </w:pPr>
      <w:rPr>
        <w:rFonts w:ascii="Arial" w:hAnsi="Arial" w:hint="default"/>
        <w:b/>
        <w:i w:val="0"/>
        <w:sz w:val="20"/>
      </w:rPr>
    </w:lvl>
    <w:lvl w:ilvl="5">
      <w:start w:val="1"/>
      <w:numFmt w:val="decimal"/>
      <w:lvlText w:val="%1.%2.%3.%4.%5.%6"/>
      <w:lvlJc w:val="left"/>
      <w:pPr>
        <w:ind w:left="2160" w:hanging="2160"/>
      </w:pPr>
      <w:rPr>
        <w:rFonts w:ascii="Arial" w:hAnsi="Arial" w:hint="default"/>
        <w:b/>
        <w:i w:val="0"/>
        <w:sz w:val="20"/>
      </w:rPr>
    </w:lvl>
    <w:lvl w:ilvl="6">
      <w:start w:val="1"/>
      <w:numFmt w:val="decimal"/>
      <w:lvlText w:val="%1.%2.%3.%4.%5.%6.%7"/>
      <w:lvlJc w:val="left"/>
      <w:pPr>
        <w:ind w:left="2520" w:hanging="2520"/>
      </w:pPr>
      <w:rPr>
        <w:rFonts w:ascii="Arial" w:hAnsi="Arial" w:hint="default"/>
        <w:b/>
        <w:i w:val="0"/>
        <w:sz w:val="20"/>
      </w:rPr>
    </w:lvl>
    <w:lvl w:ilvl="7">
      <w:start w:val="1"/>
      <w:numFmt w:val="decimal"/>
      <w:lvlText w:val="%1.%2.%3.%4.%5.%6.%7.%8"/>
      <w:lvlJc w:val="left"/>
      <w:pPr>
        <w:ind w:left="2880" w:hanging="2880"/>
      </w:pPr>
      <w:rPr>
        <w:rFonts w:ascii="Arial" w:hAnsi="Arial" w:hint="default"/>
        <w:b/>
        <w:i w:val="0"/>
        <w:sz w:val="20"/>
      </w:rPr>
    </w:lvl>
    <w:lvl w:ilvl="8">
      <w:start w:val="1"/>
      <w:numFmt w:val="decimal"/>
      <w:lvlText w:val="%1.%2.%3.%4.%5.%6.%7.%8.%9"/>
      <w:lvlJc w:val="left"/>
      <w:pPr>
        <w:ind w:left="3240" w:hanging="3240"/>
      </w:pPr>
      <w:rPr>
        <w:rFonts w:ascii="Arial" w:hAnsi="Arial" w:hint="default"/>
        <w:b/>
        <w:i w:val="0"/>
        <w:sz w:val="20"/>
      </w:rPr>
    </w:lvl>
  </w:abstractNum>
  <w:abstractNum w:abstractNumId="21" w15:restartNumberingAfterBreak="0">
    <w:nsid w:val="79C85167"/>
    <w:multiLevelType w:val="hybridMultilevel"/>
    <w:tmpl w:val="642AF8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402823"/>
    <w:multiLevelType w:val="hybridMultilevel"/>
    <w:tmpl w:val="0414CCC6"/>
    <w:lvl w:ilvl="0" w:tplc="58C022C0">
      <w:start w:val="1"/>
      <w:numFmt w:val="decimal"/>
      <w:pStyle w:val="ListNumbered"/>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1"/>
  </w:num>
  <w:num w:numId="4">
    <w:abstractNumId w:val="6"/>
  </w:num>
  <w:num w:numId="5">
    <w:abstractNumId w:val="0"/>
  </w:num>
  <w:num w:numId="6">
    <w:abstractNumId w:val="20"/>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1"/>
  </w:num>
  <w:num w:numId="10">
    <w:abstractNumId w:val="15"/>
  </w:num>
  <w:num w:numId="11">
    <w:abstractNumId w:val="2"/>
  </w:num>
  <w:num w:numId="12">
    <w:abstractNumId w:val="1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5"/>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1"/>
  </w:num>
  <w:num w:numId="27">
    <w:abstractNumId w:val="22"/>
  </w:num>
  <w:num w:numId="28">
    <w:abstractNumId w:val="22"/>
    <w:lvlOverride w:ilvl="0">
      <w:startOverride w:val="1"/>
    </w:lvlOverride>
  </w:num>
  <w:num w:numId="29">
    <w:abstractNumId w:val="3"/>
  </w:num>
  <w:num w:numId="30">
    <w:abstractNumId w:val="7"/>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y Marochko">
    <w15:presenceInfo w15:providerId="AD" w15:userId="S::andreyma@microsoft.com::bc82ff65-6da6-458d-8cc8-33a6a4f7aa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oNotTrackFormatting/>
  <w:defaultTabStop w:val="720"/>
  <w:evenAndOddHeaders/>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8E6"/>
    <w:rsid w:val="00010EB5"/>
    <w:rsid w:val="00035A93"/>
    <w:rsid w:val="00043183"/>
    <w:rsid w:val="0005044C"/>
    <w:rsid w:val="00051FE3"/>
    <w:rsid w:val="00063F63"/>
    <w:rsid w:val="00066342"/>
    <w:rsid w:val="000A7E25"/>
    <w:rsid w:val="000B27EE"/>
    <w:rsid w:val="000B7DEF"/>
    <w:rsid w:val="000C5CF0"/>
    <w:rsid w:val="000D0CA0"/>
    <w:rsid w:val="000F535B"/>
    <w:rsid w:val="00112E50"/>
    <w:rsid w:val="0012563D"/>
    <w:rsid w:val="001257CE"/>
    <w:rsid w:val="001263DA"/>
    <w:rsid w:val="00133515"/>
    <w:rsid w:val="0013507B"/>
    <w:rsid w:val="0013530A"/>
    <w:rsid w:val="00141094"/>
    <w:rsid w:val="00144E94"/>
    <w:rsid w:val="00146174"/>
    <w:rsid w:val="00146D3A"/>
    <w:rsid w:val="00147A3F"/>
    <w:rsid w:val="001A51EA"/>
    <w:rsid w:val="001C7B68"/>
    <w:rsid w:val="001E57F7"/>
    <w:rsid w:val="002009FA"/>
    <w:rsid w:val="00202319"/>
    <w:rsid w:val="002219F4"/>
    <w:rsid w:val="00222688"/>
    <w:rsid w:val="00224531"/>
    <w:rsid w:val="00243127"/>
    <w:rsid w:val="002656EC"/>
    <w:rsid w:val="00266AD5"/>
    <w:rsid w:val="00272C66"/>
    <w:rsid w:val="0027382C"/>
    <w:rsid w:val="00273923"/>
    <w:rsid w:val="002D3B91"/>
    <w:rsid w:val="002E50AC"/>
    <w:rsid w:val="002E6F00"/>
    <w:rsid w:val="00300D7A"/>
    <w:rsid w:val="003064C1"/>
    <w:rsid w:val="00307A56"/>
    <w:rsid w:val="00313698"/>
    <w:rsid w:val="00315918"/>
    <w:rsid w:val="0031734C"/>
    <w:rsid w:val="00320D7B"/>
    <w:rsid w:val="003239C1"/>
    <w:rsid w:val="00337BB6"/>
    <w:rsid w:val="00345A99"/>
    <w:rsid w:val="003468A1"/>
    <w:rsid w:val="0035005C"/>
    <w:rsid w:val="00367E73"/>
    <w:rsid w:val="00371258"/>
    <w:rsid w:val="003804D5"/>
    <w:rsid w:val="003A04EF"/>
    <w:rsid w:val="003A569B"/>
    <w:rsid w:val="003B2282"/>
    <w:rsid w:val="003B533C"/>
    <w:rsid w:val="003E68E5"/>
    <w:rsid w:val="003F0DA2"/>
    <w:rsid w:val="003F11F4"/>
    <w:rsid w:val="00412C67"/>
    <w:rsid w:val="00413C63"/>
    <w:rsid w:val="00447BF7"/>
    <w:rsid w:val="0047430E"/>
    <w:rsid w:val="004864EE"/>
    <w:rsid w:val="004919A8"/>
    <w:rsid w:val="00491B35"/>
    <w:rsid w:val="004945BF"/>
    <w:rsid w:val="004A2EF2"/>
    <w:rsid w:val="004A5A53"/>
    <w:rsid w:val="004B7D21"/>
    <w:rsid w:val="004C67D8"/>
    <w:rsid w:val="004D1DA7"/>
    <w:rsid w:val="004D5FE3"/>
    <w:rsid w:val="004E4A36"/>
    <w:rsid w:val="004F419B"/>
    <w:rsid w:val="00500A87"/>
    <w:rsid w:val="0051360C"/>
    <w:rsid w:val="00513918"/>
    <w:rsid w:val="00524C2C"/>
    <w:rsid w:val="00527A32"/>
    <w:rsid w:val="00543919"/>
    <w:rsid w:val="00544D98"/>
    <w:rsid w:val="005551D7"/>
    <w:rsid w:val="00581BAF"/>
    <w:rsid w:val="00592AA7"/>
    <w:rsid w:val="00593F1C"/>
    <w:rsid w:val="005C087F"/>
    <w:rsid w:val="005C5DA4"/>
    <w:rsid w:val="005C7474"/>
    <w:rsid w:val="005D3902"/>
    <w:rsid w:val="005E6FF0"/>
    <w:rsid w:val="005F5BF8"/>
    <w:rsid w:val="00625757"/>
    <w:rsid w:val="00631E62"/>
    <w:rsid w:val="00663A92"/>
    <w:rsid w:val="00690C33"/>
    <w:rsid w:val="006942FE"/>
    <w:rsid w:val="006A6C3F"/>
    <w:rsid w:val="006C2F3E"/>
    <w:rsid w:val="006D3DA2"/>
    <w:rsid w:val="006F5652"/>
    <w:rsid w:val="00717F7B"/>
    <w:rsid w:val="00724CD4"/>
    <w:rsid w:val="0075203E"/>
    <w:rsid w:val="007678CD"/>
    <w:rsid w:val="007713C8"/>
    <w:rsid w:val="007A3772"/>
    <w:rsid w:val="007A772B"/>
    <w:rsid w:val="007C710F"/>
    <w:rsid w:val="007D670E"/>
    <w:rsid w:val="007E4558"/>
    <w:rsid w:val="007F4ECE"/>
    <w:rsid w:val="008249B2"/>
    <w:rsid w:val="008266AE"/>
    <w:rsid w:val="00826811"/>
    <w:rsid w:val="008333AC"/>
    <w:rsid w:val="0084059F"/>
    <w:rsid w:val="00844E5E"/>
    <w:rsid w:val="00847E96"/>
    <w:rsid w:val="008502E2"/>
    <w:rsid w:val="00855AAD"/>
    <w:rsid w:val="0086397C"/>
    <w:rsid w:val="00883034"/>
    <w:rsid w:val="00885451"/>
    <w:rsid w:val="008A1387"/>
    <w:rsid w:val="008A3EFA"/>
    <w:rsid w:val="008C2DED"/>
    <w:rsid w:val="008D2EA7"/>
    <w:rsid w:val="008D7DE5"/>
    <w:rsid w:val="008E3695"/>
    <w:rsid w:val="008E481B"/>
    <w:rsid w:val="008E60F2"/>
    <w:rsid w:val="00900E41"/>
    <w:rsid w:val="00930017"/>
    <w:rsid w:val="0094602D"/>
    <w:rsid w:val="00953A8D"/>
    <w:rsid w:val="0096411B"/>
    <w:rsid w:val="00977A56"/>
    <w:rsid w:val="00985DB1"/>
    <w:rsid w:val="00987B07"/>
    <w:rsid w:val="009B1772"/>
    <w:rsid w:val="009B4097"/>
    <w:rsid w:val="009D0385"/>
    <w:rsid w:val="009D5C91"/>
    <w:rsid w:val="009E68E6"/>
    <w:rsid w:val="00A044D2"/>
    <w:rsid w:val="00A06443"/>
    <w:rsid w:val="00A067FF"/>
    <w:rsid w:val="00A07762"/>
    <w:rsid w:val="00A34302"/>
    <w:rsid w:val="00A42537"/>
    <w:rsid w:val="00A42FF7"/>
    <w:rsid w:val="00A6346F"/>
    <w:rsid w:val="00A6711B"/>
    <w:rsid w:val="00A74DFD"/>
    <w:rsid w:val="00A756F5"/>
    <w:rsid w:val="00A9701D"/>
    <w:rsid w:val="00AB1BF4"/>
    <w:rsid w:val="00AB7E41"/>
    <w:rsid w:val="00AD2C78"/>
    <w:rsid w:val="00AE07CE"/>
    <w:rsid w:val="00B261FE"/>
    <w:rsid w:val="00B32EED"/>
    <w:rsid w:val="00B330C6"/>
    <w:rsid w:val="00B34A4C"/>
    <w:rsid w:val="00B41657"/>
    <w:rsid w:val="00B659C6"/>
    <w:rsid w:val="00B81349"/>
    <w:rsid w:val="00B847E5"/>
    <w:rsid w:val="00B873E2"/>
    <w:rsid w:val="00B875CF"/>
    <w:rsid w:val="00B90E6A"/>
    <w:rsid w:val="00B94E00"/>
    <w:rsid w:val="00B96709"/>
    <w:rsid w:val="00BA25CF"/>
    <w:rsid w:val="00BC16C5"/>
    <w:rsid w:val="00BC4CB3"/>
    <w:rsid w:val="00BE0010"/>
    <w:rsid w:val="00BE47A2"/>
    <w:rsid w:val="00BF66EE"/>
    <w:rsid w:val="00C055E8"/>
    <w:rsid w:val="00C07B90"/>
    <w:rsid w:val="00C111A1"/>
    <w:rsid w:val="00C14788"/>
    <w:rsid w:val="00C43BB1"/>
    <w:rsid w:val="00C44D51"/>
    <w:rsid w:val="00C5676B"/>
    <w:rsid w:val="00CA19E5"/>
    <w:rsid w:val="00CA2A43"/>
    <w:rsid w:val="00CB0EBF"/>
    <w:rsid w:val="00CC72F1"/>
    <w:rsid w:val="00CD49AB"/>
    <w:rsid w:val="00CF4EFA"/>
    <w:rsid w:val="00CF55CD"/>
    <w:rsid w:val="00D00295"/>
    <w:rsid w:val="00D27AEB"/>
    <w:rsid w:val="00D368AE"/>
    <w:rsid w:val="00D40781"/>
    <w:rsid w:val="00D534A0"/>
    <w:rsid w:val="00D6069E"/>
    <w:rsid w:val="00D75174"/>
    <w:rsid w:val="00D76828"/>
    <w:rsid w:val="00D769F6"/>
    <w:rsid w:val="00DA5F4E"/>
    <w:rsid w:val="00DB43C3"/>
    <w:rsid w:val="00DC4EC9"/>
    <w:rsid w:val="00DD0181"/>
    <w:rsid w:val="00DD3B08"/>
    <w:rsid w:val="00DE1BBA"/>
    <w:rsid w:val="00DE38EC"/>
    <w:rsid w:val="00DF2111"/>
    <w:rsid w:val="00DF5D35"/>
    <w:rsid w:val="00E0206F"/>
    <w:rsid w:val="00E2191F"/>
    <w:rsid w:val="00E353C9"/>
    <w:rsid w:val="00E55EF0"/>
    <w:rsid w:val="00E6104A"/>
    <w:rsid w:val="00E7654B"/>
    <w:rsid w:val="00E9318C"/>
    <w:rsid w:val="00EA0E94"/>
    <w:rsid w:val="00EB1390"/>
    <w:rsid w:val="00ED4622"/>
    <w:rsid w:val="00EE6798"/>
    <w:rsid w:val="00F22B5C"/>
    <w:rsid w:val="00F239C8"/>
    <w:rsid w:val="00F2545D"/>
    <w:rsid w:val="00F2672F"/>
    <w:rsid w:val="00F40834"/>
    <w:rsid w:val="00F62BAD"/>
    <w:rsid w:val="00F64D58"/>
    <w:rsid w:val="00F674E1"/>
    <w:rsid w:val="00F759EA"/>
    <w:rsid w:val="00F75B25"/>
    <w:rsid w:val="00FA3B6C"/>
    <w:rsid w:val="00FC2000"/>
    <w:rsid w:val="00FC46EB"/>
    <w:rsid w:val="00FC4C00"/>
    <w:rsid w:val="00FE2623"/>
    <w:rsid w:val="00FE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CF27689"/>
  <w15:docId w15:val="{1804622A-C161-4939-A628-B6E2129A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68E6"/>
    <w:pPr>
      <w:spacing w:before="120"/>
      <w:jc w:val="both"/>
    </w:pPr>
    <w:rPr>
      <w:rFonts w:ascii="Calibri" w:eastAsia="Times New Roman" w:hAnsi="Calibri" w:cs="Times New Roman"/>
      <w:lang w:eastAsia="zh-CN"/>
    </w:rPr>
  </w:style>
  <w:style w:type="paragraph" w:styleId="Heading1">
    <w:name w:val="heading 1"/>
    <w:basedOn w:val="Normal"/>
    <w:next w:val="BodyText"/>
    <w:link w:val="Heading1Char"/>
    <w:qFormat/>
    <w:rsid w:val="009E68E6"/>
    <w:pPr>
      <w:keepNext/>
      <w:pageBreakBefore/>
      <w:numPr>
        <w:numId w:val="11"/>
      </w:numPr>
      <w:suppressAutoHyphens/>
      <w:spacing w:before="360" w:after="240" w:line="240" w:lineRule="auto"/>
      <w:outlineLvl w:val="0"/>
    </w:pPr>
    <w:rPr>
      <w:rFonts w:ascii="Arial" w:hAnsi="Arial" w:cs="Arial"/>
      <w:b/>
      <w:bCs/>
      <w:spacing w:val="8"/>
      <w:kern w:val="32"/>
      <w:szCs w:val="32"/>
      <w:lang w:eastAsia="en-US"/>
    </w:rPr>
  </w:style>
  <w:style w:type="paragraph" w:styleId="Heading2">
    <w:name w:val="heading 2"/>
    <w:basedOn w:val="Heading1"/>
    <w:next w:val="BodyText"/>
    <w:link w:val="Heading2Char"/>
    <w:qFormat/>
    <w:rsid w:val="009E68E6"/>
    <w:pPr>
      <w:pageBreakBefore w:val="0"/>
      <w:numPr>
        <w:ilvl w:val="1"/>
      </w:numPr>
      <w:outlineLvl w:val="1"/>
    </w:pPr>
    <w:rPr>
      <w:sz w:val="20"/>
      <w:szCs w:val="20"/>
    </w:rPr>
  </w:style>
  <w:style w:type="paragraph" w:styleId="Heading3">
    <w:name w:val="heading 3"/>
    <w:basedOn w:val="Heading2"/>
    <w:next w:val="BodyText"/>
    <w:link w:val="Heading3Char"/>
    <w:qFormat/>
    <w:rsid w:val="009E68E6"/>
    <w:pPr>
      <w:numPr>
        <w:ilvl w:val="2"/>
      </w:numPr>
      <w:outlineLvl w:val="2"/>
    </w:pPr>
  </w:style>
  <w:style w:type="paragraph" w:styleId="Heading4">
    <w:name w:val="heading 4"/>
    <w:basedOn w:val="Heading3"/>
    <w:next w:val="BodyText"/>
    <w:link w:val="Heading4Char"/>
    <w:qFormat/>
    <w:rsid w:val="009E68E6"/>
    <w:pPr>
      <w:numPr>
        <w:ilvl w:val="3"/>
      </w:numPr>
      <w:outlineLvl w:val="3"/>
    </w:pPr>
  </w:style>
  <w:style w:type="paragraph" w:styleId="Heading5">
    <w:name w:val="heading 5"/>
    <w:basedOn w:val="Heading1"/>
    <w:next w:val="BodyText"/>
    <w:link w:val="Heading5Char"/>
    <w:qFormat/>
    <w:rsid w:val="009E68E6"/>
    <w:pPr>
      <w:pageBreakBefore w:val="0"/>
      <w:numPr>
        <w:ilvl w:val="4"/>
      </w:numPr>
      <w:outlineLvl w:val="4"/>
    </w:pPr>
    <w:rPr>
      <w:sz w:val="20"/>
      <w:szCs w:val="20"/>
    </w:rPr>
  </w:style>
  <w:style w:type="paragraph" w:styleId="Heading6">
    <w:name w:val="heading 6"/>
    <w:basedOn w:val="Heading1"/>
    <w:next w:val="BodyText"/>
    <w:link w:val="Heading6Char"/>
    <w:rsid w:val="009E68E6"/>
    <w:pPr>
      <w:numPr>
        <w:numId w:val="0"/>
      </w:numPr>
      <w:tabs>
        <w:tab w:val="num" w:pos="2160"/>
      </w:tabs>
      <w:ind w:left="360" w:hanging="360"/>
      <w:outlineLvl w:val="5"/>
    </w:pPr>
    <w:rPr>
      <w:sz w:val="20"/>
      <w:szCs w:val="20"/>
    </w:rPr>
  </w:style>
  <w:style w:type="paragraph" w:styleId="Heading7">
    <w:name w:val="heading 7"/>
    <w:basedOn w:val="Heading1"/>
    <w:next w:val="BodyText"/>
    <w:link w:val="Heading7Char"/>
    <w:rsid w:val="009E68E6"/>
    <w:pPr>
      <w:numPr>
        <w:numId w:val="0"/>
      </w:numPr>
      <w:tabs>
        <w:tab w:val="num" w:pos="2520"/>
      </w:tabs>
      <w:ind w:left="360" w:hanging="360"/>
      <w:outlineLvl w:val="6"/>
    </w:pPr>
    <w:rPr>
      <w:sz w:val="20"/>
      <w:szCs w:val="20"/>
    </w:rPr>
  </w:style>
  <w:style w:type="paragraph" w:styleId="Heading8">
    <w:name w:val="heading 8"/>
    <w:basedOn w:val="Heading1"/>
    <w:next w:val="BodyText"/>
    <w:link w:val="Heading8Char"/>
    <w:rsid w:val="009E68E6"/>
    <w:pPr>
      <w:numPr>
        <w:numId w:val="0"/>
      </w:numPr>
      <w:ind w:left="360" w:hanging="360"/>
      <w:outlineLvl w:val="7"/>
    </w:pPr>
    <w:rPr>
      <w:sz w:val="20"/>
      <w:szCs w:val="20"/>
    </w:rPr>
  </w:style>
  <w:style w:type="paragraph" w:styleId="Heading9">
    <w:name w:val="heading 9"/>
    <w:basedOn w:val="Heading1"/>
    <w:next w:val="BodyText"/>
    <w:link w:val="Heading9Char"/>
    <w:rsid w:val="009E68E6"/>
    <w:pPr>
      <w:numPr>
        <w:numId w:val="0"/>
      </w:numPr>
      <w:ind w:left="360" w:hanging="3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68E6"/>
    <w:rPr>
      <w:rFonts w:ascii="Arial" w:eastAsia="Times New Roman" w:hAnsi="Arial" w:cs="Arial"/>
      <w:b/>
      <w:bCs/>
      <w:spacing w:val="8"/>
      <w:kern w:val="32"/>
      <w:szCs w:val="32"/>
    </w:rPr>
  </w:style>
  <w:style w:type="character" w:customStyle="1" w:styleId="Heading2Char">
    <w:name w:val="Heading 2 Char"/>
    <w:basedOn w:val="DefaultParagraphFont"/>
    <w:link w:val="Heading2"/>
    <w:rsid w:val="009E68E6"/>
    <w:rPr>
      <w:rFonts w:ascii="Arial" w:eastAsia="Times New Roman" w:hAnsi="Arial" w:cs="Arial"/>
      <w:b/>
      <w:bCs/>
      <w:spacing w:val="8"/>
      <w:kern w:val="32"/>
      <w:sz w:val="20"/>
      <w:szCs w:val="20"/>
    </w:rPr>
  </w:style>
  <w:style w:type="character" w:customStyle="1" w:styleId="Heading3Char">
    <w:name w:val="Heading 3 Char"/>
    <w:basedOn w:val="DefaultParagraphFont"/>
    <w:link w:val="Heading3"/>
    <w:rsid w:val="009E68E6"/>
    <w:rPr>
      <w:rFonts w:ascii="Arial" w:eastAsia="Times New Roman" w:hAnsi="Arial" w:cs="Arial"/>
      <w:b/>
      <w:bCs/>
      <w:spacing w:val="8"/>
      <w:kern w:val="32"/>
      <w:sz w:val="20"/>
      <w:szCs w:val="20"/>
    </w:rPr>
  </w:style>
  <w:style w:type="character" w:customStyle="1" w:styleId="Heading4Char">
    <w:name w:val="Heading 4 Char"/>
    <w:basedOn w:val="DefaultParagraphFont"/>
    <w:link w:val="Heading4"/>
    <w:rsid w:val="009E68E6"/>
    <w:rPr>
      <w:rFonts w:ascii="Arial" w:eastAsia="Times New Roman" w:hAnsi="Arial" w:cs="Arial"/>
      <w:b/>
      <w:bCs/>
      <w:spacing w:val="8"/>
      <w:kern w:val="32"/>
      <w:sz w:val="20"/>
      <w:szCs w:val="20"/>
    </w:rPr>
  </w:style>
  <w:style w:type="character" w:customStyle="1" w:styleId="Heading5Char">
    <w:name w:val="Heading 5 Char"/>
    <w:basedOn w:val="DefaultParagraphFont"/>
    <w:link w:val="Heading5"/>
    <w:rsid w:val="009E68E6"/>
    <w:rPr>
      <w:rFonts w:ascii="Arial" w:eastAsia="Times New Roman" w:hAnsi="Arial" w:cs="Arial"/>
      <w:b/>
      <w:bCs/>
      <w:spacing w:val="8"/>
      <w:kern w:val="32"/>
      <w:sz w:val="20"/>
      <w:szCs w:val="20"/>
    </w:rPr>
  </w:style>
  <w:style w:type="character" w:customStyle="1" w:styleId="Heading6Char">
    <w:name w:val="Heading 6 Char"/>
    <w:basedOn w:val="DefaultParagraphFont"/>
    <w:link w:val="Heading6"/>
    <w:rsid w:val="009E68E6"/>
    <w:rPr>
      <w:rFonts w:ascii="Arial" w:eastAsia="Times New Roman" w:hAnsi="Arial" w:cs="Arial"/>
      <w:b/>
      <w:bCs/>
      <w:spacing w:val="8"/>
      <w:kern w:val="32"/>
      <w:sz w:val="20"/>
      <w:szCs w:val="20"/>
    </w:rPr>
  </w:style>
  <w:style w:type="character" w:customStyle="1" w:styleId="Heading7Char">
    <w:name w:val="Heading 7 Char"/>
    <w:basedOn w:val="DefaultParagraphFont"/>
    <w:link w:val="Heading7"/>
    <w:rsid w:val="009E68E6"/>
    <w:rPr>
      <w:rFonts w:ascii="Arial" w:eastAsia="Times New Roman" w:hAnsi="Arial" w:cs="Arial"/>
      <w:b/>
      <w:bCs/>
      <w:spacing w:val="8"/>
      <w:kern w:val="32"/>
      <w:sz w:val="20"/>
      <w:szCs w:val="20"/>
    </w:rPr>
  </w:style>
  <w:style w:type="character" w:customStyle="1" w:styleId="Heading8Char">
    <w:name w:val="Heading 8 Char"/>
    <w:basedOn w:val="DefaultParagraphFont"/>
    <w:link w:val="Heading8"/>
    <w:rsid w:val="009E68E6"/>
    <w:rPr>
      <w:rFonts w:ascii="Arial" w:eastAsia="Times New Roman" w:hAnsi="Arial" w:cs="Arial"/>
      <w:b/>
      <w:bCs/>
      <w:spacing w:val="8"/>
      <w:kern w:val="32"/>
      <w:sz w:val="20"/>
      <w:szCs w:val="20"/>
    </w:rPr>
  </w:style>
  <w:style w:type="character" w:customStyle="1" w:styleId="Heading9Char">
    <w:name w:val="Heading 9 Char"/>
    <w:basedOn w:val="DefaultParagraphFont"/>
    <w:link w:val="Heading9"/>
    <w:rsid w:val="009E68E6"/>
    <w:rPr>
      <w:rFonts w:ascii="Arial" w:eastAsia="Times New Roman" w:hAnsi="Arial" w:cs="Arial"/>
      <w:b/>
      <w:bCs/>
      <w:spacing w:val="8"/>
      <w:kern w:val="32"/>
      <w:sz w:val="20"/>
      <w:szCs w:val="20"/>
    </w:rPr>
  </w:style>
  <w:style w:type="paragraph" w:styleId="BodyText">
    <w:name w:val="Body Text"/>
    <w:link w:val="BodyTextChar"/>
    <w:qFormat/>
    <w:rsid w:val="009E68E6"/>
    <w:pPr>
      <w:keepNext/>
      <w:spacing w:before="120" w:after="120" w:line="240" w:lineRule="atLeast"/>
      <w:jc w:val="both"/>
    </w:pPr>
    <w:rPr>
      <w:rFonts w:ascii="Arial" w:eastAsia="Times New Roman" w:hAnsi="Arial" w:cs="Arial"/>
      <w:sz w:val="20"/>
      <w:szCs w:val="20"/>
    </w:rPr>
  </w:style>
  <w:style w:type="character" w:customStyle="1" w:styleId="BodyTextChar">
    <w:name w:val="Body Text Char"/>
    <w:basedOn w:val="DefaultParagraphFont"/>
    <w:link w:val="BodyText"/>
    <w:rsid w:val="009E68E6"/>
    <w:rPr>
      <w:rFonts w:ascii="Arial" w:eastAsia="Times New Roman" w:hAnsi="Arial" w:cs="Arial"/>
      <w:sz w:val="20"/>
      <w:szCs w:val="20"/>
    </w:rPr>
  </w:style>
  <w:style w:type="character" w:customStyle="1" w:styleId="StyleItalic">
    <w:name w:val="Style Italic"/>
    <w:basedOn w:val="BodyTextChar"/>
    <w:rsid w:val="009E68E6"/>
    <w:rPr>
      <w:rFonts w:ascii="Arial" w:eastAsia="Times New Roman" w:hAnsi="Arial" w:cs="Arial"/>
      <w:i/>
      <w:iCs/>
      <w:spacing w:val="8"/>
      <w:sz w:val="20"/>
      <w:szCs w:val="20"/>
      <w:lang w:val="en-GB"/>
    </w:rPr>
  </w:style>
  <w:style w:type="paragraph" w:styleId="FootnoteText">
    <w:name w:val="footnote text"/>
    <w:basedOn w:val="Normal"/>
    <w:link w:val="FootnoteTextChar"/>
    <w:semiHidden/>
    <w:rsid w:val="009E68E6"/>
    <w:pPr>
      <w:spacing w:after="120" w:line="240" w:lineRule="auto"/>
      <w:ind w:left="360" w:hanging="360"/>
    </w:pPr>
    <w:rPr>
      <w:rFonts w:ascii="Arial" w:hAnsi="Arial" w:cs="Arial"/>
      <w:spacing w:val="8"/>
      <w:sz w:val="12"/>
      <w:szCs w:val="12"/>
      <w:lang w:val="en-GB"/>
    </w:rPr>
  </w:style>
  <w:style w:type="character" w:customStyle="1" w:styleId="FootnoteTextChar">
    <w:name w:val="Footnote Text Char"/>
    <w:basedOn w:val="DefaultParagraphFont"/>
    <w:link w:val="FootnoteText"/>
    <w:semiHidden/>
    <w:rsid w:val="009E68E6"/>
    <w:rPr>
      <w:rFonts w:ascii="Arial" w:eastAsia="Times New Roman" w:hAnsi="Arial" w:cs="Arial"/>
      <w:spacing w:val="8"/>
      <w:sz w:val="12"/>
      <w:szCs w:val="12"/>
      <w:lang w:val="en-GB" w:eastAsia="zh-CN"/>
    </w:rPr>
  </w:style>
  <w:style w:type="character" w:styleId="FootnoteReference">
    <w:name w:val="footnote reference"/>
    <w:basedOn w:val="DefaultParagraphFont"/>
    <w:semiHidden/>
    <w:rsid w:val="009E68E6"/>
    <w:rPr>
      <w:rFonts w:ascii="Arial" w:hAnsi="Arial"/>
      <w:color w:val="000000"/>
      <w:position w:val="4"/>
      <w:sz w:val="16"/>
      <w:vertAlign w:val="baseline"/>
    </w:rPr>
  </w:style>
  <w:style w:type="paragraph" w:styleId="ListNumber4">
    <w:name w:val="List Number 4"/>
    <w:basedOn w:val="ListNumber3"/>
    <w:rsid w:val="009E68E6"/>
    <w:pPr>
      <w:numPr>
        <w:ilvl w:val="3"/>
      </w:numPr>
    </w:pPr>
  </w:style>
  <w:style w:type="paragraph" w:styleId="EnvelopeAddress">
    <w:name w:val="envelope address"/>
    <w:basedOn w:val="Normal"/>
    <w:rsid w:val="009E68E6"/>
    <w:pPr>
      <w:framePr w:w="7920" w:h="1980" w:hRule="exact" w:hSpace="180" w:wrap="auto" w:hAnchor="page" w:xAlign="center" w:yAlign="bottom"/>
      <w:ind w:left="2880"/>
    </w:pPr>
    <w:rPr>
      <w:rFonts w:eastAsia="SimSun"/>
      <w:sz w:val="24"/>
    </w:rPr>
  </w:style>
  <w:style w:type="paragraph" w:styleId="Footer">
    <w:name w:val="footer"/>
    <w:basedOn w:val="Normal"/>
    <w:link w:val="FooterChar"/>
    <w:rsid w:val="009E68E6"/>
    <w:pPr>
      <w:tabs>
        <w:tab w:val="center" w:pos="4680"/>
        <w:tab w:val="right" w:pos="9360"/>
      </w:tabs>
      <w:spacing w:after="0" w:line="240" w:lineRule="auto"/>
    </w:pPr>
    <w:rPr>
      <w:rFonts w:ascii="Arial" w:hAnsi="Arial" w:cs="Arial"/>
      <w:spacing w:val="8"/>
      <w:sz w:val="20"/>
      <w:szCs w:val="20"/>
      <w:lang w:val="en-GB"/>
    </w:rPr>
  </w:style>
  <w:style w:type="character" w:customStyle="1" w:styleId="FooterChar">
    <w:name w:val="Footer Char"/>
    <w:basedOn w:val="DefaultParagraphFont"/>
    <w:link w:val="Footer"/>
    <w:rsid w:val="009E68E6"/>
    <w:rPr>
      <w:rFonts w:ascii="Arial" w:eastAsia="Times New Roman" w:hAnsi="Arial" w:cs="Arial"/>
      <w:spacing w:val="8"/>
      <w:sz w:val="20"/>
      <w:szCs w:val="20"/>
      <w:lang w:val="en-GB" w:eastAsia="zh-CN"/>
    </w:rPr>
  </w:style>
  <w:style w:type="character" w:styleId="PageNumber">
    <w:name w:val="page number"/>
    <w:basedOn w:val="DefaultParagraphFont"/>
    <w:rsid w:val="009E68E6"/>
    <w:rPr>
      <w:rFonts w:ascii="Arial" w:hAnsi="Arial"/>
      <w:color w:val="000000"/>
      <w:sz w:val="20"/>
    </w:rPr>
  </w:style>
  <w:style w:type="paragraph" w:styleId="ListNumber5">
    <w:name w:val="List Number 5"/>
    <w:basedOn w:val="BodyText"/>
    <w:rsid w:val="009E68E6"/>
    <w:pPr>
      <w:numPr>
        <w:ilvl w:val="4"/>
        <w:numId w:val="9"/>
      </w:numPr>
    </w:pPr>
  </w:style>
  <w:style w:type="paragraph" w:styleId="TOC1">
    <w:name w:val="toc 1"/>
    <w:basedOn w:val="BodyText"/>
    <w:next w:val="BodyText"/>
    <w:uiPriority w:val="39"/>
    <w:rsid w:val="009E68E6"/>
    <w:pPr>
      <w:tabs>
        <w:tab w:val="right" w:leader="dot" w:pos="9360"/>
      </w:tabs>
      <w:suppressAutoHyphens/>
      <w:spacing w:after="0" w:line="240" w:lineRule="auto"/>
      <w:ind w:left="432" w:hanging="432"/>
      <w:jc w:val="left"/>
    </w:pPr>
    <w:rPr>
      <w:rFonts w:eastAsiaTheme="minorEastAsia"/>
      <w:noProof/>
    </w:rPr>
  </w:style>
  <w:style w:type="paragraph" w:styleId="TOC2">
    <w:name w:val="toc 2"/>
    <w:basedOn w:val="TOC1"/>
    <w:next w:val="BodyText"/>
    <w:uiPriority w:val="39"/>
    <w:rsid w:val="009E68E6"/>
    <w:pPr>
      <w:spacing w:before="60"/>
      <w:ind w:left="1080" w:hanging="648"/>
      <w:contextualSpacing/>
    </w:pPr>
  </w:style>
  <w:style w:type="paragraph" w:styleId="TOC3">
    <w:name w:val="toc 3"/>
    <w:basedOn w:val="TOC2"/>
    <w:next w:val="BodyText"/>
    <w:uiPriority w:val="39"/>
    <w:rsid w:val="009E68E6"/>
    <w:pPr>
      <w:ind w:left="1656" w:hanging="936"/>
    </w:pPr>
    <w:rPr>
      <w:rFonts w:eastAsia="SimSun" w:cstheme="minorBidi"/>
    </w:rPr>
  </w:style>
  <w:style w:type="paragraph" w:styleId="TOC4">
    <w:name w:val="toc 4"/>
    <w:basedOn w:val="TOC3"/>
    <w:next w:val="BodyText"/>
    <w:autoRedefine/>
    <w:uiPriority w:val="39"/>
    <w:rsid w:val="009E68E6"/>
    <w:pPr>
      <w:ind w:left="2088" w:hanging="1080"/>
    </w:pPr>
  </w:style>
  <w:style w:type="paragraph" w:styleId="TOC5">
    <w:name w:val="toc 5"/>
    <w:basedOn w:val="TOC4"/>
    <w:next w:val="BodyText"/>
    <w:uiPriority w:val="39"/>
    <w:rsid w:val="009E68E6"/>
    <w:pPr>
      <w:ind w:left="2592" w:hanging="1296"/>
    </w:pPr>
  </w:style>
  <w:style w:type="paragraph" w:styleId="TOC6">
    <w:name w:val="toc 6"/>
    <w:basedOn w:val="TOC5"/>
    <w:next w:val="BodyText"/>
    <w:uiPriority w:val="39"/>
    <w:rsid w:val="009E68E6"/>
    <w:pPr>
      <w:tabs>
        <w:tab w:val="left" w:pos="1858"/>
        <w:tab w:val="right" w:leader="dot" w:pos="9936"/>
      </w:tabs>
      <w:ind w:left="1000"/>
    </w:pPr>
  </w:style>
  <w:style w:type="character" w:styleId="Hyperlink">
    <w:name w:val="Hyperlink"/>
    <w:basedOn w:val="DefaultParagraphFont"/>
    <w:uiPriority w:val="99"/>
    <w:rsid w:val="009E68E6"/>
    <w:rPr>
      <w:color w:val="0000FF"/>
      <w:u w:val="single"/>
    </w:rPr>
  </w:style>
  <w:style w:type="paragraph" w:customStyle="1" w:styleId="CoverNormal">
    <w:name w:val="Cover Normal"/>
    <w:basedOn w:val="Normal"/>
    <w:rsid w:val="009E68E6"/>
    <w:pPr>
      <w:ind w:left="1440"/>
    </w:pPr>
    <w:rPr>
      <w:szCs w:val="20"/>
    </w:rPr>
  </w:style>
  <w:style w:type="paragraph" w:customStyle="1" w:styleId="CoverVersion">
    <w:name w:val="Cover Version"/>
    <w:basedOn w:val="CoverNormal"/>
    <w:next w:val="CoverNormal"/>
    <w:rsid w:val="009E68E6"/>
    <w:rPr>
      <w:b/>
    </w:rPr>
  </w:style>
  <w:style w:type="paragraph" w:customStyle="1" w:styleId="CoverTitle">
    <w:name w:val="Cover Title"/>
    <w:basedOn w:val="CoverNormal"/>
    <w:next w:val="CoverNormal"/>
    <w:rsid w:val="009E68E6"/>
    <w:rPr>
      <w:b/>
      <w:sz w:val="44"/>
    </w:rPr>
  </w:style>
  <w:style w:type="paragraph" w:customStyle="1" w:styleId="CoverDate">
    <w:name w:val="Cover Date"/>
    <w:basedOn w:val="CoverNormal"/>
    <w:next w:val="CoverNormal"/>
    <w:rsid w:val="009E68E6"/>
    <w:rPr>
      <w:b/>
    </w:rPr>
  </w:style>
  <w:style w:type="paragraph" w:customStyle="1" w:styleId="CoverSpecVersion">
    <w:name w:val="Cover Spec Version"/>
    <w:basedOn w:val="CoverNormal"/>
    <w:rsid w:val="009E68E6"/>
    <w:rPr>
      <w:b/>
    </w:rPr>
  </w:style>
  <w:style w:type="paragraph" w:customStyle="1" w:styleId="CoverStatus">
    <w:name w:val="Cover Status"/>
    <w:basedOn w:val="CoverVersion"/>
    <w:rsid w:val="009E68E6"/>
    <w:pPr>
      <w:tabs>
        <w:tab w:val="left" w:pos="2970"/>
      </w:tabs>
    </w:pPr>
  </w:style>
  <w:style w:type="paragraph" w:customStyle="1" w:styleId="CoverSubtitle">
    <w:name w:val="Cover Subtitle"/>
    <w:basedOn w:val="CoverTitle"/>
    <w:rsid w:val="009E68E6"/>
  </w:style>
  <w:style w:type="paragraph" w:customStyle="1" w:styleId="Table-cell-note">
    <w:name w:val="Table-cell-note"/>
    <w:basedOn w:val="TABLE-cell"/>
    <w:qFormat/>
    <w:rsid w:val="009E68E6"/>
    <w:pPr>
      <w:tabs>
        <w:tab w:val="left" w:pos="864"/>
      </w:tabs>
      <w:ind w:left="864" w:hanging="864"/>
    </w:pPr>
    <w:rPr>
      <w:sz w:val="16"/>
    </w:rPr>
  </w:style>
  <w:style w:type="paragraph" w:customStyle="1" w:styleId="TABLE-cell">
    <w:name w:val="TABLE-cell"/>
    <w:basedOn w:val="TABLE-col-heading"/>
    <w:qFormat/>
    <w:rsid w:val="009E68E6"/>
    <w:pPr>
      <w:keepLines/>
    </w:pPr>
    <w:rPr>
      <w:b w:val="0"/>
      <w:bCs w:val="0"/>
    </w:rPr>
  </w:style>
  <w:style w:type="paragraph" w:customStyle="1" w:styleId="TABLE-col-heading">
    <w:name w:val="TABLE-col-heading"/>
    <w:basedOn w:val="BodyText"/>
    <w:qFormat/>
    <w:rsid w:val="009E68E6"/>
    <w:pPr>
      <w:spacing w:before="60" w:after="60" w:line="240" w:lineRule="auto"/>
    </w:pPr>
    <w:rPr>
      <w:b/>
      <w:bCs/>
      <w:sz w:val="18"/>
      <w:szCs w:val="16"/>
    </w:rPr>
  </w:style>
  <w:style w:type="character" w:styleId="FollowedHyperlink">
    <w:name w:val="FollowedHyperlink"/>
    <w:basedOn w:val="DefaultParagraphFont"/>
    <w:uiPriority w:val="99"/>
    <w:rsid w:val="009E68E6"/>
    <w:rPr>
      <w:color w:val="800080"/>
      <w:u w:val="single"/>
    </w:rPr>
  </w:style>
  <w:style w:type="paragraph" w:styleId="Caption">
    <w:name w:val="caption"/>
    <w:basedOn w:val="Normal"/>
    <w:next w:val="Normal"/>
    <w:rsid w:val="009E68E6"/>
    <w:pPr>
      <w:spacing w:after="120"/>
      <w:jc w:val="center"/>
    </w:pPr>
    <w:rPr>
      <w:b/>
      <w:bCs/>
    </w:rPr>
  </w:style>
  <w:style w:type="paragraph" w:styleId="TableofFigures">
    <w:name w:val="table of figures"/>
    <w:basedOn w:val="Normal"/>
    <w:next w:val="Normal"/>
    <w:uiPriority w:val="99"/>
    <w:rsid w:val="009E68E6"/>
    <w:pPr>
      <w:tabs>
        <w:tab w:val="right" w:leader="dot" w:pos="9360"/>
      </w:tabs>
      <w:spacing w:before="0" w:after="120" w:line="240" w:lineRule="auto"/>
    </w:pPr>
    <w:rPr>
      <w:rFonts w:ascii="Arial" w:hAnsi="Arial"/>
      <w:sz w:val="20"/>
    </w:rPr>
  </w:style>
  <w:style w:type="paragraph" w:customStyle="1" w:styleId="FIGURE-title">
    <w:name w:val="FIGURE-title"/>
    <w:basedOn w:val="Normal"/>
    <w:rsid w:val="009E68E6"/>
    <w:pPr>
      <w:spacing w:after="360" w:line="240" w:lineRule="auto"/>
      <w:jc w:val="center"/>
    </w:pPr>
    <w:rPr>
      <w:rFonts w:ascii="Arial" w:hAnsi="Arial" w:cs="Arial"/>
      <w:b/>
      <w:bCs/>
      <w:spacing w:val="8"/>
      <w:sz w:val="20"/>
      <w:szCs w:val="20"/>
      <w:lang w:val="en-GB"/>
    </w:rPr>
  </w:style>
  <w:style w:type="paragraph" w:customStyle="1" w:styleId="FOREWORD">
    <w:name w:val="FOREWORD"/>
    <w:basedOn w:val="Normal"/>
    <w:rsid w:val="009E68E6"/>
    <w:pPr>
      <w:tabs>
        <w:tab w:val="left" w:pos="284"/>
      </w:tabs>
      <w:spacing w:after="120" w:line="240" w:lineRule="auto"/>
      <w:ind w:left="288" w:hanging="288"/>
    </w:pPr>
    <w:rPr>
      <w:rFonts w:ascii="Arial" w:hAnsi="Arial" w:cs="Arial"/>
      <w:spacing w:val="8"/>
      <w:sz w:val="16"/>
      <w:szCs w:val="16"/>
      <w:lang w:val="en-GB"/>
    </w:rPr>
  </w:style>
  <w:style w:type="paragraph" w:customStyle="1" w:styleId="MAIN-TITLE">
    <w:name w:val="MAIN-TITLE"/>
    <w:basedOn w:val="BodyText"/>
    <w:next w:val="Heading1"/>
    <w:rsid w:val="009E68E6"/>
    <w:pPr>
      <w:spacing w:after="240" w:line="240" w:lineRule="auto"/>
      <w:jc w:val="center"/>
    </w:pPr>
    <w:rPr>
      <w:b/>
      <w:bCs/>
      <w:sz w:val="24"/>
      <w:szCs w:val="24"/>
    </w:rPr>
  </w:style>
  <w:style w:type="paragraph" w:customStyle="1" w:styleId="ANNEXtitle">
    <w:name w:val="ANNEX_title"/>
    <w:basedOn w:val="MAIN-TITLE"/>
    <w:next w:val="ANNEX-heading1"/>
    <w:rsid w:val="009E68E6"/>
    <w:pPr>
      <w:pageBreakBefore/>
      <w:numPr>
        <w:numId w:val="12"/>
      </w:numPr>
      <w:contextualSpacing/>
      <w:outlineLvl w:val="0"/>
    </w:pPr>
    <w:rPr>
      <w:bCs w:val="0"/>
    </w:rPr>
  </w:style>
  <w:style w:type="paragraph" w:customStyle="1" w:styleId="ANNEX-heading1">
    <w:name w:val="ANNEX-heading1"/>
    <w:basedOn w:val="Heading1"/>
    <w:next w:val="BodyText"/>
    <w:rsid w:val="009E68E6"/>
    <w:pPr>
      <w:pageBreakBefore w:val="0"/>
      <w:numPr>
        <w:ilvl w:val="1"/>
        <w:numId w:val="12"/>
      </w:numPr>
      <w:outlineLvl w:val="1"/>
    </w:pPr>
    <w:rPr>
      <w:szCs w:val="22"/>
    </w:rPr>
  </w:style>
  <w:style w:type="paragraph" w:styleId="DocumentMap">
    <w:name w:val="Document Map"/>
    <w:basedOn w:val="Normal"/>
    <w:link w:val="DocumentMapChar"/>
    <w:semiHidden/>
    <w:rsid w:val="009E68E6"/>
    <w:pPr>
      <w:shd w:val="clear" w:color="auto" w:fill="548DD4"/>
    </w:pPr>
    <w:rPr>
      <w:rFonts w:ascii="Tahoma" w:hAnsi="Tahoma" w:cs="Tahoma"/>
      <w:szCs w:val="20"/>
    </w:rPr>
  </w:style>
  <w:style w:type="character" w:customStyle="1" w:styleId="DocumentMapChar">
    <w:name w:val="Document Map Char"/>
    <w:basedOn w:val="DefaultParagraphFont"/>
    <w:link w:val="DocumentMap"/>
    <w:semiHidden/>
    <w:rsid w:val="009E68E6"/>
    <w:rPr>
      <w:rFonts w:ascii="Tahoma" w:eastAsia="Times New Roman" w:hAnsi="Tahoma" w:cs="Tahoma"/>
      <w:szCs w:val="20"/>
      <w:shd w:val="clear" w:color="auto" w:fill="548DD4"/>
      <w:lang w:eastAsia="zh-CN"/>
    </w:rPr>
  </w:style>
  <w:style w:type="character" w:styleId="CommentReference">
    <w:name w:val="annotation reference"/>
    <w:basedOn w:val="DefaultParagraphFont"/>
    <w:uiPriority w:val="99"/>
    <w:rsid w:val="009E68E6"/>
    <w:rPr>
      <w:rFonts w:ascii="Arial" w:hAnsi="Arial"/>
      <w:sz w:val="20"/>
      <w:szCs w:val="16"/>
    </w:rPr>
  </w:style>
  <w:style w:type="paragraph" w:styleId="CommentText">
    <w:name w:val="annotation text"/>
    <w:basedOn w:val="Normal"/>
    <w:link w:val="CommentTextChar"/>
    <w:uiPriority w:val="99"/>
    <w:rsid w:val="009E68E6"/>
    <w:rPr>
      <w:szCs w:val="20"/>
    </w:rPr>
  </w:style>
  <w:style w:type="character" w:customStyle="1" w:styleId="CommentTextChar">
    <w:name w:val="Comment Text Char"/>
    <w:basedOn w:val="DefaultParagraphFont"/>
    <w:link w:val="CommentText"/>
    <w:uiPriority w:val="99"/>
    <w:rsid w:val="009E68E6"/>
    <w:rPr>
      <w:rFonts w:ascii="Calibri" w:eastAsia="Times New Roman" w:hAnsi="Calibri" w:cs="Times New Roman"/>
      <w:szCs w:val="20"/>
      <w:lang w:eastAsia="zh-CN"/>
    </w:rPr>
  </w:style>
  <w:style w:type="paragraph" w:styleId="BalloonText">
    <w:name w:val="Balloon Text"/>
    <w:basedOn w:val="BodyText"/>
    <w:link w:val="BalloonTextChar"/>
    <w:rsid w:val="009E6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E68E6"/>
    <w:rPr>
      <w:rFonts w:ascii="Tahoma" w:eastAsia="Times New Roman" w:hAnsi="Tahoma" w:cs="Tahoma"/>
      <w:sz w:val="16"/>
      <w:szCs w:val="16"/>
    </w:rPr>
  </w:style>
  <w:style w:type="paragraph" w:styleId="HTMLAddress">
    <w:name w:val="HTML Address"/>
    <w:basedOn w:val="BodyText"/>
    <w:link w:val="HTMLAddressChar"/>
    <w:rsid w:val="009E68E6"/>
    <w:rPr>
      <w:i/>
      <w:iCs/>
    </w:rPr>
  </w:style>
  <w:style w:type="character" w:customStyle="1" w:styleId="HTMLAddressChar">
    <w:name w:val="HTML Address Char"/>
    <w:basedOn w:val="DefaultParagraphFont"/>
    <w:link w:val="HTMLAddress"/>
    <w:rsid w:val="009E68E6"/>
    <w:rPr>
      <w:rFonts w:ascii="Arial" w:eastAsia="Times New Roman" w:hAnsi="Arial" w:cs="Arial"/>
      <w:i/>
      <w:iCs/>
      <w:sz w:val="20"/>
      <w:szCs w:val="20"/>
    </w:rPr>
  </w:style>
  <w:style w:type="character" w:styleId="LineNumber">
    <w:name w:val="line number"/>
    <w:basedOn w:val="DefaultParagraphFont"/>
    <w:rsid w:val="009E68E6"/>
  </w:style>
  <w:style w:type="paragraph" w:styleId="HTMLPreformatted">
    <w:name w:val="HTML Preformatted"/>
    <w:basedOn w:val="BodyText"/>
    <w:link w:val="HTMLPreformattedChar"/>
    <w:rsid w:val="009E68E6"/>
    <w:rPr>
      <w:rFonts w:ascii="Courier New" w:hAnsi="Courier New" w:cs="Courier New"/>
    </w:rPr>
  </w:style>
  <w:style w:type="character" w:customStyle="1" w:styleId="HTMLPreformattedChar">
    <w:name w:val="HTML Preformatted Char"/>
    <w:basedOn w:val="DefaultParagraphFont"/>
    <w:link w:val="HTMLPreformatted"/>
    <w:rsid w:val="009E68E6"/>
    <w:rPr>
      <w:rFonts w:ascii="Courier New" w:eastAsia="Times New Roman" w:hAnsi="Courier New" w:cs="Courier New"/>
      <w:sz w:val="20"/>
      <w:szCs w:val="20"/>
    </w:rPr>
  </w:style>
  <w:style w:type="paragraph" w:customStyle="1" w:styleId="TABLE-title">
    <w:name w:val="TABLE-title"/>
    <w:basedOn w:val="Normal"/>
    <w:rsid w:val="009E68E6"/>
    <w:pPr>
      <w:keepNext/>
      <w:spacing w:before="360" w:after="60" w:line="240" w:lineRule="auto"/>
      <w:jc w:val="center"/>
    </w:pPr>
    <w:rPr>
      <w:rFonts w:ascii="Arial" w:hAnsi="Arial" w:cs="Arial"/>
      <w:b/>
      <w:bCs/>
      <w:sz w:val="20"/>
      <w:szCs w:val="20"/>
      <w:lang w:val="en-GB"/>
    </w:rPr>
  </w:style>
  <w:style w:type="paragraph" w:styleId="Revision">
    <w:name w:val="Revision"/>
    <w:hidden/>
    <w:uiPriority w:val="99"/>
    <w:semiHidden/>
    <w:rsid w:val="009E68E6"/>
    <w:pPr>
      <w:spacing w:before="120" w:after="120" w:line="240" w:lineRule="auto"/>
      <w:jc w:val="both"/>
    </w:pPr>
    <w:rPr>
      <w:rFonts w:ascii="Bookman" w:eastAsia="Times New Roman" w:hAnsi="Bookman" w:cs="Times New Roman"/>
      <w:noProof/>
      <w:color w:val="000000"/>
      <w:szCs w:val="24"/>
    </w:rPr>
  </w:style>
  <w:style w:type="paragraph" w:customStyle="1" w:styleId="NOTE">
    <w:name w:val="NOTE"/>
    <w:basedOn w:val="Normal"/>
    <w:next w:val="BodyText"/>
    <w:qFormat/>
    <w:rsid w:val="009E68E6"/>
    <w:pPr>
      <w:keepLines/>
      <w:tabs>
        <w:tab w:val="left" w:pos="1440"/>
      </w:tabs>
      <w:spacing w:before="240" w:after="240" w:line="240" w:lineRule="auto"/>
      <w:ind w:left="1440" w:hanging="1440"/>
    </w:pPr>
    <w:rPr>
      <w:rFonts w:ascii="Arial" w:hAnsi="Arial" w:cs="Arial"/>
      <w:spacing w:val="4"/>
      <w:sz w:val="16"/>
      <w:szCs w:val="16"/>
      <w:lang w:val="en-GB" w:eastAsia="en-US"/>
    </w:rPr>
  </w:style>
  <w:style w:type="paragraph" w:customStyle="1" w:styleId="ANNEX-heading2">
    <w:name w:val="ANNEX-heading2"/>
    <w:basedOn w:val="Heading2"/>
    <w:next w:val="BodyText"/>
    <w:rsid w:val="009E68E6"/>
    <w:pPr>
      <w:numPr>
        <w:ilvl w:val="2"/>
        <w:numId w:val="12"/>
      </w:numPr>
      <w:outlineLvl w:val="2"/>
    </w:pPr>
    <w:rPr>
      <w:iCs/>
    </w:rPr>
  </w:style>
  <w:style w:type="paragraph" w:customStyle="1" w:styleId="ANNEX-heading3">
    <w:name w:val="ANNEX-heading3"/>
    <w:basedOn w:val="Heading3"/>
    <w:next w:val="BodyText"/>
    <w:rsid w:val="009E68E6"/>
    <w:pPr>
      <w:numPr>
        <w:ilvl w:val="3"/>
        <w:numId w:val="12"/>
      </w:numPr>
      <w:outlineLvl w:val="3"/>
    </w:pPr>
  </w:style>
  <w:style w:type="paragraph" w:customStyle="1" w:styleId="ANNEX-heading4">
    <w:name w:val="ANNEX-heading4"/>
    <w:basedOn w:val="Heading4"/>
    <w:next w:val="BodyText"/>
    <w:rsid w:val="009E68E6"/>
    <w:pPr>
      <w:pageBreakBefore/>
      <w:numPr>
        <w:ilvl w:val="4"/>
        <w:numId w:val="12"/>
      </w:numPr>
      <w:outlineLvl w:val="4"/>
    </w:pPr>
  </w:style>
  <w:style w:type="paragraph" w:customStyle="1" w:styleId="ANNEX-heading5">
    <w:name w:val="ANNEX-heading5"/>
    <w:basedOn w:val="Heading5"/>
    <w:next w:val="BodyText"/>
    <w:rsid w:val="009E68E6"/>
    <w:pPr>
      <w:numPr>
        <w:ilvl w:val="6"/>
        <w:numId w:val="12"/>
      </w:numPr>
      <w:outlineLvl w:val="5"/>
    </w:pPr>
    <w:rPr>
      <w:iCs/>
    </w:rPr>
  </w:style>
  <w:style w:type="paragraph" w:customStyle="1" w:styleId="SpacerInformative">
    <w:name w:val="Spacer Informative"/>
    <w:basedOn w:val="Normal"/>
    <w:rsid w:val="009E68E6"/>
    <w:pPr>
      <w:shd w:val="clear" w:color="auto" w:fill="E0E0E0"/>
    </w:pPr>
    <w:rPr>
      <w:rFonts w:eastAsia="Batang"/>
      <w:sz w:val="12"/>
    </w:rPr>
  </w:style>
  <w:style w:type="paragraph" w:styleId="ListBullet">
    <w:name w:val="List Bullet"/>
    <w:basedOn w:val="Normal"/>
    <w:rsid w:val="009E68E6"/>
    <w:pPr>
      <w:keepNext/>
      <w:numPr>
        <w:numId w:val="17"/>
      </w:numPr>
      <w:tabs>
        <w:tab w:val="left" w:pos="360"/>
      </w:tabs>
      <w:spacing w:before="0" w:after="120" w:line="240" w:lineRule="auto"/>
      <w:ind w:left="360"/>
      <w:jc w:val="left"/>
    </w:pPr>
    <w:rPr>
      <w:rFonts w:ascii="Arial" w:hAnsi="Arial" w:cs="Arial"/>
      <w:sz w:val="20"/>
      <w:szCs w:val="20"/>
      <w:lang w:val="en-GB" w:eastAsia="en-US"/>
    </w:rPr>
  </w:style>
  <w:style w:type="paragraph" w:styleId="ListNumber">
    <w:name w:val="List Number"/>
    <w:basedOn w:val="BodyText"/>
    <w:qFormat/>
    <w:rsid w:val="009E68E6"/>
    <w:pPr>
      <w:numPr>
        <w:numId w:val="9"/>
      </w:numPr>
    </w:pPr>
  </w:style>
  <w:style w:type="paragraph" w:styleId="ListNumber2">
    <w:name w:val="List Number 2"/>
    <w:basedOn w:val="ListNumber"/>
    <w:rsid w:val="009E68E6"/>
    <w:pPr>
      <w:numPr>
        <w:ilvl w:val="1"/>
      </w:numPr>
    </w:pPr>
  </w:style>
  <w:style w:type="paragraph" w:styleId="ListNumber3">
    <w:name w:val="List Number 3"/>
    <w:basedOn w:val="ListNumber2"/>
    <w:rsid w:val="009E68E6"/>
    <w:pPr>
      <w:numPr>
        <w:ilvl w:val="2"/>
      </w:numPr>
      <w:contextualSpacing/>
    </w:pPr>
  </w:style>
  <w:style w:type="paragraph" w:customStyle="1" w:styleId="TABLE-cell-footnote">
    <w:name w:val="TABLE-cell-footnote"/>
    <w:basedOn w:val="TABLE-cell"/>
    <w:qFormat/>
    <w:rsid w:val="009E68E6"/>
    <w:pPr>
      <w:tabs>
        <w:tab w:val="left" w:pos="360"/>
      </w:tabs>
      <w:ind w:left="360" w:hanging="360"/>
    </w:pPr>
    <w:rPr>
      <w:sz w:val="16"/>
    </w:rPr>
  </w:style>
  <w:style w:type="paragraph" w:customStyle="1" w:styleId="TERM">
    <w:name w:val="TERM"/>
    <w:basedOn w:val="Normal"/>
    <w:next w:val="TERM-definition"/>
    <w:rsid w:val="009E68E6"/>
    <w:pPr>
      <w:keepNext/>
      <w:spacing w:after="0" w:line="240" w:lineRule="auto"/>
    </w:pPr>
    <w:rPr>
      <w:rFonts w:ascii="Arial" w:hAnsi="Arial" w:cs="Arial"/>
      <w:b/>
      <w:bCs/>
      <w:spacing w:val="8"/>
      <w:sz w:val="20"/>
      <w:szCs w:val="20"/>
      <w:lang w:val="en-GB"/>
    </w:rPr>
  </w:style>
  <w:style w:type="paragraph" w:customStyle="1" w:styleId="TERM-definition">
    <w:name w:val="TERM-definition"/>
    <w:basedOn w:val="Normal"/>
    <w:next w:val="Normal"/>
    <w:rsid w:val="009E68E6"/>
    <w:pPr>
      <w:spacing w:line="240" w:lineRule="auto"/>
    </w:pPr>
    <w:rPr>
      <w:rFonts w:ascii="Arial" w:hAnsi="Arial" w:cs="Arial"/>
      <w:spacing w:val="8"/>
      <w:sz w:val="20"/>
      <w:szCs w:val="20"/>
      <w:lang w:val="en-GB"/>
    </w:rPr>
  </w:style>
  <w:style w:type="paragraph" w:customStyle="1" w:styleId="TERM-heading">
    <w:name w:val="TERM-heading"/>
    <w:basedOn w:val="BodyText"/>
    <w:qFormat/>
    <w:rsid w:val="009E68E6"/>
    <w:pPr>
      <w:spacing w:before="0" w:after="0"/>
    </w:pPr>
    <w:rPr>
      <w:b/>
    </w:rPr>
  </w:style>
  <w:style w:type="paragraph" w:customStyle="1" w:styleId="Equation">
    <w:name w:val="Equation"/>
    <w:basedOn w:val="BodyText"/>
    <w:next w:val="BodyText"/>
    <w:rsid w:val="009E68E6"/>
    <w:pPr>
      <w:tabs>
        <w:tab w:val="center" w:pos="4680"/>
        <w:tab w:val="right" w:pos="9360"/>
      </w:tabs>
      <w:jc w:val="left"/>
    </w:pPr>
    <w:rPr>
      <w:rFonts w:ascii="Cambria" w:hAnsi="Cambria"/>
      <w:i/>
      <w:noProof/>
      <w:sz w:val="22"/>
      <w:szCs w:val="22"/>
    </w:rPr>
  </w:style>
  <w:style w:type="paragraph" w:customStyle="1" w:styleId="Heading">
    <w:name w:val="Heading"/>
    <w:basedOn w:val="BodyText"/>
    <w:next w:val="BodyText"/>
    <w:rsid w:val="009E68E6"/>
    <w:pPr>
      <w:tabs>
        <w:tab w:val="left" w:pos="360"/>
      </w:tabs>
      <w:overflowPunct w:val="0"/>
      <w:autoSpaceDE w:val="0"/>
      <w:autoSpaceDN w:val="0"/>
      <w:adjustRightInd w:val="0"/>
      <w:jc w:val="left"/>
      <w:textAlignment w:val="baseline"/>
    </w:pPr>
    <w:rPr>
      <w:rFonts w:cs="Times New Roman"/>
      <w:b/>
      <w:color w:val="000000"/>
      <w:sz w:val="32"/>
    </w:rPr>
  </w:style>
  <w:style w:type="character" w:styleId="EndnoteReference">
    <w:name w:val="endnote reference"/>
    <w:basedOn w:val="DefaultParagraphFont"/>
    <w:rsid w:val="009E68E6"/>
    <w:rPr>
      <w:sz w:val="20"/>
      <w:vertAlign w:val="superscript"/>
    </w:rPr>
  </w:style>
  <w:style w:type="paragraph" w:styleId="EndnoteText">
    <w:name w:val="endnote text"/>
    <w:basedOn w:val="Normal"/>
    <w:link w:val="EndnoteTextChar"/>
    <w:rsid w:val="009E68E6"/>
    <w:pPr>
      <w:spacing w:after="120" w:line="240" w:lineRule="auto"/>
    </w:pPr>
    <w:rPr>
      <w:rFonts w:ascii="Bookman" w:hAnsi="Bookman"/>
      <w:color w:val="000000"/>
      <w:szCs w:val="24"/>
      <w:lang w:eastAsia="en-US"/>
    </w:rPr>
  </w:style>
  <w:style w:type="character" w:customStyle="1" w:styleId="EndnoteTextChar">
    <w:name w:val="Endnote Text Char"/>
    <w:basedOn w:val="DefaultParagraphFont"/>
    <w:link w:val="EndnoteText"/>
    <w:rsid w:val="009E68E6"/>
    <w:rPr>
      <w:rFonts w:ascii="Bookman" w:eastAsia="Times New Roman" w:hAnsi="Bookman" w:cs="Times New Roman"/>
      <w:color w:val="000000"/>
      <w:szCs w:val="24"/>
    </w:rPr>
  </w:style>
  <w:style w:type="paragraph" w:styleId="Index1">
    <w:name w:val="index 1"/>
    <w:basedOn w:val="BodyText"/>
    <w:next w:val="BodyText"/>
    <w:rsid w:val="009E68E6"/>
    <w:pPr>
      <w:spacing w:after="0" w:line="240" w:lineRule="auto"/>
      <w:ind w:left="200" w:hanging="200"/>
    </w:pPr>
    <w:rPr>
      <w:color w:val="000000"/>
    </w:rPr>
  </w:style>
  <w:style w:type="paragraph" w:styleId="Index2">
    <w:name w:val="index 2"/>
    <w:basedOn w:val="BodyText"/>
    <w:next w:val="BodyText"/>
    <w:rsid w:val="009E68E6"/>
    <w:pPr>
      <w:spacing w:after="0" w:line="240" w:lineRule="auto"/>
      <w:ind w:left="400" w:hanging="200"/>
    </w:pPr>
    <w:rPr>
      <w:color w:val="000000"/>
    </w:rPr>
  </w:style>
  <w:style w:type="paragraph" w:styleId="Index3">
    <w:name w:val="index 3"/>
    <w:basedOn w:val="BodyText"/>
    <w:next w:val="BodyText"/>
    <w:rsid w:val="009E68E6"/>
    <w:pPr>
      <w:spacing w:after="0" w:line="240" w:lineRule="auto"/>
      <w:ind w:left="600" w:hanging="200"/>
    </w:pPr>
    <w:rPr>
      <w:color w:val="000000"/>
    </w:rPr>
  </w:style>
  <w:style w:type="paragraph" w:styleId="Index4">
    <w:name w:val="index 4"/>
    <w:basedOn w:val="BodyText"/>
    <w:next w:val="BodyText"/>
    <w:rsid w:val="009E68E6"/>
    <w:pPr>
      <w:spacing w:after="0" w:line="240" w:lineRule="auto"/>
      <w:ind w:left="800" w:hanging="200"/>
    </w:pPr>
    <w:rPr>
      <w:color w:val="000000"/>
    </w:rPr>
  </w:style>
  <w:style w:type="paragraph" w:styleId="Index5">
    <w:name w:val="index 5"/>
    <w:basedOn w:val="BodyText"/>
    <w:next w:val="BodyText"/>
    <w:rsid w:val="009E68E6"/>
    <w:pPr>
      <w:spacing w:after="0" w:line="240" w:lineRule="auto"/>
      <w:ind w:left="1000" w:hanging="200"/>
    </w:pPr>
    <w:rPr>
      <w:color w:val="000000"/>
    </w:rPr>
  </w:style>
  <w:style w:type="paragraph" w:styleId="Index6">
    <w:name w:val="index 6"/>
    <w:basedOn w:val="BodyText"/>
    <w:next w:val="BodyText"/>
    <w:rsid w:val="009E68E6"/>
    <w:pPr>
      <w:spacing w:after="0" w:line="240" w:lineRule="auto"/>
      <w:ind w:left="1200" w:hanging="200"/>
    </w:pPr>
    <w:rPr>
      <w:color w:val="000000"/>
    </w:rPr>
  </w:style>
  <w:style w:type="paragraph" w:styleId="IndexHeading">
    <w:name w:val="index heading"/>
    <w:basedOn w:val="BodyText"/>
    <w:next w:val="Index1"/>
    <w:rsid w:val="009E68E6"/>
    <w:pPr>
      <w:spacing w:after="0" w:line="240" w:lineRule="auto"/>
    </w:pPr>
    <w:rPr>
      <w:color w:val="000000"/>
    </w:rPr>
  </w:style>
  <w:style w:type="character" w:styleId="HTMLCite">
    <w:name w:val="HTML Cite"/>
    <w:basedOn w:val="DefaultParagraphFont"/>
    <w:uiPriority w:val="99"/>
    <w:unhideWhenUsed/>
    <w:rsid w:val="009E68E6"/>
    <w:rPr>
      <w:i w:val="0"/>
      <w:iCs w:val="0"/>
      <w:color w:val="568E1A"/>
    </w:rPr>
  </w:style>
  <w:style w:type="paragraph" w:customStyle="1" w:styleId="TERM-number">
    <w:name w:val="TERM-number"/>
    <w:basedOn w:val="Heading2"/>
    <w:qFormat/>
    <w:rsid w:val="009E68E6"/>
    <w:pPr>
      <w:numPr>
        <w:ilvl w:val="0"/>
      </w:numPr>
      <w:tabs>
        <w:tab w:val="left" w:pos="450"/>
      </w:tabs>
      <w:spacing w:after="0"/>
      <w:outlineLvl w:val="9"/>
    </w:pPr>
  </w:style>
  <w:style w:type="paragraph" w:customStyle="1" w:styleId="pList">
    <w:name w:val="pList"/>
    <w:basedOn w:val="BodyText"/>
    <w:next w:val="BodyText"/>
    <w:qFormat/>
    <w:rsid w:val="009E68E6"/>
    <w:pPr>
      <w:spacing w:line="240" w:lineRule="auto"/>
      <w:ind w:left="2880" w:hanging="2520"/>
    </w:pPr>
    <w:rPr>
      <w:rFonts w:ascii="Cambria" w:hAnsi="Cambria"/>
      <w:i/>
      <w:sz w:val="22"/>
      <w:szCs w:val="22"/>
    </w:rPr>
  </w:style>
  <w:style w:type="paragraph" w:customStyle="1" w:styleId="EquationLong">
    <w:name w:val="Equation Long"/>
    <w:basedOn w:val="BodyText"/>
    <w:rsid w:val="009E68E6"/>
    <w:pPr>
      <w:tabs>
        <w:tab w:val="left" w:pos="2160"/>
      </w:tabs>
      <w:spacing w:after="0" w:line="240" w:lineRule="auto"/>
      <w:ind w:left="2160" w:hanging="1440"/>
      <w:jc w:val="left"/>
    </w:pPr>
    <w:rPr>
      <w:rFonts w:ascii="Cambria Math" w:hAnsi="Cambria Math"/>
      <w:i/>
      <w:sz w:val="22"/>
      <w:szCs w:val="22"/>
    </w:rPr>
  </w:style>
  <w:style w:type="paragraph" w:customStyle="1" w:styleId="Default">
    <w:name w:val="Default"/>
    <w:rsid w:val="009E68E6"/>
    <w:pPr>
      <w:autoSpaceDE w:val="0"/>
      <w:autoSpaceDN w:val="0"/>
      <w:adjustRightInd w:val="0"/>
      <w:spacing w:before="120" w:after="120" w:line="240" w:lineRule="auto"/>
      <w:jc w:val="both"/>
    </w:pPr>
    <w:rPr>
      <w:rFonts w:ascii="Arial" w:eastAsia="Times New Roman" w:hAnsi="Arial" w:cs="Arial"/>
      <w:color w:val="000000"/>
      <w:sz w:val="24"/>
      <w:szCs w:val="24"/>
    </w:rPr>
  </w:style>
  <w:style w:type="paragraph" w:customStyle="1" w:styleId="PARAGRAPH">
    <w:name w:val="PARAGRAPH"/>
    <w:rsid w:val="009E68E6"/>
    <w:pPr>
      <w:spacing w:before="120" w:after="240" w:line="240" w:lineRule="auto"/>
      <w:jc w:val="both"/>
    </w:pPr>
    <w:rPr>
      <w:rFonts w:ascii="Arial" w:eastAsia="Times New Roman" w:hAnsi="Arial" w:cs="Arial"/>
      <w:spacing w:val="8"/>
      <w:sz w:val="20"/>
      <w:szCs w:val="20"/>
      <w:lang w:val="en-GB" w:eastAsia="zh-CN"/>
    </w:rPr>
  </w:style>
  <w:style w:type="character" w:styleId="Emphasis">
    <w:name w:val="Emphasis"/>
    <w:basedOn w:val="DefaultParagraphFont"/>
    <w:uiPriority w:val="20"/>
    <w:rsid w:val="009E68E6"/>
    <w:rPr>
      <w:i/>
      <w:iCs/>
    </w:rPr>
  </w:style>
  <w:style w:type="paragraph" w:customStyle="1" w:styleId="EXAMPLE">
    <w:name w:val="EXAMPLE"/>
    <w:basedOn w:val="NOTE"/>
    <w:next w:val="PARAGRAPH"/>
    <w:rsid w:val="009E68E6"/>
    <w:pPr>
      <w:tabs>
        <w:tab w:val="left" w:pos="1170"/>
      </w:tabs>
      <w:overflowPunct w:val="0"/>
      <w:autoSpaceDE w:val="0"/>
      <w:autoSpaceDN w:val="0"/>
      <w:adjustRightInd w:val="0"/>
      <w:spacing w:before="120" w:after="120"/>
      <w:ind w:left="1152" w:hanging="1152"/>
      <w:textAlignment w:val="baseline"/>
    </w:pPr>
    <w:rPr>
      <w:lang w:eastAsia="zh-CN"/>
    </w:rPr>
  </w:style>
  <w:style w:type="paragraph" w:styleId="Date">
    <w:name w:val="Date"/>
    <w:basedOn w:val="Normal"/>
    <w:next w:val="Normal"/>
    <w:link w:val="DateChar"/>
    <w:rsid w:val="009E68E6"/>
    <w:pPr>
      <w:spacing w:after="0" w:line="240" w:lineRule="auto"/>
    </w:pPr>
    <w:rPr>
      <w:rFonts w:ascii="Arial" w:hAnsi="Arial"/>
      <w:spacing w:val="8"/>
      <w:sz w:val="20"/>
      <w:szCs w:val="24"/>
      <w:lang w:eastAsia="en-US"/>
    </w:rPr>
  </w:style>
  <w:style w:type="character" w:customStyle="1" w:styleId="DateChar">
    <w:name w:val="Date Char"/>
    <w:basedOn w:val="DefaultParagraphFont"/>
    <w:link w:val="Date"/>
    <w:rsid w:val="009E68E6"/>
    <w:rPr>
      <w:rFonts w:ascii="Arial" w:eastAsia="Times New Roman" w:hAnsi="Arial" w:cs="Times New Roman"/>
      <w:spacing w:val="8"/>
      <w:sz w:val="20"/>
      <w:szCs w:val="24"/>
    </w:rPr>
  </w:style>
  <w:style w:type="paragraph" w:styleId="ListParagraph">
    <w:name w:val="List Paragraph"/>
    <w:basedOn w:val="Normal"/>
    <w:uiPriority w:val="99"/>
    <w:rsid w:val="009E68E6"/>
    <w:pPr>
      <w:ind w:left="720"/>
      <w:contextualSpacing/>
    </w:pPr>
  </w:style>
  <w:style w:type="paragraph" w:customStyle="1" w:styleId="CoverCopyright">
    <w:name w:val="Cover Copyright"/>
    <w:basedOn w:val="CoverNormal"/>
    <w:rsid w:val="009E68E6"/>
    <w:pPr>
      <w:jc w:val="left"/>
    </w:pPr>
  </w:style>
  <w:style w:type="character" w:styleId="PlaceholderText">
    <w:name w:val="Placeholder Text"/>
    <w:basedOn w:val="DefaultParagraphFont"/>
    <w:uiPriority w:val="99"/>
    <w:semiHidden/>
    <w:rsid w:val="009E68E6"/>
    <w:rPr>
      <w:color w:val="808080"/>
    </w:rPr>
  </w:style>
  <w:style w:type="paragraph" w:customStyle="1" w:styleId="EquationLong2">
    <w:name w:val="Equation Long 2"/>
    <w:basedOn w:val="EquationLong"/>
    <w:rsid w:val="009E68E6"/>
    <w:pPr>
      <w:keepLines/>
      <w:tabs>
        <w:tab w:val="clear" w:pos="2160"/>
        <w:tab w:val="right" w:pos="9360"/>
      </w:tabs>
      <w:spacing w:before="0"/>
      <w:ind w:firstLine="0"/>
    </w:pPr>
  </w:style>
  <w:style w:type="paragraph" w:styleId="ListBullet5">
    <w:name w:val="List Bullet 5"/>
    <w:basedOn w:val="ListBullet"/>
    <w:rsid w:val="009E68E6"/>
    <w:pPr>
      <w:numPr>
        <w:numId w:val="2"/>
      </w:numPr>
      <w:tabs>
        <w:tab w:val="left" w:pos="680"/>
      </w:tabs>
      <w:ind w:left="1800"/>
    </w:pPr>
  </w:style>
  <w:style w:type="table" w:styleId="TableGrid">
    <w:name w:val="Table Grid"/>
    <w:basedOn w:val="TableNormal"/>
    <w:uiPriority w:val="99"/>
    <w:rsid w:val="009E68E6"/>
    <w:pPr>
      <w:spacing w:after="0" w:line="240" w:lineRule="auto"/>
      <w:jc w:val="both"/>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able">
    <w:name w:val="Body Table"/>
    <w:basedOn w:val="BodyText"/>
    <w:next w:val="BodyText"/>
    <w:rsid w:val="009E68E6"/>
    <w:pPr>
      <w:spacing w:before="0"/>
      <w:ind w:left="3514" w:right="1728" w:hanging="2794"/>
      <w:contextualSpacing/>
    </w:pPr>
    <w:rPr>
      <w:rFonts w:cs="Times New Roman"/>
      <w:sz w:val="18"/>
    </w:rPr>
  </w:style>
  <w:style w:type="paragraph" w:styleId="TOC7">
    <w:name w:val="toc 7"/>
    <w:basedOn w:val="Normal"/>
    <w:next w:val="Normal"/>
    <w:autoRedefine/>
    <w:uiPriority w:val="39"/>
    <w:unhideWhenUsed/>
    <w:rsid w:val="009E68E6"/>
    <w:pPr>
      <w:spacing w:before="0" w:after="100"/>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9E68E6"/>
    <w:pPr>
      <w:spacing w:before="0" w:after="100"/>
      <w:ind w:left="1540"/>
      <w:jc w:val="left"/>
    </w:pPr>
    <w:rPr>
      <w:rFonts w:asciiTheme="minorHAnsi" w:eastAsiaTheme="minorEastAsia" w:hAnsiTheme="minorHAnsi" w:cstheme="minorBidi"/>
      <w:lang w:eastAsia="en-US"/>
    </w:rPr>
  </w:style>
  <w:style w:type="paragraph" w:styleId="TOC9">
    <w:name w:val="toc 9"/>
    <w:basedOn w:val="Normal"/>
    <w:next w:val="Normal"/>
    <w:autoRedefine/>
    <w:uiPriority w:val="39"/>
    <w:unhideWhenUsed/>
    <w:rsid w:val="009E68E6"/>
    <w:pPr>
      <w:spacing w:before="0" w:after="100"/>
      <w:ind w:left="1760"/>
      <w:jc w:val="left"/>
    </w:pPr>
    <w:rPr>
      <w:rFonts w:asciiTheme="minorHAnsi" w:eastAsiaTheme="minorEastAsia" w:hAnsiTheme="minorHAnsi" w:cstheme="minorBidi"/>
      <w:lang w:eastAsia="en-US"/>
    </w:rPr>
  </w:style>
  <w:style w:type="paragraph" w:customStyle="1" w:styleId="CoverSpecVersion0">
    <w:name w:val="CoverSpecVersion"/>
    <w:basedOn w:val="CoverNormal"/>
    <w:rsid w:val="009E68E6"/>
    <w:rPr>
      <w:b/>
    </w:rPr>
  </w:style>
  <w:style w:type="paragraph" w:customStyle="1" w:styleId="CoverStatus0">
    <w:name w:val="CoverStatus"/>
    <w:basedOn w:val="CoverVersion"/>
    <w:rsid w:val="009E68E6"/>
    <w:pPr>
      <w:tabs>
        <w:tab w:val="left" w:pos="2970"/>
      </w:tabs>
    </w:pPr>
  </w:style>
  <w:style w:type="paragraph" w:customStyle="1" w:styleId="CoverConfid">
    <w:name w:val="CoverConfid"/>
    <w:basedOn w:val="CoverNormal"/>
    <w:rsid w:val="009E68E6"/>
    <w:rPr>
      <w:b/>
      <w:sz w:val="44"/>
    </w:rPr>
  </w:style>
  <w:style w:type="paragraph" w:customStyle="1" w:styleId="CoverSubTitle0">
    <w:name w:val="CoverSubTitle"/>
    <w:basedOn w:val="CoverTitle"/>
    <w:rsid w:val="009E68E6"/>
  </w:style>
  <w:style w:type="paragraph" w:customStyle="1" w:styleId="SubHeading">
    <w:name w:val="SubHeading"/>
    <w:basedOn w:val="Normal"/>
    <w:next w:val="Normal"/>
    <w:rsid w:val="009E68E6"/>
    <w:pPr>
      <w:tabs>
        <w:tab w:val="left" w:pos="360"/>
      </w:tabs>
      <w:overflowPunct w:val="0"/>
      <w:autoSpaceDE w:val="0"/>
      <w:autoSpaceDN w:val="0"/>
      <w:adjustRightInd w:val="0"/>
      <w:spacing w:before="240"/>
      <w:textAlignment w:val="baseline"/>
    </w:pPr>
    <w:rPr>
      <w:b/>
      <w:sz w:val="24"/>
      <w:szCs w:val="20"/>
    </w:rPr>
  </w:style>
  <w:style w:type="paragraph" w:styleId="List">
    <w:name w:val="List"/>
    <w:basedOn w:val="BodyText"/>
    <w:autoRedefine/>
    <w:rsid w:val="009E68E6"/>
    <w:pPr>
      <w:spacing w:before="0" w:after="240" w:line="240" w:lineRule="auto"/>
      <w:ind w:left="360"/>
    </w:pPr>
  </w:style>
  <w:style w:type="paragraph" w:customStyle="1" w:styleId="CCode">
    <w:name w:val="C Code"/>
    <w:basedOn w:val="Normal"/>
    <w:rsid w:val="009E68E6"/>
    <w:pPr>
      <w:tabs>
        <w:tab w:val="left" w:pos="1080"/>
        <w:tab w:val="left" w:pos="1440"/>
        <w:tab w:val="left" w:pos="1800"/>
        <w:tab w:val="left" w:pos="2160"/>
        <w:tab w:val="left" w:pos="2520"/>
        <w:tab w:val="left" w:pos="2880"/>
        <w:tab w:val="left" w:pos="3240"/>
        <w:tab w:val="left" w:pos="3600"/>
        <w:tab w:val="left" w:pos="3960"/>
      </w:tabs>
      <w:spacing w:after="240"/>
      <w:ind w:left="720"/>
      <w:contextualSpacing/>
    </w:pPr>
    <w:rPr>
      <w:rFonts w:ascii="Courier New" w:hAnsi="Courier New" w:cs="Arial"/>
      <w:noProof/>
      <w:sz w:val="18"/>
      <w:szCs w:val="18"/>
      <w:lang w:val="sv-SE"/>
    </w:rPr>
  </w:style>
  <w:style w:type="paragraph" w:styleId="List2">
    <w:name w:val="List 2"/>
    <w:basedOn w:val="List"/>
    <w:autoRedefine/>
    <w:rsid w:val="009E68E6"/>
    <w:pPr>
      <w:ind w:left="1800" w:hanging="1440"/>
    </w:pPr>
    <w:rPr>
      <w:i/>
      <w:sz w:val="18"/>
      <w:szCs w:val="18"/>
    </w:rPr>
  </w:style>
  <w:style w:type="paragraph" w:styleId="PlainText">
    <w:name w:val="Plain Text"/>
    <w:basedOn w:val="Normal"/>
    <w:link w:val="PlainTextChar"/>
    <w:uiPriority w:val="99"/>
    <w:unhideWhenUsed/>
    <w:rsid w:val="009E68E6"/>
    <w:rPr>
      <w:rFonts w:ascii="Consolas" w:eastAsia="Calibri" w:hAnsi="Consolas"/>
      <w:sz w:val="21"/>
      <w:szCs w:val="21"/>
    </w:rPr>
  </w:style>
  <w:style w:type="character" w:customStyle="1" w:styleId="PlainTextChar">
    <w:name w:val="Plain Text Char"/>
    <w:basedOn w:val="DefaultParagraphFont"/>
    <w:link w:val="PlainText"/>
    <w:uiPriority w:val="99"/>
    <w:rsid w:val="009E68E6"/>
    <w:rPr>
      <w:rFonts w:ascii="Consolas" w:eastAsia="Calibri" w:hAnsi="Consolas" w:cs="Times New Roman"/>
      <w:sz w:val="21"/>
      <w:szCs w:val="21"/>
      <w:lang w:eastAsia="zh-CN"/>
    </w:rPr>
  </w:style>
  <w:style w:type="paragraph" w:customStyle="1" w:styleId="Spacer">
    <w:name w:val="Spacer"/>
    <w:basedOn w:val="Normal"/>
    <w:rsid w:val="009E68E6"/>
    <w:rPr>
      <w:rFonts w:eastAsia="Batang"/>
      <w:sz w:val="12"/>
    </w:rPr>
  </w:style>
  <w:style w:type="paragraph" w:styleId="List3">
    <w:name w:val="List 3"/>
    <w:basedOn w:val="List2"/>
    <w:autoRedefine/>
    <w:rsid w:val="009E68E6"/>
    <w:pPr>
      <w:tabs>
        <w:tab w:val="left" w:pos="1080"/>
      </w:tabs>
      <w:ind w:left="1080"/>
    </w:pPr>
  </w:style>
  <w:style w:type="paragraph" w:styleId="List4">
    <w:name w:val="List 4"/>
    <w:basedOn w:val="List3"/>
    <w:autoRedefine/>
    <w:rsid w:val="009E68E6"/>
    <w:pPr>
      <w:tabs>
        <w:tab w:val="left" w:pos="1440"/>
      </w:tabs>
      <w:ind w:left="1440"/>
    </w:pPr>
  </w:style>
  <w:style w:type="paragraph" w:styleId="List5">
    <w:name w:val="List 5"/>
    <w:basedOn w:val="List4"/>
    <w:autoRedefine/>
    <w:rsid w:val="009E68E6"/>
    <w:pPr>
      <w:tabs>
        <w:tab w:val="clear" w:pos="1440"/>
        <w:tab w:val="left" w:pos="1800"/>
      </w:tabs>
      <w:ind w:left="1800"/>
    </w:pPr>
  </w:style>
  <w:style w:type="paragraph" w:styleId="ListBullet2">
    <w:name w:val="List Bullet 2"/>
    <w:basedOn w:val="ListBullet"/>
    <w:autoRedefine/>
    <w:rsid w:val="00272C66"/>
    <w:pPr>
      <w:numPr>
        <w:numId w:val="0"/>
      </w:numPr>
      <w:tabs>
        <w:tab w:val="clear" w:pos="360"/>
        <w:tab w:val="left" w:pos="346"/>
        <w:tab w:val="left" w:pos="680"/>
      </w:tabs>
      <w:ind w:left="360"/>
    </w:pPr>
    <w:rPr>
      <w:lang w:val="en-US"/>
    </w:rPr>
  </w:style>
  <w:style w:type="paragraph" w:styleId="ListBullet3">
    <w:name w:val="List Bullet 3"/>
    <w:basedOn w:val="ListBullet"/>
    <w:autoRedefine/>
    <w:rsid w:val="009E68E6"/>
    <w:pPr>
      <w:tabs>
        <w:tab w:val="clear" w:pos="360"/>
      </w:tabs>
      <w:ind w:left="1080"/>
    </w:pPr>
    <w:rPr>
      <w:lang w:val="en-US"/>
    </w:rPr>
  </w:style>
  <w:style w:type="paragraph" w:styleId="ListBullet4">
    <w:name w:val="List Bullet 4"/>
    <w:basedOn w:val="ListBullet"/>
    <w:autoRedefine/>
    <w:rsid w:val="009E68E6"/>
    <w:pPr>
      <w:tabs>
        <w:tab w:val="clear" w:pos="360"/>
      </w:tabs>
      <w:ind w:left="1440"/>
    </w:pPr>
    <w:rPr>
      <w:lang w:val="en-US"/>
    </w:rPr>
  </w:style>
  <w:style w:type="paragraph" w:styleId="ListContinue">
    <w:name w:val="List Continue"/>
    <w:basedOn w:val="Normal"/>
    <w:autoRedefine/>
    <w:rsid w:val="009E68E6"/>
    <w:pPr>
      <w:spacing w:after="120"/>
      <w:ind w:left="360"/>
    </w:pPr>
  </w:style>
  <w:style w:type="paragraph" w:styleId="ListContinue2">
    <w:name w:val="List Continue 2"/>
    <w:basedOn w:val="ListContinue"/>
    <w:autoRedefine/>
    <w:rsid w:val="009E68E6"/>
    <w:pPr>
      <w:ind w:left="720"/>
    </w:pPr>
  </w:style>
  <w:style w:type="paragraph" w:styleId="ListContinue3">
    <w:name w:val="List Continue 3"/>
    <w:basedOn w:val="ListContinue2"/>
    <w:autoRedefine/>
    <w:rsid w:val="009E68E6"/>
    <w:pPr>
      <w:ind w:left="1080"/>
    </w:pPr>
  </w:style>
  <w:style w:type="paragraph" w:styleId="ListContinue4">
    <w:name w:val="List Continue 4"/>
    <w:basedOn w:val="ListContinue3"/>
    <w:autoRedefine/>
    <w:rsid w:val="009E68E6"/>
    <w:pPr>
      <w:ind w:left="1440"/>
    </w:pPr>
  </w:style>
  <w:style w:type="paragraph" w:styleId="ListContinue5">
    <w:name w:val="List Continue 5"/>
    <w:basedOn w:val="ListContinue4"/>
    <w:autoRedefine/>
    <w:rsid w:val="009E68E6"/>
    <w:pPr>
      <w:ind w:left="1800"/>
    </w:pPr>
  </w:style>
  <w:style w:type="paragraph" w:styleId="Index7">
    <w:name w:val="index 7"/>
    <w:basedOn w:val="Normal"/>
    <w:next w:val="Normal"/>
    <w:autoRedefine/>
    <w:rsid w:val="009E68E6"/>
    <w:pPr>
      <w:spacing w:after="0" w:line="240" w:lineRule="auto"/>
      <w:ind w:left="1400" w:hanging="200"/>
    </w:pPr>
    <w:rPr>
      <w:rFonts w:ascii="Arial" w:hAnsi="Arial"/>
      <w:color w:val="000000"/>
      <w:sz w:val="20"/>
      <w:szCs w:val="20"/>
      <w:lang w:eastAsia="en-US"/>
    </w:rPr>
  </w:style>
  <w:style w:type="paragraph" w:styleId="Index8">
    <w:name w:val="index 8"/>
    <w:basedOn w:val="Normal"/>
    <w:next w:val="Normal"/>
    <w:autoRedefine/>
    <w:rsid w:val="009E68E6"/>
    <w:pPr>
      <w:spacing w:after="0" w:line="240" w:lineRule="auto"/>
      <w:ind w:left="1600" w:hanging="200"/>
    </w:pPr>
    <w:rPr>
      <w:rFonts w:ascii="Arial" w:hAnsi="Arial"/>
      <w:color w:val="000000"/>
      <w:sz w:val="20"/>
      <w:szCs w:val="20"/>
      <w:lang w:eastAsia="en-US"/>
    </w:rPr>
  </w:style>
  <w:style w:type="paragraph" w:styleId="Index9">
    <w:name w:val="index 9"/>
    <w:basedOn w:val="Normal"/>
    <w:next w:val="Normal"/>
    <w:autoRedefine/>
    <w:rsid w:val="009E68E6"/>
    <w:pPr>
      <w:spacing w:after="0" w:line="240" w:lineRule="auto"/>
      <w:ind w:left="1800" w:hanging="200"/>
    </w:pPr>
    <w:rPr>
      <w:rFonts w:ascii="Arial" w:hAnsi="Arial"/>
      <w:color w:val="000000"/>
      <w:sz w:val="20"/>
      <w:szCs w:val="20"/>
      <w:lang w:eastAsia="en-US"/>
    </w:rPr>
  </w:style>
  <w:style w:type="character" w:customStyle="1" w:styleId="HeaderCharChar">
    <w:name w:val="Header Char Char"/>
    <w:basedOn w:val="DefaultParagraphFont"/>
    <w:rsid w:val="009E68E6"/>
    <w:rPr>
      <w:rFonts w:ascii="Arial" w:hAnsi="Arial"/>
      <w:color w:val="000000"/>
      <w:lang w:val="en-US" w:eastAsia="en-US" w:bidi="ar-SA"/>
    </w:rPr>
  </w:style>
  <w:style w:type="paragraph" w:customStyle="1" w:styleId="none">
    <w:name w:val="none"/>
    <w:basedOn w:val="Normal"/>
    <w:rsid w:val="009E68E6"/>
    <w:pPr>
      <w:spacing w:before="60" w:after="60" w:line="240" w:lineRule="auto"/>
      <w:jc w:val="center"/>
    </w:pPr>
    <w:rPr>
      <w:rFonts w:ascii="Arial" w:hAnsi="Arial"/>
      <w:sz w:val="18"/>
      <w:szCs w:val="20"/>
      <w:lang w:eastAsia="en-US"/>
    </w:rPr>
  </w:style>
  <w:style w:type="numbering" w:customStyle="1" w:styleId="ISOListNumbered">
    <w:name w:val="ISO List Numbered"/>
    <w:uiPriority w:val="99"/>
    <w:rsid w:val="009E68E6"/>
  </w:style>
  <w:style w:type="paragraph" w:customStyle="1" w:styleId="SubHeadingInformative">
    <w:name w:val="SubHeading Informative"/>
    <w:basedOn w:val="SubHeading"/>
    <w:next w:val="Normal"/>
    <w:rsid w:val="009E68E6"/>
    <w:pPr>
      <w:shd w:val="clear" w:color="auto" w:fill="E0E0E0"/>
      <w:spacing w:after="120" w:line="240" w:lineRule="auto"/>
      <w:jc w:val="left"/>
    </w:pPr>
    <w:rPr>
      <w:rFonts w:ascii="Arial" w:hAnsi="Arial"/>
      <w:color w:val="000000"/>
      <w:lang w:eastAsia="en-US"/>
    </w:rPr>
  </w:style>
  <w:style w:type="paragraph" w:customStyle="1" w:styleId="CCodeExample">
    <w:name w:val="C Code Example"/>
    <w:basedOn w:val="CCode"/>
    <w:rsid w:val="009E68E6"/>
    <w:pPr>
      <w:keepNext/>
      <w:spacing w:line="240" w:lineRule="auto"/>
    </w:pPr>
    <w:rPr>
      <w:b/>
      <w:sz w:val="16"/>
    </w:rPr>
  </w:style>
  <w:style w:type="paragraph" w:customStyle="1" w:styleId="Example0">
    <w:name w:val="Example"/>
    <w:basedOn w:val="NOTE"/>
    <w:rsid w:val="009E68E6"/>
    <w:pPr>
      <w:keepNext/>
      <w:keepLines w:val="0"/>
      <w:spacing w:after="120"/>
    </w:pPr>
  </w:style>
  <w:style w:type="paragraph" w:customStyle="1" w:styleId="pListLast">
    <w:name w:val="pList Last"/>
    <w:basedOn w:val="pList"/>
    <w:rsid w:val="009E68E6"/>
    <w:pPr>
      <w:keepNext w:val="0"/>
      <w:spacing w:after="240"/>
    </w:pPr>
  </w:style>
  <w:style w:type="paragraph" w:customStyle="1" w:styleId="TableHeading">
    <w:name w:val="TableHeading"/>
    <w:basedOn w:val="TableTextLeft"/>
    <w:rsid w:val="009E68E6"/>
    <w:rPr>
      <w:rFonts w:ascii="Arial" w:hAnsi="Arial"/>
      <w:b/>
      <w:sz w:val="18"/>
    </w:rPr>
  </w:style>
  <w:style w:type="paragraph" w:customStyle="1" w:styleId="TableTextLeft">
    <w:name w:val="TableText Left"/>
    <w:basedOn w:val="Normal"/>
    <w:rsid w:val="009E68E6"/>
    <w:pPr>
      <w:tabs>
        <w:tab w:val="left" w:pos="360"/>
      </w:tabs>
      <w:overflowPunct w:val="0"/>
      <w:autoSpaceDE w:val="0"/>
      <w:autoSpaceDN w:val="0"/>
      <w:adjustRightInd w:val="0"/>
      <w:spacing w:before="60" w:after="60" w:line="240" w:lineRule="auto"/>
      <w:jc w:val="left"/>
      <w:textAlignment w:val="baseline"/>
    </w:pPr>
    <w:rPr>
      <w:rFonts w:ascii="Arial Narrow" w:hAnsi="Arial Narrow"/>
      <w:noProof/>
      <w:color w:val="000000"/>
      <w:sz w:val="16"/>
      <w:szCs w:val="18"/>
      <w:lang w:eastAsia="en-US"/>
    </w:rPr>
  </w:style>
  <w:style w:type="paragraph" w:customStyle="1" w:styleId="paratextbullet">
    <w:name w:val="paratext bullet"/>
    <w:basedOn w:val="Normal"/>
    <w:rsid w:val="009E68E6"/>
    <w:pPr>
      <w:numPr>
        <w:numId w:val="21"/>
      </w:numPr>
      <w:spacing w:after="120" w:line="240" w:lineRule="auto"/>
    </w:pPr>
    <w:rPr>
      <w:rFonts w:ascii="Arial" w:hAnsi="Arial"/>
      <w:color w:val="000000"/>
      <w:szCs w:val="24"/>
      <w:lang w:eastAsia="en-US"/>
    </w:rPr>
  </w:style>
  <w:style w:type="paragraph" w:customStyle="1" w:styleId="NumLet1">
    <w:name w:val="NumLet 1"/>
    <w:basedOn w:val="Normal"/>
    <w:rsid w:val="009E68E6"/>
    <w:pPr>
      <w:numPr>
        <w:numId w:val="22"/>
      </w:numPr>
      <w:spacing w:after="0" w:line="260" w:lineRule="atLeast"/>
    </w:pPr>
    <w:rPr>
      <w:rFonts w:ascii="Arial" w:hAnsi="Arial"/>
      <w:snapToGrid w:val="0"/>
      <w:szCs w:val="20"/>
      <w:lang w:eastAsia="en-US"/>
    </w:rPr>
  </w:style>
  <w:style w:type="paragraph" w:customStyle="1" w:styleId="NumLet2">
    <w:name w:val="NumLet 2"/>
    <w:basedOn w:val="NumLet1"/>
    <w:rsid w:val="009E68E6"/>
    <w:pPr>
      <w:numPr>
        <w:ilvl w:val="1"/>
      </w:numPr>
    </w:pPr>
  </w:style>
  <w:style w:type="paragraph" w:customStyle="1" w:styleId="NumLet3">
    <w:name w:val="NumLet 3"/>
    <w:basedOn w:val="NumLet2"/>
    <w:rsid w:val="009E68E6"/>
    <w:pPr>
      <w:numPr>
        <w:ilvl w:val="2"/>
      </w:numPr>
    </w:pPr>
  </w:style>
  <w:style w:type="paragraph" w:customStyle="1" w:styleId="NumLet4">
    <w:name w:val="NumLet 4"/>
    <w:basedOn w:val="NumLet3"/>
    <w:rsid w:val="009E68E6"/>
    <w:pPr>
      <w:numPr>
        <w:ilvl w:val="3"/>
      </w:numPr>
    </w:pPr>
  </w:style>
  <w:style w:type="paragraph" w:customStyle="1" w:styleId="NumLet5">
    <w:name w:val="NumLet 5"/>
    <w:basedOn w:val="NumLet4"/>
    <w:rsid w:val="009E68E6"/>
    <w:pPr>
      <w:numPr>
        <w:ilvl w:val="4"/>
      </w:numPr>
    </w:pPr>
  </w:style>
  <w:style w:type="paragraph" w:customStyle="1" w:styleId="NumLet6">
    <w:name w:val="NumLet 6"/>
    <w:basedOn w:val="NumLet5"/>
    <w:rsid w:val="009E68E6"/>
    <w:pPr>
      <w:numPr>
        <w:ilvl w:val="5"/>
      </w:numPr>
    </w:pPr>
  </w:style>
  <w:style w:type="paragraph" w:customStyle="1" w:styleId="NumLet7">
    <w:name w:val="NumLet 7"/>
    <w:basedOn w:val="NumLet6"/>
    <w:rsid w:val="009E68E6"/>
    <w:pPr>
      <w:numPr>
        <w:ilvl w:val="6"/>
      </w:numPr>
    </w:pPr>
  </w:style>
  <w:style w:type="paragraph" w:customStyle="1" w:styleId="NumLet8">
    <w:name w:val="NumLet 8"/>
    <w:basedOn w:val="NumLet7"/>
    <w:rsid w:val="009E68E6"/>
    <w:pPr>
      <w:numPr>
        <w:ilvl w:val="7"/>
      </w:numPr>
    </w:pPr>
  </w:style>
  <w:style w:type="paragraph" w:customStyle="1" w:styleId="NumLet9">
    <w:name w:val="NumLet 9"/>
    <w:basedOn w:val="NumLet8"/>
    <w:rsid w:val="009E68E6"/>
    <w:pPr>
      <w:numPr>
        <w:ilvl w:val="8"/>
      </w:numPr>
    </w:pPr>
  </w:style>
  <w:style w:type="numbering" w:customStyle="1" w:styleId="NumLet">
    <w:name w:val="NumLet"/>
    <w:rsid w:val="009E68E6"/>
    <w:pPr>
      <w:numPr>
        <w:numId w:val="22"/>
      </w:numPr>
    </w:pPr>
  </w:style>
  <w:style w:type="numbering" w:customStyle="1" w:styleId="StyleNumberedArial10ptCustomColorRGB8614226Left">
    <w:name w:val="Style Numbered Arial 10 pt Custom Color(RGB(8614226)) Left:  ..."/>
    <w:basedOn w:val="NoList"/>
    <w:rsid w:val="009E68E6"/>
    <w:pPr>
      <w:numPr>
        <w:numId w:val="25"/>
      </w:numPr>
    </w:pPr>
  </w:style>
  <w:style w:type="paragraph" w:customStyle="1" w:styleId="ListNumbered">
    <w:name w:val="List Numbered"/>
    <w:basedOn w:val="BodyText"/>
    <w:rsid w:val="009E68E6"/>
    <w:pPr>
      <w:keepNext w:val="0"/>
      <w:keepLines/>
      <w:numPr>
        <w:numId w:val="27"/>
      </w:numPr>
    </w:pPr>
    <w:rPr>
      <w:lang w:eastAsia="zh-CN"/>
    </w:rPr>
  </w:style>
  <w:style w:type="paragraph" w:styleId="Header">
    <w:name w:val="header"/>
    <w:aliases w:val=" Char"/>
    <w:basedOn w:val="Normal"/>
    <w:link w:val="HeaderChar"/>
    <w:rsid w:val="009E68E6"/>
    <w:pPr>
      <w:tabs>
        <w:tab w:val="center" w:pos="4680"/>
        <w:tab w:val="right" w:pos="9360"/>
      </w:tabs>
      <w:spacing w:after="0" w:line="240" w:lineRule="auto"/>
    </w:pPr>
    <w:rPr>
      <w:rFonts w:ascii="Arial" w:hAnsi="Arial" w:cs="Arial"/>
      <w:spacing w:val="8"/>
      <w:sz w:val="20"/>
      <w:szCs w:val="20"/>
      <w:lang w:val="en-GB"/>
    </w:rPr>
  </w:style>
  <w:style w:type="character" w:customStyle="1" w:styleId="HeaderChar">
    <w:name w:val="Header Char"/>
    <w:aliases w:val=" Char Char"/>
    <w:basedOn w:val="DefaultParagraphFont"/>
    <w:link w:val="Header"/>
    <w:rsid w:val="009E68E6"/>
    <w:rPr>
      <w:rFonts w:ascii="Arial" w:eastAsia="Times New Roman" w:hAnsi="Arial" w:cs="Arial"/>
      <w:spacing w:val="8"/>
      <w:sz w:val="20"/>
      <w:szCs w:val="20"/>
      <w:lang w:val="en-GB" w:eastAsia="zh-CN"/>
    </w:rPr>
  </w:style>
  <w:style w:type="paragraph" w:customStyle="1" w:styleId="CoverConfidential">
    <w:name w:val="Cover Confidential"/>
    <w:basedOn w:val="CoverNormal"/>
    <w:rsid w:val="009E68E6"/>
    <w:rPr>
      <w:b/>
      <w:sz w:val="44"/>
    </w:rPr>
  </w:style>
  <w:style w:type="paragraph" w:customStyle="1" w:styleId="CoverFamily">
    <w:name w:val="Cover Family"/>
    <w:basedOn w:val="CoverNormal"/>
    <w:rsid w:val="009E68E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mailto:admin@trustedcomputinggroup.org"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Wooten</dc:creator>
  <cp:lastModifiedBy>Andrey Marochko</cp:lastModifiedBy>
  <cp:revision>39</cp:revision>
  <dcterms:created xsi:type="dcterms:W3CDTF">2018-06-17T00:34:00Z</dcterms:created>
  <dcterms:modified xsi:type="dcterms:W3CDTF">2020-01-04T02:22:00Z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andreyma@microsoft.com</vt:lpwstr>
  </property>
  <property fmtid="{D5CDD505-2E9C-101B-9397-08002B2CF9AE}" pid="5" name="MSIP_Label_f42aa342-8706-4288-bd11-ebb85995028c_SetDate">
    <vt:lpwstr>2020-01-04T01:56:57.3835603Z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6871bdd9-4046-4c3b-bed0-a3645ba31ed5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